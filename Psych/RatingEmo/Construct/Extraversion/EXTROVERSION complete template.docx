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DC0DBE" w14:textId="77777777" w:rsidR="00471F07" w:rsidRPr="0087107E" w:rsidRDefault="00471F07" w:rsidP="00471F07">
      <w:pPr>
        <w:widowControl w:val="0"/>
        <w:pBdr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</w:pBdr>
        <w:suppressAutoHyphens/>
        <w:autoSpaceDE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ar-SA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  <w:t>Extraversion</w:t>
      </w:r>
      <w:r w:rsidRPr="0087107E"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  <w:t xml:space="preserve"> Data File</w:t>
      </w:r>
      <w:r w:rsidRPr="0087107E">
        <w:rPr>
          <w:rFonts w:ascii="Times New Roman" w:eastAsia="Times New Roman" w:hAnsi="Times New Roman" w:cs="Times New Roman"/>
          <w:b/>
          <w:bCs/>
          <w:sz w:val="24"/>
          <w:szCs w:val="24"/>
          <w:lang w:eastAsia="ar-SA"/>
        </w:rPr>
        <w:t>: Spring 2017</w:t>
      </w:r>
    </w:p>
    <w:p w14:paraId="25080067" w14:textId="77777777" w:rsidR="00471F07" w:rsidRPr="0087107E" w:rsidRDefault="00471F07" w:rsidP="00471F07">
      <w:pPr>
        <w:widowControl w:val="0"/>
        <w:pBdr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</w:pBdr>
        <w:suppressAutoHyphens/>
        <w:autoSpaceDE w:val="0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ar-SA"/>
        </w:rPr>
      </w:pPr>
    </w:p>
    <w:p w14:paraId="3F0422BF" w14:textId="77777777" w:rsidR="00471F07" w:rsidRPr="0087107E" w:rsidRDefault="00471F07" w:rsidP="00471F07">
      <w:pPr>
        <w:widowControl w:val="0"/>
        <w:pBdr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</w:pBdr>
        <w:suppressAutoHyphens/>
        <w:autoSpaceDE w:val="0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ar-SA"/>
        </w:rPr>
      </w:pPr>
      <w:r w:rsidRPr="0087107E">
        <w:rPr>
          <w:rFonts w:ascii="Times New Roman" w:eastAsia="Times New Roman" w:hAnsi="Times New Roman" w:cs="Times New Roman"/>
          <w:b/>
          <w:bCs/>
          <w:sz w:val="24"/>
          <w:szCs w:val="24"/>
          <w:lang w:eastAsia="ar-SA"/>
        </w:rPr>
        <w:t>Research Assistants:</w:t>
      </w:r>
    </w:p>
    <w:p w14:paraId="1CB5BD20" w14:textId="64FCE19D" w:rsidR="00471F07" w:rsidRPr="0087107E" w:rsidRDefault="00471F07" w:rsidP="00471F07">
      <w:pPr>
        <w:widowControl w:val="0"/>
        <w:pBdr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</w:pBdr>
        <w:suppressAutoHyphens/>
        <w:autoSpaceDE w:val="0"/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ar-SA"/>
        </w:rPr>
      </w:pPr>
      <w:r w:rsidRPr="0087107E">
        <w:rPr>
          <w:rFonts w:ascii="Courier New" w:eastAsia="Times New Roman" w:hAnsi="Courier New" w:cs="Courier New"/>
          <w:sz w:val="24"/>
          <w:szCs w:val="24"/>
          <w:lang w:eastAsia="ar-SA"/>
        </w:rPr>
        <w:t>Rachel Bor</w:t>
      </w:r>
      <w:r w:rsidR="00A95D4B">
        <w:rPr>
          <w:rFonts w:ascii="Courier New" w:eastAsia="Times New Roman" w:hAnsi="Courier New" w:cs="Courier New"/>
          <w:sz w:val="24"/>
          <w:szCs w:val="24"/>
          <w:lang w:eastAsia="ar-SA"/>
        </w:rPr>
        <w:t>r</w:t>
      </w:r>
      <w:r w:rsidRPr="0087107E">
        <w:rPr>
          <w:rFonts w:ascii="Courier New" w:eastAsia="Times New Roman" w:hAnsi="Courier New" w:cs="Courier New"/>
          <w:sz w:val="24"/>
          <w:szCs w:val="24"/>
          <w:lang w:eastAsia="ar-SA"/>
        </w:rPr>
        <w:t>omeo</w:t>
      </w:r>
      <w:r w:rsidRPr="0087107E">
        <w:rPr>
          <w:rFonts w:ascii="Courier New" w:eastAsia="Times New Roman" w:hAnsi="Courier New" w:cs="Courier New"/>
          <w:sz w:val="24"/>
          <w:szCs w:val="24"/>
          <w:lang w:eastAsia="ar-SA"/>
        </w:rPr>
        <w:tab/>
        <w:t xml:space="preserve">    </w:t>
      </w:r>
    </w:p>
    <w:p w14:paraId="03252FE6" w14:textId="77777777" w:rsidR="00471F07" w:rsidRPr="0087107E" w:rsidRDefault="00471F07" w:rsidP="00471F07">
      <w:pPr>
        <w:widowControl w:val="0"/>
        <w:pBdr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</w:pBdr>
        <w:suppressAutoHyphens/>
        <w:autoSpaceDE w:val="0"/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ar-SA"/>
        </w:rPr>
      </w:pPr>
      <w:r w:rsidRPr="0087107E">
        <w:rPr>
          <w:rFonts w:ascii="Courier New" w:eastAsia="Times New Roman" w:hAnsi="Courier New" w:cs="Courier New"/>
          <w:sz w:val="24"/>
          <w:szCs w:val="24"/>
          <w:lang w:eastAsia="ar-SA"/>
        </w:rPr>
        <w:t>Madison Browning</w:t>
      </w:r>
    </w:p>
    <w:p w14:paraId="44AB31AB" w14:textId="77777777" w:rsidR="00471F07" w:rsidRPr="0087107E" w:rsidRDefault="00471F07" w:rsidP="00471F07">
      <w:pPr>
        <w:widowControl w:val="0"/>
        <w:pBdr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</w:pBdr>
        <w:suppressAutoHyphens/>
        <w:autoSpaceDE w:val="0"/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ar-SA"/>
        </w:rPr>
      </w:pPr>
      <w:r w:rsidRPr="0087107E">
        <w:rPr>
          <w:rFonts w:ascii="Courier New" w:eastAsia="Times New Roman" w:hAnsi="Courier New" w:cs="Courier New"/>
          <w:sz w:val="24"/>
          <w:szCs w:val="24"/>
          <w:lang w:eastAsia="ar-SA"/>
        </w:rPr>
        <w:t xml:space="preserve">Madelyn </w:t>
      </w:r>
      <w:proofErr w:type="spellStart"/>
      <w:r w:rsidRPr="0087107E">
        <w:rPr>
          <w:rFonts w:ascii="Courier New" w:eastAsia="Times New Roman" w:hAnsi="Courier New" w:cs="Courier New"/>
          <w:sz w:val="24"/>
          <w:szCs w:val="24"/>
          <w:lang w:eastAsia="ar-SA"/>
        </w:rPr>
        <w:t>Duer</w:t>
      </w:r>
      <w:proofErr w:type="spellEnd"/>
    </w:p>
    <w:p w14:paraId="769D3FEB" w14:textId="77777777" w:rsidR="00471F07" w:rsidRPr="0087107E" w:rsidRDefault="00471F07" w:rsidP="00471F07">
      <w:pPr>
        <w:widowControl w:val="0"/>
        <w:pBdr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</w:pBdr>
        <w:suppressAutoHyphens/>
        <w:autoSpaceDE w:val="0"/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ar-SA"/>
        </w:rPr>
      </w:pPr>
      <w:r w:rsidRPr="0087107E">
        <w:rPr>
          <w:rFonts w:ascii="Courier New" w:eastAsia="Times New Roman" w:hAnsi="Courier New" w:cs="Courier New"/>
          <w:sz w:val="24"/>
          <w:szCs w:val="24"/>
          <w:lang w:eastAsia="ar-SA"/>
        </w:rPr>
        <w:t>Alyssa Johnson</w:t>
      </w:r>
    </w:p>
    <w:p w14:paraId="09AA0034" w14:textId="77777777" w:rsidR="00471F07" w:rsidRPr="0087107E" w:rsidRDefault="00471F07" w:rsidP="00471F07">
      <w:pPr>
        <w:widowControl w:val="0"/>
        <w:pBdr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</w:pBdr>
        <w:suppressAutoHyphens/>
        <w:autoSpaceDE w:val="0"/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ar-SA"/>
        </w:rPr>
      </w:pPr>
      <w:r w:rsidRPr="0087107E">
        <w:rPr>
          <w:rFonts w:ascii="Courier New" w:eastAsia="Times New Roman" w:hAnsi="Courier New" w:cs="Courier New"/>
          <w:sz w:val="24"/>
          <w:szCs w:val="24"/>
          <w:lang w:eastAsia="ar-SA"/>
        </w:rPr>
        <w:t xml:space="preserve">Willa </w:t>
      </w:r>
      <w:proofErr w:type="spellStart"/>
      <w:r w:rsidRPr="0087107E">
        <w:rPr>
          <w:rFonts w:ascii="Courier New" w:eastAsia="Times New Roman" w:hAnsi="Courier New" w:cs="Courier New"/>
          <w:sz w:val="24"/>
          <w:szCs w:val="24"/>
          <w:lang w:eastAsia="ar-SA"/>
        </w:rPr>
        <w:t>Jutzi</w:t>
      </w:r>
      <w:proofErr w:type="spellEnd"/>
    </w:p>
    <w:p w14:paraId="59D678AC" w14:textId="77777777" w:rsidR="00471F07" w:rsidRPr="0087107E" w:rsidRDefault="00471F07" w:rsidP="00471F07">
      <w:pPr>
        <w:widowControl w:val="0"/>
        <w:pBdr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</w:pBdr>
        <w:suppressAutoHyphens/>
        <w:autoSpaceDE w:val="0"/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ar-SA"/>
        </w:rPr>
      </w:pPr>
      <w:r w:rsidRPr="0087107E">
        <w:rPr>
          <w:rFonts w:ascii="Courier New" w:eastAsia="Times New Roman" w:hAnsi="Courier New" w:cs="Courier New"/>
          <w:sz w:val="24"/>
          <w:szCs w:val="24"/>
          <w:lang w:eastAsia="ar-SA"/>
        </w:rPr>
        <w:t>Sara Kim</w:t>
      </w:r>
    </w:p>
    <w:p w14:paraId="13E037A7" w14:textId="77777777" w:rsidR="00471F07" w:rsidRPr="0087107E" w:rsidRDefault="00471F07" w:rsidP="00471F07">
      <w:pPr>
        <w:widowControl w:val="0"/>
        <w:pBdr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</w:pBdr>
        <w:suppressAutoHyphens/>
        <w:autoSpaceDE w:val="0"/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ar-SA"/>
        </w:rPr>
      </w:pPr>
      <w:r w:rsidRPr="0087107E">
        <w:rPr>
          <w:rFonts w:ascii="Courier New" w:eastAsia="Times New Roman" w:hAnsi="Courier New" w:cs="Courier New"/>
          <w:sz w:val="24"/>
          <w:szCs w:val="24"/>
          <w:lang w:eastAsia="ar-SA"/>
        </w:rPr>
        <w:t>Armando Mendoza</w:t>
      </w:r>
    </w:p>
    <w:p w14:paraId="1BC3BAFE" w14:textId="77777777" w:rsidR="00471F07" w:rsidRPr="0087107E" w:rsidRDefault="00471F07" w:rsidP="00471F07">
      <w:pPr>
        <w:widowControl w:val="0"/>
        <w:pBdr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</w:pBdr>
        <w:suppressAutoHyphens/>
        <w:autoSpaceDE w:val="0"/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ar-SA"/>
        </w:rPr>
      </w:pPr>
      <w:r w:rsidRPr="0087107E">
        <w:rPr>
          <w:rFonts w:ascii="Courier New" w:eastAsia="Times New Roman" w:hAnsi="Courier New" w:cs="Courier New"/>
          <w:sz w:val="24"/>
          <w:szCs w:val="24"/>
          <w:lang w:eastAsia="ar-SA"/>
        </w:rPr>
        <w:t>Aimee Nguyen</w:t>
      </w:r>
    </w:p>
    <w:p w14:paraId="3EE95407" w14:textId="77777777" w:rsidR="00471F07" w:rsidRPr="0087107E" w:rsidRDefault="00471F07" w:rsidP="00471F07">
      <w:pPr>
        <w:widowControl w:val="0"/>
        <w:pBdr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</w:pBdr>
        <w:suppressAutoHyphens/>
        <w:autoSpaceDE w:val="0"/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ar-SA"/>
        </w:rPr>
      </w:pPr>
      <w:r w:rsidRPr="0087107E">
        <w:rPr>
          <w:rFonts w:ascii="Courier New" w:eastAsia="Times New Roman" w:hAnsi="Courier New" w:cs="Courier New"/>
          <w:sz w:val="24"/>
          <w:szCs w:val="24"/>
          <w:lang w:eastAsia="ar-SA"/>
        </w:rPr>
        <w:t xml:space="preserve">Jennifer </w:t>
      </w:r>
      <w:proofErr w:type="spellStart"/>
      <w:r w:rsidRPr="0087107E">
        <w:rPr>
          <w:rFonts w:ascii="Courier New" w:eastAsia="Times New Roman" w:hAnsi="Courier New" w:cs="Courier New"/>
          <w:sz w:val="24"/>
          <w:szCs w:val="24"/>
          <w:lang w:eastAsia="ar-SA"/>
        </w:rPr>
        <w:t>Piacentini</w:t>
      </w:r>
      <w:proofErr w:type="spellEnd"/>
    </w:p>
    <w:p w14:paraId="18495B66" w14:textId="77777777" w:rsidR="00471F07" w:rsidRPr="0087107E" w:rsidRDefault="00471F07" w:rsidP="00471F07">
      <w:pPr>
        <w:widowControl w:val="0"/>
        <w:pBdr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</w:pBdr>
        <w:suppressAutoHyphens/>
        <w:autoSpaceDE w:val="0"/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ar-SA"/>
        </w:rPr>
      </w:pPr>
      <w:r w:rsidRPr="0087107E">
        <w:rPr>
          <w:rFonts w:ascii="Courier New" w:eastAsia="Times New Roman" w:hAnsi="Courier New" w:cs="Courier New"/>
          <w:sz w:val="24"/>
          <w:szCs w:val="24"/>
          <w:lang w:eastAsia="ar-SA"/>
        </w:rPr>
        <w:t>Eric Zimmerman</w:t>
      </w:r>
    </w:p>
    <w:p w14:paraId="51441D23" w14:textId="77777777" w:rsidR="00471F07" w:rsidRPr="0087107E" w:rsidRDefault="00471F07" w:rsidP="00471F07">
      <w:pPr>
        <w:widowControl w:val="0"/>
        <w:pBdr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</w:pBdr>
        <w:suppressAutoHyphens/>
        <w:autoSpaceDE w:val="0"/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ar-SA"/>
        </w:rPr>
      </w:pPr>
      <w:r w:rsidRPr="0087107E">
        <w:rPr>
          <w:rFonts w:ascii="Courier New" w:eastAsia="Times New Roman" w:hAnsi="Courier New" w:cs="Courier New"/>
          <w:sz w:val="24"/>
          <w:szCs w:val="24"/>
          <w:lang w:eastAsia="ar-SA"/>
        </w:rPr>
        <w:t>Hannah Stone</w:t>
      </w:r>
    </w:p>
    <w:p w14:paraId="3D1EB3B0" w14:textId="77777777" w:rsidR="00471F07" w:rsidRPr="0087107E" w:rsidRDefault="00471F07" w:rsidP="00471F07">
      <w:pPr>
        <w:widowControl w:val="0"/>
        <w:pBdr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</w:pBdr>
        <w:suppressAutoHyphens/>
        <w:autoSpaceDE w:val="0"/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ar-SA"/>
        </w:rPr>
      </w:pPr>
      <w:r w:rsidRPr="0087107E">
        <w:rPr>
          <w:rFonts w:ascii="Courier New" w:eastAsia="Times New Roman" w:hAnsi="Courier New" w:cs="Courier New"/>
          <w:sz w:val="24"/>
          <w:szCs w:val="24"/>
          <w:lang w:eastAsia="ar-SA"/>
        </w:rPr>
        <w:t>Mike Augello</w:t>
      </w:r>
    </w:p>
    <w:p w14:paraId="5DE036F6" w14:textId="77777777" w:rsidR="00471F07" w:rsidRPr="0087107E" w:rsidRDefault="00471F07" w:rsidP="00471F07">
      <w:pPr>
        <w:widowControl w:val="0"/>
        <w:pBdr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</w:pBdr>
        <w:suppressAutoHyphens/>
        <w:autoSpaceDE w:val="0"/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ar-SA"/>
        </w:rPr>
      </w:pPr>
      <w:r w:rsidRPr="0087107E">
        <w:rPr>
          <w:rFonts w:ascii="Courier New" w:eastAsia="Times New Roman" w:hAnsi="Courier New" w:cs="Courier New"/>
          <w:sz w:val="24"/>
          <w:szCs w:val="24"/>
          <w:lang w:eastAsia="ar-SA"/>
        </w:rPr>
        <w:t>Kali Bravo</w:t>
      </w:r>
    </w:p>
    <w:p w14:paraId="7DA954E7" w14:textId="77777777" w:rsidR="00471F07" w:rsidRPr="0087107E" w:rsidRDefault="00471F07" w:rsidP="00471F07">
      <w:pPr>
        <w:widowControl w:val="0"/>
        <w:pBdr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255"/>
        </w:tabs>
        <w:suppressAutoHyphens/>
        <w:autoSpaceDE w:val="0"/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ar-SA"/>
        </w:rPr>
      </w:pPr>
      <w:proofErr w:type="spellStart"/>
      <w:r w:rsidRPr="0087107E">
        <w:rPr>
          <w:rFonts w:ascii="Courier New" w:eastAsia="Times New Roman" w:hAnsi="Courier New" w:cs="Courier New"/>
          <w:sz w:val="24"/>
          <w:szCs w:val="24"/>
          <w:lang w:eastAsia="ar-SA"/>
        </w:rPr>
        <w:t>Iraiza</w:t>
      </w:r>
      <w:proofErr w:type="spellEnd"/>
      <w:r w:rsidRPr="0087107E">
        <w:rPr>
          <w:rFonts w:ascii="Courier New" w:eastAsia="Times New Roman" w:hAnsi="Courier New" w:cs="Courier New"/>
          <w:sz w:val="24"/>
          <w:szCs w:val="24"/>
          <w:lang w:eastAsia="ar-SA"/>
        </w:rPr>
        <w:t xml:space="preserve"> de Vera</w:t>
      </w:r>
    </w:p>
    <w:p w14:paraId="642B2471" w14:textId="77777777" w:rsidR="00471F07" w:rsidRPr="0087107E" w:rsidRDefault="00471F07" w:rsidP="00471F07">
      <w:pPr>
        <w:widowControl w:val="0"/>
        <w:pBdr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</w:pBdr>
        <w:suppressAutoHyphens/>
        <w:autoSpaceDE w:val="0"/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ar-SA"/>
        </w:rPr>
      </w:pPr>
      <w:r w:rsidRPr="0087107E">
        <w:rPr>
          <w:rFonts w:ascii="Courier New" w:eastAsia="Times New Roman" w:hAnsi="Courier New" w:cs="Courier New"/>
          <w:sz w:val="24"/>
          <w:szCs w:val="24"/>
          <w:lang w:eastAsia="ar-SA"/>
        </w:rPr>
        <w:t xml:space="preserve">Garret Hurley                  </w:t>
      </w:r>
    </w:p>
    <w:p w14:paraId="6621ED13" w14:textId="77777777" w:rsidR="00471F07" w:rsidRPr="0087107E" w:rsidRDefault="00471F07" w:rsidP="00471F07">
      <w:pPr>
        <w:widowControl w:val="0"/>
        <w:pBdr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</w:pBdr>
        <w:suppressAutoHyphens/>
        <w:autoSpaceDE w:val="0"/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ar-SA"/>
        </w:rPr>
      </w:pPr>
    </w:p>
    <w:p w14:paraId="3E90CC91" w14:textId="77777777" w:rsidR="00471F07" w:rsidRPr="0087107E" w:rsidRDefault="00471F07" w:rsidP="00471F07"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ar-SA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ar-SA"/>
        </w:rPr>
        <w:t xml:space="preserve">During </w:t>
      </w:r>
      <w:r w:rsidRPr="0087107E">
        <w:rPr>
          <w:rFonts w:ascii="Times New Roman" w:eastAsia="Times New Roman" w:hAnsi="Times New Roman" w:cs="Times New Roman"/>
          <w:bCs/>
          <w:sz w:val="24"/>
          <w:szCs w:val="24"/>
          <w:lang w:eastAsia="ar-SA"/>
        </w:rPr>
        <w:t xml:space="preserve">Spring Term (2017), 15 RA’s in Dr. </w:t>
      </w:r>
      <w:proofErr w:type="spellStart"/>
      <w:r w:rsidRPr="0087107E">
        <w:rPr>
          <w:rFonts w:ascii="Times New Roman" w:eastAsia="Times New Roman" w:hAnsi="Times New Roman" w:cs="Times New Roman"/>
          <w:bCs/>
          <w:sz w:val="24"/>
          <w:szCs w:val="24"/>
          <w:lang w:eastAsia="ar-SA"/>
        </w:rPr>
        <w:t>Bernieri’s</w:t>
      </w:r>
      <w:proofErr w:type="spellEnd"/>
      <w:r w:rsidRPr="0087107E">
        <w:rPr>
          <w:rFonts w:ascii="Times New Roman" w:eastAsia="Times New Roman" w:hAnsi="Times New Roman" w:cs="Times New Roman"/>
          <w:bCs/>
          <w:sz w:val="24"/>
          <w:szCs w:val="24"/>
          <w:lang w:eastAsia="ar-SA"/>
        </w:rPr>
        <w:t xml:space="preserve"> lab were asked to complete the Five Item Personality Inventory (FIPI).  They rated themselves using the FIPI at thr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ar-SA"/>
        </w:rPr>
        <w:t>ee separate time periods (Conversation 1, Conversation 2</w:t>
      </w:r>
      <w:r w:rsidRPr="0087107E">
        <w:rPr>
          <w:rFonts w:ascii="Times New Roman" w:eastAsia="Times New Roman" w:hAnsi="Times New Roman" w:cs="Times New Roman"/>
          <w:bCs/>
          <w:sz w:val="24"/>
          <w:szCs w:val="24"/>
          <w:lang w:eastAsia="ar-SA"/>
        </w:rPr>
        <w:t>,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ar-SA"/>
        </w:rPr>
        <w:t xml:space="preserve"> and Conversation 3</w:t>
      </w:r>
      <w:r w:rsidRPr="0087107E">
        <w:rPr>
          <w:rFonts w:ascii="Times New Roman" w:eastAsia="Times New Roman" w:hAnsi="Times New Roman" w:cs="Times New Roman"/>
          <w:bCs/>
          <w:sz w:val="24"/>
          <w:szCs w:val="24"/>
          <w:lang w:eastAsia="ar-SA"/>
        </w:rPr>
        <w:t>).  They subsequently rated one participant within all 80 dyads featured in the Attention Stu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ar-SA"/>
        </w:rPr>
        <w:t>dy thin-slice movies on the Extraversion</w:t>
      </w:r>
      <w:r w:rsidRPr="0087107E">
        <w:rPr>
          <w:rFonts w:ascii="Times New Roman" w:eastAsia="Times New Roman" w:hAnsi="Times New Roman" w:cs="Times New Roman"/>
          <w:bCs/>
          <w:sz w:val="24"/>
          <w:szCs w:val="24"/>
          <w:lang w:eastAsia="ar-SA"/>
        </w:rPr>
        <w:t xml:space="preserve"> (for a total of 81 ratings each day,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ar-SA"/>
        </w:rPr>
        <w:t xml:space="preserve"> 243 ratings over Dyad).  This file contains the Extraversion</w:t>
      </w:r>
      <w:r w:rsidRPr="0087107E">
        <w:rPr>
          <w:rFonts w:ascii="Times New Roman" w:eastAsia="Times New Roman" w:hAnsi="Times New Roman" w:cs="Times New Roman"/>
          <w:bCs/>
          <w:sz w:val="24"/>
          <w:szCs w:val="24"/>
          <w:lang w:eastAsia="ar-SA"/>
        </w:rPr>
        <w:t xml:space="preserve"> data.</w:t>
      </w:r>
    </w:p>
    <w:p w14:paraId="5404A846" w14:textId="77777777" w:rsidR="00471F07" w:rsidRPr="0087107E" w:rsidRDefault="00471F07" w:rsidP="00471F07">
      <w:pPr>
        <w:widowControl w:val="0"/>
        <w:suppressAutoHyphens/>
        <w:autoSpaceDE w:val="0"/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ar-SA"/>
        </w:rPr>
      </w:pPr>
    </w:p>
    <w:p w14:paraId="51B857DA" w14:textId="77777777" w:rsidR="00471F07" w:rsidRPr="0087107E" w:rsidRDefault="00471F07" w:rsidP="00471F07">
      <w:pPr>
        <w:widowControl w:val="0"/>
        <w:suppressAutoHyphens/>
        <w:autoSpaceDE w:val="0"/>
        <w:spacing w:after="0" w:line="480" w:lineRule="auto"/>
        <w:rPr>
          <w:rFonts w:ascii="Courier New" w:eastAsia="Times New Roman" w:hAnsi="Courier New" w:cs="Courier New"/>
          <w:bCs/>
          <w:sz w:val="24"/>
          <w:szCs w:val="24"/>
          <w:lang w:eastAsia="ar-SA"/>
        </w:rPr>
      </w:pPr>
      <w:r w:rsidRPr="0087107E">
        <w:rPr>
          <w:rFonts w:ascii="Courier New" w:eastAsia="Times New Roman" w:hAnsi="Courier New" w:cs="Courier New"/>
          <w:bCs/>
          <w:sz w:val="24"/>
          <w:szCs w:val="24"/>
          <w:lang w:eastAsia="ar-SA"/>
        </w:rPr>
        <w:t>FIPI DATA FILE</w:t>
      </w:r>
    </w:p>
    <w:tbl>
      <w:tblPr>
        <w:tblStyle w:val="TableGrid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2"/>
        <w:gridCol w:w="2261"/>
        <w:gridCol w:w="3137"/>
      </w:tblGrid>
      <w:tr w:rsidR="00471F07" w:rsidRPr="0087107E" w14:paraId="791B8F7F" w14:textId="77777777" w:rsidTr="009743C7">
        <w:tc>
          <w:tcPr>
            <w:tcW w:w="3962" w:type="dxa"/>
            <w:tcBorders>
              <w:top w:val="single" w:sz="4" w:space="0" w:color="auto"/>
              <w:bottom w:val="single" w:sz="4" w:space="0" w:color="auto"/>
            </w:tcBorders>
          </w:tcPr>
          <w:p w14:paraId="280F188B" w14:textId="77777777" w:rsidR="00471F07" w:rsidRPr="0087107E" w:rsidRDefault="00471F07" w:rsidP="009743C7">
            <w:pPr>
              <w:widowControl w:val="0"/>
              <w:suppressAutoHyphens/>
              <w:autoSpaceDE w:val="0"/>
              <w:spacing w:line="480" w:lineRule="auto"/>
              <w:rPr>
                <w:rFonts w:ascii="Courier New" w:eastAsia="Times New Roman" w:hAnsi="Courier New" w:cs="Courier New"/>
                <w:sz w:val="24"/>
                <w:szCs w:val="24"/>
                <w:lang w:eastAsia="ar-SA"/>
              </w:rPr>
            </w:pPr>
            <w:r w:rsidRPr="0087107E">
              <w:rPr>
                <w:rFonts w:ascii="Courier New" w:eastAsia="Times New Roman" w:hAnsi="Courier New" w:cs="Courier New"/>
                <w:sz w:val="24"/>
                <w:szCs w:val="24"/>
                <w:lang w:eastAsia="ar-SA"/>
              </w:rPr>
              <w:t>Variable Name</w:t>
            </w:r>
          </w:p>
        </w:tc>
        <w:tc>
          <w:tcPr>
            <w:tcW w:w="2261" w:type="dxa"/>
            <w:tcBorders>
              <w:top w:val="single" w:sz="4" w:space="0" w:color="auto"/>
              <w:bottom w:val="single" w:sz="4" w:space="0" w:color="auto"/>
            </w:tcBorders>
          </w:tcPr>
          <w:p w14:paraId="662D57DF" w14:textId="77777777" w:rsidR="00471F07" w:rsidRPr="0087107E" w:rsidRDefault="00471F07" w:rsidP="009743C7">
            <w:pPr>
              <w:widowControl w:val="0"/>
              <w:suppressAutoHyphens/>
              <w:autoSpaceDE w:val="0"/>
              <w:spacing w:line="480" w:lineRule="auto"/>
              <w:rPr>
                <w:rFonts w:ascii="Courier New" w:eastAsia="Times New Roman" w:hAnsi="Courier New" w:cs="Courier New"/>
                <w:sz w:val="24"/>
                <w:szCs w:val="24"/>
                <w:lang w:eastAsia="ar-SA"/>
              </w:rPr>
            </w:pPr>
            <w:r w:rsidRPr="0087107E">
              <w:rPr>
                <w:rFonts w:ascii="Courier New" w:eastAsia="Times New Roman" w:hAnsi="Courier New" w:cs="Courier New"/>
                <w:sz w:val="24"/>
                <w:szCs w:val="24"/>
                <w:lang w:eastAsia="ar-SA"/>
              </w:rPr>
              <w:t>Columns</w:t>
            </w:r>
          </w:p>
        </w:tc>
        <w:tc>
          <w:tcPr>
            <w:tcW w:w="3137" w:type="dxa"/>
            <w:tcBorders>
              <w:top w:val="single" w:sz="4" w:space="0" w:color="auto"/>
              <w:bottom w:val="single" w:sz="4" w:space="0" w:color="auto"/>
            </w:tcBorders>
          </w:tcPr>
          <w:p w14:paraId="7490FBDF" w14:textId="77777777" w:rsidR="00471F07" w:rsidRPr="0087107E" w:rsidRDefault="00471F07" w:rsidP="009743C7">
            <w:pPr>
              <w:widowControl w:val="0"/>
              <w:suppressAutoHyphens/>
              <w:autoSpaceDE w:val="0"/>
              <w:spacing w:line="480" w:lineRule="auto"/>
              <w:rPr>
                <w:rFonts w:ascii="Courier New" w:eastAsia="Times New Roman" w:hAnsi="Courier New" w:cs="Courier New"/>
                <w:sz w:val="24"/>
                <w:szCs w:val="24"/>
                <w:lang w:eastAsia="ar-SA"/>
              </w:rPr>
            </w:pPr>
            <w:r w:rsidRPr="0087107E">
              <w:rPr>
                <w:rFonts w:ascii="Courier New" w:eastAsia="Times New Roman" w:hAnsi="Courier New" w:cs="Courier New"/>
                <w:sz w:val="24"/>
                <w:szCs w:val="24"/>
                <w:lang w:eastAsia="ar-SA"/>
              </w:rPr>
              <w:t>Variable Description</w:t>
            </w:r>
          </w:p>
        </w:tc>
      </w:tr>
      <w:tr w:rsidR="00471F07" w:rsidRPr="0087107E" w14:paraId="5FB772B9" w14:textId="77777777" w:rsidTr="009743C7">
        <w:tc>
          <w:tcPr>
            <w:tcW w:w="3962" w:type="dxa"/>
            <w:tcBorders>
              <w:top w:val="single" w:sz="4" w:space="0" w:color="auto"/>
            </w:tcBorders>
          </w:tcPr>
          <w:p w14:paraId="315CF426" w14:textId="77777777" w:rsidR="00471F07" w:rsidRPr="0087107E" w:rsidRDefault="00471F07" w:rsidP="009743C7">
            <w:pPr>
              <w:widowControl w:val="0"/>
              <w:suppressAutoHyphens/>
              <w:autoSpaceDE w:val="0"/>
              <w:spacing w:line="480" w:lineRule="auto"/>
              <w:rPr>
                <w:rFonts w:ascii="Courier New" w:eastAsia="Times New Roman" w:hAnsi="Courier New" w:cs="Courier New"/>
                <w:b/>
                <w:sz w:val="24"/>
                <w:szCs w:val="24"/>
                <w:lang w:eastAsia="ar-SA"/>
              </w:rPr>
            </w:pPr>
            <w:r w:rsidRPr="0087107E">
              <w:rPr>
                <w:rFonts w:ascii="Courier New" w:eastAsia="Times New Roman" w:hAnsi="Courier New" w:cs="Courier New"/>
                <w:b/>
                <w:sz w:val="24"/>
                <w:szCs w:val="24"/>
                <w:lang w:eastAsia="ar-SA"/>
              </w:rPr>
              <w:t>Line one</w:t>
            </w:r>
          </w:p>
        </w:tc>
        <w:tc>
          <w:tcPr>
            <w:tcW w:w="2261" w:type="dxa"/>
            <w:tcBorders>
              <w:top w:val="single" w:sz="4" w:space="0" w:color="auto"/>
            </w:tcBorders>
          </w:tcPr>
          <w:p w14:paraId="560F16C4" w14:textId="77777777" w:rsidR="00471F07" w:rsidRPr="0087107E" w:rsidRDefault="00471F07" w:rsidP="009743C7">
            <w:pPr>
              <w:widowControl w:val="0"/>
              <w:suppressAutoHyphens/>
              <w:autoSpaceDE w:val="0"/>
              <w:spacing w:line="480" w:lineRule="auto"/>
              <w:rPr>
                <w:rFonts w:ascii="Courier New" w:eastAsia="Times New Roman" w:hAnsi="Courier New" w:cs="Courier New"/>
                <w:sz w:val="24"/>
                <w:szCs w:val="24"/>
                <w:lang w:eastAsia="ar-SA"/>
              </w:rPr>
            </w:pPr>
          </w:p>
        </w:tc>
        <w:tc>
          <w:tcPr>
            <w:tcW w:w="3137" w:type="dxa"/>
            <w:tcBorders>
              <w:top w:val="single" w:sz="4" w:space="0" w:color="auto"/>
            </w:tcBorders>
          </w:tcPr>
          <w:p w14:paraId="1BE9498D" w14:textId="77777777" w:rsidR="00471F07" w:rsidRPr="0087107E" w:rsidRDefault="00471F07" w:rsidP="009743C7">
            <w:pPr>
              <w:widowControl w:val="0"/>
              <w:suppressAutoHyphens/>
              <w:autoSpaceDE w:val="0"/>
              <w:rPr>
                <w:rFonts w:ascii="Courier New" w:eastAsia="Times New Roman" w:hAnsi="Courier New" w:cs="Courier New"/>
                <w:b/>
                <w:sz w:val="24"/>
                <w:szCs w:val="24"/>
                <w:lang w:eastAsia="ar-SA"/>
              </w:rPr>
            </w:pPr>
            <w:proofErr w:type="spellStart"/>
            <w:r w:rsidRPr="0087107E">
              <w:rPr>
                <w:rFonts w:ascii="Courier New" w:eastAsia="Times New Roman" w:hAnsi="Courier New" w:cs="Courier New"/>
                <w:b/>
                <w:sz w:val="24"/>
                <w:szCs w:val="24"/>
                <w:lang w:eastAsia="ar-SA"/>
              </w:rPr>
              <w:t>Self Ratings</w:t>
            </w:r>
            <w:proofErr w:type="spellEnd"/>
            <w:r w:rsidRPr="0087107E">
              <w:rPr>
                <w:rFonts w:ascii="Courier New" w:eastAsia="Times New Roman" w:hAnsi="Courier New" w:cs="Courier New"/>
                <w:b/>
                <w:sz w:val="24"/>
                <w:szCs w:val="24"/>
                <w:lang w:eastAsia="ar-SA"/>
              </w:rPr>
              <w:t xml:space="preserve"> (Monday)</w:t>
            </w:r>
          </w:p>
        </w:tc>
      </w:tr>
      <w:tr w:rsidR="00471F07" w:rsidRPr="0087107E" w14:paraId="7F15BE18" w14:textId="77777777" w:rsidTr="009743C7">
        <w:tc>
          <w:tcPr>
            <w:tcW w:w="3962" w:type="dxa"/>
          </w:tcPr>
          <w:p w14:paraId="1BB90E82" w14:textId="77777777" w:rsidR="00471F07" w:rsidRPr="0087107E" w:rsidRDefault="00471F07" w:rsidP="009743C7">
            <w:pPr>
              <w:widowControl w:val="0"/>
              <w:suppressAutoHyphens/>
              <w:autoSpaceDE w:val="0"/>
              <w:spacing w:line="480" w:lineRule="auto"/>
              <w:rPr>
                <w:rFonts w:ascii="Courier New" w:eastAsia="Times New Roman" w:hAnsi="Courier New" w:cs="Courier New"/>
                <w:sz w:val="24"/>
                <w:szCs w:val="24"/>
                <w:lang w:eastAsia="ar-SA"/>
              </w:rPr>
            </w:pPr>
            <w:r w:rsidRPr="0087107E">
              <w:rPr>
                <w:rFonts w:ascii="Courier New" w:eastAsia="Times New Roman" w:hAnsi="Courier New" w:cs="Courier New"/>
                <w:sz w:val="24"/>
                <w:szCs w:val="24"/>
                <w:lang w:eastAsia="ar-SA"/>
              </w:rPr>
              <w:t>Rater ID</w:t>
            </w:r>
          </w:p>
        </w:tc>
        <w:tc>
          <w:tcPr>
            <w:tcW w:w="2261" w:type="dxa"/>
          </w:tcPr>
          <w:p w14:paraId="256E48E6" w14:textId="77777777" w:rsidR="00471F07" w:rsidRPr="0087107E" w:rsidRDefault="00471F07" w:rsidP="009743C7">
            <w:pPr>
              <w:widowControl w:val="0"/>
              <w:suppressAutoHyphens/>
              <w:autoSpaceDE w:val="0"/>
              <w:spacing w:line="480" w:lineRule="auto"/>
              <w:rPr>
                <w:rFonts w:ascii="Courier New" w:eastAsia="Times New Roman" w:hAnsi="Courier New" w:cs="Courier New"/>
                <w:sz w:val="24"/>
                <w:szCs w:val="24"/>
                <w:lang w:eastAsia="ar-SA"/>
              </w:rPr>
            </w:pPr>
            <w:r w:rsidRPr="0087107E">
              <w:rPr>
                <w:rFonts w:ascii="Courier New" w:eastAsia="Times New Roman" w:hAnsi="Courier New" w:cs="Courier New"/>
                <w:sz w:val="24"/>
                <w:szCs w:val="24"/>
                <w:lang w:eastAsia="ar-SA"/>
              </w:rPr>
              <w:t>1-3</w:t>
            </w:r>
          </w:p>
        </w:tc>
        <w:tc>
          <w:tcPr>
            <w:tcW w:w="3137" w:type="dxa"/>
          </w:tcPr>
          <w:p w14:paraId="12EF77D3" w14:textId="54683C98" w:rsidR="00471F07" w:rsidRPr="0087107E" w:rsidRDefault="00471F07" w:rsidP="009743C7">
            <w:pPr>
              <w:widowControl w:val="0"/>
              <w:suppressAutoHyphens/>
              <w:autoSpaceDE w:val="0"/>
              <w:rPr>
                <w:rFonts w:ascii="Courier New" w:eastAsia="Times New Roman" w:hAnsi="Courier New" w:cs="Courier New"/>
                <w:sz w:val="24"/>
                <w:szCs w:val="24"/>
                <w:lang w:eastAsia="ar-SA"/>
              </w:rPr>
            </w:pPr>
            <w:r w:rsidRPr="0087107E">
              <w:rPr>
                <w:rFonts w:ascii="Courier New" w:eastAsia="Times New Roman" w:hAnsi="Courier New" w:cs="Courier New"/>
                <w:sz w:val="24"/>
                <w:szCs w:val="24"/>
                <w:lang w:eastAsia="ar-SA"/>
              </w:rPr>
              <w:t>501=Rachel Bor</w:t>
            </w:r>
            <w:r w:rsidR="00A95D4B">
              <w:rPr>
                <w:rFonts w:ascii="Courier New" w:eastAsia="Times New Roman" w:hAnsi="Courier New" w:cs="Courier New"/>
                <w:sz w:val="24"/>
                <w:szCs w:val="24"/>
                <w:lang w:eastAsia="ar-SA"/>
              </w:rPr>
              <w:t>r</w:t>
            </w:r>
            <w:r w:rsidRPr="0087107E">
              <w:rPr>
                <w:rFonts w:ascii="Courier New" w:eastAsia="Times New Roman" w:hAnsi="Courier New" w:cs="Courier New"/>
                <w:sz w:val="24"/>
                <w:szCs w:val="24"/>
                <w:lang w:eastAsia="ar-SA"/>
              </w:rPr>
              <w:t>omeo</w:t>
            </w:r>
            <w:r w:rsidRPr="0087107E">
              <w:rPr>
                <w:rFonts w:ascii="Courier New" w:eastAsia="Times New Roman" w:hAnsi="Courier New" w:cs="Courier New"/>
                <w:sz w:val="24"/>
                <w:szCs w:val="24"/>
                <w:lang w:eastAsia="ar-SA"/>
              </w:rPr>
              <w:tab/>
              <w:t xml:space="preserve">    </w:t>
            </w:r>
            <w:r>
              <w:rPr>
                <w:rFonts w:ascii="Courier New" w:eastAsia="Times New Roman" w:hAnsi="Courier New" w:cs="Courier New"/>
                <w:sz w:val="24"/>
                <w:szCs w:val="24"/>
                <w:lang w:eastAsia="ar-SA"/>
              </w:rPr>
              <w:t>502</w:t>
            </w:r>
            <w:r w:rsidRPr="0087107E">
              <w:rPr>
                <w:rFonts w:ascii="Courier New" w:eastAsia="Times New Roman" w:hAnsi="Courier New" w:cs="Courier New"/>
                <w:sz w:val="24"/>
                <w:szCs w:val="24"/>
                <w:lang w:eastAsia="ar-SA"/>
              </w:rPr>
              <w:t xml:space="preserve">=Madison Browning                   503=Madelyn </w:t>
            </w:r>
            <w:proofErr w:type="spellStart"/>
            <w:r w:rsidRPr="0087107E">
              <w:rPr>
                <w:rFonts w:ascii="Courier New" w:eastAsia="Times New Roman" w:hAnsi="Courier New" w:cs="Courier New"/>
                <w:sz w:val="24"/>
                <w:szCs w:val="24"/>
                <w:lang w:eastAsia="ar-SA"/>
              </w:rPr>
              <w:t>Duer</w:t>
            </w:r>
            <w:proofErr w:type="spellEnd"/>
            <w:r w:rsidRPr="0087107E">
              <w:rPr>
                <w:rFonts w:ascii="Courier New" w:eastAsia="Times New Roman" w:hAnsi="Courier New" w:cs="Courier New"/>
                <w:sz w:val="24"/>
                <w:szCs w:val="24"/>
                <w:lang w:eastAsia="ar-SA"/>
              </w:rPr>
              <w:t xml:space="preserve">       504=Alyssa Johnson    </w:t>
            </w:r>
            <w:r>
              <w:rPr>
                <w:rFonts w:ascii="Courier New" w:eastAsia="Times New Roman" w:hAnsi="Courier New" w:cs="Courier New"/>
                <w:sz w:val="24"/>
                <w:szCs w:val="24"/>
                <w:lang w:eastAsia="ar-SA"/>
              </w:rPr>
              <w:t>505</w:t>
            </w:r>
            <w:r w:rsidRPr="0087107E">
              <w:rPr>
                <w:rFonts w:ascii="Courier New" w:eastAsia="Times New Roman" w:hAnsi="Courier New" w:cs="Courier New"/>
                <w:sz w:val="24"/>
                <w:szCs w:val="24"/>
                <w:lang w:eastAsia="ar-SA"/>
              </w:rPr>
              <w:t xml:space="preserve">=Willa </w:t>
            </w:r>
            <w:proofErr w:type="spellStart"/>
            <w:r w:rsidRPr="0087107E">
              <w:rPr>
                <w:rFonts w:ascii="Courier New" w:eastAsia="Times New Roman" w:hAnsi="Courier New" w:cs="Courier New"/>
                <w:sz w:val="24"/>
                <w:szCs w:val="24"/>
                <w:lang w:eastAsia="ar-SA"/>
              </w:rPr>
              <w:t>Jutzi</w:t>
            </w:r>
            <w:proofErr w:type="spellEnd"/>
          </w:p>
          <w:p w14:paraId="07D48C15" w14:textId="77777777" w:rsidR="00471F07" w:rsidRPr="0087107E" w:rsidRDefault="00471F07" w:rsidP="009743C7">
            <w:pPr>
              <w:widowControl w:val="0"/>
              <w:suppressAutoHyphens/>
              <w:autoSpaceDE w:val="0"/>
              <w:rPr>
                <w:rFonts w:ascii="Courier New" w:eastAsia="Times New Roman" w:hAnsi="Courier New" w:cs="Courier New"/>
                <w:sz w:val="24"/>
                <w:szCs w:val="24"/>
                <w:lang w:eastAsia="ar-SA"/>
              </w:rPr>
            </w:pPr>
            <w:r>
              <w:rPr>
                <w:rFonts w:ascii="Courier New" w:eastAsia="Times New Roman" w:hAnsi="Courier New" w:cs="Courier New"/>
                <w:sz w:val="24"/>
                <w:szCs w:val="24"/>
                <w:lang w:eastAsia="ar-SA"/>
              </w:rPr>
              <w:t>506</w:t>
            </w:r>
            <w:r w:rsidRPr="0087107E">
              <w:rPr>
                <w:rFonts w:ascii="Courier New" w:eastAsia="Times New Roman" w:hAnsi="Courier New" w:cs="Courier New"/>
                <w:sz w:val="24"/>
                <w:szCs w:val="24"/>
                <w:lang w:eastAsia="ar-SA"/>
              </w:rPr>
              <w:t>=Sara Kim</w:t>
            </w:r>
            <w:r w:rsidRPr="0087107E">
              <w:rPr>
                <w:rFonts w:ascii="Courier New" w:eastAsia="Times New Roman" w:hAnsi="Courier New" w:cs="Courier New"/>
                <w:sz w:val="24"/>
                <w:szCs w:val="24"/>
                <w:lang w:eastAsia="ar-SA"/>
              </w:rPr>
              <w:tab/>
            </w:r>
            <w:r w:rsidRPr="0087107E">
              <w:rPr>
                <w:rFonts w:ascii="Courier New" w:eastAsia="Times New Roman" w:hAnsi="Courier New" w:cs="Courier New"/>
                <w:sz w:val="24"/>
                <w:szCs w:val="24"/>
                <w:lang w:eastAsia="ar-SA"/>
              </w:rPr>
              <w:tab/>
              <w:t xml:space="preserve">      507=Armando Mendoza</w:t>
            </w:r>
          </w:p>
          <w:p w14:paraId="000EBE7A" w14:textId="77777777" w:rsidR="00471F07" w:rsidRPr="0087107E" w:rsidRDefault="00471F07" w:rsidP="009743C7">
            <w:pPr>
              <w:widowControl w:val="0"/>
              <w:suppressAutoHyphens/>
              <w:autoSpaceDE w:val="0"/>
              <w:rPr>
                <w:rFonts w:ascii="Courier New" w:eastAsia="Times New Roman" w:hAnsi="Courier New" w:cs="Courier New"/>
                <w:sz w:val="24"/>
                <w:szCs w:val="24"/>
                <w:lang w:eastAsia="ar-SA"/>
              </w:rPr>
            </w:pPr>
            <w:r>
              <w:rPr>
                <w:rFonts w:ascii="Courier New" w:eastAsia="Times New Roman" w:hAnsi="Courier New" w:cs="Courier New"/>
                <w:sz w:val="24"/>
                <w:szCs w:val="24"/>
                <w:lang w:eastAsia="ar-SA"/>
              </w:rPr>
              <w:t>508</w:t>
            </w:r>
            <w:r w:rsidRPr="0087107E">
              <w:rPr>
                <w:rFonts w:ascii="Courier New" w:eastAsia="Times New Roman" w:hAnsi="Courier New" w:cs="Courier New"/>
                <w:sz w:val="24"/>
                <w:szCs w:val="24"/>
                <w:lang w:eastAsia="ar-SA"/>
              </w:rPr>
              <w:t>=Aimee Nguyen</w:t>
            </w:r>
          </w:p>
          <w:p w14:paraId="50ADEE50" w14:textId="77777777" w:rsidR="00471F07" w:rsidRPr="0087107E" w:rsidRDefault="00471F07" w:rsidP="009743C7">
            <w:pPr>
              <w:widowControl w:val="0"/>
              <w:suppressAutoHyphens/>
              <w:autoSpaceDE w:val="0"/>
              <w:rPr>
                <w:rFonts w:ascii="Courier New" w:eastAsia="Times New Roman" w:hAnsi="Courier New" w:cs="Courier New"/>
                <w:sz w:val="24"/>
                <w:szCs w:val="24"/>
                <w:lang w:eastAsia="ar-SA"/>
              </w:rPr>
            </w:pPr>
            <w:r w:rsidRPr="0087107E">
              <w:rPr>
                <w:rFonts w:ascii="Courier New" w:eastAsia="Times New Roman" w:hAnsi="Courier New" w:cs="Courier New"/>
                <w:sz w:val="24"/>
                <w:szCs w:val="24"/>
                <w:lang w:eastAsia="ar-SA"/>
              </w:rPr>
              <w:t xml:space="preserve">509=Jennifer  </w:t>
            </w:r>
            <w:proofErr w:type="spellStart"/>
            <w:r w:rsidRPr="0087107E">
              <w:rPr>
                <w:rFonts w:ascii="Courier New" w:eastAsia="Times New Roman" w:hAnsi="Courier New" w:cs="Courier New"/>
                <w:sz w:val="24"/>
                <w:szCs w:val="24"/>
                <w:lang w:eastAsia="ar-SA"/>
              </w:rPr>
              <w:t>Piacentini</w:t>
            </w:r>
            <w:proofErr w:type="spellEnd"/>
          </w:p>
          <w:p w14:paraId="3B9C6268" w14:textId="77777777" w:rsidR="00471F07" w:rsidRPr="0087107E" w:rsidRDefault="00471F07" w:rsidP="009743C7">
            <w:pPr>
              <w:widowControl w:val="0"/>
              <w:suppressAutoHyphens/>
              <w:autoSpaceDE w:val="0"/>
              <w:rPr>
                <w:rFonts w:ascii="Courier New" w:eastAsia="Times New Roman" w:hAnsi="Courier New" w:cs="Courier New"/>
                <w:sz w:val="24"/>
                <w:szCs w:val="24"/>
                <w:lang w:eastAsia="ar-SA"/>
              </w:rPr>
            </w:pPr>
            <w:r w:rsidRPr="0087107E">
              <w:rPr>
                <w:rFonts w:ascii="Courier New" w:eastAsia="Times New Roman" w:hAnsi="Courier New" w:cs="Courier New"/>
                <w:sz w:val="24"/>
                <w:szCs w:val="24"/>
                <w:lang w:eastAsia="ar-SA"/>
              </w:rPr>
              <w:t>510=Eric Zimmerman                  511=Hannah Stone</w:t>
            </w:r>
          </w:p>
          <w:p w14:paraId="7978141B" w14:textId="77777777" w:rsidR="00471F07" w:rsidRPr="0087107E" w:rsidRDefault="00471F07" w:rsidP="009743C7">
            <w:pPr>
              <w:widowControl w:val="0"/>
              <w:suppressAutoHyphens/>
              <w:autoSpaceDE w:val="0"/>
              <w:rPr>
                <w:rFonts w:ascii="Courier New" w:eastAsia="Times New Roman" w:hAnsi="Courier New" w:cs="Courier New"/>
                <w:sz w:val="24"/>
                <w:szCs w:val="24"/>
                <w:lang w:eastAsia="ar-SA"/>
              </w:rPr>
            </w:pPr>
            <w:r w:rsidRPr="0087107E">
              <w:rPr>
                <w:rFonts w:ascii="Courier New" w:eastAsia="Times New Roman" w:hAnsi="Courier New" w:cs="Courier New"/>
                <w:sz w:val="24"/>
                <w:szCs w:val="24"/>
                <w:lang w:eastAsia="ar-SA"/>
              </w:rPr>
              <w:t>512=Mike Augello</w:t>
            </w:r>
          </w:p>
          <w:p w14:paraId="0EA85855" w14:textId="77777777" w:rsidR="00471F07" w:rsidRPr="0087107E" w:rsidRDefault="00471F07" w:rsidP="009743C7">
            <w:pPr>
              <w:widowControl w:val="0"/>
              <w:suppressAutoHyphens/>
              <w:autoSpaceDE w:val="0"/>
              <w:rPr>
                <w:rFonts w:ascii="Courier New" w:eastAsia="Times New Roman" w:hAnsi="Courier New" w:cs="Courier New"/>
                <w:sz w:val="24"/>
                <w:szCs w:val="24"/>
                <w:lang w:eastAsia="ar-SA"/>
              </w:rPr>
            </w:pPr>
            <w:r w:rsidRPr="0087107E">
              <w:rPr>
                <w:rFonts w:ascii="Courier New" w:eastAsia="Times New Roman" w:hAnsi="Courier New" w:cs="Courier New"/>
                <w:sz w:val="24"/>
                <w:szCs w:val="24"/>
                <w:lang w:eastAsia="ar-SA"/>
              </w:rPr>
              <w:t>513=Kali Bravo</w:t>
            </w:r>
          </w:p>
          <w:p w14:paraId="6B51668E" w14:textId="77777777" w:rsidR="00471F07" w:rsidRPr="0087107E" w:rsidRDefault="00471F07" w:rsidP="009743C7">
            <w:pPr>
              <w:widowControl w:val="0"/>
              <w:suppressAutoHyphens/>
              <w:autoSpaceDE w:val="0"/>
              <w:rPr>
                <w:rFonts w:ascii="Courier New" w:eastAsia="Times New Roman" w:hAnsi="Courier New" w:cs="Courier New"/>
                <w:sz w:val="24"/>
                <w:szCs w:val="24"/>
                <w:lang w:eastAsia="ar-SA"/>
              </w:rPr>
            </w:pPr>
            <w:r>
              <w:rPr>
                <w:rFonts w:ascii="Courier New" w:eastAsia="Times New Roman" w:hAnsi="Courier New" w:cs="Courier New"/>
                <w:sz w:val="24"/>
                <w:szCs w:val="24"/>
                <w:lang w:eastAsia="ar-SA"/>
              </w:rPr>
              <w:t>514</w:t>
            </w:r>
            <w:r w:rsidRPr="0087107E">
              <w:rPr>
                <w:rFonts w:ascii="Courier New" w:eastAsia="Times New Roman" w:hAnsi="Courier New" w:cs="Courier New"/>
                <w:sz w:val="24"/>
                <w:szCs w:val="24"/>
                <w:lang w:eastAsia="ar-SA"/>
              </w:rPr>
              <w:t>=</w:t>
            </w:r>
            <w:proofErr w:type="spellStart"/>
            <w:r w:rsidRPr="0087107E">
              <w:rPr>
                <w:rFonts w:ascii="Courier New" w:eastAsia="Times New Roman" w:hAnsi="Courier New" w:cs="Courier New"/>
                <w:sz w:val="24"/>
                <w:szCs w:val="24"/>
                <w:lang w:eastAsia="ar-SA"/>
              </w:rPr>
              <w:t>Iraiza</w:t>
            </w:r>
            <w:proofErr w:type="spellEnd"/>
            <w:r w:rsidRPr="0087107E">
              <w:rPr>
                <w:rFonts w:ascii="Courier New" w:eastAsia="Times New Roman" w:hAnsi="Courier New" w:cs="Courier New"/>
                <w:sz w:val="24"/>
                <w:szCs w:val="24"/>
                <w:lang w:eastAsia="ar-SA"/>
              </w:rPr>
              <w:t xml:space="preserve"> de Vera</w:t>
            </w:r>
          </w:p>
          <w:p w14:paraId="2CD83FD6" w14:textId="77777777" w:rsidR="00471F07" w:rsidRPr="0087107E" w:rsidRDefault="00471F07" w:rsidP="009743C7">
            <w:pPr>
              <w:widowControl w:val="0"/>
              <w:suppressAutoHyphens/>
              <w:autoSpaceDE w:val="0"/>
              <w:rPr>
                <w:rFonts w:ascii="Courier New" w:eastAsia="Times New Roman" w:hAnsi="Courier New" w:cs="Courier New"/>
                <w:sz w:val="24"/>
                <w:szCs w:val="24"/>
                <w:lang w:eastAsia="ar-SA"/>
              </w:rPr>
            </w:pPr>
            <w:r w:rsidRPr="0087107E">
              <w:rPr>
                <w:rFonts w:ascii="Courier New" w:eastAsia="Times New Roman" w:hAnsi="Courier New" w:cs="Courier New"/>
                <w:sz w:val="24"/>
                <w:szCs w:val="24"/>
                <w:lang w:eastAsia="ar-SA"/>
              </w:rPr>
              <w:t xml:space="preserve">515=Garret Hurley  </w:t>
            </w:r>
          </w:p>
        </w:tc>
      </w:tr>
      <w:tr w:rsidR="00471F07" w:rsidRPr="0087107E" w14:paraId="66B3B654" w14:textId="77777777" w:rsidTr="009743C7">
        <w:tc>
          <w:tcPr>
            <w:tcW w:w="3962" w:type="dxa"/>
          </w:tcPr>
          <w:p w14:paraId="002A9842" w14:textId="77777777" w:rsidR="00471F07" w:rsidRPr="0087107E" w:rsidRDefault="00471F07" w:rsidP="009743C7">
            <w:pPr>
              <w:widowControl w:val="0"/>
              <w:suppressAutoHyphens/>
              <w:autoSpaceDE w:val="0"/>
              <w:spacing w:line="480" w:lineRule="auto"/>
              <w:rPr>
                <w:rFonts w:ascii="Courier New" w:eastAsia="Times New Roman" w:hAnsi="Courier New" w:cs="Courier New"/>
                <w:sz w:val="24"/>
                <w:szCs w:val="24"/>
                <w:lang w:eastAsia="ar-SA"/>
              </w:rPr>
            </w:pPr>
            <w:r w:rsidRPr="0087107E">
              <w:rPr>
                <w:rFonts w:ascii="Courier New" w:eastAsia="Times New Roman" w:hAnsi="Courier New" w:cs="Courier New"/>
                <w:sz w:val="24"/>
                <w:szCs w:val="24"/>
                <w:lang w:eastAsia="ar-SA"/>
              </w:rPr>
              <w:lastRenderedPageBreak/>
              <w:t>Dyad Number</w:t>
            </w:r>
          </w:p>
        </w:tc>
        <w:tc>
          <w:tcPr>
            <w:tcW w:w="2261" w:type="dxa"/>
          </w:tcPr>
          <w:p w14:paraId="7D1FC110" w14:textId="77777777" w:rsidR="00471F07" w:rsidRPr="0087107E" w:rsidRDefault="00471F07" w:rsidP="009743C7">
            <w:pPr>
              <w:widowControl w:val="0"/>
              <w:suppressAutoHyphens/>
              <w:autoSpaceDE w:val="0"/>
              <w:spacing w:line="480" w:lineRule="auto"/>
              <w:rPr>
                <w:rFonts w:ascii="Courier New" w:eastAsia="Times New Roman" w:hAnsi="Courier New" w:cs="Courier New"/>
                <w:sz w:val="24"/>
                <w:szCs w:val="24"/>
                <w:lang w:eastAsia="ar-SA"/>
              </w:rPr>
            </w:pPr>
            <w:r>
              <w:rPr>
                <w:rFonts w:ascii="Courier New" w:eastAsia="Times New Roman" w:hAnsi="Courier New" w:cs="Courier New"/>
                <w:sz w:val="24"/>
                <w:szCs w:val="24"/>
                <w:lang w:eastAsia="ar-SA"/>
              </w:rPr>
              <w:t>5-6</w:t>
            </w:r>
            <w:r w:rsidRPr="0087107E">
              <w:rPr>
                <w:rFonts w:ascii="Courier New" w:eastAsia="Times New Roman" w:hAnsi="Courier New" w:cs="Courier New"/>
                <w:sz w:val="24"/>
                <w:szCs w:val="24"/>
                <w:lang w:eastAsia="ar-SA"/>
              </w:rPr>
              <w:t xml:space="preserve"> </w:t>
            </w:r>
          </w:p>
        </w:tc>
        <w:tc>
          <w:tcPr>
            <w:tcW w:w="3137" w:type="dxa"/>
          </w:tcPr>
          <w:p w14:paraId="463E7FA5" w14:textId="77777777" w:rsidR="00471F07" w:rsidRPr="0087107E" w:rsidRDefault="00471F07" w:rsidP="009743C7">
            <w:pPr>
              <w:widowControl w:val="0"/>
              <w:suppressAutoHyphens/>
              <w:autoSpaceDE w:val="0"/>
              <w:rPr>
                <w:rFonts w:ascii="Courier New" w:eastAsia="Times New Roman" w:hAnsi="Courier New" w:cs="Courier New"/>
                <w:sz w:val="24"/>
                <w:szCs w:val="24"/>
                <w:lang w:eastAsia="ar-SA"/>
              </w:rPr>
            </w:pPr>
            <w:r w:rsidRPr="0087107E">
              <w:rPr>
                <w:rFonts w:ascii="Courier New" w:eastAsia="Times New Roman" w:hAnsi="Courier New" w:cs="Courier New"/>
                <w:sz w:val="24"/>
                <w:szCs w:val="24"/>
                <w:lang w:eastAsia="ar-SA"/>
              </w:rPr>
              <w:t>00 = Self Rating</w:t>
            </w:r>
          </w:p>
        </w:tc>
      </w:tr>
      <w:tr w:rsidR="00471F07" w:rsidRPr="0087107E" w14:paraId="65B7D646" w14:textId="77777777" w:rsidTr="009743C7">
        <w:tc>
          <w:tcPr>
            <w:tcW w:w="3962" w:type="dxa"/>
          </w:tcPr>
          <w:p w14:paraId="1766A91B" w14:textId="77777777" w:rsidR="00471F07" w:rsidRPr="0087107E" w:rsidRDefault="00471F07" w:rsidP="009743C7">
            <w:pPr>
              <w:widowControl w:val="0"/>
              <w:suppressAutoHyphens/>
              <w:autoSpaceDE w:val="0"/>
              <w:spacing w:line="480" w:lineRule="auto"/>
              <w:rPr>
                <w:rFonts w:ascii="Courier New" w:eastAsia="Times New Roman" w:hAnsi="Courier New" w:cs="Courier New"/>
                <w:sz w:val="24"/>
                <w:szCs w:val="24"/>
                <w:lang w:eastAsia="ar-SA"/>
              </w:rPr>
            </w:pPr>
            <w:r w:rsidRPr="0087107E">
              <w:rPr>
                <w:rFonts w:ascii="Courier New" w:eastAsia="Times New Roman" w:hAnsi="Courier New" w:cs="Courier New"/>
                <w:sz w:val="24"/>
                <w:szCs w:val="24"/>
                <w:lang w:eastAsia="ar-SA"/>
              </w:rPr>
              <w:t>Rater Gender</w:t>
            </w:r>
          </w:p>
        </w:tc>
        <w:tc>
          <w:tcPr>
            <w:tcW w:w="2261" w:type="dxa"/>
          </w:tcPr>
          <w:p w14:paraId="58723C8F" w14:textId="77777777" w:rsidR="00471F07" w:rsidRPr="0087107E" w:rsidRDefault="00471F07" w:rsidP="009743C7">
            <w:pPr>
              <w:widowControl w:val="0"/>
              <w:suppressAutoHyphens/>
              <w:autoSpaceDE w:val="0"/>
              <w:spacing w:line="480" w:lineRule="auto"/>
              <w:rPr>
                <w:rFonts w:ascii="Courier New" w:eastAsia="Times New Roman" w:hAnsi="Courier New" w:cs="Courier New"/>
                <w:sz w:val="24"/>
                <w:szCs w:val="24"/>
                <w:lang w:eastAsia="ar-SA"/>
              </w:rPr>
            </w:pPr>
            <w:r>
              <w:rPr>
                <w:rFonts w:ascii="Courier New" w:eastAsia="Times New Roman" w:hAnsi="Courier New" w:cs="Courier New"/>
                <w:sz w:val="24"/>
                <w:szCs w:val="24"/>
                <w:lang w:eastAsia="ar-SA"/>
              </w:rPr>
              <w:t>8</w:t>
            </w:r>
          </w:p>
        </w:tc>
        <w:tc>
          <w:tcPr>
            <w:tcW w:w="3137" w:type="dxa"/>
          </w:tcPr>
          <w:p w14:paraId="318A2C4A" w14:textId="77777777" w:rsidR="00471F07" w:rsidRPr="0087107E" w:rsidRDefault="00471F07" w:rsidP="009743C7">
            <w:pPr>
              <w:widowControl w:val="0"/>
              <w:suppressAutoHyphens/>
              <w:autoSpaceDE w:val="0"/>
              <w:rPr>
                <w:rFonts w:ascii="Courier New" w:eastAsia="Times New Roman" w:hAnsi="Courier New" w:cs="Courier New"/>
                <w:sz w:val="24"/>
                <w:szCs w:val="24"/>
                <w:lang w:eastAsia="ar-SA"/>
              </w:rPr>
            </w:pPr>
            <w:r w:rsidRPr="0087107E">
              <w:rPr>
                <w:rFonts w:ascii="Courier New" w:eastAsia="Times New Roman" w:hAnsi="Courier New" w:cs="Courier New"/>
                <w:sz w:val="24"/>
                <w:szCs w:val="24"/>
                <w:lang w:eastAsia="ar-SA"/>
              </w:rPr>
              <w:t>0 = Male</w:t>
            </w:r>
          </w:p>
          <w:p w14:paraId="1CD1F3C4" w14:textId="77777777" w:rsidR="00471F07" w:rsidRPr="0087107E" w:rsidRDefault="00471F07" w:rsidP="009743C7">
            <w:pPr>
              <w:widowControl w:val="0"/>
              <w:suppressAutoHyphens/>
              <w:autoSpaceDE w:val="0"/>
              <w:rPr>
                <w:rFonts w:ascii="Courier New" w:eastAsia="Times New Roman" w:hAnsi="Courier New" w:cs="Courier New"/>
                <w:sz w:val="24"/>
                <w:szCs w:val="24"/>
                <w:lang w:eastAsia="ar-SA"/>
              </w:rPr>
            </w:pPr>
            <w:r w:rsidRPr="0087107E">
              <w:rPr>
                <w:rFonts w:ascii="Courier New" w:eastAsia="Times New Roman" w:hAnsi="Courier New" w:cs="Courier New"/>
                <w:sz w:val="24"/>
                <w:szCs w:val="24"/>
                <w:lang w:eastAsia="ar-SA"/>
              </w:rPr>
              <w:t>1 = Female</w:t>
            </w:r>
          </w:p>
          <w:p w14:paraId="3D817AB9" w14:textId="77777777" w:rsidR="00471F07" w:rsidRDefault="00471F07" w:rsidP="009743C7">
            <w:pPr>
              <w:widowControl w:val="0"/>
              <w:suppressAutoHyphens/>
              <w:autoSpaceDE w:val="0"/>
              <w:rPr>
                <w:rFonts w:ascii="Courier New" w:eastAsia="Times New Roman" w:hAnsi="Courier New" w:cs="Courier New"/>
                <w:sz w:val="24"/>
                <w:szCs w:val="24"/>
                <w:lang w:eastAsia="ar-SA"/>
              </w:rPr>
            </w:pPr>
            <w:r w:rsidRPr="0087107E">
              <w:rPr>
                <w:rFonts w:ascii="Courier New" w:eastAsia="Times New Roman" w:hAnsi="Courier New" w:cs="Courier New"/>
                <w:sz w:val="24"/>
                <w:szCs w:val="24"/>
                <w:lang w:eastAsia="ar-SA"/>
              </w:rPr>
              <w:t>2 = Nonconforming</w:t>
            </w:r>
          </w:p>
          <w:p w14:paraId="2B4DE0DA" w14:textId="77777777" w:rsidR="00471F07" w:rsidRPr="0087107E" w:rsidRDefault="00471F07" w:rsidP="009743C7">
            <w:pPr>
              <w:widowControl w:val="0"/>
              <w:suppressAutoHyphens/>
              <w:autoSpaceDE w:val="0"/>
              <w:rPr>
                <w:rFonts w:ascii="Courier New" w:eastAsia="Times New Roman" w:hAnsi="Courier New" w:cs="Courier New"/>
                <w:sz w:val="24"/>
                <w:szCs w:val="24"/>
                <w:lang w:eastAsia="ar-SA"/>
              </w:rPr>
            </w:pPr>
          </w:p>
        </w:tc>
      </w:tr>
      <w:tr w:rsidR="00471F07" w:rsidRPr="0087107E" w14:paraId="2423AC4B" w14:textId="77777777" w:rsidTr="009743C7">
        <w:tc>
          <w:tcPr>
            <w:tcW w:w="3962" w:type="dxa"/>
          </w:tcPr>
          <w:p w14:paraId="58A4156B" w14:textId="77777777" w:rsidR="00471F07" w:rsidRPr="0087107E" w:rsidRDefault="00471F07" w:rsidP="009743C7">
            <w:pPr>
              <w:widowControl w:val="0"/>
              <w:suppressAutoHyphens/>
              <w:autoSpaceDE w:val="0"/>
              <w:spacing w:line="480" w:lineRule="auto"/>
              <w:rPr>
                <w:rFonts w:ascii="Courier New" w:eastAsia="Times New Roman" w:hAnsi="Courier New" w:cs="Courier New"/>
                <w:sz w:val="24"/>
                <w:szCs w:val="24"/>
                <w:lang w:eastAsia="ar-SA"/>
              </w:rPr>
            </w:pPr>
            <w:r w:rsidRPr="0087107E">
              <w:rPr>
                <w:rFonts w:ascii="Courier New" w:eastAsia="Times New Roman" w:hAnsi="Courier New" w:cs="Courier New"/>
                <w:sz w:val="24"/>
                <w:szCs w:val="24"/>
                <w:lang w:eastAsia="ar-SA"/>
              </w:rPr>
              <w:t>Target Placement</w:t>
            </w:r>
          </w:p>
        </w:tc>
        <w:tc>
          <w:tcPr>
            <w:tcW w:w="2261" w:type="dxa"/>
          </w:tcPr>
          <w:p w14:paraId="29D6897B" w14:textId="77777777" w:rsidR="00471F07" w:rsidRPr="0087107E" w:rsidRDefault="00471F07" w:rsidP="009743C7">
            <w:pPr>
              <w:widowControl w:val="0"/>
              <w:suppressAutoHyphens/>
              <w:autoSpaceDE w:val="0"/>
              <w:spacing w:line="480" w:lineRule="auto"/>
              <w:rPr>
                <w:rFonts w:ascii="Courier New" w:eastAsia="Times New Roman" w:hAnsi="Courier New" w:cs="Courier New"/>
                <w:sz w:val="24"/>
                <w:szCs w:val="24"/>
                <w:lang w:eastAsia="ar-SA"/>
              </w:rPr>
            </w:pPr>
            <w:r>
              <w:rPr>
                <w:rFonts w:ascii="Courier New" w:eastAsia="Times New Roman" w:hAnsi="Courier New" w:cs="Courier New"/>
                <w:sz w:val="24"/>
                <w:szCs w:val="24"/>
                <w:lang w:eastAsia="ar-SA"/>
              </w:rPr>
              <w:t>10</w:t>
            </w:r>
          </w:p>
        </w:tc>
        <w:tc>
          <w:tcPr>
            <w:tcW w:w="3137" w:type="dxa"/>
          </w:tcPr>
          <w:p w14:paraId="266504D5" w14:textId="77777777" w:rsidR="00471F07" w:rsidRDefault="00471F07" w:rsidP="009743C7">
            <w:pPr>
              <w:widowControl w:val="0"/>
              <w:suppressAutoHyphens/>
              <w:autoSpaceDE w:val="0"/>
              <w:rPr>
                <w:rFonts w:ascii="Courier New" w:eastAsia="Times New Roman" w:hAnsi="Courier New" w:cs="Courier New"/>
                <w:sz w:val="24"/>
                <w:szCs w:val="24"/>
                <w:lang w:eastAsia="ar-SA"/>
              </w:rPr>
            </w:pPr>
            <w:r w:rsidRPr="0087107E">
              <w:rPr>
                <w:rFonts w:ascii="Courier New" w:eastAsia="Times New Roman" w:hAnsi="Courier New" w:cs="Courier New"/>
                <w:sz w:val="24"/>
                <w:szCs w:val="24"/>
                <w:lang w:eastAsia="ar-SA"/>
              </w:rPr>
              <w:t>0 = Self Rating</w:t>
            </w:r>
          </w:p>
          <w:p w14:paraId="0C772E5B" w14:textId="77777777" w:rsidR="00471F07" w:rsidRDefault="00471F07" w:rsidP="009743C7">
            <w:pPr>
              <w:widowControl w:val="0"/>
              <w:suppressAutoHyphens/>
              <w:autoSpaceDE w:val="0"/>
              <w:rPr>
                <w:rFonts w:ascii="Courier New" w:eastAsia="Times New Roman" w:hAnsi="Courier New" w:cs="Courier New"/>
                <w:sz w:val="24"/>
                <w:szCs w:val="24"/>
                <w:lang w:eastAsia="ar-SA"/>
              </w:rPr>
            </w:pPr>
            <w:r>
              <w:rPr>
                <w:rFonts w:ascii="Courier New" w:eastAsia="Times New Roman" w:hAnsi="Courier New" w:cs="Courier New"/>
                <w:sz w:val="24"/>
                <w:szCs w:val="24"/>
                <w:lang w:eastAsia="ar-SA"/>
              </w:rPr>
              <w:t>1 = Left</w:t>
            </w:r>
          </w:p>
          <w:p w14:paraId="533A1DC4" w14:textId="77777777" w:rsidR="00471F07" w:rsidRPr="0087107E" w:rsidRDefault="00471F07" w:rsidP="009743C7">
            <w:pPr>
              <w:widowControl w:val="0"/>
              <w:suppressAutoHyphens/>
              <w:autoSpaceDE w:val="0"/>
              <w:rPr>
                <w:rFonts w:ascii="Courier New" w:eastAsia="Times New Roman" w:hAnsi="Courier New" w:cs="Courier New"/>
                <w:sz w:val="24"/>
                <w:szCs w:val="24"/>
                <w:lang w:eastAsia="ar-SA"/>
              </w:rPr>
            </w:pPr>
            <w:r>
              <w:rPr>
                <w:rFonts w:ascii="Courier New" w:eastAsia="Times New Roman" w:hAnsi="Courier New" w:cs="Courier New"/>
                <w:sz w:val="24"/>
                <w:szCs w:val="24"/>
                <w:lang w:eastAsia="ar-SA"/>
              </w:rPr>
              <w:t>2 = Right</w:t>
            </w:r>
          </w:p>
          <w:p w14:paraId="7794D7B1" w14:textId="77777777" w:rsidR="00471F07" w:rsidRPr="0087107E" w:rsidRDefault="00471F07" w:rsidP="009743C7">
            <w:pPr>
              <w:widowControl w:val="0"/>
              <w:suppressAutoHyphens/>
              <w:autoSpaceDE w:val="0"/>
              <w:rPr>
                <w:rFonts w:ascii="Courier New" w:eastAsia="Times New Roman" w:hAnsi="Courier New" w:cs="Courier New"/>
                <w:sz w:val="24"/>
                <w:szCs w:val="24"/>
                <w:lang w:eastAsia="ar-SA"/>
              </w:rPr>
            </w:pPr>
          </w:p>
        </w:tc>
      </w:tr>
      <w:tr w:rsidR="00471F07" w:rsidRPr="0087107E" w14:paraId="7CE21E5C" w14:textId="77777777" w:rsidTr="009743C7">
        <w:tc>
          <w:tcPr>
            <w:tcW w:w="3962" w:type="dxa"/>
          </w:tcPr>
          <w:p w14:paraId="079590FE" w14:textId="77777777" w:rsidR="00471F07" w:rsidRPr="0087107E" w:rsidRDefault="00471F07" w:rsidP="009743C7">
            <w:pPr>
              <w:widowControl w:val="0"/>
              <w:suppressAutoHyphens/>
              <w:autoSpaceDE w:val="0"/>
              <w:spacing w:line="480" w:lineRule="auto"/>
              <w:rPr>
                <w:rFonts w:ascii="Courier New" w:eastAsia="Times New Roman" w:hAnsi="Courier New" w:cs="Courier New"/>
                <w:sz w:val="24"/>
                <w:szCs w:val="24"/>
                <w:lang w:eastAsia="ar-SA"/>
              </w:rPr>
            </w:pPr>
            <w:r w:rsidRPr="0087107E">
              <w:rPr>
                <w:rFonts w:ascii="Courier New" w:eastAsia="Times New Roman" w:hAnsi="Courier New" w:cs="Courier New"/>
                <w:sz w:val="24"/>
                <w:szCs w:val="24"/>
                <w:lang w:eastAsia="ar-SA"/>
              </w:rPr>
              <w:t>Conversation</w:t>
            </w:r>
          </w:p>
        </w:tc>
        <w:tc>
          <w:tcPr>
            <w:tcW w:w="2261" w:type="dxa"/>
          </w:tcPr>
          <w:p w14:paraId="0FE8084A" w14:textId="77777777" w:rsidR="00471F07" w:rsidRDefault="00471F07" w:rsidP="009743C7">
            <w:pPr>
              <w:widowControl w:val="0"/>
              <w:suppressAutoHyphens/>
              <w:autoSpaceDE w:val="0"/>
              <w:spacing w:line="480" w:lineRule="auto"/>
              <w:rPr>
                <w:rFonts w:ascii="Courier New" w:eastAsia="Times New Roman" w:hAnsi="Courier New" w:cs="Courier New"/>
                <w:sz w:val="24"/>
                <w:szCs w:val="24"/>
                <w:lang w:eastAsia="ar-SA"/>
              </w:rPr>
            </w:pPr>
            <w:r>
              <w:rPr>
                <w:rFonts w:ascii="Courier New" w:eastAsia="Times New Roman" w:hAnsi="Courier New" w:cs="Courier New"/>
                <w:sz w:val="24"/>
                <w:szCs w:val="24"/>
                <w:lang w:eastAsia="ar-SA"/>
              </w:rPr>
              <w:t>12</w:t>
            </w:r>
          </w:p>
        </w:tc>
        <w:tc>
          <w:tcPr>
            <w:tcW w:w="3137" w:type="dxa"/>
          </w:tcPr>
          <w:p w14:paraId="5392B235" w14:textId="77777777" w:rsidR="00471F07" w:rsidRDefault="00471F07" w:rsidP="009743C7">
            <w:pPr>
              <w:widowControl w:val="0"/>
              <w:suppressAutoHyphens/>
              <w:autoSpaceDE w:val="0"/>
              <w:rPr>
                <w:rFonts w:ascii="Courier New" w:eastAsia="Times New Roman" w:hAnsi="Courier New" w:cs="Courier New"/>
                <w:sz w:val="24"/>
                <w:szCs w:val="24"/>
                <w:lang w:eastAsia="ar-SA"/>
              </w:rPr>
            </w:pPr>
            <w:r>
              <w:rPr>
                <w:rFonts w:ascii="Courier New" w:eastAsia="Times New Roman" w:hAnsi="Courier New" w:cs="Courier New"/>
                <w:sz w:val="24"/>
                <w:szCs w:val="24"/>
                <w:lang w:eastAsia="ar-SA"/>
              </w:rPr>
              <w:t>0 = Self Rating</w:t>
            </w:r>
          </w:p>
          <w:p w14:paraId="3DCB855A" w14:textId="77777777" w:rsidR="00471F07" w:rsidRPr="0087107E" w:rsidRDefault="00471F07" w:rsidP="009743C7">
            <w:pPr>
              <w:widowControl w:val="0"/>
              <w:suppressAutoHyphens/>
              <w:autoSpaceDE w:val="0"/>
              <w:rPr>
                <w:rFonts w:ascii="Courier New" w:eastAsia="Times New Roman" w:hAnsi="Courier New" w:cs="Courier New"/>
                <w:sz w:val="24"/>
                <w:szCs w:val="24"/>
                <w:lang w:eastAsia="ar-SA"/>
              </w:rPr>
            </w:pPr>
            <w:r w:rsidRPr="0087107E">
              <w:rPr>
                <w:rFonts w:ascii="Courier New" w:eastAsia="Times New Roman" w:hAnsi="Courier New" w:cs="Courier New"/>
                <w:sz w:val="24"/>
                <w:szCs w:val="24"/>
                <w:lang w:eastAsia="ar-SA"/>
              </w:rPr>
              <w:t>1 = Conversation 1</w:t>
            </w:r>
          </w:p>
          <w:p w14:paraId="43C7AF54" w14:textId="77777777" w:rsidR="00471F07" w:rsidRPr="0087107E" w:rsidRDefault="00471F07" w:rsidP="009743C7">
            <w:pPr>
              <w:widowControl w:val="0"/>
              <w:suppressAutoHyphens/>
              <w:autoSpaceDE w:val="0"/>
              <w:rPr>
                <w:rFonts w:ascii="Courier New" w:eastAsia="Times New Roman" w:hAnsi="Courier New" w:cs="Courier New"/>
                <w:sz w:val="24"/>
                <w:szCs w:val="24"/>
                <w:lang w:eastAsia="ar-SA"/>
              </w:rPr>
            </w:pPr>
            <w:r w:rsidRPr="0087107E">
              <w:rPr>
                <w:rFonts w:ascii="Courier New" w:eastAsia="Times New Roman" w:hAnsi="Courier New" w:cs="Courier New"/>
                <w:sz w:val="24"/>
                <w:szCs w:val="24"/>
                <w:lang w:eastAsia="ar-SA"/>
              </w:rPr>
              <w:t>2 = Conversation 2</w:t>
            </w:r>
          </w:p>
          <w:p w14:paraId="5E9DF6FD" w14:textId="77777777" w:rsidR="00471F07" w:rsidRDefault="00471F07" w:rsidP="009743C7">
            <w:pPr>
              <w:widowControl w:val="0"/>
              <w:suppressAutoHyphens/>
              <w:autoSpaceDE w:val="0"/>
              <w:rPr>
                <w:rFonts w:ascii="Courier New" w:eastAsia="Times New Roman" w:hAnsi="Courier New" w:cs="Courier New"/>
                <w:sz w:val="24"/>
                <w:szCs w:val="24"/>
                <w:lang w:eastAsia="ar-SA"/>
              </w:rPr>
            </w:pPr>
            <w:r w:rsidRPr="0087107E">
              <w:rPr>
                <w:rFonts w:ascii="Courier New" w:eastAsia="Times New Roman" w:hAnsi="Courier New" w:cs="Courier New"/>
                <w:sz w:val="24"/>
                <w:szCs w:val="24"/>
                <w:lang w:eastAsia="ar-SA"/>
              </w:rPr>
              <w:t>3 = Conversation 3</w:t>
            </w:r>
          </w:p>
          <w:p w14:paraId="6D194111" w14:textId="77777777" w:rsidR="00471F07" w:rsidRPr="0087107E" w:rsidRDefault="00471F07" w:rsidP="009743C7">
            <w:pPr>
              <w:widowControl w:val="0"/>
              <w:suppressAutoHyphens/>
              <w:autoSpaceDE w:val="0"/>
              <w:rPr>
                <w:rFonts w:ascii="Courier New" w:eastAsia="Times New Roman" w:hAnsi="Courier New" w:cs="Courier New"/>
                <w:sz w:val="24"/>
                <w:szCs w:val="24"/>
                <w:lang w:eastAsia="ar-SA"/>
              </w:rPr>
            </w:pPr>
          </w:p>
        </w:tc>
      </w:tr>
      <w:tr w:rsidR="00471F07" w:rsidRPr="0087107E" w14:paraId="2828DC8A" w14:textId="77777777" w:rsidTr="009743C7">
        <w:tc>
          <w:tcPr>
            <w:tcW w:w="3962" w:type="dxa"/>
          </w:tcPr>
          <w:p w14:paraId="09B3B2ED" w14:textId="77777777" w:rsidR="00471F07" w:rsidRPr="0087107E" w:rsidRDefault="00471F07" w:rsidP="009743C7">
            <w:pPr>
              <w:rPr>
                <w:rFonts w:ascii="Courier New" w:eastAsia="Times New Roman" w:hAnsi="Courier New" w:cs="Courier New"/>
                <w:sz w:val="24"/>
                <w:szCs w:val="24"/>
                <w:lang w:eastAsia="ar-SA"/>
              </w:rPr>
            </w:pPr>
            <w:r w:rsidRPr="0087107E">
              <w:rPr>
                <w:rFonts w:ascii="Courier New" w:eastAsia="Times New Roman" w:hAnsi="Courier New" w:cs="Courier New"/>
                <w:sz w:val="24"/>
                <w:szCs w:val="24"/>
                <w:lang w:eastAsia="ar-SA"/>
              </w:rPr>
              <w:t>Clip Number</w:t>
            </w:r>
          </w:p>
        </w:tc>
        <w:tc>
          <w:tcPr>
            <w:tcW w:w="2261" w:type="dxa"/>
          </w:tcPr>
          <w:p w14:paraId="4DE3D92E" w14:textId="77777777" w:rsidR="00471F07" w:rsidRPr="0087107E" w:rsidRDefault="00471F07" w:rsidP="009743C7">
            <w:pPr>
              <w:widowControl w:val="0"/>
              <w:suppressAutoHyphens/>
              <w:autoSpaceDE w:val="0"/>
              <w:spacing w:line="480" w:lineRule="auto"/>
              <w:rPr>
                <w:rFonts w:ascii="Courier New" w:eastAsia="Times New Roman" w:hAnsi="Courier New" w:cs="Courier New"/>
                <w:sz w:val="24"/>
                <w:szCs w:val="24"/>
                <w:lang w:eastAsia="ar-SA"/>
              </w:rPr>
            </w:pPr>
            <w:r>
              <w:rPr>
                <w:rFonts w:ascii="Courier New" w:eastAsia="Times New Roman" w:hAnsi="Courier New" w:cs="Courier New"/>
                <w:sz w:val="24"/>
                <w:szCs w:val="24"/>
                <w:lang w:eastAsia="ar-SA"/>
              </w:rPr>
              <w:t>14-15</w:t>
            </w:r>
          </w:p>
        </w:tc>
        <w:tc>
          <w:tcPr>
            <w:tcW w:w="3137" w:type="dxa"/>
          </w:tcPr>
          <w:p w14:paraId="390FA48F" w14:textId="77777777" w:rsidR="00471F07" w:rsidRPr="0087107E" w:rsidRDefault="00471F07" w:rsidP="009743C7">
            <w:pPr>
              <w:widowControl w:val="0"/>
              <w:suppressAutoHyphens/>
              <w:autoSpaceDE w:val="0"/>
              <w:rPr>
                <w:rFonts w:ascii="Courier New" w:eastAsia="Times New Roman" w:hAnsi="Courier New" w:cs="Courier New"/>
                <w:sz w:val="24"/>
                <w:szCs w:val="24"/>
                <w:lang w:eastAsia="ar-SA"/>
              </w:rPr>
            </w:pPr>
            <w:r w:rsidRPr="0087107E">
              <w:rPr>
                <w:rFonts w:ascii="Courier New" w:eastAsia="Times New Roman" w:hAnsi="Courier New" w:cs="Courier New"/>
                <w:sz w:val="24"/>
                <w:szCs w:val="24"/>
                <w:lang w:eastAsia="ar-SA"/>
              </w:rPr>
              <w:t>00 = Self Rating</w:t>
            </w:r>
          </w:p>
        </w:tc>
      </w:tr>
      <w:tr w:rsidR="00471F07" w:rsidRPr="0087107E" w14:paraId="6AA66E4D" w14:textId="77777777" w:rsidTr="009743C7">
        <w:tc>
          <w:tcPr>
            <w:tcW w:w="3962" w:type="dxa"/>
          </w:tcPr>
          <w:p w14:paraId="42A164C3" w14:textId="77777777" w:rsidR="00471F07" w:rsidRPr="0087107E" w:rsidRDefault="00471F07" w:rsidP="009743C7">
            <w:pPr>
              <w:widowControl w:val="0"/>
              <w:suppressAutoHyphens/>
              <w:autoSpaceDE w:val="0"/>
              <w:spacing w:line="480" w:lineRule="auto"/>
              <w:rPr>
                <w:rFonts w:ascii="Courier New" w:eastAsia="Times New Roman" w:hAnsi="Courier New" w:cs="Courier New"/>
                <w:sz w:val="24"/>
                <w:szCs w:val="24"/>
                <w:lang w:eastAsia="ar-SA"/>
              </w:rPr>
            </w:pPr>
            <w:r>
              <w:rPr>
                <w:rFonts w:ascii="Courier New" w:eastAsia="Times New Roman" w:hAnsi="Courier New" w:cs="Courier New"/>
                <w:sz w:val="24"/>
                <w:szCs w:val="24"/>
                <w:lang w:eastAsia="ar-SA"/>
              </w:rPr>
              <w:t>Cheerful (Self)</w:t>
            </w:r>
          </w:p>
        </w:tc>
        <w:tc>
          <w:tcPr>
            <w:tcW w:w="2261" w:type="dxa"/>
          </w:tcPr>
          <w:p w14:paraId="44A36362" w14:textId="77777777" w:rsidR="00471F07" w:rsidRPr="0087107E" w:rsidRDefault="00471F07" w:rsidP="009743C7">
            <w:pPr>
              <w:widowControl w:val="0"/>
              <w:suppressAutoHyphens/>
              <w:autoSpaceDE w:val="0"/>
              <w:spacing w:line="480" w:lineRule="auto"/>
              <w:rPr>
                <w:rFonts w:ascii="Courier New" w:eastAsia="Times New Roman" w:hAnsi="Courier New" w:cs="Courier New"/>
                <w:sz w:val="24"/>
                <w:szCs w:val="24"/>
                <w:lang w:eastAsia="ar-SA"/>
              </w:rPr>
            </w:pPr>
            <w:r>
              <w:rPr>
                <w:rFonts w:ascii="Courier New" w:eastAsia="Times New Roman" w:hAnsi="Courier New" w:cs="Courier New"/>
                <w:sz w:val="24"/>
                <w:szCs w:val="24"/>
                <w:lang w:eastAsia="ar-SA"/>
              </w:rPr>
              <w:t>17-18</w:t>
            </w:r>
          </w:p>
        </w:tc>
        <w:tc>
          <w:tcPr>
            <w:tcW w:w="3137" w:type="dxa"/>
          </w:tcPr>
          <w:p w14:paraId="4B287893" w14:textId="77777777" w:rsidR="00471F07" w:rsidRPr="0087107E" w:rsidRDefault="00471F07" w:rsidP="009743C7">
            <w:pPr>
              <w:widowControl w:val="0"/>
              <w:suppressAutoHyphens/>
              <w:autoSpaceDE w:val="0"/>
              <w:rPr>
                <w:rFonts w:ascii="Courier New" w:eastAsia="Times New Roman" w:hAnsi="Courier New" w:cs="Courier New"/>
                <w:sz w:val="24"/>
                <w:szCs w:val="24"/>
                <w:lang w:eastAsia="ar-SA"/>
              </w:rPr>
            </w:pPr>
            <w:r w:rsidRPr="0087107E">
              <w:rPr>
                <w:rFonts w:ascii="Courier New" w:eastAsia="Times New Roman" w:hAnsi="Courier New" w:cs="Courier New"/>
                <w:sz w:val="24"/>
                <w:szCs w:val="24"/>
                <w:lang w:eastAsia="ar-SA"/>
              </w:rPr>
              <w:t>1-99 Percentile</w:t>
            </w:r>
          </w:p>
        </w:tc>
      </w:tr>
      <w:tr w:rsidR="00471F07" w:rsidRPr="0087107E" w14:paraId="7C0A6870" w14:textId="77777777" w:rsidTr="009743C7">
        <w:tc>
          <w:tcPr>
            <w:tcW w:w="3962" w:type="dxa"/>
          </w:tcPr>
          <w:p w14:paraId="0DE26415" w14:textId="77777777" w:rsidR="00471F07" w:rsidRPr="0087107E" w:rsidRDefault="00471F07" w:rsidP="009743C7">
            <w:pPr>
              <w:widowControl w:val="0"/>
              <w:suppressAutoHyphens/>
              <w:autoSpaceDE w:val="0"/>
              <w:spacing w:line="480" w:lineRule="auto"/>
              <w:rPr>
                <w:rFonts w:ascii="Courier New" w:eastAsia="Times New Roman" w:hAnsi="Courier New" w:cs="Courier New"/>
                <w:sz w:val="24"/>
                <w:szCs w:val="24"/>
                <w:lang w:eastAsia="ar-SA"/>
              </w:rPr>
            </w:pPr>
            <w:r>
              <w:rPr>
                <w:rFonts w:ascii="Courier New" w:eastAsia="Times New Roman" w:hAnsi="Courier New" w:cs="Courier New"/>
                <w:sz w:val="24"/>
                <w:szCs w:val="24"/>
                <w:lang w:eastAsia="ar-SA"/>
              </w:rPr>
              <w:t>Enthusiastic (Self)</w:t>
            </w:r>
          </w:p>
        </w:tc>
        <w:tc>
          <w:tcPr>
            <w:tcW w:w="2261" w:type="dxa"/>
          </w:tcPr>
          <w:p w14:paraId="41262084" w14:textId="77777777" w:rsidR="00471F07" w:rsidRPr="0087107E" w:rsidRDefault="00471F07" w:rsidP="009743C7">
            <w:pPr>
              <w:widowControl w:val="0"/>
              <w:suppressAutoHyphens/>
              <w:autoSpaceDE w:val="0"/>
              <w:spacing w:line="480" w:lineRule="auto"/>
              <w:rPr>
                <w:rFonts w:ascii="Courier New" w:eastAsia="Times New Roman" w:hAnsi="Courier New" w:cs="Courier New"/>
                <w:sz w:val="24"/>
                <w:szCs w:val="24"/>
                <w:lang w:eastAsia="ar-SA"/>
              </w:rPr>
            </w:pPr>
            <w:r>
              <w:rPr>
                <w:rFonts w:ascii="Courier New" w:eastAsia="Times New Roman" w:hAnsi="Courier New" w:cs="Courier New"/>
                <w:sz w:val="24"/>
                <w:szCs w:val="24"/>
                <w:lang w:eastAsia="ar-SA"/>
              </w:rPr>
              <w:t>20-21</w:t>
            </w:r>
          </w:p>
        </w:tc>
        <w:tc>
          <w:tcPr>
            <w:tcW w:w="3137" w:type="dxa"/>
          </w:tcPr>
          <w:p w14:paraId="6EBA4C34" w14:textId="77777777" w:rsidR="00471F07" w:rsidRPr="0087107E" w:rsidRDefault="00471F07" w:rsidP="009743C7">
            <w:pPr>
              <w:widowControl w:val="0"/>
              <w:suppressAutoHyphens/>
              <w:autoSpaceDE w:val="0"/>
              <w:spacing w:line="480" w:lineRule="auto"/>
              <w:rPr>
                <w:rFonts w:ascii="Courier New" w:eastAsia="Times New Roman" w:hAnsi="Courier New" w:cs="Courier New"/>
                <w:sz w:val="24"/>
                <w:szCs w:val="24"/>
                <w:lang w:eastAsia="ar-SA"/>
              </w:rPr>
            </w:pPr>
            <w:r w:rsidRPr="0087107E">
              <w:rPr>
                <w:rFonts w:ascii="Courier New" w:eastAsia="Times New Roman" w:hAnsi="Courier New" w:cs="Courier New"/>
                <w:sz w:val="24"/>
                <w:szCs w:val="24"/>
                <w:lang w:eastAsia="ar-SA"/>
              </w:rPr>
              <w:t>1-99 Percentile</w:t>
            </w:r>
          </w:p>
        </w:tc>
      </w:tr>
      <w:tr w:rsidR="00471F07" w:rsidRPr="0087107E" w14:paraId="2C2F0007" w14:textId="77777777" w:rsidTr="009743C7">
        <w:tc>
          <w:tcPr>
            <w:tcW w:w="3962" w:type="dxa"/>
          </w:tcPr>
          <w:p w14:paraId="36559323" w14:textId="77777777" w:rsidR="00471F07" w:rsidRPr="0087107E" w:rsidRDefault="00471F07" w:rsidP="009743C7">
            <w:pPr>
              <w:widowControl w:val="0"/>
              <w:suppressAutoHyphens/>
              <w:autoSpaceDE w:val="0"/>
              <w:rPr>
                <w:rFonts w:ascii="Courier New" w:eastAsia="Times New Roman" w:hAnsi="Courier New" w:cs="Courier New"/>
                <w:sz w:val="24"/>
                <w:szCs w:val="24"/>
                <w:lang w:eastAsia="ar-SA"/>
              </w:rPr>
            </w:pPr>
            <w:r>
              <w:rPr>
                <w:rFonts w:ascii="Courier New" w:eastAsia="Times New Roman" w:hAnsi="Courier New" w:cs="Courier New"/>
                <w:sz w:val="24"/>
                <w:szCs w:val="24"/>
                <w:lang w:eastAsia="ar-SA"/>
              </w:rPr>
              <w:t>Friendly (Self)</w:t>
            </w:r>
          </w:p>
        </w:tc>
        <w:tc>
          <w:tcPr>
            <w:tcW w:w="2261" w:type="dxa"/>
          </w:tcPr>
          <w:p w14:paraId="0BFA88B3" w14:textId="77777777" w:rsidR="00471F07" w:rsidRPr="0087107E" w:rsidRDefault="00471F07" w:rsidP="009743C7">
            <w:pPr>
              <w:widowControl w:val="0"/>
              <w:suppressAutoHyphens/>
              <w:autoSpaceDE w:val="0"/>
              <w:spacing w:line="480" w:lineRule="auto"/>
              <w:rPr>
                <w:rFonts w:ascii="Courier New" w:eastAsia="Times New Roman" w:hAnsi="Courier New" w:cs="Courier New"/>
                <w:sz w:val="24"/>
                <w:szCs w:val="24"/>
                <w:lang w:eastAsia="ar-SA"/>
              </w:rPr>
            </w:pPr>
            <w:r>
              <w:rPr>
                <w:rFonts w:ascii="Courier New" w:eastAsia="Times New Roman" w:hAnsi="Courier New" w:cs="Courier New"/>
                <w:sz w:val="24"/>
                <w:szCs w:val="24"/>
                <w:lang w:eastAsia="ar-SA"/>
              </w:rPr>
              <w:t>23-24</w:t>
            </w:r>
          </w:p>
        </w:tc>
        <w:tc>
          <w:tcPr>
            <w:tcW w:w="3137" w:type="dxa"/>
          </w:tcPr>
          <w:p w14:paraId="255AEC7B" w14:textId="77777777" w:rsidR="00471F07" w:rsidRPr="0087107E" w:rsidRDefault="00471F07" w:rsidP="009743C7">
            <w:pPr>
              <w:widowControl w:val="0"/>
              <w:suppressAutoHyphens/>
              <w:autoSpaceDE w:val="0"/>
              <w:spacing w:line="480" w:lineRule="auto"/>
              <w:rPr>
                <w:rFonts w:ascii="Courier New" w:eastAsia="Times New Roman" w:hAnsi="Courier New" w:cs="Courier New"/>
                <w:sz w:val="24"/>
                <w:szCs w:val="24"/>
                <w:lang w:eastAsia="ar-SA"/>
              </w:rPr>
            </w:pPr>
            <w:r w:rsidRPr="0087107E">
              <w:rPr>
                <w:rFonts w:ascii="Courier New" w:eastAsia="Times New Roman" w:hAnsi="Courier New" w:cs="Courier New"/>
                <w:sz w:val="24"/>
                <w:szCs w:val="24"/>
                <w:lang w:eastAsia="ar-SA"/>
              </w:rPr>
              <w:t>1-99 Percentile</w:t>
            </w:r>
          </w:p>
        </w:tc>
      </w:tr>
      <w:tr w:rsidR="00471F07" w:rsidRPr="0087107E" w14:paraId="73966FF4" w14:textId="77777777" w:rsidTr="009743C7">
        <w:tc>
          <w:tcPr>
            <w:tcW w:w="3962" w:type="dxa"/>
          </w:tcPr>
          <w:p w14:paraId="2220E21D" w14:textId="77777777" w:rsidR="00471F07" w:rsidRPr="0087107E" w:rsidRDefault="00471F07" w:rsidP="009743C7">
            <w:pPr>
              <w:widowControl w:val="0"/>
              <w:suppressAutoHyphens/>
              <w:autoSpaceDE w:val="0"/>
              <w:spacing w:line="480" w:lineRule="auto"/>
              <w:rPr>
                <w:rFonts w:ascii="Courier New" w:eastAsia="Times New Roman" w:hAnsi="Courier New" w:cs="Courier New"/>
                <w:sz w:val="24"/>
                <w:szCs w:val="24"/>
                <w:lang w:eastAsia="ar-SA"/>
              </w:rPr>
            </w:pPr>
            <w:r>
              <w:rPr>
                <w:rFonts w:ascii="Courier New" w:eastAsia="Times New Roman" w:hAnsi="Courier New" w:cs="Courier New"/>
                <w:sz w:val="24"/>
                <w:szCs w:val="24"/>
                <w:lang w:eastAsia="ar-SA"/>
              </w:rPr>
              <w:t xml:space="preserve">Outgoing (Self) </w:t>
            </w:r>
          </w:p>
        </w:tc>
        <w:tc>
          <w:tcPr>
            <w:tcW w:w="2261" w:type="dxa"/>
          </w:tcPr>
          <w:p w14:paraId="628F36A5" w14:textId="77777777" w:rsidR="00471F07" w:rsidRPr="0087107E" w:rsidRDefault="00471F07" w:rsidP="009743C7">
            <w:pPr>
              <w:widowControl w:val="0"/>
              <w:suppressAutoHyphens/>
              <w:autoSpaceDE w:val="0"/>
              <w:spacing w:line="480" w:lineRule="auto"/>
              <w:rPr>
                <w:rFonts w:ascii="Courier New" w:eastAsia="Times New Roman" w:hAnsi="Courier New" w:cs="Courier New"/>
                <w:sz w:val="24"/>
                <w:szCs w:val="24"/>
                <w:lang w:eastAsia="ar-SA"/>
              </w:rPr>
            </w:pPr>
            <w:r>
              <w:rPr>
                <w:rFonts w:ascii="Courier New" w:eastAsia="Times New Roman" w:hAnsi="Courier New" w:cs="Courier New"/>
                <w:sz w:val="24"/>
                <w:szCs w:val="24"/>
                <w:lang w:eastAsia="ar-SA"/>
              </w:rPr>
              <w:t>26-27</w:t>
            </w:r>
          </w:p>
        </w:tc>
        <w:tc>
          <w:tcPr>
            <w:tcW w:w="3137" w:type="dxa"/>
          </w:tcPr>
          <w:p w14:paraId="2B30360E" w14:textId="77777777" w:rsidR="00471F07" w:rsidRPr="0087107E" w:rsidRDefault="00471F07" w:rsidP="009743C7">
            <w:pPr>
              <w:widowControl w:val="0"/>
              <w:suppressAutoHyphens/>
              <w:autoSpaceDE w:val="0"/>
              <w:spacing w:line="480" w:lineRule="auto"/>
              <w:rPr>
                <w:rFonts w:ascii="Courier New" w:eastAsia="Times New Roman" w:hAnsi="Courier New" w:cs="Courier New"/>
                <w:sz w:val="24"/>
                <w:szCs w:val="24"/>
                <w:lang w:eastAsia="ar-SA"/>
              </w:rPr>
            </w:pPr>
            <w:r w:rsidRPr="0087107E">
              <w:rPr>
                <w:rFonts w:ascii="Courier New" w:eastAsia="Times New Roman" w:hAnsi="Courier New" w:cs="Courier New"/>
                <w:sz w:val="24"/>
                <w:szCs w:val="24"/>
                <w:lang w:eastAsia="ar-SA"/>
              </w:rPr>
              <w:t>1-99 Percentile</w:t>
            </w:r>
          </w:p>
        </w:tc>
      </w:tr>
      <w:tr w:rsidR="00471F07" w:rsidRPr="0087107E" w14:paraId="56CD848E" w14:textId="77777777" w:rsidTr="009743C7">
        <w:tc>
          <w:tcPr>
            <w:tcW w:w="3962" w:type="dxa"/>
          </w:tcPr>
          <w:p w14:paraId="6D51DEAC" w14:textId="77777777" w:rsidR="00471F07" w:rsidRPr="0087107E" w:rsidRDefault="00471F07" w:rsidP="009743C7">
            <w:pPr>
              <w:widowControl w:val="0"/>
              <w:suppressAutoHyphens/>
              <w:autoSpaceDE w:val="0"/>
              <w:spacing w:line="480" w:lineRule="auto"/>
              <w:rPr>
                <w:rFonts w:ascii="Courier New" w:eastAsia="Times New Roman" w:hAnsi="Courier New" w:cs="Courier New"/>
                <w:sz w:val="24"/>
                <w:szCs w:val="24"/>
                <w:lang w:eastAsia="ar-SA"/>
              </w:rPr>
            </w:pPr>
            <w:r>
              <w:rPr>
                <w:rFonts w:ascii="Courier New" w:eastAsia="Times New Roman" w:hAnsi="Courier New" w:cs="Courier New"/>
                <w:sz w:val="24"/>
                <w:szCs w:val="24"/>
                <w:lang w:eastAsia="ar-SA"/>
              </w:rPr>
              <w:t>Extraverted (Self)</w:t>
            </w:r>
          </w:p>
        </w:tc>
        <w:tc>
          <w:tcPr>
            <w:tcW w:w="2261" w:type="dxa"/>
          </w:tcPr>
          <w:p w14:paraId="78D85036" w14:textId="77777777" w:rsidR="00471F07" w:rsidRPr="0087107E" w:rsidRDefault="00471F07" w:rsidP="009743C7">
            <w:pPr>
              <w:widowControl w:val="0"/>
              <w:suppressAutoHyphens/>
              <w:autoSpaceDE w:val="0"/>
              <w:spacing w:line="480" w:lineRule="auto"/>
              <w:rPr>
                <w:rFonts w:ascii="Courier New" w:eastAsia="Times New Roman" w:hAnsi="Courier New" w:cs="Courier New"/>
                <w:sz w:val="24"/>
                <w:szCs w:val="24"/>
                <w:lang w:eastAsia="ar-SA"/>
              </w:rPr>
            </w:pPr>
            <w:r>
              <w:rPr>
                <w:rFonts w:ascii="Courier New" w:eastAsia="Times New Roman" w:hAnsi="Courier New" w:cs="Courier New"/>
                <w:sz w:val="24"/>
                <w:szCs w:val="24"/>
                <w:lang w:eastAsia="ar-SA"/>
              </w:rPr>
              <w:t>29-30</w:t>
            </w:r>
          </w:p>
        </w:tc>
        <w:tc>
          <w:tcPr>
            <w:tcW w:w="3137" w:type="dxa"/>
          </w:tcPr>
          <w:p w14:paraId="1D8A1ED5" w14:textId="77777777" w:rsidR="00471F07" w:rsidRPr="0087107E" w:rsidRDefault="00471F07" w:rsidP="009743C7">
            <w:pPr>
              <w:widowControl w:val="0"/>
              <w:suppressAutoHyphens/>
              <w:autoSpaceDE w:val="0"/>
              <w:spacing w:line="480" w:lineRule="auto"/>
              <w:rPr>
                <w:rFonts w:ascii="Courier New" w:eastAsia="Times New Roman" w:hAnsi="Courier New" w:cs="Courier New"/>
                <w:sz w:val="24"/>
                <w:szCs w:val="24"/>
                <w:lang w:eastAsia="ar-SA"/>
              </w:rPr>
            </w:pPr>
            <w:r w:rsidRPr="0087107E">
              <w:rPr>
                <w:rFonts w:ascii="Courier New" w:eastAsia="Times New Roman" w:hAnsi="Courier New" w:cs="Courier New"/>
                <w:sz w:val="24"/>
                <w:szCs w:val="24"/>
                <w:lang w:eastAsia="ar-SA"/>
              </w:rPr>
              <w:t>1-99 Percentile</w:t>
            </w:r>
          </w:p>
        </w:tc>
      </w:tr>
      <w:tr w:rsidR="00471F07" w:rsidRPr="0087107E" w14:paraId="6D71BC1F" w14:textId="77777777" w:rsidTr="009743C7">
        <w:tc>
          <w:tcPr>
            <w:tcW w:w="3962" w:type="dxa"/>
          </w:tcPr>
          <w:p w14:paraId="256317C0" w14:textId="77777777" w:rsidR="00471F07" w:rsidRPr="0087107E" w:rsidRDefault="00471F07" w:rsidP="009743C7">
            <w:pPr>
              <w:widowControl w:val="0"/>
              <w:suppressAutoHyphens/>
              <w:autoSpaceDE w:val="0"/>
              <w:spacing w:line="480" w:lineRule="auto"/>
              <w:rPr>
                <w:rFonts w:ascii="Courier New" w:eastAsia="Times New Roman" w:hAnsi="Courier New" w:cs="Courier New"/>
                <w:sz w:val="24"/>
                <w:szCs w:val="24"/>
                <w:lang w:eastAsia="ar-SA"/>
              </w:rPr>
            </w:pPr>
            <w:r w:rsidRPr="0087107E">
              <w:rPr>
                <w:rFonts w:ascii="Courier New" w:eastAsia="Times New Roman" w:hAnsi="Courier New" w:cs="Courier New"/>
                <w:b/>
                <w:sz w:val="24"/>
                <w:szCs w:val="24"/>
                <w:lang w:eastAsia="ar-SA"/>
              </w:rPr>
              <w:t>Line Two</w:t>
            </w:r>
          </w:p>
        </w:tc>
        <w:tc>
          <w:tcPr>
            <w:tcW w:w="2261" w:type="dxa"/>
          </w:tcPr>
          <w:p w14:paraId="6592E442" w14:textId="77777777" w:rsidR="00471F07" w:rsidRPr="0087107E" w:rsidRDefault="00471F07" w:rsidP="009743C7">
            <w:pPr>
              <w:widowControl w:val="0"/>
              <w:suppressAutoHyphens/>
              <w:autoSpaceDE w:val="0"/>
              <w:spacing w:line="480" w:lineRule="auto"/>
              <w:rPr>
                <w:rFonts w:ascii="Courier New" w:eastAsia="Times New Roman" w:hAnsi="Courier New" w:cs="Courier New"/>
                <w:sz w:val="24"/>
                <w:szCs w:val="24"/>
                <w:lang w:eastAsia="ar-SA"/>
              </w:rPr>
            </w:pPr>
          </w:p>
        </w:tc>
        <w:tc>
          <w:tcPr>
            <w:tcW w:w="3137" w:type="dxa"/>
          </w:tcPr>
          <w:p w14:paraId="4F4BAB11" w14:textId="77777777" w:rsidR="00471F07" w:rsidRPr="0087107E" w:rsidRDefault="00471F07" w:rsidP="009743C7">
            <w:pPr>
              <w:widowControl w:val="0"/>
              <w:suppressAutoHyphens/>
              <w:autoSpaceDE w:val="0"/>
              <w:rPr>
                <w:rFonts w:ascii="Courier New" w:eastAsia="Times New Roman" w:hAnsi="Courier New" w:cs="Courier New"/>
                <w:b/>
                <w:sz w:val="24"/>
                <w:szCs w:val="24"/>
                <w:lang w:eastAsia="ar-SA"/>
              </w:rPr>
            </w:pPr>
            <w:r w:rsidRPr="0087107E">
              <w:rPr>
                <w:rFonts w:ascii="Courier New" w:eastAsia="Times New Roman" w:hAnsi="Courier New" w:cs="Courier New"/>
                <w:b/>
                <w:sz w:val="24"/>
                <w:szCs w:val="24"/>
                <w:lang w:eastAsia="ar-SA"/>
              </w:rPr>
              <w:t>Clip 1</w:t>
            </w:r>
          </w:p>
          <w:p w14:paraId="24EE8504" w14:textId="77777777" w:rsidR="00471F07" w:rsidRPr="0087107E" w:rsidRDefault="00471F07" w:rsidP="009743C7">
            <w:pPr>
              <w:widowControl w:val="0"/>
              <w:suppressAutoHyphens/>
              <w:autoSpaceDE w:val="0"/>
              <w:spacing w:line="480" w:lineRule="auto"/>
              <w:rPr>
                <w:rFonts w:ascii="Courier New" w:eastAsia="Times New Roman" w:hAnsi="Courier New" w:cs="Courier New"/>
                <w:sz w:val="24"/>
                <w:szCs w:val="24"/>
                <w:lang w:eastAsia="ar-SA"/>
              </w:rPr>
            </w:pPr>
          </w:p>
        </w:tc>
      </w:tr>
      <w:tr w:rsidR="00471F07" w:rsidRPr="0087107E" w14:paraId="60CB5561" w14:textId="77777777" w:rsidTr="009743C7">
        <w:tc>
          <w:tcPr>
            <w:tcW w:w="3962" w:type="dxa"/>
          </w:tcPr>
          <w:p w14:paraId="3F4AF104" w14:textId="77777777" w:rsidR="00471F07" w:rsidRDefault="00471F07" w:rsidP="009743C7">
            <w:pPr>
              <w:widowControl w:val="0"/>
              <w:suppressAutoHyphens/>
              <w:autoSpaceDE w:val="0"/>
              <w:spacing w:line="480" w:lineRule="auto"/>
              <w:rPr>
                <w:rFonts w:ascii="Courier New" w:eastAsia="Times New Roman" w:hAnsi="Courier New" w:cs="Courier New"/>
                <w:sz w:val="24"/>
                <w:szCs w:val="24"/>
                <w:lang w:eastAsia="ar-SA"/>
              </w:rPr>
            </w:pPr>
            <w:r w:rsidRPr="0087107E">
              <w:rPr>
                <w:rFonts w:ascii="Courier New" w:eastAsia="Times New Roman" w:hAnsi="Courier New" w:cs="Courier New"/>
                <w:sz w:val="24"/>
                <w:szCs w:val="24"/>
                <w:lang w:eastAsia="ar-SA"/>
              </w:rPr>
              <w:t>Rater ID</w:t>
            </w:r>
          </w:p>
          <w:p w14:paraId="390CF4C1" w14:textId="77777777" w:rsidR="00471F07" w:rsidRPr="0087107E" w:rsidRDefault="00471F07" w:rsidP="009743C7">
            <w:pPr>
              <w:widowControl w:val="0"/>
              <w:suppressAutoHyphens/>
              <w:autoSpaceDE w:val="0"/>
              <w:spacing w:line="480" w:lineRule="auto"/>
              <w:rPr>
                <w:rFonts w:ascii="Courier New" w:eastAsia="Times New Roman" w:hAnsi="Courier New" w:cs="Courier New"/>
                <w:b/>
                <w:sz w:val="24"/>
                <w:szCs w:val="24"/>
                <w:lang w:eastAsia="ar-SA"/>
              </w:rPr>
            </w:pPr>
          </w:p>
        </w:tc>
        <w:tc>
          <w:tcPr>
            <w:tcW w:w="2261" w:type="dxa"/>
          </w:tcPr>
          <w:p w14:paraId="411662D6" w14:textId="77777777" w:rsidR="00471F07" w:rsidRPr="0087107E" w:rsidRDefault="00471F07" w:rsidP="009743C7">
            <w:pPr>
              <w:widowControl w:val="0"/>
              <w:suppressAutoHyphens/>
              <w:autoSpaceDE w:val="0"/>
              <w:spacing w:line="480" w:lineRule="auto"/>
              <w:rPr>
                <w:rFonts w:ascii="Courier New" w:eastAsia="Times New Roman" w:hAnsi="Courier New" w:cs="Courier New"/>
                <w:sz w:val="24"/>
                <w:szCs w:val="24"/>
                <w:lang w:eastAsia="ar-SA"/>
              </w:rPr>
            </w:pPr>
            <w:r w:rsidRPr="0087107E">
              <w:rPr>
                <w:rFonts w:ascii="Courier New" w:eastAsia="Times New Roman" w:hAnsi="Courier New" w:cs="Courier New"/>
                <w:sz w:val="24"/>
                <w:szCs w:val="24"/>
                <w:lang w:eastAsia="ar-SA"/>
              </w:rPr>
              <w:t>1-3</w:t>
            </w:r>
          </w:p>
        </w:tc>
        <w:tc>
          <w:tcPr>
            <w:tcW w:w="3137" w:type="dxa"/>
          </w:tcPr>
          <w:p w14:paraId="12DA739A" w14:textId="77777777" w:rsidR="00471F07" w:rsidRPr="0087107E" w:rsidRDefault="00471F07" w:rsidP="009743C7">
            <w:pPr>
              <w:widowControl w:val="0"/>
              <w:suppressAutoHyphens/>
              <w:autoSpaceDE w:val="0"/>
              <w:rPr>
                <w:rFonts w:ascii="Courier New" w:eastAsia="Times New Roman" w:hAnsi="Courier New" w:cs="Courier New"/>
                <w:sz w:val="24"/>
                <w:szCs w:val="24"/>
                <w:lang w:eastAsia="ar-SA"/>
              </w:rPr>
            </w:pPr>
            <w:r w:rsidRPr="0087107E">
              <w:rPr>
                <w:rFonts w:ascii="Courier New" w:eastAsia="Times New Roman" w:hAnsi="Courier New" w:cs="Courier New"/>
                <w:sz w:val="24"/>
                <w:szCs w:val="24"/>
                <w:lang w:eastAsia="ar-SA"/>
              </w:rPr>
              <w:t xml:space="preserve">501=Rachel </w:t>
            </w:r>
            <w:proofErr w:type="spellStart"/>
            <w:r w:rsidRPr="0087107E">
              <w:rPr>
                <w:rFonts w:ascii="Courier New" w:eastAsia="Times New Roman" w:hAnsi="Courier New" w:cs="Courier New"/>
                <w:sz w:val="24"/>
                <w:szCs w:val="24"/>
                <w:lang w:eastAsia="ar-SA"/>
              </w:rPr>
              <w:t>Boromeo</w:t>
            </w:r>
            <w:proofErr w:type="spellEnd"/>
            <w:r w:rsidRPr="0087107E">
              <w:rPr>
                <w:rFonts w:ascii="Courier New" w:eastAsia="Times New Roman" w:hAnsi="Courier New" w:cs="Courier New"/>
                <w:sz w:val="24"/>
                <w:szCs w:val="24"/>
                <w:lang w:eastAsia="ar-SA"/>
              </w:rPr>
              <w:tab/>
              <w:t xml:space="preserve">    </w:t>
            </w:r>
            <w:r>
              <w:rPr>
                <w:rFonts w:ascii="Courier New" w:eastAsia="Times New Roman" w:hAnsi="Courier New" w:cs="Courier New"/>
                <w:sz w:val="24"/>
                <w:szCs w:val="24"/>
                <w:lang w:eastAsia="ar-SA"/>
              </w:rPr>
              <w:t>502</w:t>
            </w:r>
            <w:r w:rsidRPr="0087107E">
              <w:rPr>
                <w:rFonts w:ascii="Courier New" w:eastAsia="Times New Roman" w:hAnsi="Courier New" w:cs="Courier New"/>
                <w:sz w:val="24"/>
                <w:szCs w:val="24"/>
                <w:lang w:eastAsia="ar-SA"/>
              </w:rPr>
              <w:t xml:space="preserve">=Madison Browning                   503=Madelyn </w:t>
            </w:r>
            <w:proofErr w:type="spellStart"/>
            <w:r w:rsidRPr="0087107E">
              <w:rPr>
                <w:rFonts w:ascii="Courier New" w:eastAsia="Times New Roman" w:hAnsi="Courier New" w:cs="Courier New"/>
                <w:sz w:val="24"/>
                <w:szCs w:val="24"/>
                <w:lang w:eastAsia="ar-SA"/>
              </w:rPr>
              <w:t>Duer</w:t>
            </w:r>
            <w:proofErr w:type="spellEnd"/>
            <w:r w:rsidRPr="0087107E">
              <w:rPr>
                <w:rFonts w:ascii="Courier New" w:eastAsia="Times New Roman" w:hAnsi="Courier New" w:cs="Courier New"/>
                <w:sz w:val="24"/>
                <w:szCs w:val="24"/>
                <w:lang w:eastAsia="ar-SA"/>
              </w:rPr>
              <w:t xml:space="preserve">       504=Alyssa Johnson    </w:t>
            </w:r>
            <w:r>
              <w:rPr>
                <w:rFonts w:ascii="Courier New" w:eastAsia="Times New Roman" w:hAnsi="Courier New" w:cs="Courier New"/>
                <w:sz w:val="24"/>
                <w:szCs w:val="24"/>
                <w:lang w:eastAsia="ar-SA"/>
              </w:rPr>
              <w:t>505</w:t>
            </w:r>
            <w:r w:rsidRPr="0087107E">
              <w:rPr>
                <w:rFonts w:ascii="Courier New" w:eastAsia="Times New Roman" w:hAnsi="Courier New" w:cs="Courier New"/>
                <w:sz w:val="24"/>
                <w:szCs w:val="24"/>
                <w:lang w:eastAsia="ar-SA"/>
              </w:rPr>
              <w:t xml:space="preserve">=Willa </w:t>
            </w:r>
            <w:proofErr w:type="spellStart"/>
            <w:r w:rsidRPr="0087107E">
              <w:rPr>
                <w:rFonts w:ascii="Courier New" w:eastAsia="Times New Roman" w:hAnsi="Courier New" w:cs="Courier New"/>
                <w:sz w:val="24"/>
                <w:szCs w:val="24"/>
                <w:lang w:eastAsia="ar-SA"/>
              </w:rPr>
              <w:t>Jutzi</w:t>
            </w:r>
            <w:proofErr w:type="spellEnd"/>
          </w:p>
          <w:p w14:paraId="619195D6" w14:textId="77777777" w:rsidR="00471F07" w:rsidRPr="0087107E" w:rsidRDefault="00471F07" w:rsidP="009743C7">
            <w:pPr>
              <w:widowControl w:val="0"/>
              <w:suppressAutoHyphens/>
              <w:autoSpaceDE w:val="0"/>
              <w:rPr>
                <w:rFonts w:ascii="Courier New" w:eastAsia="Times New Roman" w:hAnsi="Courier New" w:cs="Courier New"/>
                <w:sz w:val="24"/>
                <w:szCs w:val="24"/>
                <w:lang w:eastAsia="ar-SA"/>
              </w:rPr>
            </w:pPr>
            <w:r>
              <w:rPr>
                <w:rFonts w:ascii="Courier New" w:eastAsia="Times New Roman" w:hAnsi="Courier New" w:cs="Courier New"/>
                <w:sz w:val="24"/>
                <w:szCs w:val="24"/>
                <w:lang w:eastAsia="ar-SA"/>
              </w:rPr>
              <w:t>506</w:t>
            </w:r>
            <w:r w:rsidRPr="0087107E">
              <w:rPr>
                <w:rFonts w:ascii="Courier New" w:eastAsia="Times New Roman" w:hAnsi="Courier New" w:cs="Courier New"/>
                <w:sz w:val="24"/>
                <w:szCs w:val="24"/>
                <w:lang w:eastAsia="ar-SA"/>
              </w:rPr>
              <w:t>=Sara Kim</w:t>
            </w:r>
            <w:r w:rsidRPr="0087107E">
              <w:rPr>
                <w:rFonts w:ascii="Courier New" w:eastAsia="Times New Roman" w:hAnsi="Courier New" w:cs="Courier New"/>
                <w:sz w:val="24"/>
                <w:szCs w:val="24"/>
                <w:lang w:eastAsia="ar-SA"/>
              </w:rPr>
              <w:tab/>
            </w:r>
            <w:r w:rsidRPr="0087107E">
              <w:rPr>
                <w:rFonts w:ascii="Courier New" w:eastAsia="Times New Roman" w:hAnsi="Courier New" w:cs="Courier New"/>
                <w:sz w:val="24"/>
                <w:szCs w:val="24"/>
                <w:lang w:eastAsia="ar-SA"/>
              </w:rPr>
              <w:tab/>
              <w:t xml:space="preserve">      507=Armando Mendoza</w:t>
            </w:r>
          </w:p>
          <w:p w14:paraId="292E2A1B" w14:textId="77777777" w:rsidR="00471F07" w:rsidRPr="0087107E" w:rsidRDefault="00471F07" w:rsidP="009743C7">
            <w:pPr>
              <w:widowControl w:val="0"/>
              <w:suppressAutoHyphens/>
              <w:autoSpaceDE w:val="0"/>
              <w:rPr>
                <w:rFonts w:ascii="Courier New" w:eastAsia="Times New Roman" w:hAnsi="Courier New" w:cs="Courier New"/>
                <w:sz w:val="24"/>
                <w:szCs w:val="24"/>
                <w:lang w:eastAsia="ar-SA"/>
              </w:rPr>
            </w:pPr>
            <w:r>
              <w:rPr>
                <w:rFonts w:ascii="Courier New" w:eastAsia="Times New Roman" w:hAnsi="Courier New" w:cs="Courier New"/>
                <w:sz w:val="24"/>
                <w:szCs w:val="24"/>
                <w:lang w:eastAsia="ar-SA"/>
              </w:rPr>
              <w:t>508</w:t>
            </w:r>
            <w:r w:rsidRPr="0087107E">
              <w:rPr>
                <w:rFonts w:ascii="Courier New" w:eastAsia="Times New Roman" w:hAnsi="Courier New" w:cs="Courier New"/>
                <w:sz w:val="24"/>
                <w:szCs w:val="24"/>
                <w:lang w:eastAsia="ar-SA"/>
              </w:rPr>
              <w:t>=Aimee Nguyen</w:t>
            </w:r>
          </w:p>
          <w:p w14:paraId="6B120ED8" w14:textId="77777777" w:rsidR="00471F07" w:rsidRPr="0087107E" w:rsidRDefault="00471F07" w:rsidP="009743C7">
            <w:pPr>
              <w:widowControl w:val="0"/>
              <w:suppressAutoHyphens/>
              <w:autoSpaceDE w:val="0"/>
              <w:rPr>
                <w:rFonts w:ascii="Courier New" w:eastAsia="Times New Roman" w:hAnsi="Courier New" w:cs="Courier New"/>
                <w:sz w:val="24"/>
                <w:szCs w:val="24"/>
                <w:lang w:eastAsia="ar-SA"/>
              </w:rPr>
            </w:pPr>
            <w:r w:rsidRPr="0087107E">
              <w:rPr>
                <w:rFonts w:ascii="Courier New" w:eastAsia="Times New Roman" w:hAnsi="Courier New" w:cs="Courier New"/>
                <w:sz w:val="24"/>
                <w:szCs w:val="24"/>
                <w:lang w:eastAsia="ar-SA"/>
              </w:rPr>
              <w:t xml:space="preserve">509=Jennifer  </w:t>
            </w:r>
            <w:proofErr w:type="spellStart"/>
            <w:r w:rsidRPr="0087107E">
              <w:rPr>
                <w:rFonts w:ascii="Courier New" w:eastAsia="Times New Roman" w:hAnsi="Courier New" w:cs="Courier New"/>
                <w:sz w:val="24"/>
                <w:szCs w:val="24"/>
                <w:lang w:eastAsia="ar-SA"/>
              </w:rPr>
              <w:t>Piacentini</w:t>
            </w:r>
            <w:proofErr w:type="spellEnd"/>
          </w:p>
          <w:p w14:paraId="2ED067C9" w14:textId="77777777" w:rsidR="00471F07" w:rsidRPr="0087107E" w:rsidRDefault="00471F07" w:rsidP="009743C7">
            <w:pPr>
              <w:widowControl w:val="0"/>
              <w:suppressAutoHyphens/>
              <w:autoSpaceDE w:val="0"/>
              <w:rPr>
                <w:rFonts w:ascii="Courier New" w:eastAsia="Times New Roman" w:hAnsi="Courier New" w:cs="Courier New"/>
                <w:sz w:val="24"/>
                <w:szCs w:val="24"/>
                <w:lang w:eastAsia="ar-SA"/>
              </w:rPr>
            </w:pPr>
            <w:r w:rsidRPr="0087107E">
              <w:rPr>
                <w:rFonts w:ascii="Courier New" w:eastAsia="Times New Roman" w:hAnsi="Courier New" w:cs="Courier New"/>
                <w:sz w:val="24"/>
                <w:szCs w:val="24"/>
                <w:lang w:eastAsia="ar-SA"/>
              </w:rPr>
              <w:t>510=Eric Zimmerman                  511=Hannah Stone</w:t>
            </w:r>
          </w:p>
          <w:p w14:paraId="0C2A527B" w14:textId="77777777" w:rsidR="00471F07" w:rsidRPr="0087107E" w:rsidRDefault="00471F07" w:rsidP="009743C7">
            <w:pPr>
              <w:widowControl w:val="0"/>
              <w:suppressAutoHyphens/>
              <w:autoSpaceDE w:val="0"/>
              <w:rPr>
                <w:rFonts w:ascii="Courier New" w:eastAsia="Times New Roman" w:hAnsi="Courier New" w:cs="Courier New"/>
                <w:sz w:val="24"/>
                <w:szCs w:val="24"/>
                <w:lang w:eastAsia="ar-SA"/>
              </w:rPr>
            </w:pPr>
            <w:r w:rsidRPr="0087107E">
              <w:rPr>
                <w:rFonts w:ascii="Courier New" w:eastAsia="Times New Roman" w:hAnsi="Courier New" w:cs="Courier New"/>
                <w:sz w:val="24"/>
                <w:szCs w:val="24"/>
                <w:lang w:eastAsia="ar-SA"/>
              </w:rPr>
              <w:t>512=Mike Augello</w:t>
            </w:r>
          </w:p>
          <w:p w14:paraId="4EAADE99" w14:textId="77777777" w:rsidR="00471F07" w:rsidRPr="0087107E" w:rsidRDefault="00471F07" w:rsidP="009743C7">
            <w:pPr>
              <w:widowControl w:val="0"/>
              <w:suppressAutoHyphens/>
              <w:autoSpaceDE w:val="0"/>
              <w:rPr>
                <w:rFonts w:ascii="Courier New" w:eastAsia="Times New Roman" w:hAnsi="Courier New" w:cs="Courier New"/>
                <w:sz w:val="24"/>
                <w:szCs w:val="24"/>
                <w:lang w:eastAsia="ar-SA"/>
              </w:rPr>
            </w:pPr>
            <w:r w:rsidRPr="0087107E">
              <w:rPr>
                <w:rFonts w:ascii="Courier New" w:eastAsia="Times New Roman" w:hAnsi="Courier New" w:cs="Courier New"/>
                <w:sz w:val="24"/>
                <w:szCs w:val="24"/>
                <w:lang w:eastAsia="ar-SA"/>
              </w:rPr>
              <w:t>513=Kali Bravo</w:t>
            </w:r>
          </w:p>
          <w:p w14:paraId="0C2A69FA" w14:textId="77777777" w:rsidR="00471F07" w:rsidRPr="0087107E" w:rsidRDefault="00471F07" w:rsidP="009743C7">
            <w:pPr>
              <w:widowControl w:val="0"/>
              <w:suppressAutoHyphens/>
              <w:autoSpaceDE w:val="0"/>
              <w:rPr>
                <w:rFonts w:ascii="Courier New" w:eastAsia="Times New Roman" w:hAnsi="Courier New" w:cs="Courier New"/>
                <w:sz w:val="24"/>
                <w:szCs w:val="24"/>
                <w:lang w:eastAsia="ar-SA"/>
              </w:rPr>
            </w:pPr>
            <w:r>
              <w:rPr>
                <w:rFonts w:ascii="Courier New" w:eastAsia="Times New Roman" w:hAnsi="Courier New" w:cs="Courier New"/>
                <w:sz w:val="24"/>
                <w:szCs w:val="24"/>
                <w:lang w:eastAsia="ar-SA"/>
              </w:rPr>
              <w:t>514</w:t>
            </w:r>
            <w:r w:rsidRPr="0087107E">
              <w:rPr>
                <w:rFonts w:ascii="Courier New" w:eastAsia="Times New Roman" w:hAnsi="Courier New" w:cs="Courier New"/>
                <w:sz w:val="24"/>
                <w:szCs w:val="24"/>
                <w:lang w:eastAsia="ar-SA"/>
              </w:rPr>
              <w:t>=</w:t>
            </w:r>
            <w:proofErr w:type="spellStart"/>
            <w:r w:rsidRPr="0087107E">
              <w:rPr>
                <w:rFonts w:ascii="Courier New" w:eastAsia="Times New Roman" w:hAnsi="Courier New" w:cs="Courier New"/>
                <w:sz w:val="24"/>
                <w:szCs w:val="24"/>
                <w:lang w:eastAsia="ar-SA"/>
              </w:rPr>
              <w:t>Iraiza</w:t>
            </w:r>
            <w:proofErr w:type="spellEnd"/>
            <w:r w:rsidRPr="0087107E">
              <w:rPr>
                <w:rFonts w:ascii="Courier New" w:eastAsia="Times New Roman" w:hAnsi="Courier New" w:cs="Courier New"/>
                <w:sz w:val="24"/>
                <w:szCs w:val="24"/>
                <w:lang w:eastAsia="ar-SA"/>
              </w:rPr>
              <w:t xml:space="preserve"> de Vera</w:t>
            </w:r>
          </w:p>
          <w:p w14:paraId="52305FDB" w14:textId="77777777" w:rsidR="00471F07" w:rsidRDefault="00471F07" w:rsidP="009743C7">
            <w:pPr>
              <w:widowControl w:val="0"/>
              <w:suppressAutoHyphens/>
              <w:autoSpaceDE w:val="0"/>
              <w:rPr>
                <w:rFonts w:ascii="Courier New" w:eastAsia="Times New Roman" w:hAnsi="Courier New" w:cs="Courier New"/>
                <w:sz w:val="24"/>
                <w:szCs w:val="24"/>
                <w:lang w:eastAsia="ar-SA"/>
              </w:rPr>
            </w:pPr>
            <w:r w:rsidRPr="0087107E">
              <w:rPr>
                <w:rFonts w:ascii="Courier New" w:eastAsia="Times New Roman" w:hAnsi="Courier New" w:cs="Courier New"/>
                <w:sz w:val="24"/>
                <w:szCs w:val="24"/>
                <w:lang w:eastAsia="ar-SA"/>
              </w:rPr>
              <w:t>515=Garret Hurley</w:t>
            </w:r>
          </w:p>
          <w:p w14:paraId="24DA2BB4" w14:textId="77777777" w:rsidR="00471F07" w:rsidRPr="0087107E" w:rsidRDefault="00471F07" w:rsidP="009743C7">
            <w:pPr>
              <w:widowControl w:val="0"/>
              <w:suppressAutoHyphens/>
              <w:autoSpaceDE w:val="0"/>
              <w:rPr>
                <w:rFonts w:ascii="Courier New" w:eastAsia="Times New Roman" w:hAnsi="Courier New" w:cs="Courier New"/>
                <w:b/>
                <w:sz w:val="24"/>
                <w:szCs w:val="24"/>
                <w:lang w:eastAsia="ar-SA"/>
              </w:rPr>
            </w:pPr>
            <w:r w:rsidRPr="0087107E">
              <w:rPr>
                <w:rFonts w:ascii="Courier New" w:eastAsia="Times New Roman" w:hAnsi="Courier New" w:cs="Courier New"/>
                <w:sz w:val="24"/>
                <w:szCs w:val="24"/>
                <w:lang w:eastAsia="ar-SA"/>
              </w:rPr>
              <w:t xml:space="preserve">  </w:t>
            </w:r>
          </w:p>
        </w:tc>
      </w:tr>
      <w:tr w:rsidR="00471F07" w:rsidRPr="0087107E" w14:paraId="1EE76AA6" w14:textId="77777777" w:rsidTr="009743C7">
        <w:tc>
          <w:tcPr>
            <w:tcW w:w="3962" w:type="dxa"/>
          </w:tcPr>
          <w:p w14:paraId="739764E5" w14:textId="77777777" w:rsidR="00471F07" w:rsidRPr="0087107E" w:rsidRDefault="00471F07" w:rsidP="009743C7">
            <w:pPr>
              <w:widowControl w:val="0"/>
              <w:suppressAutoHyphens/>
              <w:autoSpaceDE w:val="0"/>
              <w:spacing w:line="480" w:lineRule="auto"/>
              <w:rPr>
                <w:rFonts w:ascii="Courier New" w:eastAsia="Times New Roman" w:hAnsi="Courier New" w:cs="Courier New"/>
                <w:sz w:val="24"/>
                <w:szCs w:val="24"/>
                <w:lang w:eastAsia="ar-SA"/>
              </w:rPr>
            </w:pPr>
            <w:r w:rsidRPr="0087107E">
              <w:rPr>
                <w:rFonts w:ascii="Courier New" w:eastAsia="Times New Roman" w:hAnsi="Courier New" w:cs="Courier New"/>
                <w:sz w:val="24"/>
                <w:szCs w:val="24"/>
                <w:lang w:eastAsia="ar-SA"/>
              </w:rPr>
              <w:lastRenderedPageBreak/>
              <w:t>Dyad Number</w:t>
            </w:r>
          </w:p>
        </w:tc>
        <w:tc>
          <w:tcPr>
            <w:tcW w:w="2261" w:type="dxa"/>
          </w:tcPr>
          <w:p w14:paraId="12068C4C" w14:textId="77777777" w:rsidR="00471F07" w:rsidRPr="0087107E" w:rsidRDefault="00471F07" w:rsidP="009743C7">
            <w:pPr>
              <w:widowControl w:val="0"/>
              <w:suppressAutoHyphens/>
              <w:autoSpaceDE w:val="0"/>
              <w:spacing w:line="480" w:lineRule="auto"/>
              <w:rPr>
                <w:rFonts w:ascii="Courier New" w:eastAsia="Times New Roman" w:hAnsi="Courier New" w:cs="Courier New"/>
                <w:sz w:val="24"/>
                <w:szCs w:val="24"/>
                <w:lang w:eastAsia="ar-SA"/>
              </w:rPr>
            </w:pPr>
            <w:r>
              <w:rPr>
                <w:rFonts w:ascii="Courier New" w:eastAsia="Times New Roman" w:hAnsi="Courier New" w:cs="Courier New"/>
                <w:sz w:val="24"/>
                <w:szCs w:val="24"/>
                <w:lang w:eastAsia="ar-SA"/>
              </w:rPr>
              <w:t>5-6</w:t>
            </w:r>
            <w:r w:rsidRPr="0087107E">
              <w:rPr>
                <w:rFonts w:ascii="Courier New" w:eastAsia="Times New Roman" w:hAnsi="Courier New" w:cs="Courier New"/>
                <w:sz w:val="24"/>
                <w:szCs w:val="24"/>
                <w:lang w:eastAsia="ar-SA"/>
              </w:rPr>
              <w:t xml:space="preserve"> </w:t>
            </w:r>
          </w:p>
        </w:tc>
        <w:tc>
          <w:tcPr>
            <w:tcW w:w="3137" w:type="dxa"/>
          </w:tcPr>
          <w:p w14:paraId="2040F0B1" w14:textId="77777777" w:rsidR="00471F07" w:rsidRDefault="00471F07" w:rsidP="009743C7">
            <w:pPr>
              <w:widowControl w:val="0"/>
              <w:suppressAutoHyphens/>
              <w:autoSpaceDE w:val="0"/>
              <w:rPr>
                <w:rFonts w:ascii="Courier New" w:eastAsia="Times New Roman" w:hAnsi="Courier New" w:cs="Courier New"/>
                <w:sz w:val="24"/>
                <w:szCs w:val="24"/>
                <w:lang w:eastAsia="ar-SA"/>
              </w:rPr>
            </w:pPr>
            <w:r w:rsidRPr="0087107E">
              <w:rPr>
                <w:rFonts w:ascii="Courier New" w:eastAsia="Times New Roman" w:hAnsi="Courier New" w:cs="Courier New"/>
                <w:sz w:val="24"/>
                <w:szCs w:val="24"/>
                <w:lang w:eastAsia="ar-SA"/>
              </w:rPr>
              <w:t xml:space="preserve">Corresponding to Dyads 01 </w:t>
            </w:r>
            <w:r>
              <w:rPr>
                <w:rFonts w:ascii="Courier New" w:eastAsia="Times New Roman" w:hAnsi="Courier New" w:cs="Courier New"/>
                <w:sz w:val="24"/>
                <w:szCs w:val="24"/>
                <w:lang w:eastAsia="ar-SA"/>
              </w:rPr>
              <w:t>–</w:t>
            </w:r>
            <w:r w:rsidRPr="0087107E">
              <w:rPr>
                <w:rFonts w:ascii="Courier New" w:eastAsia="Times New Roman" w:hAnsi="Courier New" w:cs="Courier New"/>
                <w:sz w:val="24"/>
                <w:szCs w:val="24"/>
                <w:lang w:eastAsia="ar-SA"/>
              </w:rPr>
              <w:t xml:space="preserve"> 80</w:t>
            </w:r>
          </w:p>
          <w:p w14:paraId="765E68CD" w14:textId="77777777" w:rsidR="00471F07" w:rsidRPr="0087107E" w:rsidRDefault="00471F07" w:rsidP="009743C7">
            <w:pPr>
              <w:widowControl w:val="0"/>
              <w:suppressAutoHyphens/>
              <w:autoSpaceDE w:val="0"/>
              <w:rPr>
                <w:rFonts w:ascii="Courier New" w:eastAsia="Times New Roman" w:hAnsi="Courier New" w:cs="Courier New"/>
                <w:sz w:val="24"/>
                <w:szCs w:val="24"/>
                <w:lang w:eastAsia="ar-SA"/>
              </w:rPr>
            </w:pPr>
          </w:p>
        </w:tc>
      </w:tr>
      <w:tr w:rsidR="00471F07" w:rsidRPr="0087107E" w14:paraId="2637475C" w14:textId="77777777" w:rsidTr="009743C7">
        <w:tc>
          <w:tcPr>
            <w:tcW w:w="3962" w:type="dxa"/>
          </w:tcPr>
          <w:p w14:paraId="2EF3249E" w14:textId="77777777" w:rsidR="00471F07" w:rsidRPr="0087107E" w:rsidRDefault="00471F07" w:rsidP="009743C7">
            <w:pPr>
              <w:widowControl w:val="0"/>
              <w:suppressAutoHyphens/>
              <w:autoSpaceDE w:val="0"/>
              <w:spacing w:line="480" w:lineRule="auto"/>
              <w:rPr>
                <w:rFonts w:ascii="Courier New" w:eastAsia="Times New Roman" w:hAnsi="Courier New" w:cs="Courier New"/>
                <w:sz w:val="24"/>
                <w:szCs w:val="24"/>
                <w:lang w:eastAsia="ar-SA"/>
              </w:rPr>
            </w:pPr>
            <w:r w:rsidRPr="0087107E">
              <w:rPr>
                <w:rFonts w:ascii="Courier New" w:eastAsia="Times New Roman" w:hAnsi="Courier New" w:cs="Courier New"/>
                <w:sz w:val="24"/>
                <w:szCs w:val="24"/>
                <w:lang w:eastAsia="ar-SA"/>
              </w:rPr>
              <w:t>Rater Gender</w:t>
            </w:r>
          </w:p>
        </w:tc>
        <w:tc>
          <w:tcPr>
            <w:tcW w:w="2261" w:type="dxa"/>
          </w:tcPr>
          <w:p w14:paraId="40D091B9" w14:textId="77777777" w:rsidR="00471F07" w:rsidRPr="0087107E" w:rsidRDefault="00471F07" w:rsidP="009743C7">
            <w:pPr>
              <w:widowControl w:val="0"/>
              <w:suppressAutoHyphens/>
              <w:autoSpaceDE w:val="0"/>
              <w:spacing w:line="480" w:lineRule="auto"/>
              <w:rPr>
                <w:rFonts w:ascii="Courier New" w:eastAsia="Times New Roman" w:hAnsi="Courier New" w:cs="Courier New"/>
                <w:sz w:val="24"/>
                <w:szCs w:val="24"/>
                <w:lang w:eastAsia="ar-SA"/>
              </w:rPr>
            </w:pPr>
            <w:r>
              <w:rPr>
                <w:rFonts w:ascii="Courier New" w:eastAsia="Times New Roman" w:hAnsi="Courier New" w:cs="Courier New"/>
                <w:sz w:val="24"/>
                <w:szCs w:val="24"/>
                <w:lang w:eastAsia="ar-SA"/>
              </w:rPr>
              <w:t>8</w:t>
            </w:r>
          </w:p>
        </w:tc>
        <w:tc>
          <w:tcPr>
            <w:tcW w:w="3137" w:type="dxa"/>
          </w:tcPr>
          <w:p w14:paraId="1C733542" w14:textId="77777777" w:rsidR="00471F07" w:rsidRPr="0087107E" w:rsidRDefault="00471F07" w:rsidP="009743C7">
            <w:pPr>
              <w:widowControl w:val="0"/>
              <w:suppressAutoHyphens/>
              <w:autoSpaceDE w:val="0"/>
              <w:rPr>
                <w:rFonts w:ascii="Courier New" w:eastAsia="Times New Roman" w:hAnsi="Courier New" w:cs="Courier New"/>
                <w:sz w:val="24"/>
                <w:szCs w:val="24"/>
                <w:lang w:eastAsia="ar-SA"/>
              </w:rPr>
            </w:pPr>
            <w:r w:rsidRPr="0087107E">
              <w:rPr>
                <w:rFonts w:ascii="Courier New" w:eastAsia="Times New Roman" w:hAnsi="Courier New" w:cs="Courier New"/>
                <w:sz w:val="24"/>
                <w:szCs w:val="24"/>
                <w:lang w:eastAsia="ar-SA"/>
              </w:rPr>
              <w:t>0 = Male</w:t>
            </w:r>
          </w:p>
          <w:p w14:paraId="0ACEF0A8" w14:textId="77777777" w:rsidR="00471F07" w:rsidRPr="0087107E" w:rsidRDefault="00471F07" w:rsidP="009743C7">
            <w:pPr>
              <w:widowControl w:val="0"/>
              <w:suppressAutoHyphens/>
              <w:autoSpaceDE w:val="0"/>
              <w:rPr>
                <w:rFonts w:ascii="Courier New" w:eastAsia="Times New Roman" w:hAnsi="Courier New" w:cs="Courier New"/>
                <w:sz w:val="24"/>
                <w:szCs w:val="24"/>
                <w:lang w:eastAsia="ar-SA"/>
              </w:rPr>
            </w:pPr>
            <w:r w:rsidRPr="0087107E">
              <w:rPr>
                <w:rFonts w:ascii="Courier New" w:eastAsia="Times New Roman" w:hAnsi="Courier New" w:cs="Courier New"/>
                <w:sz w:val="24"/>
                <w:szCs w:val="24"/>
                <w:lang w:eastAsia="ar-SA"/>
              </w:rPr>
              <w:t>1 = Female</w:t>
            </w:r>
          </w:p>
          <w:p w14:paraId="3FF3220A" w14:textId="77777777" w:rsidR="00471F07" w:rsidRDefault="00471F07" w:rsidP="009743C7">
            <w:pPr>
              <w:widowControl w:val="0"/>
              <w:suppressAutoHyphens/>
              <w:autoSpaceDE w:val="0"/>
              <w:rPr>
                <w:rFonts w:ascii="Courier New" w:eastAsia="Times New Roman" w:hAnsi="Courier New" w:cs="Courier New"/>
                <w:sz w:val="24"/>
                <w:szCs w:val="24"/>
                <w:lang w:eastAsia="ar-SA"/>
              </w:rPr>
            </w:pPr>
            <w:r w:rsidRPr="0087107E">
              <w:rPr>
                <w:rFonts w:ascii="Courier New" w:eastAsia="Times New Roman" w:hAnsi="Courier New" w:cs="Courier New"/>
                <w:sz w:val="24"/>
                <w:szCs w:val="24"/>
                <w:lang w:eastAsia="ar-SA"/>
              </w:rPr>
              <w:t>2 = Nonconforming</w:t>
            </w:r>
          </w:p>
          <w:p w14:paraId="6D6DBEA2" w14:textId="77777777" w:rsidR="00471F07" w:rsidRPr="0087107E" w:rsidRDefault="00471F07" w:rsidP="009743C7">
            <w:pPr>
              <w:widowControl w:val="0"/>
              <w:suppressAutoHyphens/>
              <w:autoSpaceDE w:val="0"/>
              <w:rPr>
                <w:rFonts w:ascii="Courier New" w:eastAsia="Times New Roman" w:hAnsi="Courier New" w:cs="Courier New"/>
                <w:sz w:val="24"/>
                <w:szCs w:val="24"/>
                <w:lang w:eastAsia="ar-SA"/>
              </w:rPr>
            </w:pPr>
          </w:p>
        </w:tc>
      </w:tr>
      <w:tr w:rsidR="00471F07" w:rsidRPr="0087107E" w14:paraId="04AE3B8F" w14:textId="77777777" w:rsidTr="009743C7">
        <w:tc>
          <w:tcPr>
            <w:tcW w:w="3962" w:type="dxa"/>
          </w:tcPr>
          <w:p w14:paraId="31B96DAA" w14:textId="77777777" w:rsidR="00471F07" w:rsidRPr="0087107E" w:rsidRDefault="00471F07" w:rsidP="009743C7">
            <w:pPr>
              <w:widowControl w:val="0"/>
              <w:suppressAutoHyphens/>
              <w:autoSpaceDE w:val="0"/>
              <w:spacing w:line="480" w:lineRule="auto"/>
              <w:rPr>
                <w:rFonts w:ascii="Courier New" w:eastAsia="Times New Roman" w:hAnsi="Courier New" w:cs="Courier New"/>
                <w:sz w:val="24"/>
                <w:szCs w:val="24"/>
                <w:lang w:eastAsia="ar-SA"/>
              </w:rPr>
            </w:pPr>
            <w:r w:rsidRPr="0087107E">
              <w:rPr>
                <w:rFonts w:ascii="Courier New" w:eastAsia="Times New Roman" w:hAnsi="Courier New" w:cs="Courier New"/>
                <w:sz w:val="24"/>
                <w:szCs w:val="24"/>
                <w:lang w:eastAsia="ar-SA"/>
              </w:rPr>
              <w:t>Target Placement</w:t>
            </w:r>
          </w:p>
        </w:tc>
        <w:tc>
          <w:tcPr>
            <w:tcW w:w="2261" w:type="dxa"/>
          </w:tcPr>
          <w:p w14:paraId="31B0D30C" w14:textId="77777777" w:rsidR="00471F07" w:rsidRPr="0087107E" w:rsidRDefault="00471F07" w:rsidP="009743C7">
            <w:pPr>
              <w:widowControl w:val="0"/>
              <w:suppressAutoHyphens/>
              <w:autoSpaceDE w:val="0"/>
              <w:spacing w:line="480" w:lineRule="auto"/>
              <w:rPr>
                <w:rFonts w:ascii="Courier New" w:eastAsia="Times New Roman" w:hAnsi="Courier New" w:cs="Courier New"/>
                <w:sz w:val="24"/>
                <w:szCs w:val="24"/>
                <w:lang w:eastAsia="ar-SA"/>
              </w:rPr>
            </w:pPr>
            <w:r>
              <w:rPr>
                <w:rFonts w:ascii="Courier New" w:eastAsia="Times New Roman" w:hAnsi="Courier New" w:cs="Courier New"/>
                <w:sz w:val="24"/>
                <w:szCs w:val="24"/>
                <w:lang w:eastAsia="ar-SA"/>
              </w:rPr>
              <w:t>10</w:t>
            </w:r>
          </w:p>
        </w:tc>
        <w:tc>
          <w:tcPr>
            <w:tcW w:w="3137" w:type="dxa"/>
          </w:tcPr>
          <w:p w14:paraId="679D475A" w14:textId="77777777" w:rsidR="00471F07" w:rsidRDefault="00471F07" w:rsidP="009743C7">
            <w:pPr>
              <w:widowControl w:val="0"/>
              <w:suppressAutoHyphens/>
              <w:autoSpaceDE w:val="0"/>
              <w:rPr>
                <w:rFonts w:ascii="Courier New" w:eastAsia="Times New Roman" w:hAnsi="Courier New" w:cs="Courier New"/>
                <w:sz w:val="24"/>
                <w:szCs w:val="24"/>
                <w:lang w:eastAsia="ar-SA"/>
              </w:rPr>
            </w:pPr>
            <w:r>
              <w:rPr>
                <w:rFonts w:ascii="Courier New" w:eastAsia="Times New Roman" w:hAnsi="Courier New" w:cs="Courier New"/>
                <w:sz w:val="24"/>
                <w:szCs w:val="24"/>
                <w:lang w:eastAsia="ar-SA"/>
              </w:rPr>
              <w:t>0 = Self Rating</w:t>
            </w:r>
          </w:p>
          <w:p w14:paraId="17C7394A" w14:textId="77777777" w:rsidR="00471F07" w:rsidRPr="0087107E" w:rsidRDefault="00471F07" w:rsidP="009743C7">
            <w:pPr>
              <w:widowControl w:val="0"/>
              <w:suppressAutoHyphens/>
              <w:autoSpaceDE w:val="0"/>
              <w:rPr>
                <w:rFonts w:ascii="Courier New" w:eastAsia="Times New Roman" w:hAnsi="Courier New" w:cs="Courier New"/>
                <w:sz w:val="24"/>
                <w:szCs w:val="24"/>
                <w:lang w:eastAsia="ar-SA"/>
              </w:rPr>
            </w:pPr>
            <w:r w:rsidRPr="0087107E">
              <w:rPr>
                <w:rFonts w:ascii="Courier New" w:eastAsia="Times New Roman" w:hAnsi="Courier New" w:cs="Courier New"/>
                <w:sz w:val="24"/>
                <w:szCs w:val="24"/>
                <w:lang w:eastAsia="ar-SA"/>
              </w:rPr>
              <w:t>1 = Left</w:t>
            </w:r>
          </w:p>
          <w:p w14:paraId="50ED8D72" w14:textId="77777777" w:rsidR="00471F07" w:rsidRDefault="00471F07" w:rsidP="009743C7">
            <w:pPr>
              <w:widowControl w:val="0"/>
              <w:suppressAutoHyphens/>
              <w:autoSpaceDE w:val="0"/>
              <w:rPr>
                <w:rFonts w:ascii="Courier New" w:eastAsia="Times New Roman" w:hAnsi="Courier New" w:cs="Courier New"/>
                <w:sz w:val="24"/>
                <w:szCs w:val="24"/>
                <w:lang w:eastAsia="ar-SA"/>
              </w:rPr>
            </w:pPr>
            <w:r w:rsidRPr="0087107E">
              <w:rPr>
                <w:rFonts w:ascii="Courier New" w:eastAsia="Times New Roman" w:hAnsi="Courier New" w:cs="Courier New"/>
                <w:sz w:val="24"/>
                <w:szCs w:val="24"/>
                <w:lang w:eastAsia="ar-SA"/>
              </w:rPr>
              <w:t>2 = Right</w:t>
            </w:r>
          </w:p>
          <w:p w14:paraId="445825C8" w14:textId="77777777" w:rsidR="00471F07" w:rsidRPr="0087107E" w:rsidRDefault="00471F07" w:rsidP="009743C7">
            <w:pPr>
              <w:widowControl w:val="0"/>
              <w:suppressAutoHyphens/>
              <w:autoSpaceDE w:val="0"/>
              <w:rPr>
                <w:rFonts w:ascii="Courier New" w:eastAsia="Times New Roman" w:hAnsi="Courier New" w:cs="Courier New"/>
                <w:sz w:val="24"/>
                <w:szCs w:val="24"/>
                <w:lang w:eastAsia="ar-SA"/>
              </w:rPr>
            </w:pPr>
          </w:p>
        </w:tc>
      </w:tr>
      <w:tr w:rsidR="00471F07" w:rsidRPr="0087107E" w14:paraId="2A4638BA" w14:textId="77777777" w:rsidTr="009743C7">
        <w:tc>
          <w:tcPr>
            <w:tcW w:w="3962" w:type="dxa"/>
          </w:tcPr>
          <w:p w14:paraId="2B2F7E85" w14:textId="77777777" w:rsidR="00471F07" w:rsidRPr="0087107E" w:rsidRDefault="00471F07" w:rsidP="009743C7">
            <w:pPr>
              <w:widowControl w:val="0"/>
              <w:suppressAutoHyphens/>
              <w:autoSpaceDE w:val="0"/>
              <w:spacing w:line="480" w:lineRule="auto"/>
              <w:rPr>
                <w:rFonts w:ascii="Courier New" w:eastAsia="Times New Roman" w:hAnsi="Courier New" w:cs="Courier New"/>
                <w:sz w:val="24"/>
                <w:szCs w:val="24"/>
                <w:lang w:eastAsia="ar-SA"/>
              </w:rPr>
            </w:pPr>
            <w:r w:rsidRPr="0087107E">
              <w:rPr>
                <w:rFonts w:ascii="Courier New" w:eastAsia="Times New Roman" w:hAnsi="Courier New" w:cs="Courier New"/>
                <w:sz w:val="24"/>
                <w:szCs w:val="24"/>
                <w:lang w:eastAsia="ar-SA"/>
              </w:rPr>
              <w:t>Conversation</w:t>
            </w:r>
          </w:p>
        </w:tc>
        <w:tc>
          <w:tcPr>
            <w:tcW w:w="2261" w:type="dxa"/>
          </w:tcPr>
          <w:p w14:paraId="5815762D" w14:textId="77777777" w:rsidR="00471F07" w:rsidRDefault="00471F07" w:rsidP="009743C7">
            <w:pPr>
              <w:widowControl w:val="0"/>
              <w:suppressAutoHyphens/>
              <w:autoSpaceDE w:val="0"/>
              <w:spacing w:line="480" w:lineRule="auto"/>
              <w:rPr>
                <w:rFonts w:ascii="Courier New" w:eastAsia="Times New Roman" w:hAnsi="Courier New" w:cs="Courier New"/>
                <w:sz w:val="24"/>
                <w:szCs w:val="24"/>
                <w:lang w:eastAsia="ar-SA"/>
              </w:rPr>
            </w:pPr>
            <w:r>
              <w:rPr>
                <w:rFonts w:ascii="Courier New" w:eastAsia="Times New Roman" w:hAnsi="Courier New" w:cs="Courier New"/>
                <w:sz w:val="24"/>
                <w:szCs w:val="24"/>
                <w:lang w:eastAsia="ar-SA"/>
              </w:rPr>
              <w:t>12</w:t>
            </w:r>
          </w:p>
        </w:tc>
        <w:tc>
          <w:tcPr>
            <w:tcW w:w="3137" w:type="dxa"/>
          </w:tcPr>
          <w:p w14:paraId="68885544" w14:textId="77777777" w:rsidR="00471F07" w:rsidRPr="0087107E" w:rsidRDefault="00471F07" w:rsidP="009743C7">
            <w:pPr>
              <w:widowControl w:val="0"/>
              <w:suppressAutoHyphens/>
              <w:autoSpaceDE w:val="0"/>
              <w:rPr>
                <w:rFonts w:ascii="Courier New" w:eastAsia="Times New Roman" w:hAnsi="Courier New" w:cs="Courier New"/>
                <w:sz w:val="24"/>
                <w:szCs w:val="24"/>
                <w:lang w:eastAsia="ar-SA"/>
              </w:rPr>
            </w:pPr>
            <w:r w:rsidRPr="0087107E">
              <w:rPr>
                <w:rFonts w:ascii="Courier New" w:eastAsia="Times New Roman" w:hAnsi="Courier New" w:cs="Courier New"/>
                <w:sz w:val="24"/>
                <w:szCs w:val="24"/>
                <w:lang w:eastAsia="ar-SA"/>
              </w:rPr>
              <w:t>1 = Conversation 1</w:t>
            </w:r>
          </w:p>
          <w:p w14:paraId="513C017F" w14:textId="77777777" w:rsidR="00471F07" w:rsidRPr="0087107E" w:rsidRDefault="00471F07" w:rsidP="009743C7">
            <w:pPr>
              <w:widowControl w:val="0"/>
              <w:suppressAutoHyphens/>
              <w:autoSpaceDE w:val="0"/>
              <w:rPr>
                <w:rFonts w:ascii="Courier New" w:eastAsia="Times New Roman" w:hAnsi="Courier New" w:cs="Courier New"/>
                <w:sz w:val="24"/>
                <w:szCs w:val="24"/>
                <w:lang w:eastAsia="ar-SA"/>
              </w:rPr>
            </w:pPr>
            <w:r w:rsidRPr="0087107E">
              <w:rPr>
                <w:rFonts w:ascii="Courier New" w:eastAsia="Times New Roman" w:hAnsi="Courier New" w:cs="Courier New"/>
                <w:sz w:val="24"/>
                <w:szCs w:val="24"/>
                <w:lang w:eastAsia="ar-SA"/>
              </w:rPr>
              <w:t>2 = Conversation 2</w:t>
            </w:r>
          </w:p>
          <w:p w14:paraId="06123F48" w14:textId="77777777" w:rsidR="00471F07" w:rsidRDefault="00471F07" w:rsidP="009743C7">
            <w:pPr>
              <w:widowControl w:val="0"/>
              <w:suppressAutoHyphens/>
              <w:autoSpaceDE w:val="0"/>
              <w:rPr>
                <w:rFonts w:ascii="Courier New" w:eastAsia="Times New Roman" w:hAnsi="Courier New" w:cs="Courier New"/>
                <w:sz w:val="24"/>
                <w:szCs w:val="24"/>
                <w:lang w:eastAsia="ar-SA"/>
              </w:rPr>
            </w:pPr>
            <w:r w:rsidRPr="0087107E">
              <w:rPr>
                <w:rFonts w:ascii="Courier New" w:eastAsia="Times New Roman" w:hAnsi="Courier New" w:cs="Courier New"/>
                <w:sz w:val="24"/>
                <w:szCs w:val="24"/>
                <w:lang w:eastAsia="ar-SA"/>
              </w:rPr>
              <w:t>3 = Conversation 3</w:t>
            </w:r>
          </w:p>
          <w:p w14:paraId="05124DFB" w14:textId="77777777" w:rsidR="00471F07" w:rsidRPr="0087107E" w:rsidRDefault="00471F07" w:rsidP="009743C7">
            <w:pPr>
              <w:widowControl w:val="0"/>
              <w:suppressAutoHyphens/>
              <w:autoSpaceDE w:val="0"/>
              <w:rPr>
                <w:rFonts w:ascii="Courier New" w:eastAsia="Times New Roman" w:hAnsi="Courier New" w:cs="Courier New"/>
                <w:sz w:val="24"/>
                <w:szCs w:val="24"/>
                <w:lang w:eastAsia="ar-SA"/>
              </w:rPr>
            </w:pPr>
          </w:p>
        </w:tc>
      </w:tr>
      <w:tr w:rsidR="00471F07" w:rsidRPr="0087107E" w14:paraId="72FB4F46" w14:textId="77777777" w:rsidTr="009743C7">
        <w:tc>
          <w:tcPr>
            <w:tcW w:w="3962" w:type="dxa"/>
          </w:tcPr>
          <w:p w14:paraId="62FB074B" w14:textId="77777777" w:rsidR="00471F07" w:rsidRPr="0097189F" w:rsidRDefault="00471F07" w:rsidP="009743C7">
            <w:pPr>
              <w:rPr>
                <w:rFonts w:ascii="Courier New" w:eastAsia="Times New Roman" w:hAnsi="Courier New" w:cs="Courier New"/>
                <w:sz w:val="24"/>
                <w:szCs w:val="24"/>
                <w:lang w:eastAsia="ar-SA"/>
              </w:rPr>
            </w:pPr>
            <w:r w:rsidRPr="0087107E">
              <w:rPr>
                <w:rFonts w:ascii="Courier New" w:eastAsia="Times New Roman" w:hAnsi="Courier New" w:cs="Courier New"/>
                <w:sz w:val="24"/>
                <w:szCs w:val="24"/>
                <w:lang w:eastAsia="ar-SA"/>
              </w:rPr>
              <w:t>Clip Number</w:t>
            </w:r>
          </w:p>
        </w:tc>
        <w:tc>
          <w:tcPr>
            <w:tcW w:w="2261" w:type="dxa"/>
          </w:tcPr>
          <w:p w14:paraId="5353AC46" w14:textId="77777777" w:rsidR="00471F07" w:rsidRPr="0087107E" w:rsidRDefault="00471F07" w:rsidP="009743C7">
            <w:pPr>
              <w:widowControl w:val="0"/>
              <w:suppressAutoHyphens/>
              <w:autoSpaceDE w:val="0"/>
              <w:spacing w:line="480" w:lineRule="auto"/>
              <w:rPr>
                <w:rFonts w:ascii="Courier New" w:eastAsia="Times New Roman" w:hAnsi="Courier New" w:cs="Courier New"/>
                <w:sz w:val="24"/>
                <w:szCs w:val="24"/>
                <w:lang w:eastAsia="ar-SA"/>
              </w:rPr>
            </w:pPr>
            <w:r>
              <w:rPr>
                <w:rFonts w:ascii="Courier New" w:eastAsia="Times New Roman" w:hAnsi="Courier New" w:cs="Courier New"/>
                <w:sz w:val="24"/>
                <w:szCs w:val="24"/>
                <w:lang w:eastAsia="ar-SA"/>
              </w:rPr>
              <w:t>14-15</w:t>
            </w:r>
          </w:p>
        </w:tc>
        <w:tc>
          <w:tcPr>
            <w:tcW w:w="3137" w:type="dxa"/>
          </w:tcPr>
          <w:p w14:paraId="4C04E613" w14:textId="77777777" w:rsidR="00471F07" w:rsidRPr="0087107E" w:rsidRDefault="00471F07" w:rsidP="009743C7">
            <w:pPr>
              <w:widowControl w:val="0"/>
              <w:suppressAutoHyphens/>
              <w:autoSpaceDE w:val="0"/>
              <w:rPr>
                <w:rFonts w:ascii="Courier New" w:eastAsia="Times New Roman" w:hAnsi="Courier New" w:cs="Courier New"/>
                <w:sz w:val="24"/>
                <w:szCs w:val="24"/>
                <w:lang w:eastAsia="ar-SA"/>
              </w:rPr>
            </w:pPr>
            <w:r w:rsidRPr="0087107E">
              <w:rPr>
                <w:rFonts w:ascii="Courier New" w:eastAsia="Times New Roman" w:hAnsi="Courier New" w:cs="Courier New"/>
                <w:sz w:val="24"/>
                <w:szCs w:val="24"/>
                <w:lang w:eastAsia="ar-SA"/>
              </w:rPr>
              <w:t>01 - 80</w:t>
            </w:r>
          </w:p>
        </w:tc>
      </w:tr>
      <w:tr w:rsidR="00471F07" w:rsidRPr="0087107E" w14:paraId="6323D166" w14:textId="77777777" w:rsidTr="009743C7">
        <w:tc>
          <w:tcPr>
            <w:tcW w:w="3962" w:type="dxa"/>
          </w:tcPr>
          <w:p w14:paraId="2E1D319C" w14:textId="77777777" w:rsidR="00471F07" w:rsidRPr="0087107E" w:rsidRDefault="00471F07" w:rsidP="009743C7">
            <w:pPr>
              <w:widowControl w:val="0"/>
              <w:suppressAutoHyphens/>
              <w:autoSpaceDE w:val="0"/>
              <w:spacing w:line="480" w:lineRule="auto"/>
              <w:rPr>
                <w:rFonts w:ascii="Courier New" w:eastAsia="Times New Roman" w:hAnsi="Courier New" w:cs="Courier New"/>
                <w:sz w:val="24"/>
                <w:szCs w:val="24"/>
                <w:lang w:eastAsia="ar-SA"/>
              </w:rPr>
            </w:pPr>
            <w:r>
              <w:rPr>
                <w:rFonts w:ascii="Courier New" w:eastAsia="Times New Roman" w:hAnsi="Courier New" w:cs="Courier New"/>
                <w:sz w:val="24"/>
                <w:szCs w:val="24"/>
                <w:lang w:eastAsia="ar-SA"/>
              </w:rPr>
              <w:t xml:space="preserve">Cheerful </w:t>
            </w:r>
          </w:p>
        </w:tc>
        <w:tc>
          <w:tcPr>
            <w:tcW w:w="2261" w:type="dxa"/>
          </w:tcPr>
          <w:p w14:paraId="3104E6D8" w14:textId="77777777" w:rsidR="00471F07" w:rsidRPr="0087107E" w:rsidRDefault="00471F07" w:rsidP="009743C7">
            <w:pPr>
              <w:widowControl w:val="0"/>
              <w:suppressAutoHyphens/>
              <w:autoSpaceDE w:val="0"/>
              <w:spacing w:line="480" w:lineRule="auto"/>
              <w:rPr>
                <w:rFonts w:ascii="Courier New" w:eastAsia="Times New Roman" w:hAnsi="Courier New" w:cs="Courier New"/>
                <w:sz w:val="24"/>
                <w:szCs w:val="24"/>
                <w:lang w:eastAsia="ar-SA"/>
              </w:rPr>
            </w:pPr>
            <w:r w:rsidRPr="0087107E">
              <w:rPr>
                <w:rFonts w:ascii="Courier New" w:eastAsia="Times New Roman" w:hAnsi="Courier New" w:cs="Courier New"/>
                <w:sz w:val="24"/>
                <w:szCs w:val="24"/>
                <w:lang w:eastAsia="ar-SA"/>
              </w:rPr>
              <w:t>1</w:t>
            </w:r>
            <w:r>
              <w:rPr>
                <w:rFonts w:ascii="Courier New" w:eastAsia="Times New Roman" w:hAnsi="Courier New" w:cs="Courier New"/>
                <w:sz w:val="24"/>
                <w:szCs w:val="24"/>
                <w:lang w:eastAsia="ar-SA"/>
              </w:rPr>
              <w:t>7-18</w:t>
            </w:r>
          </w:p>
        </w:tc>
        <w:tc>
          <w:tcPr>
            <w:tcW w:w="3137" w:type="dxa"/>
          </w:tcPr>
          <w:p w14:paraId="2418B6A6" w14:textId="77777777" w:rsidR="00471F07" w:rsidRPr="0087107E" w:rsidRDefault="00471F07" w:rsidP="009743C7">
            <w:pPr>
              <w:widowControl w:val="0"/>
              <w:suppressAutoHyphens/>
              <w:autoSpaceDE w:val="0"/>
              <w:rPr>
                <w:rFonts w:ascii="Courier New" w:eastAsia="Times New Roman" w:hAnsi="Courier New" w:cs="Courier New"/>
                <w:sz w:val="24"/>
                <w:szCs w:val="24"/>
                <w:lang w:eastAsia="ar-SA"/>
              </w:rPr>
            </w:pPr>
            <w:r w:rsidRPr="0087107E">
              <w:rPr>
                <w:rFonts w:ascii="Courier New" w:eastAsia="Times New Roman" w:hAnsi="Courier New" w:cs="Courier New"/>
                <w:sz w:val="24"/>
                <w:szCs w:val="24"/>
                <w:lang w:eastAsia="ar-SA"/>
              </w:rPr>
              <w:t>1-99 Percentile</w:t>
            </w:r>
          </w:p>
        </w:tc>
      </w:tr>
      <w:tr w:rsidR="00471F07" w:rsidRPr="0087107E" w14:paraId="3725D091" w14:textId="77777777" w:rsidTr="009743C7">
        <w:tc>
          <w:tcPr>
            <w:tcW w:w="3962" w:type="dxa"/>
          </w:tcPr>
          <w:p w14:paraId="702520C0" w14:textId="77777777" w:rsidR="00471F07" w:rsidRPr="0087107E" w:rsidRDefault="00471F07" w:rsidP="009743C7">
            <w:pPr>
              <w:widowControl w:val="0"/>
              <w:suppressAutoHyphens/>
              <w:autoSpaceDE w:val="0"/>
              <w:spacing w:line="480" w:lineRule="auto"/>
              <w:rPr>
                <w:rFonts w:ascii="Courier New" w:eastAsia="Times New Roman" w:hAnsi="Courier New" w:cs="Courier New"/>
                <w:sz w:val="24"/>
                <w:szCs w:val="24"/>
                <w:lang w:eastAsia="ar-SA"/>
              </w:rPr>
            </w:pPr>
            <w:r>
              <w:rPr>
                <w:rFonts w:ascii="Courier New" w:eastAsia="Times New Roman" w:hAnsi="Courier New" w:cs="Courier New"/>
                <w:sz w:val="24"/>
                <w:szCs w:val="24"/>
                <w:lang w:eastAsia="ar-SA"/>
              </w:rPr>
              <w:t xml:space="preserve">Enthusiastic </w:t>
            </w:r>
          </w:p>
        </w:tc>
        <w:tc>
          <w:tcPr>
            <w:tcW w:w="2261" w:type="dxa"/>
          </w:tcPr>
          <w:p w14:paraId="5B6658C3" w14:textId="77777777" w:rsidR="00471F07" w:rsidRPr="0087107E" w:rsidRDefault="00471F07" w:rsidP="009743C7">
            <w:pPr>
              <w:widowControl w:val="0"/>
              <w:suppressAutoHyphens/>
              <w:autoSpaceDE w:val="0"/>
              <w:spacing w:line="480" w:lineRule="auto"/>
              <w:rPr>
                <w:rFonts w:ascii="Courier New" w:eastAsia="Times New Roman" w:hAnsi="Courier New" w:cs="Courier New"/>
                <w:sz w:val="24"/>
                <w:szCs w:val="24"/>
                <w:lang w:eastAsia="ar-SA"/>
              </w:rPr>
            </w:pPr>
            <w:r w:rsidRPr="0087107E">
              <w:rPr>
                <w:rFonts w:ascii="Courier New" w:eastAsia="Times New Roman" w:hAnsi="Courier New" w:cs="Courier New"/>
                <w:sz w:val="24"/>
                <w:szCs w:val="24"/>
                <w:lang w:eastAsia="ar-SA"/>
              </w:rPr>
              <w:t>2</w:t>
            </w:r>
            <w:r>
              <w:rPr>
                <w:rFonts w:ascii="Courier New" w:eastAsia="Times New Roman" w:hAnsi="Courier New" w:cs="Courier New"/>
                <w:sz w:val="24"/>
                <w:szCs w:val="24"/>
                <w:lang w:eastAsia="ar-SA"/>
              </w:rPr>
              <w:t>0-21</w:t>
            </w:r>
          </w:p>
        </w:tc>
        <w:tc>
          <w:tcPr>
            <w:tcW w:w="3137" w:type="dxa"/>
          </w:tcPr>
          <w:p w14:paraId="00682A27" w14:textId="77777777" w:rsidR="00471F07" w:rsidRPr="0087107E" w:rsidRDefault="00471F07" w:rsidP="009743C7">
            <w:pPr>
              <w:widowControl w:val="0"/>
              <w:suppressAutoHyphens/>
              <w:autoSpaceDE w:val="0"/>
              <w:spacing w:line="480" w:lineRule="auto"/>
              <w:rPr>
                <w:rFonts w:ascii="Courier New" w:eastAsia="Times New Roman" w:hAnsi="Courier New" w:cs="Courier New"/>
                <w:sz w:val="24"/>
                <w:szCs w:val="24"/>
                <w:lang w:eastAsia="ar-SA"/>
              </w:rPr>
            </w:pPr>
            <w:r w:rsidRPr="0087107E">
              <w:rPr>
                <w:rFonts w:ascii="Courier New" w:eastAsia="Times New Roman" w:hAnsi="Courier New" w:cs="Courier New"/>
                <w:sz w:val="24"/>
                <w:szCs w:val="24"/>
                <w:lang w:eastAsia="ar-SA"/>
              </w:rPr>
              <w:t>1-99 Percentile</w:t>
            </w:r>
          </w:p>
        </w:tc>
      </w:tr>
      <w:tr w:rsidR="00471F07" w:rsidRPr="0087107E" w14:paraId="125ECFE2" w14:textId="77777777" w:rsidTr="009743C7">
        <w:trPr>
          <w:trHeight w:val="477"/>
        </w:trPr>
        <w:tc>
          <w:tcPr>
            <w:tcW w:w="3962" w:type="dxa"/>
          </w:tcPr>
          <w:p w14:paraId="40BF1F92" w14:textId="77777777" w:rsidR="00471F07" w:rsidRPr="0087107E" w:rsidRDefault="00471F07" w:rsidP="009743C7">
            <w:pPr>
              <w:widowControl w:val="0"/>
              <w:suppressAutoHyphens/>
              <w:autoSpaceDE w:val="0"/>
              <w:rPr>
                <w:rFonts w:ascii="Courier New" w:eastAsia="Times New Roman" w:hAnsi="Courier New" w:cs="Courier New"/>
                <w:sz w:val="24"/>
                <w:szCs w:val="24"/>
                <w:lang w:eastAsia="ar-SA"/>
              </w:rPr>
            </w:pPr>
            <w:r>
              <w:rPr>
                <w:rFonts w:ascii="Courier New" w:eastAsia="Times New Roman" w:hAnsi="Courier New" w:cs="Courier New"/>
                <w:sz w:val="24"/>
                <w:szCs w:val="24"/>
                <w:lang w:eastAsia="ar-SA"/>
              </w:rPr>
              <w:t xml:space="preserve">Friendly </w:t>
            </w:r>
          </w:p>
        </w:tc>
        <w:tc>
          <w:tcPr>
            <w:tcW w:w="2261" w:type="dxa"/>
          </w:tcPr>
          <w:p w14:paraId="7F2B048B" w14:textId="77777777" w:rsidR="00471F07" w:rsidRPr="0087107E" w:rsidRDefault="00471F07" w:rsidP="009743C7">
            <w:pPr>
              <w:widowControl w:val="0"/>
              <w:suppressAutoHyphens/>
              <w:autoSpaceDE w:val="0"/>
              <w:spacing w:line="480" w:lineRule="auto"/>
              <w:rPr>
                <w:rFonts w:ascii="Courier New" w:eastAsia="Times New Roman" w:hAnsi="Courier New" w:cs="Courier New"/>
                <w:sz w:val="24"/>
                <w:szCs w:val="24"/>
                <w:lang w:eastAsia="ar-SA"/>
              </w:rPr>
            </w:pPr>
            <w:r w:rsidRPr="0087107E">
              <w:rPr>
                <w:rFonts w:ascii="Courier New" w:eastAsia="Times New Roman" w:hAnsi="Courier New" w:cs="Courier New"/>
                <w:sz w:val="24"/>
                <w:szCs w:val="24"/>
                <w:lang w:eastAsia="ar-SA"/>
              </w:rPr>
              <w:t>2</w:t>
            </w:r>
            <w:r>
              <w:rPr>
                <w:rFonts w:ascii="Courier New" w:eastAsia="Times New Roman" w:hAnsi="Courier New" w:cs="Courier New"/>
                <w:sz w:val="24"/>
                <w:szCs w:val="24"/>
                <w:lang w:eastAsia="ar-SA"/>
              </w:rPr>
              <w:t>3-24</w:t>
            </w:r>
          </w:p>
        </w:tc>
        <w:tc>
          <w:tcPr>
            <w:tcW w:w="3137" w:type="dxa"/>
          </w:tcPr>
          <w:p w14:paraId="305A46E7" w14:textId="77777777" w:rsidR="00471F07" w:rsidRPr="0087107E" w:rsidRDefault="00471F07" w:rsidP="009743C7">
            <w:pPr>
              <w:widowControl w:val="0"/>
              <w:suppressAutoHyphens/>
              <w:autoSpaceDE w:val="0"/>
              <w:spacing w:line="480" w:lineRule="auto"/>
              <w:rPr>
                <w:rFonts w:ascii="Courier New" w:eastAsia="Times New Roman" w:hAnsi="Courier New" w:cs="Courier New"/>
                <w:sz w:val="24"/>
                <w:szCs w:val="24"/>
                <w:lang w:eastAsia="ar-SA"/>
              </w:rPr>
            </w:pPr>
            <w:r w:rsidRPr="0087107E">
              <w:rPr>
                <w:rFonts w:ascii="Courier New" w:eastAsia="Times New Roman" w:hAnsi="Courier New" w:cs="Courier New"/>
                <w:sz w:val="24"/>
                <w:szCs w:val="24"/>
                <w:lang w:eastAsia="ar-SA"/>
              </w:rPr>
              <w:t>1-99 Percentile</w:t>
            </w:r>
          </w:p>
        </w:tc>
      </w:tr>
      <w:tr w:rsidR="00471F07" w:rsidRPr="0087107E" w14:paraId="08094856" w14:textId="77777777" w:rsidTr="009743C7">
        <w:tc>
          <w:tcPr>
            <w:tcW w:w="3962" w:type="dxa"/>
          </w:tcPr>
          <w:p w14:paraId="5A59BAE9" w14:textId="77777777" w:rsidR="00471F07" w:rsidRPr="0087107E" w:rsidRDefault="00471F07" w:rsidP="009743C7">
            <w:pPr>
              <w:widowControl w:val="0"/>
              <w:suppressAutoHyphens/>
              <w:autoSpaceDE w:val="0"/>
              <w:spacing w:line="480" w:lineRule="auto"/>
              <w:rPr>
                <w:rFonts w:ascii="Courier New" w:eastAsia="Times New Roman" w:hAnsi="Courier New" w:cs="Courier New"/>
                <w:sz w:val="24"/>
                <w:szCs w:val="24"/>
                <w:lang w:eastAsia="ar-SA"/>
              </w:rPr>
            </w:pPr>
            <w:r>
              <w:rPr>
                <w:rFonts w:ascii="Courier New" w:eastAsia="Times New Roman" w:hAnsi="Courier New" w:cs="Courier New"/>
                <w:sz w:val="24"/>
                <w:szCs w:val="24"/>
                <w:lang w:eastAsia="ar-SA"/>
              </w:rPr>
              <w:t xml:space="preserve">Outgoing </w:t>
            </w:r>
          </w:p>
        </w:tc>
        <w:tc>
          <w:tcPr>
            <w:tcW w:w="2261" w:type="dxa"/>
          </w:tcPr>
          <w:p w14:paraId="3F64641F" w14:textId="77777777" w:rsidR="00471F07" w:rsidRPr="0087107E" w:rsidRDefault="00471F07" w:rsidP="009743C7">
            <w:pPr>
              <w:widowControl w:val="0"/>
              <w:suppressAutoHyphens/>
              <w:autoSpaceDE w:val="0"/>
              <w:spacing w:line="480" w:lineRule="auto"/>
              <w:rPr>
                <w:rFonts w:ascii="Courier New" w:eastAsia="Times New Roman" w:hAnsi="Courier New" w:cs="Courier New"/>
                <w:sz w:val="24"/>
                <w:szCs w:val="24"/>
                <w:lang w:eastAsia="ar-SA"/>
              </w:rPr>
            </w:pPr>
            <w:r w:rsidRPr="0087107E">
              <w:rPr>
                <w:rFonts w:ascii="Courier New" w:eastAsia="Times New Roman" w:hAnsi="Courier New" w:cs="Courier New"/>
                <w:sz w:val="24"/>
                <w:szCs w:val="24"/>
                <w:lang w:eastAsia="ar-SA"/>
              </w:rPr>
              <w:t>2</w:t>
            </w:r>
            <w:r>
              <w:rPr>
                <w:rFonts w:ascii="Courier New" w:eastAsia="Times New Roman" w:hAnsi="Courier New" w:cs="Courier New"/>
                <w:sz w:val="24"/>
                <w:szCs w:val="24"/>
                <w:lang w:eastAsia="ar-SA"/>
              </w:rPr>
              <w:t>6-27</w:t>
            </w:r>
          </w:p>
        </w:tc>
        <w:tc>
          <w:tcPr>
            <w:tcW w:w="3137" w:type="dxa"/>
          </w:tcPr>
          <w:p w14:paraId="0961CD2F" w14:textId="77777777" w:rsidR="00471F07" w:rsidRPr="0087107E" w:rsidRDefault="00471F07" w:rsidP="009743C7">
            <w:pPr>
              <w:widowControl w:val="0"/>
              <w:suppressAutoHyphens/>
              <w:autoSpaceDE w:val="0"/>
              <w:spacing w:line="480" w:lineRule="auto"/>
              <w:rPr>
                <w:rFonts w:ascii="Courier New" w:eastAsia="Times New Roman" w:hAnsi="Courier New" w:cs="Courier New"/>
                <w:sz w:val="24"/>
                <w:szCs w:val="24"/>
                <w:lang w:eastAsia="ar-SA"/>
              </w:rPr>
            </w:pPr>
            <w:r w:rsidRPr="0087107E">
              <w:rPr>
                <w:rFonts w:ascii="Courier New" w:eastAsia="Times New Roman" w:hAnsi="Courier New" w:cs="Courier New"/>
                <w:sz w:val="24"/>
                <w:szCs w:val="24"/>
                <w:lang w:eastAsia="ar-SA"/>
              </w:rPr>
              <w:t>1-99 Percentile</w:t>
            </w:r>
          </w:p>
        </w:tc>
      </w:tr>
      <w:tr w:rsidR="00471F07" w:rsidRPr="0087107E" w14:paraId="2210D678" w14:textId="77777777" w:rsidTr="009743C7">
        <w:tc>
          <w:tcPr>
            <w:tcW w:w="3962" w:type="dxa"/>
          </w:tcPr>
          <w:p w14:paraId="6728D0EC" w14:textId="77777777" w:rsidR="00471F07" w:rsidRPr="0087107E" w:rsidRDefault="00471F07" w:rsidP="009743C7">
            <w:pPr>
              <w:widowControl w:val="0"/>
              <w:suppressAutoHyphens/>
              <w:autoSpaceDE w:val="0"/>
              <w:spacing w:line="480" w:lineRule="auto"/>
              <w:rPr>
                <w:rFonts w:ascii="Courier New" w:eastAsia="Times New Roman" w:hAnsi="Courier New" w:cs="Courier New"/>
                <w:sz w:val="24"/>
                <w:szCs w:val="24"/>
                <w:lang w:eastAsia="ar-SA"/>
              </w:rPr>
            </w:pPr>
            <w:r>
              <w:rPr>
                <w:rFonts w:ascii="Courier New" w:eastAsia="Times New Roman" w:hAnsi="Courier New" w:cs="Courier New"/>
                <w:sz w:val="24"/>
                <w:szCs w:val="24"/>
                <w:lang w:eastAsia="ar-SA"/>
              </w:rPr>
              <w:t xml:space="preserve">Extraverted </w:t>
            </w:r>
          </w:p>
        </w:tc>
        <w:tc>
          <w:tcPr>
            <w:tcW w:w="2261" w:type="dxa"/>
          </w:tcPr>
          <w:p w14:paraId="23E3EB17" w14:textId="77777777" w:rsidR="00471F07" w:rsidRPr="0087107E" w:rsidRDefault="00471F07" w:rsidP="009743C7">
            <w:pPr>
              <w:widowControl w:val="0"/>
              <w:suppressAutoHyphens/>
              <w:autoSpaceDE w:val="0"/>
              <w:spacing w:line="480" w:lineRule="auto"/>
              <w:rPr>
                <w:rFonts w:ascii="Courier New" w:eastAsia="Times New Roman" w:hAnsi="Courier New" w:cs="Courier New"/>
                <w:sz w:val="24"/>
                <w:szCs w:val="24"/>
                <w:lang w:eastAsia="ar-SA"/>
              </w:rPr>
            </w:pPr>
            <w:r>
              <w:rPr>
                <w:rFonts w:ascii="Courier New" w:eastAsia="Times New Roman" w:hAnsi="Courier New" w:cs="Courier New"/>
                <w:sz w:val="24"/>
                <w:szCs w:val="24"/>
                <w:lang w:eastAsia="ar-SA"/>
              </w:rPr>
              <w:t>29-30</w:t>
            </w:r>
          </w:p>
        </w:tc>
        <w:tc>
          <w:tcPr>
            <w:tcW w:w="3137" w:type="dxa"/>
          </w:tcPr>
          <w:p w14:paraId="79BEA6C5" w14:textId="77777777" w:rsidR="00471F07" w:rsidRPr="0087107E" w:rsidRDefault="00471F07" w:rsidP="009743C7">
            <w:pPr>
              <w:widowControl w:val="0"/>
              <w:suppressAutoHyphens/>
              <w:autoSpaceDE w:val="0"/>
              <w:spacing w:line="480" w:lineRule="auto"/>
              <w:rPr>
                <w:rFonts w:ascii="Courier New" w:eastAsia="Times New Roman" w:hAnsi="Courier New" w:cs="Courier New"/>
                <w:sz w:val="24"/>
                <w:szCs w:val="24"/>
                <w:lang w:eastAsia="ar-SA"/>
              </w:rPr>
            </w:pPr>
            <w:r w:rsidRPr="0087107E">
              <w:rPr>
                <w:rFonts w:ascii="Courier New" w:eastAsia="Times New Roman" w:hAnsi="Courier New" w:cs="Courier New"/>
                <w:sz w:val="24"/>
                <w:szCs w:val="24"/>
                <w:lang w:eastAsia="ar-SA"/>
              </w:rPr>
              <w:t>1-99 Percentile</w:t>
            </w:r>
          </w:p>
        </w:tc>
      </w:tr>
    </w:tbl>
    <w:p w14:paraId="76016DD2" w14:textId="77777777" w:rsidR="00856357" w:rsidRDefault="00856357" w:rsidP="00425692">
      <w:pPr>
        <w:spacing w:after="0"/>
        <w:rPr>
          <w:rFonts w:ascii="Courier New" w:hAnsi="Courier New" w:cs="Courier New"/>
          <w:sz w:val="24"/>
          <w:szCs w:val="24"/>
        </w:rPr>
      </w:pPr>
    </w:p>
    <w:p w14:paraId="2FDF1816" w14:textId="77777777" w:rsidR="00856357" w:rsidRDefault="00856357" w:rsidP="00425692">
      <w:pPr>
        <w:spacing w:after="0"/>
        <w:rPr>
          <w:rFonts w:ascii="Courier New" w:hAnsi="Courier New" w:cs="Courier New"/>
          <w:sz w:val="24"/>
          <w:szCs w:val="24"/>
        </w:rPr>
      </w:pPr>
    </w:p>
    <w:p w14:paraId="1CABD524" w14:textId="77777777" w:rsidR="00856357" w:rsidRDefault="00856357" w:rsidP="00425692">
      <w:pPr>
        <w:spacing w:after="0"/>
        <w:rPr>
          <w:rFonts w:ascii="Courier New" w:hAnsi="Courier New" w:cs="Courier New"/>
          <w:sz w:val="24"/>
          <w:szCs w:val="24"/>
        </w:rPr>
      </w:pPr>
    </w:p>
    <w:p w14:paraId="071C950E" w14:textId="77777777" w:rsidR="00856357" w:rsidRDefault="00856357" w:rsidP="00425692">
      <w:pPr>
        <w:spacing w:after="0"/>
        <w:rPr>
          <w:rFonts w:ascii="Courier New" w:hAnsi="Courier New" w:cs="Courier New"/>
          <w:sz w:val="24"/>
          <w:szCs w:val="24"/>
        </w:rPr>
      </w:pPr>
    </w:p>
    <w:p w14:paraId="6E8EFECB" w14:textId="77777777" w:rsidR="00856357" w:rsidRDefault="00856357" w:rsidP="00425692">
      <w:pPr>
        <w:spacing w:after="0"/>
        <w:rPr>
          <w:rFonts w:ascii="Courier New" w:hAnsi="Courier New" w:cs="Courier New"/>
          <w:sz w:val="24"/>
          <w:szCs w:val="24"/>
        </w:rPr>
      </w:pPr>
    </w:p>
    <w:p w14:paraId="7ED1A13C" w14:textId="77777777" w:rsidR="00856357" w:rsidRDefault="00856357" w:rsidP="00425692">
      <w:pPr>
        <w:spacing w:after="0"/>
        <w:rPr>
          <w:rFonts w:ascii="Courier New" w:hAnsi="Courier New" w:cs="Courier New"/>
          <w:sz w:val="24"/>
          <w:szCs w:val="24"/>
        </w:rPr>
      </w:pPr>
    </w:p>
    <w:p w14:paraId="4B2385CA" w14:textId="77777777" w:rsidR="00856357" w:rsidRDefault="00856357" w:rsidP="00425692">
      <w:pPr>
        <w:spacing w:after="0"/>
        <w:rPr>
          <w:rFonts w:ascii="Courier New" w:hAnsi="Courier New" w:cs="Courier New"/>
          <w:sz w:val="24"/>
          <w:szCs w:val="24"/>
        </w:rPr>
      </w:pPr>
    </w:p>
    <w:p w14:paraId="2CD06E20" w14:textId="77777777" w:rsidR="00856357" w:rsidRDefault="00856357" w:rsidP="00425692">
      <w:pPr>
        <w:spacing w:after="0"/>
        <w:rPr>
          <w:rFonts w:ascii="Courier New" w:hAnsi="Courier New" w:cs="Courier New"/>
          <w:sz w:val="24"/>
          <w:szCs w:val="24"/>
        </w:rPr>
      </w:pPr>
    </w:p>
    <w:p w14:paraId="531D9000" w14:textId="77777777" w:rsidR="00856357" w:rsidRDefault="00856357" w:rsidP="00425692">
      <w:pPr>
        <w:spacing w:after="0"/>
        <w:rPr>
          <w:rFonts w:ascii="Courier New" w:hAnsi="Courier New" w:cs="Courier New"/>
          <w:sz w:val="24"/>
          <w:szCs w:val="24"/>
        </w:rPr>
      </w:pPr>
    </w:p>
    <w:p w14:paraId="302A29B1" w14:textId="77777777" w:rsidR="00856357" w:rsidRDefault="00856357" w:rsidP="00425692">
      <w:pPr>
        <w:spacing w:after="0"/>
        <w:rPr>
          <w:rFonts w:ascii="Courier New" w:hAnsi="Courier New" w:cs="Courier New"/>
          <w:sz w:val="24"/>
          <w:szCs w:val="24"/>
        </w:rPr>
      </w:pPr>
    </w:p>
    <w:p w14:paraId="5C8E2F09" w14:textId="77777777" w:rsidR="00856357" w:rsidRDefault="00856357" w:rsidP="00425692">
      <w:pPr>
        <w:spacing w:after="0"/>
        <w:rPr>
          <w:rFonts w:ascii="Courier New" w:hAnsi="Courier New" w:cs="Courier New"/>
          <w:sz w:val="24"/>
          <w:szCs w:val="24"/>
        </w:rPr>
      </w:pPr>
    </w:p>
    <w:p w14:paraId="55AF4DE6" w14:textId="77777777" w:rsidR="00856357" w:rsidRDefault="00856357" w:rsidP="00425692">
      <w:pPr>
        <w:spacing w:after="0"/>
        <w:rPr>
          <w:rFonts w:ascii="Courier New" w:hAnsi="Courier New" w:cs="Courier New"/>
          <w:sz w:val="24"/>
          <w:szCs w:val="24"/>
        </w:rPr>
      </w:pPr>
    </w:p>
    <w:p w14:paraId="414C6465" w14:textId="77777777" w:rsidR="00856357" w:rsidRDefault="00856357" w:rsidP="00425692">
      <w:pPr>
        <w:spacing w:after="0"/>
        <w:rPr>
          <w:rFonts w:ascii="Courier New" w:hAnsi="Courier New" w:cs="Courier New"/>
          <w:sz w:val="24"/>
          <w:szCs w:val="24"/>
        </w:rPr>
      </w:pPr>
    </w:p>
    <w:p w14:paraId="2AB4497D" w14:textId="77777777" w:rsidR="00856357" w:rsidRDefault="00856357" w:rsidP="00425692">
      <w:pPr>
        <w:spacing w:after="0"/>
        <w:rPr>
          <w:rFonts w:ascii="Courier New" w:hAnsi="Courier New" w:cs="Courier New"/>
          <w:sz w:val="24"/>
          <w:szCs w:val="24"/>
        </w:rPr>
      </w:pPr>
    </w:p>
    <w:p w14:paraId="61740F3C" w14:textId="77777777" w:rsidR="00856357" w:rsidRDefault="00856357" w:rsidP="00425692">
      <w:pPr>
        <w:spacing w:after="0"/>
        <w:rPr>
          <w:rFonts w:ascii="Courier New" w:hAnsi="Courier New" w:cs="Courier New"/>
          <w:sz w:val="24"/>
          <w:szCs w:val="24"/>
        </w:rPr>
      </w:pPr>
    </w:p>
    <w:p w14:paraId="23FD4111" w14:textId="77777777" w:rsidR="00FA4E99" w:rsidRDefault="00FA4E99" w:rsidP="00425692">
      <w:pPr>
        <w:spacing w:after="0"/>
        <w:rPr>
          <w:rFonts w:ascii="Courier New" w:hAnsi="Courier New" w:cs="Courier New"/>
          <w:sz w:val="24"/>
          <w:szCs w:val="24"/>
        </w:rPr>
      </w:pPr>
    </w:p>
    <w:p w14:paraId="45B5ECE9" w14:textId="77777777" w:rsidR="00FA4E99" w:rsidRDefault="00FA4E99" w:rsidP="00425692">
      <w:pPr>
        <w:spacing w:after="0"/>
        <w:rPr>
          <w:rFonts w:ascii="Courier New" w:hAnsi="Courier New" w:cs="Courier New"/>
          <w:sz w:val="24"/>
          <w:szCs w:val="24"/>
        </w:rPr>
      </w:pPr>
    </w:p>
    <w:p w14:paraId="6F4E8846" w14:textId="77777777" w:rsidR="00FA4E99" w:rsidRDefault="00FA4E99" w:rsidP="00425692">
      <w:pPr>
        <w:spacing w:after="0"/>
        <w:rPr>
          <w:rFonts w:ascii="Courier New" w:hAnsi="Courier New" w:cs="Courier New"/>
          <w:sz w:val="24"/>
          <w:szCs w:val="24"/>
        </w:rPr>
      </w:pPr>
    </w:p>
    <w:p w14:paraId="04E2FA81" w14:textId="77777777" w:rsidR="00FA4E99" w:rsidRPr="00FA4E99" w:rsidRDefault="00FA4E99" w:rsidP="00FA4E99">
      <w:pPr>
        <w:spacing w:after="0"/>
        <w:rPr>
          <w:rFonts w:ascii="Courier New" w:hAnsi="Courier New" w:cs="Courier New"/>
          <w:sz w:val="24"/>
          <w:szCs w:val="24"/>
          <w:highlight w:val="yellow"/>
        </w:rPr>
      </w:pPr>
      <w:r w:rsidRPr="00FA4E99">
        <w:rPr>
          <w:rFonts w:ascii="Courier New" w:hAnsi="Courier New" w:cs="Courier New"/>
          <w:sz w:val="24"/>
          <w:szCs w:val="24"/>
          <w:highlight w:val="yellow"/>
        </w:rPr>
        <w:lastRenderedPageBreak/>
        <w:t xml:space="preserve">/*Note: The clip # and dyad # don’t match. Dyads were scrambled and assembled into the thin slice movie. Dyads with problems (friends as participants, tech failures, </w:t>
      </w:r>
      <w:proofErr w:type="spellStart"/>
      <w:r w:rsidRPr="00FA4E99">
        <w:rPr>
          <w:rFonts w:ascii="Courier New" w:hAnsi="Courier New" w:cs="Courier New"/>
          <w:sz w:val="24"/>
          <w:szCs w:val="24"/>
          <w:highlight w:val="yellow"/>
        </w:rPr>
        <w:t>etc</w:t>
      </w:r>
      <w:proofErr w:type="spellEnd"/>
      <w:r w:rsidRPr="00FA4E99">
        <w:rPr>
          <w:rFonts w:ascii="Courier New" w:hAnsi="Courier New" w:cs="Courier New"/>
          <w:sz w:val="24"/>
          <w:szCs w:val="24"/>
          <w:highlight w:val="yellow"/>
        </w:rPr>
        <w:t>) were shown first.  The “good dyads” were shown towards the end. NOTE: Alyssa (504) knows participant in “clip 7, dyad 40”, “clip 42, dyad 28”, and “clip 72, dyad 71” NOTE: Jennifer (509) knows participant in clip 21 and 45. She did not rate these participants</w:t>
      </w:r>
      <w:proofErr w:type="gramStart"/>
      <w:r w:rsidRPr="00FA4E99">
        <w:rPr>
          <w:rFonts w:ascii="Courier New" w:hAnsi="Courier New" w:cs="Courier New"/>
          <w:sz w:val="24"/>
          <w:szCs w:val="24"/>
          <w:highlight w:val="yellow"/>
        </w:rPr>
        <w:t>./</w:t>
      </w:r>
      <w:proofErr w:type="gramEnd"/>
      <w:r w:rsidRPr="00FA4E99">
        <w:rPr>
          <w:rFonts w:ascii="Courier New" w:hAnsi="Courier New" w:cs="Courier New"/>
          <w:sz w:val="24"/>
          <w:szCs w:val="24"/>
          <w:highlight w:val="yellow"/>
        </w:rPr>
        <w:t>*</w:t>
      </w:r>
    </w:p>
    <w:p w14:paraId="3C794DEF" w14:textId="12B0CEE1" w:rsidR="00856357" w:rsidRDefault="00FA4E99" w:rsidP="00FA4E99">
      <w:pPr>
        <w:spacing w:after="0"/>
        <w:rPr>
          <w:rFonts w:ascii="Courier New" w:hAnsi="Courier New" w:cs="Courier New"/>
          <w:sz w:val="24"/>
          <w:szCs w:val="24"/>
        </w:rPr>
      </w:pPr>
      <w:r w:rsidRPr="00FA4E99">
        <w:rPr>
          <w:rFonts w:ascii="Courier New" w:hAnsi="Courier New" w:cs="Courier New"/>
          <w:sz w:val="24"/>
          <w:szCs w:val="24"/>
          <w:highlight w:val="yellow"/>
        </w:rPr>
        <w:t>*/</w:t>
      </w:r>
    </w:p>
    <w:p w14:paraId="3126F7DB" w14:textId="77777777" w:rsidR="0035490A" w:rsidRDefault="0035490A" w:rsidP="00425692">
      <w:pPr>
        <w:spacing w:after="0"/>
        <w:rPr>
          <w:rFonts w:ascii="Courier New" w:hAnsi="Courier New" w:cs="Courier New"/>
          <w:sz w:val="24"/>
          <w:szCs w:val="24"/>
        </w:rPr>
      </w:pPr>
      <w:bookmarkStart w:id="0" w:name="_GoBack"/>
      <w:bookmarkEnd w:id="0"/>
    </w:p>
    <w:p w14:paraId="41A23575" w14:textId="4999F6FC" w:rsidR="00691CB7" w:rsidRDefault="00691CB7" w:rsidP="00425692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Cards;</w:t>
      </w:r>
    </w:p>
    <w:p w14:paraId="3D8F0772" w14:textId="64EEA0E9" w:rsidR="002740AC" w:rsidRDefault="00471F07" w:rsidP="00425692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501 00 1 0</w:t>
      </w:r>
      <w:r w:rsidR="0035490A">
        <w:rPr>
          <w:rFonts w:ascii="Courier New" w:hAnsi="Courier New" w:cs="Courier New"/>
          <w:sz w:val="24"/>
          <w:szCs w:val="24"/>
        </w:rPr>
        <w:t xml:space="preserve"> 1</w:t>
      </w:r>
      <w:r w:rsidR="005A7961">
        <w:rPr>
          <w:rFonts w:ascii="Courier New" w:hAnsi="Courier New" w:cs="Courier New"/>
          <w:sz w:val="24"/>
          <w:szCs w:val="24"/>
        </w:rPr>
        <w:t xml:space="preserve"> 00</w:t>
      </w:r>
      <w:r w:rsidR="00A95D4B">
        <w:rPr>
          <w:rFonts w:ascii="Courier New" w:hAnsi="Courier New" w:cs="Courier New"/>
          <w:sz w:val="24"/>
          <w:szCs w:val="24"/>
        </w:rPr>
        <w:t xml:space="preserve"> 75 70 75 55 50</w:t>
      </w:r>
    </w:p>
    <w:p w14:paraId="3624BD99" w14:textId="3BA0F8A6" w:rsidR="005A7961" w:rsidRDefault="00883D1F" w:rsidP="00425692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501 02</w:t>
      </w:r>
      <w:r w:rsidR="00471F07">
        <w:rPr>
          <w:rFonts w:ascii="Courier New" w:hAnsi="Courier New" w:cs="Courier New"/>
          <w:sz w:val="24"/>
          <w:szCs w:val="24"/>
        </w:rPr>
        <w:t xml:space="preserve"> 1 1 1 </w:t>
      </w:r>
      <w:r w:rsidR="002069C5">
        <w:rPr>
          <w:rFonts w:ascii="Courier New" w:hAnsi="Courier New" w:cs="Courier New"/>
          <w:sz w:val="24"/>
          <w:szCs w:val="24"/>
        </w:rPr>
        <w:t>01</w:t>
      </w:r>
      <w:r w:rsidR="00A95D4B">
        <w:rPr>
          <w:rFonts w:ascii="Courier New" w:hAnsi="Courier New" w:cs="Courier New"/>
          <w:sz w:val="24"/>
          <w:szCs w:val="24"/>
        </w:rPr>
        <w:t xml:space="preserve"> 45 45 55 55 50</w:t>
      </w:r>
    </w:p>
    <w:p w14:paraId="3A8A700C" w14:textId="1182914A" w:rsidR="002069C5" w:rsidRDefault="00883D1F" w:rsidP="00425692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501 04</w:t>
      </w:r>
      <w:r w:rsidR="00471F07">
        <w:rPr>
          <w:rFonts w:ascii="Courier New" w:hAnsi="Courier New" w:cs="Courier New"/>
          <w:sz w:val="24"/>
          <w:szCs w:val="24"/>
        </w:rPr>
        <w:t xml:space="preserve"> 1 1 1 </w:t>
      </w:r>
      <w:r w:rsidR="002069C5">
        <w:rPr>
          <w:rFonts w:ascii="Courier New" w:hAnsi="Courier New" w:cs="Courier New"/>
          <w:sz w:val="24"/>
          <w:szCs w:val="24"/>
        </w:rPr>
        <w:t>02</w:t>
      </w:r>
      <w:r w:rsidR="00A95D4B">
        <w:rPr>
          <w:rFonts w:ascii="Courier New" w:hAnsi="Courier New" w:cs="Courier New"/>
          <w:sz w:val="24"/>
          <w:szCs w:val="24"/>
        </w:rPr>
        <w:t xml:space="preserve"> 30 35 40 40 45</w:t>
      </w:r>
    </w:p>
    <w:p w14:paraId="6BF9518D" w14:textId="78926E6D" w:rsidR="002069C5" w:rsidRDefault="00883D1F" w:rsidP="00425692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501 09</w:t>
      </w:r>
      <w:r w:rsidR="00471F07">
        <w:rPr>
          <w:rFonts w:ascii="Courier New" w:hAnsi="Courier New" w:cs="Courier New"/>
          <w:sz w:val="24"/>
          <w:szCs w:val="24"/>
        </w:rPr>
        <w:t xml:space="preserve"> 1 1 1 </w:t>
      </w:r>
      <w:r w:rsidR="002069C5">
        <w:rPr>
          <w:rFonts w:ascii="Courier New" w:hAnsi="Courier New" w:cs="Courier New"/>
          <w:sz w:val="24"/>
          <w:szCs w:val="24"/>
        </w:rPr>
        <w:t>03</w:t>
      </w:r>
      <w:r w:rsidR="00A95D4B">
        <w:rPr>
          <w:rFonts w:ascii="Courier New" w:hAnsi="Courier New" w:cs="Courier New"/>
          <w:sz w:val="24"/>
          <w:szCs w:val="24"/>
        </w:rPr>
        <w:t xml:space="preserve"> 65 65 65 65 65</w:t>
      </w:r>
    </w:p>
    <w:p w14:paraId="56BA7C37" w14:textId="017B9BE4" w:rsidR="002069C5" w:rsidRDefault="00883D1F" w:rsidP="00425692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501 11</w:t>
      </w:r>
      <w:r w:rsidR="00471F07">
        <w:rPr>
          <w:rFonts w:ascii="Courier New" w:hAnsi="Courier New" w:cs="Courier New"/>
          <w:sz w:val="24"/>
          <w:szCs w:val="24"/>
        </w:rPr>
        <w:t xml:space="preserve"> 1 1 1 </w:t>
      </w:r>
      <w:r w:rsidR="00FA64E2">
        <w:rPr>
          <w:rFonts w:ascii="Courier New" w:hAnsi="Courier New" w:cs="Courier New"/>
          <w:sz w:val="24"/>
          <w:szCs w:val="24"/>
        </w:rPr>
        <w:t>0</w:t>
      </w:r>
      <w:r w:rsidR="002069C5">
        <w:rPr>
          <w:rFonts w:ascii="Courier New" w:hAnsi="Courier New" w:cs="Courier New"/>
          <w:sz w:val="24"/>
          <w:szCs w:val="24"/>
        </w:rPr>
        <w:t>4</w:t>
      </w:r>
      <w:r w:rsidR="00A95D4B">
        <w:rPr>
          <w:rFonts w:ascii="Courier New" w:hAnsi="Courier New" w:cs="Courier New"/>
          <w:sz w:val="24"/>
          <w:szCs w:val="24"/>
        </w:rPr>
        <w:t xml:space="preserve"> 45 45 50 55 45</w:t>
      </w:r>
    </w:p>
    <w:p w14:paraId="4B3C3CB2" w14:textId="354A0254" w:rsidR="002069C5" w:rsidRDefault="00883D1F" w:rsidP="00425692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501 22</w:t>
      </w:r>
      <w:r w:rsidR="00471F07">
        <w:rPr>
          <w:rFonts w:ascii="Courier New" w:hAnsi="Courier New" w:cs="Courier New"/>
          <w:sz w:val="24"/>
          <w:szCs w:val="24"/>
        </w:rPr>
        <w:t xml:space="preserve"> 1 1 1 </w:t>
      </w:r>
      <w:r w:rsidR="002069C5">
        <w:rPr>
          <w:rFonts w:ascii="Courier New" w:hAnsi="Courier New" w:cs="Courier New"/>
          <w:sz w:val="24"/>
          <w:szCs w:val="24"/>
        </w:rPr>
        <w:t>05</w:t>
      </w:r>
      <w:r w:rsidR="00A95D4B">
        <w:rPr>
          <w:rFonts w:ascii="Courier New" w:hAnsi="Courier New" w:cs="Courier New"/>
          <w:sz w:val="24"/>
          <w:szCs w:val="24"/>
        </w:rPr>
        <w:t xml:space="preserve"> 50 55 55 60 60</w:t>
      </w:r>
    </w:p>
    <w:p w14:paraId="60F15606" w14:textId="7F092ED0" w:rsidR="002069C5" w:rsidRDefault="00883D1F" w:rsidP="00425692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501 39</w:t>
      </w:r>
      <w:r w:rsidR="00471F07">
        <w:rPr>
          <w:rFonts w:ascii="Courier New" w:hAnsi="Courier New" w:cs="Courier New"/>
          <w:sz w:val="24"/>
          <w:szCs w:val="24"/>
        </w:rPr>
        <w:t xml:space="preserve"> 1 1 1 </w:t>
      </w:r>
      <w:r w:rsidR="002069C5">
        <w:rPr>
          <w:rFonts w:ascii="Courier New" w:hAnsi="Courier New" w:cs="Courier New"/>
          <w:sz w:val="24"/>
          <w:szCs w:val="24"/>
        </w:rPr>
        <w:t>06</w:t>
      </w:r>
      <w:r w:rsidR="00A95D4B">
        <w:rPr>
          <w:rFonts w:ascii="Courier New" w:hAnsi="Courier New" w:cs="Courier New"/>
          <w:sz w:val="24"/>
          <w:szCs w:val="24"/>
        </w:rPr>
        <w:t xml:space="preserve"> 45 40 40 40 45</w:t>
      </w:r>
    </w:p>
    <w:p w14:paraId="257E0A75" w14:textId="271AD26D" w:rsidR="002069C5" w:rsidRDefault="00883D1F" w:rsidP="00425692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501 40</w:t>
      </w:r>
      <w:r w:rsidR="00471F07">
        <w:rPr>
          <w:rFonts w:ascii="Courier New" w:hAnsi="Courier New" w:cs="Courier New"/>
          <w:sz w:val="24"/>
          <w:szCs w:val="24"/>
        </w:rPr>
        <w:t xml:space="preserve"> 1 1 1 </w:t>
      </w:r>
      <w:r w:rsidR="002069C5">
        <w:rPr>
          <w:rFonts w:ascii="Courier New" w:hAnsi="Courier New" w:cs="Courier New"/>
          <w:sz w:val="24"/>
          <w:szCs w:val="24"/>
        </w:rPr>
        <w:t>07</w:t>
      </w:r>
      <w:r w:rsidR="00A95D4B">
        <w:rPr>
          <w:rFonts w:ascii="Courier New" w:hAnsi="Courier New" w:cs="Courier New"/>
          <w:sz w:val="24"/>
          <w:szCs w:val="24"/>
        </w:rPr>
        <w:t xml:space="preserve"> 55 45 55 55 50</w:t>
      </w:r>
    </w:p>
    <w:p w14:paraId="6F640205" w14:textId="2C4092FC" w:rsidR="002069C5" w:rsidRDefault="00883D1F" w:rsidP="00425692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501 46</w:t>
      </w:r>
      <w:r w:rsidR="00471F07">
        <w:rPr>
          <w:rFonts w:ascii="Courier New" w:hAnsi="Courier New" w:cs="Courier New"/>
          <w:sz w:val="24"/>
          <w:szCs w:val="24"/>
        </w:rPr>
        <w:t xml:space="preserve"> 1 1 1 </w:t>
      </w:r>
      <w:r w:rsidR="002069C5">
        <w:rPr>
          <w:rFonts w:ascii="Courier New" w:hAnsi="Courier New" w:cs="Courier New"/>
          <w:sz w:val="24"/>
          <w:szCs w:val="24"/>
        </w:rPr>
        <w:t>08</w:t>
      </w:r>
      <w:r w:rsidR="00A95D4B">
        <w:rPr>
          <w:rFonts w:ascii="Courier New" w:hAnsi="Courier New" w:cs="Courier New"/>
          <w:sz w:val="24"/>
          <w:szCs w:val="24"/>
        </w:rPr>
        <w:t xml:space="preserve"> 45 55 60 60 45</w:t>
      </w:r>
    </w:p>
    <w:p w14:paraId="6AAE59A6" w14:textId="7C12BB2F" w:rsidR="002069C5" w:rsidRDefault="00883D1F" w:rsidP="00425692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501 13</w:t>
      </w:r>
      <w:r w:rsidR="00471F07">
        <w:rPr>
          <w:rFonts w:ascii="Courier New" w:hAnsi="Courier New" w:cs="Courier New"/>
          <w:sz w:val="24"/>
          <w:szCs w:val="24"/>
        </w:rPr>
        <w:t xml:space="preserve"> 1 1 1 </w:t>
      </w:r>
      <w:r w:rsidR="002069C5">
        <w:rPr>
          <w:rFonts w:ascii="Courier New" w:hAnsi="Courier New" w:cs="Courier New"/>
          <w:sz w:val="24"/>
          <w:szCs w:val="24"/>
        </w:rPr>
        <w:t>09</w:t>
      </w:r>
      <w:r w:rsidR="00A95D4B">
        <w:rPr>
          <w:rFonts w:ascii="Courier New" w:hAnsi="Courier New" w:cs="Courier New"/>
          <w:sz w:val="24"/>
          <w:szCs w:val="24"/>
        </w:rPr>
        <w:t xml:space="preserve"> 55 45 50 50 55</w:t>
      </w:r>
    </w:p>
    <w:p w14:paraId="3DB21B6F" w14:textId="3F288309" w:rsidR="002069C5" w:rsidRDefault="00883D1F" w:rsidP="00425692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501 76</w:t>
      </w:r>
      <w:r w:rsidR="00471F07">
        <w:rPr>
          <w:rFonts w:ascii="Courier New" w:hAnsi="Courier New" w:cs="Courier New"/>
          <w:sz w:val="24"/>
          <w:szCs w:val="24"/>
        </w:rPr>
        <w:t xml:space="preserve"> 1 1 1 </w:t>
      </w:r>
      <w:r w:rsidR="002069C5">
        <w:rPr>
          <w:rFonts w:ascii="Courier New" w:hAnsi="Courier New" w:cs="Courier New"/>
          <w:sz w:val="24"/>
          <w:szCs w:val="24"/>
        </w:rPr>
        <w:t>10</w:t>
      </w:r>
      <w:r w:rsidR="00A95D4B">
        <w:rPr>
          <w:rFonts w:ascii="Courier New" w:hAnsi="Courier New" w:cs="Courier New"/>
          <w:sz w:val="24"/>
          <w:szCs w:val="24"/>
        </w:rPr>
        <w:t xml:space="preserve"> 60 60 60 55 60</w:t>
      </w:r>
    </w:p>
    <w:p w14:paraId="74D33AE7" w14:textId="4C606995" w:rsidR="002069C5" w:rsidRDefault="00883D1F" w:rsidP="00425692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501 43</w:t>
      </w:r>
      <w:r w:rsidR="00471F07">
        <w:rPr>
          <w:rFonts w:ascii="Courier New" w:hAnsi="Courier New" w:cs="Courier New"/>
          <w:sz w:val="24"/>
          <w:szCs w:val="24"/>
        </w:rPr>
        <w:t xml:space="preserve"> 1 1 1 </w:t>
      </w:r>
      <w:r w:rsidR="002069C5">
        <w:rPr>
          <w:rFonts w:ascii="Courier New" w:hAnsi="Courier New" w:cs="Courier New"/>
          <w:sz w:val="24"/>
          <w:szCs w:val="24"/>
        </w:rPr>
        <w:t>11</w:t>
      </w:r>
      <w:r w:rsidR="00A95D4B">
        <w:rPr>
          <w:rFonts w:ascii="Courier New" w:hAnsi="Courier New" w:cs="Courier New"/>
          <w:sz w:val="24"/>
          <w:szCs w:val="24"/>
        </w:rPr>
        <w:t xml:space="preserve"> 55 45 65 60 55</w:t>
      </w:r>
    </w:p>
    <w:p w14:paraId="668797FE" w14:textId="66390723" w:rsidR="002069C5" w:rsidRDefault="00883D1F" w:rsidP="00425692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501 54</w:t>
      </w:r>
      <w:r w:rsidR="00471F07">
        <w:rPr>
          <w:rFonts w:ascii="Courier New" w:hAnsi="Courier New" w:cs="Courier New"/>
          <w:sz w:val="24"/>
          <w:szCs w:val="24"/>
        </w:rPr>
        <w:t xml:space="preserve"> 1 1 1 </w:t>
      </w:r>
      <w:r w:rsidR="002069C5">
        <w:rPr>
          <w:rFonts w:ascii="Courier New" w:hAnsi="Courier New" w:cs="Courier New"/>
          <w:sz w:val="24"/>
          <w:szCs w:val="24"/>
        </w:rPr>
        <w:t>12</w:t>
      </w:r>
      <w:r w:rsidR="00A95D4B">
        <w:rPr>
          <w:rFonts w:ascii="Courier New" w:hAnsi="Courier New" w:cs="Courier New"/>
          <w:sz w:val="24"/>
          <w:szCs w:val="24"/>
        </w:rPr>
        <w:t xml:space="preserve"> 50 40 40 40 40</w:t>
      </w:r>
    </w:p>
    <w:p w14:paraId="7ADED0A6" w14:textId="74995111" w:rsidR="002069C5" w:rsidRDefault="00883D1F" w:rsidP="00425692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501 01</w:t>
      </w:r>
      <w:r w:rsidR="00471F07">
        <w:rPr>
          <w:rFonts w:ascii="Courier New" w:hAnsi="Courier New" w:cs="Courier New"/>
          <w:sz w:val="24"/>
          <w:szCs w:val="24"/>
        </w:rPr>
        <w:t xml:space="preserve"> 1 1 1 </w:t>
      </w:r>
      <w:r w:rsidR="002069C5">
        <w:rPr>
          <w:rFonts w:ascii="Courier New" w:hAnsi="Courier New" w:cs="Courier New"/>
          <w:sz w:val="24"/>
          <w:szCs w:val="24"/>
        </w:rPr>
        <w:t>13</w:t>
      </w:r>
      <w:r w:rsidR="00A95D4B">
        <w:rPr>
          <w:rFonts w:ascii="Courier New" w:hAnsi="Courier New" w:cs="Courier New"/>
          <w:sz w:val="24"/>
          <w:szCs w:val="24"/>
        </w:rPr>
        <w:t xml:space="preserve"> 50 45 55 45 40</w:t>
      </w:r>
    </w:p>
    <w:p w14:paraId="50F7674A" w14:textId="32B719FF" w:rsidR="002069C5" w:rsidRDefault="00883D1F" w:rsidP="00425692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501 07</w:t>
      </w:r>
      <w:r w:rsidR="00471F07">
        <w:rPr>
          <w:rFonts w:ascii="Courier New" w:hAnsi="Courier New" w:cs="Courier New"/>
          <w:sz w:val="24"/>
          <w:szCs w:val="24"/>
        </w:rPr>
        <w:t xml:space="preserve"> 1 1 1 </w:t>
      </w:r>
      <w:r w:rsidR="002069C5">
        <w:rPr>
          <w:rFonts w:ascii="Courier New" w:hAnsi="Courier New" w:cs="Courier New"/>
          <w:sz w:val="24"/>
          <w:szCs w:val="24"/>
        </w:rPr>
        <w:t>14</w:t>
      </w:r>
      <w:r w:rsidR="00A95D4B">
        <w:rPr>
          <w:rFonts w:ascii="Courier New" w:hAnsi="Courier New" w:cs="Courier New"/>
          <w:sz w:val="24"/>
          <w:szCs w:val="24"/>
        </w:rPr>
        <w:t xml:space="preserve"> 60 50 65 50 55</w:t>
      </w:r>
    </w:p>
    <w:p w14:paraId="3E426CCE" w14:textId="356D12E5" w:rsidR="002069C5" w:rsidRDefault="00883D1F" w:rsidP="00425692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501 14</w:t>
      </w:r>
      <w:r w:rsidR="00471F07">
        <w:rPr>
          <w:rFonts w:ascii="Courier New" w:hAnsi="Courier New" w:cs="Courier New"/>
          <w:sz w:val="24"/>
          <w:szCs w:val="24"/>
        </w:rPr>
        <w:t xml:space="preserve"> 1 1 1 </w:t>
      </w:r>
      <w:r w:rsidR="002069C5">
        <w:rPr>
          <w:rFonts w:ascii="Courier New" w:hAnsi="Courier New" w:cs="Courier New"/>
          <w:sz w:val="24"/>
          <w:szCs w:val="24"/>
        </w:rPr>
        <w:t>15</w:t>
      </w:r>
      <w:r w:rsidR="00A95D4B">
        <w:rPr>
          <w:rFonts w:ascii="Courier New" w:hAnsi="Courier New" w:cs="Courier New"/>
          <w:sz w:val="24"/>
          <w:szCs w:val="24"/>
        </w:rPr>
        <w:t xml:space="preserve"> </w:t>
      </w:r>
    </w:p>
    <w:p w14:paraId="1554FC65" w14:textId="23DAA7E0" w:rsidR="002069C5" w:rsidRDefault="00883D1F" w:rsidP="00425692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501 30</w:t>
      </w:r>
      <w:r w:rsidR="00471F07">
        <w:rPr>
          <w:rFonts w:ascii="Courier New" w:hAnsi="Courier New" w:cs="Courier New"/>
          <w:sz w:val="24"/>
          <w:szCs w:val="24"/>
        </w:rPr>
        <w:t xml:space="preserve"> 1 1 1 </w:t>
      </w:r>
      <w:r w:rsidR="00FA64E2">
        <w:rPr>
          <w:rFonts w:ascii="Courier New" w:hAnsi="Courier New" w:cs="Courier New"/>
          <w:sz w:val="24"/>
          <w:szCs w:val="24"/>
        </w:rPr>
        <w:t>16</w:t>
      </w:r>
      <w:r w:rsidR="00A95D4B">
        <w:rPr>
          <w:rFonts w:ascii="Courier New" w:hAnsi="Courier New" w:cs="Courier New"/>
          <w:sz w:val="24"/>
          <w:szCs w:val="24"/>
        </w:rPr>
        <w:t xml:space="preserve"> 65 60 65 55 55</w:t>
      </w:r>
    </w:p>
    <w:p w14:paraId="78637532" w14:textId="5302632F" w:rsidR="002069C5" w:rsidRDefault="00883D1F" w:rsidP="00425692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501 37</w:t>
      </w:r>
      <w:r w:rsidR="00471F07">
        <w:rPr>
          <w:rFonts w:ascii="Courier New" w:hAnsi="Courier New" w:cs="Courier New"/>
          <w:sz w:val="24"/>
          <w:szCs w:val="24"/>
        </w:rPr>
        <w:t xml:space="preserve"> 1 1 1 </w:t>
      </w:r>
      <w:r w:rsidR="002069C5">
        <w:rPr>
          <w:rFonts w:ascii="Courier New" w:hAnsi="Courier New" w:cs="Courier New"/>
          <w:sz w:val="24"/>
          <w:szCs w:val="24"/>
        </w:rPr>
        <w:t>17</w:t>
      </w:r>
      <w:r w:rsidR="00A95D4B">
        <w:rPr>
          <w:rFonts w:ascii="Courier New" w:hAnsi="Courier New" w:cs="Courier New"/>
          <w:sz w:val="24"/>
          <w:szCs w:val="24"/>
        </w:rPr>
        <w:t xml:space="preserve"> 55 55 60 60 60</w:t>
      </w:r>
    </w:p>
    <w:p w14:paraId="1A93FC72" w14:textId="2B26ADC4" w:rsidR="002069C5" w:rsidRDefault="00883D1F" w:rsidP="00425692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501 50</w:t>
      </w:r>
      <w:r w:rsidR="00471F07">
        <w:rPr>
          <w:rFonts w:ascii="Courier New" w:hAnsi="Courier New" w:cs="Courier New"/>
          <w:sz w:val="24"/>
          <w:szCs w:val="24"/>
        </w:rPr>
        <w:t xml:space="preserve"> 1 1 1 </w:t>
      </w:r>
      <w:r w:rsidR="002069C5">
        <w:rPr>
          <w:rFonts w:ascii="Courier New" w:hAnsi="Courier New" w:cs="Courier New"/>
          <w:sz w:val="24"/>
          <w:szCs w:val="24"/>
        </w:rPr>
        <w:t>18</w:t>
      </w:r>
      <w:r w:rsidR="00A95D4B">
        <w:rPr>
          <w:rFonts w:ascii="Courier New" w:hAnsi="Courier New" w:cs="Courier New"/>
          <w:sz w:val="24"/>
          <w:szCs w:val="24"/>
        </w:rPr>
        <w:t xml:space="preserve"> 60 60 60 60 55</w:t>
      </w:r>
    </w:p>
    <w:p w14:paraId="3A486FDD" w14:textId="57ED8FA1" w:rsidR="002069C5" w:rsidRDefault="00883D1F" w:rsidP="00425692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501 52</w:t>
      </w:r>
      <w:r w:rsidR="00471F07">
        <w:rPr>
          <w:rFonts w:ascii="Courier New" w:hAnsi="Courier New" w:cs="Courier New"/>
          <w:sz w:val="24"/>
          <w:szCs w:val="24"/>
        </w:rPr>
        <w:t xml:space="preserve"> 1 1 1 </w:t>
      </w:r>
      <w:r w:rsidR="002069C5">
        <w:rPr>
          <w:rFonts w:ascii="Courier New" w:hAnsi="Courier New" w:cs="Courier New"/>
          <w:sz w:val="24"/>
          <w:szCs w:val="24"/>
        </w:rPr>
        <w:t>19</w:t>
      </w:r>
      <w:r w:rsidR="00A95D4B">
        <w:rPr>
          <w:rFonts w:ascii="Courier New" w:hAnsi="Courier New" w:cs="Courier New"/>
          <w:sz w:val="24"/>
          <w:szCs w:val="24"/>
        </w:rPr>
        <w:t xml:space="preserve"> 60 60 65 60 60</w:t>
      </w:r>
    </w:p>
    <w:p w14:paraId="07F851F2" w14:textId="4FABF545" w:rsidR="002069C5" w:rsidRDefault="00883D1F" w:rsidP="00425692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501 65</w:t>
      </w:r>
      <w:r w:rsidR="00471F07">
        <w:rPr>
          <w:rFonts w:ascii="Courier New" w:hAnsi="Courier New" w:cs="Courier New"/>
          <w:sz w:val="24"/>
          <w:szCs w:val="24"/>
        </w:rPr>
        <w:t xml:space="preserve"> 1 1 1 </w:t>
      </w:r>
      <w:r w:rsidR="002069C5">
        <w:rPr>
          <w:rFonts w:ascii="Courier New" w:hAnsi="Courier New" w:cs="Courier New"/>
          <w:sz w:val="24"/>
          <w:szCs w:val="24"/>
        </w:rPr>
        <w:t>20</w:t>
      </w:r>
      <w:r w:rsidR="00A95D4B">
        <w:rPr>
          <w:rFonts w:ascii="Courier New" w:hAnsi="Courier New" w:cs="Courier New"/>
          <w:sz w:val="24"/>
          <w:szCs w:val="24"/>
        </w:rPr>
        <w:t xml:space="preserve"> </w:t>
      </w:r>
    </w:p>
    <w:p w14:paraId="5C6C7087" w14:textId="30E66070" w:rsidR="002069C5" w:rsidRDefault="00883D1F" w:rsidP="00425692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501 70</w:t>
      </w:r>
      <w:r w:rsidR="00471F07">
        <w:rPr>
          <w:rFonts w:ascii="Courier New" w:hAnsi="Courier New" w:cs="Courier New"/>
          <w:sz w:val="24"/>
          <w:szCs w:val="24"/>
        </w:rPr>
        <w:t xml:space="preserve"> 1 1 1 </w:t>
      </w:r>
      <w:r w:rsidR="002069C5">
        <w:rPr>
          <w:rFonts w:ascii="Courier New" w:hAnsi="Courier New" w:cs="Courier New"/>
          <w:sz w:val="24"/>
          <w:szCs w:val="24"/>
        </w:rPr>
        <w:t>21</w:t>
      </w:r>
      <w:r w:rsidR="00A95D4B">
        <w:rPr>
          <w:rFonts w:ascii="Courier New" w:hAnsi="Courier New" w:cs="Courier New"/>
          <w:sz w:val="24"/>
          <w:szCs w:val="24"/>
        </w:rPr>
        <w:t xml:space="preserve"> 60 55 65 55 50</w:t>
      </w:r>
    </w:p>
    <w:p w14:paraId="4725CD0D" w14:textId="2D26F7C0" w:rsidR="002069C5" w:rsidRDefault="00883D1F" w:rsidP="00425692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501 38</w:t>
      </w:r>
      <w:r w:rsidR="00471F07">
        <w:rPr>
          <w:rFonts w:ascii="Courier New" w:hAnsi="Courier New" w:cs="Courier New"/>
          <w:sz w:val="24"/>
          <w:szCs w:val="24"/>
        </w:rPr>
        <w:t xml:space="preserve"> 1 1 1 </w:t>
      </w:r>
      <w:r w:rsidR="002069C5">
        <w:rPr>
          <w:rFonts w:ascii="Courier New" w:hAnsi="Courier New" w:cs="Courier New"/>
          <w:sz w:val="24"/>
          <w:szCs w:val="24"/>
        </w:rPr>
        <w:t>22</w:t>
      </w:r>
      <w:r w:rsidR="00A95D4B">
        <w:rPr>
          <w:rFonts w:ascii="Courier New" w:hAnsi="Courier New" w:cs="Courier New"/>
          <w:sz w:val="24"/>
          <w:szCs w:val="24"/>
        </w:rPr>
        <w:t xml:space="preserve"> 45 50 55 40 40</w:t>
      </w:r>
    </w:p>
    <w:p w14:paraId="103835AE" w14:textId="4A4C7FC2" w:rsidR="002069C5" w:rsidRDefault="00883D1F" w:rsidP="00425692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501 42</w:t>
      </w:r>
      <w:r w:rsidR="00471F07">
        <w:rPr>
          <w:rFonts w:ascii="Courier New" w:hAnsi="Courier New" w:cs="Courier New"/>
          <w:sz w:val="24"/>
          <w:szCs w:val="24"/>
        </w:rPr>
        <w:t xml:space="preserve"> 1 1 1 </w:t>
      </w:r>
      <w:r w:rsidR="002069C5">
        <w:rPr>
          <w:rFonts w:ascii="Courier New" w:hAnsi="Courier New" w:cs="Courier New"/>
          <w:sz w:val="24"/>
          <w:szCs w:val="24"/>
        </w:rPr>
        <w:t>23</w:t>
      </w:r>
      <w:r w:rsidR="00A95D4B">
        <w:rPr>
          <w:rFonts w:ascii="Courier New" w:hAnsi="Courier New" w:cs="Courier New"/>
          <w:sz w:val="24"/>
          <w:szCs w:val="24"/>
        </w:rPr>
        <w:t xml:space="preserve"> 45 </w:t>
      </w:r>
    </w:p>
    <w:p w14:paraId="57701266" w14:textId="2AC4D781" w:rsidR="002069C5" w:rsidRDefault="00883D1F" w:rsidP="00425692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501 03</w:t>
      </w:r>
      <w:r w:rsidR="00471F07">
        <w:rPr>
          <w:rFonts w:ascii="Courier New" w:hAnsi="Courier New" w:cs="Courier New"/>
          <w:sz w:val="24"/>
          <w:szCs w:val="24"/>
        </w:rPr>
        <w:t xml:space="preserve"> 1 1 1 </w:t>
      </w:r>
      <w:r w:rsidR="002069C5">
        <w:rPr>
          <w:rFonts w:ascii="Courier New" w:hAnsi="Courier New" w:cs="Courier New"/>
          <w:sz w:val="24"/>
          <w:szCs w:val="24"/>
        </w:rPr>
        <w:t>24</w:t>
      </w:r>
      <w:r w:rsidR="00A95D4B">
        <w:rPr>
          <w:rFonts w:ascii="Courier New" w:hAnsi="Courier New" w:cs="Courier New"/>
          <w:sz w:val="24"/>
          <w:szCs w:val="24"/>
        </w:rPr>
        <w:t xml:space="preserve"> 35 40 45 40 40</w:t>
      </w:r>
    </w:p>
    <w:p w14:paraId="017ECA1F" w14:textId="1DB656FF" w:rsidR="002069C5" w:rsidRDefault="00883D1F" w:rsidP="00425692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501 05</w:t>
      </w:r>
      <w:r w:rsidR="00471F07">
        <w:rPr>
          <w:rFonts w:ascii="Courier New" w:hAnsi="Courier New" w:cs="Courier New"/>
          <w:sz w:val="24"/>
          <w:szCs w:val="24"/>
        </w:rPr>
        <w:t xml:space="preserve"> 1 1 1 </w:t>
      </w:r>
      <w:r w:rsidR="002069C5">
        <w:rPr>
          <w:rFonts w:ascii="Courier New" w:hAnsi="Courier New" w:cs="Courier New"/>
          <w:sz w:val="24"/>
          <w:szCs w:val="24"/>
        </w:rPr>
        <w:t>25</w:t>
      </w:r>
      <w:r w:rsidR="00A95D4B">
        <w:rPr>
          <w:rFonts w:ascii="Courier New" w:hAnsi="Courier New" w:cs="Courier New"/>
          <w:sz w:val="24"/>
          <w:szCs w:val="24"/>
        </w:rPr>
        <w:t xml:space="preserve"> 60 55 60 60 55</w:t>
      </w:r>
    </w:p>
    <w:p w14:paraId="781CAC6C" w14:textId="0D096A9C" w:rsidR="002069C5" w:rsidRDefault="00883D1F" w:rsidP="00425692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501 06</w:t>
      </w:r>
      <w:r w:rsidR="00471F07">
        <w:rPr>
          <w:rFonts w:ascii="Courier New" w:hAnsi="Courier New" w:cs="Courier New"/>
          <w:sz w:val="24"/>
          <w:szCs w:val="24"/>
        </w:rPr>
        <w:t xml:space="preserve"> 1 1 1 </w:t>
      </w:r>
      <w:r w:rsidR="002069C5">
        <w:rPr>
          <w:rFonts w:ascii="Courier New" w:hAnsi="Courier New" w:cs="Courier New"/>
          <w:sz w:val="24"/>
          <w:szCs w:val="24"/>
        </w:rPr>
        <w:t>26</w:t>
      </w:r>
      <w:r w:rsidR="00A95D4B">
        <w:rPr>
          <w:rFonts w:ascii="Courier New" w:hAnsi="Courier New" w:cs="Courier New"/>
          <w:sz w:val="24"/>
          <w:szCs w:val="24"/>
        </w:rPr>
        <w:t xml:space="preserve"> 65 60 65 65 65</w:t>
      </w:r>
    </w:p>
    <w:p w14:paraId="7F0FAF08" w14:textId="1982AC3D" w:rsidR="002069C5" w:rsidRDefault="002069C5" w:rsidP="00425692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501 </w:t>
      </w:r>
      <w:r w:rsidR="00883D1F">
        <w:rPr>
          <w:rFonts w:ascii="Courier New" w:hAnsi="Courier New" w:cs="Courier New"/>
          <w:sz w:val="24"/>
          <w:szCs w:val="24"/>
        </w:rPr>
        <w:t>08</w:t>
      </w:r>
      <w:r w:rsidR="00471F07">
        <w:rPr>
          <w:rFonts w:ascii="Courier New" w:hAnsi="Courier New" w:cs="Courier New"/>
          <w:sz w:val="24"/>
          <w:szCs w:val="24"/>
        </w:rPr>
        <w:t xml:space="preserve"> 1 1 1 </w:t>
      </w:r>
      <w:r>
        <w:rPr>
          <w:rFonts w:ascii="Courier New" w:hAnsi="Courier New" w:cs="Courier New"/>
          <w:sz w:val="24"/>
          <w:szCs w:val="24"/>
        </w:rPr>
        <w:t>27</w:t>
      </w:r>
      <w:r w:rsidR="00A95D4B">
        <w:rPr>
          <w:rFonts w:ascii="Courier New" w:hAnsi="Courier New" w:cs="Courier New"/>
          <w:sz w:val="24"/>
          <w:szCs w:val="24"/>
        </w:rPr>
        <w:t xml:space="preserve"> 55 55 65 60 55</w:t>
      </w:r>
    </w:p>
    <w:p w14:paraId="17BABEC5" w14:textId="080684BA" w:rsidR="002069C5" w:rsidRDefault="00883D1F" w:rsidP="00425692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501 10</w:t>
      </w:r>
      <w:r w:rsidR="00471F07">
        <w:rPr>
          <w:rFonts w:ascii="Courier New" w:hAnsi="Courier New" w:cs="Courier New"/>
          <w:sz w:val="24"/>
          <w:szCs w:val="24"/>
        </w:rPr>
        <w:t xml:space="preserve"> 1 1 1 </w:t>
      </w:r>
      <w:r w:rsidR="002069C5">
        <w:rPr>
          <w:rFonts w:ascii="Courier New" w:hAnsi="Courier New" w:cs="Courier New"/>
          <w:sz w:val="24"/>
          <w:szCs w:val="24"/>
        </w:rPr>
        <w:t>28</w:t>
      </w:r>
      <w:r w:rsidR="00A95D4B">
        <w:rPr>
          <w:rFonts w:ascii="Courier New" w:hAnsi="Courier New" w:cs="Courier New"/>
          <w:sz w:val="24"/>
          <w:szCs w:val="24"/>
        </w:rPr>
        <w:t xml:space="preserve"> 40 40 45 40 40</w:t>
      </w:r>
    </w:p>
    <w:p w14:paraId="72353E97" w14:textId="53C97229" w:rsidR="002069C5" w:rsidRDefault="00883D1F" w:rsidP="00425692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501 12</w:t>
      </w:r>
      <w:r w:rsidR="00471F07">
        <w:rPr>
          <w:rFonts w:ascii="Courier New" w:hAnsi="Courier New" w:cs="Courier New"/>
          <w:sz w:val="24"/>
          <w:szCs w:val="24"/>
        </w:rPr>
        <w:t xml:space="preserve"> 1 1 1 </w:t>
      </w:r>
      <w:r w:rsidR="002069C5">
        <w:rPr>
          <w:rFonts w:ascii="Courier New" w:hAnsi="Courier New" w:cs="Courier New"/>
          <w:sz w:val="24"/>
          <w:szCs w:val="24"/>
        </w:rPr>
        <w:t>29</w:t>
      </w:r>
      <w:r w:rsidR="00A95D4B">
        <w:rPr>
          <w:rFonts w:ascii="Courier New" w:hAnsi="Courier New" w:cs="Courier New"/>
          <w:sz w:val="24"/>
          <w:szCs w:val="24"/>
        </w:rPr>
        <w:t xml:space="preserve"> 60 60 65 60 65</w:t>
      </w:r>
    </w:p>
    <w:p w14:paraId="7FAF1B71" w14:textId="7D046BE0" w:rsidR="002069C5" w:rsidRDefault="00883D1F" w:rsidP="00425692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501 15</w:t>
      </w:r>
      <w:r w:rsidR="00471F07">
        <w:rPr>
          <w:rFonts w:ascii="Courier New" w:hAnsi="Courier New" w:cs="Courier New"/>
          <w:sz w:val="24"/>
          <w:szCs w:val="24"/>
        </w:rPr>
        <w:t xml:space="preserve"> 1 1 1 </w:t>
      </w:r>
      <w:r w:rsidR="002069C5">
        <w:rPr>
          <w:rFonts w:ascii="Courier New" w:hAnsi="Courier New" w:cs="Courier New"/>
          <w:sz w:val="24"/>
          <w:szCs w:val="24"/>
        </w:rPr>
        <w:t>30</w:t>
      </w:r>
      <w:r w:rsidR="00A95D4B">
        <w:rPr>
          <w:rFonts w:ascii="Courier New" w:hAnsi="Courier New" w:cs="Courier New"/>
          <w:sz w:val="24"/>
          <w:szCs w:val="24"/>
        </w:rPr>
        <w:t xml:space="preserve"> 45 </w:t>
      </w:r>
    </w:p>
    <w:p w14:paraId="7BBCB02A" w14:textId="7B0B1540" w:rsidR="002069C5" w:rsidRDefault="00883D1F" w:rsidP="00425692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501 16</w:t>
      </w:r>
      <w:r w:rsidR="00471F07">
        <w:rPr>
          <w:rFonts w:ascii="Courier New" w:hAnsi="Courier New" w:cs="Courier New"/>
          <w:sz w:val="24"/>
          <w:szCs w:val="24"/>
        </w:rPr>
        <w:t xml:space="preserve"> 1 1 1 </w:t>
      </w:r>
      <w:r w:rsidR="002069C5">
        <w:rPr>
          <w:rFonts w:ascii="Courier New" w:hAnsi="Courier New" w:cs="Courier New"/>
          <w:sz w:val="24"/>
          <w:szCs w:val="24"/>
        </w:rPr>
        <w:t>31</w:t>
      </w:r>
      <w:r w:rsidR="003D3D86">
        <w:rPr>
          <w:rFonts w:ascii="Courier New" w:hAnsi="Courier New" w:cs="Courier New"/>
          <w:sz w:val="24"/>
          <w:szCs w:val="24"/>
        </w:rPr>
        <w:t xml:space="preserve"> 60 60 60 65 65</w:t>
      </w:r>
    </w:p>
    <w:p w14:paraId="10BF2DAD" w14:textId="6696B618" w:rsidR="002069C5" w:rsidRDefault="00883D1F" w:rsidP="00425692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501 17</w:t>
      </w:r>
      <w:r w:rsidR="00471F07">
        <w:rPr>
          <w:rFonts w:ascii="Courier New" w:hAnsi="Courier New" w:cs="Courier New"/>
          <w:sz w:val="24"/>
          <w:szCs w:val="24"/>
        </w:rPr>
        <w:t xml:space="preserve"> 1 1 1 </w:t>
      </w:r>
      <w:r w:rsidR="002069C5">
        <w:rPr>
          <w:rFonts w:ascii="Courier New" w:hAnsi="Courier New" w:cs="Courier New"/>
          <w:sz w:val="24"/>
          <w:szCs w:val="24"/>
        </w:rPr>
        <w:t>32</w:t>
      </w:r>
      <w:r w:rsidR="003D3D86">
        <w:rPr>
          <w:rFonts w:ascii="Courier New" w:hAnsi="Courier New" w:cs="Courier New"/>
          <w:sz w:val="24"/>
          <w:szCs w:val="24"/>
        </w:rPr>
        <w:t xml:space="preserve"> 55 55 65 40 35</w:t>
      </w:r>
    </w:p>
    <w:p w14:paraId="1148076A" w14:textId="6140672A" w:rsidR="002069C5" w:rsidRDefault="00883D1F" w:rsidP="00425692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501 18</w:t>
      </w:r>
      <w:r w:rsidR="00471F07">
        <w:rPr>
          <w:rFonts w:ascii="Courier New" w:hAnsi="Courier New" w:cs="Courier New"/>
          <w:sz w:val="24"/>
          <w:szCs w:val="24"/>
        </w:rPr>
        <w:t xml:space="preserve"> 1 1 1 </w:t>
      </w:r>
      <w:r w:rsidR="002069C5">
        <w:rPr>
          <w:rFonts w:ascii="Courier New" w:hAnsi="Courier New" w:cs="Courier New"/>
          <w:sz w:val="24"/>
          <w:szCs w:val="24"/>
        </w:rPr>
        <w:t>33</w:t>
      </w:r>
      <w:r w:rsidR="003D3D86">
        <w:rPr>
          <w:rFonts w:ascii="Courier New" w:hAnsi="Courier New" w:cs="Courier New"/>
          <w:sz w:val="24"/>
          <w:szCs w:val="24"/>
        </w:rPr>
        <w:t xml:space="preserve"> 45 45 55 45 45</w:t>
      </w:r>
    </w:p>
    <w:p w14:paraId="13511E84" w14:textId="6E5836CA" w:rsidR="002069C5" w:rsidRDefault="00883D1F" w:rsidP="00425692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lastRenderedPageBreak/>
        <w:t>501 19</w:t>
      </w:r>
      <w:r w:rsidR="00471F07">
        <w:rPr>
          <w:rFonts w:ascii="Courier New" w:hAnsi="Courier New" w:cs="Courier New"/>
          <w:sz w:val="24"/>
          <w:szCs w:val="24"/>
        </w:rPr>
        <w:t xml:space="preserve"> 1 1 1 </w:t>
      </w:r>
      <w:r w:rsidR="002069C5">
        <w:rPr>
          <w:rFonts w:ascii="Courier New" w:hAnsi="Courier New" w:cs="Courier New"/>
          <w:sz w:val="24"/>
          <w:szCs w:val="24"/>
        </w:rPr>
        <w:t>34</w:t>
      </w:r>
      <w:r w:rsidR="003D3D86">
        <w:rPr>
          <w:rFonts w:ascii="Courier New" w:hAnsi="Courier New" w:cs="Courier New"/>
          <w:sz w:val="24"/>
          <w:szCs w:val="24"/>
        </w:rPr>
        <w:t xml:space="preserve"> 60 60 55 65 65</w:t>
      </w:r>
    </w:p>
    <w:p w14:paraId="2A0C597D" w14:textId="4C0C4CEE" w:rsidR="002069C5" w:rsidRDefault="00883D1F" w:rsidP="00425692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501 20</w:t>
      </w:r>
      <w:r w:rsidR="00471F07">
        <w:rPr>
          <w:rFonts w:ascii="Courier New" w:hAnsi="Courier New" w:cs="Courier New"/>
          <w:sz w:val="24"/>
          <w:szCs w:val="24"/>
        </w:rPr>
        <w:t xml:space="preserve"> 1 1 1 </w:t>
      </w:r>
      <w:r w:rsidR="002069C5">
        <w:rPr>
          <w:rFonts w:ascii="Courier New" w:hAnsi="Courier New" w:cs="Courier New"/>
          <w:sz w:val="24"/>
          <w:szCs w:val="24"/>
        </w:rPr>
        <w:t>35</w:t>
      </w:r>
      <w:r w:rsidR="003D3D86">
        <w:rPr>
          <w:rFonts w:ascii="Courier New" w:hAnsi="Courier New" w:cs="Courier New"/>
          <w:sz w:val="24"/>
          <w:szCs w:val="24"/>
        </w:rPr>
        <w:t xml:space="preserve"> 45 40 45 35 30</w:t>
      </w:r>
    </w:p>
    <w:p w14:paraId="36D1D858" w14:textId="2756CC00" w:rsidR="002069C5" w:rsidRDefault="00883D1F" w:rsidP="00425692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501 21</w:t>
      </w:r>
      <w:r w:rsidR="00471F07">
        <w:rPr>
          <w:rFonts w:ascii="Courier New" w:hAnsi="Courier New" w:cs="Courier New"/>
          <w:sz w:val="24"/>
          <w:szCs w:val="24"/>
        </w:rPr>
        <w:t xml:space="preserve"> 1 1 1 </w:t>
      </w:r>
      <w:r w:rsidR="002069C5">
        <w:rPr>
          <w:rFonts w:ascii="Courier New" w:hAnsi="Courier New" w:cs="Courier New"/>
          <w:sz w:val="24"/>
          <w:szCs w:val="24"/>
        </w:rPr>
        <w:t>36</w:t>
      </w:r>
      <w:r w:rsidR="003D3D86">
        <w:rPr>
          <w:rFonts w:ascii="Courier New" w:hAnsi="Courier New" w:cs="Courier New"/>
          <w:sz w:val="24"/>
          <w:szCs w:val="24"/>
        </w:rPr>
        <w:t xml:space="preserve"> 55 45 65 45 45</w:t>
      </w:r>
    </w:p>
    <w:p w14:paraId="2B6569D5" w14:textId="47DCD40C" w:rsidR="002069C5" w:rsidRDefault="00883D1F" w:rsidP="00425692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501 23</w:t>
      </w:r>
      <w:r w:rsidR="00471F07">
        <w:rPr>
          <w:rFonts w:ascii="Courier New" w:hAnsi="Courier New" w:cs="Courier New"/>
          <w:sz w:val="24"/>
          <w:szCs w:val="24"/>
        </w:rPr>
        <w:t xml:space="preserve"> 1 1 1 </w:t>
      </w:r>
      <w:r w:rsidR="002069C5">
        <w:rPr>
          <w:rFonts w:ascii="Courier New" w:hAnsi="Courier New" w:cs="Courier New"/>
          <w:sz w:val="24"/>
          <w:szCs w:val="24"/>
        </w:rPr>
        <w:t>37</w:t>
      </w:r>
      <w:r w:rsidR="003D3D86">
        <w:rPr>
          <w:rFonts w:ascii="Courier New" w:hAnsi="Courier New" w:cs="Courier New"/>
          <w:sz w:val="24"/>
          <w:szCs w:val="24"/>
        </w:rPr>
        <w:t xml:space="preserve"> </w:t>
      </w:r>
    </w:p>
    <w:p w14:paraId="6C99DD41" w14:textId="350FDA41" w:rsidR="002069C5" w:rsidRDefault="00883D1F" w:rsidP="00425692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501 24</w:t>
      </w:r>
      <w:r w:rsidR="00471F07">
        <w:rPr>
          <w:rFonts w:ascii="Courier New" w:hAnsi="Courier New" w:cs="Courier New"/>
          <w:sz w:val="24"/>
          <w:szCs w:val="24"/>
        </w:rPr>
        <w:t xml:space="preserve"> 1 1 1 </w:t>
      </w:r>
      <w:r w:rsidR="002069C5">
        <w:rPr>
          <w:rFonts w:ascii="Courier New" w:hAnsi="Courier New" w:cs="Courier New"/>
          <w:sz w:val="24"/>
          <w:szCs w:val="24"/>
        </w:rPr>
        <w:t>38</w:t>
      </w:r>
      <w:r w:rsidR="003D3D86">
        <w:rPr>
          <w:rFonts w:ascii="Courier New" w:hAnsi="Courier New" w:cs="Courier New"/>
          <w:sz w:val="24"/>
          <w:szCs w:val="24"/>
        </w:rPr>
        <w:t xml:space="preserve"> 55 55 65 55 55</w:t>
      </w:r>
    </w:p>
    <w:p w14:paraId="65C9EE63" w14:textId="3C34C542" w:rsidR="002069C5" w:rsidRDefault="00883D1F" w:rsidP="00425692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501 25</w:t>
      </w:r>
      <w:r w:rsidR="00471F07">
        <w:rPr>
          <w:rFonts w:ascii="Courier New" w:hAnsi="Courier New" w:cs="Courier New"/>
          <w:sz w:val="24"/>
          <w:szCs w:val="24"/>
        </w:rPr>
        <w:t xml:space="preserve"> 1 1 1 </w:t>
      </w:r>
      <w:r w:rsidR="002069C5">
        <w:rPr>
          <w:rFonts w:ascii="Courier New" w:hAnsi="Courier New" w:cs="Courier New"/>
          <w:sz w:val="24"/>
          <w:szCs w:val="24"/>
        </w:rPr>
        <w:t>39</w:t>
      </w:r>
      <w:r w:rsidR="003D3D86">
        <w:rPr>
          <w:rFonts w:ascii="Courier New" w:hAnsi="Courier New" w:cs="Courier New"/>
          <w:sz w:val="24"/>
          <w:szCs w:val="24"/>
        </w:rPr>
        <w:t xml:space="preserve"> </w:t>
      </w:r>
    </w:p>
    <w:p w14:paraId="0ECB3BD6" w14:textId="3AD0A0DB" w:rsidR="002069C5" w:rsidRDefault="00883D1F" w:rsidP="00425692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501 26</w:t>
      </w:r>
      <w:r w:rsidR="00471F07">
        <w:rPr>
          <w:rFonts w:ascii="Courier New" w:hAnsi="Courier New" w:cs="Courier New"/>
          <w:sz w:val="24"/>
          <w:szCs w:val="24"/>
        </w:rPr>
        <w:t xml:space="preserve"> 1 1 1 </w:t>
      </w:r>
      <w:r w:rsidR="002069C5">
        <w:rPr>
          <w:rFonts w:ascii="Courier New" w:hAnsi="Courier New" w:cs="Courier New"/>
          <w:sz w:val="24"/>
          <w:szCs w:val="24"/>
        </w:rPr>
        <w:t>40</w:t>
      </w:r>
      <w:r w:rsidR="003D3D86">
        <w:rPr>
          <w:rFonts w:ascii="Courier New" w:hAnsi="Courier New" w:cs="Courier New"/>
          <w:sz w:val="24"/>
          <w:szCs w:val="24"/>
        </w:rPr>
        <w:t xml:space="preserve"> 60 55 55 45 40</w:t>
      </w:r>
    </w:p>
    <w:p w14:paraId="25C33B7D" w14:textId="0256D767" w:rsidR="002069C5" w:rsidRDefault="00883D1F" w:rsidP="00425692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501 27</w:t>
      </w:r>
      <w:r w:rsidR="00471F07">
        <w:rPr>
          <w:rFonts w:ascii="Courier New" w:hAnsi="Courier New" w:cs="Courier New"/>
          <w:sz w:val="24"/>
          <w:szCs w:val="24"/>
        </w:rPr>
        <w:t xml:space="preserve"> 1 1 1 </w:t>
      </w:r>
      <w:r w:rsidR="002069C5">
        <w:rPr>
          <w:rFonts w:ascii="Courier New" w:hAnsi="Courier New" w:cs="Courier New"/>
          <w:sz w:val="24"/>
          <w:szCs w:val="24"/>
        </w:rPr>
        <w:t>41</w:t>
      </w:r>
      <w:r w:rsidR="003D3D86">
        <w:rPr>
          <w:rFonts w:ascii="Courier New" w:hAnsi="Courier New" w:cs="Courier New"/>
          <w:sz w:val="24"/>
          <w:szCs w:val="24"/>
        </w:rPr>
        <w:t xml:space="preserve"> 40 45 55 40 40</w:t>
      </w:r>
    </w:p>
    <w:p w14:paraId="4DCDED78" w14:textId="18CD1D82" w:rsidR="002069C5" w:rsidRDefault="00883D1F" w:rsidP="00425692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501 28</w:t>
      </w:r>
      <w:r w:rsidR="00471F07">
        <w:rPr>
          <w:rFonts w:ascii="Courier New" w:hAnsi="Courier New" w:cs="Courier New"/>
          <w:sz w:val="24"/>
          <w:szCs w:val="24"/>
        </w:rPr>
        <w:t xml:space="preserve"> 1 1 1 </w:t>
      </w:r>
      <w:r w:rsidR="002069C5">
        <w:rPr>
          <w:rFonts w:ascii="Courier New" w:hAnsi="Courier New" w:cs="Courier New"/>
          <w:sz w:val="24"/>
          <w:szCs w:val="24"/>
        </w:rPr>
        <w:t>42</w:t>
      </w:r>
      <w:r w:rsidR="003D3D86">
        <w:rPr>
          <w:rFonts w:ascii="Courier New" w:hAnsi="Courier New" w:cs="Courier New"/>
          <w:sz w:val="24"/>
          <w:szCs w:val="24"/>
        </w:rPr>
        <w:t xml:space="preserve"> 55 60 65 60 55</w:t>
      </w:r>
    </w:p>
    <w:p w14:paraId="21CC622E" w14:textId="54D38A53" w:rsidR="00883D1F" w:rsidRDefault="00883D1F" w:rsidP="00425692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501 29</w:t>
      </w:r>
      <w:r w:rsidR="00471F07">
        <w:rPr>
          <w:rFonts w:ascii="Courier New" w:hAnsi="Courier New" w:cs="Courier New"/>
          <w:sz w:val="24"/>
          <w:szCs w:val="24"/>
        </w:rPr>
        <w:t xml:space="preserve"> 1 1 1 </w:t>
      </w:r>
      <w:r w:rsidR="002069C5">
        <w:rPr>
          <w:rFonts w:ascii="Courier New" w:hAnsi="Courier New" w:cs="Courier New"/>
          <w:sz w:val="24"/>
          <w:szCs w:val="24"/>
        </w:rPr>
        <w:t>43</w:t>
      </w:r>
      <w:r w:rsidR="003D3D86">
        <w:rPr>
          <w:rFonts w:ascii="Courier New" w:hAnsi="Courier New" w:cs="Courier New"/>
          <w:sz w:val="24"/>
          <w:szCs w:val="24"/>
        </w:rPr>
        <w:t xml:space="preserve"> 45 40 45 35 30</w:t>
      </w:r>
    </w:p>
    <w:p w14:paraId="7DDB645C" w14:textId="526E66F8" w:rsidR="002069C5" w:rsidRDefault="00883D1F" w:rsidP="00425692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501 31</w:t>
      </w:r>
      <w:r w:rsidR="00471F07">
        <w:rPr>
          <w:rFonts w:ascii="Courier New" w:hAnsi="Courier New" w:cs="Courier New"/>
          <w:sz w:val="24"/>
          <w:szCs w:val="24"/>
        </w:rPr>
        <w:t xml:space="preserve"> 1 1 1 </w:t>
      </w:r>
      <w:r w:rsidR="002069C5">
        <w:rPr>
          <w:rFonts w:ascii="Courier New" w:hAnsi="Courier New" w:cs="Courier New"/>
          <w:sz w:val="24"/>
          <w:szCs w:val="24"/>
        </w:rPr>
        <w:t>44</w:t>
      </w:r>
      <w:r w:rsidR="003D3D86">
        <w:rPr>
          <w:rFonts w:ascii="Courier New" w:hAnsi="Courier New" w:cs="Courier New"/>
          <w:sz w:val="24"/>
          <w:szCs w:val="24"/>
        </w:rPr>
        <w:t xml:space="preserve"> </w:t>
      </w:r>
    </w:p>
    <w:p w14:paraId="64A61348" w14:textId="767CABE4" w:rsidR="002069C5" w:rsidRDefault="00883D1F" w:rsidP="00425692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501 32</w:t>
      </w:r>
      <w:r w:rsidR="00471F07">
        <w:rPr>
          <w:rFonts w:ascii="Courier New" w:hAnsi="Courier New" w:cs="Courier New"/>
          <w:sz w:val="24"/>
          <w:szCs w:val="24"/>
        </w:rPr>
        <w:t xml:space="preserve"> 1 1 1 </w:t>
      </w:r>
      <w:r w:rsidR="002069C5">
        <w:rPr>
          <w:rFonts w:ascii="Courier New" w:hAnsi="Courier New" w:cs="Courier New"/>
          <w:sz w:val="24"/>
          <w:szCs w:val="24"/>
        </w:rPr>
        <w:t>45</w:t>
      </w:r>
      <w:r w:rsidR="003D3D86">
        <w:rPr>
          <w:rFonts w:ascii="Courier New" w:hAnsi="Courier New" w:cs="Courier New"/>
          <w:sz w:val="24"/>
          <w:szCs w:val="24"/>
        </w:rPr>
        <w:t xml:space="preserve"> 40 40 55 40 40</w:t>
      </w:r>
    </w:p>
    <w:p w14:paraId="523EA6B8" w14:textId="37E92DEC" w:rsidR="002069C5" w:rsidRDefault="00883D1F" w:rsidP="00425692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501 33</w:t>
      </w:r>
      <w:r w:rsidR="00471F07">
        <w:rPr>
          <w:rFonts w:ascii="Courier New" w:hAnsi="Courier New" w:cs="Courier New"/>
          <w:sz w:val="24"/>
          <w:szCs w:val="24"/>
        </w:rPr>
        <w:t xml:space="preserve"> 1 1 1 </w:t>
      </w:r>
      <w:r w:rsidR="002069C5">
        <w:rPr>
          <w:rFonts w:ascii="Courier New" w:hAnsi="Courier New" w:cs="Courier New"/>
          <w:sz w:val="24"/>
          <w:szCs w:val="24"/>
        </w:rPr>
        <w:t>46</w:t>
      </w:r>
      <w:r w:rsidR="003D3D86">
        <w:rPr>
          <w:rFonts w:ascii="Courier New" w:hAnsi="Courier New" w:cs="Courier New"/>
          <w:sz w:val="24"/>
          <w:szCs w:val="24"/>
        </w:rPr>
        <w:t xml:space="preserve"> 65 65 65 60 60</w:t>
      </w:r>
    </w:p>
    <w:p w14:paraId="488EBA75" w14:textId="103D7DCD" w:rsidR="002069C5" w:rsidRDefault="00883D1F" w:rsidP="00425692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501 34</w:t>
      </w:r>
      <w:r w:rsidR="00471F07">
        <w:rPr>
          <w:rFonts w:ascii="Courier New" w:hAnsi="Courier New" w:cs="Courier New"/>
          <w:sz w:val="24"/>
          <w:szCs w:val="24"/>
        </w:rPr>
        <w:t xml:space="preserve"> 1 1 1 </w:t>
      </w:r>
      <w:r w:rsidR="002069C5">
        <w:rPr>
          <w:rFonts w:ascii="Courier New" w:hAnsi="Courier New" w:cs="Courier New"/>
          <w:sz w:val="24"/>
          <w:szCs w:val="24"/>
        </w:rPr>
        <w:t>47</w:t>
      </w:r>
      <w:r w:rsidR="003D3D86">
        <w:rPr>
          <w:rFonts w:ascii="Courier New" w:hAnsi="Courier New" w:cs="Courier New"/>
          <w:sz w:val="24"/>
          <w:szCs w:val="24"/>
        </w:rPr>
        <w:t xml:space="preserve"> 60 60 65 55 60</w:t>
      </w:r>
    </w:p>
    <w:p w14:paraId="2693FDA3" w14:textId="220FDE2B" w:rsidR="00FA64E2" w:rsidRDefault="00883D1F" w:rsidP="00425692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501 35</w:t>
      </w:r>
      <w:r w:rsidR="00471F07">
        <w:rPr>
          <w:rFonts w:ascii="Courier New" w:hAnsi="Courier New" w:cs="Courier New"/>
          <w:sz w:val="24"/>
          <w:szCs w:val="24"/>
        </w:rPr>
        <w:t xml:space="preserve"> 1 1 1 </w:t>
      </w:r>
      <w:r w:rsidR="00FA64E2">
        <w:rPr>
          <w:rFonts w:ascii="Courier New" w:hAnsi="Courier New" w:cs="Courier New"/>
          <w:sz w:val="24"/>
          <w:szCs w:val="24"/>
        </w:rPr>
        <w:t>48</w:t>
      </w:r>
      <w:r w:rsidR="003D3D86">
        <w:rPr>
          <w:rFonts w:ascii="Courier New" w:hAnsi="Courier New" w:cs="Courier New"/>
          <w:sz w:val="24"/>
          <w:szCs w:val="24"/>
        </w:rPr>
        <w:t xml:space="preserve"> </w:t>
      </w:r>
    </w:p>
    <w:p w14:paraId="1676159B" w14:textId="5662D259" w:rsidR="00FA64E2" w:rsidRDefault="00883D1F" w:rsidP="00425692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501 36</w:t>
      </w:r>
      <w:r w:rsidR="00471F07">
        <w:rPr>
          <w:rFonts w:ascii="Courier New" w:hAnsi="Courier New" w:cs="Courier New"/>
          <w:sz w:val="24"/>
          <w:szCs w:val="24"/>
        </w:rPr>
        <w:t xml:space="preserve"> 1 1 1 </w:t>
      </w:r>
      <w:r w:rsidR="00FA64E2">
        <w:rPr>
          <w:rFonts w:ascii="Courier New" w:hAnsi="Courier New" w:cs="Courier New"/>
          <w:sz w:val="24"/>
          <w:szCs w:val="24"/>
        </w:rPr>
        <w:t>49</w:t>
      </w:r>
      <w:r w:rsidR="003D3D86">
        <w:rPr>
          <w:rFonts w:ascii="Courier New" w:hAnsi="Courier New" w:cs="Courier New"/>
          <w:sz w:val="24"/>
          <w:szCs w:val="24"/>
        </w:rPr>
        <w:t xml:space="preserve"> 40 40 45 40 40</w:t>
      </w:r>
    </w:p>
    <w:p w14:paraId="4B27A869" w14:textId="12BF4840" w:rsidR="00FA64E2" w:rsidRDefault="00883D1F" w:rsidP="00425692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501 41</w:t>
      </w:r>
      <w:r w:rsidR="00471F07">
        <w:rPr>
          <w:rFonts w:ascii="Courier New" w:hAnsi="Courier New" w:cs="Courier New"/>
          <w:sz w:val="24"/>
          <w:szCs w:val="24"/>
        </w:rPr>
        <w:t xml:space="preserve"> 1 1 1 </w:t>
      </w:r>
      <w:r w:rsidR="00FA64E2">
        <w:rPr>
          <w:rFonts w:ascii="Courier New" w:hAnsi="Courier New" w:cs="Courier New"/>
          <w:sz w:val="24"/>
          <w:szCs w:val="24"/>
        </w:rPr>
        <w:t>50</w:t>
      </w:r>
      <w:r w:rsidR="003D3D86">
        <w:rPr>
          <w:rFonts w:ascii="Courier New" w:hAnsi="Courier New" w:cs="Courier New"/>
          <w:sz w:val="24"/>
          <w:szCs w:val="24"/>
        </w:rPr>
        <w:t xml:space="preserve"> 40 40 50 45 45</w:t>
      </w:r>
    </w:p>
    <w:p w14:paraId="4B749A76" w14:textId="26022462" w:rsidR="00FA64E2" w:rsidRDefault="00883D1F" w:rsidP="00425692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501 44</w:t>
      </w:r>
      <w:r w:rsidR="00471F07">
        <w:rPr>
          <w:rFonts w:ascii="Courier New" w:hAnsi="Courier New" w:cs="Courier New"/>
          <w:sz w:val="24"/>
          <w:szCs w:val="24"/>
        </w:rPr>
        <w:t xml:space="preserve"> 1 1 1 </w:t>
      </w:r>
      <w:r w:rsidR="00FA64E2">
        <w:rPr>
          <w:rFonts w:ascii="Courier New" w:hAnsi="Courier New" w:cs="Courier New"/>
          <w:sz w:val="24"/>
          <w:szCs w:val="24"/>
        </w:rPr>
        <w:t>51</w:t>
      </w:r>
      <w:r w:rsidR="003D3D86">
        <w:rPr>
          <w:rFonts w:ascii="Courier New" w:hAnsi="Courier New" w:cs="Courier New"/>
          <w:sz w:val="24"/>
          <w:szCs w:val="24"/>
        </w:rPr>
        <w:t xml:space="preserve"> 60 60 65 60 60</w:t>
      </w:r>
    </w:p>
    <w:p w14:paraId="5356844C" w14:textId="17171DF6" w:rsidR="00FA64E2" w:rsidRDefault="00883D1F" w:rsidP="00425692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501 45</w:t>
      </w:r>
      <w:r w:rsidR="00471F07">
        <w:rPr>
          <w:rFonts w:ascii="Courier New" w:hAnsi="Courier New" w:cs="Courier New"/>
          <w:sz w:val="24"/>
          <w:szCs w:val="24"/>
        </w:rPr>
        <w:t xml:space="preserve"> 1 1 1 </w:t>
      </w:r>
      <w:r w:rsidR="00FA64E2">
        <w:rPr>
          <w:rFonts w:ascii="Courier New" w:hAnsi="Courier New" w:cs="Courier New"/>
          <w:sz w:val="24"/>
          <w:szCs w:val="24"/>
        </w:rPr>
        <w:t>52</w:t>
      </w:r>
      <w:r w:rsidR="003D3D86">
        <w:rPr>
          <w:rFonts w:ascii="Courier New" w:hAnsi="Courier New" w:cs="Courier New"/>
          <w:sz w:val="24"/>
          <w:szCs w:val="24"/>
        </w:rPr>
        <w:t xml:space="preserve"> 55 55 60 60 50</w:t>
      </w:r>
    </w:p>
    <w:p w14:paraId="391E32DF" w14:textId="36D7989D" w:rsidR="00FA64E2" w:rsidRDefault="00883D1F" w:rsidP="00425692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501 47</w:t>
      </w:r>
      <w:r w:rsidR="00471F07">
        <w:rPr>
          <w:rFonts w:ascii="Courier New" w:hAnsi="Courier New" w:cs="Courier New"/>
          <w:sz w:val="24"/>
          <w:szCs w:val="24"/>
        </w:rPr>
        <w:t xml:space="preserve"> 1 1 1 </w:t>
      </w:r>
      <w:r w:rsidR="00FA64E2">
        <w:rPr>
          <w:rFonts w:ascii="Courier New" w:hAnsi="Courier New" w:cs="Courier New"/>
          <w:sz w:val="24"/>
          <w:szCs w:val="24"/>
        </w:rPr>
        <w:t>53</w:t>
      </w:r>
      <w:r w:rsidR="003D3D86">
        <w:rPr>
          <w:rFonts w:ascii="Courier New" w:hAnsi="Courier New" w:cs="Courier New"/>
          <w:sz w:val="24"/>
          <w:szCs w:val="24"/>
        </w:rPr>
        <w:t xml:space="preserve"> 50 60 60 55 50</w:t>
      </w:r>
    </w:p>
    <w:p w14:paraId="569277FE" w14:textId="19542DAA" w:rsidR="00FA64E2" w:rsidRDefault="00883D1F" w:rsidP="00425692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501 48</w:t>
      </w:r>
      <w:r w:rsidR="00471F07">
        <w:rPr>
          <w:rFonts w:ascii="Courier New" w:hAnsi="Courier New" w:cs="Courier New"/>
          <w:sz w:val="24"/>
          <w:szCs w:val="24"/>
        </w:rPr>
        <w:t xml:space="preserve"> 1 1 1 </w:t>
      </w:r>
      <w:r w:rsidR="00FA64E2">
        <w:rPr>
          <w:rFonts w:ascii="Courier New" w:hAnsi="Courier New" w:cs="Courier New"/>
          <w:sz w:val="24"/>
          <w:szCs w:val="24"/>
        </w:rPr>
        <w:t>54</w:t>
      </w:r>
      <w:r w:rsidR="003D3D86">
        <w:rPr>
          <w:rFonts w:ascii="Courier New" w:hAnsi="Courier New" w:cs="Courier New"/>
          <w:sz w:val="24"/>
          <w:szCs w:val="24"/>
        </w:rPr>
        <w:t xml:space="preserve"> 65 65 65 70 65</w:t>
      </w:r>
    </w:p>
    <w:p w14:paraId="4C122317" w14:textId="4E352416" w:rsidR="00FA64E2" w:rsidRDefault="00FA64E2" w:rsidP="00425692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501 </w:t>
      </w:r>
      <w:r w:rsidR="00883D1F">
        <w:rPr>
          <w:rFonts w:ascii="Courier New" w:hAnsi="Courier New" w:cs="Courier New"/>
          <w:sz w:val="24"/>
          <w:szCs w:val="24"/>
        </w:rPr>
        <w:t>49</w:t>
      </w:r>
      <w:r w:rsidR="00471F07">
        <w:rPr>
          <w:rFonts w:ascii="Courier New" w:hAnsi="Courier New" w:cs="Courier New"/>
          <w:sz w:val="24"/>
          <w:szCs w:val="24"/>
        </w:rPr>
        <w:t xml:space="preserve"> 1 1 1 </w:t>
      </w:r>
      <w:r>
        <w:rPr>
          <w:rFonts w:ascii="Courier New" w:hAnsi="Courier New" w:cs="Courier New"/>
          <w:sz w:val="24"/>
          <w:szCs w:val="24"/>
        </w:rPr>
        <w:t>55</w:t>
      </w:r>
      <w:r w:rsidR="003D3D86">
        <w:rPr>
          <w:rFonts w:ascii="Courier New" w:hAnsi="Courier New" w:cs="Courier New"/>
          <w:sz w:val="24"/>
          <w:szCs w:val="24"/>
        </w:rPr>
        <w:t xml:space="preserve"> 45 55 55 45 40</w:t>
      </w:r>
    </w:p>
    <w:p w14:paraId="6ED8FEB2" w14:textId="2BCC2ED1" w:rsidR="00FA64E2" w:rsidRDefault="00883D1F" w:rsidP="00425692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501 51</w:t>
      </w:r>
      <w:r w:rsidR="00471F07">
        <w:rPr>
          <w:rFonts w:ascii="Courier New" w:hAnsi="Courier New" w:cs="Courier New"/>
          <w:sz w:val="24"/>
          <w:szCs w:val="24"/>
        </w:rPr>
        <w:t xml:space="preserve"> 1 1 1 </w:t>
      </w:r>
      <w:r w:rsidR="00FA64E2">
        <w:rPr>
          <w:rFonts w:ascii="Courier New" w:hAnsi="Courier New" w:cs="Courier New"/>
          <w:sz w:val="24"/>
          <w:szCs w:val="24"/>
        </w:rPr>
        <w:t>56</w:t>
      </w:r>
      <w:r w:rsidR="003D3D86">
        <w:rPr>
          <w:rFonts w:ascii="Courier New" w:hAnsi="Courier New" w:cs="Courier New"/>
          <w:sz w:val="24"/>
          <w:szCs w:val="24"/>
        </w:rPr>
        <w:t xml:space="preserve"> 45 45 55 35 30</w:t>
      </w:r>
    </w:p>
    <w:p w14:paraId="15AFEE99" w14:textId="5077C452" w:rsidR="00FA64E2" w:rsidRDefault="00883D1F" w:rsidP="00425692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501 53</w:t>
      </w:r>
      <w:r w:rsidR="00471F07">
        <w:rPr>
          <w:rFonts w:ascii="Courier New" w:hAnsi="Courier New" w:cs="Courier New"/>
          <w:sz w:val="24"/>
          <w:szCs w:val="24"/>
        </w:rPr>
        <w:t xml:space="preserve"> 1 1 1 </w:t>
      </w:r>
      <w:r w:rsidR="00FA64E2">
        <w:rPr>
          <w:rFonts w:ascii="Courier New" w:hAnsi="Courier New" w:cs="Courier New"/>
          <w:sz w:val="24"/>
          <w:szCs w:val="24"/>
        </w:rPr>
        <w:t>57</w:t>
      </w:r>
      <w:r w:rsidR="003D3D86">
        <w:rPr>
          <w:rFonts w:ascii="Courier New" w:hAnsi="Courier New" w:cs="Courier New"/>
          <w:sz w:val="24"/>
          <w:szCs w:val="24"/>
        </w:rPr>
        <w:t xml:space="preserve"> </w:t>
      </w:r>
      <w:r w:rsidR="006756C2">
        <w:rPr>
          <w:rFonts w:ascii="Courier New" w:hAnsi="Courier New" w:cs="Courier New"/>
          <w:sz w:val="24"/>
          <w:szCs w:val="24"/>
        </w:rPr>
        <w:t>60 55 65 55 55</w:t>
      </w:r>
    </w:p>
    <w:p w14:paraId="196127D8" w14:textId="15C9D5AC" w:rsidR="00FA64E2" w:rsidRDefault="00883D1F" w:rsidP="00425692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501 55</w:t>
      </w:r>
      <w:r w:rsidR="00471F07">
        <w:rPr>
          <w:rFonts w:ascii="Courier New" w:hAnsi="Courier New" w:cs="Courier New"/>
          <w:sz w:val="24"/>
          <w:szCs w:val="24"/>
        </w:rPr>
        <w:t xml:space="preserve"> 1 1 1 </w:t>
      </w:r>
      <w:r w:rsidR="00FA64E2">
        <w:rPr>
          <w:rFonts w:ascii="Courier New" w:hAnsi="Courier New" w:cs="Courier New"/>
          <w:sz w:val="24"/>
          <w:szCs w:val="24"/>
        </w:rPr>
        <w:t>58</w:t>
      </w:r>
      <w:r w:rsidR="006756C2">
        <w:rPr>
          <w:rFonts w:ascii="Courier New" w:hAnsi="Courier New" w:cs="Courier New"/>
          <w:sz w:val="24"/>
          <w:szCs w:val="24"/>
        </w:rPr>
        <w:t xml:space="preserve"> 45 45 55 45 40</w:t>
      </w:r>
    </w:p>
    <w:p w14:paraId="3F424F27" w14:textId="6C711682" w:rsidR="00FA64E2" w:rsidRDefault="00883D1F" w:rsidP="00425692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501 56</w:t>
      </w:r>
      <w:r w:rsidR="00471F07">
        <w:rPr>
          <w:rFonts w:ascii="Courier New" w:hAnsi="Courier New" w:cs="Courier New"/>
          <w:sz w:val="24"/>
          <w:szCs w:val="24"/>
        </w:rPr>
        <w:t xml:space="preserve"> 1 1 1 </w:t>
      </w:r>
      <w:r w:rsidR="00FA64E2">
        <w:rPr>
          <w:rFonts w:ascii="Courier New" w:hAnsi="Courier New" w:cs="Courier New"/>
          <w:sz w:val="24"/>
          <w:szCs w:val="24"/>
        </w:rPr>
        <w:t>59</w:t>
      </w:r>
      <w:r w:rsidR="006756C2">
        <w:rPr>
          <w:rFonts w:ascii="Courier New" w:hAnsi="Courier New" w:cs="Courier New"/>
          <w:sz w:val="24"/>
          <w:szCs w:val="24"/>
        </w:rPr>
        <w:t xml:space="preserve"> 60 60 60 55 50</w:t>
      </w:r>
    </w:p>
    <w:p w14:paraId="6DE36228" w14:textId="3C696B8E" w:rsidR="00FA64E2" w:rsidRDefault="00883D1F" w:rsidP="00425692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501 57</w:t>
      </w:r>
      <w:r w:rsidR="00471F07">
        <w:rPr>
          <w:rFonts w:ascii="Courier New" w:hAnsi="Courier New" w:cs="Courier New"/>
          <w:sz w:val="24"/>
          <w:szCs w:val="24"/>
        </w:rPr>
        <w:t xml:space="preserve"> 1 1 1 </w:t>
      </w:r>
      <w:r w:rsidR="00FA64E2">
        <w:rPr>
          <w:rFonts w:ascii="Courier New" w:hAnsi="Courier New" w:cs="Courier New"/>
          <w:sz w:val="24"/>
          <w:szCs w:val="24"/>
        </w:rPr>
        <w:t>60</w:t>
      </w:r>
      <w:r w:rsidR="006756C2">
        <w:rPr>
          <w:rFonts w:ascii="Courier New" w:hAnsi="Courier New" w:cs="Courier New"/>
          <w:sz w:val="24"/>
          <w:szCs w:val="24"/>
        </w:rPr>
        <w:t xml:space="preserve"> 60 60 65 50 50</w:t>
      </w:r>
    </w:p>
    <w:p w14:paraId="47399450" w14:textId="30D956C0" w:rsidR="00FA64E2" w:rsidRDefault="00883D1F" w:rsidP="00425692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501 58</w:t>
      </w:r>
      <w:r w:rsidR="00471F07">
        <w:rPr>
          <w:rFonts w:ascii="Courier New" w:hAnsi="Courier New" w:cs="Courier New"/>
          <w:sz w:val="24"/>
          <w:szCs w:val="24"/>
        </w:rPr>
        <w:t xml:space="preserve"> 1 1 1 </w:t>
      </w:r>
      <w:r w:rsidR="00FA64E2">
        <w:rPr>
          <w:rFonts w:ascii="Courier New" w:hAnsi="Courier New" w:cs="Courier New"/>
          <w:sz w:val="24"/>
          <w:szCs w:val="24"/>
        </w:rPr>
        <w:t>61</w:t>
      </w:r>
      <w:r w:rsidR="006756C2">
        <w:rPr>
          <w:rFonts w:ascii="Courier New" w:hAnsi="Courier New" w:cs="Courier New"/>
          <w:sz w:val="24"/>
          <w:szCs w:val="24"/>
        </w:rPr>
        <w:t xml:space="preserve"> 65 65 65 50 50</w:t>
      </w:r>
    </w:p>
    <w:p w14:paraId="06FB9D9A" w14:textId="469352A3" w:rsidR="00FA64E2" w:rsidRDefault="00883D1F" w:rsidP="00425692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501 59</w:t>
      </w:r>
      <w:r w:rsidR="00471F07">
        <w:rPr>
          <w:rFonts w:ascii="Courier New" w:hAnsi="Courier New" w:cs="Courier New"/>
          <w:sz w:val="24"/>
          <w:szCs w:val="24"/>
        </w:rPr>
        <w:t xml:space="preserve"> 1 1 1 </w:t>
      </w:r>
      <w:r w:rsidR="00FA64E2">
        <w:rPr>
          <w:rFonts w:ascii="Courier New" w:hAnsi="Courier New" w:cs="Courier New"/>
          <w:sz w:val="24"/>
          <w:szCs w:val="24"/>
        </w:rPr>
        <w:t>62</w:t>
      </w:r>
      <w:r w:rsidR="006756C2">
        <w:rPr>
          <w:rFonts w:ascii="Courier New" w:hAnsi="Courier New" w:cs="Courier New"/>
          <w:sz w:val="24"/>
          <w:szCs w:val="24"/>
        </w:rPr>
        <w:t xml:space="preserve"> 55 45 60 45 40</w:t>
      </w:r>
    </w:p>
    <w:p w14:paraId="7DD9DCEE" w14:textId="25DE9BD0" w:rsidR="00FA64E2" w:rsidRDefault="00883D1F" w:rsidP="00425692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501 60</w:t>
      </w:r>
      <w:r w:rsidR="00471F07">
        <w:rPr>
          <w:rFonts w:ascii="Courier New" w:hAnsi="Courier New" w:cs="Courier New"/>
          <w:sz w:val="24"/>
          <w:szCs w:val="24"/>
        </w:rPr>
        <w:t xml:space="preserve"> 1 1 1 </w:t>
      </w:r>
      <w:r w:rsidR="00FA64E2">
        <w:rPr>
          <w:rFonts w:ascii="Courier New" w:hAnsi="Courier New" w:cs="Courier New"/>
          <w:sz w:val="24"/>
          <w:szCs w:val="24"/>
        </w:rPr>
        <w:t>63</w:t>
      </w:r>
      <w:r w:rsidR="006756C2">
        <w:rPr>
          <w:rFonts w:ascii="Courier New" w:hAnsi="Courier New" w:cs="Courier New"/>
          <w:sz w:val="24"/>
          <w:szCs w:val="24"/>
        </w:rPr>
        <w:t xml:space="preserve"> 45 45 55 40 35</w:t>
      </w:r>
    </w:p>
    <w:p w14:paraId="29FD9B4F" w14:textId="680C52AD" w:rsidR="00FA64E2" w:rsidRDefault="00883D1F" w:rsidP="00425692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501 61</w:t>
      </w:r>
      <w:r w:rsidR="00471F07">
        <w:rPr>
          <w:rFonts w:ascii="Courier New" w:hAnsi="Courier New" w:cs="Courier New"/>
          <w:sz w:val="24"/>
          <w:szCs w:val="24"/>
        </w:rPr>
        <w:t xml:space="preserve"> 1 1 1 </w:t>
      </w:r>
      <w:r w:rsidR="00FA64E2">
        <w:rPr>
          <w:rFonts w:ascii="Courier New" w:hAnsi="Courier New" w:cs="Courier New"/>
          <w:sz w:val="24"/>
          <w:szCs w:val="24"/>
        </w:rPr>
        <w:t>64</w:t>
      </w:r>
      <w:r w:rsidR="006756C2">
        <w:rPr>
          <w:rFonts w:ascii="Courier New" w:hAnsi="Courier New" w:cs="Courier New"/>
          <w:sz w:val="24"/>
          <w:szCs w:val="24"/>
        </w:rPr>
        <w:t xml:space="preserve"> </w:t>
      </w:r>
    </w:p>
    <w:p w14:paraId="013C017E" w14:textId="5BE14BCE" w:rsidR="00FA64E2" w:rsidRDefault="00883D1F" w:rsidP="00425692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501 62</w:t>
      </w:r>
      <w:r w:rsidR="00471F07">
        <w:rPr>
          <w:rFonts w:ascii="Courier New" w:hAnsi="Courier New" w:cs="Courier New"/>
          <w:sz w:val="24"/>
          <w:szCs w:val="24"/>
        </w:rPr>
        <w:t xml:space="preserve"> 1 1 1 </w:t>
      </w:r>
      <w:r w:rsidR="00FA64E2">
        <w:rPr>
          <w:rFonts w:ascii="Courier New" w:hAnsi="Courier New" w:cs="Courier New"/>
          <w:sz w:val="24"/>
          <w:szCs w:val="24"/>
        </w:rPr>
        <w:t>65</w:t>
      </w:r>
      <w:r w:rsidR="006756C2">
        <w:rPr>
          <w:rFonts w:ascii="Courier New" w:hAnsi="Courier New" w:cs="Courier New"/>
          <w:sz w:val="24"/>
          <w:szCs w:val="24"/>
        </w:rPr>
        <w:t xml:space="preserve"> 65 65 65 60 65</w:t>
      </w:r>
    </w:p>
    <w:p w14:paraId="7611DF70" w14:textId="414F11E8" w:rsidR="00FA64E2" w:rsidRDefault="00883D1F" w:rsidP="00425692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501 63</w:t>
      </w:r>
      <w:r w:rsidR="00471F07">
        <w:rPr>
          <w:rFonts w:ascii="Courier New" w:hAnsi="Courier New" w:cs="Courier New"/>
          <w:sz w:val="24"/>
          <w:szCs w:val="24"/>
        </w:rPr>
        <w:t xml:space="preserve"> 1 1 1 </w:t>
      </w:r>
      <w:r w:rsidR="00FA64E2">
        <w:rPr>
          <w:rFonts w:ascii="Courier New" w:hAnsi="Courier New" w:cs="Courier New"/>
          <w:sz w:val="24"/>
          <w:szCs w:val="24"/>
        </w:rPr>
        <w:t>66</w:t>
      </w:r>
      <w:r w:rsidR="006756C2">
        <w:rPr>
          <w:rFonts w:ascii="Courier New" w:hAnsi="Courier New" w:cs="Courier New"/>
          <w:sz w:val="24"/>
          <w:szCs w:val="24"/>
        </w:rPr>
        <w:t xml:space="preserve"> 65 60 65 45 45</w:t>
      </w:r>
    </w:p>
    <w:p w14:paraId="26B5D363" w14:textId="3A12DEF4" w:rsidR="00FA64E2" w:rsidRDefault="00883D1F" w:rsidP="00425692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501 64</w:t>
      </w:r>
      <w:r w:rsidR="00471F07">
        <w:rPr>
          <w:rFonts w:ascii="Courier New" w:hAnsi="Courier New" w:cs="Courier New"/>
          <w:sz w:val="24"/>
          <w:szCs w:val="24"/>
        </w:rPr>
        <w:t xml:space="preserve"> 1 1 1 </w:t>
      </w:r>
      <w:r w:rsidR="00FA64E2">
        <w:rPr>
          <w:rFonts w:ascii="Courier New" w:hAnsi="Courier New" w:cs="Courier New"/>
          <w:sz w:val="24"/>
          <w:szCs w:val="24"/>
        </w:rPr>
        <w:t>67</w:t>
      </w:r>
      <w:r w:rsidR="006756C2">
        <w:rPr>
          <w:rFonts w:ascii="Courier New" w:hAnsi="Courier New" w:cs="Courier New"/>
          <w:sz w:val="24"/>
          <w:szCs w:val="24"/>
        </w:rPr>
        <w:t xml:space="preserve"> 55 55 65 55 50</w:t>
      </w:r>
    </w:p>
    <w:p w14:paraId="287B3A2F" w14:textId="3BC31A6B" w:rsidR="00FA64E2" w:rsidRDefault="00883D1F" w:rsidP="00425692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501 66</w:t>
      </w:r>
      <w:r w:rsidR="00471F07">
        <w:rPr>
          <w:rFonts w:ascii="Courier New" w:hAnsi="Courier New" w:cs="Courier New"/>
          <w:sz w:val="24"/>
          <w:szCs w:val="24"/>
        </w:rPr>
        <w:t xml:space="preserve"> 1 1 1 </w:t>
      </w:r>
      <w:r w:rsidR="00FA64E2">
        <w:rPr>
          <w:rFonts w:ascii="Courier New" w:hAnsi="Courier New" w:cs="Courier New"/>
          <w:sz w:val="24"/>
          <w:szCs w:val="24"/>
        </w:rPr>
        <w:t>68</w:t>
      </w:r>
      <w:r w:rsidR="006756C2">
        <w:rPr>
          <w:rFonts w:ascii="Courier New" w:hAnsi="Courier New" w:cs="Courier New"/>
          <w:sz w:val="24"/>
          <w:szCs w:val="24"/>
        </w:rPr>
        <w:t xml:space="preserve"> 50 50 60 45 40</w:t>
      </w:r>
    </w:p>
    <w:p w14:paraId="1A73DFEA" w14:textId="69898916" w:rsidR="00FA64E2" w:rsidRDefault="00883D1F" w:rsidP="00425692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501 67</w:t>
      </w:r>
      <w:r w:rsidR="00471F07">
        <w:rPr>
          <w:rFonts w:ascii="Courier New" w:hAnsi="Courier New" w:cs="Courier New"/>
          <w:sz w:val="24"/>
          <w:szCs w:val="24"/>
        </w:rPr>
        <w:t xml:space="preserve"> 1 1 1 </w:t>
      </w:r>
      <w:r w:rsidR="00FA64E2">
        <w:rPr>
          <w:rFonts w:ascii="Courier New" w:hAnsi="Courier New" w:cs="Courier New"/>
          <w:sz w:val="24"/>
          <w:szCs w:val="24"/>
        </w:rPr>
        <w:t>69</w:t>
      </w:r>
      <w:r w:rsidR="006756C2">
        <w:rPr>
          <w:rFonts w:ascii="Courier New" w:hAnsi="Courier New" w:cs="Courier New"/>
          <w:sz w:val="24"/>
          <w:szCs w:val="24"/>
        </w:rPr>
        <w:t xml:space="preserve"> 45 50 55 35 35</w:t>
      </w:r>
    </w:p>
    <w:p w14:paraId="6A61C861" w14:textId="03B11118" w:rsidR="00FA64E2" w:rsidRDefault="00883D1F" w:rsidP="00425692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501 68</w:t>
      </w:r>
      <w:r w:rsidR="00471F07">
        <w:rPr>
          <w:rFonts w:ascii="Courier New" w:hAnsi="Courier New" w:cs="Courier New"/>
          <w:sz w:val="24"/>
          <w:szCs w:val="24"/>
        </w:rPr>
        <w:t xml:space="preserve"> 1 1 1 </w:t>
      </w:r>
      <w:r w:rsidR="00FA64E2">
        <w:rPr>
          <w:rFonts w:ascii="Courier New" w:hAnsi="Courier New" w:cs="Courier New"/>
          <w:sz w:val="24"/>
          <w:szCs w:val="24"/>
        </w:rPr>
        <w:t>70</w:t>
      </w:r>
      <w:r w:rsidR="006756C2">
        <w:rPr>
          <w:rFonts w:ascii="Courier New" w:hAnsi="Courier New" w:cs="Courier New"/>
          <w:sz w:val="24"/>
          <w:szCs w:val="24"/>
        </w:rPr>
        <w:t xml:space="preserve"> 55 55 60 50 45</w:t>
      </w:r>
    </w:p>
    <w:p w14:paraId="4451302B" w14:textId="0C83E0AC" w:rsidR="00FA64E2" w:rsidRDefault="00883D1F" w:rsidP="00425692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501 69</w:t>
      </w:r>
      <w:r w:rsidR="00471F07">
        <w:rPr>
          <w:rFonts w:ascii="Courier New" w:hAnsi="Courier New" w:cs="Courier New"/>
          <w:sz w:val="24"/>
          <w:szCs w:val="24"/>
        </w:rPr>
        <w:t xml:space="preserve"> 1 1 1 </w:t>
      </w:r>
      <w:r w:rsidR="00FA64E2">
        <w:rPr>
          <w:rFonts w:ascii="Courier New" w:hAnsi="Courier New" w:cs="Courier New"/>
          <w:sz w:val="24"/>
          <w:szCs w:val="24"/>
        </w:rPr>
        <w:t>71</w:t>
      </w:r>
      <w:r w:rsidR="006756C2">
        <w:rPr>
          <w:rFonts w:ascii="Courier New" w:hAnsi="Courier New" w:cs="Courier New"/>
          <w:sz w:val="24"/>
          <w:szCs w:val="24"/>
        </w:rPr>
        <w:t xml:space="preserve"> 55 55 50 40 40</w:t>
      </w:r>
    </w:p>
    <w:p w14:paraId="79B1AFEB" w14:textId="5B86595F" w:rsidR="00FA64E2" w:rsidRDefault="00883D1F" w:rsidP="00425692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501 71</w:t>
      </w:r>
      <w:r w:rsidR="00471F07">
        <w:rPr>
          <w:rFonts w:ascii="Courier New" w:hAnsi="Courier New" w:cs="Courier New"/>
          <w:sz w:val="24"/>
          <w:szCs w:val="24"/>
        </w:rPr>
        <w:t xml:space="preserve"> 1 1 1 </w:t>
      </w:r>
      <w:r w:rsidR="00FA64E2">
        <w:rPr>
          <w:rFonts w:ascii="Courier New" w:hAnsi="Courier New" w:cs="Courier New"/>
          <w:sz w:val="24"/>
          <w:szCs w:val="24"/>
        </w:rPr>
        <w:t>72</w:t>
      </w:r>
      <w:r w:rsidR="006756C2">
        <w:rPr>
          <w:rFonts w:ascii="Courier New" w:hAnsi="Courier New" w:cs="Courier New"/>
          <w:sz w:val="24"/>
          <w:szCs w:val="24"/>
        </w:rPr>
        <w:t xml:space="preserve"> 65 65 65 60 60</w:t>
      </w:r>
    </w:p>
    <w:p w14:paraId="30B6C375" w14:textId="63998FF3" w:rsidR="00FA64E2" w:rsidRDefault="00883D1F" w:rsidP="00425692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501 72</w:t>
      </w:r>
      <w:r w:rsidR="00471F07">
        <w:rPr>
          <w:rFonts w:ascii="Courier New" w:hAnsi="Courier New" w:cs="Courier New"/>
          <w:sz w:val="24"/>
          <w:szCs w:val="24"/>
        </w:rPr>
        <w:t xml:space="preserve"> 1 1 1 </w:t>
      </w:r>
      <w:r w:rsidR="00FA64E2">
        <w:rPr>
          <w:rFonts w:ascii="Courier New" w:hAnsi="Courier New" w:cs="Courier New"/>
          <w:sz w:val="24"/>
          <w:szCs w:val="24"/>
        </w:rPr>
        <w:t>73</w:t>
      </w:r>
      <w:r w:rsidR="006756C2">
        <w:rPr>
          <w:rFonts w:ascii="Courier New" w:hAnsi="Courier New" w:cs="Courier New"/>
          <w:sz w:val="24"/>
          <w:szCs w:val="24"/>
        </w:rPr>
        <w:t xml:space="preserve"> 60 60 65 45 50</w:t>
      </w:r>
    </w:p>
    <w:p w14:paraId="6E75275C" w14:textId="0DDF2B53" w:rsidR="00FA64E2" w:rsidRDefault="00883D1F" w:rsidP="00425692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501 73</w:t>
      </w:r>
      <w:r w:rsidR="00471F07">
        <w:rPr>
          <w:rFonts w:ascii="Courier New" w:hAnsi="Courier New" w:cs="Courier New"/>
          <w:sz w:val="24"/>
          <w:szCs w:val="24"/>
        </w:rPr>
        <w:t xml:space="preserve"> 1 1 1 </w:t>
      </w:r>
      <w:r w:rsidR="00FA64E2">
        <w:rPr>
          <w:rFonts w:ascii="Courier New" w:hAnsi="Courier New" w:cs="Courier New"/>
          <w:sz w:val="24"/>
          <w:szCs w:val="24"/>
        </w:rPr>
        <w:t>74</w:t>
      </w:r>
      <w:r w:rsidR="006756C2">
        <w:rPr>
          <w:rFonts w:ascii="Courier New" w:hAnsi="Courier New" w:cs="Courier New"/>
          <w:sz w:val="24"/>
          <w:szCs w:val="24"/>
        </w:rPr>
        <w:t xml:space="preserve"> 45 40 50 40 40</w:t>
      </w:r>
    </w:p>
    <w:p w14:paraId="1F73D5AE" w14:textId="19DE5BB5" w:rsidR="00FA64E2" w:rsidRDefault="00883D1F" w:rsidP="00425692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501 74</w:t>
      </w:r>
      <w:r w:rsidR="00471F07">
        <w:rPr>
          <w:rFonts w:ascii="Courier New" w:hAnsi="Courier New" w:cs="Courier New"/>
          <w:sz w:val="24"/>
          <w:szCs w:val="24"/>
        </w:rPr>
        <w:t xml:space="preserve"> 1 1 1 </w:t>
      </w:r>
      <w:r w:rsidR="00FA64E2">
        <w:rPr>
          <w:rFonts w:ascii="Courier New" w:hAnsi="Courier New" w:cs="Courier New"/>
          <w:sz w:val="24"/>
          <w:szCs w:val="24"/>
        </w:rPr>
        <w:t>75</w:t>
      </w:r>
      <w:r w:rsidR="006756C2">
        <w:rPr>
          <w:rFonts w:ascii="Courier New" w:hAnsi="Courier New" w:cs="Courier New"/>
          <w:sz w:val="24"/>
          <w:szCs w:val="24"/>
        </w:rPr>
        <w:t xml:space="preserve"> 60 60 65 45 45</w:t>
      </w:r>
    </w:p>
    <w:p w14:paraId="39D9455C" w14:textId="1D82AE23" w:rsidR="00FA64E2" w:rsidRDefault="00883D1F" w:rsidP="00425692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501 75</w:t>
      </w:r>
      <w:r w:rsidR="00471F07">
        <w:rPr>
          <w:rFonts w:ascii="Courier New" w:hAnsi="Courier New" w:cs="Courier New"/>
          <w:sz w:val="24"/>
          <w:szCs w:val="24"/>
        </w:rPr>
        <w:t xml:space="preserve"> 1 1 1 </w:t>
      </w:r>
      <w:r w:rsidR="00FA64E2">
        <w:rPr>
          <w:rFonts w:ascii="Courier New" w:hAnsi="Courier New" w:cs="Courier New"/>
          <w:sz w:val="24"/>
          <w:szCs w:val="24"/>
        </w:rPr>
        <w:t>76</w:t>
      </w:r>
      <w:r w:rsidR="006756C2">
        <w:rPr>
          <w:rFonts w:ascii="Courier New" w:hAnsi="Courier New" w:cs="Courier New"/>
          <w:sz w:val="24"/>
          <w:szCs w:val="24"/>
        </w:rPr>
        <w:t xml:space="preserve"> 65 65 65 60 60</w:t>
      </w:r>
    </w:p>
    <w:p w14:paraId="5F46A965" w14:textId="050674BD" w:rsidR="00FA64E2" w:rsidRDefault="00883D1F" w:rsidP="00425692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501 77</w:t>
      </w:r>
      <w:r w:rsidR="00471F07">
        <w:rPr>
          <w:rFonts w:ascii="Courier New" w:hAnsi="Courier New" w:cs="Courier New"/>
          <w:sz w:val="24"/>
          <w:szCs w:val="24"/>
        </w:rPr>
        <w:t xml:space="preserve"> 1 1 1 </w:t>
      </w:r>
      <w:r w:rsidR="00FA64E2">
        <w:rPr>
          <w:rFonts w:ascii="Courier New" w:hAnsi="Courier New" w:cs="Courier New"/>
          <w:sz w:val="24"/>
          <w:szCs w:val="24"/>
        </w:rPr>
        <w:t>77</w:t>
      </w:r>
      <w:r w:rsidR="006756C2">
        <w:rPr>
          <w:rFonts w:ascii="Courier New" w:hAnsi="Courier New" w:cs="Courier New"/>
          <w:sz w:val="24"/>
          <w:szCs w:val="24"/>
        </w:rPr>
        <w:t xml:space="preserve"> 60 60 60 55 55</w:t>
      </w:r>
    </w:p>
    <w:p w14:paraId="34DD72C4" w14:textId="36FC7B35" w:rsidR="00FA64E2" w:rsidRDefault="00883D1F" w:rsidP="00425692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lastRenderedPageBreak/>
        <w:t>501 78</w:t>
      </w:r>
      <w:r w:rsidR="00471F07">
        <w:rPr>
          <w:rFonts w:ascii="Courier New" w:hAnsi="Courier New" w:cs="Courier New"/>
          <w:sz w:val="24"/>
          <w:szCs w:val="24"/>
        </w:rPr>
        <w:t xml:space="preserve"> 1 1 1 </w:t>
      </w:r>
      <w:r w:rsidR="00FA64E2">
        <w:rPr>
          <w:rFonts w:ascii="Courier New" w:hAnsi="Courier New" w:cs="Courier New"/>
          <w:sz w:val="24"/>
          <w:szCs w:val="24"/>
        </w:rPr>
        <w:t>78</w:t>
      </w:r>
      <w:r w:rsidR="006756C2">
        <w:rPr>
          <w:rFonts w:ascii="Courier New" w:hAnsi="Courier New" w:cs="Courier New"/>
          <w:sz w:val="24"/>
          <w:szCs w:val="24"/>
        </w:rPr>
        <w:t xml:space="preserve"> 60 55 60 45 45</w:t>
      </w:r>
    </w:p>
    <w:p w14:paraId="2E889256" w14:textId="60260E31" w:rsidR="00FA64E2" w:rsidRDefault="00883D1F" w:rsidP="00425692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501 79</w:t>
      </w:r>
      <w:r w:rsidR="00471F07">
        <w:rPr>
          <w:rFonts w:ascii="Courier New" w:hAnsi="Courier New" w:cs="Courier New"/>
          <w:sz w:val="24"/>
          <w:szCs w:val="24"/>
        </w:rPr>
        <w:t xml:space="preserve"> 1 1 1 </w:t>
      </w:r>
      <w:r w:rsidR="00FA64E2">
        <w:rPr>
          <w:rFonts w:ascii="Courier New" w:hAnsi="Courier New" w:cs="Courier New"/>
          <w:sz w:val="24"/>
          <w:szCs w:val="24"/>
        </w:rPr>
        <w:t>79</w:t>
      </w:r>
      <w:r w:rsidR="006756C2">
        <w:rPr>
          <w:rFonts w:ascii="Courier New" w:hAnsi="Courier New" w:cs="Courier New"/>
          <w:sz w:val="24"/>
          <w:szCs w:val="24"/>
        </w:rPr>
        <w:t xml:space="preserve"> 45 45 55 40 40</w:t>
      </w:r>
    </w:p>
    <w:p w14:paraId="4862AB82" w14:textId="7B039E1A" w:rsidR="00FA64E2" w:rsidRDefault="00883D1F" w:rsidP="00425692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501 80</w:t>
      </w:r>
      <w:r w:rsidR="00471F07">
        <w:rPr>
          <w:rFonts w:ascii="Courier New" w:hAnsi="Courier New" w:cs="Courier New"/>
          <w:sz w:val="24"/>
          <w:szCs w:val="24"/>
        </w:rPr>
        <w:t xml:space="preserve"> 1 1 1 </w:t>
      </w:r>
      <w:r w:rsidR="00FA64E2">
        <w:rPr>
          <w:rFonts w:ascii="Courier New" w:hAnsi="Courier New" w:cs="Courier New"/>
          <w:sz w:val="24"/>
          <w:szCs w:val="24"/>
        </w:rPr>
        <w:t>80</w:t>
      </w:r>
      <w:r w:rsidR="006756C2">
        <w:rPr>
          <w:rFonts w:ascii="Courier New" w:hAnsi="Courier New" w:cs="Courier New"/>
          <w:sz w:val="24"/>
          <w:szCs w:val="24"/>
        </w:rPr>
        <w:t xml:space="preserve"> 65 65 65 60 60</w:t>
      </w:r>
    </w:p>
    <w:p w14:paraId="715B4D15" w14:textId="5E7D55AC" w:rsidR="003D4EF8" w:rsidRDefault="00471F07" w:rsidP="003D4EF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501 00 1 0</w:t>
      </w:r>
      <w:r w:rsidR="0035490A">
        <w:rPr>
          <w:rFonts w:ascii="Courier New" w:hAnsi="Courier New" w:cs="Courier New"/>
          <w:sz w:val="24"/>
          <w:szCs w:val="24"/>
        </w:rPr>
        <w:t xml:space="preserve"> 2</w:t>
      </w:r>
      <w:r w:rsidR="003D4EF8">
        <w:rPr>
          <w:rFonts w:ascii="Courier New" w:hAnsi="Courier New" w:cs="Courier New"/>
          <w:sz w:val="24"/>
          <w:szCs w:val="24"/>
        </w:rPr>
        <w:t xml:space="preserve"> 00</w:t>
      </w:r>
      <w:r w:rsidR="006756C2">
        <w:rPr>
          <w:rFonts w:ascii="Courier New" w:hAnsi="Courier New" w:cs="Courier New"/>
          <w:sz w:val="24"/>
          <w:szCs w:val="24"/>
        </w:rPr>
        <w:t xml:space="preserve"> 65 65 60 45 45</w:t>
      </w:r>
    </w:p>
    <w:p w14:paraId="1CB29D41" w14:textId="068D3D2C" w:rsidR="00883D1F" w:rsidRDefault="00883D1F" w:rsidP="00883D1F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501 02</w:t>
      </w:r>
      <w:r w:rsidR="00471F07">
        <w:rPr>
          <w:rFonts w:ascii="Courier New" w:hAnsi="Courier New" w:cs="Courier New"/>
          <w:sz w:val="24"/>
          <w:szCs w:val="24"/>
        </w:rPr>
        <w:t xml:space="preserve"> 1 1 2 </w:t>
      </w:r>
      <w:r>
        <w:rPr>
          <w:rFonts w:ascii="Courier New" w:hAnsi="Courier New" w:cs="Courier New"/>
          <w:sz w:val="24"/>
          <w:szCs w:val="24"/>
        </w:rPr>
        <w:t>01</w:t>
      </w:r>
      <w:r w:rsidR="006756C2">
        <w:rPr>
          <w:rFonts w:ascii="Courier New" w:hAnsi="Courier New" w:cs="Courier New"/>
          <w:sz w:val="24"/>
          <w:szCs w:val="24"/>
        </w:rPr>
        <w:t xml:space="preserve"> 50 40 40 35 35</w:t>
      </w:r>
    </w:p>
    <w:p w14:paraId="0B4783C2" w14:textId="1144B3E6" w:rsidR="00883D1F" w:rsidRDefault="00883D1F" w:rsidP="00883D1F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501 04</w:t>
      </w:r>
      <w:r w:rsidR="00471F07">
        <w:rPr>
          <w:rFonts w:ascii="Courier New" w:hAnsi="Courier New" w:cs="Courier New"/>
          <w:sz w:val="24"/>
          <w:szCs w:val="24"/>
        </w:rPr>
        <w:t xml:space="preserve"> 1 1 2 </w:t>
      </w:r>
      <w:r>
        <w:rPr>
          <w:rFonts w:ascii="Courier New" w:hAnsi="Courier New" w:cs="Courier New"/>
          <w:sz w:val="24"/>
          <w:szCs w:val="24"/>
        </w:rPr>
        <w:t>02</w:t>
      </w:r>
      <w:r w:rsidR="006756C2">
        <w:rPr>
          <w:rFonts w:ascii="Courier New" w:hAnsi="Courier New" w:cs="Courier New"/>
          <w:sz w:val="24"/>
          <w:szCs w:val="24"/>
        </w:rPr>
        <w:t xml:space="preserve"> 55 55 60 50 55</w:t>
      </w:r>
    </w:p>
    <w:p w14:paraId="51966558" w14:textId="08542D5E" w:rsidR="00883D1F" w:rsidRDefault="00883D1F" w:rsidP="00883D1F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501 09</w:t>
      </w:r>
      <w:r w:rsidR="00471F07">
        <w:rPr>
          <w:rFonts w:ascii="Courier New" w:hAnsi="Courier New" w:cs="Courier New"/>
          <w:sz w:val="24"/>
          <w:szCs w:val="24"/>
        </w:rPr>
        <w:t xml:space="preserve"> 1 1 2 </w:t>
      </w:r>
      <w:r>
        <w:rPr>
          <w:rFonts w:ascii="Courier New" w:hAnsi="Courier New" w:cs="Courier New"/>
          <w:sz w:val="24"/>
          <w:szCs w:val="24"/>
        </w:rPr>
        <w:t>03</w:t>
      </w:r>
      <w:r w:rsidR="006756C2">
        <w:rPr>
          <w:rFonts w:ascii="Courier New" w:hAnsi="Courier New" w:cs="Courier New"/>
          <w:sz w:val="24"/>
          <w:szCs w:val="24"/>
        </w:rPr>
        <w:t xml:space="preserve"> 60 65 60 60 55</w:t>
      </w:r>
    </w:p>
    <w:p w14:paraId="11BABFD5" w14:textId="19A8FA17" w:rsidR="00883D1F" w:rsidRDefault="00883D1F" w:rsidP="00883D1F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501 1</w:t>
      </w:r>
      <w:r w:rsidR="003700F2">
        <w:rPr>
          <w:rFonts w:ascii="Courier New" w:hAnsi="Courier New" w:cs="Courier New"/>
          <w:sz w:val="24"/>
          <w:szCs w:val="24"/>
        </w:rPr>
        <w:t>1</w:t>
      </w:r>
      <w:r w:rsidR="00471F07">
        <w:rPr>
          <w:rFonts w:ascii="Courier New" w:hAnsi="Courier New" w:cs="Courier New"/>
          <w:sz w:val="24"/>
          <w:szCs w:val="24"/>
        </w:rPr>
        <w:t xml:space="preserve"> 1 1 2 </w:t>
      </w:r>
      <w:r>
        <w:rPr>
          <w:rFonts w:ascii="Courier New" w:hAnsi="Courier New" w:cs="Courier New"/>
          <w:sz w:val="24"/>
          <w:szCs w:val="24"/>
        </w:rPr>
        <w:t>04</w:t>
      </w:r>
      <w:r w:rsidR="006756C2">
        <w:rPr>
          <w:rFonts w:ascii="Courier New" w:hAnsi="Courier New" w:cs="Courier New"/>
          <w:sz w:val="24"/>
          <w:szCs w:val="24"/>
        </w:rPr>
        <w:t xml:space="preserve"> 45 40 35 35 35</w:t>
      </w:r>
    </w:p>
    <w:p w14:paraId="445E0035" w14:textId="013375C5" w:rsidR="00883D1F" w:rsidRDefault="00883D1F" w:rsidP="00883D1F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501 22</w:t>
      </w:r>
      <w:r w:rsidR="00471F07">
        <w:rPr>
          <w:rFonts w:ascii="Courier New" w:hAnsi="Courier New" w:cs="Courier New"/>
          <w:sz w:val="24"/>
          <w:szCs w:val="24"/>
        </w:rPr>
        <w:t xml:space="preserve"> 1 1 2 </w:t>
      </w:r>
      <w:r>
        <w:rPr>
          <w:rFonts w:ascii="Courier New" w:hAnsi="Courier New" w:cs="Courier New"/>
          <w:sz w:val="24"/>
          <w:szCs w:val="24"/>
        </w:rPr>
        <w:t>05</w:t>
      </w:r>
      <w:r w:rsidR="006756C2">
        <w:rPr>
          <w:rFonts w:ascii="Courier New" w:hAnsi="Courier New" w:cs="Courier New"/>
          <w:sz w:val="24"/>
          <w:szCs w:val="24"/>
        </w:rPr>
        <w:t xml:space="preserve"> 55 60 60 55 60</w:t>
      </w:r>
    </w:p>
    <w:p w14:paraId="653AC313" w14:textId="2F27765D" w:rsidR="00883D1F" w:rsidRDefault="00883D1F" w:rsidP="00883D1F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501 39</w:t>
      </w:r>
      <w:r w:rsidR="00471F07">
        <w:rPr>
          <w:rFonts w:ascii="Courier New" w:hAnsi="Courier New" w:cs="Courier New"/>
          <w:sz w:val="24"/>
          <w:szCs w:val="24"/>
        </w:rPr>
        <w:t xml:space="preserve"> 1 1 2 </w:t>
      </w:r>
      <w:r>
        <w:rPr>
          <w:rFonts w:ascii="Courier New" w:hAnsi="Courier New" w:cs="Courier New"/>
          <w:sz w:val="24"/>
          <w:szCs w:val="24"/>
        </w:rPr>
        <w:t>06</w:t>
      </w:r>
      <w:r w:rsidR="006756C2">
        <w:rPr>
          <w:rFonts w:ascii="Courier New" w:hAnsi="Courier New" w:cs="Courier New"/>
          <w:sz w:val="24"/>
          <w:szCs w:val="24"/>
        </w:rPr>
        <w:t xml:space="preserve"> 60 55 60 55 55</w:t>
      </w:r>
    </w:p>
    <w:p w14:paraId="1A5A973B" w14:textId="6B476B88" w:rsidR="00883D1F" w:rsidRDefault="00883D1F" w:rsidP="00883D1F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501 40</w:t>
      </w:r>
      <w:r w:rsidR="00471F07">
        <w:rPr>
          <w:rFonts w:ascii="Courier New" w:hAnsi="Courier New" w:cs="Courier New"/>
          <w:sz w:val="24"/>
          <w:szCs w:val="24"/>
        </w:rPr>
        <w:t xml:space="preserve"> 1 1 2 </w:t>
      </w:r>
      <w:r>
        <w:rPr>
          <w:rFonts w:ascii="Courier New" w:hAnsi="Courier New" w:cs="Courier New"/>
          <w:sz w:val="24"/>
          <w:szCs w:val="24"/>
        </w:rPr>
        <w:t>07</w:t>
      </w:r>
      <w:r w:rsidR="006756C2">
        <w:rPr>
          <w:rFonts w:ascii="Courier New" w:hAnsi="Courier New" w:cs="Courier New"/>
          <w:sz w:val="24"/>
          <w:szCs w:val="24"/>
        </w:rPr>
        <w:t xml:space="preserve"> 50 45 55 50 50</w:t>
      </w:r>
    </w:p>
    <w:p w14:paraId="2068786B" w14:textId="0452CFCA" w:rsidR="00883D1F" w:rsidRDefault="00883D1F" w:rsidP="00883D1F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501 46</w:t>
      </w:r>
      <w:r w:rsidR="00471F07">
        <w:rPr>
          <w:rFonts w:ascii="Courier New" w:hAnsi="Courier New" w:cs="Courier New"/>
          <w:sz w:val="24"/>
          <w:szCs w:val="24"/>
        </w:rPr>
        <w:t xml:space="preserve"> 1 1 2 </w:t>
      </w:r>
      <w:r>
        <w:rPr>
          <w:rFonts w:ascii="Courier New" w:hAnsi="Courier New" w:cs="Courier New"/>
          <w:sz w:val="24"/>
          <w:szCs w:val="24"/>
        </w:rPr>
        <w:t>08</w:t>
      </w:r>
      <w:r w:rsidR="006756C2">
        <w:rPr>
          <w:rFonts w:ascii="Courier New" w:hAnsi="Courier New" w:cs="Courier New"/>
          <w:sz w:val="24"/>
          <w:szCs w:val="24"/>
        </w:rPr>
        <w:t xml:space="preserve"> 55 55 60 50 45</w:t>
      </w:r>
    </w:p>
    <w:p w14:paraId="62E06D5F" w14:textId="33BDA19F" w:rsidR="00883D1F" w:rsidRDefault="00883D1F" w:rsidP="00883D1F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501 13</w:t>
      </w:r>
      <w:r w:rsidR="00471F07">
        <w:rPr>
          <w:rFonts w:ascii="Courier New" w:hAnsi="Courier New" w:cs="Courier New"/>
          <w:sz w:val="24"/>
          <w:szCs w:val="24"/>
        </w:rPr>
        <w:t xml:space="preserve"> 1 1 2 </w:t>
      </w:r>
      <w:r>
        <w:rPr>
          <w:rFonts w:ascii="Courier New" w:hAnsi="Courier New" w:cs="Courier New"/>
          <w:sz w:val="24"/>
          <w:szCs w:val="24"/>
        </w:rPr>
        <w:t>09</w:t>
      </w:r>
      <w:r w:rsidR="006756C2">
        <w:rPr>
          <w:rFonts w:ascii="Courier New" w:hAnsi="Courier New" w:cs="Courier New"/>
          <w:sz w:val="24"/>
          <w:szCs w:val="24"/>
        </w:rPr>
        <w:t xml:space="preserve"> 50 45 55 40 40</w:t>
      </w:r>
    </w:p>
    <w:p w14:paraId="56D0C0CF" w14:textId="0CDAC7A4" w:rsidR="00883D1F" w:rsidRDefault="00883D1F" w:rsidP="00883D1F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501 76</w:t>
      </w:r>
      <w:r w:rsidR="00471F07">
        <w:rPr>
          <w:rFonts w:ascii="Courier New" w:hAnsi="Courier New" w:cs="Courier New"/>
          <w:sz w:val="24"/>
          <w:szCs w:val="24"/>
        </w:rPr>
        <w:t xml:space="preserve"> 1 1 2 </w:t>
      </w:r>
      <w:r>
        <w:rPr>
          <w:rFonts w:ascii="Courier New" w:hAnsi="Courier New" w:cs="Courier New"/>
          <w:sz w:val="24"/>
          <w:szCs w:val="24"/>
        </w:rPr>
        <w:t>10</w:t>
      </w:r>
      <w:r w:rsidR="006756C2">
        <w:rPr>
          <w:rFonts w:ascii="Courier New" w:hAnsi="Courier New" w:cs="Courier New"/>
          <w:sz w:val="24"/>
          <w:szCs w:val="24"/>
        </w:rPr>
        <w:t xml:space="preserve"> 65 60 65 60 60</w:t>
      </w:r>
    </w:p>
    <w:p w14:paraId="2181A33D" w14:textId="600F45A4" w:rsidR="00883D1F" w:rsidRDefault="00883D1F" w:rsidP="00883D1F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501 43</w:t>
      </w:r>
      <w:r w:rsidR="00471F07">
        <w:rPr>
          <w:rFonts w:ascii="Courier New" w:hAnsi="Courier New" w:cs="Courier New"/>
          <w:sz w:val="24"/>
          <w:szCs w:val="24"/>
        </w:rPr>
        <w:t xml:space="preserve"> 1 1 2 </w:t>
      </w:r>
      <w:r>
        <w:rPr>
          <w:rFonts w:ascii="Courier New" w:hAnsi="Courier New" w:cs="Courier New"/>
          <w:sz w:val="24"/>
          <w:szCs w:val="24"/>
        </w:rPr>
        <w:t>11</w:t>
      </w:r>
      <w:r w:rsidR="006756C2">
        <w:rPr>
          <w:rFonts w:ascii="Courier New" w:hAnsi="Courier New" w:cs="Courier New"/>
          <w:sz w:val="24"/>
          <w:szCs w:val="24"/>
        </w:rPr>
        <w:t xml:space="preserve"> 60 60 65 60 60</w:t>
      </w:r>
    </w:p>
    <w:p w14:paraId="05600D11" w14:textId="16F57D9C" w:rsidR="00883D1F" w:rsidRDefault="00883D1F" w:rsidP="00883D1F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501 54</w:t>
      </w:r>
      <w:r w:rsidR="00471F07">
        <w:rPr>
          <w:rFonts w:ascii="Courier New" w:hAnsi="Courier New" w:cs="Courier New"/>
          <w:sz w:val="24"/>
          <w:szCs w:val="24"/>
        </w:rPr>
        <w:t xml:space="preserve"> 1 1 2 </w:t>
      </w:r>
      <w:r>
        <w:rPr>
          <w:rFonts w:ascii="Courier New" w:hAnsi="Courier New" w:cs="Courier New"/>
          <w:sz w:val="24"/>
          <w:szCs w:val="24"/>
        </w:rPr>
        <w:t>12</w:t>
      </w:r>
      <w:r w:rsidR="006756C2">
        <w:rPr>
          <w:rFonts w:ascii="Courier New" w:hAnsi="Courier New" w:cs="Courier New"/>
          <w:sz w:val="24"/>
          <w:szCs w:val="24"/>
        </w:rPr>
        <w:t xml:space="preserve"> 45 45 40 40 40</w:t>
      </w:r>
    </w:p>
    <w:p w14:paraId="50E1F79A" w14:textId="61DD195A" w:rsidR="00883D1F" w:rsidRDefault="00883D1F" w:rsidP="00883D1F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501 0</w:t>
      </w:r>
      <w:r w:rsidR="003700F2">
        <w:rPr>
          <w:rFonts w:ascii="Courier New" w:hAnsi="Courier New" w:cs="Courier New"/>
          <w:sz w:val="24"/>
          <w:szCs w:val="24"/>
        </w:rPr>
        <w:t>1</w:t>
      </w:r>
      <w:r w:rsidR="00471F07">
        <w:rPr>
          <w:rFonts w:ascii="Courier New" w:hAnsi="Courier New" w:cs="Courier New"/>
          <w:sz w:val="24"/>
          <w:szCs w:val="24"/>
        </w:rPr>
        <w:t xml:space="preserve"> 1 1 2 </w:t>
      </w:r>
      <w:r>
        <w:rPr>
          <w:rFonts w:ascii="Courier New" w:hAnsi="Courier New" w:cs="Courier New"/>
          <w:sz w:val="24"/>
          <w:szCs w:val="24"/>
        </w:rPr>
        <w:t>13</w:t>
      </w:r>
      <w:r w:rsidR="006756C2">
        <w:rPr>
          <w:rFonts w:ascii="Courier New" w:hAnsi="Courier New" w:cs="Courier New"/>
          <w:sz w:val="24"/>
          <w:szCs w:val="24"/>
        </w:rPr>
        <w:t xml:space="preserve"> 40 40 45 35 35</w:t>
      </w:r>
    </w:p>
    <w:p w14:paraId="07E4B227" w14:textId="018CC14E" w:rsidR="00883D1F" w:rsidRDefault="00883D1F" w:rsidP="00883D1F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501 07</w:t>
      </w:r>
      <w:r w:rsidR="00471F07">
        <w:rPr>
          <w:rFonts w:ascii="Courier New" w:hAnsi="Courier New" w:cs="Courier New"/>
          <w:sz w:val="24"/>
          <w:szCs w:val="24"/>
        </w:rPr>
        <w:t xml:space="preserve"> 1 1 2 </w:t>
      </w:r>
      <w:r>
        <w:rPr>
          <w:rFonts w:ascii="Courier New" w:hAnsi="Courier New" w:cs="Courier New"/>
          <w:sz w:val="24"/>
          <w:szCs w:val="24"/>
        </w:rPr>
        <w:t>14</w:t>
      </w:r>
      <w:r w:rsidR="006756C2">
        <w:rPr>
          <w:rFonts w:ascii="Courier New" w:hAnsi="Courier New" w:cs="Courier New"/>
          <w:sz w:val="24"/>
          <w:szCs w:val="24"/>
        </w:rPr>
        <w:t xml:space="preserve"> 40 35 40 35 30</w:t>
      </w:r>
    </w:p>
    <w:p w14:paraId="6B934886" w14:textId="063FFCCA" w:rsidR="00883D1F" w:rsidRDefault="00883D1F" w:rsidP="00883D1F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501 14</w:t>
      </w:r>
      <w:r w:rsidR="00471F07">
        <w:rPr>
          <w:rFonts w:ascii="Courier New" w:hAnsi="Courier New" w:cs="Courier New"/>
          <w:sz w:val="24"/>
          <w:szCs w:val="24"/>
        </w:rPr>
        <w:t xml:space="preserve"> 1 1 2 </w:t>
      </w:r>
      <w:r>
        <w:rPr>
          <w:rFonts w:ascii="Courier New" w:hAnsi="Courier New" w:cs="Courier New"/>
          <w:sz w:val="24"/>
          <w:szCs w:val="24"/>
        </w:rPr>
        <w:t>15</w:t>
      </w:r>
      <w:r w:rsidR="006756C2">
        <w:rPr>
          <w:rFonts w:ascii="Courier New" w:hAnsi="Courier New" w:cs="Courier New"/>
          <w:sz w:val="24"/>
          <w:szCs w:val="24"/>
        </w:rPr>
        <w:t xml:space="preserve"> 45 50 55 45 40</w:t>
      </w:r>
    </w:p>
    <w:p w14:paraId="0C522C07" w14:textId="79EF129D" w:rsidR="00883D1F" w:rsidRDefault="00883D1F" w:rsidP="00883D1F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501 30</w:t>
      </w:r>
      <w:r w:rsidR="00471F07">
        <w:rPr>
          <w:rFonts w:ascii="Courier New" w:hAnsi="Courier New" w:cs="Courier New"/>
          <w:sz w:val="24"/>
          <w:szCs w:val="24"/>
        </w:rPr>
        <w:t xml:space="preserve"> 1 1 2 </w:t>
      </w:r>
      <w:r>
        <w:rPr>
          <w:rFonts w:ascii="Courier New" w:hAnsi="Courier New" w:cs="Courier New"/>
          <w:sz w:val="24"/>
          <w:szCs w:val="24"/>
        </w:rPr>
        <w:t>16</w:t>
      </w:r>
      <w:r w:rsidR="006756C2">
        <w:rPr>
          <w:rFonts w:ascii="Courier New" w:hAnsi="Courier New" w:cs="Courier New"/>
          <w:sz w:val="24"/>
          <w:szCs w:val="24"/>
        </w:rPr>
        <w:t xml:space="preserve"> 60 60 65 60 60</w:t>
      </w:r>
    </w:p>
    <w:p w14:paraId="476FB905" w14:textId="54F9B136" w:rsidR="00883D1F" w:rsidRDefault="00883D1F" w:rsidP="00883D1F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501 37</w:t>
      </w:r>
      <w:r w:rsidR="00471F07">
        <w:rPr>
          <w:rFonts w:ascii="Courier New" w:hAnsi="Courier New" w:cs="Courier New"/>
          <w:sz w:val="24"/>
          <w:szCs w:val="24"/>
        </w:rPr>
        <w:t xml:space="preserve"> 1 1 2 </w:t>
      </w:r>
      <w:r>
        <w:rPr>
          <w:rFonts w:ascii="Courier New" w:hAnsi="Courier New" w:cs="Courier New"/>
          <w:sz w:val="24"/>
          <w:szCs w:val="24"/>
        </w:rPr>
        <w:t>17</w:t>
      </w:r>
      <w:r w:rsidR="006756C2">
        <w:rPr>
          <w:rFonts w:ascii="Courier New" w:hAnsi="Courier New" w:cs="Courier New"/>
          <w:sz w:val="24"/>
          <w:szCs w:val="24"/>
        </w:rPr>
        <w:t xml:space="preserve"> 65 60 65 60 60</w:t>
      </w:r>
    </w:p>
    <w:p w14:paraId="2419E2AA" w14:textId="0BD29338" w:rsidR="00883D1F" w:rsidRDefault="00883D1F" w:rsidP="00883D1F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501 50</w:t>
      </w:r>
      <w:r w:rsidR="00471F07">
        <w:rPr>
          <w:rFonts w:ascii="Courier New" w:hAnsi="Courier New" w:cs="Courier New"/>
          <w:sz w:val="24"/>
          <w:szCs w:val="24"/>
        </w:rPr>
        <w:t xml:space="preserve"> 1 1 2 </w:t>
      </w:r>
      <w:r>
        <w:rPr>
          <w:rFonts w:ascii="Courier New" w:hAnsi="Courier New" w:cs="Courier New"/>
          <w:sz w:val="24"/>
          <w:szCs w:val="24"/>
        </w:rPr>
        <w:t>18</w:t>
      </w:r>
      <w:r w:rsidR="006756C2">
        <w:rPr>
          <w:rFonts w:ascii="Courier New" w:hAnsi="Courier New" w:cs="Courier New"/>
          <w:sz w:val="24"/>
          <w:szCs w:val="24"/>
        </w:rPr>
        <w:t xml:space="preserve"> 50 40 45 40 35</w:t>
      </w:r>
    </w:p>
    <w:p w14:paraId="1019522D" w14:textId="1C0DE23E" w:rsidR="00883D1F" w:rsidRDefault="00883D1F" w:rsidP="00883D1F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501 52</w:t>
      </w:r>
      <w:r w:rsidR="00471F07">
        <w:rPr>
          <w:rFonts w:ascii="Courier New" w:hAnsi="Courier New" w:cs="Courier New"/>
          <w:sz w:val="24"/>
          <w:szCs w:val="24"/>
        </w:rPr>
        <w:t xml:space="preserve"> 1 1 2 </w:t>
      </w:r>
      <w:r>
        <w:rPr>
          <w:rFonts w:ascii="Courier New" w:hAnsi="Courier New" w:cs="Courier New"/>
          <w:sz w:val="24"/>
          <w:szCs w:val="24"/>
        </w:rPr>
        <w:t>19</w:t>
      </w:r>
      <w:r w:rsidR="006756C2">
        <w:rPr>
          <w:rFonts w:ascii="Courier New" w:hAnsi="Courier New" w:cs="Courier New"/>
          <w:sz w:val="24"/>
          <w:szCs w:val="24"/>
        </w:rPr>
        <w:t xml:space="preserve"> 55 55 60 65 60</w:t>
      </w:r>
    </w:p>
    <w:p w14:paraId="36724797" w14:textId="7C7B6A95" w:rsidR="00883D1F" w:rsidRDefault="00883D1F" w:rsidP="00883D1F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501 65</w:t>
      </w:r>
      <w:r w:rsidR="00471F07">
        <w:rPr>
          <w:rFonts w:ascii="Courier New" w:hAnsi="Courier New" w:cs="Courier New"/>
          <w:sz w:val="24"/>
          <w:szCs w:val="24"/>
        </w:rPr>
        <w:t xml:space="preserve"> 1 1 2 </w:t>
      </w:r>
      <w:r>
        <w:rPr>
          <w:rFonts w:ascii="Courier New" w:hAnsi="Courier New" w:cs="Courier New"/>
          <w:sz w:val="24"/>
          <w:szCs w:val="24"/>
        </w:rPr>
        <w:t>20</w:t>
      </w:r>
      <w:r w:rsidR="006756C2">
        <w:rPr>
          <w:rFonts w:ascii="Courier New" w:hAnsi="Courier New" w:cs="Courier New"/>
          <w:sz w:val="24"/>
          <w:szCs w:val="24"/>
        </w:rPr>
        <w:t xml:space="preserve"> 65 60 65 65 60</w:t>
      </w:r>
    </w:p>
    <w:p w14:paraId="59312B05" w14:textId="7756077F" w:rsidR="00883D1F" w:rsidRDefault="00883D1F" w:rsidP="00883D1F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501 70</w:t>
      </w:r>
      <w:r w:rsidR="00471F07">
        <w:rPr>
          <w:rFonts w:ascii="Courier New" w:hAnsi="Courier New" w:cs="Courier New"/>
          <w:sz w:val="24"/>
          <w:szCs w:val="24"/>
        </w:rPr>
        <w:t xml:space="preserve"> 1 1 2 </w:t>
      </w:r>
      <w:r>
        <w:rPr>
          <w:rFonts w:ascii="Courier New" w:hAnsi="Courier New" w:cs="Courier New"/>
          <w:sz w:val="24"/>
          <w:szCs w:val="24"/>
        </w:rPr>
        <w:t>21</w:t>
      </w:r>
      <w:r w:rsidR="006756C2">
        <w:rPr>
          <w:rFonts w:ascii="Courier New" w:hAnsi="Courier New" w:cs="Courier New"/>
          <w:sz w:val="24"/>
          <w:szCs w:val="24"/>
        </w:rPr>
        <w:t xml:space="preserve"> 65 60 65 60 55</w:t>
      </w:r>
    </w:p>
    <w:p w14:paraId="4E4C3D60" w14:textId="5DE629D7" w:rsidR="00883D1F" w:rsidRDefault="00883D1F" w:rsidP="00883D1F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501 38</w:t>
      </w:r>
      <w:r w:rsidR="00471F07">
        <w:rPr>
          <w:rFonts w:ascii="Courier New" w:hAnsi="Courier New" w:cs="Courier New"/>
          <w:sz w:val="24"/>
          <w:szCs w:val="24"/>
        </w:rPr>
        <w:t xml:space="preserve"> 1 1 2 </w:t>
      </w:r>
      <w:r>
        <w:rPr>
          <w:rFonts w:ascii="Courier New" w:hAnsi="Courier New" w:cs="Courier New"/>
          <w:sz w:val="24"/>
          <w:szCs w:val="24"/>
        </w:rPr>
        <w:t>22</w:t>
      </w:r>
      <w:r w:rsidR="006756C2">
        <w:rPr>
          <w:rFonts w:ascii="Courier New" w:hAnsi="Courier New" w:cs="Courier New"/>
          <w:sz w:val="24"/>
          <w:szCs w:val="24"/>
        </w:rPr>
        <w:t xml:space="preserve"> 40 40 50 35 40</w:t>
      </w:r>
    </w:p>
    <w:p w14:paraId="5DDB6E8E" w14:textId="534D3952" w:rsidR="00883D1F" w:rsidRDefault="00883D1F" w:rsidP="00883D1F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501 42</w:t>
      </w:r>
      <w:r w:rsidR="00471F07">
        <w:rPr>
          <w:rFonts w:ascii="Courier New" w:hAnsi="Courier New" w:cs="Courier New"/>
          <w:sz w:val="24"/>
          <w:szCs w:val="24"/>
        </w:rPr>
        <w:t xml:space="preserve"> 1 1 2 </w:t>
      </w:r>
      <w:r>
        <w:rPr>
          <w:rFonts w:ascii="Courier New" w:hAnsi="Courier New" w:cs="Courier New"/>
          <w:sz w:val="24"/>
          <w:szCs w:val="24"/>
        </w:rPr>
        <w:t>23</w:t>
      </w:r>
      <w:r w:rsidR="006756C2">
        <w:rPr>
          <w:rFonts w:ascii="Courier New" w:hAnsi="Courier New" w:cs="Courier New"/>
          <w:sz w:val="24"/>
          <w:szCs w:val="24"/>
        </w:rPr>
        <w:t xml:space="preserve"> </w:t>
      </w:r>
      <w:r w:rsidR="00BC6DC8">
        <w:rPr>
          <w:rFonts w:ascii="Courier New" w:hAnsi="Courier New" w:cs="Courier New"/>
          <w:sz w:val="24"/>
          <w:szCs w:val="24"/>
        </w:rPr>
        <w:t>35 40 45 40 35</w:t>
      </w:r>
    </w:p>
    <w:p w14:paraId="462D1FE4" w14:textId="75186819" w:rsidR="00883D1F" w:rsidRDefault="00883D1F" w:rsidP="00883D1F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501 03</w:t>
      </w:r>
      <w:r w:rsidR="00471F07">
        <w:rPr>
          <w:rFonts w:ascii="Courier New" w:hAnsi="Courier New" w:cs="Courier New"/>
          <w:sz w:val="24"/>
          <w:szCs w:val="24"/>
        </w:rPr>
        <w:t xml:space="preserve"> 1 1 2 </w:t>
      </w:r>
      <w:r>
        <w:rPr>
          <w:rFonts w:ascii="Courier New" w:hAnsi="Courier New" w:cs="Courier New"/>
          <w:sz w:val="24"/>
          <w:szCs w:val="24"/>
        </w:rPr>
        <w:t>24</w:t>
      </w:r>
      <w:r w:rsidR="00BC6DC8">
        <w:rPr>
          <w:rFonts w:ascii="Courier New" w:hAnsi="Courier New" w:cs="Courier New"/>
          <w:sz w:val="24"/>
          <w:szCs w:val="24"/>
        </w:rPr>
        <w:t xml:space="preserve"> 40 40 45 35 35</w:t>
      </w:r>
    </w:p>
    <w:p w14:paraId="4C2D53A8" w14:textId="20F0B034" w:rsidR="00883D1F" w:rsidRDefault="00883D1F" w:rsidP="00883D1F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501 05</w:t>
      </w:r>
      <w:r w:rsidR="00471F07">
        <w:rPr>
          <w:rFonts w:ascii="Courier New" w:hAnsi="Courier New" w:cs="Courier New"/>
          <w:sz w:val="24"/>
          <w:szCs w:val="24"/>
        </w:rPr>
        <w:t xml:space="preserve"> 1 1 2 </w:t>
      </w:r>
      <w:r>
        <w:rPr>
          <w:rFonts w:ascii="Courier New" w:hAnsi="Courier New" w:cs="Courier New"/>
          <w:sz w:val="24"/>
          <w:szCs w:val="24"/>
        </w:rPr>
        <w:t>25</w:t>
      </w:r>
      <w:r w:rsidR="00BC6DC8">
        <w:rPr>
          <w:rFonts w:ascii="Courier New" w:hAnsi="Courier New" w:cs="Courier New"/>
          <w:sz w:val="24"/>
          <w:szCs w:val="24"/>
        </w:rPr>
        <w:t xml:space="preserve"> 65 60 65 55 60</w:t>
      </w:r>
    </w:p>
    <w:p w14:paraId="01EF281B" w14:textId="5280FC92" w:rsidR="00883D1F" w:rsidRDefault="00883D1F" w:rsidP="00883D1F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501 06</w:t>
      </w:r>
      <w:r w:rsidR="00471F07">
        <w:rPr>
          <w:rFonts w:ascii="Courier New" w:hAnsi="Courier New" w:cs="Courier New"/>
          <w:sz w:val="24"/>
          <w:szCs w:val="24"/>
        </w:rPr>
        <w:t xml:space="preserve"> 1 1 2 </w:t>
      </w:r>
      <w:r>
        <w:rPr>
          <w:rFonts w:ascii="Courier New" w:hAnsi="Courier New" w:cs="Courier New"/>
          <w:sz w:val="24"/>
          <w:szCs w:val="24"/>
        </w:rPr>
        <w:t>26</w:t>
      </w:r>
      <w:r w:rsidR="00BC6DC8">
        <w:rPr>
          <w:rFonts w:ascii="Courier New" w:hAnsi="Courier New" w:cs="Courier New"/>
          <w:sz w:val="24"/>
          <w:szCs w:val="24"/>
        </w:rPr>
        <w:t xml:space="preserve"> 65 65 65 65 65</w:t>
      </w:r>
    </w:p>
    <w:p w14:paraId="4EE23FA4" w14:textId="691FAC88" w:rsidR="00883D1F" w:rsidRDefault="00883D1F" w:rsidP="00883D1F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501 08</w:t>
      </w:r>
      <w:r w:rsidR="00471F07">
        <w:rPr>
          <w:rFonts w:ascii="Courier New" w:hAnsi="Courier New" w:cs="Courier New"/>
          <w:sz w:val="24"/>
          <w:szCs w:val="24"/>
        </w:rPr>
        <w:t xml:space="preserve"> 1 1 2 </w:t>
      </w:r>
      <w:r>
        <w:rPr>
          <w:rFonts w:ascii="Courier New" w:hAnsi="Courier New" w:cs="Courier New"/>
          <w:sz w:val="24"/>
          <w:szCs w:val="24"/>
        </w:rPr>
        <w:t>27</w:t>
      </w:r>
      <w:r w:rsidR="00BC6DC8">
        <w:rPr>
          <w:rFonts w:ascii="Courier New" w:hAnsi="Courier New" w:cs="Courier New"/>
          <w:sz w:val="24"/>
          <w:szCs w:val="24"/>
        </w:rPr>
        <w:t xml:space="preserve"> 65 60 65 60 60</w:t>
      </w:r>
    </w:p>
    <w:p w14:paraId="58B05A62" w14:textId="1E4FBC40" w:rsidR="00883D1F" w:rsidRDefault="00883D1F" w:rsidP="00883D1F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501 10</w:t>
      </w:r>
      <w:r w:rsidR="00471F07">
        <w:rPr>
          <w:rFonts w:ascii="Courier New" w:hAnsi="Courier New" w:cs="Courier New"/>
          <w:sz w:val="24"/>
          <w:szCs w:val="24"/>
        </w:rPr>
        <w:t xml:space="preserve"> 1 1 2 </w:t>
      </w:r>
      <w:r>
        <w:rPr>
          <w:rFonts w:ascii="Courier New" w:hAnsi="Courier New" w:cs="Courier New"/>
          <w:sz w:val="24"/>
          <w:szCs w:val="24"/>
        </w:rPr>
        <w:t>28</w:t>
      </w:r>
      <w:r w:rsidR="00BC6DC8">
        <w:rPr>
          <w:rFonts w:ascii="Courier New" w:hAnsi="Courier New" w:cs="Courier New"/>
          <w:sz w:val="24"/>
          <w:szCs w:val="24"/>
        </w:rPr>
        <w:t xml:space="preserve"> 50 50 50 40 40</w:t>
      </w:r>
    </w:p>
    <w:p w14:paraId="0088505A" w14:textId="0ECBA018" w:rsidR="00883D1F" w:rsidRDefault="00883D1F" w:rsidP="00883D1F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501 12</w:t>
      </w:r>
      <w:r w:rsidR="00471F07">
        <w:rPr>
          <w:rFonts w:ascii="Courier New" w:hAnsi="Courier New" w:cs="Courier New"/>
          <w:sz w:val="24"/>
          <w:szCs w:val="24"/>
        </w:rPr>
        <w:t xml:space="preserve"> 1 1 2 </w:t>
      </w:r>
      <w:r>
        <w:rPr>
          <w:rFonts w:ascii="Courier New" w:hAnsi="Courier New" w:cs="Courier New"/>
          <w:sz w:val="24"/>
          <w:szCs w:val="24"/>
        </w:rPr>
        <w:t>29</w:t>
      </w:r>
      <w:r w:rsidR="00BC6DC8">
        <w:rPr>
          <w:rFonts w:ascii="Courier New" w:hAnsi="Courier New" w:cs="Courier New"/>
          <w:sz w:val="24"/>
          <w:szCs w:val="24"/>
        </w:rPr>
        <w:t xml:space="preserve"> 60 55 65 55 60</w:t>
      </w:r>
    </w:p>
    <w:p w14:paraId="087F2BA5" w14:textId="62F3F214" w:rsidR="00883D1F" w:rsidRDefault="00883D1F" w:rsidP="00883D1F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501 15</w:t>
      </w:r>
      <w:r w:rsidR="00471F07">
        <w:rPr>
          <w:rFonts w:ascii="Courier New" w:hAnsi="Courier New" w:cs="Courier New"/>
          <w:sz w:val="24"/>
          <w:szCs w:val="24"/>
        </w:rPr>
        <w:t xml:space="preserve"> 1 1 2 </w:t>
      </w:r>
      <w:r>
        <w:rPr>
          <w:rFonts w:ascii="Courier New" w:hAnsi="Courier New" w:cs="Courier New"/>
          <w:sz w:val="24"/>
          <w:szCs w:val="24"/>
        </w:rPr>
        <w:t>30</w:t>
      </w:r>
      <w:r w:rsidR="00BC6DC8">
        <w:rPr>
          <w:rFonts w:ascii="Courier New" w:hAnsi="Courier New" w:cs="Courier New"/>
          <w:sz w:val="24"/>
          <w:szCs w:val="24"/>
        </w:rPr>
        <w:t xml:space="preserve"> 40 35 40 35 35</w:t>
      </w:r>
    </w:p>
    <w:p w14:paraId="11BA0D19" w14:textId="7AC4873F" w:rsidR="00883D1F" w:rsidRDefault="00883D1F" w:rsidP="00883D1F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501 16</w:t>
      </w:r>
      <w:r w:rsidR="00471F07">
        <w:rPr>
          <w:rFonts w:ascii="Courier New" w:hAnsi="Courier New" w:cs="Courier New"/>
          <w:sz w:val="24"/>
          <w:szCs w:val="24"/>
        </w:rPr>
        <w:t xml:space="preserve"> 1 1 2 </w:t>
      </w:r>
      <w:r>
        <w:rPr>
          <w:rFonts w:ascii="Courier New" w:hAnsi="Courier New" w:cs="Courier New"/>
          <w:sz w:val="24"/>
          <w:szCs w:val="24"/>
        </w:rPr>
        <w:t>31</w:t>
      </w:r>
      <w:r w:rsidR="00BC6DC8">
        <w:rPr>
          <w:rFonts w:ascii="Courier New" w:hAnsi="Courier New" w:cs="Courier New"/>
          <w:sz w:val="24"/>
          <w:szCs w:val="24"/>
        </w:rPr>
        <w:t xml:space="preserve"> 65 65 65 65 60</w:t>
      </w:r>
    </w:p>
    <w:p w14:paraId="299520E2" w14:textId="2F9D0212" w:rsidR="00883D1F" w:rsidRDefault="00883D1F" w:rsidP="00883D1F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501 17</w:t>
      </w:r>
      <w:r w:rsidR="00471F07">
        <w:rPr>
          <w:rFonts w:ascii="Courier New" w:hAnsi="Courier New" w:cs="Courier New"/>
          <w:sz w:val="24"/>
          <w:szCs w:val="24"/>
        </w:rPr>
        <w:t xml:space="preserve"> 1 1 2 </w:t>
      </w:r>
      <w:r>
        <w:rPr>
          <w:rFonts w:ascii="Courier New" w:hAnsi="Courier New" w:cs="Courier New"/>
          <w:sz w:val="24"/>
          <w:szCs w:val="24"/>
        </w:rPr>
        <w:t>32</w:t>
      </w:r>
      <w:r w:rsidR="00BC6DC8">
        <w:rPr>
          <w:rFonts w:ascii="Courier New" w:hAnsi="Courier New" w:cs="Courier New"/>
          <w:sz w:val="24"/>
          <w:szCs w:val="24"/>
        </w:rPr>
        <w:t xml:space="preserve"> 60 60 65 40 35</w:t>
      </w:r>
    </w:p>
    <w:p w14:paraId="591B410C" w14:textId="5528AA05" w:rsidR="00883D1F" w:rsidRDefault="00883D1F" w:rsidP="00883D1F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501 18</w:t>
      </w:r>
      <w:r w:rsidR="00471F07">
        <w:rPr>
          <w:rFonts w:ascii="Courier New" w:hAnsi="Courier New" w:cs="Courier New"/>
          <w:sz w:val="24"/>
          <w:szCs w:val="24"/>
        </w:rPr>
        <w:t xml:space="preserve"> 1 1 2 </w:t>
      </w:r>
      <w:r>
        <w:rPr>
          <w:rFonts w:ascii="Courier New" w:hAnsi="Courier New" w:cs="Courier New"/>
          <w:sz w:val="24"/>
          <w:szCs w:val="24"/>
        </w:rPr>
        <w:t>33</w:t>
      </w:r>
      <w:r w:rsidR="00BC6DC8">
        <w:rPr>
          <w:rFonts w:ascii="Courier New" w:hAnsi="Courier New" w:cs="Courier New"/>
          <w:sz w:val="24"/>
          <w:szCs w:val="24"/>
        </w:rPr>
        <w:t xml:space="preserve"> 45 45 55 45 45</w:t>
      </w:r>
    </w:p>
    <w:p w14:paraId="059B61BC" w14:textId="673A6156" w:rsidR="00883D1F" w:rsidRDefault="00883D1F" w:rsidP="00883D1F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501 19</w:t>
      </w:r>
      <w:r w:rsidR="00471F07">
        <w:rPr>
          <w:rFonts w:ascii="Courier New" w:hAnsi="Courier New" w:cs="Courier New"/>
          <w:sz w:val="24"/>
          <w:szCs w:val="24"/>
        </w:rPr>
        <w:t xml:space="preserve"> 1 1 2 </w:t>
      </w:r>
      <w:r>
        <w:rPr>
          <w:rFonts w:ascii="Courier New" w:hAnsi="Courier New" w:cs="Courier New"/>
          <w:sz w:val="24"/>
          <w:szCs w:val="24"/>
        </w:rPr>
        <w:t>34</w:t>
      </w:r>
      <w:r w:rsidR="00BC6DC8">
        <w:rPr>
          <w:rFonts w:ascii="Courier New" w:hAnsi="Courier New" w:cs="Courier New"/>
          <w:sz w:val="24"/>
          <w:szCs w:val="24"/>
        </w:rPr>
        <w:t xml:space="preserve"> 40 40 40 45 35</w:t>
      </w:r>
    </w:p>
    <w:p w14:paraId="3501288A" w14:textId="0BF93798" w:rsidR="00883D1F" w:rsidRDefault="00883D1F" w:rsidP="00883D1F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501 20</w:t>
      </w:r>
      <w:r w:rsidR="00471F07">
        <w:rPr>
          <w:rFonts w:ascii="Courier New" w:hAnsi="Courier New" w:cs="Courier New"/>
          <w:sz w:val="24"/>
          <w:szCs w:val="24"/>
        </w:rPr>
        <w:t xml:space="preserve"> 1 1 2 </w:t>
      </w:r>
      <w:r>
        <w:rPr>
          <w:rFonts w:ascii="Courier New" w:hAnsi="Courier New" w:cs="Courier New"/>
          <w:sz w:val="24"/>
          <w:szCs w:val="24"/>
        </w:rPr>
        <w:t>35</w:t>
      </w:r>
      <w:r w:rsidR="00BC6DC8">
        <w:rPr>
          <w:rFonts w:ascii="Courier New" w:hAnsi="Courier New" w:cs="Courier New"/>
          <w:sz w:val="24"/>
          <w:szCs w:val="24"/>
        </w:rPr>
        <w:t xml:space="preserve"> 35 35 35 30 30</w:t>
      </w:r>
    </w:p>
    <w:p w14:paraId="087CF54D" w14:textId="1A19F866" w:rsidR="00883D1F" w:rsidRDefault="00883D1F" w:rsidP="00883D1F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501 2</w:t>
      </w:r>
      <w:r w:rsidR="003700F2">
        <w:rPr>
          <w:rFonts w:ascii="Courier New" w:hAnsi="Courier New" w:cs="Courier New"/>
          <w:sz w:val="24"/>
          <w:szCs w:val="24"/>
        </w:rPr>
        <w:t>1</w:t>
      </w:r>
      <w:r w:rsidR="00471F07">
        <w:rPr>
          <w:rFonts w:ascii="Courier New" w:hAnsi="Courier New" w:cs="Courier New"/>
          <w:sz w:val="24"/>
          <w:szCs w:val="24"/>
        </w:rPr>
        <w:t xml:space="preserve"> 1 1 2 </w:t>
      </w:r>
      <w:r>
        <w:rPr>
          <w:rFonts w:ascii="Courier New" w:hAnsi="Courier New" w:cs="Courier New"/>
          <w:sz w:val="24"/>
          <w:szCs w:val="24"/>
        </w:rPr>
        <w:t>36</w:t>
      </w:r>
      <w:r w:rsidR="00BC6DC8">
        <w:rPr>
          <w:rFonts w:ascii="Courier New" w:hAnsi="Courier New" w:cs="Courier New"/>
          <w:sz w:val="24"/>
          <w:szCs w:val="24"/>
        </w:rPr>
        <w:t xml:space="preserve"> 40 40 45 35 35</w:t>
      </w:r>
    </w:p>
    <w:p w14:paraId="3CDB432B" w14:textId="4284710D" w:rsidR="00883D1F" w:rsidRDefault="00883D1F" w:rsidP="00883D1F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501 23</w:t>
      </w:r>
      <w:r w:rsidR="00471F07">
        <w:rPr>
          <w:rFonts w:ascii="Courier New" w:hAnsi="Courier New" w:cs="Courier New"/>
          <w:sz w:val="24"/>
          <w:szCs w:val="24"/>
        </w:rPr>
        <w:t xml:space="preserve"> 1 1 2 </w:t>
      </w:r>
      <w:r>
        <w:rPr>
          <w:rFonts w:ascii="Courier New" w:hAnsi="Courier New" w:cs="Courier New"/>
          <w:sz w:val="24"/>
          <w:szCs w:val="24"/>
        </w:rPr>
        <w:t>37</w:t>
      </w:r>
      <w:r w:rsidR="00BC6DC8">
        <w:rPr>
          <w:rFonts w:ascii="Courier New" w:hAnsi="Courier New" w:cs="Courier New"/>
          <w:sz w:val="24"/>
          <w:szCs w:val="24"/>
        </w:rPr>
        <w:t xml:space="preserve"> 45 45 50 35 35</w:t>
      </w:r>
    </w:p>
    <w:p w14:paraId="42ACAB4D" w14:textId="67F190C9" w:rsidR="00883D1F" w:rsidRDefault="00883D1F" w:rsidP="00883D1F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501 24</w:t>
      </w:r>
      <w:r w:rsidR="00471F07">
        <w:rPr>
          <w:rFonts w:ascii="Courier New" w:hAnsi="Courier New" w:cs="Courier New"/>
          <w:sz w:val="24"/>
          <w:szCs w:val="24"/>
        </w:rPr>
        <w:t xml:space="preserve"> 1 1 2 </w:t>
      </w:r>
      <w:r>
        <w:rPr>
          <w:rFonts w:ascii="Courier New" w:hAnsi="Courier New" w:cs="Courier New"/>
          <w:sz w:val="24"/>
          <w:szCs w:val="24"/>
        </w:rPr>
        <w:t>38</w:t>
      </w:r>
      <w:r w:rsidR="00BC6DC8">
        <w:rPr>
          <w:rFonts w:ascii="Courier New" w:hAnsi="Courier New" w:cs="Courier New"/>
          <w:sz w:val="24"/>
          <w:szCs w:val="24"/>
        </w:rPr>
        <w:t xml:space="preserve"> 55 60 60 50 55</w:t>
      </w:r>
    </w:p>
    <w:p w14:paraId="75348B47" w14:textId="5AAD5E3A" w:rsidR="00883D1F" w:rsidRDefault="00883D1F" w:rsidP="00883D1F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501 25</w:t>
      </w:r>
      <w:r w:rsidR="00471F07">
        <w:rPr>
          <w:rFonts w:ascii="Courier New" w:hAnsi="Courier New" w:cs="Courier New"/>
          <w:sz w:val="24"/>
          <w:szCs w:val="24"/>
        </w:rPr>
        <w:t xml:space="preserve"> 1 1 2 </w:t>
      </w:r>
      <w:r>
        <w:rPr>
          <w:rFonts w:ascii="Courier New" w:hAnsi="Courier New" w:cs="Courier New"/>
          <w:sz w:val="24"/>
          <w:szCs w:val="24"/>
        </w:rPr>
        <w:t>39</w:t>
      </w:r>
      <w:r w:rsidR="00BC6DC8">
        <w:rPr>
          <w:rFonts w:ascii="Courier New" w:hAnsi="Courier New" w:cs="Courier New"/>
          <w:sz w:val="24"/>
          <w:szCs w:val="24"/>
        </w:rPr>
        <w:t xml:space="preserve"> 40 40 45 35 35</w:t>
      </w:r>
    </w:p>
    <w:p w14:paraId="7BD0089E" w14:textId="46DA33D1" w:rsidR="00883D1F" w:rsidRDefault="00883D1F" w:rsidP="00883D1F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501 26</w:t>
      </w:r>
      <w:r w:rsidR="00471F07">
        <w:rPr>
          <w:rFonts w:ascii="Courier New" w:hAnsi="Courier New" w:cs="Courier New"/>
          <w:sz w:val="24"/>
          <w:szCs w:val="24"/>
        </w:rPr>
        <w:t xml:space="preserve"> 1 1 2 </w:t>
      </w:r>
      <w:r>
        <w:rPr>
          <w:rFonts w:ascii="Courier New" w:hAnsi="Courier New" w:cs="Courier New"/>
          <w:sz w:val="24"/>
          <w:szCs w:val="24"/>
        </w:rPr>
        <w:t>40</w:t>
      </w:r>
      <w:r w:rsidR="00BC6DC8">
        <w:rPr>
          <w:rFonts w:ascii="Courier New" w:hAnsi="Courier New" w:cs="Courier New"/>
          <w:sz w:val="24"/>
          <w:szCs w:val="24"/>
        </w:rPr>
        <w:t xml:space="preserve"> 35 30 35 30 30</w:t>
      </w:r>
    </w:p>
    <w:p w14:paraId="76E78FE7" w14:textId="5ABEC89D" w:rsidR="00883D1F" w:rsidRDefault="00883D1F" w:rsidP="00883D1F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lastRenderedPageBreak/>
        <w:t>501 27</w:t>
      </w:r>
      <w:r w:rsidR="00471F07">
        <w:rPr>
          <w:rFonts w:ascii="Courier New" w:hAnsi="Courier New" w:cs="Courier New"/>
          <w:sz w:val="24"/>
          <w:szCs w:val="24"/>
        </w:rPr>
        <w:t xml:space="preserve"> 1 1 2 </w:t>
      </w:r>
      <w:r>
        <w:rPr>
          <w:rFonts w:ascii="Courier New" w:hAnsi="Courier New" w:cs="Courier New"/>
          <w:sz w:val="24"/>
          <w:szCs w:val="24"/>
        </w:rPr>
        <w:t>41</w:t>
      </w:r>
      <w:r w:rsidR="00BC6DC8">
        <w:rPr>
          <w:rFonts w:ascii="Courier New" w:hAnsi="Courier New" w:cs="Courier New"/>
          <w:sz w:val="24"/>
          <w:szCs w:val="24"/>
        </w:rPr>
        <w:t xml:space="preserve"> 35 30 35 30 30</w:t>
      </w:r>
    </w:p>
    <w:p w14:paraId="2C889086" w14:textId="227A9A32" w:rsidR="00883D1F" w:rsidRDefault="00883D1F" w:rsidP="00883D1F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501 28</w:t>
      </w:r>
      <w:r w:rsidR="00471F07">
        <w:rPr>
          <w:rFonts w:ascii="Courier New" w:hAnsi="Courier New" w:cs="Courier New"/>
          <w:sz w:val="24"/>
          <w:szCs w:val="24"/>
        </w:rPr>
        <w:t xml:space="preserve"> 1 1 2 </w:t>
      </w:r>
      <w:r>
        <w:rPr>
          <w:rFonts w:ascii="Courier New" w:hAnsi="Courier New" w:cs="Courier New"/>
          <w:sz w:val="24"/>
          <w:szCs w:val="24"/>
        </w:rPr>
        <w:t>42</w:t>
      </w:r>
      <w:r w:rsidR="00BC6DC8">
        <w:rPr>
          <w:rFonts w:ascii="Courier New" w:hAnsi="Courier New" w:cs="Courier New"/>
          <w:sz w:val="24"/>
          <w:szCs w:val="24"/>
        </w:rPr>
        <w:t xml:space="preserve"> 40 40 45 45 50</w:t>
      </w:r>
    </w:p>
    <w:p w14:paraId="0E1D250C" w14:textId="6297C3F1" w:rsidR="00883D1F" w:rsidRDefault="00883D1F" w:rsidP="00883D1F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501 29</w:t>
      </w:r>
      <w:r w:rsidR="00471F07">
        <w:rPr>
          <w:rFonts w:ascii="Courier New" w:hAnsi="Courier New" w:cs="Courier New"/>
          <w:sz w:val="24"/>
          <w:szCs w:val="24"/>
        </w:rPr>
        <w:t xml:space="preserve"> 1 1 2 </w:t>
      </w:r>
      <w:r>
        <w:rPr>
          <w:rFonts w:ascii="Courier New" w:hAnsi="Courier New" w:cs="Courier New"/>
          <w:sz w:val="24"/>
          <w:szCs w:val="24"/>
        </w:rPr>
        <w:t>43</w:t>
      </w:r>
      <w:r w:rsidR="00BC6DC8">
        <w:rPr>
          <w:rFonts w:ascii="Courier New" w:hAnsi="Courier New" w:cs="Courier New"/>
          <w:sz w:val="24"/>
          <w:szCs w:val="24"/>
        </w:rPr>
        <w:t xml:space="preserve"> 40 40 35 35 30</w:t>
      </w:r>
    </w:p>
    <w:p w14:paraId="0F22F1F6" w14:textId="483BA942" w:rsidR="00883D1F" w:rsidRDefault="00883D1F" w:rsidP="00883D1F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501 3</w:t>
      </w:r>
      <w:r w:rsidR="003700F2">
        <w:rPr>
          <w:rFonts w:ascii="Courier New" w:hAnsi="Courier New" w:cs="Courier New"/>
          <w:sz w:val="24"/>
          <w:szCs w:val="24"/>
        </w:rPr>
        <w:t>1</w:t>
      </w:r>
      <w:r w:rsidR="00471F07">
        <w:rPr>
          <w:rFonts w:ascii="Courier New" w:hAnsi="Courier New" w:cs="Courier New"/>
          <w:sz w:val="24"/>
          <w:szCs w:val="24"/>
        </w:rPr>
        <w:t xml:space="preserve"> 1 1 2 </w:t>
      </w:r>
      <w:r>
        <w:rPr>
          <w:rFonts w:ascii="Courier New" w:hAnsi="Courier New" w:cs="Courier New"/>
          <w:sz w:val="24"/>
          <w:szCs w:val="24"/>
        </w:rPr>
        <w:t>44</w:t>
      </w:r>
      <w:r w:rsidR="00BC6DC8">
        <w:rPr>
          <w:rFonts w:ascii="Courier New" w:hAnsi="Courier New" w:cs="Courier New"/>
          <w:sz w:val="24"/>
          <w:szCs w:val="24"/>
        </w:rPr>
        <w:t xml:space="preserve"> 55 50 60 45 45</w:t>
      </w:r>
    </w:p>
    <w:p w14:paraId="4AA93179" w14:textId="5EA96288" w:rsidR="00883D1F" w:rsidRDefault="00883D1F" w:rsidP="00883D1F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501 32</w:t>
      </w:r>
      <w:r w:rsidR="00471F07">
        <w:rPr>
          <w:rFonts w:ascii="Courier New" w:hAnsi="Courier New" w:cs="Courier New"/>
          <w:sz w:val="24"/>
          <w:szCs w:val="24"/>
        </w:rPr>
        <w:t xml:space="preserve"> 1 1 2 </w:t>
      </w:r>
      <w:r>
        <w:rPr>
          <w:rFonts w:ascii="Courier New" w:hAnsi="Courier New" w:cs="Courier New"/>
          <w:sz w:val="24"/>
          <w:szCs w:val="24"/>
        </w:rPr>
        <w:t>45</w:t>
      </w:r>
      <w:r w:rsidR="00BC6DC8">
        <w:rPr>
          <w:rFonts w:ascii="Courier New" w:hAnsi="Courier New" w:cs="Courier New"/>
          <w:sz w:val="24"/>
          <w:szCs w:val="24"/>
        </w:rPr>
        <w:t xml:space="preserve"> 50 45 55 50 55</w:t>
      </w:r>
    </w:p>
    <w:p w14:paraId="57DBD742" w14:textId="67700961" w:rsidR="00883D1F" w:rsidRDefault="00883D1F" w:rsidP="00883D1F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501 33</w:t>
      </w:r>
      <w:r w:rsidR="00471F07">
        <w:rPr>
          <w:rFonts w:ascii="Courier New" w:hAnsi="Courier New" w:cs="Courier New"/>
          <w:sz w:val="24"/>
          <w:szCs w:val="24"/>
        </w:rPr>
        <w:t xml:space="preserve"> 1 1 2 </w:t>
      </w:r>
      <w:r>
        <w:rPr>
          <w:rFonts w:ascii="Courier New" w:hAnsi="Courier New" w:cs="Courier New"/>
          <w:sz w:val="24"/>
          <w:szCs w:val="24"/>
        </w:rPr>
        <w:t>46</w:t>
      </w:r>
      <w:r w:rsidR="00BC6DC8">
        <w:rPr>
          <w:rFonts w:ascii="Courier New" w:hAnsi="Courier New" w:cs="Courier New"/>
          <w:sz w:val="24"/>
          <w:szCs w:val="24"/>
        </w:rPr>
        <w:t xml:space="preserve"> 45 45 50 40 35</w:t>
      </w:r>
    </w:p>
    <w:p w14:paraId="27DDD2D3" w14:textId="531E50DA" w:rsidR="00883D1F" w:rsidRDefault="00883D1F" w:rsidP="00883D1F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501 34</w:t>
      </w:r>
      <w:r w:rsidR="00471F07">
        <w:rPr>
          <w:rFonts w:ascii="Courier New" w:hAnsi="Courier New" w:cs="Courier New"/>
          <w:sz w:val="24"/>
          <w:szCs w:val="24"/>
        </w:rPr>
        <w:t xml:space="preserve"> 1 1 2 </w:t>
      </w:r>
      <w:r>
        <w:rPr>
          <w:rFonts w:ascii="Courier New" w:hAnsi="Courier New" w:cs="Courier New"/>
          <w:sz w:val="24"/>
          <w:szCs w:val="24"/>
        </w:rPr>
        <w:t>47</w:t>
      </w:r>
      <w:r w:rsidR="00BC6DC8">
        <w:rPr>
          <w:rFonts w:ascii="Courier New" w:hAnsi="Courier New" w:cs="Courier New"/>
          <w:sz w:val="24"/>
          <w:szCs w:val="24"/>
        </w:rPr>
        <w:t xml:space="preserve"> 50 45 55 45 45</w:t>
      </w:r>
    </w:p>
    <w:p w14:paraId="03EDA5F3" w14:textId="1CD9988F" w:rsidR="00883D1F" w:rsidRDefault="00883D1F" w:rsidP="00883D1F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501 35</w:t>
      </w:r>
      <w:r w:rsidR="00471F07">
        <w:rPr>
          <w:rFonts w:ascii="Courier New" w:hAnsi="Courier New" w:cs="Courier New"/>
          <w:sz w:val="24"/>
          <w:szCs w:val="24"/>
        </w:rPr>
        <w:t xml:space="preserve"> 1 1 2 </w:t>
      </w:r>
      <w:r>
        <w:rPr>
          <w:rFonts w:ascii="Courier New" w:hAnsi="Courier New" w:cs="Courier New"/>
          <w:sz w:val="24"/>
          <w:szCs w:val="24"/>
        </w:rPr>
        <w:t>48</w:t>
      </w:r>
      <w:r w:rsidR="00BC6DC8">
        <w:rPr>
          <w:rFonts w:ascii="Courier New" w:hAnsi="Courier New" w:cs="Courier New"/>
          <w:sz w:val="24"/>
          <w:szCs w:val="24"/>
        </w:rPr>
        <w:t xml:space="preserve"> 55 60 60 55 55</w:t>
      </w:r>
    </w:p>
    <w:p w14:paraId="4F03FEB8" w14:textId="5CDF3013" w:rsidR="00883D1F" w:rsidRDefault="00883D1F" w:rsidP="00883D1F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501 36</w:t>
      </w:r>
      <w:r w:rsidR="00471F07">
        <w:rPr>
          <w:rFonts w:ascii="Courier New" w:hAnsi="Courier New" w:cs="Courier New"/>
          <w:sz w:val="24"/>
          <w:szCs w:val="24"/>
        </w:rPr>
        <w:t xml:space="preserve"> 1 1 2 </w:t>
      </w:r>
      <w:r>
        <w:rPr>
          <w:rFonts w:ascii="Courier New" w:hAnsi="Courier New" w:cs="Courier New"/>
          <w:sz w:val="24"/>
          <w:szCs w:val="24"/>
        </w:rPr>
        <w:t>49</w:t>
      </w:r>
      <w:r w:rsidR="00BC6DC8">
        <w:rPr>
          <w:rFonts w:ascii="Courier New" w:hAnsi="Courier New" w:cs="Courier New"/>
          <w:sz w:val="24"/>
          <w:szCs w:val="24"/>
        </w:rPr>
        <w:t xml:space="preserve"> 50 55 55 50 55</w:t>
      </w:r>
    </w:p>
    <w:p w14:paraId="674FAF75" w14:textId="5BF36C66" w:rsidR="00883D1F" w:rsidRDefault="00883D1F" w:rsidP="00883D1F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501 4</w:t>
      </w:r>
      <w:r w:rsidR="003700F2">
        <w:rPr>
          <w:rFonts w:ascii="Courier New" w:hAnsi="Courier New" w:cs="Courier New"/>
          <w:sz w:val="24"/>
          <w:szCs w:val="24"/>
        </w:rPr>
        <w:t>1</w:t>
      </w:r>
      <w:r w:rsidR="00471F07">
        <w:rPr>
          <w:rFonts w:ascii="Courier New" w:hAnsi="Courier New" w:cs="Courier New"/>
          <w:sz w:val="24"/>
          <w:szCs w:val="24"/>
        </w:rPr>
        <w:t xml:space="preserve"> 1 1 2 </w:t>
      </w:r>
      <w:r>
        <w:rPr>
          <w:rFonts w:ascii="Courier New" w:hAnsi="Courier New" w:cs="Courier New"/>
          <w:sz w:val="24"/>
          <w:szCs w:val="24"/>
        </w:rPr>
        <w:t>50</w:t>
      </w:r>
      <w:r w:rsidR="00BC6DC8">
        <w:rPr>
          <w:rFonts w:ascii="Courier New" w:hAnsi="Courier New" w:cs="Courier New"/>
          <w:sz w:val="24"/>
          <w:szCs w:val="24"/>
        </w:rPr>
        <w:t xml:space="preserve"> 45 55 55 45 45</w:t>
      </w:r>
    </w:p>
    <w:p w14:paraId="770B1ACE" w14:textId="38FE33B3" w:rsidR="00883D1F" w:rsidRDefault="00883D1F" w:rsidP="00883D1F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501 44</w:t>
      </w:r>
      <w:r w:rsidR="00471F07">
        <w:rPr>
          <w:rFonts w:ascii="Courier New" w:hAnsi="Courier New" w:cs="Courier New"/>
          <w:sz w:val="24"/>
          <w:szCs w:val="24"/>
        </w:rPr>
        <w:t xml:space="preserve"> 1 1 2 </w:t>
      </w:r>
      <w:r>
        <w:rPr>
          <w:rFonts w:ascii="Courier New" w:hAnsi="Courier New" w:cs="Courier New"/>
          <w:sz w:val="24"/>
          <w:szCs w:val="24"/>
        </w:rPr>
        <w:t>51</w:t>
      </w:r>
      <w:r w:rsidR="00BC6DC8">
        <w:rPr>
          <w:rFonts w:ascii="Courier New" w:hAnsi="Courier New" w:cs="Courier New"/>
          <w:sz w:val="24"/>
          <w:szCs w:val="24"/>
        </w:rPr>
        <w:t xml:space="preserve"> 55 60 60 55 55</w:t>
      </w:r>
    </w:p>
    <w:p w14:paraId="001041FB" w14:textId="13C8425B" w:rsidR="00883D1F" w:rsidRDefault="00883D1F" w:rsidP="00883D1F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501 45</w:t>
      </w:r>
      <w:r w:rsidR="00471F07">
        <w:rPr>
          <w:rFonts w:ascii="Courier New" w:hAnsi="Courier New" w:cs="Courier New"/>
          <w:sz w:val="24"/>
          <w:szCs w:val="24"/>
        </w:rPr>
        <w:t xml:space="preserve"> 1 1 2 </w:t>
      </w:r>
      <w:r>
        <w:rPr>
          <w:rFonts w:ascii="Courier New" w:hAnsi="Courier New" w:cs="Courier New"/>
          <w:sz w:val="24"/>
          <w:szCs w:val="24"/>
        </w:rPr>
        <w:t>52</w:t>
      </w:r>
      <w:r w:rsidR="00BC6DC8">
        <w:rPr>
          <w:rFonts w:ascii="Courier New" w:hAnsi="Courier New" w:cs="Courier New"/>
          <w:sz w:val="24"/>
          <w:szCs w:val="24"/>
        </w:rPr>
        <w:t xml:space="preserve"> 65 60 65 60 60</w:t>
      </w:r>
    </w:p>
    <w:p w14:paraId="0ABFF874" w14:textId="0BDA2A39" w:rsidR="00883D1F" w:rsidRDefault="00883D1F" w:rsidP="00883D1F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501 47</w:t>
      </w:r>
      <w:r w:rsidR="00471F07">
        <w:rPr>
          <w:rFonts w:ascii="Courier New" w:hAnsi="Courier New" w:cs="Courier New"/>
          <w:sz w:val="24"/>
          <w:szCs w:val="24"/>
        </w:rPr>
        <w:t xml:space="preserve"> 1 1 2 </w:t>
      </w:r>
      <w:r>
        <w:rPr>
          <w:rFonts w:ascii="Courier New" w:hAnsi="Courier New" w:cs="Courier New"/>
          <w:sz w:val="24"/>
          <w:szCs w:val="24"/>
        </w:rPr>
        <w:t>53</w:t>
      </w:r>
      <w:r w:rsidR="00BC6DC8">
        <w:rPr>
          <w:rFonts w:ascii="Courier New" w:hAnsi="Courier New" w:cs="Courier New"/>
          <w:sz w:val="24"/>
          <w:szCs w:val="24"/>
        </w:rPr>
        <w:t xml:space="preserve"> 50 55 55 50 45</w:t>
      </w:r>
    </w:p>
    <w:p w14:paraId="01AB2B73" w14:textId="3B56DF7F" w:rsidR="00883D1F" w:rsidRDefault="00883D1F" w:rsidP="00883D1F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501 48</w:t>
      </w:r>
      <w:r w:rsidR="00471F07">
        <w:rPr>
          <w:rFonts w:ascii="Courier New" w:hAnsi="Courier New" w:cs="Courier New"/>
          <w:sz w:val="24"/>
          <w:szCs w:val="24"/>
        </w:rPr>
        <w:t xml:space="preserve"> 1 1 2 </w:t>
      </w:r>
      <w:r>
        <w:rPr>
          <w:rFonts w:ascii="Courier New" w:hAnsi="Courier New" w:cs="Courier New"/>
          <w:sz w:val="24"/>
          <w:szCs w:val="24"/>
        </w:rPr>
        <w:t>54</w:t>
      </w:r>
      <w:r w:rsidR="00BC6DC8">
        <w:rPr>
          <w:rFonts w:ascii="Courier New" w:hAnsi="Courier New" w:cs="Courier New"/>
          <w:sz w:val="24"/>
          <w:szCs w:val="24"/>
        </w:rPr>
        <w:t xml:space="preserve"> 65 65 65 65 60</w:t>
      </w:r>
    </w:p>
    <w:p w14:paraId="1EAE897B" w14:textId="0C4B1C62" w:rsidR="00883D1F" w:rsidRDefault="00883D1F" w:rsidP="00883D1F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501 49</w:t>
      </w:r>
      <w:r w:rsidR="00471F07">
        <w:rPr>
          <w:rFonts w:ascii="Courier New" w:hAnsi="Courier New" w:cs="Courier New"/>
          <w:sz w:val="24"/>
          <w:szCs w:val="24"/>
        </w:rPr>
        <w:t xml:space="preserve"> 1 1 2 </w:t>
      </w:r>
      <w:r>
        <w:rPr>
          <w:rFonts w:ascii="Courier New" w:hAnsi="Courier New" w:cs="Courier New"/>
          <w:sz w:val="24"/>
          <w:szCs w:val="24"/>
        </w:rPr>
        <w:t>55</w:t>
      </w:r>
      <w:r w:rsidR="00BC6DC8">
        <w:rPr>
          <w:rFonts w:ascii="Courier New" w:hAnsi="Courier New" w:cs="Courier New"/>
          <w:sz w:val="24"/>
          <w:szCs w:val="24"/>
        </w:rPr>
        <w:t xml:space="preserve"> 40 40 45 35 35</w:t>
      </w:r>
    </w:p>
    <w:p w14:paraId="28DCE589" w14:textId="05D20030" w:rsidR="00883D1F" w:rsidRDefault="00883D1F" w:rsidP="00883D1F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501 5</w:t>
      </w:r>
      <w:r w:rsidR="003700F2">
        <w:rPr>
          <w:rFonts w:ascii="Courier New" w:hAnsi="Courier New" w:cs="Courier New"/>
          <w:sz w:val="24"/>
          <w:szCs w:val="24"/>
        </w:rPr>
        <w:t>1</w:t>
      </w:r>
      <w:r w:rsidR="00471F07">
        <w:rPr>
          <w:rFonts w:ascii="Courier New" w:hAnsi="Courier New" w:cs="Courier New"/>
          <w:sz w:val="24"/>
          <w:szCs w:val="24"/>
        </w:rPr>
        <w:t xml:space="preserve"> 1 1 2 </w:t>
      </w:r>
      <w:r>
        <w:rPr>
          <w:rFonts w:ascii="Courier New" w:hAnsi="Courier New" w:cs="Courier New"/>
          <w:sz w:val="24"/>
          <w:szCs w:val="24"/>
        </w:rPr>
        <w:t>56</w:t>
      </w:r>
      <w:r w:rsidR="00BC6DC8">
        <w:rPr>
          <w:rFonts w:ascii="Courier New" w:hAnsi="Courier New" w:cs="Courier New"/>
          <w:sz w:val="24"/>
          <w:szCs w:val="24"/>
        </w:rPr>
        <w:t xml:space="preserve"> 55 50 60 45 45</w:t>
      </w:r>
    </w:p>
    <w:p w14:paraId="3D5E735D" w14:textId="0183570F" w:rsidR="00883D1F" w:rsidRDefault="00883D1F" w:rsidP="00883D1F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501 53</w:t>
      </w:r>
      <w:r w:rsidR="00471F07">
        <w:rPr>
          <w:rFonts w:ascii="Courier New" w:hAnsi="Courier New" w:cs="Courier New"/>
          <w:sz w:val="24"/>
          <w:szCs w:val="24"/>
        </w:rPr>
        <w:t xml:space="preserve"> 1 1 2 </w:t>
      </w:r>
      <w:r>
        <w:rPr>
          <w:rFonts w:ascii="Courier New" w:hAnsi="Courier New" w:cs="Courier New"/>
          <w:sz w:val="24"/>
          <w:szCs w:val="24"/>
        </w:rPr>
        <w:t>57</w:t>
      </w:r>
      <w:r w:rsidR="00BC6DC8">
        <w:rPr>
          <w:rFonts w:ascii="Courier New" w:hAnsi="Courier New" w:cs="Courier New"/>
          <w:sz w:val="24"/>
          <w:szCs w:val="24"/>
        </w:rPr>
        <w:t xml:space="preserve"> 45 50 55 50 50</w:t>
      </w:r>
    </w:p>
    <w:p w14:paraId="6B7C9245" w14:textId="020D7D46" w:rsidR="00883D1F" w:rsidRDefault="00883D1F" w:rsidP="00883D1F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501 55</w:t>
      </w:r>
      <w:r w:rsidR="00471F07">
        <w:rPr>
          <w:rFonts w:ascii="Courier New" w:hAnsi="Courier New" w:cs="Courier New"/>
          <w:sz w:val="24"/>
          <w:szCs w:val="24"/>
        </w:rPr>
        <w:t xml:space="preserve"> 1 1 2 </w:t>
      </w:r>
      <w:r>
        <w:rPr>
          <w:rFonts w:ascii="Courier New" w:hAnsi="Courier New" w:cs="Courier New"/>
          <w:sz w:val="24"/>
          <w:szCs w:val="24"/>
        </w:rPr>
        <w:t>58</w:t>
      </w:r>
      <w:r w:rsidR="00BC6DC8">
        <w:rPr>
          <w:rFonts w:ascii="Courier New" w:hAnsi="Courier New" w:cs="Courier New"/>
          <w:sz w:val="24"/>
          <w:szCs w:val="24"/>
        </w:rPr>
        <w:t xml:space="preserve"> 50 45 55 45 45</w:t>
      </w:r>
    </w:p>
    <w:p w14:paraId="250458F4" w14:textId="6FEA4593" w:rsidR="00883D1F" w:rsidRDefault="00883D1F" w:rsidP="00883D1F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501 56</w:t>
      </w:r>
      <w:r w:rsidR="00471F07">
        <w:rPr>
          <w:rFonts w:ascii="Courier New" w:hAnsi="Courier New" w:cs="Courier New"/>
          <w:sz w:val="24"/>
          <w:szCs w:val="24"/>
        </w:rPr>
        <w:t xml:space="preserve"> 1 1 2 </w:t>
      </w:r>
      <w:r>
        <w:rPr>
          <w:rFonts w:ascii="Courier New" w:hAnsi="Courier New" w:cs="Courier New"/>
          <w:sz w:val="24"/>
          <w:szCs w:val="24"/>
        </w:rPr>
        <w:t>59</w:t>
      </w:r>
      <w:r w:rsidR="00BC6DC8">
        <w:rPr>
          <w:rFonts w:ascii="Courier New" w:hAnsi="Courier New" w:cs="Courier New"/>
          <w:sz w:val="24"/>
          <w:szCs w:val="24"/>
        </w:rPr>
        <w:t xml:space="preserve"> 45 45 55 50 50</w:t>
      </w:r>
    </w:p>
    <w:p w14:paraId="32D55418" w14:textId="1A833E6E" w:rsidR="00883D1F" w:rsidRDefault="00883D1F" w:rsidP="00883D1F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501 57</w:t>
      </w:r>
      <w:r w:rsidR="00471F07">
        <w:rPr>
          <w:rFonts w:ascii="Courier New" w:hAnsi="Courier New" w:cs="Courier New"/>
          <w:sz w:val="24"/>
          <w:szCs w:val="24"/>
        </w:rPr>
        <w:t xml:space="preserve"> 1 1 2 </w:t>
      </w:r>
      <w:r>
        <w:rPr>
          <w:rFonts w:ascii="Courier New" w:hAnsi="Courier New" w:cs="Courier New"/>
          <w:sz w:val="24"/>
          <w:szCs w:val="24"/>
        </w:rPr>
        <w:t>60</w:t>
      </w:r>
      <w:r w:rsidR="00BC6DC8">
        <w:rPr>
          <w:rFonts w:ascii="Courier New" w:hAnsi="Courier New" w:cs="Courier New"/>
          <w:sz w:val="24"/>
          <w:szCs w:val="24"/>
        </w:rPr>
        <w:t xml:space="preserve"> 60 60 60 50 50</w:t>
      </w:r>
    </w:p>
    <w:p w14:paraId="3D07F330" w14:textId="5D3A7A21" w:rsidR="00883D1F" w:rsidRDefault="00883D1F" w:rsidP="00883D1F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501 58</w:t>
      </w:r>
      <w:r w:rsidR="00471F07">
        <w:rPr>
          <w:rFonts w:ascii="Courier New" w:hAnsi="Courier New" w:cs="Courier New"/>
          <w:sz w:val="24"/>
          <w:szCs w:val="24"/>
        </w:rPr>
        <w:t xml:space="preserve"> 1 1 2 </w:t>
      </w:r>
      <w:r>
        <w:rPr>
          <w:rFonts w:ascii="Courier New" w:hAnsi="Courier New" w:cs="Courier New"/>
          <w:sz w:val="24"/>
          <w:szCs w:val="24"/>
        </w:rPr>
        <w:t>61</w:t>
      </w:r>
      <w:r w:rsidR="00BC6DC8">
        <w:rPr>
          <w:rFonts w:ascii="Courier New" w:hAnsi="Courier New" w:cs="Courier New"/>
          <w:sz w:val="24"/>
          <w:szCs w:val="24"/>
        </w:rPr>
        <w:t xml:space="preserve"> 45 45 55 50 45</w:t>
      </w:r>
    </w:p>
    <w:p w14:paraId="75094370" w14:textId="02A3156E" w:rsidR="00883D1F" w:rsidRDefault="00883D1F" w:rsidP="00883D1F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501 59</w:t>
      </w:r>
      <w:r w:rsidR="00471F07">
        <w:rPr>
          <w:rFonts w:ascii="Courier New" w:hAnsi="Courier New" w:cs="Courier New"/>
          <w:sz w:val="24"/>
          <w:szCs w:val="24"/>
        </w:rPr>
        <w:t xml:space="preserve"> 1 1 2 </w:t>
      </w:r>
      <w:r>
        <w:rPr>
          <w:rFonts w:ascii="Courier New" w:hAnsi="Courier New" w:cs="Courier New"/>
          <w:sz w:val="24"/>
          <w:szCs w:val="24"/>
        </w:rPr>
        <w:t>62</w:t>
      </w:r>
      <w:r w:rsidR="00BC6DC8">
        <w:rPr>
          <w:rFonts w:ascii="Courier New" w:hAnsi="Courier New" w:cs="Courier New"/>
          <w:sz w:val="24"/>
          <w:szCs w:val="24"/>
        </w:rPr>
        <w:t xml:space="preserve"> 55 55 55 50 50</w:t>
      </w:r>
    </w:p>
    <w:p w14:paraId="7F6D1911" w14:textId="040073A3" w:rsidR="00883D1F" w:rsidRDefault="00883D1F" w:rsidP="00883D1F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501 60</w:t>
      </w:r>
      <w:r w:rsidR="00471F07">
        <w:rPr>
          <w:rFonts w:ascii="Courier New" w:hAnsi="Courier New" w:cs="Courier New"/>
          <w:sz w:val="24"/>
          <w:szCs w:val="24"/>
        </w:rPr>
        <w:t xml:space="preserve"> 1 1 2 </w:t>
      </w:r>
      <w:r>
        <w:rPr>
          <w:rFonts w:ascii="Courier New" w:hAnsi="Courier New" w:cs="Courier New"/>
          <w:sz w:val="24"/>
          <w:szCs w:val="24"/>
        </w:rPr>
        <w:t>63</w:t>
      </w:r>
      <w:r w:rsidR="00BC6DC8">
        <w:rPr>
          <w:rFonts w:ascii="Courier New" w:hAnsi="Courier New" w:cs="Courier New"/>
          <w:sz w:val="24"/>
          <w:szCs w:val="24"/>
        </w:rPr>
        <w:t xml:space="preserve"> 40 40 45 35 35</w:t>
      </w:r>
    </w:p>
    <w:p w14:paraId="1767AB45" w14:textId="06317E4F" w:rsidR="00883D1F" w:rsidRDefault="00883D1F" w:rsidP="00883D1F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501 6</w:t>
      </w:r>
      <w:r w:rsidR="003700F2">
        <w:rPr>
          <w:rFonts w:ascii="Courier New" w:hAnsi="Courier New" w:cs="Courier New"/>
          <w:sz w:val="24"/>
          <w:szCs w:val="24"/>
        </w:rPr>
        <w:t>1</w:t>
      </w:r>
      <w:r w:rsidR="00471F07">
        <w:rPr>
          <w:rFonts w:ascii="Courier New" w:hAnsi="Courier New" w:cs="Courier New"/>
          <w:sz w:val="24"/>
          <w:szCs w:val="24"/>
        </w:rPr>
        <w:t xml:space="preserve"> 1 1 2 </w:t>
      </w:r>
      <w:r>
        <w:rPr>
          <w:rFonts w:ascii="Courier New" w:hAnsi="Courier New" w:cs="Courier New"/>
          <w:sz w:val="24"/>
          <w:szCs w:val="24"/>
        </w:rPr>
        <w:t>64</w:t>
      </w:r>
      <w:r w:rsidR="00BC6DC8">
        <w:rPr>
          <w:rFonts w:ascii="Courier New" w:hAnsi="Courier New" w:cs="Courier New"/>
          <w:sz w:val="24"/>
          <w:szCs w:val="24"/>
        </w:rPr>
        <w:t xml:space="preserve"> 55 60 60 55 60</w:t>
      </w:r>
    </w:p>
    <w:p w14:paraId="7F2246E9" w14:textId="42906012" w:rsidR="00883D1F" w:rsidRDefault="00883D1F" w:rsidP="00883D1F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501 62</w:t>
      </w:r>
      <w:r w:rsidR="00471F07">
        <w:rPr>
          <w:rFonts w:ascii="Courier New" w:hAnsi="Courier New" w:cs="Courier New"/>
          <w:sz w:val="24"/>
          <w:szCs w:val="24"/>
        </w:rPr>
        <w:t xml:space="preserve"> 1 1 2 </w:t>
      </w:r>
      <w:r>
        <w:rPr>
          <w:rFonts w:ascii="Courier New" w:hAnsi="Courier New" w:cs="Courier New"/>
          <w:sz w:val="24"/>
          <w:szCs w:val="24"/>
        </w:rPr>
        <w:t>65</w:t>
      </w:r>
      <w:r w:rsidR="00BC6DC8">
        <w:rPr>
          <w:rFonts w:ascii="Courier New" w:hAnsi="Courier New" w:cs="Courier New"/>
          <w:sz w:val="24"/>
          <w:szCs w:val="24"/>
        </w:rPr>
        <w:t xml:space="preserve"> 65 65 65 65 65</w:t>
      </w:r>
    </w:p>
    <w:p w14:paraId="61075878" w14:textId="6846B276" w:rsidR="00883D1F" w:rsidRDefault="00883D1F" w:rsidP="00883D1F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501 63</w:t>
      </w:r>
      <w:r w:rsidR="00471F07">
        <w:rPr>
          <w:rFonts w:ascii="Courier New" w:hAnsi="Courier New" w:cs="Courier New"/>
          <w:sz w:val="24"/>
          <w:szCs w:val="24"/>
        </w:rPr>
        <w:t xml:space="preserve"> 1 1 2 </w:t>
      </w:r>
      <w:r>
        <w:rPr>
          <w:rFonts w:ascii="Courier New" w:hAnsi="Courier New" w:cs="Courier New"/>
          <w:sz w:val="24"/>
          <w:szCs w:val="24"/>
        </w:rPr>
        <w:t>66</w:t>
      </w:r>
      <w:r w:rsidR="00BC6DC8">
        <w:rPr>
          <w:rFonts w:ascii="Courier New" w:hAnsi="Courier New" w:cs="Courier New"/>
          <w:sz w:val="24"/>
          <w:szCs w:val="24"/>
        </w:rPr>
        <w:t xml:space="preserve"> 60 60 65 55 60</w:t>
      </w:r>
    </w:p>
    <w:p w14:paraId="71D9EF4C" w14:textId="08FC76D4" w:rsidR="00883D1F" w:rsidRDefault="00883D1F" w:rsidP="00883D1F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501 64</w:t>
      </w:r>
      <w:r w:rsidR="00471F07">
        <w:rPr>
          <w:rFonts w:ascii="Courier New" w:hAnsi="Courier New" w:cs="Courier New"/>
          <w:sz w:val="24"/>
          <w:szCs w:val="24"/>
        </w:rPr>
        <w:t xml:space="preserve"> 1 1 2 </w:t>
      </w:r>
      <w:r>
        <w:rPr>
          <w:rFonts w:ascii="Courier New" w:hAnsi="Courier New" w:cs="Courier New"/>
          <w:sz w:val="24"/>
          <w:szCs w:val="24"/>
        </w:rPr>
        <w:t>67</w:t>
      </w:r>
      <w:r w:rsidR="00BC6DC8">
        <w:rPr>
          <w:rFonts w:ascii="Courier New" w:hAnsi="Courier New" w:cs="Courier New"/>
          <w:sz w:val="24"/>
          <w:szCs w:val="24"/>
        </w:rPr>
        <w:t xml:space="preserve"> 60 55 65 55 50</w:t>
      </w:r>
    </w:p>
    <w:p w14:paraId="50BE328A" w14:textId="4D06B9AD" w:rsidR="00883D1F" w:rsidRDefault="00883D1F" w:rsidP="00883D1F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501 66</w:t>
      </w:r>
      <w:r w:rsidR="00471F07">
        <w:rPr>
          <w:rFonts w:ascii="Courier New" w:hAnsi="Courier New" w:cs="Courier New"/>
          <w:sz w:val="24"/>
          <w:szCs w:val="24"/>
        </w:rPr>
        <w:t xml:space="preserve"> 1 1 2 </w:t>
      </w:r>
      <w:r>
        <w:rPr>
          <w:rFonts w:ascii="Courier New" w:hAnsi="Courier New" w:cs="Courier New"/>
          <w:sz w:val="24"/>
          <w:szCs w:val="24"/>
        </w:rPr>
        <w:t>68</w:t>
      </w:r>
      <w:r w:rsidR="00BC6DC8">
        <w:rPr>
          <w:rFonts w:ascii="Courier New" w:hAnsi="Courier New" w:cs="Courier New"/>
          <w:sz w:val="24"/>
          <w:szCs w:val="24"/>
        </w:rPr>
        <w:t xml:space="preserve"> 55 55 55 50 55</w:t>
      </w:r>
    </w:p>
    <w:p w14:paraId="2BA5C2C2" w14:textId="677DE9E9" w:rsidR="00883D1F" w:rsidRDefault="00883D1F" w:rsidP="00883D1F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501 67</w:t>
      </w:r>
      <w:r w:rsidR="00471F07">
        <w:rPr>
          <w:rFonts w:ascii="Courier New" w:hAnsi="Courier New" w:cs="Courier New"/>
          <w:sz w:val="24"/>
          <w:szCs w:val="24"/>
        </w:rPr>
        <w:t xml:space="preserve"> 1 1 2 </w:t>
      </w:r>
      <w:r>
        <w:rPr>
          <w:rFonts w:ascii="Courier New" w:hAnsi="Courier New" w:cs="Courier New"/>
          <w:sz w:val="24"/>
          <w:szCs w:val="24"/>
        </w:rPr>
        <w:t>69</w:t>
      </w:r>
      <w:r w:rsidR="00BC6DC8">
        <w:rPr>
          <w:rFonts w:ascii="Courier New" w:hAnsi="Courier New" w:cs="Courier New"/>
          <w:sz w:val="24"/>
          <w:szCs w:val="24"/>
        </w:rPr>
        <w:t xml:space="preserve"> 45 40 45 35 35</w:t>
      </w:r>
    </w:p>
    <w:p w14:paraId="112D522A" w14:textId="1D6E5D15" w:rsidR="00883D1F" w:rsidRDefault="00883D1F" w:rsidP="00883D1F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501 68</w:t>
      </w:r>
      <w:r w:rsidR="00471F07">
        <w:rPr>
          <w:rFonts w:ascii="Courier New" w:hAnsi="Courier New" w:cs="Courier New"/>
          <w:sz w:val="24"/>
          <w:szCs w:val="24"/>
        </w:rPr>
        <w:t xml:space="preserve"> 1 1 2 </w:t>
      </w:r>
      <w:r>
        <w:rPr>
          <w:rFonts w:ascii="Courier New" w:hAnsi="Courier New" w:cs="Courier New"/>
          <w:sz w:val="24"/>
          <w:szCs w:val="24"/>
        </w:rPr>
        <w:t>70</w:t>
      </w:r>
      <w:r w:rsidR="00BC6DC8">
        <w:rPr>
          <w:rFonts w:ascii="Courier New" w:hAnsi="Courier New" w:cs="Courier New"/>
          <w:sz w:val="24"/>
          <w:szCs w:val="24"/>
        </w:rPr>
        <w:t xml:space="preserve"> 55 55 60 50 50</w:t>
      </w:r>
    </w:p>
    <w:p w14:paraId="12B5C5E4" w14:textId="1B348A31" w:rsidR="00883D1F" w:rsidRDefault="00883D1F" w:rsidP="00883D1F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501 69</w:t>
      </w:r>
      <w:r w:rsidR="00471F07">
        <w:rPr>
          <w:rFonts w:ascii="Courier New" w:hAnsi="Courier New" w:cs="Courier New"/>
          <w:sz w:val="24"/>
          <w:szCs w:val="24"/>
        </w:rPr>
        <w:t xml:space="preserve"> 1 1 2 </w:t>
      </w:r>
      <w:r>
        <w:rPr>
          <w:rFonts w:ascii="Courier New" w:hAnsi="Courier New" w:cs="Courier New"/>
          <w:sz w:val="24"/>
          <w:szCs w:val="24"/>
        </w:rPr>
        <w:t>71</w:t>
      </w:r>
      <w:r w:rsidR="00BC6DC8">
        <w:rPr>
          <w:rFonts w:ascii="Courier New" w:hAnsi="Courier New" w:cs="Courier New"/>
          <w:sz w:val="24"/>
          <w:szCs w:val="24"/>
        </w:rPr>
        <w:t xml:space="preserve"> 40 40 45 40 35</w:t>
      </w:r>
    </w:p>
    <w:p w14:paraId="62756AE2" w14:textId="67C85E5E" w:rsidR="00883D1F" w:rsidRDefault="00883D1F" w:rsidP="00883D1F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501 7</w:t>
      </w:r>
      <w:r w:rsidR="003700F2">
        <w:rPr>
          <w:rFonts w:ascii="Courier New" w:hAnsi="Courier New" w:cs="Courier New"/>
          <w:sz w:val="24"/>
          <w:szCs w:val="24"/>
        </w:rPr>
        <w:t>1</w:t>
      </w:r>
      <w:r w:rsidR="00471F07">
        <w:rPr>
          <w:rFonts w:ascii="Courier New" w:hAnsi="Courier New" w:cs="Courier New"/>
          <w:sz w:val="24"/>
          <w:szCs w:val="24"/>
        </w:rPr>
        <w:t xml:space="preserve"> 1 1 2 </w:t>
      </w:r>
      <w:r>
        <w:rPr>
          <w:rFonts w:ascii="Courier New" w:hAnsi="Courier New" w:cs="Courier New"/>
          <w:sz w:val="24"/>
          <w:szCs w:val="24"/>
        </w:rPr>
        <w:t>72</w:t>
      </w:r>
      <w:r w:rsidR="00BC6DC8">
        <w:rPr>
          <w:rFonts w:ascii="Courier New" w:hAnsi="Courier New" w:cs="Courier New"/>
          <w:sz w:val="24"/>
          <w:szCs w:val="24"/>
        </w:rPr>
        <w:t xml:space="preserve"> 60 65 65 60 60</w:t>
      </w:r>
    </w:p>
    <w:p w14:paraId="4D923CA3" w14:textId="609503F2" w:rsidR="00883D1F" w:rsidRDefault="00883D1F" w:rsidP="00883D1F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501 72</w:t>
      </w:r>
      <w:r w:rsidR="00471F07">
        <w:rPr>
          <w:rFonts w:ascii="Courier New" w:hAnsi="Courier New" w:cs="Courier New"/>
          <w:sz w:val="24"/>
          <w:szCs w:val="24"/>
        </w:rPr>
        <w:t xml:space="preserve"> 1 1 2 </w:t>
      </w:r>
      <w:r>
        <w:rPr>
          <w:rFonts w:ascii="Courier New" w:hAnsi="Courier New" w:cs="Courier New"/>
          <w:sz w:val="24"/>
          <w:szCs w:val="24"/>
        </w:rPr>
        <w:t>73</w:t>
      </w:r>
      <w:r w:rsidR="00BC6DC8">
        <w:rPr>
          <w:rFonts w:ascii="Courier New" w:hAnsi="Courier New" w:cs="Courier New"/>
          <w:sz w:val="24"/>
          <w:szCs w:val="24"/>
        </w:rPr>
        <w:t xml:space="preserve"> 60 55 60 50 50</w:t>
      </w:r>
    </w:p>
    <w:p w14:paraId="7E2D1F90" w14:textId="1E080156" w:rsidR="00883D1F" w:rsidRDefault="00883D1F" w:rsidP="00883D1F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501 73</w:t>
      </w:r>
      <w:r w:rsidR="00471F07">
        <w:rPr>
          <w:rFonts w:ascii="Courier New" w:hAnsi="Courier New" w:cs="Courier New"/>
          <w:sz w:val="24"/>
          <w:szCs w:val="24"/>
        </w:rPr>
        <w:t xml:space="preserve"> 1 1 2 </w:t>
      </w:r>
      <w:r>
        <w:rPr>
          <w:rFonts w:ascii="Courier New" w:hAnsi="Courier New" w:cs="Courier New"/>
          <w:sz w:val="24"/>
          <w:szCs w:val="24"/>
        </w:rPr>
        <w:t>74</w:t>
      </w:r>
      <w:r w:rsidR="00BC6DC8">
        <w:rPr>
          <w:rFonts w:ascii="Courier New" w:hAnsi="Courier New" w:cs="Courier New"/>
          <w:sz w:val="24"/>
          <w:szCs w:val="24"/>
        </w:rPr>
        <w:t xml:space="preserve"> 50 45 55 40 35</w:t>
      </w:r>
    </w:p>
    <w:p w14:paraId="2420DC2A" w14:textId="7460D1CB" w:rsidR="00883D1F" w:rsidRDefault="00883D1F" w:rsidP="00883D1F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501 74</w:t>
      </w:r>
      <w:r w:rsidR="00471F07">
        <w:rPr>
          <w:rFonts w:ascii="Courier New" w:hAnsi="Courier New" w:cs="Courier New"/>
          <w:sz w:val="24"/>
          <w:szCs w:val="24"/>
        </w:rPr>
        <w:t xml:space="preserve"> 1 1 2 </w:t>
      </w:r>
      <w:r>
        <w:rPr>
          <w:rFonts w:ascii="Courier New" w:hAnsi="Courier New" w:cs="Courier New"/>
          <w:sz w:val="24"/>
          <w:szCs w:val="24"/>
        </w:rPr>
        <w:t>75</w:t>
      </w:r>
      <w:r w:rsidR="00BC6DC8">
        <w:rPr>
          <w:rFonts w:ascii="Courier New" w:hAnsi="Courier New" w:cs="Courier New"/>
          <w:sz w:val="24"/>
          <w:szCs w:val="24"/>
        </w:rPr>
        <w:t xml:space="preserve"> 55 60 60 55 55</w:t>
      </w:r>
    </w:p>
    <w:p w14:paraId="1BAAECAF" w14:textId="664599E7" w:rsidR="00883D1F" w:rsidRDefault="00883D1F" w:rsidP="00883D1F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501 75</w:t>
      </w:r>
      <w:r w:rsidR="00471F07">
        <w:rPr>
          <w:rFonts w:ascii="Courier New" w:hAnsi="Courier New" w:cs="Courier New"/>
          <w:sz w:val="24"/>
          <w:szCs w:val="24"/>
        </w:rPr>
        <w:t xml:space="preserve"> 1 1 2 </w:t>
      </w:r>
      <w:r>
        <w:rPr>
          <w:rFonts w:ascii="Courier New" w:hAnsi="Courier New" w:cs="Courier New"/>
          <w:sz w:val="24"/>
          <w:szCs w:val="24"/>
        </w:rPr>
        <w:t>76</w:t>
      </w:r>
      <w:r w:rsidR="00BC6DC8">
        <w:rPr>
          <w:rFonts w:ascii="Courier New" w:hAnsi="Courier New" w:cs="Courier New"/>
          <w:sz w:val="24"/>
          <w:szCs w:val="24"/>
        </w:rPr>
        <w:t xml:space="preserve"> 55 45 55 45 35</w:t>
      </w:r>
    </w:p>
    <w:p w14:paraId="0746BC9C" w14:textId="5336B73D" w:rsidR="00883D1F" w:rsidRDefault="00883D1F" w:rsidP="00883D1F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501 77</w:t>
      </w:r>
      <w:r w:rsidR="00471F07">
        <w:rPr>
          <w:rFonts w:ascii="Courier New" w:hAnsi="Courier New" w:cs="Courier New"/>
          <w:sz w:val="24"/>
          <w:szCs w:val="24"/>
        </w:rPr>
        <w:t xml:space="preserve"> 1 1 2 </w:t>
      </w:r>
      <w:r>
        <w:rPr>
          <w:rFonts w:ascii="Courier New" w:hAnsi="Courier New" w:cs="Courier New"/>
          <w:sz w:val="24"/>
          <w:szCs w:val="24"/>
        </w:rPr>
        <w:t>77</w:t>
      </w:r>
      <w:r w:rsidR="00BC6DC8">
        <w:rPr>
          <w:rFonts w:ascii="Courier New" w:hAnsi="Courier New" w:cs="Courier New"/>
          <w:sz w:val="24"/>
          <w:szCs w:val="24"/>
        </w:rPr>
        <w:t xml:space="preserve"> </w:t>
      </w:r>
      <w:r w:rsidR="00B14C53">
        <w:rPr>
          <w:rFonts w:ascii="Courier New" w:hAnsi="Courier New" w:cs="Courier New"/>
          <w:sz w:val="24"/>
          <w:szCs w:val="24"/>
        </w:rPr>
        <w:t>45 45 55 35 35</w:t>
      </w:r>
    </w:p>
    <w:p w14:paraId="3FBE67A4" w14:textId="2D36E716" w:rsidR="00883D1F" w:rsidRDefault="00883D1F" w:rsidP="00883D1F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501 78</w:t>
      </w:r>
      <w:r w:rsidR="00471F07">
        <w:rPr>
          <w:rFonts w:ascii="Courier New" w:hAnsi="Courier New" w:cs="Courier New"/>
          <w:sz w:val="24"/>
          <w:szCs w:val="24"/>
        </w:rPr>
        <w:t xml:space="preserve"> 1 1 2 </w:t>
      </w:r>
      <w:r>
        <w:rPr>
          <w:rFonts w:ascii="Courier New" w:hAnsi="Courier New" w:cs="Courier New"/>
          <w:sz w:val="24"/>
          <w:szCs w:val="24"/>
        </w:rPr>
        <w:t>78</w:t>
      </w:r>
      <w:r w:rsidR="00B14C53">
        <w:rPr>
          <w:rFonts w:ascii="Courier New" w:hAnsi="Courier New" w:cs="Courier New"/>
          <w:sz w:val="24"/>
          <w:szCs w:val="24"/>
        </w:rPr>
        <w:t xml:space="preserve"> 55 50 60 45 45</w:t>
      </w:r>
    </w:p>
    <w:p w14:paraId="069AD68C" w14:textId="2B4D1A0A" w:rsidR="00883D1F" w:rsidRDefault="00883D1F" w:rsidP="00883D1F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501 79</w:t>
      </w:r>
      <w:r w:rsidR="00471F07">
        <w:rPr>
          <w:rFonts w:ascii="Courier New" w:hAnsi="Courier New" w:cs="Courier New"/>
          <w:sz w:val="24"/>
          <w:szCs w:val="24"/>
        </w:rPr>
        <w:t xml:space="preserve"> 1 1 2 </w:t>
      </w:r>
      <w:r>
        <w:rPr>
          <w:rFonts w:ascii="Courier New" w:hAnsi="Courier New" w:cs="Courier New"/>
          <w:sz w:val="24"/>
          <w:szCs w:val="24"/>
        </w:rPr>
        <w:t>79</w:t>
      </w:r>
      <w:r w:rsidR="00B14C53">
        <w:rPr>
          <w:rFonts w:ascii="Courier New" w:hAnsi="Courier New" w:cs="Courier New"/>
          <w:sz w:val="24"/>
          <w:szCs w:val="24"/>
        </w:rPr>
        <w:t xml:space="preserve"> 50 60 60 55 55</w:t>
      </w:r>
    </w:p>
    <w:p w14:paraId="7D2575C6" w14:textId="2F19E717" w:rsidR="00883D1F" w:rsidRDefault="00883D1F" w:rsidP="00883D1F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501 80</w:t>
      </w:r>
      <w:r w:rsidR="00471F07">
        <w:rPr>
          <w:rFonts w:ascii="Courier New" w:hAnsi="Courier New" w:cs="Courier New"/>
          <w:sz w:val="24"/>
          <w:szCs w:val="24"/>
        </w:rPr>
        <w:t xml:space="preserve"> 1 1 2 </w:t>
      </w:r>
      <w:r>
        <w:rPr>
          <w:rFonts w:ascii="Courier New" w:hAnsi="Courier New" w:cs="Courier New"/>
          <w:sz w:val="24"/>
          <w:szCs w:val="24"/>
        </w:rPr>
        <w:t>80</w:t>
      </w:r>
      <w:r w:rsidR="00B14C53">
        <w:rPr>
          <w:rFonts w:ascii="Courier New" w:hAnsi="Courier New" w:cs="Courier New"/>
          <w:sz w:val="24"/>
          <w:szCs w:val="24"/>
        </w:rPr>
        <w:t xml:space="preserve"> 60 55 60 55 55</w:t>
      </w:r>
    </w:p>
    <w:p w14:paraId="680381FB" w14:textId="5BA1C9EE" w:rsidR="00EA7F59" w:rsidRDefault="0035490A" w:rsidP="00883D1F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501 00 1 0 3</w:t>
      </w:r>
      <w:r w:rsidR="00EA7F59">
        <w:rPr>
          <w:rFonts w:ascii="Courier New" w:hAnsi="Courier New" w:cs="Courier New"/>
          <w:sz w:val="24"/>
          <w:szCs w:val="24"/>
        </w:rPr>
        <w:t xml:space="preserve"> 00</w:t>
      </w:r>
      <w:ins w:id="1" w:author="Sebring, Amanda J" w:date="2017-06-16T11:30:00Z">
        <w:r w:rsidR="003D5C99">
          <w:rPr>
            <w:rFonts w:ascii="Courier New" w:hAnsi="Courier New" w:cs="Courier New"/>
            <w:sz w:val="24"/>
            <w:szCs w:val="24"/>
          </w:rPr>
          <w:t xml:space="preserve"> 85 80 75 60 55</w:t>
        </w:r>
      </w:ins>
    </w:p>
    <w:p w14:paraId="7DA02EFF" w14:textId="091C998D" w:rsidR="003700F2" w:rsidRDefault="003700F2" w:rsidP="003700F2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501 02</w:t>
      </w:r>
      <w:r w:rsidR="00471F07">
        <w:rPr>
          <w:rFonts w:ascii="Courier New" w:hAnsi="Courier New" w:cs="Courier New"/>
          <w:sz w:val="24"/>
          <w:szCs w:val="24"/>
        </w:rPr>
        <w:t xml:space="preserve"> 1 1 3 </w:t>
      </w:r>
      <w:r>
        <w:rPr>
          <w:rFonts w:ascii="Courier New" w:hAnsi="Courier New" w:cs="Courier New"/>
          <w:sz w:val="24"/>
          <w:szCs w:val="24"/>
        </w:rPr>
        <w:t>01</w:t>
      </w:r>
      <w:ins w:id="2" w:author="Sebring, Amanda J" w:date="2017-06-16T11:31:00Z">
        <w:r w:rsidR="003D5C99">
          <w:rPr>
            <w:rFonts w:ascii="Courier New" w:hAnsi="Courier New" w:cs="Courier New"/>
            <w:sz w:val="24"/>
            <w:szCs w:val="24"/>
          </w:rPr>
          <w:t xml:space="preserve"> 60 55 65 65 60</w:t>
        </w:r>
      </w:ins>
    </w:p>
    <w:p w14:paraId="0537E2F4" w14:textId="293B704B" w:rsidR="003700F2" w:rsidRDefault="003700F2" w:rsidP="003700F2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501 04</w:t>
      </w:r>
      <w:r w:rsidR="00471F07">
        <w:rPr>
          <w:rFonts w:ascii="Courier New" w:hAnsi="Courier New" w:cs="Courier New"/>
          <w:sz w:val="24"/>
          <w:szCs w:val="24"/>
        </w:rPr>
        <w:t xml:space="preserve"> 1 1 3 </w:t>
      </w:r>
      <w:r>
        <w:rPr>
          <w:rFonts w:ascii="Courier New" w:hAnsi="Courier New" w:cs="Courier New"/>
          <w:sz w:val="24"/>
          <w:szCs w:val="24"/>
        </w:rPr>
        <w:t>02</w:t>
      </w:r>
      <w:ins w:id="3" w:author="Sebring, Amanda J" w:date="2017-06-16T11:31:00Z">
        <w:r w:rsidR="003D5C99">
          <w:rPr>
            <w:rFonts w:ascii="Courier New" w:hAnsi="Courier New" w:cs="Courier New"/>
            <w:sz w:val="24"/>
            <w:szCs w:val="24"/>
          </w:rPr>
          <w:t xml:space="preserve"> 55 55 70 60 60</w:t>
        </w:r>
      </w:ins>
    </w:p>
    <w:p w14:paraId="4C0A6DDA" w14:textId="33AEB5F1" w:rsidR="003700F2" w:rsidRDefault="003700F2" w:rsidP="003700F2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501 09</w:t>
      </w:r>
      <w:r w:rsidR="00471F07">
        <w:rPr>
          <w:rFonts w:ascii="Courier New" w:hAnsi="Courier New" w:cs="Courier New"/>
          <w:sz w:val="24"/>
          <w:szCs w:val="24"/>
        </w:rPr>
        <w:t xml:space="preserve"> 1 1 3 </w:t>
      </w:r>
      <w:r>
        <w:rPr>
          <w:rFonts w:ascii="Courier New" w:hAnsi="Courier New" w:cs="Courier New"/>
          <w:sz w:val="24"/>
          <w:szCs w:val="24"/>
        </w:rPr>
        <w:t>03</w:t>
      </w:r>
      <w:ins w:id="4" w:author="Sebring, Amanda J" w:date="2017-06-16T11:31:00Z">
        <w:r w:rsidR="003D5C99">
          <w:rPr>
            <w:rFonts w:ascii="Courier New" w:hAnsi="Courier New" w:cs="Courier New"/>
            <w:sz w:val="24"/>
            <w:szCs w:val="24"/>
          </w:rPr>
          <w:t xml:space="preserve"> 75 75 80 80 75</w:t>
        </w:r>
      </w:ins>
    </w:p>
    <w:p w14:paraId="47251B69" w14:textId="5086A74E" w:rsidR="003700F2" w:rsidRDefault="003700F2" w:rsidP="003700F2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lastRenderedPageBreak/>
        <w:t>501 11</w:t>
      </w:r>
      <w:r w:rsidR="00471F07">
        <w:rPr>
          <w:rFonts w:ascii="Courier New" w:hAnsi="Courier New" w:cs="Courier New"/>
          <w:sz w:val="24"/>
          <w:szCs w:val="24"/>
        </w:rPr>
        <w:t xml:space="preserve"> 1 1 3 </w:t>
      </w:r>
      <w:r>
        <w:rPr>
          <w:rFonts w:ascii="Courier New" w:hAnsi="Courier New" w:cs="Courier New"/>
          <w:sz w:val="24"/>
          <w:szCs w:val="24"/>
        </w:rPr>
        <w:t>04</w:t>
      </w:r>
      <w:ins w:id="5" w:author="Sebring, Amanda J" w:date="2017-06-16T11:32:00Z">
        <w:r w:rsidR="003D5C99">
          <w:rPr>
            <w:rFonts w:ascii="Courier New" w:hAnsi="Courier New" w:cs="Courier New"/>
            <w:sz w:val="24"/>
            <w:szCs w:val="24"/>
          </w:rPr>
          <w:t xml:space="preserve"> 65 60 65 55 55</w:t>
        </w:r>
      </w:ins>
    </w:p>
    <w:p w14:paraId="75997577" w14:textId="58CD437C" w:rsidR="003700F2" w:rsidRDefault="003700F2" w:rsidP="003700F2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501 22</w:t>
      </w:r>
      <w:r w:rsidR="00471F07">
        <w:rPr>
          <w:rFonts w:ascii="Courier New" w:hAnsi="Courier New" w:cs="Courier New"/>
          <w:sz w:val="24"/>
          <w:szCs w:val="24"/>
        </w:rPr>
        <w:t xml:space="preserve"> 1 1 3 </w:t>
      </w:r>
      <w:r>
        <w:rPr>
          <w:rFonts w:ascii="Courier New" w:hAnsi="Courier New" w:cs="Courier New"/>
          <w:sz w:val="24"/>
          <w:szCs w:val="24"/>
        </w:rPr>
        <w:t>05</w:t>
      </w:r>
      <w:ins w:id="6" w:author="Sebring, Amanda J" w:date="2017-06-16T11:32:00Z">
        <w:r w:rsidR="003D5C99">
          <w:rPr>
            <w:rFonts w:ascii="Courier New" w:hAnsi="Courier New" w:cs="Courier New"/>
            <w:sz w:val="24"/>
            <w:szCs w:val="24"/>
          </w:rPr>
          <w:t xml:space="preserve"> 65 70 75 70 70</w:t>
        </w:r>
      </w:ins>
    </w:p>
    <w:p w14:paraId="1B3C4CC5" w14:textId="3DE35B48" w:rsidR="003700F2" w:rsidRDefault="003700F2" w:rsidP="003700F2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501 39</w:t>
      </w:r>
      <w:r w:rsidR="00471F07">
        <w:rPr>
          <w:rFonts w:ascii="Courier New" w:hAnsi="Courier New" w:cs="Courier New"/>
          <w:sz w:val="24"/>
          <w:szCs w:val="24"/>
        </w:rPr>
        <w:t xml:space="preserve"> 1 1 3 </w:t>
      </w:r>
      <w:r>
        <w:rPr>
          <w:rFonts w:ascii="Courier New" w:hAnsi="Courier New" w:cs="Courier New"/>
          <w:sz w:val="24"/>
          <w:szCs w:val="24"/>
        </w:rPr>
        <w:t>06</w:t>
      </w:r>
      <w:ins w:id="7" w:author="Sebring, Amanda J" w:date="2017-06-16T11:32:00Z">
        <w:r w:rsidR="003D5C99">
          <w:rPr>
            <w:rFonts w:ascii="Courier New" w:hAnsi="Courier New" w:cs="Courier New"/>
            <w:sz w:val="24"/>
            <w:szCs w:val="24"/>
          </w:rPr>
          <w:t xml:space="preserve"> </w:t>
        </w:r>
      </w:ins>
      <w:ins w:id="8" w:author="Sebring, Amanda J" w:date="2017-06-16T11:36:00Z">
        <w:r w:rsidR="009D0C87">
          <w:rPr>
            <w:rFonts w:ascii="Courier New" w:hAnsi="Courier New" w:cs="Courier New"/>
            <w:sz w:val="24"/>
            <w:szCs w:val="24"/>
          </w:rPr>
          <w:t>70 80 80 75 75</w:t>
        </w:r>
      </w:ins>
    </w:p>
    <w:p w14:paraId="7359E2D3" w14:textId="5631B7B7" w:rsidR="003700F2" w:rsidRDefault="003700F2" w:rsidP="003700F2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501 40</w:t>
      </w:r>
      <w:r w:rsidR="00471F07">
        <w:rPr>
          <w:rFonts w:ascii="Courier New" w:hAnsi="Courier New" w:cs="Courier New"/>
          <w:sz w:val="24"/>
          <w:szCs w:val="24"/>
        </w:rPr>
        <w:t xml:space="preserve"> 1 1 3 </w:t>
      </w:r>
      <w:r>
        <w:rPr>
          <w:rFonts w:ascii="Courier New" w:hAnsi="Courier New" w:cs="Courier New"/>
          <w:sz w:val="24"/>
          <w:szCs w:val="24"/>
        </w:rPr>
        <w:t>07</w:t>
      </w:r>
      <w:ins w:id="9" w:author="Sebring, Amanda J" w:date="2017-06-16T11:32:00Z">
        <w:r w:rsidR="003D5C99">
          <w:rPr>
            <w:rFonts w:ascii="Courier New" w:hAnsi="Courier New" w:cs="Courier New"/>
            <w:sz w:val="24"/>
            <w:szCs w:val="24"/>
          </w:rPr>
          <w:t xml:space="preserve"> </w:t>
        </w:r>
      </w:ins>
      <w:ins w:id="10" w:author="Sebring, Amanda J" w:date="2017-06-16T11:36:00Z">
        <w:r w:rsidR="009D0C87">
          <w:rPr>
            <w:rFonts w:ascii="Courier New" w:hAnsi="Courier New" w:cs="Courier New"/>
            <w:sz w:val="24"/>
            <w:szCs w:val="24"/>
          </w:rPr>
          <w:t>55 55 65 65 65</w:t>
        </w:r>
      </w:ins>
    </w:p>
    <w:p w14:paraId="5A5FC0DF" w14:textId="4C61CA29" w:rsidR="003700F2" w:rsidRDefault="003700F2" w:rsidP="003700F2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501 46</w:t>
      </w:r>
      <w:r w:rsidR="00471F07">
        <w:rPr>
          <w:rFonts w:ascii="Courier New" w:hAnsi="Courier New" w:cs="Courier New"/>
          <w:sz w:val="24"/>
          <w:szCs w:val="24"/>
        </w:rPr>
        <w:t xml:space="preserve"> 1 1 3 </w:t>
      </w:r>
      <w:r>
        <w:rPr>
          <w:rFonts w:ascii="Courier New" w:hAnsi="Courier New" w:cs="Courier New"/>
          <w:sz w:val="24"/>
          <w:szCs w:val="24"/>
        </w:rPr>
        <w:t>08</w:t>
      </w:r>
      <w:ins w:id="11" w:author="Sebring, Amanda J" w:date="2017-06-16T11:33:00Z">
        <w:r w:rsidR="003D5C99">
          <w:rPr>
            <w:rFonts w:ascii="Courier New" w:hAnsi="Courier New" w:cs="Courier New"/>
            <w:sz w:val="24"/>
            <w:szCs w:val="24"/>
          </w:rPr>
          <w:t xml:space="preserve"> </w:t>
        </w:r>
      </w:ins>
      <w:ins w:id="12" w:author="Sebring, Amanda J" w:date="2017-06-16T11:37:00Z">
        <w:r w:rsidR="009D0C87">
          <w:rPr>
            <w:rFonts w:ascii="Courier New" w:hAnsi="Courier New" w:cs="Courier New"/>
            <w:sz w:val="24"/>
            <w:szCs w:val="24"/>
          </w:rPr>
          <w:t>75 75 80 70 65</w:t>
        </w:r>
      </w:ins>
    </w:p>
    <w:p w14:paraId="26770D8B" w14:textId="74B2FCE0" w:rsidR="003700F2" w:rsidRDefault="003700F2" w:rsidP="003700F2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501 13</w:t>
      </w:r>
      <w:r w:rsidR="00471F07">
        <w:rPr>
          <w:rFonts w:ascii="Courier New" w:hAnsi="Courier New" w:cs="Courier New"/>
          <w:sz w:val="24"/>
          <w:szCs w:val="24"/>
        </w:rPr>
        <w:t xml:space="preserve"> 1 1 3 </w:t>
      </w:r>
      <w:r>
        <w:rPr>
          <w:rFonts w:ascii="Courier New" w:hAnsi="Courier New" w:cs="Courier New"/>
          <w:sz w:val="24"/>
          <w:szCs w:val="24"/>
        </w:rPr>
        <w:t>09</w:t>
      </w:r>
      <w:ins w:id="13" w:author="Sebring, Amanda J" w:date="2017-06-16T11:33:00Z">
        <w:r w:rsidR="003D5C99">
          <w:rPr>
            <w:rFonts w:ascii="Courier New" w:hAnsi="Courier New" w:cs="Courier New"/>
            <w:sz w:val="24"/>
            <w:szCs w:val="24"/>
          </w:rPr>
          <w:t xml:space="preserve"> </w:t>
        </w:r>
      </w:ins>
      <w:ins w:id="14" w:author="Sebring, Amanda J" w:date="2017-06-16T11:37:00Z">
        <w:r w:rsidR="00E0624D">
          <w:rPr>
            <w:rFonts w:ascii="Courier New" w:hAnsi="Courier New" w:cs="Courier New"/>
            <w:sz w:val="24"/>
            <w:szCs w:val="24"/>
          </w:rPr>
          <w:t>55 55 65 55 55</w:t>
        </w:r>
      </w:ins>
    </w:p>
    <w:p w14:paraId="404F61DE" w14:textId="119C1B7C" w:rsidR="003700F2" w:rsidRDefault="003700F2" w:rsidP="003700F2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501 76</w:t>
      </w:r>
      <w:r w:rsidR="00471F07">
        <w:rPr>
          <w:rFonts w:ascii="Courier New" w:hAnsi="Courier New" w:cs="Courier New"/>
          <w:sz w:val="24"/>
          <w:szCs w:val="24"/>
        </w:rPr>
        <w:t xml:space="preserve"> 1 1 3 </w:t>
      </w:r>
      <w:r>
        <w:rPr>
          <w:rFonts w:ascii="Courier New" w:hAnsi="Courier New" w:cs="Courier New"/>
          <w:sz w:val="24"/>
          <w:szCs w:val="24"/>
        </w:rPr>
        <w:t>10</w:t>
      </w:r>
      <w:ins w:id="15" w:author="Sebring, Amanda J" w:date="2017-06-16T11:33:00Z">
        <w:r w:rsidR="003D5C99">
          <w:rPr>
            <w:rFonts w:ascii="Courier New" w:hAnsi="Courier New" w:cs="Courier New"/>
            <w:sz w:val="24"/>
            <w:szCs w:val="24"/>
          </w:rPr>
          <w:t xml:space="preserve"> </w:t>
        </w:r>
      </w:ins>
      <w:ins w:id="16" w:author="Sebring, Amanda J" w:date="2017-06-16T11:37:00Z">
        <w:r w:rsidR="00E0624D">
          <w:rPr>
            <w:rFonts w:ascii="Courier New" w:hAnsi="Courier New" w:cs="Courier New"/>
            <w:sz w:val="24"/>
            <w:szCs w:val="24"/>
          </w:rPr>
          <w:t>85 85 90 85 85</w:t>
        </w:r>
      </w:ins>
    </w:p>
    <w:p w14:paraId="406A495B" w14:textId="2CD70C23" w:rsidR="003700F2" w:rsidRDefault="003700F2" w:rsidP="003700F2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501 43</w:t>
      </w:r>
      <w:r w:rsidR="00471F07">
        <w:rPr>
          <w:rFonts w:ascii="Courier New" w:hAnsi="Courier New" w:cs="Courier New"/>
          <w:sz w:val="24"/>
          <w:szCs w:val="24"/>
        </w:rPr>
        <w:t xml:space="preserve"> 1 1 3 </w:t>
      </w:r>
      <w:r>
        <w:rPr>
          <w:rFonts w:ascii="Courier New" w:hAnsi="Courier New" w:cs="Courier New"/>
          <w:sz w:val="24"/>
          <w:szCs w:val="24"/>
        </w:rPr>
        <w:t>11</w:t>
      </w:r>
      <w:ins w:id="17" w:author="Sebring, Amanda J" w:date="2017-06-16T11:34:00Z">
        <w:r w:rsidR="003D5C99">
          <w:rPr>
            <w:rFonts w:ascii="Courier New" w:hAnsi="Courier New" w:cs="Courier New"/>
            <w:sz w:val="24"/>
            <w:szCs w:val="24"/>
          </w:rPr>
          <w:t xml:space="preserve"> </w:t>
        </w:r>
      </w:ins>
      <w:ins w:id="18" w:author="Sebring, Amanda J" w:date="2017-06-16T11:37:00Z">
        <w:r w:rsidR="00E0624D">
          <w:rPr>
            <w:rFonts w:ascii="Courier New" w:hAnsi="Courier New" w:cs="Courier New"/>
            <w:sz w:val="24"/>
            <w:szCs w:val="24"/>
          </w:rPr>
          <w:t>80 85 85 85 80</w:t>
        </w:r>
      </w:ins>
    </w:p>
    <w:p w14:paraId="488CFB61" w14:textId="50F95502" w:rsidR="003700F2" w:rsidRDefault="003700F2" w:rsidP="003700F2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501 54</w:t>
      </w:r>
      <w:r w:rsidR="00471F07">
        <w:rPr>
          <w:rFonts w:ascii="Courier New" w:hAnsi="Courier New" w:cs="Courier New"/>
          <w:sz w:val="24"/>
          <w:szCs w:val="24"/>
        </w:rPr>
        <w:t xml:space="preserve"> 1 1 3 </w:t>
      </w:r>
      <w:r>
        <w:rPr>
          <w:rFonts w:ascii="Courier New" w:hAnsi="Courier New" w:cs="Courier New"/>
          <w:sz w:val="24"/>
          <w:szCs w:val="24"/>
        </w:rPr>
        <w:t>12</w:t>
      </w:r>
      <w:ins w:id="19" w:author="Sebring, Amanda J" w:date="2017-06-16T11:34:00Z">
        <w:r w:rsidR="003D5C99">
          <w:rPr>
            <w:rFonts w:ascii="Courier New" w:hAnsi="Courier New" w:cs="Courier New"/>
            <w:sz w:val="24"/>
            <w:szCs w:val="24"/>
          </w:rPr>
          <w:t xml:space="preserve"> </w:t>
        </w:r>
      </w:ins>
      <w:ins w:id="20" w:author="Sebring, Amanda J" w:date="2017-06-16T11:37:00Z">
        <w:r w:rsidR="00E0624D">
          <w:rPr>
            <w:rFonts w:ascii="Courier New" w:hAnsi="Courier New" w:cs="Courier New"/>
            <w:sz w:val="24"/>
            <w:szCs w:val="24"/>
          </w:rPr>
          <w:t>70 60 65 60 55</w:t>
        </w:r>
      </w:ins>
    </w:p>
    <w:p w14:paraId="6394917A" w14:textId="083F13B5" w:rsidR="003700F2" w:rsidRDefault="003700F2" w:rsidP="003700F2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501 01</w:t>
      </w:r>
      <w:r w:rsidR="00471F07">
        <w:rPr>
          <w:rFonts w:ascii="Courier New" w:hAnsi="Courier New" w:cs="Courier New"/>
          <w:sz w:val="24"/>
          <w:szCs w:val="24"/>
        </w:rPr>
        <w:t xml:space="preserve"> 1 1 3 </w:t>
      </w:r>
      <w:r>
        <w:rPr>
          <w:rFonts w:ascii="Courier New" w:hAnsi="Courier New" w:cs="Courier New"/>
          <w:sz w:val="24"/>
          <w:szCs w:val="24"/>
        </w:rPr>
        <w:t>13</w:t>
      </w:r>
      <w:ins w:id="21" w:author="Sebring, Amanda J" w:date="2017-06-16T11:34:00Z">
        <w:r w:rsidR="00E25893">
          <w:rPr>
            <w:rFonts w:ascii="Courier New" w:hAnsi="Courier New" w:cs="Courier New"/>
            <w:sz w:val="24"/>
            <w:szCs w:val="24"/>
          </w:rPr>
          <w:t xml:space="preserve"> </w:t>
        </w:r>
      </w:ins>
      <w:ins w:id="22" w:author="Sebring, Amanda J" w:date="2017-06-16T11:37:00Z">
        <w:r w:rsidR="00E0624D">
          <w:rPr>
            <w:rFonts w:ascii="Courier New" w:hAnsi="Courier New" w:cs="Courier New"/>
            <w:sz w:val="24"/>
            <w:szCs w:val="24"/>
          </w:rPr>
          <w:t>65 60 75 60 55</w:t>
        </w:r>
      </w:ins>
    </w:p>
    <w:p w14:paraId="559DDBF9" w14:textId="76E3C265" w:rsidR="003700F2" w:rsidRDefault="003700F2" w:rsidP="003700F2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501 07</w:t>
      </w:r>
      <w:r w:rsidR="00471F07">
        <w:rPr>
          <w:rFonts w:ascii="Courier New" w:hAnsi="Courier New" w:cs="Courier New"/>
          <w:sz w:val="24"/>
          <w:szCs w:val="24"/>
        </w:rPr>
        <w:t xml:space="preserve"> 1 1 3 </w:t>
      </w:r>
      <w:r>
        <w:rPr>
          <w:rFonts w:ascii="Courier New" w:hAnsi="Courier New" w:cs="Courier New"/>
          <w:sz w:val="24"/>
          <w:szCs w:val="24"/>
        </w:rPr>
        <w:t>14</w:t>
      </w:r>
      <w:ins w:id="23" w:author="Sebring, Amanda J" w:date="2017-06-16T11:37:00Z">
        <w:r w:rsidR="00E0624D">
          <w:rPr>
            <w:rFonts w:ascii="Courier New" w:hAnsi="Courier New" w:cs="Courier New"/>
            <w:sz w:val="24"/>
            <w:szCs w:val="24"/>
          </w:rPr>
          <w:t xml:space="preserve"> 55 60 65 70 65</w:t>
        </w:r>
      </w:ins>
    </w:p>
    <w:p w14:paraId="240CB374" w14:textId="1AA58D03" w:rsidR="003700F2" w:rsidRDefault="003700F2" w:rsidP="003700F2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501 14</w:t>
      </w:r>
      <w:r w:rsidR="00471F07">
        <w:rPr>
          <w:rFonts w:ascii="Courier New" w:hAnsi="Courier New" w:cs="Courier New"/>
          <w:sz w:val="24"/>
          <w:szCs w:val="24"/>
        </w:rPr>
        <w:t xml:space="preserve"> 1 1 3 </w:t>
      </w:r>
      <w:r>
        <w:rPr>
          <w:rFonts w:ascii="Courier New" w:hAnsi="Courier New" w:cs="Courier New"/>
          <w:sz w:val="24"/>
          <w:szCs w:val="24"/>
        </w:rPr>
        <w:t>15</w:t>
      </w:r>
      <w:ins w:id="24" w:author="Sebring, Amanda J" w:date="2017-06-16T11:38:00Z">
        <w:r w:rsidR="00E0624D">
          <w:rPr>
            <w:rFonts w:ascii="Courier New" w:hAnsi="Courier New" w:cs="Courier New"/>
            <w:sz w:val="24"/>
            <w:szCs w:val="24"/>
          </w:rPr>
          <w:t xml:space="preserve"> 60 65 70 65 65</w:t>
        </w:r>
      </w:ins>
    </w:p>
    <w:p w14:paraId="164D345F" w14:textId="5C1F6A5B" w:rsidR="003700F2" w:rsidRDefault="003700F2" w:rsidP="003700F2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501 30</w:t>
      </w:r>
      <w:r w:rsidR="00471F07">
        <w:rPr>
          <w:rFonts w:ascii="Courier New" w:hAnsi="Courier New" w:cs="Courier New"/>
          <w:sz w:val="24"/>
          <w:szCs w:val="24"/>
        </w:rPr>
        <w:t xml:space="preserve"> 1 1 3 </w:t>
      </w:r>
      <w:r>
        <w:rPr>
          <w:rFonts w:ascii="Courier New" w:hAnsi="Courier New" w:cs="Courier New"/>
          <w:sz w:val="24"/>
          <w:szCs w:val="24"/>
        </w:rPr>
        <w:t>16</w:t>
      </w:r>
      <w:ins w:id="25" w:author="Sebring, Amanda J" w:date="2017-06-16T11:38:00Z">
        <w:r w:rsidR="00E0624D">
          <w:rPr>
            <w:rFonts w:ascii="Courier New" w:hAnsi="Courier New" w:cs="Courier New"/>
            <w:sz w:val="24"/>
            <w:szCs w:val="24"/>
          </w:rPr>
          <w:t xml:space="preserve"> 50 55 75 60 60</w:t>
        </w:r>
      </w:ins>
    </w:p>
    <w:p w14:paraId="2ADEE213" w14:textId="7DCF32F9" w:rsidR="003700F2" w:rsidRDefault="003700F2" w:rsidP="003700F2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501 37</w:t>
      </w:r>
      <w:r w:rsidR="00471F07">
        <w:rPr>
          <w:rFonts w:ascii="Courier New" w:hAnsi="Courier New" w:cs="Courier New"/>
          <w:sz w:val="24"/>
          <w:szCs w:val="24"/>
        </w:rPr>
        <w:t xml:space="preserve"> 1 1 3 </w:t>
      </w:r>
      <w:r>
        <w:rPr>
          <w:rFonts w:ascii="Courier New" w:hAnsi="Courier New" w:cs="Courier New"/>
          <w:sz w:val="24"/>
          <w:szCs w:val="24"/>
        </w:rPr>
        <w:t>17</w:t>
      </w:r>
      <w:ins w:id="26" w:author="Sebring, Amanda J" w:date="2017-06-16T11:38:00Z">
        <w:r w:rsidR="00E0624D">
          <w:rPr>
            <w:rFonts w:ascii="Courier New" w:hAnsi="Courier New" w:cs="Courier New"/>
            <w:sz w:val="24"/>
            <w:szCs w:val="24"/>
          </w:rPr>
          <w:t xml:space="preserve"> </w:t>
        </w:r>
      </w:ins>
      <w:ins w:id="27" w:author="Sebring, Amanda J" w:date="2017-06-16T11:39:00Z">
        <w:r w:rsidR="00E0624D">
          <w:rPr>
            <w:rFonts w:ascii="Courier New" w:hAnsi="Courier New" w:cs="Courier New"/>
            <w:sz w:val="24"/>
            <w:szCs w:val="24"/>
          </w:rPr>
          <w:t>65 70 70 65 65</w:t>
        </w:r>
      </w:ins>
    </w:p>
    <w:p w14:paraId="4393CA45" w14:textId="10E37EA2" w:rsidR="003700F2" w:rsidRDefault="003700F2" w:rsidP="003700F2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501 50</w:t>
      </w:r>
      <w:r w:rsidR="00471F07">
        <w:rPr>
          <w:rFonts w:ascii="Courier New" w:hAnsi="Courier New" w:cs="Courier New"/>
          <w:sz w:val="24"/>
          <w:szCs w:val="24"/>
        </w:rPr>
        <w:t xml:space="preserve"> 1 1 3 </w:t>
      </w:r>
      <w:r>
        <w:rPr>
          <w:rFonts w:ascii="Courier New" w:hAnsi="Courier New" w:cs="Courier New"/>
          <w:sz w:val="24"/>
          <w:szCs w:val="24"/>
        </w:rPr>
        <w:t>18</w:t>
      </w:r>
      <w:ins w:id="28" w:author="Sebring, Amanda J" w:date="2017-06-16T11:39:00Z">
        <w:r w:rsidR="00E0624D">
          <w:rPr>
            <w:rFonts w:ascii="Courier New" w:hAnsi="Courier New" w:cs="Courier New"/>
            <w:sz w:val="24"/>
            <w:szCs w:val="24"/>
          </w:rPr>
          <w:t xml:space="preserve"> 60 60 70 55 55</w:t>
        </w:r>
      </w:ins>
    </w:p>
    <w:p w14:paraId="17C38AF7" w14:textId="027DD037" w:rsidR="003700F2" w:rsidRDefault="003700F2" w:rsidP="003700F2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501 52</w:t>
      </w:r>
      <w:r w:rsidR="00471F07">
        <w:rPr>
          <w:rFonts w:ascii="Courier New" w:hAnsi="Courier New" w:cs="Courier New"/>
          <w:sz w:val="24"/>
          <w:szCs w:val="24"/>
        </w:rPr>
        <w:t xml:space="preserve"> 1 1 3 </w:t>
      </w:r>
      <w:r>
        <w:rPr>
          <w:rFonts w:ascii="Courier New" w:hAnsi="Courier New" w:cs="Courier New"/>
          <w:sz w:val="24"/>
          <w:szCs w:val="24"/>
        </w:rPr>
        <w:t>19</w:t>
      </w:r>
      <w:ins w:id="29" w:author="Sebring, Amanda J" w:date="2017-06-16T11:39:00Z">
        <w:r w:rsidR="00E0624D">
          <w:rPr>
            <w:rFonts w:ascii="Courier New" w:hAnsi="Courier New" w:cs="Courier New"/>
            <w:sz w:val="24"/>
            <w:szCs w:val="24"/>
          </w:rPr>
          <w:t xml:space="preserve"> 55 65 75 75 70</w:t>
        </w:r>
      </w:ins>
    </w:p>
    <w:p w14:paraId="43B6EDA9" w14:textId="2FA98CC6" w:rsidR="003700F2" w:rsidRDefault="003700F2" w:rsidP="003700F2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501 65</w:t>
      </w:r>
      <w:r w:rsidR="00471F07">
        <w:rPr>
          <w:rFonts w:ascii="Courier New" w:hAnsi="Courier New" w:cs="Courier New"/>
          <w:sz w:val="24"/>
          <w:szCs w:val="24"/>
        </w:rPr>
        <w:t xml:space="preserve"> 1 1 3 </w:t>
      </w:r>
      <w:r>
        <w:rPr>
          <w:rFonts w:ascii="Courier New" w:hAnsi="Courier New" w:cs="Courier New"/>
          <w:sz w:val="24"/>
          <w:szCs w:val="24"/>
        </w:rPr>
        <w:t>20</w:t>
      </w:r>
      <w:ins w:id="30" w:author="Sebring, Amanda J" w:date="2017-06-16T11:39:00Z">
        <w:r w:rsidR="00E0624D">
          <w:rPr>
            <w:rFonts w:ascii="Courier New" w:hAnsi="Courier New" w:cs="Courier New"/>
            <w:sz w:val="24"/>
            <w:szCs w:val="24"/>
          </w:rPr>
          <w:t xml:space="preserve"> 65 70 80 75 70</w:t>
        </w:r>
      </w:ins>
    </w:p>
    <w:p w14:paraId="5BC8549E" w14:textId="168A43A7" w:rsidR="003700F2" w:rsidRDefault="003700F2" w:rsidP="003700F2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501 70</w:t>
      </w:r>
      <w:r w:rsidR="00471F07">
        <w:rPr>
          <w:rFonts w:ascii="Courier New" w:hAnsi="Courier New" w:cs="Courier New"/>
          <w:sz w:val="24"/>
          <w:szCs w:val="24"/>
        </w:rPr>
        <w:t xml:space="preserve"> 1 1 3 </w:t>
      </w:r>
      <w:r>
        <w:rPr>
          <w:rFonts w:ascii="Courier New" w:hAnsi="Courier New" w:cs="Courier New"/>
          <w:sz w:val="24"/>
          <w:szCs w:val="24"/>
        </w:rPr>
        <w:t>21</w:t>
      </w:r>
      <w:ins w:id="31" w:author="Sebring, Amanda J" w:date="2017-06-16T11:39:00Z">
        <w:r w:rsidR="00E0624D">
          <w:rPr>
            <w:rFonts w:ascii="Courier New" w:hAnsi="Courier New" w:cs="Courier New"/>
            <w:sz w:val="24"/>
            <w:szCs w:val="24"/>
          </w:rPr>
          <w:t xml:space="preserve"> 60 65 75 65 70</w:t>
        </w:r>
      </w:ins>
    </w:p>
    <w:p w14:paraId="2F6324A4" w14:textId="51521F3B" w:rsidR="003700F2" w:rsidRDefault="003700F2" w:rsidP="003700F2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501 38</w:t>
      </w:r>
      <w:r w:rsidR="00471F07">
        <w:rPr>
          <w:rFonts w:ascii="Courier New" w:hAnsi="Courier New" w:cs="Courier New"/>
          <w:sz w:val="24"/>
          <w:szCs w:val="24"/>
        </w:rPr>
        <w:t xml:space="preserve"> 1 1 3 </w:t>
      </w:r>
      <w:r>
        <w:rPr>
          <w:rFonts w:ascii="Courier New" w:hAnsi="Courier New" w:cs="Courier New"/>
          <w:sz w:val="24"/>
          <w:szCs w:val="24"/>
        </w:rPr>
        <w:t>22</w:t>
      </w:r>
      <w:ins w:id="32" w:author="Sebring, Amanda J" w:date="2017-06-16T11:40:00Z">
        <w:r w:rsidR="00E0624D">
          <w:rPr>
            <w:rFonts w:ascii="Courier New" w:hAnsi="Courier New" w:cs="Courier New"/>
            <w:sz w:val="24"/>
            <w:szCs w:val="24"/>
          </w:rPr>
          <w:t xml:space="preserve"> 50 60 75 60 55</w:t>
        </w:r>
      </w:ins>
    </w:p>
    <w:p w14:paraId="098168FF" w14:textId="5684F1CD" w:rsidR="003700F2" w:rsidRDefault="003700F2" w:rsidP="003700F2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501 42</w:t>
      </w:r>
      <w:r w:rsidR="00471F07">
        <w:rPr>
          <w:rFonts w:ascii="Courier New" w:hAnsi="Courier New" w:cs="Courier New"/>
          <w:sz w:val="24"/>
          <w:szCs w:val="24"/>
        </w:rPr>
        <w:t xml:space="preserve"> 1 1 3 </w:t>
      </w:r>
      <w:r>
        <w:rPr>
          <w:rFonts w:ascii="Courier New" w:hAnsi="Courier New" w:cs="Courier New"/>
          <w:sz w:val="24"/>
          <w:szCs w:val="24"/>
        </w:rPr>
        <w:t>23</w:t>
      </w:r>
      <w:ins w:id="33" w:author="Sebring, Amanda J" w:date="2017-06-16T11:40:00Z">
        <w:r w:rsidR="00E0624D">
          <w:rPr>
            <w:rFonts w:ascii="Courier New" w:hAnsi="Courier New" w:cs="Courier New"/>
            <w:sz w:val="24"/>
            <w:szCs w:val="24"/>
          </w:rPr>
          <w:t xml:space="preserve"> 50 55 65 60 55</w:t>
        </w:r>
      </w:ins>
    </w:p>
    <w:p w14:paraId="44A5A1B4" w14:textId="453D175F" w:rsidR="003700F2" w:rsidRDefault="003700F2" w:rsidP="003700F2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501 03</w:t>
      </w:r>
      <w:r w:rsidR="00471F07">
        <w:rPr>
          <w:rFonts w:ascii="Courier New" w:hAnsi="Courier New" w:cs="Courier New"/>
          <w:sz w:val="24"/>
          <w:szCs w:val="24"/>
        </w:rPr>
        <w:t xml:space="preserve"> 1 1 3 </w:t>
      </w:r>
      <w:r>
        <w:rPr>
          <w:rFonts w:ascii="Courier New" w:hAnsi="Courier New" w:cs="Courier New"/>
          <w:sz w:val="24"/>
          <w:szCs w:val="24"/>
        </w:rPr>
        <w:t>24</w:t>
      </w:r>
      <w:ins w:id="34" w:author="Sebring, Amanda J" w:date="2017-06-16T11:40:00Z">
        <w:r w:rsidR="00E0624D">
          <w:rPr>
            <w:rFonts w:ascii="Courier New" w:hAnsi="Courier New" w:cs="Courier New"/>
            <w:sz w:val="24"/>
            <w:szCs w:val="24"/>
          </w:rPr>
          <w:t xml:space="preserve"> 55 60 65 70 65</w:t>
        </w:r>
      </w:ins>
    </w:p>
    <w:p w14:paraId="21395088" w14:textId="53B65F71" w:rsidR="003700F2" w:rsidRDefault="003700F2" w:rsidP="003700F2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501 05</w:t>
      </w:r>
      <w:r w:rsidR="00471F07">
        <w:rPr>
          <w:rFonts w:ascii="Courier New" w:hAnsi="Courier New" w:cs="Courier New"/>
          <w:sz w:val="24"/>
          <w:szCs w:val="24"/>
        </w:rPr>
        <w:t xml:space="preserve"> 1 1 3 </w:t>
      </w:r>
      <w:r>
        <w:rPr>
          <w:rFonts w:ascii="Courier New" w:hAnsi="Courier New" w:cs="Courier New"/>
          <w:sz w:val="24"/>
          <w:szCs w:val="24"/>
        </w:rPr>
        <w:t>25</w:t>
      </w:r>
      <w:ins w:id="35" w:author="Sebring, Amanda J" w:date="2017-06-16T11:40:00Z">
        <w:r w:rsidR="00E0624D">
          <w:rPr>
            <w:rFonts w:ascii="Courier New" w:hAnsi="Courier New" w:cs="Courier New"/>
            <w:sz w:val="24"/>
            <w:szCs w:val="24"/>
          </w:rPr>
          <w:t xml:space="preserve"> 55 60 65 65 65</w:t>
        </w:r>
      </w:ins>
    </w:p>
    <w:p w14:paraId="2ED33897" w14:textId="16785A47" w:rsidR="003700F2" w:rsidRDefault="003700F2" w:rsidP="003700F2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501 06</w:t>
      </w:r>
      <w:r w:rsidR="00471F07">
        <w:rPr>
          <w:rFonts w:ascii="Courier New" w:hAnsi="Courier New" w:cs="Courier New"/>
          <w:sz w:val="24"/>
          <w:szCs w:val="24"/>
        </w:rPr>
        <w:t xml:space="preserve"> 1 1 3 </w:t>
      </w:r>
      <w:r>
        <w:rPr>
          <w:rFonts w:ascii="Courier New" w:hAnsi="Courier New" w:cs="Courier New"/>
          <w:sz w:val="24"/>
          <w:szCs w:val="24"/>
        </w:rPr>
        <w:t>26</w:t>
      </w:r>
      <w:ins w:id="36" w:author="Sebring, Amanda J" w:date="2017-06-16T11:40:00Z">
        <w:r w:rsidR="00E0624D">
          <w:rPr>
            <w:rFonts w:ascii="Courier New" w:hAnsi="Courier New" w:cs="Courier New"/>
            <w:sz w:val="24"/>
            <w:szCs w:val="24"/>
          </w:rPr>
          <w:t xml:space="preserve"> 70 75 80 75 75</w:t>
        </w:r>
      </w:ins>
    </w:p>
    <w:p w14:paraId="782EC1C2" w14:textId="222C22AC" w:rsidR="003700F2" w:rsidRDefault="003700F2" w:rsidP="003700F2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501 08</w:t>
      </w:r>
      <w:r w:rsidR="00471F07">
        <w:rPr>
          <w:rFonts w:ascii="Courier New" w:hAnsi="Courier New" w:cs="Courier New"/>
          <w:sz w:val="24"/>
          <w:szCs w:val="24"/>
        </w:rPr>
        <w:t xml:space="preserve"> 1 1 3 </w:t>
      </w:r>
      <w:r>
        <w:rPr>
          <w:rFonts w:ascii="Courier New" w:hAnsi="Courier New" w:cs="Courier New"/>
          <w:sz w:val="24"/>
          <w:szCs w:val="24"/>
        </w:rPr>
        <w:t>27</w:t>
      </w:r>
      <w:ins w:id="37" w:author="Sebring, Amanda J" w:date="2017-06-16T11:40:00Z">
        <w:r w:rsidR="00E0624D">
          <w:rPr>
            <w:rFonts w:ascii="Courier New" w:hAnsi="Courier New" w:cs="Courier New"/>
            <w:sz w:val="24"/>
            <w:szCs w:val="24"/>
          </w:rPr>
          <w:t xml:space="preserve"> 60 70 75 75 75</w:t>
        </w:r>
      </w:ins>
    </w:p>
    <w:p w14:paraId="34CC2591" w14:textId="123AE1E6" w:rsidR="003700F2" w:rsidRDefault="003700F2" w:rsidP="003700F2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501 10</w:t>
      </w:r>
      <w:r w:rsidR="00471F07">
        <w:rPr>
          <w:rFonts w:ascii="Courier New" w:hAnsi="Courier New" w:cs="Courier New"/>
          <w:sz w:val="24"/>
          <w:szCs w:val="24"/>
        </w:rPr>
        <w:t xml:space="preserve"> 1 1 3 </w:t>
      </w:r>
      <w:r>
        <w:rPr>
          <w:rFonts w:ascii="Courier New" w:hAnsi="Courier New" w:cs="Courier New"/>
          <w:sz w:val="24"/>
          <w:szCs w:val="24"/>
        </w:rPr>
        <w:t>28</w:t>
      </w:r>
      <w:ins w:id="38" w:author="Sebring, Amanda J" w:date="2017-06-16T11:41:00Z">
        <w:r w:rsidR="00E0624D">
          <w:rPr>
            <w:rFonts w:ascii="Courier New" w:hAnsi="Courier New" w:cs="Courier New"/>
            <w:sz w:val="24"/>
            <w:szCs w:val="24"/>
          </w:rPr>
          <w:t xml:space="preserve"> 55 60 70 65 60</w:t>
        </w:r>
      </w:ins>
    </w:p>
    <w:p w14:paraId="16C9E958" w14:textId="481FD532" w:rsidR="003700F2" w:rsidRDefault="003700F2" w:rsidP="003700F2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501 12</w:t>
      </w:r>
      <w:r w:rsidR="00471F07">
        <w:rPr>
          <w:rFonts w:ascii="Courier New" w:hAnsi="Courier New" w:cs="Courier New"/>
          <w:sz w:val="24"/>
          <w:szCs w:val="24"/>
        </w:rPr>
        <w:t xml:space="preserve"> 1 1 3 </w:t>
      </w:r>
      <w:r>
        <w:rPr>
          <w:rFonts w:ascii="Courier New" w:hAnsi="Courier New" w:cs="Courier New"/>
          <w:sz w:val="24"/>
          <w:szCs w:val="24"/>
        </w:rPr>
        <w:t>29</w:t>
      </w:r>
      <w:ins w:id="39" w:author="Sebring, Amanda J" w:date="2017-06-16T11:41:00Z">
        <w:r w:rsidR="00E0624D">
          <w:rPr>
            <w:rFonts w:ascii="Courier New" w:hAnsi="Courier New" w:cs="Courier New"/>
            <w:sz w:val="24"/>
            <w:szCs w:val="24"/>
          </w:rPr>
          <w:t xml:space="preserve"> 65 65 75 70 70</w:t>
        </w:r>
      </w:ins>
    </w:p>
    <w:p w14:paraId="5B099B40" w14:textId="0842AF0B" w:rsidR="003700F2" w:rsidRDefault="003700F2" w:rsidP="003700F2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501 15</w:t>
      </w:r>
      <w:r w:rsidR="00471F07">
        <w:rPr>
          <w:rFonts w:ascii="Courier New" w:hAnsi="Courier New" w:cs="Courier New"/>
          <w:sz w:val="24"/>
          <w:szCs w:val="24"/>
        </w:rPr>
        <w:t xml:space="preserve"> 1 1 3 </w:t>
      </w:r>
      <w:r>
        <w:rPr>
          <w:rFonts w:ascii="Courier New" w:hAnsi="Courier New" w:cs="Courier New"/>
          <w:sz w:val="24"/>
          <w:szCs w:val="24"/>
        </w:rPr>
        <w:t>30</w:t>
      </w:r>
      <w:ins w:id="40" w:author="Sebring, Amanda J" w:date="2017-06-16T11:41:00Z">
        <w:r w:rsidR="00E0624D">
          <w:rPr>
            <w:rFonts w:ascii="Courier New" w:hAnsi="Courier New" w:cs="Courier New"/>
            <w:sz w:val="24"/>
            <w:szCs w:val="24"/>
          </w:rPr>
          <w:t xml:space="preserve"> 55 55 65 50 50</w:t>
        </w:r>
      </w:ins>
    </w:p>
    <w:p w14:paraId="1A95CEA1" w14:textId="0141DE3D" w:rsidR="003700F2" w:rsidRDefault="003700F2" w:rsidP="003700F2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501 16</w:t>
      </w:r>
      <w:r w:rsidR="00471F07">
        <w:rPr>
          <w:rFonts w:ascii="Courier New" w:hAnsi="Courier New" w:cs="Courier New"/>
          <w:sz w:val="24"/>
          <w:szCs w:val="24"/>
        </w:rPr>
        <w:t xml:space="preserve"> 1 1 3 </w:t>
      </w:r>
      <w:r>
        <w:rPr>
          <w:rFonts w:ascii="Courier New" w:hAnsi="Courier New" w:cs="Courier New"/>
          <w:sz w:val="24"/>
          <w:szCs w:val="24"/>
        </w:rPr>
        <w:t>31</w:t>
      </w:r>
      <w:ins w:id="41" w:author="Sebring, Amanda J" w:date="2017-06-16T11:41:00Z">
        <w:r w:rsidR="00E0624D">
          <w:rPr>
            <w:rFonts w:ascii="Courier New" w:hAnsi="Courier New" w:cs="Courier New"/>
            <w:sz w:val="24"/>
            <w:szCs w:val="24"/>
          </w:rPr>
          <w:t xml:space="preserve"> 70 75 80 70 75</w:t>
        </w:r>
      </w:ins>
    </w:p>
    <w:p w14:paraId="0024AAF1" w14:textId="56F78833" w:rsidR="003700F2" w:rsidRDefault="003700F2" w:rsidP="003700F2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501 17</w:t>
      </w:r>
      <w:r w:rsidR="00471F07">
        <w:rPr>
          <w:rFonts w:ascii="Courier New" w:hAnsi="Courier New" w:cs="Courier New"/>
          <w:sz w:val="24"/>
          <w:szCs w:val="24"/>
        </w:rPr>
        <w:t xml:space="preserve"> 1 1 3 </w:t>
      </w:r>
      <w:r>
        <w:rPr>
          <w:rFonts w:ascii="Courier New" w:hAnsi="Courier New" w:cs="Courier New"/>
          <w:sz w:val="24"/>
          <w:szCs w:val="24"/>
        </w:rPr>
        <w:t>32</w:t>
      </w:r>
      <w:ins w:id="42" w:author="Sebring, Amanda J" w:date="2017-06-16T11:41:00Z">
        <w:r w:rsidR="00E0624D">
          <w:rPr>
            <w:rFonts w:ascii="Courier New" w:hAnsi="Courier New" w:cs="Courier New"/>
            <w:sz w:val="24"/>
            <w:szCs w:val="24"/>
          </w:rPr>
          <w:t xml:space="preserve"> 65 70 80 70 70</w:t>
        </w:r>
      </w:ins>
    </w:p>
    <w:p w14:paraId="19BE98B9" w14:textId="7130F5A6" w:rsidR="003700F2" w:rsidRDefault="003700F2" w:rsidP="003700F2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501 18</w:t>
      </w:r>
      <w:r w:rsidR="00471F07">
        <w:rPr>
          <w:rFonts w:ascii="Courier New" w:hAnsi="Courier New" w:cs="Courier New"/>
          <w:sz w:val="24"/>
          <w:szCs w:val="24"/>
        </w:rPr>
        <w:t xml:space="preserve"> 1 1 3 </w:t>
      </w:r>
      <w:r>
        <w:rPr>
          <w:rFonts w:ascii="Courier New" w:hAnsi="Courier New" w:cs="Courier New"/>
          <w:sz w:val="24"/>
          <w:szCs w:val="24"/>
        </w:rPr>
        <w:t>33</w:t>
      </w:r>
      <w:ins w:id="43" w:author="Sebring, Amanda J" w:date="2017-06-16T11:41:00Z">
        <w:r w:rsidR="00E0624D">
          <w:rPr>
            <w:rFonts w:ascii="Courier New" w:hAnsi="Courier New" w:cs="Courier New"/>
            <w:sz w:val="24"/>
            <w:szCs w:val="24"/>
          </w:rPr>
          <w:t xml:space="preserve"> 50 50 60 50 50</w:t>
        </w:r>
      </w:ins>
    </w:p>
    <w:p w14:paraId="3FF5BB63" w14:textId="7E4CE6E6" w:rsidR="003700F2" w:rsidRDefault="003700F2" w:rsidP="003700F2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501 19</w:t>
      </w:r>
      <w:r w:rsidR="00471F07">
        <w:rPr>
          <w:rFonts w:ascii="Courier New" w:hAnsi="Courier New" w:cs="Courier New"/>
          <w:sz w:val="24"/>
          <w:szCs w:val="24"/>
        </w:rPr>
        <w:t xml:space="preserve"> 1 1 3 </w:t>
      </w:r>
      <w:r>
        <w:rPr>
          <w:rFonts w:ascii="Courier New" w:hAnsi="Courier New" w:cs="Courier New"/>
          <w:sz w:val="24"/>
          <w:szCs w:val="24"/>
        </w:rPr>
        <w:t>34</w:t>
      </w:r>
      <w:ins w:id="44" w:author="Sebring, Amanda J" w:date="2017-06-16T11:42:00Z">
        <w:r w:rsidR="00E0624D">
          <w:rPr>
            <w:rFonts w:ascii="Courier New" w:hAnsi="Courier New" w:cs="Courier New"/>
            <w:sz w:val="24"/>
            <w:szCs w:val="24"/>
          </w:rPr>
          <w:t xml:space="preserve"> 55 70 75 75 75</w:t>
        </w:r>
      </w:ins>
    </w:p>
    <w:p w14:paraId="5122A66D" w14:textId="67CFCC64" w:rsidR="003700F2" w:rsidRDefault="003700F2" w:rsidP="003700F2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501 20</w:t>
      </w:r>
      <w:r w:rsidR="00471F07">
        <w:rPr>
          <w:rFonts w:ascii="Courier New" w:hAnsi="Courier New" w:cs="Courier New"/>
          <w:sz w:val="24"/>
          <w:szCs w:val="24"/>
        </w:rPr>
        <w:t xml:space="preserve"> 1 1 3 </w:t>
      </w:r>
      <w:r>
        <w:rPr>
          <w:rFonts w:ascii="Courier New" w:hAnsi="Courier New" w:cs="Courier New"/>
          <w:sz w:val="24"/>
          <w:szCs w:val="24"/>
        </w:rPr>
        <w:t>35</w:t>
      </w:r>
      <w:ins w:id="45" w:author="Sebring, Amanda J" w:date="2017-06-29T16:07:00Z">
        <w:r w:rsidR="00C31332">
          <w:rPr>
            <w:rFonts w:ascii="Courier New" w:hAnsi="Courier New" w:cs="Courier New"/>
            <w:sz w:val="24"/>
            <w:szCs w:val="24"/>
          </w:rPr>
          <w:t xml:space="preserve"> 55 55 60 45 40</w:t>
        </w:r>
      </w:ins>
    </w:p>
    <w:p w14:paraId="3957915E" w14:textId="552538EF" w:rsidR="003700F2" w:rsidRDefault="003700F2" w:rsidP="003700F2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501 21</w:t>
      </w:r>
      <w:r w:rsidR="00471F07">
        <w:rPr>
          <w:rFonts w:ascii="Courier New" w:hAnsi="Courier New" w:cs="Courier New"/>
          <w:sz w:val="24"/>
          <w:szCs w:val="24"/>
        </w:rPr>
        <w:t xml:space="preserve"> 1 1 3 </w:t>
      </w:r>
      <w:r>
        <w:rPr>
          <w:rFonts w:ascii="Courier New" w:hAnsi="Courier New" w:cs="Courier New"/>
          <w:sz w:val="24"/>
          <w:szCs w:val="24"/>
        </w:rPr>
        <w:t>36</w:t>
      </w:r>
      <w:ins w:id="46" w:author="Sebring, Amanda J" w:date="2017-06-29T16:07:00Z">
        <w:r w:rsidR="00C31332">
          <w:rPr>
            <w:rFonts w:ascii="Courier New" w:hAnsi="Courier New" w:cs="Courier New"/>
            <w:sz w:val="24"/>
            <w:szCs w:val="24"/>
          </w:rPr>
          <w:t xml:space="preserve"> 55 55 65 70 65</w:t>
        </w:r>
      </w:ins>
    </w:p>
    <w:p w14:paraId="6F70A0F5" w14:textId="1099FB6D" w:rsidR="003700F2" w:rsidRDefault="003700F2" w:rsidP="003700F2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501 23</w:t>
      </w:r>
      <w:r w:rsidR="00471F07">
        <w:rPr>
          <w:rFonts w:ascii="Courier New" w:hAnsi="Courier New" w:cs="Courier New"/>
          <w:sz w:val="24"/>
          <w:szCs w:val="24"/>
        </w:rPr>
        <w:t xml:space="preserve"> 1 1 3 </w:t>
      </w:r>
      <w:r>
        <w:rPr>
          <w:rFonts w:ascii="Courier New" w:hAnsi="Courier New" w:cs="Courier New"/>
          <w:sz w:val="24"/>
          <w:szCs w:val="24"/>
        </w:rPr>
        <w:t>37</w:t>
      </w:r>
      <w:ins w:id="47" w:author="Sebring, Amanda J" w:date="2017-06-29T16:07:00Z">
        <w:r w:rsidR="00C31332">
          <w:rPr>
            <w:rFonts w:ascii="Courier New" w:hAnsi="Courier New" w:cs="Courier New"/>
            <w:sz w:val="24"/>
            <w:szCs w:val="24"/>
          </w:rPr>
          <w:t xml:space="preserve"> </w:t>
        </w:r>
      </w:ins>
      <w:r w:rsidR="00C31332">
        <w:rPr>
          <w:rFonts w:ascii="Courier New" w:hAnsi="Courier New" w:cs="Courier New"/>
          <w:sz w:val="24"/>
          <w:szCs w:val="24"/>
        </w:rPr>
        <w:t>60 60 70 65 60</w:t>
      </w:r>
    </w:p>
    <w:p w14:paraId="4EDBC0BA" w14:textId="7E4F3453" w:rsidR="003700F2" w:rsidRDefault="003700F2" w:rsidP="003700F2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501 24</w:t>
      </w:r>
      <w:r w:rsidR="00471F07">
        <w:rPr>
          <w:rFonts w:ascii="Courier New" w:hAnsi="Courier New" w:cs="Courier New"/>
          <w:sz w:val="24"/>
          <w:szCs w:val="24"/>
        </w:rPr>
        <w:t xml:space="preserve"> 1 1 3 </w:t>
      </w:r>
      <w:r>
        <w:rPr>
          <w:rFonts w:ascii="Courier New" w:hAnsi="Courier New" w:cs="Courier New"/>
          <w:sz w:val="24"/>
          <w:szCs w:val="24"/>
        </w:rPr>
        <w:t>38</w:t>
      </w:r>
      <w:ins w:id="48" w:author="Sebring, Amanda J" w:date="2017-06-29T16:07:00Z">
        <w:r w:rsidR="00C31332">
          <w:rPr>
            <w:rFonts w:ascii="Courier New" w:hAnsi="Courier New" w:cs="Courier New"/>
            <w:sz w:val="24"/>
            <w:szCs w:val="24"/>
          </w:rPr>
          <w:t xml:space="preserve"> </w:t>
        </w:r>
      </w:ins>
      <w:r w:rsidR="00C31332">
        <w:rPr>
          <w:rFonts w:ascii="Courier New" w:hAnsi="Courier New" w:cs="Courier New"/>
          <w:sz w:val="24"/>
          <w:szCs w:val="24"/>
        </w:rPr>
        <w:t>60 55 70 65 65</w:t>
      </w:r>
    </w:p>
    <w:p w14:paraId="5F7D84CC" w14:textId="3F97490A" w:rsidR="003700F2" w:rsidRDefault="003700F2" w:rsidP="003700F2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501 25</w:t>
      </w:r>
      <w:r w:rsidR="00471F07">
        <w:rPr>
          <w:rFonts w:ascii="Courier New" w:hAnsi="Courier New" w:cs="Courier New"/>
          <w:sz w:val="24"/>
          <w:szCs w:val="24"/>
        </w:rPr>
        <w:t xml:space="preserve"> 1 1 3 </w:t>
      </w:r>
      <w:r>
        <w:rPr>
          <w:rFonts w:ascii="Courier New" w:hAnsi="Courier New" w:cs="Courier New"/>
          <w:sz w:val="24"/>
          <w:szCs w:val="24"/>
        </w:rPr>
        <w:t>39</w:t>
      </w:r>
      <w:ins w:id="49" w:author="Sebring, Amanda J" w:date="2017-06-29T16:07:00Z">
        <w:r w:rsidR="00C31332">
          <w:rPr>
            <w:rFonts w:ascii="Courier New" w:hAnsi="Courier New" w:cs="Courier New"/>
            <w:sz w:val="24"/>
            <w:szCs w:val="24"/>
          </w:rPr>
          <w:t xml:space="preserve"> </w:t>
        </w:r>
      </w:ins>
      <w:r w:rsidR="00C31332">
        <w:rPr>
          <w:rFonts w:ascii="Courier New" w:hAnsi="Courier New" w:cs="Courier New"/>
          <w:sz w:val="24"/>
          <w:szCs w:val="24"/>
        </w:rPr>
        <w:t>50 55 65 50 50</w:t>
      </w:r>
    </w:p>
    <w:p w14:paraId="6D5C6F28" w14:textId="159BF153" w:rsidR="003700F2" w:rsidRDefault="003700F2" w:rsidP="003700F2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501 26</w:t>
      </w:r>
      <w:r w:rsidR="00471F07">
        <w:rPr>
          <w:rFonts w:ascii="Courier New" w:hAnsi="Courier New" w:cs="Courier New"/>
          <w:sz w:val="24"/>
          <w:szCs w:val="24"/>
        </w:rPr>
        <w:t xml:space="preserve"> 1 1 3 </w:t>
      </w:r>
      <w:r>
        <w:rPr>
          <w:rFonts w:ascii="Courier New" w:hAnsi="Courier New" w:cs="Courier New"/>
          <w:sz w:val="24"/>
          <w:szCs w:val="24"/>
        </w:rPr>
        <w:t>40</w:t>
      </w:r>
      <w:ins w:id="50" w:author="Sebring, Amanda J" w:date="2017-06-29T16:07:00Z">
        <w:r w:rsidR="00C31332">
          <w:rPr>
            <w:rFonts w:ascii="Courier New" w:hAnsi="Courier New" w:cs="Courier New"/>
            <w:sz w:val="24"/>
            <w:szCs w:val="24"/>
          </w:rPr>
          <w:t xml:space="preserve"> </w:t>
        </w:r>
      </w:ins>
      <w:r w:rsidR="00C31332">
        <w:rPr>
          <w:rFonts w:ascii="Courier New" w:hAnsi="Courier New" w:cs="Courier New"/>
          <w:sz w:val="24"/>
          <w:szCs w:val="24"/>
        </w:rPr>
        <w:t>65 70 75 75 75</w:t>
      </w:r>
    </w:p>
    <w:p w14:paraId="0E2144B3" w14:textId="1A85C53C" w:rsidR="003700F2" w:rsidRDefault="003700F2" w:rsidP="003700F2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501 27</w:t>
      </w:r>
      <w:r w:rsidR="00471F07">
        <w:rPr>
          <w:rFonts w:ascii="Courier New" w:hAnsi="Courier New" w:cs="Courier New"/>
          <w:sz w:val="24"/>
          <w:szCs w:val="24"/>
        </w:rPr>
        <w:t xml:space="preserve"> 1 1 3 </w:t>
      </w:r>
      <w:r>
        <w:rPr>
          <w:rFonts w:ascii="Courier New" w:hAnsi="Courier New" w:cs="Courier New"/>
          <w:sz w:val="24"/>
          <w:szCs w:val="24"/>
        </w:rPr>
        <w:t>41</w:t>
      </w:r>
      <w:ins w:id="51" w:author="Sebring, Amanda J" w:date="2017-06-29T16:07:00Z">
        <w:r w:rsidR="00C31332">
          <w:rPr>
            <w:rFonts w:ascii="Courier New" w:hAnsi="Courier New" w:cs="Courier New"/>
            <w:sz w:val="24"/>
            <w:szCs w:val="24"/>
          </w:rPr>
          <w:t xml:space="preserve"> </w:t>
        </w:r>
      </w:ins>
      <w:r w:rsidR="00C31332">
        <w:rPr>
          <w:rFonts w:ascii="Courier New" w:hAnsi="Courier New" w:cs="Courier New"/>
          <w:sz w:val="24"/>
          <w:szCs w:val="24"/>
        </w:rPr>
        <w:t>30 30 30 15 15</w:t>
      </w:r>
    </w:p>
    <w:p w14:paraId="2D55418C" w14:textId="18EC5E99" w:rsidR="003700F2" w:rsidRDefault="003700F2" w:rsidP="003700F2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501 28</w:t>
      </w:r>
      <w:r w:rsidR="00471F07">
        <w:rPr>
          <w:rFonts w:ascii="Courier New" w:hAnsi="Courier New" w:cs="Courier New"/>
          <w:sz w:val="24"/>
          <w:szCs w:val="24"/>
        </w:rPr>
        <w:t xml:space="preserve"> 1 1 3 </w:t>
      </w:r>
      <w:r>
        <w:rPr>
          <w:rFonts w:ascii="Courier New" w:hAnsi="Courier New" w:cs="Courier New"/>
          <w:sz w:val="24"/>
          <w:szCs w:val="24"/>
        </w:rPr>
        <w:t>42</w:t>
      </w:r>
      <w:ins w:id="52" w:author="Sebring, Amanda J" w:date="2017-06-29T16:07:00Z">
        <w:r w:rsidR="00C31332">
          <w:rPr>
            <w:rFonts w:ascii="Courier New" w:hAnsi="Courier New" w:cs="Courier New"/>
            <w:sz w:val="24"/>
            <w:szCs w:val="24"/>
          </w:rPr>
          <w:t xml:space="preserve"> </w:t>
        </w:r>
      </w:ins>
      <w:r w:rsidR="00C31332">
        <w:rPr>
          <w:rFonts w:ascii="Courier New" w:hAnsi="Courier New" w:cs="Courier New"/>
          <w:sz w:val="24"/>
          <w:szCs w:val="24"/>
        </w:rPr>
        <w:t>65 70 75 75 75</w:t>
      </w:r>
    </w:p>
    <w:p w14:paraId="3AC06C61" w14:textId="3EF5D837" w:rsidR="003700F2" w:rsidRDefault="003700F2" w:rsidP="003700F2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501 29</w:t>
      </w:r>
      <w:r w:rsidR="00471F07">
        <w:rPr>
          <w:rFonts w:ascii="Courier New" w:hAnsi="Courier New" w:cs="Courier New"/>
          <w:sz w:val="24"/>
          <w:szCs w:val="24"/>
        </w:rPr>
        <w:t xml:space="preserve"> 1 1 3 </w:t>
      </w:r>
      <w:r>
        <w:rPr>
          <w:rFonts w:ascii="Courier New" w:hAnsi="Courier New" w:cs="Courier New"/>
          <w:sz w:val="24"/>
          <w:szCs w:val="24"/>
        </w:rPr>
        <w:t>43</w:t>
      </w:r>
      <w:ins w:id="53" w:author="Sebring, Amanda J" w:date="2017-06-29T16:07:00Z">
        <w:r w:rsidR="00C31332">
          <w:rPr>
            <w:rFonts w:ascii="Courier New" w:hAnsi="Courier New" w:cs="Courier New"/>
            <w:sz w:val="24"/>
            <w:szCs w:val="24"/>
          </w:rPr>
          <w:t xml:space="preserve"> </w:t>
        </w:r>
      </w:ins>
      <w:r w:rsidR="00C31332">
        <w:rPr>
          <w:rFonts w:ascii="Courier New" w:hAnsi="Courier New" w:cs="Courier New"/>
          <w:sz w:val="24"/>
          <w:szCs w:val="24"/>
        </w:rPr>
        <w:t>55 65 65 65 65</w:t>
      </w:r>
    </w:p>
    <w:p w14:paraId="030A9AE3" w14:textId="78749E81" w:rsidR="003700F2" w:rsidRDefault="003700F2" w:rsidP="003700F2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501 31</w:t>
      </w:r>
      <w:r w:rsidR="00471F07">
        <w:rPr>
          <w:rFonts w:ascii="Courier New" w:hAnsi="Courier New" w:cs="Courier New"/>
          <w:sz w:val="24"/>
          <w:szCs w:val="24"/>
        </w:rPr>
        <w:t xml:space="preserve"> 1 1 3 </w:t>
      </w:r>
      <w:r>
        <w:rPr>
          <w:rFonts w:ascii="Courier New" w:hAnsi="Courier New" w:cs="Courier New"/>
          <w:sz w:val="24"/>
          <w:szCs w:val="24"/>
        </w:rPr>
        <w:t>44</w:t>
      </w:r>
      <w:ins w:id="54" w:author="Sebring, Amanda J" w:date="2017-06-29T16:07:00Z">
        <w:r w:rsidR="00C31332">
          <w:rPr>
            <w:rFonts w:ascii="Courier New" w:hAnsi="Courier New" w:cs="Courier New"/>
            <w:sz w:val="24"/>
            <w:szCs w:val="24"/>
          </w:rPr>
          <w:t xml:space="preserve"> </w:t>
        </w:r>
      </w:ins>
      <w:r w:rsidR="00C31332">
        <w:rPr>
          <w:rFonts w:ascii="Courier New" w:hAnsi="Courier New" w:cs="Courier New"/>
          <w:sz w:val="24"/>
          <w:szCs w:val="24"/>
        </w:rPr>
        <w:t>55 55 65 55 55</w:t>
      </w:r>
    </w:p>
    <w:p w14:paraId="48E49B2E" w14:textId="2CF1A39D" w:rsidR="003700F2" w:rsidRDefault="003700F2" w:rsidP="003700F2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501 32</w:t>
      </w:r>
      <w:r w:rsidR="00471F07">
        <w:rPr>
          <w:rFonts w:ascii="Courier New" w:hAnsi="Courier New" w:cs="Courier New"/>
          <w:sz w:val="24"/>
          <w:szCs w:val="24"/>
        </w:rPr>
        <w:t xml:space="preserve"> 1 1 3 </w:t>
      </w:r>
      <w:r>
        <w:rPr>
          <w:rFonts w:ascii="Courier New" w:hAnsi="Courier New" w:cs="Courier New"/>
          <w:sz w:val="24"/>
          <w:szCs w:val="24"/>
        </w:rPr>
        <w:t>45</w:t>
      </w:r>
      <w:ins w:id="55" w:author="Sebring, Amanda J" w:date="2017-06-29T16:07:00Z">
        <w:r w:rsidR="00C31332">
          <w:rPr>
            <w:rFonts w:ascii="Courier New" w:hAnsi="Courier New" w:cs="Courier New"/>
            <w:sz w:val="24"/>
            <w:szCs w:val="24"/>
          </w:rPr>
          <w:t xml:space="preserve"> </w:t>
        </w:r>
      </w:ins>
      <w:r w:rsidR="00C31332">
        <w:rPr>
          <w:rFonts w:ascii="Courier New" w:hAnsi="Courier New" w:cs="Courier New"/>
          <w:sz w:val="24"/>
          <w:szCs w:val="24"/>
        </w:rPr>
        <w:t>55 70 75 70 70</w:t>
      </w:r>
    </w:p>
    <w:p w14:paraId="05220DB5" w14:textId="4D1E957A" w:rsidR="003700F2" w:rsidRDefault="003700F2" w:rsidP="003700F2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501 33</w:t>
      </w:r>
      <w:r w:rsidR="00471F07">
        <w:rPr>
          <w:rFonts w:ascii="Courier New" w:hAnsi="Courier New" w:cs="Courier New"/>
          <w:sz w:val="24"/>
          <w:szCs w:val="24"/>
        </w:rPr>
        <w:t xml:space="preserve"> 1 1 3 </w:t>
      </w:r>
      <w:r>
        <w:rPr>
          <w:rFonts w:ascii="Courier New" w:hAnsi="Courier New" w:cs="Courier New"/>
          <w:sz w:val="24"/>
          <w:szCs w:val="24"/>
        </w:rPr>
        <w:t>46</w:t>
      </w:r>
      <w:ins w:id="56" w:author="Sebring, Amanda J" w:date="2017-06-29T16:07:00Z">
        <w:r w:rsidR="00C31332">
          <w:rPr>
            <w:rFonts w:ascii="Courier New" w:hAnsi="Courier New" w:cs="Courier New"/>
            <w:sz w:val="24"/>
            <w:szCs w:val="24"/>
          </w:rPr>
          <w:t xml:space="preserve"> </w:t>
        </w:r>
      </w:ins>
      <w:r w:rsidR="00C31332">
        <w:rPr>
          <w:rFonts w:ascii="Courier New" w:hAnsi="Courier New" w:cs="Courier New"/>
          <w:sz w:val="24"/>
          <w:szCs w:val="24"/>
        </w:rPr>
        <w:t>55 60 70 65 65</w:t>
      </w:r>
    </w:p>
    <w:p w14:paraId="067482A5" w14:textId="29594230" w:rsidR="003700F2" w:rsidRDefault="003700F2" w:rsidP="003700F2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501 34</w:t>
      </w:r>
      <w:r w:rsidR="00471F07">
        <w:rPr>
          <w:rFonts w:ascii="Courier New" w:hAnsi="Courier New" w:cs="Courier New"/>
          <w:sz w:val="24"/>
          <w:szCs w:val="24"/>
        </w:rPr>
        <w:t xml:space="preserve"> 1 1 3 </w:t>
      </w:r>
      <w:r>
        <w:rPr>
          <w:rFonts w:ascii="Courier New" w:hAnsi="Courier New" w:cs="Courier New"/>
          <w:sz w:val="24"/>
          <w:szCs w:val="24"/>
        </w:rPr>
        <w:t>47</w:t>
      </w:r>
      <w:ins w:id="57" w:author="Sebring, Amanda J" w:date="2017-06-29T16:07:00Z">
        <w:r w:rsidR="00C31332">
          <w:rPr>
            <w:rFonts w:ascii="Courier New" w:hAnsi="Courier New" w:cs="Courier New"/>
            <w:sz w:val="24"/>
            <w:szCs w:val="24"/>
          </w:rPr>
          <w:t xml:space="preserve"> </w:t>
        </w:r>
      </w:ins>
      <w:r w:rsidR="00C31332">
        <w:rPr>
          <w:rFonts w:ascii="Courier New" w:hAnsi="Courier New" w:cs="Courier New"/>
          <w:sz w:val="24"/>
          <w:szCs w:val="24"/>
        </w:rPr>
        <w:t>65 70 70 70 70</w:t>
      </w:r>
    </w:p>
    <w:p w14:paraId="3EC495A9" w14:textId="604CEF3F" w:rsidR="003700F2" w:rsidRDefault="003700F2" w:rsidP="003700F2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lastRenderedPageBreak/>
        <w:t>501 35</w:t>
      </w:r>
      <w:r w:rsidR="00471F07">
        <w:rPr>
          <w:rFonts w:ascii="Courier New" w:hAnsi="Courier New" w:cs="Courier New"/>
          <w:sz w:val="24"/>
          <w:szCs w:val="24"/>
        </w:rPr>
        <w:t xml:space="preserve"> 1 1 3 </w:t>
      </w:r>
      <w:r>
        <w:rPr>
          <w:rFonts w:ascii="Courier New" w:hAnsi="Courier New" w:cs="Courier New"/>
          <w:sz w:val="24"/>
          <w:szCs w:val="24"/>
        </w:rPr>
        <w:t>48</w:t>
      </w:r>
      <w:ins w:id="58" w:author="Sebring, Amanda J" w:date="2017-06-29T16:07:00Z">
        <w:r w:rsidR="00C31332">
          <w:rPr>
            <w:rFonts w:ascii="Courier New" w:hAnsi="Courier New" w:cs="Courier New"/>
            <w:sz w:val="24"/>
            <w:szCs w:val="24"/>
          </w:rPr>
          <w:t xml:space="preserve"> </w:t>
        </w:r>
      </w:ins>
      <w:r w:rsidR="00C31332">
        <w:rPr>
          <w:rFonts w:ascii="Courier New" w:hAnsi="Courier New" w:cs="Courier New"/>
          <w:sz w:val="24"/>
          <w:szCs w:val="24"/>
        </w:rPr>
        <w:t>65 80 80 80 80</w:t>
      </w:r>
    </w:p>
    <w:p w14:paraId="16AE4432" w14:textId="02832C7E" w:rsidR="003700F2" w:rsidRDefault="003700F2" w:rsidP="003700F2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501 36</w:t>
      </w:r>
      <w:r w:rsidR="00471F07">
        <w:rPr>
          <w:rFonts w:ascii="Courier New" w:hAnsi="Courier New" w:cs="Courier New"/>
          <w:sz w:val="24"/>
          <w:szCs w:val="24"/>
        </w:rPr>
        <w:t xml:space="preserve"> 1 1 3 </w:t>
      </w:r>
      <w:r>
        <w:rPr>
          <w:rFonts w:ascii="Courier New" w:hAnsi="Courier New" w:cs="Courier New"/>
          <w:sz w:val="24"/>
          <w:szCs w:val="24"/>
        </w:rPr>
        <w:t>49</w:t>
      </w:r>
      <w:ins w:id="59" w:author="Sebring, Amanda J" w:date="2017-06-29T16:07:00Z">
        <w:r w:rsidR="00C31332">
          <w:rPr>
            <w:rFonts w:ascii="Courier New" w:hAnsi="Courier New" w:cs="Courier New"/>
            <w:sz w:val="24"/>
            <w:szCs w:val="24"/>
          </w:rPr>
          <w:t xml:space="preserve"> </w:t>
        </w:r>
      </w:ins>
      <w:r w:rsidR="00C31332">
        <w:rPr>
          <w:rFonts w:ascii="Courier New" w:hAnsi="Courier New" w:cs="Courier New"/>
          <w:sz w:val="24"/>
          <w:szCs w:val="24"/>
        </w:rPr>
        <w:t>55 70 70 70 70</w:t>
      </w:r>
    </w:p>
    <w:p w14:paraId="367AF6CD" w14:textId="47AEB260" w:rsidR="003700F2" w:rsidRDefault="003700F2" w:rsidP="003700F2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501 41</w:t>
      </w:r>
      <w:r w:rsidR="00471F07">
        <w:rPr>
          <w:rFonts w:ascii="Courier New" w:hAnsi="Courier New" w:cs="Courier New"/>
          <w:sz w:val="24"/>
          <w:szCs w:val="24"/>
        </w:rPr>
        <w:t xml:space="preserve"> 1 1 3 </w:t>
      </w:r>
      <w:r>
        <w:rPr>
          <w:rFonts w:ascii="Courier New" w:hAnsi="Courier New" w:cs="Courier New"/>
          <w:sz w:val="24"/>
          <w:szCs w:val="24"/>
        </w:rPr>
        <w:t>50</w:t>
      </w:r>
      <w:ins w:id="60" w:author="Sebring, Amanda J" w:date="2017-06-29T16:07:00Z">
        <w:r w:rsidR="00C31332">
          <w:rPr>
            <w:rFonts w:ascii="Courier New" w:hAnsi="Courier New" w:cs="Courier New"/>
            <w:sz w:val="24"/>
            <w:szCs w:val="24"/>
          </w:rPr>
          <w:t xml:space="preserve"> </w:t>
        </w:r>
      </w:ins>
      <w:r w:rsidR="00C31332">
        <w:rPr>
          <w:rFonts w:ascii="Courier New" w:hAnsi="Courier New" w:cs="Courier New"/>
          <w:sz w:val="24"/>
          <w:szCs w:val="24"/>
        </w:rPr>
        <w:t>75 80 85 80 80</w:t>
      </w:r>
    </w:p>
    <w:p w14:paraId="265AD8A3" w14:textId="13FDEF42" w:rsidR="003700F2" w:rsidRDefault="003700F2" w:rsidP="003700F2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501 44</w:t>
      </w:r>
      <w:r w:rsidR="00471F07">
        <w:rPr>
          <w:rFonts w:ascii="Courier New" w:hAnsi="Courier New" w:cs="Courier New"/>
          <w:sz w:val="24"/>
          <w:szCs w:val="24"/>
        </w:rPr>
        <w:t xml:space="preserve"> 1 1 3 </w:t>
      </w:r>
      <w:r>
        <w:rPr>
          <w:rFonts w:ascii="Courier New" w:hAnsi="Courier New" w:cs="Courier New"/>
          <w:sz w:val="24"/>
          <w:szCs w:val="24"/>
        </w:rPr>
        <w:t>51</w:t>
      </w:r>
      <w:r w:rsidR="00C31332">
        <w:rPr>
          <w:rFonts w:ascii="Courier New" w:hAnsi="Courier New" w:cs="Courier New"/>
          <w:sz w:val="24"/>
          <w:szCs w:val="24"/>
        </w:rPr>
        <w:t xml:space="preserve"> 60 65 70 70 65</w:t>
      </w:r>
    </w:p>
    <w:p w14:paraId="0635A79B" w14:textId="0FD07D6A" w:rsidR="003700F2" w:rsidRDefault="003700F2" w:rsidP="003700F2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501 45</w:t>
      </w:r>
      <w:r w:rsidR="00471F07">
        <w:rPr>
          <w:rFonts w:ascii="Courier New" w:hAnsi="Courier New" w:cs="Courier New"/>
          <w:sz w:val="24"/>
          <w:szCs w:val="24"/>
        </w:rPr>
        <w:t xml:space="preserve"> 1 1 3 </w:t>
      </w:r>
      <w:r>
        <w:rPr>
          <w:rFonts w:ascii="Courier New" w:hAnsi="Courier New" w:cs="Courier New"/>
          <w:sz w:val="24"/>
          <w:szCs w:val="24"/>
        </w:rPr>
        <w:t>52</w:t>
      </w:r>
      <w:r w:rsidR="00C31332">
        <w:rPr>
          <w:rFonts w:ascii="Courier New" w:hAnsi="Courier New" w:cs="Courier New"/>
          <w:sz w:val="24"/>
          <w:szCs w:val="24"/>
        </w:rPr>
        <w:t xml:space="preserve"> 70 70 75 75 75</w:t>
      </w:r>
    </w:p>
    <w:p w14:paraId="536B963C" w14:textId="4C67F518" w:rsidR="003700F2" w:rsidRDefault="003700F2" w:rsidP="003700F2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501 47</w:t>
      </w:r>
      <w:r w:rsidR="00471F07">
        <w:rPr>
          <w:rFonts w:ascii="Courier New" w:hAnsi="Courier New" w:cs="Courier New"/>
          <w:sz w:val="24"/>
          <w:szCs w:val="24"/>
        </w:rPr>
        <w:t xml:space="preserve"> 1 1 3 </w:t>
      </w:r>
      <w:r>
        <w:rPr>
          <w:rFonts w:ascii="Courier New" w:hAnsi="Courier New" w:cs="Courier New"/>
          <w:sz w:val="24"/>
          <w:szCs w:val="24"/>
        </w:rPr>
        <w:t>53</w:t>
      </w:r>
      <w:r w:rsidR="00C31332">
        <w:rPr>
          <w:rFonts w:ascii="Courier New" w:hAnsi="Courier New" w:cs="Courier New"/>
          <w:sz w:val="24"/>
          <w:szCs w:val="24"/>
        </w:rPr>
        <w:t xml:space="preserve"> 60 60 60 55 55</w:t>
      </w:r>
    </w:p>
    <w:p w14:paraId="616F6D16" w14:textId="4B326C4A" w:rsidR="003700F2" w:rsidRDefault="003700F2" w:rsidP="003700F2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501 48</w:t>
      </w:r>
      <w:r w:rsidR="00471F07">
        <w:rPr>
          <w:rFonts w:ascii="Courier New" w:hAnsi="Courier New" w:cs="Courier New"/>
          <w:sz w:val="24"/>
          <w:szCs w:val="24"/>
        </w:rPr>
        <w:t xml:space="preserve"> 1 1 3 </w:t>
      </w:r>
      <w:r>
        <w:rPr>
          <w:rFonts w:ascii="Courier New" w:hAnsi="Courier New" w:cs="Courier New"/>
          <w:sz w:val="24"/>
          <w:szCs w:val="24"/>
        </w:rPr>
        <w:t>54</w:t>
      </w:r>
      <w:r w:rsidR="00C31332">
        <w:rPr>
          <w:rFonts w:ascii="Courier New" w:hAnsi="Courier New" w:cs="Courier New"/>
          <w:sz w:val="24"/>
          <w:szCs w:val="24"/>
        </w:rPr>
        <w:t xml:space="preserve"> 70 70 80 75 75</w:t>
      </w:r>
    </w:p>
    <w:p w14:paraId="0AB8D769" w14:textId="6871332A" w:rsidR="003700F2" w:rsidRDefault="003700F2" w:rsidP="003700F2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501 49</w:t>
      </w:r>
      <w:r w:rsidR="00471F07">
        <w:rPr>
          <w:rFonts w:ascii="Courier New" w:hAnsi="Courier New" w:cs="Courier New"/>
          <w:sz w:val="24"/>
          <w:szCs w:val="24"/>
        </w:rPr>
        <w:t xml:space="preserve"> 1 1 3 </w:t>
      </w:r>
      <w:r>
        <w:rPr>
          <w:rFonts w:ascii="Courier New" w:hAnsi="Courier New" w:cs="Courier New"/>
          <w:sz w:val="24"/>
          <w:szCs w:val="24"/>
        </w:rPr>
        <w:t>55</w:t>
      </w:r>
      <w:r w:rsidR="00C31332">
        <w:rPr>
          <w:rFonts w:ascii="Courier New" w:hAnsi="Courier New" w:cs="Courier New"/>
          <w:sz w:val="24"/>
          <w:szCs w:val="24"/>
        </w:rPr>
        <w:t xml:space="preserve"> 65 70 75 70 70</w:t>
      </w:r>
    </w:p>
    <w:p w14:paraId="702C98A1" w14:textId="59C4BBC1" w:rsidR="003700F2" w:rsidRDefault="003700F2" w:rsidP="003700F2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501 51</w:t>
      </w:r>
      <w:r w:rsidR="00471F07">
        <w:rPr>
          <w:rFonts w:ascii="Courier New" w:hAnsi="Courier New" w:cs="Courier New"/>
          <w:sz w:val="24"/>
          <w:szCs w:val="24"/>
        </w:rPr>
        <w:t xml:space="preserve"> 1 1 3 </w:t>
      </w:r>
      <w:r>
        <w:rPr>
          <w:rFonts w:ascii="Courier New" w:hAnsi="Courier New" w:cs="Courier New"/>
          <w:sz w:val="24"/>
          <w:szCs w:val="24"/>
        </w:rPr>
        <w:t>56</w:t>
      </w:r>
      <w:r w:rsidR="00C31332">
        <w:rPr>
          <w:rFonts w:ascii="Courier New" w:hAnsi="Courier New" w:cs="Courier New"/>
          <w:sz w:val="24"/>
          <w:szCs w:val="24"/>
        </w:rPr>
        <w:t xml:space="preserve"> 80 80 80 75 75</w:t>
      </w:r>
    </w:p>
    <w:p w14:paraId="79E84F3F" w14:textId="6B63D1B9" w:rsidR="003700F2" w:rsidRDefault="003700F2" w:rsidP="003700F2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501 53</w:t>
      </w:r>
      <w:r w:rsidR="00471F07">
        <w:rPr>
          <w:rFonts w:ascii="Courier New" w:hAnsi="Courier New" w:cs="Courier New"/>
          <w:sz w:val="24"/>
          <w:szCs w:val="24"/>
        </w:rPr>
        <w:t xml:space="preserve"> 1 1 3 </w:t>
      </w:r>
      <w:r>
        <w:rPr>
          <w:rFonts w:ascii="Courier New" w:hAnsi="Courier New" w:cs="Courier New"/>
          <w:sz w:val="24"/>
          <w:szCs w:val="24"/>
        </w:rPr>
        <w:t>57</w:t>
      </w:r>
      <w:r w:rsidR="00C31332">
        <w:rPr>
          <w:rFonts w:ascii="Courier New" w:hAnsi="Courier New" w:cs="Courier New"/>
          <w:sz w:val="24"/>
          <w:szCs w:val="24"/>
        </w:rPr>
        <w:t xml:space="preserve"> 65 65 70 65 60</w:t>
      </w:r>
    </w:p>
    <w:p w14:paraId="60352057" w14:textId="6F7194A6" w:rsidR="003700F2" w:rsidRDefault="003700F2" w:rsidP="003700F2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501 55</w:t>
      </w:r>
      <w:r w:rsidR="00471F07">
        <w:rPr>
          <w:rFonts w:ascii="Courier New" w:hAnsi="Courier New" w:cs="Courier New"/>
          <w:sz w:val="24"/>
          <w:szCs w:val="24"/>
        </w:rPr>
        <w:t xml:space="preserve"> 1 1 3 </w:t>
      </w:r>
      <w:r>
        <w:rPr>
          <w:rFonts w:ascii="Courier New" w:hAnsi="Courier New" w:cs="Courier New"/>
          <w:sz w:val="24"/>
          <w:szCs w:val="24"/>
        </w:rPr>
        <w:t>58</w:t>
      </w:r>
      <w:r w:rsidR="00C31332">
        <w:rPr>
          <w:rFonts w:ascii="Courier New" w:hAnsi="Courier New" w:cs="Courier New"/>
          <w:sz w:val="24"/>
          <w:szCs w:val="24"/>
        </w:rPr>
        <w:t xml:space="preserve"> 70 70 80 70 65</w:t>
      </w:r>
    </w:p>
    <w:p w14:paraId="71269E91" w14:textId="73609A9D" w:rsidR="003700F2" w:rsidRDefault="003700F2" w:rsidP="003700F2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501 56</w:t>
      </w:r>
      <w:r w:rsidR="00471F07">
        <w:rPr>
          <w:rFonts w:ascii="Courier New" w:hAnsi="Courier New" w:cs="Courier New"/>
          <w:sz w:val="24"/>
          <w:szCs w:val="24"/>
        </w:rPr>
        <w:t xml:space="preserve"> 1 1 3 </w:t>
      </w:r>
      <w:r>
        <w:rPr>
          <w:rFonts w:ascii="Courier New" w:hAnsi="Courier New" w:cs="Courier New"/>
          <w:sz w:val="24"/>
          <w:szCs w:val="24"/>
        </w:rPr>
        <w:t>59</w:t>
      </w:r>
      <w:r w:rsidR="00C31332">
        <w:rPr>
          <w:rFonts w:ascii="Courier New" w:hAnsi="Courier New" w:cs="Courier New"/>
          <w:sz w:val="24"/>
          <w:szCs w:val="24"/>
        </w:rPr>
        <w:t xml:space="preserve"> 60 60 65 60 55</w:t>
      </w:r>
    </w:p>
    <w:p w14:paraId="719E0F44" w14:textId="5C18720B" w:rsidR="003700F2" w:rsidRDefault="003700F2" w:rsidP="003700F2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501 57</w:t>
      </w:r>
      <w:r w:rsidR="00471F07">
        <w:rPr>
          <w:rFonts w:ascii="Courier New" w:hAnsi="Courier New" w:cs="Courier New"/>
          <w:sz w:val="24"/>
          <w:szCs w:val="24"/>
        </w:rPr>
        <w:t xml:space="preserve"> 1 1 3 </w:t>
      </w:r>
      <w:r>
        <w:rPr>
          <w:rFonts w:ascii="Courier New" w:hAnsi="Courier New" w:cs="Courier New"/>
          <w:sz w:val="24"/>
          <w:szCs w:val="24"/>
        </w:rPr>
        <w:t>60</w:t>
      </w:r>
      <w:r w:rsidR="00C31332">
        <w:rPr>
          <w:rFonts w:ascii="Courier New" w:hAnsi="Courier New" w:cs="Courier New"/>
          <w:sz w:val="24"/>
          <w:szCs w:val="24"/>
        </w:rPr>
        <w:t xml:space="preserve"> 65 65 75 70 65</w:t>
      </w:r>
    </w:p>
    <w:p w14:paraId="57BCA7CD" w14:textId="30DBF753" w:rsidR="003700F2" w:rsidRDefault="003700F2" w:rsidP="003700F2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501 58</w:t>
      </w:r>
      <w:r w:rsidR="00471F07">
        <w:rPr>
          <w:rFonts w:ascii="Courier New" w:hAnsi="Courier New" w:cs="Courier New"/>
          <w:sz w:val="24"/>
          <w:szCs w:val="24"/>
        </w:rPr>
        <w:t xml:space="preserve"> 1 1 3 </w:t>
      </w:r>
      <w:r>
        <w:rPr>
          <w:rFonts w:ascii="Courier New" w:hAnsi="Courier New" w:cs="Courier New"/>
          <w:sz w:val="24"/>
          <w:szCs w:val="24"/>
        </w:rPr>
        <w:t>61</w:t>
      </w:r>
      <w:r w:rsidR="00C31332">
        <w:rPr>
          <w:rFonts w:ascii="Courier New" w:hAnsi="Courier New" w:cs="Courier New"/>
          <w:sz w:val="24"/>
          <w:szCs w:val="24"/>
        </w:rPr>
        <w:t xml:space="preserve"> 55 60 65 55 55</w:t>
      </w:r>
    </w:p>
    <w:p w14:paraId="7B7E464D" w14:textId="01ABF124" w:rsidR="003700F2" w:rsidRDefault="003700F2" w:rsidP="003700F2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501 59</w:t>
      </w:r>
      <w:r w:rsidR="00471F07">
        <w:rPr>
          <w:rFonts w:ascii="Courier New" w:hAnsi="Courier New" w:cs="Courier New"/>
          <w:sz w:val="24"/>
          <w:szCs w:val="24"/>
        </w:rPr>
        <w:t xml:space="preserve"> 1 1 3 </w:t>
      </w:r>
      <w:r>
        <w:rPr>
          <w:rFonts w:ascii="Courier New" w:hAnsi="Courier New" w:cs="Courier New"/>
          <w:sz w:val="24"/>
          <w:szCs w:val="24"/>
        </w:rPr>
        <w:t>62</w:t>
      </w:r>
      <w:r w:rsidR="00C31332">
        <w:rPr>
          <w:rFonts w:ascii="Courier New" w:hAnsi="Courier New" w:cs="Courier New"/>
          <w:sz w:val="24"/>
          <w:szCs w:val="24"/>
        </w:rPr>
        <w:t xml:space="preserve"> 55 55 65 55 50</w:t>
      </w:r>
    </w:p>
    <w:p w14:paraId="365BE837" w14:textId="3C4E9838" w:rsidR="003700F2" w:rsidRDefault="003700F2" w:rsidP="003700F2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501 60</w:t>
      </w:r>
      <w:r w:rsidR="00471F07">
        <w:rPr>
          <w:rFonts w:ascii="Courier New" w:hAnsi="Courier New" w:cs="Courier New"/>
          <w:sz w:val="24"/>
          <w:szCs w:val="24"/>
        </w:rPr>
        <w:t xml:space="preserve"> 1 1 3 </w:t>
      </w:r>
      <w:r>
        <w:rPr>
          <w:rFonts w:ascii="Courier New" w:hAnsi="Courier New" w:cs="Courier New"/>
          <w:sz w:val="24"/>
          <w:szCs w:val="24"/>
        </w:rPr>
        <w:t>63</w:t>
      </w:r>
      <w:r w:rsidR="00C31332">
        <w:rPr>
          <w:rFonts w:ascii="Courier New" w:hAnsi="Courier New" w:cs="Courier New"/>
          <w:sz w:val="24"/>
          <w:szCs w:val="24"/>
        </w:rPr>
        <w:t xml:space="preserve"> 60 70 75 70 70</w:t>
      </w:r>
    </w:p>
    <w:p w14:paraId="7EE863B6" w14:textId="2E326148" w:rsidR="003700F2" w:rsidRDefault="003700F2" w:rsidP="003700F2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501 61</w:t>
      </w:r>
      <w:r w:rsidR="00471F07">
        <w:rPr>
          <w:rFonts w:ascii="Courier New" w:hAnsi="Courier New" w:cs="Courier New"/>
          <w:sz w:val="24"/>
          <w:szCs w:val="24"/>
        </w:rPr>
        <w:t xml:space="preserve"> 1 1 3 </w:t>
      </w:r>
      <w:r>
        <w:rPr>
          <w:rFonts w:ascii="Courier New" w:hAnsi="Courier New" w:cs="Courier New"/>
          <w:sz w:val="24"/>
          <w:szCs w:val="24"/>
        </w:rPr>
        <w:t>64</w:t>
      </w:r>
      <w:r w:rsidR="00C31332">
        <w:rPr>
          <w:rFonts w:ascii="Courier New" w:hAnsi="Courier New" w:cs="Courier New"/>
          <w:sz w:val="24"/>
          <w:szCs w:val="24"/>
        </w:rPr>
        <w:t xml:space="preserve"> 65 75 75 70 70</w:t>
      </w:r>
    </w:p>
    <w:p w14:paraId="3446463D" w14:textId="5DCAD5D4" w:rsidR="003700F2" w:rsidRDefault="003700F2" w:rsidP="003700F2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501 62</w:t>
      </w:r>
      <w:r w:rsidR="00471F07">
        <w:rPr>
          <w:rFonts w:ascii="Courier New" w:hAnsi="Courier New" w:cs="Courier New"/>
          <w:sz w:val="24"/>
          <w:szCs w:val="24"/>
        </w:rPr>
        <w:t xml:space="preserve"> 1 1 3 </w:t>
      </w:r>
      <w:r>
        <w:rPr>
          <w:rFonts w:ascii="Courier New" w:hAnsi="Courier New" w:cs="Courier New"/>
          <w:sz w:val="24"/>
          <w:szCs w:val="24"/>
        </w:rPr>
        <w:t>65</w:t>
      </w:r>
      <w:r w:rsidR="00C31332">
        <w:rPr>
          <w:rFonts w:ascii="Courier New" w:hAnsi="Courier New" w:cs="Courier New"/>
          <w:sz w:val="24"/>
          <w:szCs w:val="24"/>
        </w:rPr>
        <w:t xml:space="preserve"> 75 80 85 80 80</w:t>
      </w:r>
    </w:p>
    <w:p w14:paraId="0701553A" w14:textId="497A1B94" w:rsidR="003700F2" w:rsidRDefault="003700F2" w:rsidP="003700F2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501 63</w:t>
      </w:r>
      <w:r w:rsidR="00471F07">
        <w:rPr>
          <w:rFonts w:ascii="Courier New" w:hAnsi="Courier New" w:cs="Courier New"/>
          <w:sz w:val="24"/>
          <w:szCs w:val="24"/>
        </w:rPr>
        <w:t xml:space="preserve"> 1 1 3 </w:t>
      </w:r>
      <w:r>
        <w:rPr>
          <w:rFonts w:ascii="Courier New" w:hAnsi="Courier New" w:cs="Courier New"/>
          <w:sz w:val="24"/>
          <w:szCs w:val="24"/>
        </w:rPr>
        <w:t>66</w:t>
      </w:r>
      <w:r w:rsidR="00C31332">
        <w:rPr>
          <w:rFonts w:ascii="Courier New" w:hAnsi="Courier New" w:cs="Courier New"/>
          <w:sz w:val="24"/>
          <w:szCs w:val="24"/>
        </w:rPr>
        <w:t xml:space="preserve"> 60 60 75 70 70</w:t>
      </w:r>
    </w:p>
    <w:p w14:paraId="592F34FC" w14:textId="6C80D661" w:rsidR="003700F2" w:rsidRDefault="003700F2" w:rsidP="003700F2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501 64</w:t>
      </w:r>
      <w:r w:rsidR="00471F07">
        <w:rPr>
          <w:rFonts w:ascii="Courier New" w:hAnsi="Courier New" w:cs="Courier New"/>
          <w:sz w:val="24"/>
          <w:szCs w:val="24"/>
        </w:rPr>
        <w:t xml:space="preserve"> 1 1 3 </w:t>
      </w:r>
      <w:r>
        <w:rPr>
          <w:rFonts w:ascii="Courier New" w:hAnsi="Courier New" w:cs="Courier New"/>
          <w:sz w:val="24"/>
          <w:szCs w:val="24"/>
        </w:rPr>
        <w:t>67</w:t>
      </w:r>
      <w:r w:rsidR="00C31332">
        <w:rPr>
          <w:rFonts w:ascii="Courier New" w:hAnsi="Courier New" w:cs="Courier New"/>
          <w:sz w:val="24"/>
          <w:szCs w:val="24"/>
        </w:rPr>
        <w:t xml:space="preserve"> 70 75 75 75 75</w:t>
      </w:r>
    </w:p>
    <w:p w14:paraId="03109A1E" w14:textId="25AD2A5F" w:rsidR="003700F2" w:rsidRDefault="003700F2" w:rsidP="003700F2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501 66</w:t>
      </w:r>
      <w:r w:rsidR="00471F07">
        <w:rPr>
          <w:rFonts w:ascii="Courier New" w:hAnsi="Courier New" w:cs="Courier New"/>
          <w:sz w:val="24"/>
          <w:szCs w:val="24"/>
        </w:rPr>
        <w:t xml:space="preserve"> 1 1 3 </w:t>
      </w:r>
      <w:r>
        <w:rPr>
          <w:rFonts w:ascii="Courier New" w:hAnsi="Courier New" w:cs="Courier New"/>
          <w:sz w:val="24"/>
          <w:szCs w:val="24"/>
        </w:rPr>
        <w:t>68</w:t>
      </w:r>
      <w:r w:rsidR="00C31332">
        <w:rPr>
          <w:rFonts w:ascii="Courier New" w:hAnsi="Courier New" w:cs="Courier New"/>
          <w:sz w:val="24"/>
          <w:szCs w:val="24"/>
        </w:rPr>
        <w:t xml:space="preserve"> 60 60 65 60 55</w:t>
      </w:r>
    </w:p>
    <w:p w14:paraId="2EF519F6" w14:textId="7F3F3DF9" w:rsidR="003700F2" w:rsidRDefault="003700F2" w:rsidP="003700F2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501 67</w:t>
      </w:r>
      <w:r w:rsidR="00471F07">
        <w:rPr>
          <w:rFonts w:ascii="Courier New" w:hAnsi="Courier New" w:cs="Courier New"/>
          <w:sz w:val="24"/>
          <w:szCs w:val="24"/>
        </w:rPr>
        <w:t xml:space="preserve"> 1 1 3 </w:t>
      </w:r>
      <w:r>
        <w:rPr>
          <w:rFonts w:ascii="Courier New" w:hAnsi="Courier New" w:cs="Courier New"/>
          <w:sz w:val="24"/>
          <w:szCs w:val="24"/>
        </w:rPr>
        <w:t>69</w:t>
      </w:r>
      <w:r w:rsidR="00C31332">
        <w:rPr>
          <w:rFonts w:ascii="Courier New" w:hAnsi="Courier New" w:cs="Courier New"/>
          <w:sz w:val="24"/>
          <w:szCs w:val="24"/>
        </w:rPr>
        <w:t xml:space="preserve"> 55 55 60 50 50</w:t>
      </w:r>
    </w:p>
    <w:p w14:paraId="0BF1BA87" w14:textId="383973E4" w:rsidR="003700F2" w:rsidRDefault="003700F2" w:rsidP="003700F2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501 68</w:t>
      </w:r>
      <w:r w:rsidR="00471F07">
        <w:rPr>
          <w:rFonts w:ascii="Courier New" w:hAnsi="Courier New" w:cs="Courier New"/>
          <w:sz w:val="24"/>
          <w:szCs w:val="24"/>
        </w:rPr>
        <w:t xml:space="preserve"> 1 1 3 </w:t>
      </w:r>
      <w:r>
        <w:rPr>
          <w:rFonts w:ascii="Courier New" w:hAnsi="Courier New" w:cs="Courier New"/>
          <w:sz w:val="24"/>
          <w:szCs w:val="24"/>
        </w:rPr>
        <w:t>70</w:t>
      </w:r>
      <w:r w:rsidR="00C31332">
        <w:rPr>
          <w:rFonts w:ascii="Courier New" w:hAnsi="Courier New" w:cs="Courier New"/>
          <w:sz w:val="24"/>
          <w:szCs w:val="24"/>
        </w:rPr>
        <w:t xml:space="preserve"> 60 55 70 55 50</w:t>
      </w:r>
    </w:p>
    <w:p w14:paraId="538D9473" w14:textId="0F1FC42D" w:rsidR="003700F2" w:rsidRDefault="003700F2" w:rsidP="003700F2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501 69</w:t>
      </w:r>
      <w:r w:rsidR="00471F07">
        <w:rPr>
          <w:rFonts w:ascii="Courier New" w:hAnsi="Courier New" w:cs="Courier New"/>
          <w:sz w:val="24"/>
          <w:szCs w:val="24"/>
        </w:rPr>
        <w:t xml:space="preserve"> 1 1 3 </w:t>
      </w:r>
      <w:r>
        <w:rPr>
          <w:rFonts w:ascii="Courier New" w:hAnsi="Courier New" w:cs="Courier New"/>
          <w:sz w:val="24"/>
          <w:szCs w:val="24"/>
        </w:rPr>
        <w:t>71</w:t>
      </w:r>
      <w:r w:rsidR="00C31332">
        <w:rPr>
          <w:rFonts w:ascii="Courier New" w:hAnsi="Courier New" w:cs="Courier New"/>
          <w:sz w:val="24"/>
          <w:szCs w:val="24"/>
        </w:rPr>
        <w:t xml:space="preserve"> 60 60 65 60 60</w:t>
      </w:r>
    </w:p>
    <w:p w14:paraId="7984DD96" w14:textId="50B5BDBA" w:rsidR="003700F2" w:rsidRDefault="003700F2" w:rsidP="003700F2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501 71</w:t>
      </w:r>
      <w:r w:rsidR="00471F07">
        <w:rPr>
          <w:rFonts w:ascii="Courier New" w:hAnsi="Courier New" w:cs="Courier New"/>
          <w:sz w:val="24"/>
          <w:szCs w:val="24"/>
        </w:rPr>
        <w:t xml:space="preserve"> 1 1 3 </w:t>
      </w:r>
      <w:r>
        <w:rPr>
          <w:rFonts w:ascii="Courier New" w:hAnsi="Courier New" w:cs="Courier New"/>
          <w:sz w:val="24"/>
          <w:szCs w:val="24"/>
        </w:rPr>
        <w:t>72</w:t>
      </w:r>
      <w:r w:rsidR="00C31332">
        <w:rPr>
          <w:rFonts w:ascii="Courier New" w:hAnsi="Courier New" w:cs="Courier New"/>
          <w:sz w:val="24"/>
          <w:szCs w:val="24"/>
        </w:rPr>
        <w:t xml:space="preserve"> 70 75 80 80 80</w:t>
      </w:r>
    </w:p>
    <w:p w14:paraId="7935AD36" w14:textId="673C5811" w:rsidR="003700F2" w:rsidRDefault="003700F2" w:rsidP="003700F2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501 72</w:t>
      </w:r>
      <w:r w:rsidR="00471F07">
        <w:rPr>
          <w:rFonts w:ascii="Courier New" w:hAnsi="Courier New" w:cs="Courier New"/>
          <w:sz w:val="24"/>
          <w:szCs w:val="24"/>
        </w:rPr>
        <w:t xml:space="preserve"> 1 1 3 </w:t>
      </w:r>
      <w:r>
        <w:rPr>
          <w:rFonts w:ascii="Courier New" w:hAnsi="Courier New" w:cs="Courier New"/>
          <w:sz w:val="24"/>
          <w:szCs w:val="24"/>
        </w:rPr>
        <w:t>73</w:t>
      </w:r>
      <w:r w:rsidR="00C31332">
        <w:rPr>
          <w:rFonts w:ascii="Courier New" w:hAnsi="Courier New" w:cs="Courier New"/>
          <w:sz w:val="24"/>
          <w:szCs w:val="24"/>
        </w:rPr>
        <w:t xml:space="preserve"> 55 65 70 65 65</w:t>
      </w:r>
    </w:p>
    <w:p w14:paraId="1B42FC36" w14:textId="110B79AB" w:rsidR="003700F2" w:rsidRDefault="003700F2" w:rsidP="003700F2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501 73</w:t>
      </w:r>
      <w:r w:rsidR="00471F07">
        <w:rPr>
          <w:rFonts w:ascii="Courier New" w:hAnsi="Courier New" w:cs="Courier New"/>
          <w:sz w:val="24"/>
          <w:szCs w:val="24"/>
        </w:rPr>
        <w:t xml:space="preserve"> 1 1 3 </w:t>
      </w:r>
      <w:r>
        <w:rPr>
          <w:rFonts w:ascii="Courier New" w:hAnsi="Courier New" w:cs="Courier New"/>
          <w:sz w:val="24"/>
          <w:szCs w:val="24"/>
        </w:rPr>
        <w:t>74</w:t>
      </w:r>
      <w:r w:rsidR="00C31332">
        <w:rPr>
          <w:rFonts w:ascii="Courier New" w:hAnsi="Courier New" w:cs="Courier New"/>
          <w:sz w:val="24"/>
          <w:szCs w:val="24"/>
        </w:rPr>
        <w:t xml:space="preserve"> 65 65 75 65 65</w:t>
      </w:r>
    </w:p>
    <w:p w14:paraId="73D26660" w14:textId="00474168" w:rsidR="003700F2" w:rsidRDefault="003700F2" w:rsidP="003700F2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501 74</w:t>
      </w:r>
      <w:r w:rsidR="00471F07">
        <w:rPr>
          <w:rFonts w:ascii="Courier New" w:hAnsi="Courier New" w:cs="Courier New"/>
          <w:sz w:val="24"/>
          <w:szCs w:val="24"/>
        </w:rPr>
        <w:t xml:space="preserve"> 1 1 3 </w:t>
      </w:r>
      <w:r>
        <w:rPr>
          <w:rFonts w:ascii="Courier New" w:hAnsi="Courier New" w:cs="Courier New"/>
          <w:sz w:val="24"/>
          <w:szCs w:val="24"/>
        </w:rPr>
        <w:t>75</w:t>
      </w:r>
      <w:r w:rsidR="00C31332">
        <w:rPr>
          <w:rFonts w:ascii="Courier New" w:hAnsi="Courier New" w:cs="Courier New"/>
          <w:sz w:val="24"/>
          <w:szCs w:val="24"/>
        </w:rPr>
        <w:t xml:space="preserve"> 65 70 75 70 70</w:t>
      </w:r>
    </w:p>
    <w:p w14:paraId="69AE6B02" w14:textId="085CB495" w:rsidR="003700F2" w:rsidRDefault="003700F2" w:rsidP="003700F2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501 75</w:t>
      </w:r>
      <w:r w:rsidR="00471F07">
        <w:rPr>
          <w:rFonts w:ascii="Courier New" w:hAnsi="Courier New" w:cs="Courier New"/>
          <w:sz w:val="24"/>
          <w:szCs w:val="24"/>
        </w:rPr>
        <w:t xml:space="preserve"> 1 1 3 </w:t>
      </w:r>
      <w:r>
        <w:rPr>
          <w:rFonts w:ascii="Courier New" w:hAnsi="Courier New" w:cs="Courier New"/>
          <w:sz w:val="24"/>
          <w:szCs w:val="24"/>
        </w:rPr>
        <w:t>76</w:t>
      </w:r>
      <w:r w:rsidR="00C31332">
        <w:rPr>
          <w:rFonts w:ascii="Courier New" w:hAnsi="Courier New" w:cs="Courier New"/>
          <w:sz w:val="24"/>
          <w:szCs w:val="24"/>
        </w:rPr>
        <w:t xml:space="preserve"> </w:t>
      </w:r>
    </w:p>
    <w:p w14:paraId="634C0890" w14:textId="48A4F3AB" w:rsidR="003700F2" w:rsidRDefault="003700F2" w:rsidP="003700F2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501 77</w:t>
      </w:r>
      <w:r w:rsidR="00471F07">
        <w:rPr>
          <w:rFonts w:ascii="Courier New" w:hAnsi="Courier New" w:cs="Courier New"/>
          <w:sz w:val="24"/>
          <w:szCs w:val="24"/>
        </w:rPr>
        <w:t xml:space="preserve"> 1 1 3 </w:t>
      </w:r>
      <w:r>
        <w:rPr>
          <w:rFonts w:ascii="Courier New" w:hAnsi="Courier New" w:cs="Courier New"/>
          <w:sz w:val="24"/>
          <w:szCs w:val="24"/>
        </w:rPr>
        <w:t>77</w:t>
      </w:r>
      <w:r w:rsidR="00C31332">
        <w:rPr>
          <w:rFonts w:ascii="Courier New" w:hAnsi="Courier New" w:cs="Courier New"/>
          <w:sz w:val="24"/>
          <w:szCs w:val="24"/>
        </w:rPr>
        <w:t xml:space="preserve"> 60 60 70 60 60</w:t>
      </w:r>
    </w:p>
    <w:p w14:paraId="76F1582C" w14:textId="7B24CC7F" w:rsidR="003700F2" w:rsidRDefault="003700F2" w:rsidP="003700F2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501 78</w:t>
      </w:r>
      <w:r w:rsidR="00471F07">
        <w:rPr>
          <w:rFonts w:ascii="Courier New" w:hAnsi="Courier New" w:cs="Courier New"/>
          <w:sz w:val="24"/>
          <w:szCs w:val="24"/>
        </w:rPr>
        <w:t xml:space="preserve"> 1 1 3 </w:t>
      </w:r>
      <w:r>
        <w:rPr>
          <w:rFonts w:ascii="Courier New" w:hAnsi="Courier New" w:cs="Courier New"/>
          <w:sz w:val="24"/>
          <w:szCs w:val="24"/>
        </w:rPr>
        <w:t>78</w:t>
      </w:r>
      <w:r w:rsidR="00C31332">
        <w:rPr>
          <w:rFonts w:ascii="Courier New" w:hAnsi="Courier New" w:cs="Courier New"/>
          <w:sz w:val="24"/>
          <w:szCs w:val="24"/>
        </w:rPr>
        <w:t xml:space="preserve"> 60 65 70 60 60</w:t>
      </w:r>
    </w:p>
    <w:p w14:paraId="23D0845A" w14:textId="4DC62982" w:rsidR="003700F2" w:rsidRDefault="003700F2" w:rsidP="003700F2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501 79</w:t>
      </w:r>
      <w:r w:rsidR="00471F07">
        <w:rPr>
          <w:rFonts w:ascii="Courier New" w:hAnsi="Courier New" w:cs="Courier New"/>
          <w:sz w:val="24"/>
          <w:szCs w:val="24"/>
        </w:rPr>
        <w:t xml:space="preserve"> 1 1 3 </w:t>
      </w:r>
      <w:r>
        <w:rPr>
          <w:rFonts w:ascii="Courier New" w:hAnsi="Courier New" w:cs="Courier New"/>
          <w:sz w:val="24"/>
          <w:szCs w:val="24"/>
        </w:rPr>
        <w:t>79</w:t>
      </w:r>
      <w:r w:rsidR="00C31332">
        <w:rPr>
          <w:rFonts w:ascii="Courier New" w:hAnsi="Courier New" w:cs="Courier New"/>
          <w:sz w:val="24"/>
          <w:szCs w:val="24"/>
        </w:rPr>
        <w:t xml:space="preserve"> 60 60 65 60 55</w:t>
      </w:r>
    </w:p>
    <w:p w14:paraId="1172279F" w14:textId="4633465B" w:rsidR="003700F2" w:rsidRDefault="003700F2" w:rsidP="003700F2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501 80</w:t>
      </w:r>
      <w:r w:rsidR="00471F07">
        <w:rPr>
          <w:rFonts w:ascii="Courier New" w:hAnsi="Courier New" w:cs="Courier New"/>
          <w:sz w:val="24"/>
          <w:szCs w:val="24"/>
        </w:rPr>
        <w:t xml:space="preserve"> 1 1 3 </w:t>
      </w:r>
      <w:r>
        <w:rPr>
          <w:rFonts w:ascii="Courier New" w:hAnsi="Courier New" w:cs="Courier New"/>
          <w:sz w:val="24"/>
          <w:szCs w:val="24"/>
        </w:rPr>
        <w:t>80</w:t>
      </w:r>
      <w:r w:rsidR="00C31332">
        <w:rPr>
          <w:rFonts w:ascii="Courier New" w:hAnsi="Courier New" w:cs="Courier New"/>
          <w:sz w:val="24"/>
          <w:szCs w:val="24"/>
        </w:rPr>
        <w:t xml:space="preserve"> 60 60 70 60 60</w:t>
      </w:r>
    </w:p>
    <w:p w14:paraId="2B43A635" w14:textId="77777777" w:rsidR="00A94CF2" w:rsidRPr="00A94CF2" w:rsidRDefault="00A94CF2" w:rsidP="00A94CF2">
      <w:pPr>
        <w:spacing w:after="0"/>
        <w:rPr>
          <w:rFonts w:ascii="Courier New" w:hAnsi="Courier New" w:cs="Courier New"/>
          <w:sz w:val="24"/>
          <w:szCs w:val="24"/>
        </w:rPr>
      </w:pPr>
      <w:r w:rsidRPr="00A94CF2">
        <w:rPr>
          <w:rFonts w:ascii="Courier New" w:hAnsi="Courier New" w:cs="Courier New"/>
          <w:sz w:val="24"/>
          <w:szCs w:val="24"/>
        </w:rPr>
        <w:t>502 00 1 0 1 00 65 65 80 60 65</w:t>
      </w:r>
    </w:p>
    <w:p w14:paraId="5D4BF81F" w14:textId="77777777" w:rsidR="00A94CF2" w:rsidRPr="00A94CF2" w:rsidRDefault="00A94CF2" w:rsidP="00A94CF2">
      <w:pPr>
        <w:spacing w:after="0"/>
        <w:rPr>
          <w:rFonts w:ascii="Courier New" w:hAnsi="Courier New" w:cs="Courier New"/>
          <w:sz w:val="24"/>
          <w:szCs w:val="24"/>
        </w:rPr>
      </w:pPr>
      <w:r w:rsidRPr="00A94CF2">
        <w:rPr>
          <w:rFonts w:ascii="Courier New" w:hAnsi="Courier New" w:cs="Courier New"/>
          <w:sz w:val="24"/>
          <w:szCs w:val="24"/>
        </w:rPr>
        <w:t>502 02 1 2 1 01 45 45 50 45 45</w:t>
      </w:r>
    </w:p>
    <w:p w14:paraId="467AB84B" w14:textId="77777777" w:rsidR="00A94CF2" w:rsidRPr="00A94CF2" w:rsidRDefault="00A94CF2" w:rsidP="00A94CF2">
      <w:pPr>
        <w:spacing w:after="0"/>
        <w:rPr>
          <w:rFonts w:ascii="Courier New" w:hAnsi="Courier New" w:cs="Courier New"/>
          <w:sz w:val="24"/>
          <w:szCs w:val="24"/>
        </w:rPr>
      </w:pPr>
      <w:r w:rsidRPr="00A94CF2">
        <w:rPr>
          <w:rFonts w:ascii="Courier New" w:hAnsi="Courier New" w:cs="Courier New"/>
          <w:sz w:val="24"/>
          <w:szCs w:val="24"/>
        </w:rPr>
        <w:t>502 04 1 2 1 02 55 50 50 45 45</w:t>
      </w:r>
    </w:p>
    <w:p w14:paraId="6CFCF8D3" w14:textId="77777777" w:rsidR="00A94CF2" w:rsidRPr="00A94CF2" w:rsidRDefault="00A94CF2" w:rsidP="00A94CF2">
      <w:pPr>
        <w:spacing w:after="0"/>
        <w:rPr>
          <w:rFonts w:ascii="Courier New" w:hAnsi="Courier New" w:cs="Courier New"/>
          <w:sz w:val="24"/>
          <w:szCs w:val="24"/>
        </w:rPr>
      </w:pPr>
      <w:r w:rsidRPr="00A94CF2">
        <w:rPr>
          <w:rFonts w:ascii="Courier New" w:hAnsi="Courier New" w:cs="Courier New"/>
          <w:sz w:val="24"/>
          <w:szCs w:val="24"/>
        </w:rPr>
        <w:t>502 09 1 2 1 03 40 45 55 50 45</w:t>
      </w:r>
    </w:p>
    <w:p w14:paraId="3FE29FDA" w14:textId="77777777" w:rsidR="00A94CF2" w:rsidRPr="00A94CF2" w:rsidRDefault="00A94CF2" w:rsidP="00A94CF2">
      <w:pPr>
        <w:spacing w:after="0"/>
        <w:rPr>
          <w:rFonts w:ascii="Courier New" w:hAnsi="Courier New" w:cs="Courier New"/>
          <w:sz w:val="24"/>
          <w:szCs w:val="24"/>
        </w:rPr>
      </w:pPr>
      <w:r w:rsidRPr="00A94CF2">
        <w:rPr>
          <w:rFonts w:ascii="Courier New" w:hAnsi="Courier New" w:cs="Courier New"/>
          <w:sz w:val="24"/>
          <w:szCs w:val="24"/>
        </w:rPr>
        <w:t>502 11 1 2 1 04 45 45 40 45 40</w:t>
      </w:r>
    </w:p>
    <w:p w14:paraId="741B48EE" w14:textId="77777777" w:rsidR="00A94CF2" w:rsidRPr="00A94CF2" w:rsidRDefault="00A94CF2" w:rsidP="00A94CF2">
      <w:pPr>
        <w:spacing w:after="0"/>
        <w:rPr>
          <w:rFonts w:ascii="Courier New" w:hAnsi="Courier New" w:cs="Courier New"/>
          <w:sz w:val="24"/>
          <w:szCs w:val="24"/>
        </w:rPr>
      </w:pPr>
      <w:r w:rsidRPr="00A94CF2">
        <w:rPr>
          <w:rFonts w:ascii="Courier New" w:hAnsi="Courier New" w:cs="Courier New"/>
          <w:sz w:val="24"/>
          <w:szCs w:val="24"/>
        </w:rPr>
        <w:t>502 22 1 2 1 05 55 50 55 55 50</w:t>
      </w:r>
    </w:p>
    <w:p w14:paraId="55C9D163" w14:textId="77777777" w:rsidR="00A94CF2" w:rsidRPr="00A94CF2" w:rsidRDefault="00A94CF2" w:rsidP="00A94CF2">
      <w:pPr>
        <w:spacing w:after="0"/>
        <w:rPr>
          <w:rFonts w:ascii="Courier New" w:hAnsi="Courier New" w:cs="Courier New"/>
          <w:sz w:val="24"/>
          <w:szCs w:val="24"/>
        </w:rPr>
      </w:pPr>
      <w:r w:rsidRPr="00A94CF2">
        <w:rPr>
          <w:rFonts w:ascii="Courier New" w:hAnsi="Courier New" w:cs="Courier New"/>
          <w:sz w:val="24"/>
          <w:szCs w:val="24"/>
        </w:rPr>
        <w:t>502 39 1 2 1 06 45 45 40 40 40</w:t>
      </w:r>
    </w:p>
    <w:p w14:paraId="3A72B7C7" w14:textId="77777777" w:rsidR="00A94CF2" w:rsidRPr="00A94CF2" w:rsidRDefault="00A94CF2" w:rsidP="00A94CF2">
      <w:pPr>
        <w:spacing w:after="0"/>
        <w:rPr>
          <w:rFonts w:ascii="Courier New" w:hAnsi="Courier New" w:cs="Courier New"/>
          <w:sz w:val="24"/>
          <w:szCs w:val="24"/>
        </w:rPr>
      </w:pPr>
      <w:r w:rsidRPr="00A94CF2">
        <w:rPr>
          <w:rFonts w:ascii="Courier New" w:hAnsi="Courier New" w:cs="Courier New"/>
          <w:sz w:val="24"/>
          <w:szCs w:val="24"/>
        </w:rPr>
        <w:t>502 40 1 2 1 07 55 55 60 55 50</w:t>
      </w:r>
    </w:p>
    <w:p w14:paraId="5E012DF3" w14:textId="77777777" w:rsidR="00A94CF2" w:rsidRPr="00A94CF2" w:rsidRDefault="00A94CF2" w:rsidP="00A94CF2">
      <w:pPr>
        <w:spacing w:after="0"/>
        <w:rPr>
          <w:rFonts w:ascii="Courier New" w:hAnsi="Courier New" w:cs="Courier New"/>
          <w:sz w:val="24"/>
          <w:szCs w:val="24"/>
        </w:rPr>
      </w:pPr>
      <w:r w:rsidRPr="00A94CF2">
        <w:rPr>
          <w:rFonts w:ascii="Courier New" w:hAnsi="Courier New" w:cs="Courier New"/>
          <w:sz w:val="24"/>
          <w:szCs w:val="24"/>
        </w:rPr>
        <w:t>502 46 1 2 1 08 50 45 45 45 45</w:t>
      </w:r>
    </w:p>
    <w:p w14:paraId="6E4CA941" w14:textId="77777777" w:rsidR="00A94CF2" w:rsidRPr="00A94CF2" w:rsidRDefault="00A94CF2" w:rsidP="00A94CF2">
      <w:pPr>
        <w:spacing w:after="0"/>
        <w:rPr>
          <w:rFonts w:ascii="Courier New" w:hAnsi="Courier New" w:cs="Courier New"/>
          <w:sz w:val="24"/>
          <w:szCs w:val="24"/>
        </w:rPr>
      </w:pPr>
      <w:r w:rsidRPr="00A94CF2">
        <w:rPr>
          <w:rFonts w:ascii="Courier New" w:hAnsi="Courier New" w:cs="Courier New"/>
          <w:sz w:val="24"/>
          <w:szCs w:val="24"/>
        </w:rPr>
        <w:t>502 13 1 2 1 09 55 60 65 55 55</w:t>
      </w:r>
    </w:p>
    <w:p w14:paraId="0E06049F" w14:textId="77777777" w:rsidR="00A94CF2" w:rsidRPr="00A94CF2" w:rsidRDefault="00A94CF2" w:rsidP="00A94CF2">
      <w:pPr>
        <w:spacing w:after="0"/>
        <w:rPr>
          <w:rFonts w:ascii="Courier New" w:hAnsi="Courier New" w:cs="Courier New"/>
          <w:sz w:val="24"/>
          <w:szCs w:val="24"/>
        </w:rPr>
      </w:pPr>
      <w:r w:rsidRPr="00A94CF2">
        <w:rPr>
          <w:rFonts w:ascii="Courier New" w:hAnsi="Courier New" w:cs="Courier New"/>
          <w:sz w:val="24"/>
          <w:szCs w:val="24"/>
        </w:rPr>
        <w:t>502 76 1 2 1 10 65 60 65 55 55</w:t>
      </w:r>
    </w:p>
    <w:p w14:paraId="17EC11B8" w14:textId="77777777" w:rsidR="00A94CF2" w:rsidRPr="00A94CF2" w:rsidRDefault="00A94CF2" w:rsidP="00A94CF2">
      <w:pPr>
        <w:spacing w:after="0"/>
        <w:rPr>
          <w:rFonts w:ascii="Courier New" w:hAnsi="Courier New" w:cs="Courier New"/>
          <w:sz w:val="24"/>
          <w:szCs w:val="24"/>
        </w:rPr>
      </w:pPr>
      <w:r w:rsidRPr="00A94CF2">
        <w:rPr>
          <w:rFonts w:ascii="Courier New" w:hAnsi="Courier New" w:cs="Courier New"/>
          <w:sz w:val="24"/>
          <w:szCs w:val="24"/>
        </w:rPr>
        <w:lastRenderedPageBreak/>
        <w:t>502 43 1 2 1 11 60 55 60 50 55</w:t>
      </w:r>
    </w:p>
    <w:p w14:paraId="56707E08" w14:textId="77777777" w:rsidR="00A94CF2" w:rsidRPr="00A94CF2" w:rsidRDefault="00A94CF2" w:rsidP="00A94CF2">
      <w:pPr>
        <w:spacing w:after="0"/>
        <w:rPr>
          <w:rFonts w:ascii="Courier New" w:hAnsi="Courier New" w:cs="Courier New"/>
          <w:sz w:val="24"/>
          <w:szCs w:val="24"/>
        </w:rPr>
      </w:pPr>
      <w:r w:rsidRPr="00A94CF2">
        <w:rPr>
          <w:rFonts w:ascii="Courier New" w:hAnsi="Courier New" w:cs="Courier New"/>
          <w:sz w:val="24"/>
          <w:szCs w:val="24"/>
        </w:rPr>
        <w:t>502 54 1 2 1 12 50 50 50 50 50</w:t>
      </w:r>
    </w:p>
    <w:p w14:paraId="349FEFF8" w14:textId="77777777" w:rsidR="00A94CF2" w:rsidRPr="00A94CF2" w:rsidRDefault="00A94CF2" w:rsidP="00A94CF2">
      <w:pPr>
        <w:spacing w:after="0"/>
        <w:rPr>
          <w:rFonts w:ascii="Courier New" w:hAnsi="Courier New" w:cs="Courier New"/>
          <w:sz w:val="24"/>
          <w:szCs w:val="24"/>
        </w:rPr>
      </w:pPr>
      <w:r w:rsidRPr="00A94CF2">
        <w:rPr>
          <w:rFonts w:ascii="Courier New" w:hAnsi="Courier New" w:cs="Courier New"/>
          <w:sz w:val="24"/>
          <w:szCs w:val="24"/>
        </w:rPr>
        <w:t>502 01 1 2 1 13 45 50 55 55 45</w:t>
      </w:r>
    </w:p>
    <w:p w14:paraId="76C5C89E" w14:textId="77777777" w:rsidR="00A94CF2" w:rsidRPr="00A94CF2" w:rsidRDefault="00A94CF2" w:rsidP="00A94CF2">
      <w:pPr>
        <w:spacing w:after="0"/>
        <w:rPr>
          <w:rFonts w:ascii="Courier New" w:hAnsi="Courier New" w:cs="Courier New"/>
          <w:sz w:val="24"/>
          <w:szCs w:val="24"/>
        </w:rPr>
      </w:pPr>
      <w:r w:rsidRPr="00A94CF2">
        <w:rPr>
          <w:rFonts w:ascii="Courier New" w:hAnsi="Courier New" w:cs="Courier New"/>
          <w:sz w:val="24"/>
          <w:szCs w:val="24"/>
        </w:rPr>
        <w:t>502 07 1 2 1 14 55 50 60 55 55</w:t>
      </w:r>
    </w:p>
    <w:p w14:paraId="1CAE5933" w14:textId="77777777" w:rsidR="00A94CF2" w:rsidRPr="00A94CF2" w:rsidRDefault="00A94CF2" w:rsidP="00A94CF2">
      <w:pPr>
        <w:spacing w:after="0"/>
        <w:rPr>
          <w:rFonts w:ascii="Courier New" w:hAnsi="Courier New" w:cs="Courier New"/>
          <w:sz w:val="24"/>
          <w:szCs w:val="24"/>
        </w:rPr>
      </w:pPr>
      <w:r w:rsidRPr="00A94CF2">
        <w:rPr>
          <w:rFonts w:ascii="Courier New" w:hAnsi="Courier New" w:cs="Courier New"/>
          <w:sz w:val="24"/>
          <w:szCs w:val="24"/>
        </w:rPr>
        <w:t>502 14 1 2 1 15 55 50 65 50 50</w:t>
      </w:r>
    </w:p>
    <w:p w14:paraId="67A0C07B" w14:textId="77777777" w:rsidR="00A94CF2" w:rsidRPr="00A94CF2" w:rsidRDefault="00A94CF2" w:rsidP="00A94CF2">
      <w:pPr>
        <w:spacing w:after="0"/>
        <w:rPr>
          <w:rFonts w:ascii="Courier New" w:hAnsi="Courier New" w:cs="Courier New"/>
          <w:sz w:val="24"/>
          <w:szCs w:val="24"/>
        </w:rPr>
      </w:pPr>
      <w:r w:rsidRPr="00A94CF2">
        <w:rPr>
          <w:rFonts w:ascii="Courier New" w:hAnsi="Courier New" w:cs="Courier New"/>
          <w:sz w:val="24"/>
          <w:szCs w:val="24"/>
        </w:rPr>
        <w:t>502 30 1 2 1 16 65 60 60 55 50</w:t>
      </w:r>
    </w:p>
    <w:p w14:paraId="1D052F6A" w14:textId="77777777" w:rsidR="00A94CF2" w:rsidRPr="00A94CF2" w:rsidRDefault="00A94CF2" w:rsidP="00A94CF2">
      <w:pPr>
        <w:spacing w:after="0"/>
        <w:rPr>
          <w:rFonts w:ascii="Courier New" w:hAnsi="Courier New" w:cs="Courier New"/>
          <w:sz w:val="24"/>
          <w:szCs w:val="24"/>
        </w:rPr>
      </w:pPr>
      <w:r w:rsidRPr="00A94CF2">
        <w:rPr>
          <w:rFonts w:ascii="Courier New" w:hAnsi="Courier New" w:cs="Courier New"/>
          <w:sz w:val="24"/>
          <w:szCs w:val="24"/>
        </w:rPr>
        <w:t>502 37 1 2 1 17 45 45 50 40 40</w:t>
      </w:r>
    </w:p>
    <w:p w14:paraId="6AF8AB3B" w14:textId="77777777" w:rsidR="00A94CF2" w:rsidRPr="00A94CF2" w:rsidRDefault="00A94CF2" w:rsidP="00A94CF2">
      <w:pPr>
        <w:spacing w:after="0"/>
        <w:rPr>
          <w:rFonts w:ascii="Courier New" w:hAnsi="Courier New" w:cs="Courier New"/>
          <w:sz w:val="24"/>
          <w:szCs w:val="24"/>
        </w:rPr>
      </w:pPr>
      <w:r w:rsidRPr="00A94CF2">
        <w:rPr>
          <w:rFonts w:ascii="Courier New" w:hAnsi="Courier New" w:cs="Courier New"/>
          <w:sz w:val="24"/>
          <w:szCs w:val="24"/>
        </w:rPr>
        <w:t>502 50 1 2 1 18 50 45 55 45 40</w:t>
      </w:r>
    </w:p>
    <w:p w14:paraId="60CDD956" w14:textId="77777777" w:rsidR="00A94CF2" w:rsidRPr="00A94CF2" w:rsidRDefault="00A94CF2" w:rsidP="00A94CF2">
      <w:pPr>
        <w:spacing w:after="0"/>
        <w:rPr>
          <w:rFonts w:ascii="Courier New" w:hAnsi="Courier New" w:cs="Courier New"/>
          <w:sz w:val="24"/>
          <w:szCs w:val="24"/>
        </w:rPr>
      </w:pPr>
      <w:r w:rsidRPr="00A94CF2">
        <w:rPr>
          <w:rFonts w:ascii="Courier New" w:hAnsi="Courier New" w:cs="Courier New"/>
          <w:sz w:val="24"/>
          <w:szCs w:val="24"/>
        </w:rPr>
        <w:t>502 52 1 2 1 19 65 65 60 60 55</w:t>
      </w:r>
    </w:p>
    <w:p w14:paraId="5417AF74" w14:textId="77777777" w:rsidR="00A94CF2" w:rsidRPr="00A94CF2" w:rsidRDefault="00A94CF2" w:rsidP="00A94CF2">
      <w:pPr>
        <w:spacing w:after="0"/>
        <w:rPr>
          <w:rFonts w:ascii="Courier New" w:hAnsi="Courier New" w:cs="Courier New"/>
          <w:sz w:val="24"/>
          <w:szCs w:val="24"/>
        </w:rPr>
      </w:pPr>
      <w:r w:rsidRPr="00A94CF2">
        <w:rPr>
          <w:rFonts w:ascii="Courier New" w:hAnsi="Courier New" w:cs="Courier New"/>
          <w:sz w:val="24"/>
          <w:szCs w:val="24"/>
        </w:rPr>
        <w:t>502 65 1 2 1 20 60 55 60 60 50</w:t>
      </w:r>
    </w:p>
    <w:p w14:paraId="2BB2CE9B" w14:textId="77777777" w:rsidR="00A94CF2" w:rsidRPr="00A94CF2" w:rsidRDefault="00A94CF2" w:rsidP="00A94CF2">
      <w:pPr>
        <w:spacing w:after="0"/>
        <w:rPr>
          <w:rFonts w:ascii="Courier New" w:hAnsi="Courier New" w:cs="Courier New"/>
          <w:sz w:val="24"/>
          <w:szCs w:val="24"/>
        </w:rPr>
      </w:pPr>
      <w:r w:rsidRPr="00A94CF2">
        <w:rPr>
          <w:rFonts w:ascii="Courier New" w:hAnsi="Courier New" w:cs="Courier New"/>
          <w:sz w:val="24"/>
          <w:szCs w:val="24"/>
        </w:rPr>
        <w:t>502 70 1 2 1 21 45 45 55 45 40</w:t>
      </w:r>
    </w:p>
    <w:p w14:paraId="05ACE582" w14:textId="77777777" w:rsidR="00A94CF2" w:rsidRPr="00A94CF2" w:rsidRDefault="00A94CF2" w:rsidP="00A94CF2">
      <w:pPr>
        <w:spacing w:after="0"/>
        <w:rPr>
          <w:rFonts w:ascii="Courier New" w:hAnsi="Courier New" w:cs="Courier New"/>
          <w:sz w:val="24"/>
          <w:szCs w:val="24"/>
        </w:rPr>
      </w:pPr>
      <w:r w:rsidRPr="00A94CF2">
        <w:rPr>
          <w:rFonts w:ascii="Courier New" w:hAnsi="Courier New" w:cs="Courier New"/>
          <w:sz w:val="24"/>
          <w:szCs w:val="24"/>
        </w:rPr>
        <w:t>502 38 1 2 1 22 45 45 55 45 40</w:t>
      </w:r>
    </w:p>
    <w:p w14:paraId="54ED4D7E" w14:textId="77777777" w:rsidR="00A94CF2" w:rsidRPr="00A94CF2" w:rsidRDefault="00A94CF2" w:rsidP="00A94CF2">
      <w:pPr>
        <w:spacing w:after="0"/>
        <w:rPr>
          <w:rFonts w:ascii="Courier New" w:hAnsi="Courier New" w:cs="Courier New"/>
          <w:sz w:val="24"/>
          <w:szCs w:val="24"/>
        </w:rPr>
      </w:pPr>
      <w:r w:rsidRPr="00A94CF2">
        <w:rPr>
          <w:rFonts w:ascii="Courier New" w:hAnsi="Courier New" w:cs="Courier New"/>
          <w:sz w:val="24"/>
          <w:szCs w:val="24"/>
        </w:rPr>
        <w:t>502 42 1 2 1 23 45 50 45 45 45</w:t>
      </w:r>
    </w:p>
    <w:p w14:paraId="2EC2CD7D" w14:textId="77777777" w:rsidR="00A94CF2" w:rsidRPr="00A94CF2" w:rsidRDefault="00A94CF2" w:rsidP="00A94CF2">
      <w:pPr>
        <w:spacing w:after="0"/>
        <w:rPr>
          <w:rFonts w:ascii="Courier New" w:hAnsi="Courier New" w:cs="Courier New"/>
          <w:sz w:val="24"/>
          <w:szCs w:val="24"/>
        </w:rPr>
      </w:pPr>
      <w:r w:rsidRPr="00A94CF2">
        <w:rPr>
          <w:rFonts w:ascii="Courier New" w:hAnsi="Courier New" w:cs="Courier New"/>
          <w:sz w:val="24"/>
          <w:szCs w:val="24"/>
        </w:rPr>
        <w:t>502 03 1 2 1 24 50 45 60 50 45</w:t>
      </w:r>
    </w:p>
    <w:p w14:paraId="025211C6" w14:textId="77777777" w:rsidR="00A94CF2" w:rsidRPr="00A94CF2" w:rsidRDefault="00A94CF2" w:rsidP="00A94CF2">
      <w:pPr>
        <w:spacing w:after="0"/>
        <w:rPr>
          <w:rFonts w:ascii="Courier New" w:hAnsi="Courier New" w:cs="Courier New"/>
          <w:sz w:val="24"/>
          <w:szCs w:val="24"/>
        </w:rPr>
      </w:pPr>
      <w:r w:rsidRPr="00A94CF2">
        <w:rPr>
          <w:rFonts w:ascii="Courier New" w:hAnsi="Courier New" w:cs="Courier New"/>
          <w:sz w:val="24"/>
          <w:szCs w:val="24"/>
        </w:rPr>
        <w:t>502 05 1 2 1 25 45 45 45 50 45</w:t>
      </w:r>
    </w:p>
    <w:p w14:paraId="218098D9" w14:textId="77777777" w:rsidR="00A94CF2" w:rsidRPr="00A94CF2" w:rsidRDefault="00A94CF2" w:rsidP="00A94CF2">
      <w:pPr>
        <w:spacing w:after="0"/>
        <w:rPr>
          <w:rFonts w:ascii="Courier New" w:hAnsi="Courier New" w:cs="Courier New"/>
          <w:sz w:val="24"/>
          <w:szCs w:val="24"/>
        </w:rPr>
      </w:pPr>
      <w:r w:rsidRPr="00A94CF2">
        <w:rPr>
          <w:rFonts w:ascii="Courier New" w:hAnsi="Courier New" w:cs="Courier New"/>
          <w:sz w:val="24"/>
          <w:szCs w:val="24"/>
        </w:rPr>
        <w:t>502 06 1 2 1 26 50 60 55 50 50</w:t>
      </w:r>
    </w:p>
    <w:p w14:paraId="5D746DFC" w14:textId="77777777" w:rsidR="00A94CF2" w:rsidRPr="00A94CF2" w:rsidRDefault="00A94CF2" w:rsidP="00A94CF2">
      <w:pPr>
        <w:spacing w:after="0"/>
        <w:rPr>
          <w:rFonts w:ascii="Courier New" w:hAnsi="Courier New" w:cs="Courier New"/>
          <w:sz w:val="24"/>
          <w:szCs w:val="24"/>
        </w:rPr>
      </w:pPr>
      <w:r w:rsidRPr="00A94CF2">
        <w:rPr>
          <w:rFonts w:ascii="Courier New" w:hAnsi="Courier New" w:cs="Courier New"/>
          <w:sz w:val="24"/>
          <w:szCs w:val="24"/>
        </w:rPr>
        <w:t>502 08 1 2 1 27 65 55 60 65 60</w:t>
      </w:r>
    </w:p>
    <w:p w14:paraId="56AC5362" w14:textId="77777777" w:rsidR="00A94CF2" w:rsidRPr="00A94CF2" w:rsidRDefault="00A94CF2" w:rsidP="00A94CF2">
      <w:pPr>
        <w:spacing w:after="0"/>
        <w:rPr>
          <w:rFonts w:ascii="Courier New" w:hAnsi="Courier New" w:cs="Courier New"/>
          <w:sz w:val="24"/>
          <w:szCs w:val="24"/>
        </w:rPr>
      </w:pPr>
      <w:r w:rsidRPr="00A94CF2">
        <w:rPr>
          <w:rFonts w:ascii="Courier New" w:hAnsi="Courier New" w:cs="Courier New"/>
          <w:sz w:val="24"/>
          <w:szCs w:val="24"/>
        </w:rPr>
        <w:t>502 10 1 2 1 28 45 40 50 45 45</w:t>
      </w:r>
    </w:p>
    <w:p w14:paraId="2C07B397" w14:textId="77777777" w:rsidR="00A94CF2" w:rsidRPr="00A94CF2" w:rsidRDefault="00A94CF2" w:rsidP="00A94CF2">
      <w:pPr>
        <w:spacing w:after="0"/>
        <w:rPr>
          <w:rFonts w:ascii="Courier New" w:hAnsi="Courier New" w:cs="Courier New"/>
          <w:sz w:val="24"/>
          <w:szCs w:val="24"/>
        </w:rPr>
      </w:pPr>
      <w:r w:rsidRPr="00A94CF2">
        <w:rPr>
          <w:rFonts w:ascii="Courier New" w:hAnsi="Courier New" w:cs="Courier New"/>
          <w:sz w:val="24"/>
          <w:szCs w:val="24"/>
        </w:rPr>
        <w:t>502 12 1 2 1 29 65 60 60 55 55</w:t>
      </w:r>
    </w:p>
    <w:p w14:paraId="3E816B4B" w14:textId="77777777" w:rsidR="00A94CF2" w:rsidRPr="00A94CF2" w:rsidRDefault="00A94CF2" w:rsidP="00A94CF2">
      <w:pPr>
        <w:spacing w:after="0"/>
        <w:rPr>
          <w:rFonts w:ascii="Courier New" w:hAnsi="Courier New" w:cs="Courier New"/>
          <w:sz w:val="24"/>
          <w:szCs w:val="24"/>
        </w:rPr>
      </w:pPr>
      <w:r w:rsidRPr="00A94CF2">
        <w:rPr>
          <w:rFonts w:ascii="Courier New" w:hAnsi="Courier New" w:cs="Courier New"/>
          <w:sz w:val="24"/>
          <w:szCs w:val="24"/>
        </w:rPr>
        <w:t>502 15 1 2 1 30 45 50 45 45 45</w:t>
      </w:r>
    </w:p>
    <w:p w14:paraId="05FDE202" w14:textId="77777777" w:rsidR="00A94CF2" w:rsidRPr="00A94CF2" w:rsidRDefault="00A94CF2" w:rsidP="00A94CF2">
      <w:pPr>
        <w:spacing w:after="0"/>
        <w:rPr>
          <w:rFonts w:ascii="Courier New" w:hAnsi="Courier New" w:cs="Courier New"/>
          <w:sz w:val="24"/>
          <w:szCs w:val="24"/>
        </w:rPr>
      </w:pPr>
      <w:r w:rsidRPr="00A94CF2">
        <w:rPr>
          <w:rFonts w:ascii="Courier New" w:hAnsi="Courier New" w:cs="Courier New"/>
          <w:sz w:val="24"/>
          <w:szCs w:val="24"/>
        </w:rPr>
        <w:t>502 16 1 2 1 31 40 45 50 45 40</w:t>
      </w:r>
    </w:p>
    <w:p w14:paraId="77D41E52" w14:textId="77777777" w:rsidR="00A94CF2" w:rsidRPr="00A94CF2" w:rsidRDefault="00A94CF2" w:rsidP="00A94CF2">
      <w:pPr>
        <w:spacing w:after="0"/>
        <w:rPr>
          <w:rFonts w:ascii="Courier New" w:hAnsi="Courier New" w:cs="Courier New"/>
          <w:sz w:val="24"/>
          <w:szCs w:val="24"/>
        </w:rPr>
      </w:pPr>
      <w:r w:rsidRPr="00A94CF2">
        <w:rPr>
          <w:rFonts w:ascii="Courier New" w:hAnsi="Courier New" w:cs="Courier New"/>
          <w:sz w:val="24"/>
          <w:szCs w:val="24"/>
        </w:rPr>
        <w:t>502 17 1 2 1 32 50 50 60 60 55</w:t>
      </w:r>
    </w:p>
    <w:p w14:paraId="1F9C2774" w14:textId="77777777" w:rsidR="00A94CF2" w:rsidRPr="00A94CF2" w:rsidRDefault="00A94CF2" w:rsidP="00A94CF2">
      <w:pPr>
        <w:spacing w:after="0"/>
        <w:rPr>
          <w:rFonts w:ascii="Courier New" w:hAnsi="Courier New" w:cs="Courier New"/>
          <w:sz w:val="24"/>
          <w:szCs w:val="24"/>
        </w:rPr>
      </w:pPr>
      <w:r w:rsidRPr="00A94CF2">
        <w:rPr>
          <w:rFonts w:ascii="Courier New" w:hAnsi="Courier New" w:cs="Courier New"/>
          <w:sz w:val="24"/>
          <w:szCs w:val="24"/>
        </w:rPr>
        <w:t>502 18 1 2 1 33 60 65 65 70 65</w:t>
      </w:r>
    </w:p>
    <w:p w14:paraId="44A243C3" w14:textId="77777777" w:rsidR="00A94CF2" w:rsidRPr="00A94CF2" w:rsidRDefault="00A94CF2" w:rsidP="00A94CF2">
      <w:pPr>
        <w:spacing w:after="0"/>
        <w:rPr>
          <w:rFonts w:ascii="Courier New" w:hAnsi="Courier New" w:cs="Courier New"/>
          <w:sz w:val="24"/>
          <w:szCs w:val="24"/>
        </w:rPr>
      </w:pPr>
      <w:r w:rsidRPr="00A94CF2">
        <w:rPr>
          <w:rFonts w:ascii="Courier New" w:hAnsi="Courier New" w:cs="Courier New"/>
          <w:sz w:val="24"/>
          <w:szCs w:val="24"/>
        </w:rPr>
        <w:t>502 19 1 2 1 34 60 50 60 55 55</w:t>
      </w:r>
    </w:p>
    <w:p w14:paraId="200E79A4" w14:textId="77777777" w:rsidR="00A94CF2" w:rsidRPr="00A94CF2" w:rsidRDefault="00A94CF2" w:rsidP="00A94CF2">
      <w:pPr>
        <w:spacing w:after="0"/>
        <w:rPr>
          <w:rFonts w:ascii="Courier New" w:hAnsi="Courier New" w:cs="Courier New"/>
          <w:sz w:val="24"/>
          <w:szCs w:val="24"/>
        </w:rPr>
      </w:pPr>
      <w:r w:rsidRPr="00A94CF2">
        <w:rPr>
          <w:rFonts w:ascii="Courier New" w:hAnsi="Courier New" w:cs="Courier New"/>
          <w:sz w:val="24"/>
          <w:szCs w:val="24"/>
        </w:rPr>
        <w:t>502 20 1 2 1 35 55 55 60 50 55</w:t>
      </w:r>
    </w:p>
    <w:p w14:paraId="665D4E56" w14:textId="77777777" w:rsidR="00A94CF2" w:rsidRPr="00A94CF2" w:rsidRDefault="00A94CF2" w:rsidP="00A94CF2">
      <w:pPr>
        <w:spacing w:after="0"/>
        <w:rPr>
          <w:rFonts w:ascii="Courier New" w:hAnsi="Courier New" w:cs="Courier New"/>
          <w:sz w:val="24"/>
          <w:szCs w:val="24"/>
        </w:rPr>
      </w:pPr>
      <w:r w:rsidRPr="00A94CF2">
        <w:rPr>
          <w:rFonts w:ascii="Courier New" w:hAnsi="Courier New" w:cs="Courier New"/>
          <w:sz w:val="24"/>
          <w:szCs w:val="24"/>
        </w:rPr>
        <w:t>502 21 1 2 1 36 50 50 60 55 50</w:t>
      </w:r>
    </w:p>
    <w:p w14:paraId="24931734" w14:textId="77777777" w:rsidR="00A94CF2" w:rsidRPr="00A94CF2" w:rsidRDefault="00A94CF2" w:rsidP="00A94CF2">
      <w:pPr>
        <w:spacing w:after="0"/>
        <w:rPr>
          <w:rFonts w:ascii="Courier New" w:hAnsi="Courier New" w:cs="Courier New"/>
          <w:sz w:val="24"/>
          <w:szCs w:val="24"/>
        </w:rPr>
      </w:pPr>
      <w:r w:rsidRPr="00A94CF2">
        <w:rPr>
          <w:rFonts w:ascii="Courier New" w:hAnsi="Courier New" w:cs="Courier New"/>
          <w:sz w:val="24"/>
          <w:szCs w:val="24"/>
        </w:rPr>
        <w:t>502 23 1 2 1 37 50 50 55 50 50</w:t>
      </w:r>
    </w:p>
    <w:p w14:paraId="39EDF730" w14:textId="77777777" w:rsidR="00A94CF2" w:rsidRPr="00A94CF2" w:rsidRDefault="00A94CF2" w:rsidP="00A94CF2">
      <w:pPr>
        <w:spacing w:after="0"/>
        <w:rPr>
          <w:rFonts w:ascii="Courier New" w:hAnsi="Courier New" w:cs="Courier New"/>
          <w:sz w:val="24"/>
          <w:szCs w:val="24"/>
        </w:rPr>
      </w:pPr>
      <w:r w:rsidRPr="00A94CF2">
        <w:rPr>
          <w:rFonts w:ascii="Courier New" w:hAnsi="Courier New" w:cs="Courier New"/>
          <w:sz w:val="24"/>
          <w:szCs w:val="24"/>
        </w:rPr>
        <w:t>502 24 1 2 1 38 50 40 50 45 45</w:t>
      </w:r>
    </w:p>
    <w:p w14:paraId="7930C958" w14:textId="77777777" w:rsidR="00A94CF2" w:rsidRPr="00A94CF2" w:rsidRDefault="00A94CF2" w:rsidP="00A94CF2">
      <w:pPr>
        <w:spacing w:after="0"/>
        <w:rPr>
          <w:rFonts w:ascii="Courier New" w:hAnsi="Courier New" w:cs="Courier New"/>
          <w:sz w:val="24"/>
          <w:szCs w:val="24"/>
        </w:rPr>
      </w:pPr>
      <w:r w:rsidRPr="00A94CF2">
        <w:rPr>
          <w:rFonts w:ascii="Courier New" w:hAnsi="Courier New" w:cs="Courier New"/>
          <w:sz w:val="24"/>
          <w:szCs w:val="24"/>
        </w:rPr>
        <w:t>502 25 1 2 1 39 55 55 55 60 60</w:t>
      </w:r>
    </w:p>
    <w:p w14:paraId="5FA93E29" w14:textId="77777777" w:rsidR="00A94CF2" w:rsidRPr="00A94CF2" w:rsidRDefault="00A94CF2" w:rsidP="00A94CF2">
      <w:pPr>
        <w:spacing w:after="0"/>
        <w:rPr>
          <w:rFonts w:ascii="Courier New" w:hAnsi="Courier New" w:cs="Courier New"/>
          <w:sz w:val="24"/>
          <w:szCs w:val="24"/>
        </w:rPr>
      </w:pPr>
      <w:r w:rsidRPr="00A94CF2">
        <w:rPr>
          <w:rFonts w:ascii="Courier New" w:hAnsi="Courier New" w:cs="Courier New"/>
          <w:sz w:val="24"/>
          <w:szCs w:val="24"/>
        </w:rPr>
        <w:t>502 26 1 2 1 40 45 40 50 45 45</w:t>
      </w:r>
    </w:p>
    <w:p w14:paraId="7AC29B35" w14:textId="77777777" w:rsidR="00A94CF2" w:rsidRPr="00A94CF2" w:rsidRDefault="00A94CF2" w:rsidP="00A94CF2">
      <w:pPr>
        <w:spacing w:after="0"/>
        <w:rPr>
          <w:rFonts w:ascii="Courier New" w:hAnsi="Courier New" w:cs="Courier New"/>
          <w:sz w:val="24"/>
          <w:szCs w:val="24"/>
        </w:rPr>
      </w:pPr>
      <w:r w:rsidRPr="00A94CF2">
        <w:rPr>
          <w:rFonts w:ascii="Courier New" w:hAnsi="Courier New" w:cs="Courier New"/>
          <w:sz w:val="24"/>
          <w:szCs w:val="24"/>
        </w:rPr>
        <w:t>502 27 1 2 1 41 50 50 45 40 50</w:t>
      </w:r>
    </w:p>
    <w:p w14:paraId="16C94B2C" w14:textId="77777777" w:rsidR="00A94CF2" w:rsidRPr="00A94CF2" w:rsidRDefault="00A94CF2" w:rsidP="00A94CF2">
      <w:pPr>
        <w:spacing w:after="0"/>
        <w:rPr>
          <w:rFonts w:ascii="Courier New" w:hAnsi="Courier New" w:cs="Courier New"/>
          <w:sz w:val="24"/>
          <w:szCs w:val="24"/>
        </w:rPr>
      </w:pPr>
      <w:r w:rsidRPr="00A94CF2">
        <w:rPr>
          <w:rFonts w:ascii="Courier New" w:hAnsi="Courier New" w:cs="Courier New"/>
          <w:sz w:val="24"/>
          <w:szCs w:val="24"/>
        </w:rPr>
        <w:t>502 28 1 2 1 42 55 50 55 55 50</w:t>
      </w:r>
    </w:p>
    <w:p w14:paraId="4355A7D5" w14:textId="77777777" w:rsidR="00A94CF2" w:rsidRPr="00A94CF2" w:rsidRDefault="00A94CF2" w:rsidP="00A94CF2">
      <w:pPr>
        <w:spacing w:after="0"/>
        <w:rPr>
          <w:rFonts w:ascii="Courier New" w:hAnsi="Courier New" w:cs="Courier New"/>
          <w:sz w:val="24"/>
          <w:szCs w:val="24"/>
        </w:rPr>
      </w:pPr>
      <w:r w:rsidRPr="00A94CF2">
        <w:rPr>
          <w:rFonts w:ascii="Courier New" w:hAnsi="Courier New" w:cs="Courier New"/>
          <w:sz w:val="24"/>
          <w:szCs w:val="24"/>
        </w:rPr>
        <w:t>502 29 1 2 1 43 40 45 50 45 45</w:t>
      </w:r>
    </w:p>
    <w:p w14:paraId="48146FD8" w14:textId="77777777" w:rsidR="00A94CF2" w:rsidRPr="00A94CF2" w:rsidRDefault="00A94CF2" w:rsidP="00A94CF2">
      <w:pPr>
        <w:spacing w:after="0"/>
        <w:rPr>
          <w:rFonts w:ascii="Courier New" w:hAnsi="Courier New" w:cs="Courier New"/>
          <w:sz w:val="24"/>
          <w:szCs w:val="24"/>
        </w:rPr>
      </w:pPr>
      <w:r w:rsidRPr="00A94CF2">
        <w:rPr>
          <w:rFonts w:ascii="Courier New" w:hAnsi="Courier New" w:cs="Courier New"/>
          <w:sz w:val="24"/>
          <w:szCs w:val="24"/>
        </w:rPr>
        <w:t>502 31 1 2 1 44 50 50 55 55 50</w:t>
      </w:r>
    </w:p>
    <w:p w14:paraId="531386A9" w14:textId="77777777" w:rsidR="00A94CF2" w:rsidRPr="00A94CF2" w:rsidRDefault="00A94CF2" w:rsidP="00A94CF2">
      <w:pPr>
        <w:spacing w:after="0"/>
        <w:rPr>
          <w:rFonts w:ascii="Courier New" w:hAnsi="Courier New" w:cs="Courier New"/>
          <w:sz w:val="24"/>
          <w:szCs w:val="24"/>
        </w:rPr>
      </w:pPr>
      <w:r w:rsidRPr="00A94CF2">
        <w:rPr>
          <w:rFonts w:ascii="Courier New" w:hAnsi="Courier New" w:cs="Courier New"/>
          <w:sz w:val="24"/>
          <w:szCs w:val="24"/>
        </w:rPr>
        <w:t>502 32 1 2 1 45 50 50 60 55 50</w:t>
      </w:r>
    </w:p>
    <w:p w14:paraId="2F21EF64" w14:textId="77777777" w:rsidR="00A94CF2" w:rsidRPr="00A94CF2" w:rsidRDefault="00A94CF2" w:rsidP="00A94CF2">
      <w:pPr>
        <w:spacing w:after="0"/>
        <w:rPr>
          <w:rFonts w:ascii="Courier New" w:hAnsi="Courier New" w:cs="Courier New"/>
          <w:sz w:val="24"/>
          <w:szCs w:val="24"/>
        </w:rPr>
      </w:pPr>
      <w:r w:rsidRPr="00A94CF2">
        <w:rPr>
          <w:rFonts w:ascii="Courier New" w:hAnsi="Courier New" w:cs="Courier New"/>
          <w:sz w:val="24"/>
          <w:szCs w:val="24"/>
        </w:rPr>
        <w:t>502 33 1 2 1 46 50 45 50 55 50</w:t>
      </w:r>
    </w:p>
    <w:p w14:paraId="43E99BAE" w14:textId="77777777" w:rsidR="00A94CF2" w:rsidRPr="00A94CF2" w:rsidRDefault="00A94CF2" w:rsidP="00A94CF2">
      <w:pPr>
        <w:spacing w:after="0"/>
        <w:rPr>
          <w:rFonts w:ascii="Courier New" w:hAnsi="Courier New" w:cs="Courier New"/>
          <w:sz w:val="24"/>
          <w:szCs w:val="24"/>
        </w:rPr>
      </w:pPr>
      <w:r w:rsidRPr="00A94CF2">
        <w:rPr>
          <w:rFonts w:ascii="Courier New" w:hAnsi="Courier New" w:cs="Courier New"/>
          <w:sz w:val="24"/>
          <w:szCs w:val="24"/>
        </w:rPr>
        <w:t>502 34 1 2 1 47 55 55 60 55 50</w:t>
      </w:r>
    </w:p>
    <w:p w14:paraId="74063F92" w14:textId="77777777" w:rsidR="00A94CF2" w:rsidRPr="00A94CF2" w:rsidRDefault="00A94CF2" w:rsidP="00A94CF2">
      <w:pPr>
        <w:spacing w:after="0"/>
        <w:rPr>
          <w:rFonts w:ascii="Courier New" w:hAnsi="Courier New" w:cs="Courier New"/>
          <w:sz w:val="24"/>
          <w:szCs w:val="24"/>
        </w:rPr>
      </w:pPr>
      <w:r w:rsidRPr="00A94CF2">
        <w:rPr>
          <w:rFonts w:ascii="Courier New" w:hAnsi="Courier New" w:cs="Courier New"/>
          <w:sz w:val="24"/>
          <w:szCs w:val="24"/>
        </w:rPr>
        <w:t>502 35 1 2 1 48 45 50 50 50 55</w:t>
      </w:r>
    </w:p>
    <w:p w14:paraId="2EC1AA51" w14:textId="77777777" w:rsidR="00A94CF2" w:rsidRPr="00A94CF2" w:rsidRDefault="00A94CF2" w:rsidP="00A94CF2">
      <w:pPr>
        <w:spacing w:after="0"/>
        <w:rPr>
          <w:rFonts w:ascii="Courier New" w:hAnsi="Courier New" w:cs="Courier New"/>
          <w:sz w:val="24"/>
          <w:szCs w:val="24"/>
        </w:rPr>
      </w:pPr>
      <w:r w:rsidRPr="00A94CF2">
        <w:rPr>
          <w:rFonts w:ascii="Courier New" w:hAnsi="Courier New" w:cs="Courier New"/>
          <w:sz w:val="24"/>
          <w:szCs w:val="24"/>
        </w:rPr>
        <w:t>502 36 1 2 1 49 45 40 50 45 45</w:t>
      </w:r>
    </w:p>
    <w:p w14:paraId="56AFBD04" w14:textId="77777777" w:rsidR="00A94CF2" w:rsidRPr="00A94CF2" w:rsidRDefault="00A94CF2" w:rsidP="00A94CF2">
      <w:pPr>
        <w:spacing w:after="0"/>
        <w:rPr>
          <w:rFonts w:ascii="Courier New" w:hAnsi="Courier New" w:cs="Courier New"/>
          <w:sz w:val="24"/>
          <w:szCs w:val="24"/>
        </w:rPr>
      </w:pPr>
      <w:r w:rsidRPr="00A94CF2">
        <w:rPr>
          <w:rFonts w:ascii="Courier New" w:hAnsi="Courier New" w:cs="Courier New"/>
          <w:sz w:val="24"/>
          <w:szCs w:val="24"/>
        </w:rPr>
        <w:t>502 41 1 2 1 50 50 45 55 45 40</w:t>
      </w:r>
    </w:p>
    <w:p w14:paraId="2EF32942" w14:textId="77777777" w:rsidR="00A94CF2" w:rsidRPr="00A94CF2" w:rsidRDefault="00A94CF2" w:rsidP="00A94CF2">
      <w:pPr>
        <w:spacing w:after="0"/>
        <w:rPr>
          <w:rFonts w:ascii="Courier New" w:hAnsi="Courier New" w:cs="Courier New"/>
          <w:sz w:val="24"/>
          <w:szCs w:val="24"/>
        </w:rPr>
      </w:pPr>
      <w:r w:rsidRPr="00A94CF2">
        <w:rPr>
          <w:rFonts w:ascii="Courier New" w:hAnsi="Courier New" w:cs="Courier New"/>
          <w:sz w:val="24"/>
          <w:szCs w:val="24"/>
        </w:rPr>
        <w:t>502 44 1 2 1 51 50 60 65 60 55</w:t>
      </w:r>
    </w:p>
    <w:p w14:paraId="4182848B" w14:textId="77777777" w:rsidR="00A94CF2" w:rsidRPr="00A94CF2" w:rsidRDefault="00A94CF2" w:rsidP="00A94CF2">
      <w:pPr>
        <w:spacing w:after="0"/>
        <w:rPr>
          <w:rFonts w:ascii="Courier New" w:hAnsi="Courier New" w:cs="Courier New"/>
          <w:sz w:val="24"/>
          <w:szCs w:val="24"/>
        </w:rPr>
      </w:pPr>
      <w:r w:rsidRPr="00A94CF2">
        <w:rPr>
          <w:rFonts w:ascii="Courier New" w:hAnsi="Courier New" w:cs="Courier New"/>
          <w:sz w:val="24"/>
          <w:szCs w:val="24"/>
        </w:rPr>
        <w:t>502 45 1 2 1 52 55 50 55 60 50</w:t>
      </w:r>
    </w:p>
    <w:p w14:paraId="4723B1D8" w14:textId="77777777" w:rsidR="00A94CF2" w:rsidRPr="00A94CF2" w:rsidRDefault="00A94CF2" w:rsidP="00A94CF2">
      <w:pPr>
        <w:spacing w:after="0"/>
        <w:rPr>
          <w:rFonts w:ascii="Courier New" w:hAnsi="Courier New" w:cs="Courier New"/>
          <w:sz w:val="24"/>
          <w:szCs w:val="24"/>
        </w:rPr>
      </w:pPr>
      <w:r w:rsidRPr="00A94CF2">
        <w:rPr>
          <w:rFonts w:ascii="Courier New" w:hAnsi="Courier New" w:cs="Courier New"/>
          <w:sz w:val="24"/>
          <w:szCs w:val="24"/>
        </w:rPr>
        <w:t>502 47 1 2 1 53 45 50 60 55 50</w:t>
      </w:r>
    </w:p>
    <w:p w14:paraId="3F6A9425" w14:textId="77777777" w:rsidR="00A94CF2" w:rsidRPr="00A94CF2" w:rsidRDefault="00A94CF2" w:rsidP="00A94CF2">
      <w:pPr>
        <w:spacing w:after="0"/>
        <w:rPr>
          <w:rFonts w:ascii="Courier New" w:hAnsi="Courier New" w:cs="Courier New"/>
          <w:sz w:val="24"/>
          <w:szCs w:val="24"/>
        </w:rPr>
      </w:pPr>
      <w:r w:rsidRPr="00A94CF2">
        <w:rPr>
          <w:rFonts w:ascii="Courier New" w:hAnsi="Courier New" w:cs="Courier New"/>
          <w:sz w:val="24"/>
          <w:szCs w:val="24"/>
        </w:rPr>
        <w:t>502 48 1 2 1 54 55 45 55 50 50</w:t>
      </w:r>
    </w:p>
    <w:p w14:paraId="76C21FC3" w14:textId="77777777" w:rsidR="00A94CF2" w:rsidRPr="00A94CF2" w:rsidRDefault="00A94CF2" w:rsidP="00A94CF2">
      <w:pPr>
        <w:spacing w:after="0"/>
        <w:rPr>
          <w:rFonts w:ascii="Courier New" w:hAnsi="Courier New" w:cs="Courier New"/>
          <w:sz w:val="24"/>
          <w:szCs w:val="24"/>
        </w:rPr>
      </w:pPr>
      <w:r w:rsidRPr="00A94CF2">
        <w:rPr>
          <w:rFonts w:ascii="Courier New" w:hAnsi="Courier New" w:cs="Courier New"/>
          <w:sz w:val="24"/>
          <w:szCs w:val="24"/>
        </w:rPr>
        <w:lastRenderedPageBreak/>
        <w:t>502 49 1 2 1 55 50 55 65 60 55</w:t>
      </w:r>
    </w:p>
    <w:p w14:paraId="10497141" w14:textId="77777777" w:rsidR="00A94CF2" w:rsidRPr="00A94CF2" w:rsidRDefault="00A94CF2" w:rsidP="00A94CF2">
      <w:pPr>
        <w:spacing w:after="0"/>
        <w:rPr>
          <w:rFonts w:ascii="Courier New" w:hAnsi="Courier New" w:cs="Courier New"/>
          <w:sz w:val="24"/>
          <w:szCs w:val="24"/>
        </w:rPr>
      </w:pPr>
      <w:r w:rsidRPr="00A94CF2">
        <w:rPr>
          <w:rFonts w:ascii="Courier New" w:hAnsi="Courier New" w:cs="Courier New"/>
          <w:sz w:val="24"/>
          <w:szCs w:val="24"/>
        </w:rPr>
        <w:t>502 51 1 2 1 56 45 45 45 45 50</w:t>
      </w:r>
    </w:p>
    <w:p w14:paraId="6C8A965D" w14:textId="77777777" w:rsidR="00A94CF2" w:rsidRPr="00A94CF2" w:rsidRDefault="00A94CF2" w:rsidP="00A94CF2">
      <w:pPr>
        <w:spacing w:after="0"/>
        <w:rPr>
          <w:rFonts w:ascii="Courier New" w:hAnsi="Courier New" w:cs="Courier New"/>
          <w:sz w:val="24"/>
          <w:szCs w:val="24"/>
        </w:rPr>
      </w:pPr>
      <w:r w:rsidRPr="00A94CF2">
        <w:rPr>
          <w:rFonts w:ascii="Courier New" w:hAnsi="Courier New" w:cs="Courier New"/>
          <w:sz w:val="24"/>
          <w:szCs w:val="24"/>
        </w:rPr>
        <w:t>502 53 1 2 1 57 50 45 55 50 50</w:t>
      </w:r>
    </w:p>
    <w:p w14:paraId="1BB76021" w14:textId="77777777" w:rsidR="00A94CF2" w:rsidRPr="00A94CF2" w:rsidRDefault="00A94CF2" w:rsidP="00A94CF2">
      <w:pPr>
        <w:spacing w:after="0"/>
        <w:rPr>
          <w:rFonts w:ascii="Courier New" w:hAnsi="Courier New" w:cs="Courier New"/>
          <w:sz w:val="24"/>
          <w:szCs w:val="24"/>
        </w:rPr>
      </w:pPr>
      <w:r w:rsidRPr="00A94CF2">
        <w:rPr>
          <w:rFonts w:ascii="Courier New" w:hAnsi="Courier New" w:cs="Courier New"/>
          <w:sz w:val="24"/>
          <w:szCs w:val="24"/>
        </w:rPr>
        <w:t>502 55 1 2 1 58 50 50 50 50 50</w:t>
      </w:r>
    </w:p>
    <w:p w14:paraId="64EF8CA8" w14:textId="77777777" w:rsidR="00A94CF2" w:rsidRPr="00A94CF2" w:rsidRDefault="00A94CF2" w:rsidP="00A94CF2">
      <w:pPr>
        <w:spacing w:after="0"/>
        <w:rPr>
          <w:rFonts w:ascii="Courier New" w:hAnsi="Courier New" w:cs="Courier New"/>
          <w:sz w:val="24"/>
          <w:szCs w:val="24"/>
        </w:rPr>
      </w:pPr>
      <w:r w:rsidRPr="00A94CF2">
        <w:rPr>
          <w:rFonts w:ascii="Courier New" w:hAnsi="Courier New" w:cs="Courier New"/>
          <w:sz w:val="24"/>
          <w:szCs w:val="24"/>
        </w:rPr>
        <w:t>502 56 1 2 1 59 65 60 65 55 55</w:t>
      </w:r>
    </w:p>
    <w:p w14:paraId="54F3EB7C" w14:textId="77777777" w:rsidR="00A94CF2" w:rsidRPr="00A94CF2" w:rsidRDefault="00A94CF2" w:rsidP="00A94CF2">
      <w:pPr>
        <w:spacing w:after="0"/>
        <w:rPr>
          <w:rFonts w:ascii="Courier New" w:hAnsi="Courier New" w:cs="Courier New"/>
          <w:sz w:val="24"/>
          <w:szCs w:val="24"/>
        </w:rPr>
      </w:pPr>
      <w:r w:rsidRPr="00A94CF2">
        <w:rPr>
          <w:rFonts w:ascii="Courier New" w:hAnsi="Courier New" w:cs="Courier New"/>
          <w:sz w:val="24"/>
          <w:szCs w:val="24"/>
        </w:rPr>
        <w:t>502 57 1 2 1 60 55 55 60 60 55</w:t>
      </w:r>
    </w:p>
    <w:p w14:paraId="2C9DE7D0" w14:textId="77777777" w:rsidR="00A94CF2" w:rsidRPr="00A94CF2" w:rsidRDefault="00A94CF2" w:rsidP="00A94CF2">
      <w:pPr>
        <w:spacing w:after="0"/>
        <w:rPr>
          <w:rFonts w:ascii="Courier New" w:hAnsi="Courier New" w:cs="Courier New"/>
          <w:sz w:val="24"/>
          <w:szCs w:val="24"/>
        </w:rPr>
      </w:pPr>
      <w:r w:rsidRPr="00A94CF2">
        <w:rPr>
          <w:rFonts w:ascii="Courier New" w:hAnsi="Courier New" w:cs="Courier New"/>
          <w:sz w:val="24"/>
          <w:szCs w:val="24"/>
        </w:rPr>
        <w:t>502 58 1 2 1 61 55 50 60 55 55</w:t>
      </w:r>
    </w:p>
    <w:p w14:paraId="40D2E264" w14:textId="77777777" w:rsidR="00A94CF2" w:rsidRPr="00A94CF2" w:rsidRDefault="00A94CF2" w:rsidP="00A94CF2">
      <w:pPr>
        <w:spacing w:after="0"/>
        <w:rPr>
          <w:rFonts w:ascii="Courier New" w:hAnsi="Courier New" w:cs="Courier New"/>
          <w:sz w:val="24"/>
          <w:szCs w:val="24"/>
        </w:rPr>
      </w:pPr>
      <w:r w:rsidRPr="00A94CF2">
        <w:rPr>
          <w:rFonts w:ascii="Courier New" w:hAnsi="Courier New" w:cs="Courier New"/>
          <w:sz w:val="24"/>
          <w:szCs w:val="24"/>
        </w:rPr>
        <w:t>502 59 1 2 1 62 45 40 50 45 45</w:t>
      </w:r>
    </w:p>
    <w:p w14:paraId="7543E945" w14:textId="77777777" w:rsidR="00A94CF2" w:rsidRPr="00A94CF2" w:rsidRDefault="00A94CF2" w:rsidP="00A94CF2">
      <w:pPr>
        <w:spacing w:after="0"/>
        <w:rPr>
          <w:rFonts w:ascii="Courier New" w:hAnsi="Courier New" w:cs="Courier New"/>
          <w:sz w:val="24"/>
          <w:szCs w:val="24"/>
        </w:rPr>
      </w:pPr>
      <w:r w:rsidRPr="00A94CF2">
        <w:rPr>
          <w:rFonts w:ascii="Courier New" w:hAnsi="Courier New" w:cs="Courier New"/>
          <w:sz w:val="24"/>
          <w:szCs w:val="24"/>
        </w:rPr>
        <w:t>502 60 1 2 1 63 55 55 60 60 55</w:t>
      </w:r>
    </w:p>
    <w:p w14:paraId="4958FF31" w14:textId="77777777" w:rsidR="00A94CF2" w:rsidRPr="00A94CF2" w:rsidRDefault="00A94CF2" w:rsidP="00A94CF2">
      <w:pPr>
        <w:spacing w:after="0"/>
        <w:rPr>
          <w:rFonts w:ascii="Courier New" w:hAnsi="Courier New" w:cs="Courier New"/>
          <w:sz w:val="24"/>
          <w:szCs w:val="24"/>
        </w:rPr>
      </w:pPr>
      <w:r w:rsidRPr="00A94CF2">
        <w:rPr>
          <w:rFonts w:ascii="Courier New" w:hAnsi="Courier New" w:cs="Courier New"/>
          <w:sz w:val="24"/>
          <w:szCs w:val="24"/>
        </w:rPr>
        <w:t>502 61 1 2 1 64 55 50 55 50 50</w:t>
      </w:r>
    </w:p>
    <w:p w14:paraId="7642CFD7" w14:textId="77777777" w:rsidR="00A94CF2" w:rsidRPr="00A94CF2" w:rsidRDefault="00A94CF2" w:rsidP="00A94CF2">
      <w:pPr>
        <w:spacing w:after="0"/>
        <w:rPr>
          <w:rFonts w:ascii="Courier New" w:hAnsi="Courier New" w:cs="Courier New"/>
          <w:sz w:val="24"/>
          <w:szCs w:val="24"/>
        </w:rPr>
      </w:pPr>
      <w:r w:rsidRPr="00A94CF2">
        <w:rPr>
          <w:rFonts w:ascii="Courier New" w:hAnsi="Courier New" w:cs="Courier New"/>
          <w:sz w:val="24"/>
          <w:szCs w:val="24"/>
        </w:rPr>
        <w:t>502 62 1 2 1 65 65 65 70 65 60</w:t>
      </w:r>
    </w:p>
    <w:p w14:paraId="7C2C7186" w14:textId="77777777" w:rsidR="00A94CF2" w:rsidRPr="00A94CF2" w:rsidRDefault="00A94CF2" w:rsidP="00A94CF2">
      <w:pPr>
        <w:spacing w:after="0"/>
        <w:rPr>
          <w:rFonts w:ascii="Courier New" w:hAnsi="Courier New" w:cs="Courier New"/>
          <w:sz w:val="24"/>
          <w:szCs w:val="24"/>
        </w:rPr>
      </w:pPr>
      <w:r w:rsidRPr="00A94CF2">
        <w:rPr>
          <w:rFonts w:ascii="Courier New" w:hAnsi="Courier New" w:cs="Courier New"/>
          <w:sz w:val="24"/>
          <w:szCs w:val="24"/>
        </w:rPr>
        <w:t>502 63 1 2 1 66 60 50 55 55 50</w:t>
      </w:r>
    </w:p>
    <w:p w14:paraId="500C1CC9" w14:textId="77777777" w:rsidR="00A94CF2" w:rsidRPr="00A94CF2" w:rsidRDefault="00A94CF2" w:rsidP="00A94CF2">
      <w:pPr>
        <w:spacing w:after="0"/>
        <w:rPr>
          <w:rFonts w:ascii="Courier New" w:hAnsi="Courier New" w:cs="Courier New"/>
          <w:sz w:val="24"/>
          <w:szCs w:val="24"/>
        </w:rPr>
      </w:pPr>
      <w:r w:rsidRPr="00A94CF2">
        <w:rPr>
          <w:rFonts w:ascii="Courier New" w:hAnsi="Courier New" w:cs="Courier New"/>
          <w:sz w:val="24"/>
          <w:szCs w:val="24"/>
        </w:rPr>
        <w:t>502 64 1 2 1 67 50 45 55 55 50</w:t>
      </w:r>
    </w:p>
    <w:p w14:paraId="7BB935A4" w14:textId="77777777" w:rsidR="00A94CF2" w:rsidRPr="00A94CF2" w:rsidRDefault="00A94CF2" w:rsidP="00A94CF2">
      <w:pPr>
        <w:spacing w:after="0"/>
        <w:rPr>
          <w:rFonts w:ascii="Courier New" w:hAnsi="Courier New" w:cs="Courier New"/>
          <w:sz w:val="24"/>
          <w:szCs w:val="24"/>
        </w:rPr>
      </w:pPr>
      <w:r w:rsidRPr="00A94CF2">
        <w:rPr>
          <w:rFonts w:ascii="Courier New" w:hAnsi="Courier New" w:cs="Courier New"/>
          <w:sz w:val="24"/>
          <w:szCs w:val="24"/>
        </w:rPr>
        <w:t>502 66 1 2 1 68 50 45 50 50 50</w:t>
      </w:r>
    </w:p>
    <w:p w14:paraId="0B4BC0A1" w14:textId="77777777" w:rsidR="00A94CF2" w:rsidRPr="00A94CF2" w:rsidRDefault="00A94CF2" w:rsidP="00A94CF2">
      <w:pPr>
        <w:spacing w:after="0"/>
        <w:rPr>
          <w:rFonts w:ascii="Courier New" w:hAnsi="Courier New" w:cs="Courier New"/>
          <w:sz w:val="24"/>
          <w:szCs w:val="24"/>
        </w:rPr>
      </w:pPr>
      <w:r w:rsidRPr="00A94CF2">
        <w:rPr>
          <w:rFonts w:ascii="Courier New" w:hAnsi="Courier New" w:cs="Courier New"/>
          <w:sz w:val="24"/>
          <w:szCs w:val="24"/>
        </w:rPr>
        <w:t>502 67 1 2 1 69 55 50 50 50 45</w:t>
      </w:r>
    </w:p>
    <w:p w14:paraId="74299144" w14:textId="77777777" w:rsidR="00A94CF2" w:rsidRPr="00A94CF2" w:rsidRDefault="00A94CF2" w:rsidP="00A94CF2">
      <w:pPr>
        <w:spacing w:after="0"/>
        <w:rPr>
          <w:rFonts w:ascii="Courier New" w:hAnsi="Courier New" w:cs="Courier New"/>
          <w:sz w:val="24"/>
          <w:szCs w:val="24"/>
        </w:rPr>
      </w:pPr>
      <w:r w:rsidRPr="00A94CF2">
        <w:rPr>
          <w:rFonts w:ascii="Courier New" w:hAnsi="Courier New" w:cs="Courier New"/>
          <w:sz w:val="24"/>
          <w:szCs w:val="24"/>
        </w:rPr>
        <w:t>502 68 1 2 1 70 55 55 60 55 55</w:t>
      </w:r>
    </w:p>
    <w:p w14:paraId="79B6C10E" w14:textId="77777777" w:rsidR="00A94CF2" w:rsidRPr="00A94CF2" w:rsidRDefault="00A94CF2" w:rsidP="00A94CF2">
      <w:pPr>
        <w:spacing w:after="0"/>
        <w:rPr>
          <w:rFonts w:ascii="Courier New" w:hAnsi="Courier New" w:cs="Courier New"/>
          <w:sz w:val="24"/>
          <w:szCs w:val="24"/>
        </w:rPr>
      </w:pPr>
      <w:r w:rsidRPr="00A94CF2">
        <w:rPr>
          <w:rFonts w:ascii="Courier New" w:hAnsi="Courier New" w:cs="Courier New"/>
          <w:sz w:val="24"/>
          <w:szCs w:val="24"/>
        </w:rPr>
        <w:t>502 69 1 2 1 71 55 50 55 55 60</w:t>
      </w:r>
    </w:p>
    <w:p w14:paraId="731930E4" w14:textId="77777777" w:rsidR="00A94CF2" w:rsidRPr="00A94CF2" w:rsidRDefault="00A94CF2" w:rsidP="00A94CF2">
      <w:pPr>
        <w:spacing w:after="0"/>
        <w:rPr>
          <w:rFonts w:ascii="Courier New" w:hAnsi="Courier New" w:cs="Courier New"/>
          <w:sz w:val="24"/>
          <w:szCs w:val="24"/>
        </w:rPr>
      </w:pPr>
      <w:r w:rsidRPr="00A94CF2">
        <w:rPr>
          <w:rFonts w:ascii="Courier New" w:hAnsi="Courier New" w:cs="Courier New"/>
          <w:sz w:val="24"/>
          <w:szCs w:val="24"/>
        </w:rPr>
        <w:t>502 71 1 2 1 72 60 50 55 60 55</w:t>
      </w:r>
    </w:p>
    <w:p w14:paraId="28758FF1" w14:textId="77777777" w:rsidR="00A94CF2" w:rsidRPr="00A94CF2" w:rsidRDefault="00A94CF2" w:rsidP="00A94CF2">
      <w:pPr>
        <w:spacing w:after="0"/>
        <w:rPr>
          <w:rFonts w:ascii="Courier New" w:hAnsi="Courier New" w:cs="Courier New"/>
          <w:sz w:val="24"/>
          <w:szCs w:val="24"/>
        </w:rPr>
      </w:pPr>
      <w:r w:rsidRPr="00A94CF2">
        <w:rPr>
          <w:rFonts w:ascii="Courier New" w:hAnsi="Courier New" w:cs="Courier New"/>
          <w:sz w:val="24"/>
          <w:szCs w:val="24"/>
        </w:rPr>
        <w:t>502 72 1 2 1 73 55 60 60 55 50</w:t>
      </w:r>
    </w:p>
    <w:p w14:paraId="411FE6CB" w14:textId="77777777" w:rsidR="00A94CF2" w:rsidRPr="00A94CF2" w:rsidRDefault="00A94CF2" w:rsidP="00A94CF2">
      <w:pPr>
        <w:spacing w:after="0"/>
        <w:rPr>
          <w:rFonts w:ascii="Courier New" w:hAnsi="Courier New" w:cs="Courier New"/>
          <w:sz w:val="24"/>
          <w:szCs w:val="24"/>
        </w:rPr>
      </w:pPr>
      <w:r w:rsidRPr="00A94CF2">
        <w:rPr>
          <w:rFonts w:ascii="Courier New" w:hAnsi="Courier New" w:cs="Courier New"/>
          <w:sz w:val="24"/>
          <w:szCs w:val="24"/>
        </w:rPr>
        <w:t>502 73 1 2 1 74 45 45 50 40 45</w:t>
      </w:r>
    </w:p>
    <w:p w14:paraId="7FE5D634" w14:textId="77777777" w:rsidR="00A94CF2" w:rsidRPr="00A94CF2" w:rsidRDefault="00A94CF2" w:rsidP="00A94CF2">
      <w:pPr>
        <w:spacing w:after="0"/>
        <w:rPr>
          <w:rFonts w:ascii="Courier New" w:hAnsi="Courier New" w:cs="Courier New"/>
          <w:sz w:val="24"/>
          <w:szCs w:val="24"/>
        </w:rPr>
      </w:pPr>
      <w:r w:rsidRPr="00A94CF2">
        <w:rPr>
          <w:rFonts w:ascii="Courier New" w:hAnsi="Courier New" w:cs="Courier New"/>
          <w:sz w:val="24"/>
          <w:szCs w:val="24"/>
        </w:rPr>
        <w:t>502 74 1 2 1 75 60 50 55 55 55</w:t>
      </w:r>
    </w:p>
    <w:p w14:paraId="2F578EA4" w14:textId="77777777" w:rsidR="00A94CF2" w:rsidRPr="00A94CF2" w:rsidRDefault="00A94CF2" w:rsidP="00A94CF2">
      <w:pPr>
        <w:spacing w:after="0"/>
        <w:rPr>
          <w:rFonts w:ascii="Courier New" w:hAnsi="Courier New" w:cs="Courier New"/>
          <w:sz w:val="24"/>
          <w:szCs w:val="24"/>
        </w:rPr>
      </w:pPr>
      <w:r w:rsidRPr="00A94CF2">
        <w:rPr>
          <w:rFonts w:ascii="Courier New" w:hAnsi="Courier New" w:cs="Courier New"/>
          <w:sz w:val="24"/>
          <w:szCs w:val="24"/>
        </w:rPr>
        <w:t>502 75 1 2 1 76 70 60 65 60 60</w:t>
      </w:r>
    </w:p>
    <w:p w14:paraId="4D07E5E5" w14:textId="77777777" w:rsidR="00A94CF2" w:rsidRPr="00A94CF2" w:rsidRDefault="00A94CF2" w:rsidP="00A94CF2">
      <w:pPr>
        <w:spacing w:after="0"/>
        <w:rPr>
          <w:rFonts w:ascii="Courier New" w:hAnsi="Courier New" w:cs="Courier New"/>
          <w:sz w:val="24"/>
          <w:szCs w:val="24"/>
        </w:rPr>
      </w:pPr>
      <w:r w:rsidRPr="00A94CF2">
        <w:rPr>
          <w:rFonts w:ascii="Courier New" w:hAnsi="Courier New" w:cs="Courier New"/>
          <w:sz w:val="24"/>
          <w:szCs w:val="24"/>
        </w:rPr>
        <w:t>502 77 1 2 1 77 55 50 55 50 45</w:t>
      </w:r>
    </w:p>
    <w:p w14:paraId="430B647F" w14:textId="77777777" w:rsidR="00A94CF2" w:rsidRPr="00A94CF2" w:rsidRDefault="00A94CF2" w:rsidP="00A94CF2">
      <w:pPr>
        <w:spacing w:after="0"/>
        <w:rPr>
          <w:rFonts w:ascii="Courier New" w:hAnsi="Courier New" w:cs="Courier New"/>
          <w:sz w:val="24"/>
          <w:szCs w:val="24"/>
        </w:rPr>
      </w:pPr>
      <w:r w:rsidRPr="00A94CF2">
        <w:rPr>
          <w:rFonts w:ascii="Courier New" w:hAnsi="Courier New" w:cs="Courier New"/>
          <w:sz w:val="24"/>
          <w:szCs w:val="24"/>
        </w:rPr>
        <w:t>502 78 1 2 1 78 55 50 55 50 55</w:t>
      </w:r>
    </w:p>
    <w:p w14:paraId="271B41F7" w14:textId="77777777" w:rsidR="00A94CF2" w:rsidRPr="00A94CF2" w:rsidRDefault="00A94CF2" w:rsidP="00A94CF2">
      <w:pPr>
        <w:spacing w:after="0"/>
        <w:rPr>
          <w:rFonts w:ascii="Courier New" w:hAnsi="Courier New" w:cs="Courier New"/>
          <w:sz w:val="24"/>
          <w:szCs w:val="24"/>
        </w:rPr>
      </w:pPr>
      <w:r w:rsidRPr="00A94CF2">
        <w:rPr>
          <w:rFonts w:ascii="Courier New" w:hAnsi="Courier New" w:cs="Courier New"/>
          <w:sz w:val="24"/>
          <w:szCs w:val="24"/>
        </w:rPr>
        <w:t>502 79 1 2 1 79 65 50 60 55 55</w:t>
      </w:r>
    </w:p>
    <w:p w14:paraId="5BBE74CC" w14:textId="77777777" w:rsidR="00A94CF2" w:rsidRPr="00A94CF2" w:rsidRDefault="00A94CF2" w:rsidP="00A94CF2">
      <w:pPr>
        <w:spacing w:after="0"/>
        <w:rPr>
          <w:rFonts w:ascii="Courier New" w:hAnsi="Courier New" w:cs="Courier New"/>
          <w:sz w:val="24"/>
          <w:szCs w:val="24"/>
        </w:rPr>
      </w:pPr>
      <w:r w:rsidRPr="00A94CF2">
        <w:rPr>
          <w:rFonts w:ascii="Courier New" w:hAnsi="Courier New" w:cs="Courier New"/>
          <w:sz w:val="24"/>
          <w:szCs w:val="24"/>
        </w:rPr>
        <w:t>502 80 1 2 1 80 45 40 50 45 45</w:t>
      </w:r>
    </w:p>
    <w:p w14:paraId="3493AEAC" w14:textId="77777777" w:rsidR="00A94CF2" w:rsidRPr="00A94CF2" w:rsidRDefault="00A94CF2" w:rsidP="00A94CF2">
      <w:pPr>
        <w:spacing w:after="0"/>
        <w:rPr>
          <w:rFonts w:ascii="Courier New" w:hAnsi="Courier New" w:cs="Courier New"/>
          <w:sz w:val="24"/>
          <w:szCs w:val="24"/>
        </w:rPr>
      </w:pPr>
      <w:r w:rsidRPr="00A94CF2">
        <w:rPr>
          <w:rFonts w:ascii="Courier New" w:hAnsi="Courier New" w:cs="Courier New"/>
          <w:sz w:val="24"/>
          <w:szCs w:val="24"/>
        </w:rPr>
        <w:t>502 00 1 0 2 00 60 60 60 60 50</w:t>
      </w:r>
    </w:p>
    <w:p w14:paraId="20A0B9EE" w14:textId="77777777" w:rsidR="00A94CF2" w:rsidRPr="00A94CF2" w:rsidRDefault="00A94CF2" w:rsidP="00A94CF2">
      <w:pPr>
        <w:spacing w:after="0"/>
        <w:rPr>
          <w:rFonts w:ascii="Courier New" w:hAnsi="Courier New" w:cs="Courier New"/>
          <w:sz w:val="24"/>
          <w:szCs w:val="24"/>
        </w:rPr>
      </w:pPr>
      <w:r w:rsidRPr="00A94CF2">
        <w:rPr>
          <w:rFonts w:ascii="Courier New" w:hAnsi="Courier New" w:cs="Courier New"/>
          <w:sz w:val="24"/>
          <w:szCs w:val="24"/>
        </w:rPr>
        <w:t>502 02 1 2 2 01 45 40 40 40 45</w:t>
      </w:r>
    </w:p>
    <w:p w14:paraId="510990D7" w14:textId="77777777" w:rsidR="00A94CF2" w:rsidRPr="00A94CF2" w:rsidRDefault="00A94CF2" w:rsidP="00A94CF2">
      <w:pPr>
        <w:spacing w:after="0"/>
        <w:rPr>
          <w:rFonts w:ascii="Courier New" w:hAnsi="Courier New" w:cs="Courier New"/>
          <w:sz w:val="24"/>
          <w:szCs w:val="24"/>
        </w:rPr>
      </w:pPr>
      <w:r w:rsidRPr="00A94CF2">
        <w:rPr>
          <w:rFonts w:ascii="Courier New" w:hAnsi="Courier New" w:cs="Courier New"/>
          <w:sz w:val="24"/>
          <w:szCs w:val="24"/>
        </w:rPr>
        <w:t>502 04 1 2 2 02 50 45 45 40 35</w:t>
      </w:r>
    </w:p>
    <w:p w14:paraId="7706567A" w14:textId="77777777" w:rsidR="00A94CF2" w:rsidRPr="00A94CF2" w:rsidRDefault="00A94CF2" w:rsidP="00A94CF2">
      <w:pPr>
        <w:spacing w:after="0"/>
        <w:rPr>
          <w:rFonts w:ascii="Courier New" w:hAnsi="Courier New" w:cs="Courier New"/>
          <w:sz w:val="24"/>
          <w:szCs w:val="24"/>
        </w:rPr>
      </w:pPr>
      <w:r w:rsidRPr="00A94CF2">
        <w:rPr>
          <w:rFonts w:ascii="Courier New" w:hAnsi="Courier New" w:cs="Courier New"/>
          <w:sz w:val="24"/>
          <w:szCs w:val="24"/>
        </w:rPr>
        <w:t>502 09 1 2 2 03 40 40 40 45 40</w:t>
      </w:r>
    </w:p>
    <w:p w14:paraId="4930865F" w14:textId="77777777" w:rsidR="00A94CF2" w:rsidRPr="00A94CF2" w:rsidRDefault="00A94CF2" w:rsidP="00A94CF2">
      <w:pPr>
        <w:spacing w:after="0"/>
        <w:rPr>
          <w:rFonts w:ascii="Courier New" w:hAnsi="Courier New" w:cs="Courier New"/>
          <w:sz w:val="24"/>
          <w:szCs w:val="24"/>
        </w:rPr>
      </w:pPr>
      <w:r w:rsidRPr="00A94CF2">
        <w:rPr>
          <w:rFonts w:ascii="Courier New" w:hAnsi="Courier New" w:cs="Courier New"/>
          <w:sz w:val="24"/>
          <w:szCs w:val="24"/>
        </w:rPr>
        <w:t>502 11 1 2 2 04 40 40 35 40 35</w:t>
      </w:r>
    </w:p>
    <w:p w14:paraId="659FD4AF" w14:textId="77777777" w:rsidR="00A94CF2" w:rsidRPr="00A94CF2" w:rsidRDefault="00A94CF2" w:rsidP="00A94CF2">
      <w:pPr>
        <w:spacing w:after="0"/>
        <w:rPr>
          <w:rFonts w:ascii="Courier New" w:hAnsi="Courier New" w:cs="Courier New"/>
          <w:sz w:val="24"/>
          <w:szCs w:val="24"/>
        </w:rPr>
      </w:pPr>
      <w:r w:rsidRPr="00A94CF2">
        <w:rPr>
          <w:rFonts w:ascii="Courier New" w:hAnsi="Courier New" w:cs="Courier New"/>
          <w:sz w:val="24"/>
          <w:szCs w:val="24"/>
        </w:rPr>
        <w:t>502 22 1 2 2 05 45 45 40 40 45</w:t>
      </w:r>
    </w:p>
    <w:p w14:paraId="3FAF262D" w14:textId="77777777" w:rsidR="00A94CF2" w:rsidRPr="00A94CF2" w:rsidRDefault="00A94CF2" w:rsidP="00A94CF2">
      <w:pPr>
        <w:spacing w:after="0"/>
        <w:rPr>
          <w:rFonts w:ascii="Courier New" w:hAnsi="Courier New" w:cs="Courier New"/>
          <w:sz w:val="24"/>
          <w:szCs w:val="24"/>
        </w:rPr>
      </w:pPr>
      <w:r w:rsidRPr="00A94CF2">
        <w:rPr>
          <w:rFonts w:ascii="Courier New" w:hAnsi="Courier New" w:cs="Courier New"/>
          <w:sz w:val="24"/>
          <w:szCs w:val="24"/>
        </w:rPr>
        <w:t>502 39 1 2 2 06 50 45 50 45 45</w:t>
      </w:r>
    </w:p>
    <w:p w14:paraId="3D5855B4" w14:textId="77777777" w:rsidR="00A94CF2" w:rsidRPr="00A94CF2" w:rsidRDefault="00A94CF2" w:rsidP="00A94CF2">
      <w:pPr>
        <w:spacing w:after="0"/>
        <w:rPr>
          <w:rFonts w:ascii="Courier New" w:hAnsi="Courier New" w:cs="Courier New"/>
          <w:sz w:val="24"/>
          <w:szCs w:val="24"/>
        </w:rPr>
      </w:pPr>
      <w:r w:rsidRPr="00A94CF2">
        <w:rPr>
          <w:rFonts w:ascii="Courier New" w:hAnsi="Courier New" w:cs="Courier New"/>
          <w:sz w:val="24"/>
          <w:szCs w:val="24"/>
        </w:rPr>
        <w:t>502 40 1 2 2 07 50 45 50 45 50</w:t>
      </w:r>
    </w:p>
    <w:p w14:paraId="00DCAD91" w14:textId="77777777" w:rsidR="00A94CF2" w:rsidRPr="00A94CF2" w:rsidRDefault="00A94CF2" w:rsidP="00A94CF2">
      <w:pPr>
        <w:spacing w:after="0"/>
        <w:rPr>
          <w:rFonts w:ascii="Courier New" w:hAnsi="Courier New" w:cs="Courier New"/>
          <w:sz w:val="24"/>
          <w:szCs w:val="24"/>
        </w:rPr>
      </w:pPr>
      <w:r w:rsidRPr="00A94CF2">
        <w:rPr>
          <w:rFonts w:ascii="Courier New" w:hAnsi="Courier New" w:cs="Courier New"/>
          <w:sz w:val="24"/>
          <w:szCs w:val="24"/>
        </w:rPr>
        <w:t>502 46 1 2 2 08 45 45 40 45 45</w:t>
      </w:r>
    </w:p>
    <w:p w14:paraId="2CFB389E" w14:textId="77777777" w:rsidR="00A94CF2" w:rsidRPr="00A94CF2" w:rsidRDefault="00A94CF2" w:rsidP="00A94CF2">
      <w:pPr>
        <w:spacing w:after="0"/>
        <w:rPr>
          <w:rFonts w:ascii="Courier New" w:hAnsi="Courier New" w:cs="Courier New"/>
          <w:sz w:val="24"/>
          <w:szCs w:val="24"/>
        </w:rPr>
      </w:pPr>
      <w:r w:rsidRPr="00A94CF2">
        <w:rPr>
          <w:rFonts w:ascii="Courier New" w:hAnsi="Courier New" w:cs="Courier New"/>
          <w:sz w:val="24"/>
          <w:szCs w:val="24"/>
        </w:rPr>
        <w:t>502 13 1 2 2 09 40 40 45 40 40</w:t>
      </w:r>
    </w:p>
    <w:p w14:paraId="3CB7CDEE" w14:textId="77777777" w:rsidR="00A94CF2" w:rsidRPr="00A94CF2" w:rsidRDefault="00A94CF2" w:rsidP="00A94CF2">
      <w:pPr>
        <w:spacing w:after="0"/>
        <w:rPr>
          <w:rFonts w:ascii="Courier New" w:hAnsi="Courier New" w:cs="Courier New"/>
          <w:sz w:val="24"/>
          <w:szCs w:val="24"/>
        </w:rPr>
      </w:pPr>
      <w:r w:rsidRPr="00A94CF2">
        <w:rPr>
          <w:rFonts w:ascii="Courier New" w:hAnsi="Courier New" w:cs="Courier New"/>
          <w:sz w:val="24"/>
          <w:szCs w:val="24"/>
        </w:rPr>
        <w:t>502 76 1 2 2 10 45 45 45 45 50</w:t>
      </w:r>
    </w:p>
    <w:p w14:paraId="72640234" w14:textId="77777777" w:rsidR="00A94CF2" w:rsidRPr="00A94CF2" w:rsidRDefault="00A94CF2" w:rsidP="00A94CF2">
      <w:pPr>
        <w:spacing w:after="0"/>
        <w:rPr>
          <w:rFonts w:ascii="Courier New" w:hAnsi="Courier New" w:cs="Courier New"/>
          <w:sz w:val="24"/>
          <w:szCs w:val="24"/>
        </w:rPr>
      </w:pPr>
      <w:r w:rsidRPr="00A94CF2">
        <w:rPr>
          <w:rFonts w:ascii="Courier New" w:hAnsi="Courier New" w:cs="Courier New"/>
          <w:sz w:val="24"/>
          <w:szCs w:val="24"/>
        </w:rPr>
        <w:t>502 43 1 2 2 11 50 50 50 55 55</w:t>
      </w:r>
    </w:p>
    <w:p w14:paraId="01B58C37" w14:textId="77777777" w:rsidR="00A94CF2" w:rsidRPr="00A94CF2" w:rsidRDefault="00A94CF2" w:rsidP="00A94CF2">
      <w:pPr>
        <w:spacing w:after="0"/>
        <w:rPr>
          <w:rFonts w:ascii="Courier New" w:hAnsi="Courier New" w:cs="Courier New"/>
          <w:sz w:val="24"/>
          <w:szCs w:val="24"/>
        </w:rPr>
      </w:pPr>
      <w:r w:rsidRPr="00A94CF2">
        <w:rPr>
          <w:rFonts w:ascii="Courier New" w:hAnsi="Courier New" w:cs="Courier New"/>
          <w:sz w:val="24"/>
          <w:szCs w:val="24"/>
        </w:rPr>
        <w:t>502 54 1 2 2 12 45 45 50 45 45</w:t>
      </w:r>
    </w:p>
    <w:p w14:paraId="2CD0CF42" w14:textId="77777777" w:rsidR="00A94CF2" w:rsidRPr="00A94CF2" w:rsidRDefault="00A94CF2" w:rsidP="00A94CF2">
      <w:pPr>
        <w:spacing w:after="0"/>
        <w:rPr>
          <w:rFonts w:ascii="Courier New" w:hAnsi="Courier New" w:cs="Courier New"/>
          <w:sz w:val="24"/>
          <w:szCs w:val="24"/>
        </w:rPr>
      </w:pPr>
      <w:r w:rsidRPr="00A94CF2">
        <w:rPr>
          <w:rFonts w:ascii="Courier New" w:hAnsi="Courier New" w:cs="Courier New"/>
          <w:sz w:val="24"/>
          <w:szCs w:val="24"/>
        </w:rPr>
        <w:t>502 01 1 2 2 13 45 45 45 45 45</w:t>
      </w:r>
    </w:p>
    <w:p w14:paraId="61ABD013" w14:textId="77777777" w:rsidR="00A94CF2" w:rsidRPr="00A94CF2" w:rsidRDefault="00A94CF2" w:rsidP="00A94CF2">
      <w:pPr>
        <w:spacing w:after="0"/>
        <w:rPr>
          <w:rFonts w:ascii="Courier New" w:hAnsi="Courier New" w:cs="Courier New"/>
          <w:sz w:val="24"/>
          <w:szCs w:val="24"/>
        </w:rPr>
      </w:pPr>
      <w:r w:rsidRPr="00A94CF2">
        <w:rPr>
          <w:rFonts w:ascii="Courier New" w:hAnsi="Courier New" w:cs="Courier New"/>
          <w:sz w:val="24"/>
          <w:szCs w:val="24"/>
        </w:rPr>
        <w:t>502 07 1 2 2 14 50 50 55 50 50</w:t>
      </w:r>
    </w:p>
    <w:p w14:paraId="175A431E" w14:textId="77777777" w:rsidR="00A94CF2" w:rsidRPr="00A94CF2" w:rsidRDefault="00A94CF2" w:rsidP="00A94CF2">
      <w:pPr>
        <w:spacing w:after="0"/>
        <w:rPr>
          <w:rFonts w:ascii="Courier New" w:hAnsi="Courier New" w:cs="Courier New"/>
          <w:sz w:val="24"/>
          <w:szCs w:val="24"/>
        </w:rPr>
      </w:pPr>
      <w:r w:rsidRPr="00A94CF2">
        <w:rPr>
          <w:rFonts w:ascii="Courier New" w:hAnsi="Courier New" w:cs="Courier New"/>
          <w:sz w:val="24"/>
          <w:szCs w:val="24"/>
        </w:rPr>
        <w:t>502 14 1 2 2 15 55 50 55 50 50</w:t>
      </w:r>
    </w:p>
    <w:p w14:paraId="7CCDA40C" w14:textId="77777777" w:rsidR="00A94CF2" w:rsidRPr="00A94CF2" w:rsidRDefault="00A94CF2" w:rsidP="00A94CF2">
      <w:pPr>
        <w:spacing w:after="0"/>
        <w:rPr>
          <w:rFonts w:ascii="Courier New" w:hAnsi="Courier New" w:cs="Courier New"/>
          <w:sz w:val="24"/>
          <w:szCs w:val="24"/>
        </w:rPr>
      </w:pPr>
      <w:r w:rsidRPr="00A94CF2">
        <w:rPr>
          <w:rFonts w:ascii="Courier New" w:hAnsi="Courier New" w:cs="Courier New"/>
          <w:sz w:val="24"/>
          <w:szCs w:val="24"/>
        </w:rPr>
        <w:t>502 30 1 2 2 16 60 65 65 60 65</w:t>
      </w:r>
    </w:p>
    <w:p w14:paraId="781B4B81" w14:textId="77777777" w:rsidR="00A94CF2" w:rsidRPr="00A94CF2" w:rsidRDefault="00A94CF2" w:rsidP="00A94CF2">
      <w:pPr>
        <w:spacing w:after="0"/>
        <w:rPr>
          <w:rFonts w:ascii="Courier New" w:hAnsi="Courier New" w:cs="Courier New"/>
          <w:sz w:val="24"/>
          <w:szCs w:val="24"/>
        </w:rPr>
      </w:pPr>
      <w:r w:rsidRPr="00A94CF2">
        <w:rPr>
          <w:rFonts w:ascii="Courier New" w:hAnsi="Courier New" w:cs="Courier New"/>
          <w:sz w:val="24"/>
          <w:szCs w:val="24"/>
        </w:rPr>
        <w:t>502 37 1 2 2 17 45 45 45 45 45</w:t>
      </w:r>
    </w:p>
    <w:p w14:paraId="4A2C8A79" w14:textId="77777777" w:rsidR="00A94CF2" w:rsidRPr="00A94CF2" w:rsidRDefault="00A94CF2" w:rsidP="00A94CF2">
      <w:pPr>
        <w:spacing w:after="0"/>
        <w:rPr>
          <w:rFonts w:ascii="Courier New" w:hAnsi="Courier New" w:cs="Courier New"/>
          <w:sz w:val="24"/>
          <w:szCs w:val="24"/>
        </w:rPr>
      </w:pPr>
      <w:r w:rsidRPr="00A94CF2">
        <w:rPr>
          <w:rFonts w:ascii="Courier New" w:hAnsi="Courier New" w:cs="Courier New"/>
          <w:sz w:val="24"/>
          <w:szCs w:val="24"/>
        </w:rPr>
        <w:lastRenderedPageBreak/>
        <w:t>502 50 1 2 2 18 45 45 45 40 45</w:t>
      </w:r>
    </w:p>
    <w:p w14:paraId="29C9327A" w14:textId="77777777" w:rsidR="00A94CF2" w:rsidRPr="00A94CF2" w:rsidRDefault="00A94CF2" w:rsidP="00A94CF2">
      <w:pPr>
        <w:spacing w:after="0"/>
        <w:rPr>
          <w:rFonts w:ascii="Courier New" w:hAnsi="Courier New" w:cs="Courier New"/>
          <w:sz w:val="24"/>
          <w:szCs w:val="24"/>
        </w:rPr>
      </w:pPr>
      <w:r w:rsidRPr="00A94CF2">
        <w:rPr>
          <w:rFonts w:ascii="Courier New" w:hAnsi="Courier New" w:cs="Courier New"/>
          <w:sz w:val="24"/>
          <w:szCs w:val="24"/>
        </w:rPr>
        <w:t>502 52 1 2 2 19 55 55 60 65 60</w:t>
      </w:r>
    </w:p>
    <w:p w14:paraId="26A24917" w14:textId="77777777" w:rsidR="00A94CF2" w:rsidRPr="00A94CF2" w:rsidRDefault="00A94CF2" w:rsidP="00A94CF2">
      <w:pPr>
        <w:spacing w:after="0"/>
        <w:rPr>
          <w:rFonts w:ascii="Courier New" w:hAnsi="Courier New" w:cs="Courier New"/>
          <w:sz w:val="24"/>
          <w:szCs w:val="24"/>
        </w:rPr>
      </w:pPr>
      <w:r w:rsidRPr="00A94CF2">
        <w:rPr>
          <w:rFonts w:ascii="Courier New" w:hAnsi="Courier New" w:cs="Courier New"/>
          <w:sz w:val="24"/>
          <w:szCs w:val="24"/>
        </w:rPr>
        <w:t>502 65 1 2 2 20 50 45 50 45 45</w:t>
      </w:r>
    </w:p>
    <w:p w14:paraId="3ADAB7DF" w14:textId="77777777" w:rsidR="00A94CF2" w:rsidRPr="00A94CF2" w:rsidRDefault="00A94CF2" w:rsidP="00A94CF2">
      <w:pPr>
        <w:spacing w:after="0"/>
        <w:rPr>
          <w:rFonts w:ascii="Courier New" w:hAnsi="Courier New" w:cs="Courier New"/>
          <w:sz w:val="24"/>
          <w:szCs w:val="24"/>
        </w:rPr>
      </w:pPr>
      <w:r w:rsidRPr="00A94CF2">
        <w:rPr>
          <w:rFonts w:ascii="Courier New" w:hAnsi="Courier New" w:cs="Courier New"/>
          <w:sz w:val="24"/>
          <w:szCs w:val="24"/>
        </w:rPr>
        <w:t>502 70 1 2 2 21 45 45 45 50 55</w:t>
      </w:r>
    </w:p>
    <w:p w14:paraId="73CCA88C" w14:textId="77777777" w:rsidR="00A94CF2" w:rsidRPr="00A94CF2" w:rsidRDefault="00A94CF2" w:rsidP="00A94CF2">
      <w:pPr>
        <w:spacing w:after="0"/>
        <w:rPr>
          <w:rFonts w:ascii="Courier New" w:hAnsi="Courier New" w:cs="Courier New"/>
          <w:sz w:val="24"/>
          <w:szCs w:val="24"/>
        </w:rPr>
      </w:pPr>
      <w:r w:rsidRPr="00A94CF2">
        <w:rPr>
          <w:rFonts w:ascii="Courier New" w:hAnsi="Courier New" w:cs="Courier New"/>
          <w:sz w:val="24"/>
          <w:szCs w:val="24"/>
        </w:rPr>
        <w:t>502 38 1 2 2 22 50 45 50 45 45</w:t>
      </w:r>
    </w:p>
    <w:p w14:paraId="0D6AE817" w14:textId="77777777" w:rsidR="00A94CF2" w:rsidRPr="00A94CF2" w:rsidRDefault="00A94CF2" w:rsidP="00A94CF2">
      <w:pPr>
        <w:spacing w:after="0"/>
        <w:rPr>
          <w:rFonts w:ascii="Courier New" w:hAnsi="Courier New" w:cs="Courier New"/>
          <w:sz w:val="24"/>
          <w:szCs w:val="24"/>
        </w:rPr>
      </w:pPr>
      <w:r w:rsidRPr="00A94CF2">
        <w:rPr>
          <w:rFonts w:ascii="Courier New" w:hAnsi="Courier New" w:cs="Courier New"/>
          <w:sz w:val="24"/>
          <w:szCs w:val="24"/>
        </w:rPr>
        <w:t>502 42 1 2 2 23 45 45 40 40 40</w:t>
      </w:r>
    </w:p>
    <w:p w14:paraId="59567D1E" w14:textId="77777777" w:rsidR="00A94CF2" w:rsidRPr="00A94CF2" w:rsidRDefault="00A94CF2" w:rsidP="00A94CF2">
      <w:pPr>
        <w:spacing w:after="0"/>
        <w:rPr>
          <w:rFonts w:ascii="Courier New" w:hAnsi="Courier New" w:cs="Courier New"/>
          <w:sz w:val="24"/>
          <w:szCs w:val="24"/>
        </w:rPr>
      </w:pPr>
      <w:r w:rsidRPr="00A94CF2">
        <w:rPr>
          <w:rFonts w:ascii="Courier New" w:hAnsi="Courier New" w:cs="Courier New"/>
          <w:sz w:val="24"/>
          <w:szCs w:val="24"/>
        </w:rPr>
        <w:t>502 03 1 2 2 24 45 45 50 45 45</w:t>
      </w:r>
    </w:p>
    <w:p w14:paraId="660ABBAB" w14:textId="77777777" w:rsidR="00A94CF2" w:rsidRPr="00A94CF2" w:rsidRDefault="00A94CF2" w:rsidP="00A94CF2">
      <w:pPr>
        <w:spacing w:after="0"/>
        <w:rPr>
          <w:rFonts w:ascii="Courier New" w:hAnsi="Courier New" w:cs="Courier New"/>
          <w:sz w:val="24"/>
          <w:szCs w:val="24"/>
        </w:rPr>
      </w:pPr>
      <w:r w:rsidRPr="00A94CF2">
        <w:rPr>
          <w:rFonts w:ascii="Courier New" w:hAnsi="Courier New" w:cs="Courier New"/>
          <w:sz w:val="24"/>
          <w:szCs w:val="24"/>
        </w:rPr>
        <w:t>502 05 1 2 2 25 55 50 55 50 50</w:t>
      </w:r>
    </w:p>
    <w:p w14:paraId="44CE6BCF" w14:textId="77777777" w:rsidR="00A94CF2" w:rsidRPr="00A94CF2" w:rsidRDefault="00A94CF2" w:rsidP="00A94CF2">
      <w:pPr>
        <w:spacing w:after="0"/>
        <w:rPr>
          <w:rFonts w:ascii="Courier New" w:hAnsi="Courier New" w:cs="Courier New"/>
          <w:sz w:val="24"/>
          <w:szCs w:val="24"/>
        </w:rPr>
      </w:pPr>
      <w:r w:rsidRPr="00A94CF2">
        <w:rPr>
          <w:rFonts w:ascii="Courier New" w:hAnsi="Courier New" w:cs="Courier New"/>
          <w:sz w:val="24"/>
          <w:szCs w:val="24"/>
        </w:rPr>
        <w:t>502 06 1 2 2 26 50 45 50 50 50</w:t>
      </w:r>
    </w:p>
    <w:p w14:paraId="3E0AB220" w14:textId="77777777" w:rsidR="00A94CF2" w:rsidRPr="00A94CF2" w:rsidRDefault="00A94CF2" w:rsidP="00A94CF2">
      <w:pPr>
        <w:spacing w:after="0"/>
        <w:rPr>
          <w:rFonts w:ascii="Courier New" w:hAnsi="Courier New" w:cs="Courier New"/>
          <w:sz w:val="24"/>
          <w:szCs w:val="24"/>
        </w:rPr>
      </w:pPr>
      <w:r w:rsidRPr="00A94CF2">
        <w:rPr>
          <w:rFonts w:ascii="Courier New" w:hAnsi="Courier New" w:cs="Courier New"/>
          <w:sz w:val="24"/>
          <w:szCs w:val="24"/>
        </w:rPr>
        <w:t>502 08 1 2 2 27 65 60 60 55 55</w:t>
      </w:r>
    </w:p>
    <w:p w14:paraId="3B604BDE" w14:textId="77777777" w:rsidR="00A94CF2" w:rsidRPr="00A94CF2" w:rsidRDefault="00A94CF2" w:rsidP="00A94CF2">
      <w:pPr>
        <w:spacing w:after="0"/>
        <w:rPr>
          <w:rFonts w:ascii="Courier New" w:hAnsi="Courier New" w:cs="Courier New"/>
          <w:sz w:val="24"/>
          <w:szCs w:val="24"/>
        </w:rPr>
      </w:pPr>
      <w:r w:rsidRPr="00A94CF2">
        <w:rPr>
          <w:rFonts w:ascii="Courier New" w:hAnsi="Courier New" w:cs="Courier New"/>
          <w:sz w:val="24"/>
          <w:szCs w:val="24"/>
        </w:rPr>
        <w:t>502 10 1 2 2 28 45 45 50 45 45</w:t>
      </w:r>
    </w:p>
    <w:p w14:paraId="784B601B" w14:textId="77777777" w:rsidR="00A94CF2" w:rsidRPr="00A94CF2" w:rsidRDefault="00A94CF2" w:rsidP="00A94CF2">
      <w:pPr>
        <w:spacing w:after="0"/>
        <w:rPr>
          <w:rFonts w:ascii="Courier New" w:hAnsi="Courier New" w:cs="Courier New"/>
          <w:sz w:val="24"/>
          <w:szCs w:val="24"/>
        </w:rPr>
      </w:pPr>
      <w:r w:rsidRPr="00A94CF2">
        <w:rPr>
          <w:rFonts w:ascii="Courier New" w:hAnsi="Courier New" w:cs="Courier New"/>
          <w:sz w:val="24"/>
          <w:szCs w:val="24"/>
        </w:rPr>
        <w:t>502 12 1 2 2 29 60 55 60 65 60</w:t>
      </w:r>
    </w:p>
    <w:p w14:paraId="7EB2F18D" w14:textId="77777777" w:rsidR="00A94CF2" w:rsidRPr="00A94CF2" w:rsidRDefault="00A94CF2" w:rsidP="00A94CF2">
      <w:pPr>
        <w:spacing w:after="0"/>
        <w:rPr>
          <w:rFonts w:ascii="Courier New" w:hAnsi="Courier New" w:cs="Courier New"/>
          <w:sz w:val="24"/>
          <w:szCs w:val="24"/>
        </w:rPr>
      </w:pPr>
      <w:r w:rsidRPr="00A94CF2">
        <w:rPr>
          <w:rFonts w:ascii="Courier New" w:hAnsi="Courier New" w:cs="Courier New"/>
          <w:sz w:val="24"/>
          <w:szCs w:val="24"/>
        </w:rPr>
        <w:t>502 15 1 2 2 30 40 40 45 45 45</w:t>
      </w:r>
    </w:p>
    <w:p w14:paraId="31E9B745" w14:textId="77777777" w:rsidR="00A94CF2" w:rsidRPr="00A94CF2" w:rsidRDefault="00A94CF2" w:rsidP="00A94CF2">
      <w:pPr>
        <w:spacing w:after="0"/>
        <w:rPr>
          <w:rFonts w:ascii="Courier New" w:hAnsi="Courier New" w:cs="Courier New"/>
          <w:sz w:val="24"/>
          <w:szCs w:val="24"/>
        </w:rPr>
      </w:pPr>
      <w:r w:rsidRPr="00A94CF2">
        <w:rPr>
          <w:rFonts w:ascii="Courier New" w:hAnsi="Courier New" w:cs="Courier New"/>
          <w:sz w:val="24"/>
          <w:szCs w:val="24"/>
        </w:rPr>
        <w:t>502 16 1 2 2 31 50 50 50 55 55</w:t>
      </w:r>
    </w:p>
    <w:p w14:paraId="6E288E15" w14:textId="77777777" w:rsidR="00A94CF2" w:rsidRPr="00A94CF2" w:rsidRDefault="00A94CF2" w:rsidP="00A94CF2">
      <w:pPr>
        <w:spacing w:after="0"/>
        <w:rPr>
          <w:rFonts w:ascii="Courier New" w:hAnsi="Courier New" w:cs="Courier New"/>
          <w:sz w:val="24"/>
          <w:szCs w:val="24"/>
        </w:rPr>
      </w:pPr>
      <w:r w:rsidRPr="00A94CF2">
        <w:rPr>
          <w:rFonts w:ascii="Courier New" w:hAnsi="Courier New" w:cs="Courier New"/>
          <w:sz w:val="24"/>
          <w:szCs w:val="24"/>
        </w:rPr>
        <w:t>502 17 1 2 2 32 50 45 50 55 50</w:t>
      </w:r>
    </w:p>
    <w:p w14:paraId="24DFA86D" w14:textId="77777777" w:rsidR="00A94CF2" w:rsidRPr="00A94CF2" w:rsidRDefault="00A94CF2" w:rsidP="00A94CF2">
      <w:pPr>
        <w:spacing w:after="0"/>
        <w:rPr>
          <w:rFonts w:ascii="Courier New" w:hAnsi="Courier New" w:cs="Courier New"/>
          <w:sz w:val="24"/>
          <w:szCs w:val="24"/>
        </w:rPr>
      </w:pPr>
      <w:r w:rsidRPr="00A94CF2">
        <w:rPr>
          <w:rFonts w:ascii="Courier New" w:hAnsi="Courier New" w:cs="Courier New"/>
          <w:sz w:val="24"/>
          <w:szCs w:val="24"/>
        </w:rPr>
        <w:t>502 18 1 2 2 33 55 60 55 55 55</w:t>
      </w:r>
    </w:p>
    <w:p w14:paraId="334D2D8C" w14:textId="77777777" w:rsidR="00A94CF2" w:rsidRPr="00A94CF2" w:rsidRDefault="00A94CF2" w:rsidP="00A94CF2">
      <w:pPr>
        <w:spacing w:after="0"/>
        <w:rPr>
          <w:rFonts w:ascii="Courier New" w:hAnsi="Courier New" w:cs="Courier New"/>
          <w:sz w:val="24"/>
          <w:szCs w:val="24"/>
        </w:rPr>
      </w:pPr>
      <w:r w:rsidRPr="00A94CF2">
        <w:rPr>
          <w:rFonts w:ascii="Courier New" w:hAnsi="Courier New" w:cs="Courier New"/>
          <w:sz w:val="24"/>
          <w:szCs w:val="24"/>
        </w:rPr>
        <w:t>502 19 1 2 2 34 45 45 50 50 50</w:t>
      </w:r>
    </w:p>
    <w:p w14:paraId="32D9266E" w14:textId="77777777" w:rsidR="00A94CF2" w:rsidRPr="00A94CF2" w:rsidRDefault="00A94CF2" w:rsidP="00A94CF2">
      <w:pPr>
        <w:spacing w:after="0"/>
        <w:rPr>
          <w:rFonts w:ascii="Courier New" w:hAnsi="Courier New" w:cs="Courier New"/>
          <w:sz w:val="24"/>
          <w:szCs w:val="24"/>
        </w:rPr>
      </w:pPr>
      <w:r w:rsidRPr="00A94CF2">
        <w:rPr>
          <w:rFonts w:ascii="Courier New" w:hAnsi="Courier New" w:cs="Courier New"/>
          <w:sz w:val="24"/>
          <w:szCs w:val="24"/>
        </w:rPr>
        <w:t>502 20 1 2 2 35 55 50 50 50 55</w:t>
      </w:r>
    </w:p>
    <w:p w14:paraId="4FA42A3E" w14:textId="77777777" w:rsidR="00A94CF2" w:rsidRPr="00A94CF2" w:rsidRDefault="00A94CF2" w:rsidP="00A94CF2">
      <w:pPr>
        <w:spacing w:after="0"/>
        <w:rPr>
          <w:rFonts w:ascii="Courier New" w:hAnsi="Courier New" w:cs="Courier New"/>
          <w:sz w:val="24"/>
          <w:szCs w:val="24"/>
        </w:rPr>
      </w:pPr>
      <w:r w:rsidRPr="00A94CF2">
        <w:rPr>
          <w:rFonts w:ascii="Courier New" w:hAnsi="Courier New" w:cs="Courier New"/>
          <w:sz w:val="24"/>
          <w:szCs w:val="24"/>
        </w:rPr>
        <w:t>502 21 1 2 2 36 45 45 45 45 45</w:t>
      </w:r>
    </w:p>
    <w:p w14:paraId="67F57605" w14:textId="77777777" w:rsidR="00A94CF2" w:rsidRPr="00A94CF2" w:rsidRDefault="00A94CF2" w:rsidP="00A94CF2">
      <w:pPr>
        <w:spacing w:after="0"/>
        <w:rPr>
          <w:rFonts w:ascii="Courier New" w:hAnsi="Courier New" w:cs="Courier New"/>
          <w:sz w:val="24"/>
          <w:szCs w:val="24"/>
        </w:rPr>
      </w:pPr>
      <w:r w:rsidRPr="00A94CF2">
        <w:rPr>
          <w:rFonts w:ascii="Courier New" w:hAnsi="Courier New" w:cs="Courier New"/>
          <w:sz w:val="24"/>
          <w:szCs w:val="24"/>
        </w:rPr>
        <w:t>502 23 1 2 2 37 45 50 50 50 50</w:t>
      </w:r>
    </w:p>
    <w:p w14:paraId="4EBD946D" w14:textId="77777777" w:rsidR="00A94CF2" w:rsidRPr="00A94CF2" w:rsidRDefault="00A94CF2" w:rsidP="00A94CF2">
      <w:pPr>
        <w:spacing w:after="0"/>
        <w:rPr>
          <w:rFonts w:ascii="Courier New" w:hAnsi="Courier New" w:cs="Courier New"/>
          <w:sz w:val="24"/>
          <w:szCs w:val="24"/>
        </w:rPr>
      </w:pPr>
      <w:r w:rsidRPr="00A94CF2">
        <w:rPr>
          <w:rFonts w:ascii="Courier New" w:hAnsi="Courier New" w:cs="Courier New"/>
          <w:sz w:val="24"/>
          <w:szCs w:val="24"/>
        </w:rPr>
        <w:t>502 24 1 2 2 38 50 45 50 50 55</w:t>
      </w:r>
    </w:p>
    <w:p w14:paraId="59F4080A" w14:textId="77777777" w:rsidR="00A94CF2" w:rsidRPr="00A94CF2" w:rsidRDefault="00A94CF2" w:rsidP="00A94CF2">
      <w:pPr>
        <w:spacing w:after="0"/>
        <w:rPr>
          <w:rFonts w:ascii="Courier New" w:hAnsi="Courier New" w:cs="Courier New"/>
          <w:sz w:val="24"/>
          <w:szCs w:val="24"/>
        </w:rPr>
      </w:pPr>
      <w:r w:rsidRPr="00A94CF2">
        <w:rPr>
          <w:rFonts w:ascii="Courier New" w:hAnsi="Courier New" w:cs="Courier New"/>
          <w:sz w:val="24"/>
          <w:szCs w:val="24"/>
        </w:rPr>
        <w:t>502 25 1 2 2 39 55 50 50 50 50</w:t>
      </w:r>
    </w:p>
    <w:p w14:paraId="01E55DCD" w14:textId="77777777" w:rsidR="00A94CF2" w:rsidRPr="00A94CF2" w:rsidRDefault="00A94CF2" w:rsidP="00A94CF2">
      <w:pPr>
        <w:spacing w:after="0"/>
        <w:rPr>
          <w:rFonts w:ascii="Courier New" w:hAnsi="Courier New" w:cs="Courier New"/>
          <w:sz w:val="24"/>
          <w:szCs w:val="24"/>
        </w:rPr>
      </w:pPr>
      <w:r w:rsidRPr="00A94CF2">
        <w:rPr>
          <w:rFonts w:ascii="Courier New" w:hAnsi="Courier New" w:cs="Courier New"/>
          <w:sz w:val="24"/>
          <w:szCs w:val="24"/>
        </w:rPr>
        <w:t>502 26 1 2 2 40 40 45 50 45 45</w:t>
      </w:r>
    </w:p>
    <w:p w14:paraId="574C1FBE" w14:textId="77777777" w:rsidR="00A94CF2" w:rsidRPr="00A94CF2" w:rsidRDefault="00A94CF2" w:rsidP="00A94CF2">
      <w:pPr>
        <w:spacing w:after="0"/>
        <w:rPr>
          <w:rFonts w:ascii="Courier New" w:hAnsi="Courier New" w:cs="Courier New"/>
          <w:sz w:val="24"/>
          <w:szCs w:val="24"/>
        </w:rPr>
      </w:pPr>
      <w:r w:rsidRPr="00A94CF2">
        <w:rPr>
          <w:rFonts w:ascii="Courier New" w:hAnsi="Courier New" w:cs="Courier New"/>
          <w:sz w:val="24"/>
          <w:szCs w:val="24"/>
        </w:rPr>
        <w:t>502 27 1 2 2 41 45 45 50 45 40</w:t>
      </w:r>
    </w:p>
    <w:p w14:paraId="1E6AA48E" w14:textId="77777777" w:rsidR="00A94CF2" w:rsidRPr="00A94CF2" w:rsidRDefault="00A94CF2" w:rsidP="00A94CF2">
      <w:pPr>
        <w:spacing w:after="0"/>
        <w:rPr>
          <w:rFonts w:ascii="Courier New" w:hAnsi="Courier New" w:cs="Courier New"/>
          <w:sz w:val="24"/>
          <w:szCs w:val="24"/>
        </w:rPr>
      </w:pPr>
      <w:r w:rsidRPr="00A94CF2">
        <w:rPr>
          <w:rFonts w:ascii="Courier New" w:hAnsi="Courier New" w:cs="Courier New"/>
          <w:sz w:val="24"/>
          <w:szCs w:val="24"/>
        </w:rPr>
        <w:t>502 28 1 2 2 42 45 35 45 45 45</w:t>
      </w:r>
    </w:p>
    <w:p w14:paraId="7C378E9C" w14:textId="77777777" w:rsidR="00A94CF2" w:rsidRPr="00A94CF2" w:rsidRDefault="00A94CF2" w:rsidP="00A94CF2">
      <w:pPr>
        <w:spacing w:after="0"/>
        <w:rPr>
          <w:rFonts w:ascii="Courier New" w:hAnsi="Courier New" w:cs="Courier New"/>
          <w:sz w:val="24"/>
          <w:szCs w:val="24"/>
        </w:rPr>
      </w:pPr>
      <w:r w:rsidRPr="00A94CF2">
        <w:rPr>
          <w:rFonts w:ascii="Courier New" w:hAnsi="Courier New" w:cs="Courier New"/>
          <w:sz w:val="24"/>
          <w:szCs w:val="24"/>
        </w:rPr>
        <w:t>502 29 1 2 2 43 45 45 50 45 50</w:t>
      </w:r>
    </w:p>
    <w:p w14:paraId="7A66EB42" w14:textId="77777777" w:rsidR="00A94CF2" w:rsidRPr="00A94CF2" w:rsidRDefault="00A94CF2" w:rsidP="00A94CF2">
      <w:pPr>
        <w:spacing w:after="0"/>
        <w:rPr>
          <w:rFonts w:ascii="Courier New" w:hAnsi="Courier New" w:cs="Courier New"/>
          <w:sz w:val="24"/>
          <w:szCs w:val="24"/>
        </w:rPr>
      </w:pPr>
      <w:r w:rsidRPr="00A94CF2">
        <w:rPr>
          <w:rFonts w:ascii="Courier New" w:hAnsi="Courier New" w:cs="Courier New"/>
          <w:sz w:val="24"/>
          <w:szCs w:val="24"/>
        </w:rPr>
        <w:t>502 31 1 2 2 44 55 50 60 55 50</w:t>
      </w:r>
    </w:p>
    <w:p w14:paraId="595C3517" w14:textId="77777777" w:rsidR="00A94CF2" w:rsidRPr="00A94CF2" w:rsidRDefault="00A94CF2" w:rsidP="00A94CF2">
      <w:pPr>
        <w:spacing w:after="0"/>
        <w:rPr>
          <w:rFonts w:ascii="Courier New" w:hAnsi="Courier New" w:cs="Courier New"/>
          <w:sz w:val="24"/>
          <w:szCs w:val="24"/>
        </w:rPr>
      </w:pPr>
      <w:r w:rsidRPr="00A94CF2">
        <w:rPr>
          <w:rFonts w:ascii="Courier New" w:hAnsi="Courier New" w:cs="Courier New"/>
          <w:sz w:val="24"/>
          <w:szCs w:val="24"/>
        </w:rPr>
        <w:t>502 32 1 2 2 45 50 50 50 45 45</w:t>
      </w:r>
    </w:p>
    <w:p w14:paraId="416DA5C5" w14:textId="77777777" w:rsidR="00A94CF2" w:rsidRPr="00A94CF2" w:rsidRDefault="00A94CF2" w:rsidP="00A94CF2">
      <w:pPr>
        <w:spacing w:after="0"/>
        <w:rPr>
          <w:rFonts w:ascii="Courier New" w:hAnsi="Courier New" w:cs="Courier New"/>
          <w:sz w:val="24"/>
          <w:szCs w:val="24"/>
        </w:rPr>
      </w:pPr>
      <w:r w:rsidRPr="00A94CF2">
        <w:rPr>
          <w:rFonts w:ascii="Courier New" w:hAnsi="Courier New" w:cs="Courier New"/>
          <w:sz w:val="24"/>
          <w:szCs w:val="24"/>
        </w:rPr>
        <w:t>502 33 1 2 2 46 45 40 45 45 45</w:t>
      </w:r>
    </w:p>
    <w:p w14:paraId="267D5E6B" w14:textId="77777777" w:rsidR="00A94CF2" w:rsidRPr="00A94CF2" w:rsidRDefault="00A94CF2" w:rsidP="00A94CF2">
      <w:pPr>
        <w:spacing w:after="0"/>
        <w:rPr>
          <w:rFonts w:ascii="Courier New" w:hAnsi="Courier New" w:cs="Courier New"/>
          <w:sz w:val="24"/>
          <w:szCs w:val="24"/>
        </w:rPr>
      </w:pPr>
      <w:r w:rsidRPr="00A94CF2">
        <w:rPr>
          <w:rFonts w:ascii="Courier New" w:hAnsi="Courier New" w:cs="Courier New"/>
          <w:sz w:val="24"/>
          <w:szCs w:val="24"/>
        </w:rPr>
        <w:t>502 34 1 2 2 47 55 50 55 50 50</w:t>
      </w:r>
    </w:p>
    <w:p w14:paraId="329BFF45" w14:textId="77777777" w:rsidR="00A94CF2" w:rsidRPr="00A94CF2" w:rsidRDefault="00A94CF2" w:rsidP="00A94CF2">
      <w:pPr>
        <w:spacing w:after="0"/>
        <w:rPr>
          <w:rFonts w:ascii="Courier New" w:hAnsi="Courier New" w:cs="Courier New"/>
          <w:sz w:val="24"/>
          <w:szCs w:val="24"/>
        </w:rPr>
      </w:pPr>
      <w:r w:rsidRPr="00A94CF2">
        <w:rPr>
          <w:rFonts w:ascii="Courier New" w:hAnsi="Courier New" w:cs="Courier New"/>
          <w:sz w:val="24"/>
          <w:szCs w:val="24"/>
        </w:rPr>
        <w:t>502 35 1 2 2 48 45 45 40 45 45</w:t>
      </w:r>
    </w:p>
    <w:p w14:paraId="259CD016" w14:textId="77777777" w:rsidR="00A94CF2" w:rsidRPr="00A94CF2" w:rsidRDefault="00A94CF2" w:rsidP="00A94CF2">
      <w:pPr>
        <w:spacing w:after="0"/>
        <w:rPr>
          <w:rFonts w:ascii="Courier New" w:hAnsi="Courier New" w:cs="Courier New"/>
          <w:sz w:val="24"/>
          <w:szCs w:val="24"/>
        </w:rPr>
      </w:pPr>
      <w:r w:rsidRPr="00A94CF2">
        <w:rPr>
          <w:rFonts w:ascii="Courier New" w:hAnsi="Courier New" w:cs="Courier New"/>
          <w:sz w:val="24"/>
          <w:szCs w:val="24"/>
        </w:rPr>
        <w:t>502 36 1 2 2 49 45 45 55 50 50</w:t>
      </w:r>
    </w:p>
    <w:p w14:paraId="0BE7A38D" w14:textId="77777777" w:rsidR="00A94CF2" w:rsidRPr="00A94CF2" w:rsidRDefault="00A94CF2" w:rsidP="00A94CF2">
      <w:pPr>
        <w:spacing w:after="0"/>
        <w:rPr>
          <w:rFonts w:ascii="Courier New" w:hAnsi="Courier New" w:cs="Courier New"/>
          <w:sz w:val="24"/>
          <w:szCs w:val="24"/>
        </w:rPr>
      </w:pPr>
      <w:r w:rsidRPr="00A94CF2">
        <w:rPr>
          <w:rFonts w:ascii="Courier New" w:hAnsi="Courier New" w:cs="Courier New"/>
          <w:sz w:val="24"/>
          <w:szCs w:val="24"/>
        </w:rPr>
        <w:t>502 41 1 2 2 50 55 45 50 45 50</w:t>
      </w:r>
    </w:p>
    <w:p w14:paraId="507A1D9B" w14:textId="77777777" w:rsidR="00A94CF2" w:rsidRPr="00A94CF2" w:rsidRDefault="00A94CF2" w:rsidP="00A94CF2">
      <w:pPr>
        <w:spacing w:after="0"/>
        <w:rPr>
          <w:rFonts w:ascii="Courier New" w:hAnsi="Courier New" w:cs="Courier New"/>
          <w:sz w:val="24"/>
          <w:szCs w:val="24"/>
        </w:rPr>
      </w:pPr>
      <w:r w:rsidRPr="00A94CF2">
        <w:rPr>
          <w:rFonts w:ascii="Courier New" w:hAnsi="Courier New" w:cs="Courier New"/>
          <w:sz w:val="24"/>
          <w:szCs w:val="24"/>
        </w:rPr>
        <w:t>502 44 1 2 2 51 60 55 60 55 55</w:t>
      </w:r>
    </w:p>
    <w:p w14:paraId="77CEA4CA" w14:textId="77777777" w:rsidR="00A94CF2" w:rsidRPr="00A94CF2" w:rsidRDefault="00A94CF2" w:rsidP="00A94CF2">
      <w:pPr>
        <w:spacing w:after="0"/>
        <w:rPr>
          <w:rFonts w:ascii="Courier New" w:hAnsi="Courier New" w:cs="Courier New"/>
          <w:sz w:val="24"/>
          <w:szCs w:val="24"/>
        </w:rPr>
      </w:pPr>
      <w:r w:rsidRPr="00A94CF2">
        <w:rPr>
          <w:rFonts w:ascii="Courier New" w:hAnsi="Courier New" w:cs="Courier New"/>
          <w:sz w:val="24"/>
          <w:szCs w:val="24"/>
        </w:rPr>
        <w:t>502 45 1 2 2 52 55 45 60 55 55</w:t>
      </w:r>
    </w:p>
    <w:p w14:paraId="4D94BF49" w14:textId="77777777" w:rsidR="00A94CF2" w:rsidRPr="00A94CF2" w:rsidRDefault="00A94CF2" w:rsidP="00A94CF2">
      <w:pPr>
        <w:spacing w:after="0"/>
        <w:rPr>
          <w:rFonts w:ascii="Courier New" w:hAnsi="Courier New" w:cs="Courier New"/>
          <w:sz w:val="24"/>
          <w:szCs w:val="24"/>
        </w:rPr>
      </w:pPr>
      <w:r w:rsidRPr="00A94CF2">
        <w:rPr>
          <w:rFonts w:ascii="Courier New" w:hAnsi="Courier New" w:cs="Courier New"/>
          <w:sz w:val="24"/>
          <w:szCs w:val="24"/>
        </w:rPr>
        <w:t>502 47 1 2 2 53 50 50 50 45 50</w:t>
      </w:r>
    </w:p>
    <w:p w14:paraId="5E7B2E8E" w14:textId="77777777" w:rsidR="00A94CF2" w:rsidRPr="00A94CF2" w:rsidRDefault="00A94CF2" w:rsidP="00A94CF2">
      <w:pPr>
        <w:spacing w:after="0"/>
        <w:rPr>
          <w:rFonts w:ascii="Courier New" w:hAnsi="Courier New" w:cs="Courier New"/>
          <w:sz w:val="24"/>
          <w:szCs w:val="24"/>
        </w:rPr>
      </w:pPr>
      <w:r w:rsidRPr="00A94CF2">
        <w:rPr>
          <w:rFonts w:ascii="Courier New" w:hAnsi="Courier New" w:cs="Courier New"/>
          <w:sz w:val="24"/>
          <w:szCs w:val="24"/>
        </w:rPr>
        <w:t>502 48 1 2 2 54 50 45 50 50 45</w:t>
      </w:r>
    </w:p>
    <w:p w14:paraId="36B5F207" w14:textId="77777777" w:rsidR="00A94CF2" w:rsidRPr="00A94CF2" w:rsidRDefault="00A94CF2" w:rsidP="00A94CF2">
      <w:pPr>
        <w:spacing w:after="0"/>
        <w:rPr>
          <w:rFonts w:ascii="Courier New" w:hAnsi="Courier New" w:cs="Courier New"/>
          <w:sz w:val="24"/>
          <w:szCs w:val="24"/>
        </w:rPr>
      </w:pPr>
      <w:r w:rsidRPr="00A94CF2">
        <w:rPr>
          <w:rFonts w:ascii="Courier New" w:hAnsi="Courier New" w:cs="Courier New"/>
          <w:sz w:val="24"/>
          <w:szCs w:val="24"/>
        </w:rPr>
        <w:t>502 49 1 2 2 55 60 55 60 55 60</w:t>
      </w:r>
    </w:p>
    <w:p w14:paraId="7D12B45B" w14:textId="77777777" w:rsidR="00A94CF2" w:rsidRPr="00A94CF2" w:rsidRDefault="00A94CF2" w:rsidP="00A94CF2">
      <w:pPr>
        <w:spacing w:after="0"/>
        <w:rPr>
          <w:rFonts w:ascii="Courier New" w:hAnsi="Courier New" w:cs="Courier New"/>
          <w:sz w:val="24"/>
          <w:szCs w:val="24"/>
        </w:rPr>
      </w:pPr>
      <w:r w:rsidRPr="00A94CF2">
        <w:rPr>
          <w:rFonts w:ascii="Courier New" w:hAnsi="Courier New" w:cs="Courier New"/>
          <w:sz w:val="24"/>
          <w:szCs w:val="24"/>
        </w:rPr>
        <w:t>502 51 1 2 2 56 55 50 55 50 50</w:t>
      </w:r>
    </w:p>
    <w:p w14:paraId="519E01A4" w14:textId="77777777" w:rsidR="00A94CF2" w:rsidRPr="00A94CF2" w:rsidRDefault="00A94CF2" w:rsidP="00A94CF2">
      <w:pPr>
        <w:spacing w:after="0"/>
        <w:rPr>
          <w:rFonts w:ascii="Courier New" w:hAnsi="Courier New" w:cs="Courier New"/>
          <w:sz w:val="24"/>
          <w:szCs w:val="24"/>
        </w:rPr>
      </w:pPr>
      <w:r w:rsidRPr="00A94CF2">
        <w:rPr>
          <w:rFonts w:ascii="Courier New" w:hAnsi="Courier New" w:cs="Courier New"/>
          <w:sz w:val="24"/>
          <w:szCs w:val="24"/>
        </w:rPr>
        <w:t>502 53 1 2 2 57 50 45 50 45 45</w:t>
      </w:r>
    </w:p>
    <w:p w14:paraId="35B1D0B6" w14:textId="77777777" w:rsidR="00A94CF2" w:rsidRPr="00A94CF2" w:rsidRDefault="00A94CF2" w:rsidP="00A94CF2">
      <w:pPr>
        <w:spacing w:after="0"/>
        <w:rPr>
          <w:rFonts w:ascii="Courier New" w:hAnsi="Courier New" w:cs="Courier New"/>
          <w:sz w:val="24"/>
          <w:szCs w:val="24"/>
        </w:rPr>
      </w:pPr>
      <w:r w:rsidRPr="00A94CF2">
        <w:rPr>
          <w:rFonts w:ascii="Courier New" w:hAnsi="Courier New" w:cs="Courier New"/>
          <w:sz w:val="24"/>
          <w:szCs w:val="24"/>
        </w:rPr>
        <w:t>502 55 1 2 2 58 50 45 50 40 40</w:t>
      </w:r>
    </w:p>
    <w:p w14:paraId="01A0B1AF" w14:textId="77777777" w:rsidR="00A94CF2" w:rsidRPr="00A94CF2" w:rsidRDefault="00A94CF2" w:rsidP="00A94CF2">
      <w:pPr>
        <w:spacing w:after="0"/>
        <w:rPr>
          <w:rFonts w:ascii="Courier New" w:hAnsi="Courier New" w:cs="Courier New"/>
          <w:sz w:val="24"/>
          <w:szCs w:val="24"/>
        </w:rPr>
      </w:pPr>
      <w:r w:rsidRPr="00A94CF2">
        <w:rPr>
          <w:rFonts w:ascii="Courier New" w:hAnsi="Courier New" w:cs="Courier New"/>
          <w:sz w:val="24"/>
          <w:szCs w:val="24"/>
        </w:rPr>
        <w:t>502 56 1 2 2 59 65 55 60 65 60</w:t>
      </w:r>
    </w:p>
    <w:p w14:paraId="0CCD38B4" w14:textId="77777777" w:rsidR="00A94CF2" w:rsidRPr="00A94CF2" w:rsidRDefault="00A94CF2" w:rsidP="00A94CF2">
      <w:pPr>
        <w:spacing w:after="0"/>
        <w:rPr>
          <w:rFonts w:ascii="Courier New" w:hAnsi="Courier New" w:cs="Courier New"/>
          <w:sz w:val="24"/>
          <w:szCs w:val="24"/>
        </w:rPr>
      </w:pPr>
      <w:r w:rsidRPr="00A94CF2">
        <w:rPr>
          <w:rFonts w:ascii="Courier New" w:hAnsi="Courier New" w:cs="Courier New"/>
          <w:sz w:val="24"/>
          <w:szCs w:val="24"/>
        </w:rPr>
        <w:t>502 57 1 2 2 60 40 45 45 40 45</w:t>
      </w:r>
    </w:p>
    <w:p w14:paraId="380518B9" w14:textId="77777777" w:rsidR="00A94CF2" w:rsidRPr="00A94CF2" w:rsidRDefault="00A94CF2" w:rsidP="00A94CF2">
      <w:pPr>
        <w:spacing w:after="0"/>
        <w:rPr>
          <w:rFonts w:ascii="Courier New" w:hAnsi="Courier New" w:cs="Courier New"/>
          <w:sz w:val="24"/>
          <w:szCs w:val="24"/>
        </w:rPr>
      </w:pPr>
      <w:r w:rsidRPr="00A94CF2">
        <w:rPr>
          <w:rFonts w:ascii="Courier New" w:hAnsi="Courier New" w:cs="Courier New"/>
          <w:sz w:val="24"/>
          <w:szCs w:val="24"/>
        </w:rPr>
        <w:t>502 58 1 2 2 61 55 50 55 50 55</w:t>
      </w:r>
    </w:p>
    <w:p w14:paraId="3692538D" w14:textId="77777777" w:rsidR="00A94CF2" w:rsidRPr="00A94CF2" w:rsidRDefault="00A94CF2" w:rsidP="00A94CF2">
      <w:pPr>
        <w:spacing w:after="0"/>
        <w:rPr>
          <w:rFonts w:ascii="Courier New" w:hAnsi="Courier New" w:cs="Courier New"/>
          <w:sz w:val="24"/>
          <w:szCs w:val="24"/>
        </w:rPr>
      </w:pPr>
      <w:r w:rsidRPr="00A94CF2">
        <w:rPr>
          <w:rFonts w:ascii="Courier New" w:hAnsi="Courier New" w:cs="Courier New"/>
          <w:sz w:val="24"/>
          <w:szCs w:val="24"/>
        </w:rPr>
        <w:lastRenderedPageBreak/>
        <w:t>502 59 1 2 2 62 45 45 50 45 40</w:t>
      </w:r>
    </w:p>
    <w:p w14:paraId="269C1E64" w14:textId="77777777" w:rsidR="00A94CF2" w:rsidRPr="00A94CF2" w:rsidRDefault="00A94CF2" w:rsidP="00A94CF2">
      <w:pPr>
        <w:spacing w:after="0"/>
        <w:rPr>
          <w:rFonts w:ascii="Courier New" w:hAnsi="Courier New" w:cs="Courier New"/>
          <w:sz w:val="24"/>
          <w:szCs w:val="24"/>
        </w:rPr>
      </w:pPr>
      <w:r w:rsidRPr="00A94CF2">
        <w:rPr>
          <w:rFonts w:ascii="Courier New" w:hAnsi="Courier New" w:cs="Courier New"/>
          <w:sz w:val="24"/>
          <w:szCs w:val="24"/>
        </w:rPr>
        <w:t>502 60 1 2 2 63 55 50 60 55 55</w:t>
      </w:r>
    </w:p>
    <w:p w14:paraId="4E46B7D2" w14:textId="77777777" w:rsidR="00A94CF2" w:rsidRPr="00A94CF2" w:rsidRDefault="00A94CF2" w:rsidP="00A94CF2">
      <w:pPr>
        <w:spacing w:after="0"/>
        <w:rPr>
          <w:rFonts w:ascii="Courier New" w:hAnsi="Courier New" w:cs="Courier New"/>
          <w:sz w:val="24"/>
          <w:szCs w:val="24"/>
        </w:rPr>
      </w:pPr>
      <w:r w:rsidRPr="00A94CF2">
        <w:rPr>
          <w:rFonts w:ascii="Courier New" w:hAnsi="Courier New" w:cs="Courier New"/>
          <w:sz w:val="24"/>
          <w:szCs w:val="24"/>
        </w:rPr>
        <w:t>502 61 1 2 2 64 55 50 55 50 50</w:t>
      </w:r>
    </w:p>
    <w:p w14:paraId="0A06D6CC" w14:textId="77777777" w:rsidR="00A94CF2" w:rsidRPr="00A94CF2" w:rsidRDefault="00A94CF2" w:rsidP="00A94CF2">
      <w:pPr>
        <w:spacing w:after="0"/>
        <w:rPr>
          <w:rFonts w:ascii="Courier New" w:hAnsi="Courier New" w:cs="Courier New"/>
          <w:sz w:val="24"/>
          <w:szCs w:val="24"/>
        </w:rPr>
      </w:pPr>
      <w:r w:rsidRPr="00A94CF2">
        <w:rPr>
          <w:rFonts w:ascii="Courier New" w:hAnsi="Courier New" w:cs="Courier New"/>
          <w:sz w:val="24"/>
          <w:szCs w:val="24"/>
        </w:rPr>
        <w:t>502 62 1 2 2 65 50 45 50 45 50</w:t>
      </w:r>
    </w:p>
    <w:p w14:paraId="436B0BFA" w14:textId="77777777" w:rsidR="00A94CF2" w:rsidRPr="00A94CF2" w:rsidRDefault="00A94CF2" w:rsidP="00A94CF2">
      <w:pPr>
        <w:spacing w:after="0"/>
        <w:rPr>
          <w:rFonts w:ascii="Courier New" w:hAnsi="Courier New" w:cs="Courier New"/>
          <w:sz w:val="24"/>
          <w:szCs w:val="24"/>
        </w:rPr>
      </w:pPr>
      <w:r w:rsidRPr="00A94CF2">
        <w:rPr>
          <w:rFonts w:ascii="Courier New" w:hAnsi="Courier New" w:cs="Courier New"/>
          <w:sz w:val="24"/>
          <w:szCs w:val="24"/>
        </w:rPr>
        <w:t>502 63 1 2 2 66 55 45 55 45 50</w:t>
      </w:r>
    </w:p>
    <w:p w14:paraId="7CB754AD" w14:textId="77777777" w:rsidR="00A94CF2" w:rsidRPr="00A94CF2" w:rsidRDefault="00A94CF2" w:rsidP="00A94CF2">
      <w:pPr>
        <w:spacing w:after="0"/>
        <w:rPr>
          <w:rFonts w:ascii="Courier New" w:hAnsi="Courier New" w:cs="Courier New"/>
          <w:sz w:val="24"/>
          <w:szCs w:val="24"/>
        </w:rPr>
      </w:pPr>
      <w:r w:rsidRPr="00A94CF2">
        <w:rPr>
          <w:rFonts w:ascii="Courier New" w:hAnsi="Courier New" w:cs="Courier New"/>
          <w:sz w:val="24"/>
          <w:szCs w:val="24"/>
        </w:rPr>
        <w:t>502 64 1 2 2 67 50 45 50 50 50</w:t>
      </w:r>
    </w:p>
    <w:p w14:paraId="20386F67" w14:textId="77777777" w:rsidR="00A94CF2" w:rsidRPr="00A94CF2" w:rsidRDefault="00A94CF2" w:rsidP="00A94CF2">
      <w:pPr>
        <w:spacing w:after="0"/>
        <w:rPr>
          <w:rFonts w:ascii="Courier New" w:hAnsi="Courier New" w:cs="Courier New"/>
          <w:sz w:val="24"/>
          <w:szCs w:val="24"/>
        </w:rPr>
      </w:pPr>
      <w:r w:rsidRPr="00A94CF2">
        <w:rPr>
          <w:rFonts w:ascii="Courier New" w:hAnsi="Courier New" w:cs="Courier New"/>
          <w:sz w:val="24"/>
          <w:szCs w:val="24"/>
        </w:rPr>
        <w:t>502 66 1 2 2 68 55 50 50 50 50</w:t>
      </w:r>
    </w:p>
    <w:p w14:paraId="30169451" w14:textId="77777777" w:rsidR="00A94CF2" w:rsidRPr="00A94CF2" w:rsidRDefault="00A94CF2" w:rsidP="00A94CF2">
      <w:pPr>
        <w:spacing w:after="0"/>
        <w:rPr>
          <w:rFonts w:ascii="Courier New" w:hAnsi="Courier New" w:cs="Courier New"/>
          <w:sz w:val="24"/>
          <w:szCs w:val="24"/>
        </w:rPr>
      </w:pPr>
      <w:r w:rsidRPr="00A94CF2">
        <w:rPr>
          <w:rFonts w:ascii="Courier New" w:hAnsi="Courier New" w:cs="Courier New"/>
          <w:sz w:val="24"/>
          <w:szCs w:val="24"/>
        </w:rPr>
        <w:t>502 67 1 2 2 69 50 50 50 50 50</w:t>
      </w:r>
    </w:p>
    <w:p w14:paraId="6D44AF5B" w14:textId="77777777" w:rsidR="00A94CF2" w:rsidRPr="00A94CF2" w:rsidRDefault="00A94CF2" w:rsidP="00A94CF2">
      <w:pPr>
        <w:spacing w:after="0"/>
        <w:rPr>
          <w:rFonts w:ascii="Courier New" w:hAnsi="Courier New" w:cs="Courier New"/>
          <w:sz w:val="24"/>
          <w:szCs w:val="24"/>
        </w:rPr>
      </w:pPr>
      <w:r w:rsidRPr="00A94CF2">
        <w:rPr>
          <w:rFonts w:ascii="Courier New" w:hAnsi="Courier New" w:cs="Courier New"/>
          <w:sz w:val="24"/>
          <w:szCs w:val="24"/>
        </w:rPr>
        <w:t>502 68 1 2 2 70 50 50 50 55 50</w:t>
      </w:r>
    </w:p>
    <w:p w14:paraId="7F081E48" w14:textId="77777777" w:rsidR="00A94CF2" w:rsidRPr="00A94CF2" w:rsidRDefault="00A94CF2" w:rsidP="00A94CF2">
      <w:pPr>
        <w:spacing w:after="0"/>
        <w:rPr>
          <w:rFonts w:ascii="Courier New" w:hAnsi="Courier New" w:cs="Courier New"/>
          <w:sz w:val="24"/>
          <w:szCs w:val="24"/>
        </w:rPr>
      </w:pPr>
      <w:r w:rsidRPr="00A94CF2">
        <w:rPr>
          <w:rFonts w:ascii="Courier New" w:hAnsi="Courier New" w:cs="Courier New"/>
          <w:sz w:val="24"/>
          <w:szCs w:val="24"/>
        </w:rPr>
        <w:t>502 69 1 2 2 71 50 45 50 45 45</w:t>
      </w:r>
    </w:p>
    <w:p w14:paraId="757EA378" w14:textId="77777777" w:rsidR="00A94CF2" w:rsidRPr="00A94CF2" w:rsidRDefault="00A94CF2" w:rsidP="00A94CF2">
      <w:pPr>
        <w:spacing w:after="0"/>
        <w:rPr>
          <w:rFonts w:ascii="Courier New" w:hAnsi="Courier New" w:cs="Courier New"/>
          <w:sz w:val="24"/>
          <w:szCs w:val="24"/>
        </w:rPr>
      </w:pPr>
      <w:r w:rsidRPr="00A94CF2">
        <w:rPr>
          <w:rFonts w:ascii="Courier New" w:hAnsi="Courier New" w:cs="Courier New"/>
          <w:sz w:val="24"/>
          <w:szCs w:val="24"/>
        </w:rPr>
        <w:t>502 71 1 2 2 72 50 55 50 55 55</w:t>
      </w:r>
    </w:p>
    <w:p w14:paraId="1652216A" w14:textId="77777777" w:rsidR="00A94CF2" w:rsidRPr="00A94CF2" w:rsidRDefault="00A94CF2" w:rsidP="00A94CF2">
      <w:pPr>
        <w:spacing w:after="0"/>
        <w:rPr>
          <w:rFonts w:ascii="Courier New" w:hAnsi="Courier New" w:cs="Courier New"/>
          <w:sz w:val="24"/>
          <w:szCs w:val="24"/>
        </w:rPr>
      </w:pPr>
      <w:r w:rsidRPr="00A94CF2">
        <w:rPr>
          <w:rFonts w:ascii="Courier New" w:hAnsi="Courier New" w:cs="Courier New"/>
          <w:sz w:val="24"/>
          <w:szCs w:val="24"/>
        </w:rPr>
        <w:t>502 72 1 2 2 73 55 50 55 60 60</w:t>
      </w:r>
    </w:p>
    <w:p w14:paraId="67D8ABDC" w14:textId="77777777" w:rsidR="00A94CF2" w:rsidRPr="00A94CF2" w:rsidRDefault="00A94CF2" w:rsidP="00A94CF2">
      <w:pPr>
        <w:spacing w:after="0"/>
        <w:rPr>
          <w:rFonts w:ascii="Courier New" w:hAnsi="Courier New" w:cs="Courier New"/>
          <w:sz w:val="24"/>
          <w:szCs w:val="24"/>
        </w:rPr>
      </w:pPr>
      <w:r w:rsidRPr="00A94CF2">
        <w:rPr>
          <w:rFonts w:ascii="Courier New" w:hAnsi="Courier New" w:cs="Courier New"/>
          <w:sz w:val="24"/>
          <w:szCs w:val="24"/>
        </w:rPr>
        <w:t>502 73 1 2 2 74 60 50 55 50 50</w:t>
      </w:r>
    </w:p>
    <w:p w14:paraId="7E45F447" w14:textId="77777777" w:rsidR="00A94CF2" w:rsidRPr="00A94CF2" w:rsidRDefault="00A94CF2" w:rsidP="00A94CF2">
      <w:pPr>
        <w:spacing w:after="0"/>
        <w:rPr>
          <w:rFonts w:ascii="Courier New" w:hAnsi="Courier New" w:cs="Courier New"/>
          <w:sz w:val="24"/>
          <w:szCs w:val="24"/>
        </w:rPr>
      </w:pPr>
      <w:r w:rsidRPr="00A94CF2">
        <w:rPr>
          <w:rFonts w:ascii="Courier New" w:hAnsi="Courier New" w:cs="Courier New"/>
          <w:sz w:val="24"/>
          <w:szCs w:val="24"/>
        </w:rPr>
        <w:t>502 74 1 2 2 75 60 50 55 50 50</w:t>
      </w:r>
    </w:p>
    <w:p w14:paraId="5CB9546F" w14:textId="77777777" w:rsidR="00A94CF2" w:rsidRPr="00A94CF2" w:rsidRDefault="00A94CF2" w:rsidP="00A94CF2">
      <w:pPr>
        <w:spacing w:after="0"/>
        <w:rPr>
          <w:rFonts w:ascii="Courier New" w:hAnsi="Courier New" w:cs="Courier New"/>
          <w:sz w:val="24"/>
          <w:szCs w:val="24"/>
        </w:rPr>
      </w:pPr>
      <w:r w:rsidRPr="00A94CF2">
        <w:rPr>
          <w:rFonts w:ascii="Courier New" w:hAnsi="Courier New" w:cs="Courier New"/>
          <w:sz w:val="24"/>
          <w:szCs w:val="24"/>
        </w:rPr>
        <w:t>502 75 1 2 2 76 60 55 60 55 60</w:t>
      </w:r>
    </w:p>
    <w:p w14:paraId="4CE8FDEA" w14:textId="77777777" w:rsidR="00A94CF2" w:rsidRPr="00A94CF2" w:rsidRDefault="00A94CF2" w:rsidP="00A94CF2">
      <w:pPr>
        <w:spacing w:after="0"/>
        <w:rPr>
          <w:rFonts w:ascii="Courier New" w:hAnsi="Courier New" w:cs="Courier New"/>
          <w:sz w:val="24"/>
          <w:szCs w:val="24"/>
        </w:rPr>
      </w:pPr>
      <w:r w:rsidRPr="00A94CF2">
        <w:rPr>
          <w:rFonts w:ascii="Courier New" w:hAnsi="Courier New" w:cs="Courier New"/>
          <w:sz w:val="24"/>
          <w:szCs w:val="24"/>
        </w:rPr>
        <w:t>502 77 1 2 2 77 50 45 50 50 50</w:t>
      </w:r>
    </w:p>
    <w:p w14:paraId="2161E0D0" w14:textId="77777777" w:rsidR="00A94CF2" w:rsidRPr="00A94CF2" w:rsidRDefault="00A94CF2" w:rsidP="00A94CF2">
      <w:pPr>
        <w:spacing w:after="0"/>
        <w:rPr>
          <w:rFonts w:ascii="Courier New" w:hAnsi="Courier New" w:cs="Courier New"/>
          <w:sz w:val="24"/>
          <w:szCs w:val="24"/>
        </w:rPr>
      </w:pPr>
      <w:r w:rsidRPr="00A94CF2">
        <w:rPr>
          <w:rFonts w:ascii="Courier New" w:hAnsi="Courier New" w:cs="Courier New"/>
          <w:sz w:val="24"/>
          <w:szCs w:val="24"/>
        </w:rPr>
        <w:t>502 78 1 2 2 78 50 45 50 50 55</w:t>
      </w:r>
    </w:p>
    <w:p w14:paraId="42FA4721" w14:textId="77777777" w:rsidR="00A94CF2" w:rsidRPr="00A94CF2" w:rsidRDefault="00A94CF2" w:rsidP="00A94CF2">
      <w:pPr>
        <w:spacing w:after="0"/>
        <w:rPr>
          <w:rFonts w:ascii="Courier New" w:hAnsi="Courier New" w:cs="Courier New"/>
          <w:sz w:val="24"/>
          <w:szCs w:val="24"/>
        </w:rPr>
      </w:pPr>
      <w:r w:rsidRPr="00A94CF2">
        <w:rPr>
          <w:rFonts w:ascii="Courier New" w:hAnsi="Courier New" w:cs="Courier New"/>
          <w:sz w:val="24"/>
          <w:szCs w:val="24"/>
        </w:rPr>
        <w:t>502 79 1 2 2 79 60 55 65 60 60</w:t>
      </w:r>
    </w:p>
    <w:p w14:paraId="1687A657" w14:textId="77777777" w:rsidR="00A94CF2" w:rsidRPr="00A94CF2" w:rsidRDefault="00A94CF2" w:rsidP="00A94CF2">
      <w:pPr>
        <w:spacing w:after="0"/>
        <w:rPr>
          <w:rFonts w:ascii="Courier New" w:hAnsi="Courier New" w:cs="Courier New"/>
          <w:sz w:val="24"/>
          <w:szCs w:val="24"/>
        </w:rPr>
      </w:pPr>
      <w:r w:rsidRPr="00A94CF2">
        <w:rPr>
          <w:rFonts w:ascii="Courier New" w:hAnsi="Courier New" w:cs="Courier New"/>
          <w:sz w:val="24"/>
          <w:szCs w:val="24"/>
        </w:rPr>
        <w:t>502 80 1 2 2 80 40 40 45 45 40</w:t>
      </w:r>
    </w:p>
    <w:p w14:paraId="6D0519EA" w14:textId="77777777" w:rsidR="00A94CF2" w:rsidRPr="00A94CF2" w:rsidRDefault="00A94CF2" w:rsidP="00A94CF2">
      <w:pPr>
        <w:spacing w:after="0"/>
        <w:rPr>
          <w:rFonts w:ascii="Courier New" w:hAnsi="Courier New" w:cs="Courier New"/>
          <w:sz w:val="24"/>
          <w:szCs w:val="24"/>
        </w:rPr>
      </w:pPr>
      <w:r w:rsidRPr="00A94CF2">
        <w:rPr>
          <w:rFonts w:ascii="Courier New" w:hAnsi="Courier New" w:cs="Courier New"/>
          <w:sz w:val="24"/>
          <w:szCs w:val="24"/>
        </w:rPr>
        <w:t>502 00 1 0 3 00 70 65 90 60 50</w:t>
      </w:r>
    </w:p>
    <w:p w14:paraId="77C01CB1" w14:textId="77777777" w:rsidR="00A94CF2" w:rsidRPr="00A94CF2" w:rsidRDefault="00A94CF2" w:rsidP="00A94CF2">
      <w:pPr>
        <w:spacing w:after="0"/>
        <w:rPr>
          <w:rFonts w:ascii="Courier New" w:hAnsi="Courier New" w:cs="Courier New"/>
          <w:sz w:val="24"/>
          <w:szCs w:val="24"/>
        </w:rPr>
      </w:pPr>
      <w:r w:rsidRPr="00A94CF2">
        <w:rPr>
          <w:rFonts w:ascii="Courier New" w:hAnsi="Courier New" w:cs="Courier New"/>
          <w:sz w:val="24"/>
          <w:szCs w:val="24"/>
        </w:rPr>
        <w:t>502 02 1 2 3 01 55 50 55 50 50</w:t>
      </w:r>
    </w:p>
    <w:p w14:paraId="2019A7B7" w14:textId="77777777" w:rsidR="00A94CF2" w:rsidRPr="00A94CF2" w:rsidRDefault="00A94CF2" w:rsidP="00A94CF2">
      <w:pPr>
        <w:spacing w:after="0"/>
        <w:rPr>
          <w:rFonts w:ascii="Courier New" w:hAnsi="Courier New" w:cs="Courier New"/>
          <w:sz w:val="24"/>
          <w:szCs w:val="24"/>
        </w:rPr>
      </w:pPr>
      <w:r w:rsidRPr="00A94CF2">
        <w:rPr>
          <w:rFonts w:ascii="Courier New" w:hAnsi="Courier New" w:cs="Courier New"/>
          <w:sz w:val="24"/>
          <w:szCs w:val="24"/>
        </w:rPr>
        <w:t>502 04 1 2 3 02 60 60 65 60 55</w:t>
      </w:r>
    </w:p>
    <w:p w14:paraId="1343E33C" w14:textId="77777777" w:rsidR="00A94CF2" w:rsidRPr="00A94CF2" w:rsidRDefault="00A94CF2" w:rsidP="00A94CF2">
      <w:pPr>
        <w:spacing w:after="0"/>
        <w:rPr>
          <w:rFonts w:ascii="Courier New" w:hAnsi="Courier New" w:cs="Courier New"/>
          <w:sz w:val="24"/>
          <w:szCs w:val="24"/>
        </w:rPr>
      </w:pPr>
      <w:r w:rsidRPr="00A94CF2">
        <w:rPr>
          <w:rFonts w:ascii="Courier New" w:hAnsi="Courier New" w:cs="Courier New"/>
          <w:sz w:val="24"/>
          <w:szCs w:val="24"/>
        </w:rPr>
        <w:t>502 09 1 2 3 03 50 50 50 45 20</w:t>
      </w:r>
    </w:p>
    <w:p w14:paraId="2E7140C7" w14:textId="77777777" w:rsidR="00A94CF2" w:rsidRPr="00A94CF2" w:rsidRDefault="00A94CF2" w:rsidP="00A94CF2">
      <w:pPr>
        <w:spacing w:after="0"/>
        <w:rPr>
          <w:rFonts w:ascii="Courier New" w:hAnsi="Courier New" w:cs="Courier New"/>
          <w:sz w:val="24"/>
          <w:szCs w:val="24"/>
        </w:rPr>
      </w:pPr>
      <w:r w:rsidRPr="00A94CF2">
        <w:rPr>
          <w:rFonts w:ascii="Courier New" w:hAnsi="Courier New" w:cs="Courier New"/>
          <w:sz w:val="24"/>
          <w:szCs w:val="24"/>
        </w:rPr>
        <w:t>502 11 1 2 3 04 55 50 55 45 40</w:t>
      </w:r>
    </w:p>
    <w:p w14:paraId="49CECCD0" w14:textId="77777777" w:rsidR="00A94CF2" w:rsidRPr="00A94CF2" w:rsidRDefault="00A94CF2" w:rsidP="00A94CF2">
      <w:pPr>
        <w:spacing w:after="0"/>
        <w:rPr>
          <w:rFonts w:ascii="Courier New" w:hAnsi="Courier New" w:cs="Courier New"/>
          <w:sz w:val="24"/>
          <w:szCs w:val="24"/>
        </w:rPr>
      </w:pPr>
      <w:r w:rsidRPr="00A94CF2">
        <w:rPr>
          <w:rFonts w:ascii="Courier New" w:hAnsi="Courier New" w:cs="Courier New"/>
          <w:sz w:val="24"/>
          <w:szCs w:val="24"/>
        </w:rPr>
        <w:t>502 22 1 2 3 05 65 60 65 65 70</w:t>
      </w:r>
    </w:p>
    <w:p w14:paraId="1D941C16" w14:textId="77777777" w:rsidR="00A94CF2" w:rsidRPr="00A94CF2" w:rsidRDefault="00A94CF2" w:rsidP="00A94CF2">
      <w:pPr>
        <w:spacing w:after="0"/>
        <w:rPr>
          <w:rFonts w:ascii="Courier New" w:hAnsi="Courier New" w:cs="Courier New"/>
          <w:sz w:val="24"/>
          <w:szCs w:val="24"/>
        </w:rPr>
      </w:pPr>
      <w:r w:rsidRPr="00A94CF2">
        <w:rPr>
          <w:rFonts w:ascii="Courier New" w:hAnsi="Courier New" w:cs="Courier New"/>
          <w:sz w:val="24"/>
          <w:szCs w:val="24"/>
        </w:rPr>
        <w:t>502 39 1 2 3 06 55 60 60 60 55</w:t>
      </w:r>
    </w:p>
    <w:p w14:paraId="56062745" w14:textId="77777777" w:rsidR="00A94CF2" w:rsidRPr="00A94CF2" w:rsidRDefault="00A94CF2" w:rsidP="00A94CF2">
      <w:pPr>
        <w:spacing w:after="0"/>
        <w:rPr>
          <w:rFonts w:ascii="Courier New" w:hAnsi="Courier New" w:cs="Courier New"/>
          <w:sz w:val="24"/>
          <w:szCs w:val="24"/>
        </w:rPr>
      </w:pPr>
      <w:r w:rsidRPr="00A94CF2">
        <w:rPr>
          <w:rFonts w:ascii="Courier New" w:hAnsi="Courier New" w:cs="Courier New"/>
          <w:sz w:val="24"/>
          <w:szCs w:val="24"/>
        </w:rPr>
        <w:t>502 40 1 2 3 07 55 55 60 60 55</w:t>
      </w:r>
    </w:p>
    <w:p w14:paraId="451D7382" w14:textId="77777777" w:rsidR="00A94CF2" w:rsidRPr="00A94CF2" w:rsidRDefault="00A94CF2" w:rsidP="00A94CF2">
      <w:pPr>
        <w:spacing w:after="0"/>
        <w:rPr>
          <w:rFonts w:ascii="Courier New" w:hAnsi="Courier New" w:cs="Courier New"/>
          <w:sz w:val="24"/>
          <w:szCs w:val="24"/>
        </w:rPr>
      </w:pPr>
      <w:r w:rsidRPr="00A94CF2">
        <w:rPr>
          <w:rFonts w:ascii="Courier New" w:hAnsi="Courier New" w:cs="Courier New"/>
          <w:sz w:val="24"/>
          <w:szCs w:val="24"/>
        </w:rPr>
        <w:t>502 46 1 2 3 08 60 60 65 60 60</w:t>
      </w:r>
    </w:p>
    <w:p w14:paraId="15E51C38" w14:textId="77777777" w:rsidR="00A94CF2" w:rsidRPr="00A94CF2" w:rsidRDefault="00A94CF2" w:rsidP="00A94CF2">
      <w:pPr>
        <w:spacing w:after="0"/>
        <w:rPr>
          <w:rFonts w:ascii="Courier New" w:hAnsi="Courier New" w:cs="Courier New"/>
          <w:sz w:val="24"/>
          <w:szCs w:val="24"/>
        </w:rPr>
      </w:pPr>
      <w:r w:rsidRPr="00A94CF2">
        <w:rPr>
          <w:rFonts w:ascii="Courier New" w:hAnsi="Courier New" w:cs="Courier New"/>
          <w:sz w:val="24"/>
          <w:szCs w:val="24"/>
        </w:rPr>
        <w:t>502 13 1 2 3 09 55 55 55 50 45</w:t>
      </w:r>
    </w:p>
    <w:p w14:paraId="11784998" w14:textId="77777777" w:rsidR="00A94CF2" w:rsidRPr="00A94CF2" w:rsidRDefault="00A94CF2" w:rsidP="00A94CF2">
      <w:pPr>
        <w:spacing w:after="0"/>
        <w:rPr>
          <w:rFonts w:ascii="Courier New" w:hAnsi="Courier New" w:cs="Courier New"/>
          <w:sz w:val="24"/>
          <w:szCs w:val="24"/>
        </w:rPr>
      </w:pPr>
      <w:r w:rsidRPr="00A94CF2">
        <w:rPr>
          <w:rFonts w:ascii="Courier New" w:hAnsi="Courier New" w:cs="Courier New"/>
          <w:sz w:val="24"/>
          <w:szCs w:val="24"/>
        </w:rPr>
        <w:t>502 76 1 2 3 10 60 55 65 60 60</w:t>
      </w:r>
    </w:p>
    <w:p w14:paraId="4EABF701" w14:textId="77777777" w:rsidR="00A94CF2" w:rsidRPr="00A94CF2" w:rsidRDefault="00A94CF2" w:rsidP="00A94CF2">
      <w:pPr>
        <w:spacing w:after="0"/>
        <w:rPr>
          <w:rFonts w:ascii="Courier New" w:hAnsi="Courier New" w:cs="Courier New"/>
          <w:sz w:val="24"/>
          <w:szCs w:val="24"/>
        </w:rPr>
      </w:pPr>
      <w:r w:rsidRPr="00A94CF2">
        <w:rPr>
          <w:rFonts w:ascii="Courier New" w:hAnsi="Courier New" w:cs="Courier New"/>
          <w:sz w:val="24"/>
          <w:szCs w:val="24"/>
        </w:rPr>
        <w:t>502 43 1 2 3 11 75 70 70 85 80</w:t>
      </w:r>
    </w:p>
    <w:p w14:paraId="362FB057" w14:textId="77777777" w:rsidR="00A94CF2" w:rsidRPr="00A94CF2" w:rsidRDefault="00A94CF2" w:rsidP="00A94CF2">
      <w:pPr>
        <w:spacing w:after="0"/>
        <w:rPr>
          <w:rFonts w:ascii="Courier New" w:hAnsi="Courier New" w:cs="Courier New"/>
          <w:sz w:val="24"/>
          <w:szCs w:val="24"/>
        </w:rPr>
      </w:pPr>
      <w:r w:rsidRPr="00A94CF2">
        <w:rPr>
          <w:rFonts w:ascii="Courier New" w:hAnsi="Courier New" w:cs="Courier New"/>
          <w:sz w:val="24"/>
          <w:szCs w:val="24"/>
        </w:rPr>
        <w:t>502 54 1 2 3 12 50 50 55 50 50</w:t>
      </w:r>
    </w:p>
    <w:p w14:paraId="5E8CBE50" w14:textId="77777777" w:rsidR="00A94CF2" w:rsidRPr="00A94CF2" w:rsidRDefault="00A94CF2" w:rsidP="00A94CF2">
      <w:pPr>
        <w:spacing w:after="0"/>
        <w:rPr>
          <w:rFonts w:ascii="Courier New" w:hAnsi="Courier New" w:cs="Courier New"/>
          <w:sz w:val="24"/>
          <w:szCs w:val="24"/>
        </w:rPr>
      </w:pPr>
      <w:r w:rsidRPr="00A94CF2">
        <w:rPr>
          <w:rFonts w:ascii="Courier New" w:hAnsi="Courier New" w:cs="Courier New"/>
          <w:sz w:val="24"/>
          <w:szCs w:val="24"/>
        </w:rPr>
        <w:t>502 01 1 2 3 13 50 55 55 50 55</w:t>
      </w:r>
    </w:p>
    <w:p w14:paraId="586DF28E" w14:textId="77777777" w:rsidR="00A94CF2" w:rsidRPr="00A94CF2" w:rsidRDefault="00A94CF2" w:rsidP="00A94CF2">
      <w:pPr>
        <w:spacing w:after="0"/>
        <w:rPr>
          <w:rFonts w:ascii="Courier New" w:hAnsi="Courier New" w:cs="Courier New"/>
          <w:sz w:val="24"/>
          <w:szCs w:val="24"/>
        </w:rPr>
      </w:pPr>
      <w:r w:rsidRPr="00A94CF2">
        <w:rPr>
          <w:rFonts w:ascii="Courier New" w:hAnsi="Courier New" w:cs="Courier New"/>
          <w:sz w:val="24"/>
          <w:szCs w:val="24"/>
        </w:rPr>
        <w:t>502 07 1 2 3 14 60 55 65 55 55</w:t>
      </w:r>
    </w:p>
    <w:p w14:paraId="0CFF1638" w14:textId="77777777" w:rsidR="00A94CF2" w:rsidRPr="00A94CF2" w:rsidRDefault="00A94CF2" w:rsidP="00A94CF2">
      <w:pPr>
        <w:spacing w:after="0"/>
        <w:rPr>
          <w:rFonts w:ascii="Courier New" w:hAnsi="Courier New" w:cs="Courier New"/>
          <w:sz w:val="24"/>
          <w:szCs w:val="24"/>
        </w:rPr>
      </w:pPr>
      <w:r w:rsidRPr="00A94CF2">
        <w:rPr>
          <w:rFonts w:ascii="Courier New" w:hAnsi="Courier New" w:cs="Courier New"/>
          <w:sz w:val="24"/>
          <w:szCs w:val="24"/>
        </w:rPr>
        <w:t>502 14 1 2 3 15 55 55 60 60 60</w:t>
      </w:r>
    </w:p>
    <w:p w14:paraId="310413A6" w14:textId="77777777" w:rsidR="00A94CF2" w:rsidRPr="00A94CF2" w:rsidRDefault="00A94CF2" w:rsidP="00A94CF2">
      <w:pPr>
        <w:spacing w:after="0"/>
        <w:rPr>
          <w:rFonts w:ascii="Courier New" w:hAnsi="Courier New" w:cs="Courier New"/>
          <w:sz w:val="24"/>
          <w:szCs w:val="24"/>
        </w:rPr>
      </w:pPr>
      <w:r w:rsidRPr="00A94CF2">
        <w:rPr>
          <w:rFonts w:ascii="Courier New" w:hAnsi="Courier New" w:cs="Courier New"/>
          <w:sz w:val="24"/>
          <w:szCs w:val="24"/>
        </w:rPr>
        <w:t>502 30 1 2 3 16 65 65 60 55 60</w:t>
      </w:r>
    </w:p>
    <w:p w14:paraId="04728EB7" w14:textId="77777777" w:rsidR="00A94CF2" w:rsidRPr="00A94CF2" w:rsidRDefault="00A94CF2" w:rsidP="00A94CF2">
      <w:pPr>
        <w:spacing w:after="0"/>
        <w:rPr>
          <w:rFonts w:ascii="Courier New" w:hAnsi="Courier New" w:cs="Courier New"/>
          <w:sz w:val="24"/>
          <w:szCs w:val="24"/>
        </w:rPr>
      </w:pPr>
      <w:r w:rsidRPr="00A94CF2">
        <w:rPr>
          <w:rFonts w:ascii="Courier New" w:hAnsi="Courier New" w:cs="Courier New"/>
          <w:sz w:val="24"/>
          <w:szCs w:val="24"/>
        </w:rPr>
        <w:t>502 37 1 2 3 17 70 80 70 75 70</w:t>
      </w:r>
    </w:p>
    <w:p w14:paraId="39D9B9EE" w14:textId="77777777" w:rsidR="00A94CF2" w:rsidRPr="00A94CF2" w:rsidRDefault="00A94CF2" w:rsidP="00A94CF2">
      <w:pPr>
        <w:spacing w:after="0"/>
        <w:rPr>
          <w:rFonts w:ascii="Courier New" w:hAnsi="Courier New" w:cs="Courier New"/>
          <w:sz w:val="24"/>
          <w:szCs w:val="24"/>
        </w:rPr>
      </w:pPr>
      <w:r w:rsidRPr="00A94CF2">
        <w:rPr>
          <w:rFonts w:ascii="Courier New" w:hAnsi="Courier New" w:cs="Courier New"/>
          <w:sz w:val="24"/>
          <w:szCs w:val="24"/>
        </w:rPr>
        <w:t>502 50 1 2 3 18 50 50 55 55 55</w:t>
      </w:r>
    </w:p>
    <w:p w14:paraId="70BEA2D2" w14:textId="77777777" w:rsidR="00A94CF2" w:rsidRPr="00A94CF2" w:rsidRDefault="00A94CF2" w:rsidP="00A94CF2">
      <w:pPr>
        <w:spacing w:after="0"/>
        <w:rPr>
          <w:rFonts w:ascii="Courier New" w:hAnsi="Courier New" w:cs="Courier New"/>
          <w:sz w:val="24"/>
          <w:szCs w:val="24"/>
        </w:rPr>
      </w:pPr>
      <w:r w:rsidRPr="00A94CF2">
        <w:rPr>
          <w:rFonts w:ascii="Courier New" w:hAnsi="Courier New" w:cs="Courier New"/>
          <w:sz w:val="24"/>
          <w:szCs w:val="24"/>
        </w:rPr>
        <w:t>502 52 1 2 3 19 60 60 65 60 60</w:t>
      </w:r>
    </w:p>
    <w:p w14:paraId="5C793771" w14:textId="77777777" w:rsidR="00A94CF2" w:rsidRPr="00A94CF2" w:rsidRDefault="00A94CF2" w:rsidP="00A94CF2">
      <w:pPr>
        <w:spacing w:after="0"/>
        <w:rPr>
          <w:rFonts w:ascii="Courier New" w:hAnsi="Courier New" w:cs="Courier New"/>
          <w:sz w:val="24"/>
          <w:szCs w:val="24"/>
        </w:rPr>
      </w:pPr>
      <w:r w:rsidRPr="00A94CF2">
        <w:rPr>
          <w:rFonts w:ascii="Courier New" w:hAnsi="Courier New" w:cs="Courier New"/>
          <w:sz w:val="24"/>
          <w:szCs w:val="24"/>
        </w:rPr>
        <w:t>502 65 1 2 3 20 70 65 70 70 60</w:t>
      </w:r>
    </w:p>
    <w:p w14:paraId="3150CC48" w14:textId="77777777" w:rsidR="00A94CF2" w:rsidRPr="00A94CF2" w:rsidRDefault="00A94CF2" w:rsidP="00A94CF2">
      <w:pPr>
        <w:spacing w:after="0"/>
        <w:rPr>
          <w:rFonts w:ascii="Courier New" w:hAnsi="Courier New" w:cs="Courier New"/>
          <w:sz w:val="24"/>
          <w:szCs w:val="24"/>
        </w:rPr>
      </w:pPr>
      <w:r w:rsidRPr="00A94CF2">
        <w:rPr>
          <w:rFonts w:ascii="Courier New" w:hAnsi="Courier New" w:cs="Courier New"/>
          <w:sz w:val="24"/>
          <w:szCs w:val="24"/>
        </w:rPr>
        <w:t>502 70 1 2 3 21 50 50 55 50 50</w:t>
      </w:r>
    </w:p>
    <w:p w14:paraId="03B9C505" w14:textId="77777777" w:rsidR="00A94CF2" w:rsidRPr="00A94CF2" w:rsidRDefault="00A94CF2" w:rsidP="00A94CF2">
      <w:pPr>
        <w:spacing w:after="0"/>
        <w:rPr>
          <w:rFonts w:ascii="Courier New" w:hAnsi="Courier New" w:cs="Courier New"/>
          <w:sz w:val="24"/>
          <w:szCs w:val="24"/>
        </w:rPr>
      </w:pPr>
      <w:r w:rsidRPr="00A94CF2">
        <w:rPr>
          <w:rFonts w:ascii="Courier New" w:hAnsi="Courier New" w:cs="Courier New"/>
          <w:sz w:val="24"/>
          <w:szCs w:val="24"/>
        </w:rPr>
        <w:t>502 38 1 2 3 22 55 50 60 55 55</w:t>
      </w:r>
    </w:p>
    <w:p w14:paraId="08C802A6" w14:textId="77777777" w:rsidR="00A94CF2" w:rsidRPr="00A94CF2" w:rsidRDefault="00A94CF2" w:rsidP="00A94CF2">
      <w:pPr>
        <w:spacing w:after="0"/>
        <w:rPr>
          <w:rFonts w:ascii="Courier New" w:hAnsi="Courier New" w:cs="Courier New"/>
          <w:sz w:val="24"/>
          <w:szCs w:val="24"/>
        </w:rPr>
      </w:pPr>
      <w:r w:rsidRPr="00A94CF2">
        <w:rPr>
          <w:rFonts w:ascii="Courier New" w:hAnsi="Courier New" w:cs="Courier New"/>
          <w:sz w:val="24"/>
          <w:szCs w:val="24"/>
        </w:rPr>
        <w:t>502 42 1 2 3 23 55 55 60 60 60</w:t>
      </w:r>
    </w:p>
    <w:p w14:paraId="7C1A45C2" w14:textId="77777777" w:rsidR="00A94CF2" w:rsidRPr="00A94CF2" w:rsidRDefault="00A94CF2" w:rsidP="00A94CF2">
      <w:pPr>
        <w:spacing w:after="0"/>
        <w:rPr>
          <w:rFonts w:ascii="Courier New" w:hAnsi="Courier New" w:cs="Courier New"/>
          <w:sz w:val="24"/>
          <w:szCs w:val="24"/>
        </w:rPr>
      </w:pPr>
      <w:r w:rsidRPr="00A94CF2">
        <w:rPr>
          <w:rFonts w:ascii="Courier New" w:hAnsi="Courier New" w:cs="Courier New"/>
          <w:sz w:val="24"/>
          <w:szCs w:val="24"/>
        </w:rPr>
        <w:t>502 03 1 2 3 24 55 50 60 55 55</w:t>
      </w:r>
    </w:p>
    <w:p w14:paraId="16F3312B" w14:textId="77777777" w:rsidR="00A94CF2" w:rsidRPr="00A94CF2" w:rsidRDefault="00A94CF2" w:rsidP="00A94CF2">
      <w:pPr>
        <w:spacing w:after="0"/>
        <w:rPr>
          <w:rFonts w:ascii="Courier New" w:hAnsi="Courier New" w:cs="Courier New"/>
          <w:sz w:val="24"/>
          <w:szCs w:val="24"/>
        </w:rPr>
      </w:pPr>
      <w:r w:rsidRPr="00A94CF2">
        <w:rPr>
          <w:rFonts w:ascii="Courier New" w:hAnsi="Courier New" w:cs="Courier New"/>
          <w:sz w:val="24"/>
          <w:szCs w:val="24"/>
        </w:rPr>
        <w:lastRenderedPageBreak/>
        <w:t>502 05 1 2 3 25 55 50 60 50 55</w:t>
      </w:r>
    </w:p>
    <w:p w14:paraId="0AB204AF" w14:textId="77777777" w:rsidR="00A94CF2" w:rsidRPr="00A94CF2" w:rsidRDefault="00A94CF2" w:rsidP="00A94CF2">
      <w:pPr>
        <w:spacing w:after="0"/>
        <w:rPr>
          <w:rFonts w:ascii="Courier New" w:hAnsi="Courier New" w:cs="Courier New"/>
          <w:sz w:val="24"/>
          <w:szCs w:val="24"/>
        </w:rPr>
      </w:pPr>
      <w:r w:rsidRPr="00A94CF2">
        <w:rPr>
          <w:rFonts w:ascii="Courier New" w:hAnsi="Courier New" w:cs="Courier New"/>
          <w:sz w:val="24"/>
          <w:szCs w:val="24"/>
        </w:rPr>
        <w:t>502 06 1 2 3 26 65 60 65 65 60</w:t>
      </w:r>
    </w:p>
    <w:p w14:paraId="6A6A5AAE" w14:textId="77777777" w:rsidR="00A94CF2" w:rsidRPr="00A94CF2" w:rsidRDefault="00A94CF2" w:rsidP="00A94CF2">
      <w:pPr>
        <w:spacing w:after="0"/>
        <w:rPr>
          <w:rFonts w:ascii="Courier New" w:hAnsi="Courier New" w:cs="Courier New"/>
          <w:sz w:val="24"/>
          <w:szCs w:val="24"/>
        </w:rPr>
      </w:pPr>
      <w:r w:rsidRPr="00A94CF2">
        <w:rPr>
          <w:rFonts w:ascii="Courier New" w:hAnsi="Courier New" w:cs="Courier New"/>
          <w:sz w:val="24"/>
          <w:szCs w:val="24"/>
        </w:rPr>
        <w:t>502 08 1 2 3 27 65 70 80 75 70</w:t>
      </w:r>
    </w:p>
    <w:p w14:paraId="0D25AC64" w14:textId="77777777" w:rsidR="00A94CF2" w:rsidRPr="00A94CF2" w:rsidRDefault="00A94CF2" w:rsidP="00A94CF2">
      <w:pPr>
        <w:spacing w:after="0"/>
        <w:rPr>
          <w:rFonts w:ascii="Courier New" w:hAnsi="Courier New" w:cs="Courier New"/>
          <w:sz w:val="24"/>
          <w:szCs w:val="24"/>
        </w:rPr>
      </w:pPr>
      <w:r w:rsidRPr="00A94CF2">
        <w:rPr>
          <w:rFonts w:ascii="Courier New" w:hAnsi="Courier New" w:cs="Courier New"/>
          <w:sz w:val="24"/>
          <w:szCs w:val="24"/>
        </w:rPr>
        <w:t>502 10 1 2 3 28 55 50 55 55 55</w:t>
      </w:r>
    </w:p>
    <w:p w14:paraId="7953305F" w14:textId="77777777" w:rsidR="00A94CF2" w:rsidRPr="00A94CF2" w:rsidRDefault="00A94CF2" w:rsidP="00A94CF2">
      <w:pPr>
        <w:spacing w:after="0"/>
        <w:rPr>
          <w:rFonts w:ascii="Courier New" w:hAnsi="Courier New" w:cs="Courier New"/>
          <w:sz w:val="24"/>
          <w:szCs w:val="24"/>
        </w:rPr>
      </w:pPr>
      <w:r w:rsidRPr="00A94CF2">
        <w:rPr>
          <w:rFonts w:ascii="Courier New" w:hAnsi="Courier New" w:cs="Courier New"/>
          <w:sz w:val="24"/>
          <w:szCs w:val="24"/>
        </w:rPr>
        <w:t>502 12 1 2 3 29 60 60 65 60 60</w:t>
      </w:r>
    </w:p>
    <w:p w14:paraId="0773A79F" w14:textId="77777777" w:rsidR="00A94CF2" w:rsidRPr="00A94CF2" w:rsidRDefault="00A94CF2" w:rsidP="00A94CF2">
      <w:pPr>
        <w:spacing w:after="0"/>
        <w:rPr>
          <w:rFonts w:ascii="Courier New" w:hAnsi="Courier New" w:cs="Courier New"/>
          <w:sz w:val="24"/>
          <w:szCs w:val="24"/>
        </w:rPr>
      </w:pPr>
      <w:r w:rsidRPr="00A94CF2">
        <w:rPr>
          <w:rFonts w:ascii="Courier New" w:hAnsi="Courier New" w:cs="Courier New"/>
          <w:sz w:val="24"/>
          <w:szCs w:val="24"/>
        </w:rPr>
        <w:t>502 15 1 2 3 30 45 40 50 40 35</w:t>
      </w:r>
    </w:p>
    <w:p w14:paraId="7AF24305" w14:textId="77777777" w:rsidR="00A94CF2" w:rsidRPr="00A94CF2" w:rsidRDefault="00A94CF2" w:rsidP="00A94CF2">
      <w:pPr>
        <w:spacing w:after="0"/>
        <w:rPr>
          <w:rFonts w:ascii="Courier New" w:hAnsi="Courier New" w:cs="Courier New"/>
          <w:sz w:val="24"/>
          <w:szCs w:val="24"/>
        </w:rPr>
      </w:pPr>
      <w:r w:rsidRPr="00A94CF2">
        <w:rPr>
          <w:rFonts w:ascii="Courier New" w:hAnsi="Courier New" w:cs="Courier New"/>
          <w:sz w:val="24"/>
          <w:szCs w:val="24"/>
        </w:rPr>
        <w:t>502 16 1 2 3 31 70 65 75 60 70</w:t>
      </w:r>
    </w:p>
    <w:p w14:paraId="3B0202DD" w14:textId="77777777" w:rsidR="00A94CF2" w:rsidRPr="00A94CF2" w:rsidRDefault="00A94CF2" w:rsidP="00A94CF2">
      <w:pPr>
        <w:spacing w:after="0"/>
        <w:rPr>
          <w:rFonts w:ascii="Courier New" w:hAnsi="Courier New" w:cs="Courier New"/>
          <w:sz w:val="24"/>
          <w:szCs w:val="24"/>
        </w:rPr>
      </w:pPr>
      <w:r w:rsidRPr="00A94CF2">
        <w:rPr>
          <w:rFonts w:ascii="Courier New" w:hAnsi="Courier New" w:cs="Courier New"/>
          <w:sz w:val="24"/>
          <w:szCs w:val="24"/>
        </w:rPr>
        <w:t>502 17 1 2 3 32 55 50 55 55 50</w:t>
      </w:r>
    </w:p>
    <w:p w14:paraId="5734AF6D" w14:textId="77777777" w:rsidR="00A94CF2" w:rsidRPr="00A94CF2" w:rsidRDefault="00A94CF2" w:rsidP="00A94CF2">
      <w:pPr>
        <w:spacing w:after="0"/>
        <w:rPr>
          <w:rFonts w:ascii="Courier New" w:hAnsi="Courier New" w:cs="Courier New"/>
          <w:sz w:val="24"/>
          <w:szCs w:val="24"/>
        </w:rPr>
      </w:pPr>
      <w:r w:rsidRPr="00A94CF2">
        <w:rPr>
          <w:rFonts w:ascii="Courier New" w:hAnsi="Courier New" w:cs="Courier New"/>
          <w:sz w:val="24"/>
          <w:szCs w:val="24"/>
        </w:rPr>
        <w:t>502 18 1 2 3 33 70 60 75 70 75</w:t>
      </w:r>
    </w:p>
    <w:p w14:paraId="1B3ACBF5" w14:textId="77777777" w:rsidR="00A94CF2" w:rsidRPr="00A94CF2" w:rsidRDefault="00A94CF2" w:rsidP="00A94CF2">
      <w:pPr>
        <w:spacing w:after="0"/>
        <w:rPr>
          <w:rFonts w:ascii="Courier New" w:hAnsi="Courier New" w:cs="Courier New"/>
          <w:sz w:val="24"/>
          <w:szCs w:val="24"/>
        </w:rPr>
      </w:pPr>
      <w:r w:rsidRPr="00A94CF2">
        <w:rPr>
          <w:rFonts w:ascii="Courier New" w:hAnsi="Courier New" w:cs="Courier New"/>
          <w:sz w:val="24"/>
          <w:szCs w:val="24"/>
        </w:rPr>
        <w:t>502 19 1 2 3 34 65 60 70 60 65</w:t>
      </w:r>
    </w:p>
    <w:p w14:paraId="39AF23F0" w14:textId="77777777" w:rsidR="00A94CF2" w:rsidRPr="00A94CF2" w:rsidRDefault="00A94CF2" w:rsidP="00A94CF2">
      <w:pPr>
        <w:spacing w:after="0"/>
        <w:rPr>
          <w:rFonts w:ascii="Courier New" w:hAnsi="Courier New" w:cs="Courier New"/>
          <w:sz w:val="24"/>
          <w:szCs w:val="24"/>
        </w:rPr>
      </w:pPr>
      <w:r w:rsidRPr="00A94CF2">
        <w:rPr>
          <w:rFonts w:ascii="Courier New" w:hAnsi="Courier New" w:cs="Courier New"/>
          <w:sz w:val="24"/>
          <w:szCs w:val="24"/>
        </w:rPr>
        <w:t>502 20 1 2 3 35 60 55 60 60 55</w:t>
      </w:r>
    </w:p>
    <w:p w14:paraId="0F026EEE" w14:textId="77777777" w:rsidR="00A94CF2" w:rsidRPr="00A94CF2" w:rsidRDefault="00A94CF2" w:rsidP="00A94CF2">
      <w:pPr>
        <w:spacing w:after="0"/>
        <w:rPr>
          <w:rFonts w:ascii="Courier New" w:hAnsi="Courier New" w:cs="Courier New"/>
          <w:sz w:val="24"/>
          <w:szCs w:val="24"/>
        </w:rPr>
      </w:pPr>
      <w:r w:rsidRPr="00A94CF2">
        <w:rPr>
          <w:rFonts w:ascii="Courier New" w:hAnsi="Courier New" w:cs="Courier New"/>
          <w:sz w:val="24"/>
          <w:szCs w:val="24"/>
        </w:rPr>
        <w:t>502 21 1 2 3 36 55 50 55 55 55</w:t>
      </w:r>
    </w:p>
    <w:p w14:paraId="6B665189" w14:textId="77777777" w:rsidR="00A94CF2" w:rsidRPr="00A94CF2" w:rsidRDefault="00A94CF2" w:rsidP="00A94CF2">
      <w:pPr>
        <w:spacing w:after="0"/>
        <w:rPr>
          <w:rFonts w:ascii="Courier New" w:hAnsi="Courier New" w:cs="Courier New"/>
          <w:sz w:val="24"/>
          <w:szCs w:val="24"/>
        </w:rPr>
      </w:pPr>
      <w:r w:rsidRPr="00A94CF2">
        <w:rPr>
          <w:rFonts w:ascii="Courier New" w:hAnsi="Courier New" w:cs="Courier New"/>
          <w:sz w:val="24"/>
          <w:szCs w:val="24"/>
        </w:rPr>
        <w:t>502 23 1 2 3 37 65 55 60 60 55</w:t>
      </w:r>
    </w:p>
    <w:p w14:paraId="4F52F3FF" w14:textId="77777777" w:rsidR="00A94CF2" w:rsidRPr="00A94CF2" w:rsidRDefault="00A94CF2" w:rsidP="00A94CF2">
      <w:pPr>
        <w:spacing w:after="0"/>
        <w:rPr>
          <w:rFonts w:ascii="Courier New" w:hAnsi="Courier New" w:cs="Courier New"/>
          <w:sz w:val="24"/>
          <w:szCs w:val="24"/>
        </w:rPr>
      </w:pPr>
      <w:r w:rsidRPr="00A94CF2">
        <w:rPr>
          <w:rFonts w:ascii="Courier New" w:hAnsi="Courier New" w:cs="Courier New"/>
          <w:sz w:val="24"/>
          <w:szCs w:val="24"/>
        </w:rPr>
        <w:t>502 24 1 2 3 38 65 60 65 65 65</w:t>
      </w:r>
    </w:p>
    <w:p w14:paraId="3C6767F6" w14:textId="77777777" w:rsidR="00A94CF2" w:rsidRPr="00A94CF2" w:rsidRDefault="00A94CF2" w:rsidP="00A94CF2">
      <w:pPr>
        <w:spacing w:after="0"/>
        <w:rPr>
          <w:rFonts w:ascii="Courier New" w:hAnsi="Courier New" w:cs="Courier New"/>
          <w:sz w:val="24"/>
          <w:szCs w:val="24"/>
        </w:rPr>
      </w:pPr>
      <w:r w:rsidRPr="00A94CF2">
        <w:rPr>
          <w:rFonts w:ascii="Courier New" w:hAnsi="Courier New" w:cs="Courier New"/>
          <w:sz w:val="24"/>
          <w:szCs w:val="24"/>
        </w:rPr>
        <w:t>502 25 1 2 3 39 55 50 55 55 55</w:t>
      </w:r>
    </w:p>
    <w:p w14:paraId="660C188A" w14:textId="77777777" w:rsidR="00A94CF2" w:rsidRPr="00A94CF2" w:rsidRDefault="00A94CF2" w:rsidP="00A94CF2">
      <w:pPr>
        <w:spacing w:after="0"/>
        <w:rPr>
          <w:rFonts w:ascii="Courier New" w:hAnsi="Courier New" w:cs="Courier New"/>
          <w:sz w:val="24"/>
          <w:szCs w:val="24"/>
        </w:rPr>
      </w:pPr>
      <w:r w:rsidRPr="00A94CF2">
        <w:rPr>
          <w:rFonts w:ascii="Courier New" w:hAnsi="Courier New" w:cs="Courier New"/>
          <w:sz w:val="24"/>
          <w:szCs w:val="24"/>
        </w:rPr>
        <w:t>502 26 1 2 3 40 60 55 65 60 60</w:t>
      </w:r>
    </w:p>
    <w:p w14:paraId="79164D9B" w14:textId="77777777" w:rsidR="00A94CF2" w:rsidRPr="00A94CF2" w:rsidRDefault="00A94CF2" w:rsidP="00A94CF2">
      <w:pPr>
        <w:spacing w:after="0"/>
        <w:rPr>
          <w:rFonts w:ascii="Courier New" w:hAnsi="Courier New" w:cs="Courier New"/>
          <w:sz w:val="24"/>
          <w:szCs w:val="24"/>
        </w:rPr>
      </w:pPr>
      <w:r w:rsidRPr="00A94CF2">
        <w:rPr>
          <w:rFonts w:ascii="Courier New" w:hAnsi="Courier New" w:cs="Courier New"/>
          <w:sz w:val="24"/>
          <w:szCs w:val="24"/>
        </w:rPr>
        <w:t>502 27 1 2 3 41 20 15 30 10 10</w:t>
      </w:r>
    </w:p>
    <w:p w14:paraId="67AC2D97" w14:textId="77777777" w:rsidR="00A94CF2" w:rsidRPr="00A94CF2" w:rsidRDefault="00A94CF2" w:rsidP="00A94CF2">
      <w:pPr>
        <w:spacing w:after="0"/>
        <w:rPr>
          <w:rFonts w:ascii="Courier New" w:hAnsi="Courier New" w:cs="Courier New"/>
          <w:sz w:val="24"/>
          <w:szCs w:val="24"/>
        </w:rPr>
      </w:pPr>
      <w:r w:rsidRPr="00A94CF2">
        <w:rPr>
          <w:rFonts w:ascii="Courier New" w:hAnsi="Courier New" w:cs="Courier New"/>
          <w:sz w:val="24"/>
          <w:szCs w:val="24"/>
        </w:rPr>
        <w:t>502 28 1 2 3 42 65 70 70 65 65</w:t>
      </w:r>
    </w:p>
    <w:p w14:paraId="535DE47A" w14:textId="77777777" w:rsidR="00A94CF2" w:rsidRPr="00A94CF2" w:rsidRDefault="00A94CF2" w:rsidP="00A94CF2">
      <w:pPr>
        <w:spacing w:after="0"/>
        <w:rPr>
          <w:rFonts w:ascii="Courier New" w:hAnsi="Courier New" w:cs="Courier New"/>
          <w:sz w:val="24"/>
          <w:szCs w:val="24"/>
        </w:rPr>
      </w:pPr>
      <w:r w:rsidRPr="00A94CF2">
        <w:rPr>
          <w:rFonts w:ascii="Courier New" w:hAnsi="Courier New" w:cs="Courier New"/>
          <w:sz w:val="24"/>
          <w:szCs w:val="24"/>
        </w:rPr>
        <w:t>502 29 1 2 3 43 60 60 65 60 60</w:t>
      </w:r>
    </w:p>
    <w:p w14:paraId="5413085E" w14:textId="77777777" w:rsidR="00A94CF2" w:rsidRPr="00A94CF2" w:rsidRDefault="00A94CF2" w:rsidP="00A94CF2">
      <w:pPr>
        <w:spacing w:after="0"/>
        <w:rPr>
          <w:rFonts w:ascii="Courier New" w:hAnsi="Courier New" w:cs="Courier New"/>
          <w:sz w:val="24"/>
          <w:szCs w:val="24"/>
        </w:rPr>
      </w:pPr>
      <w:r w:rsidRPr="00A94CF2">
        <w:rPr>
          <w:rFonts w:ascii="Courier New" w:hAnsi="Courier New" w:cs="Courier New"/>
          <w:sz w:val="24"/>
          <w:szCs w:val="24"/>
        </w:rPr>
        <w:t>502 31 1 2 3 44 55 55 60 55 50</w:t>
      </w:r>
    </w:p>
    <w:p w14:paraId="7934D523" w14:textId="77777777" w:rsidR="00A94CF2" w:rsidRPr="00A94CF2" w:rsidRDefault="00A94CF2" w:rsidP="00A94CF2">
      <w:pPr>
        <w:spacing w:after="0"/>
        <w:rPr>
          <w:rFonts w:ascii="Courier New" w:hAnsi="Courier New" w:cs="Courier New"/>
          <w:sz w:val="24"/>
          <w:szCs w:val="24"/>
        </w:rPr>
      </w:pPr>
      <w:r w:rsidRPr="00A94CF2">
        <w:rPr>
          <w:rFonts w:ascii="Courier New" w:hAnsi="Courier New" w:cs="Courier New"/>
          <w:sz w:val="24"/>
          <w:szCs w:val="24"/>
        </w:rPr>
        <w:t>502 32 1 2 3 45 70 75 75 70 70</w:t>
      </w:r>
    </w:p>
    <w:p w14:paraId="7AE19B7E" w14:textId="77777777" w:rsidR="00A94CF2" w:rsidRPr="00A94CF2" w:rsidRDefault="00A94CF2" w:rsidP="00A94CF2">
      <w:pPr>
        <w:spacing w:after="0"/>
        <w:rPr>
          <w:rFonts w:ascii="Courier New" w:hAnsi="Courier New" w:cs="Courier New"/>
          <w:sz w:val="24"/>
          <w:szCs w:val="24"/>
        </w:rPr>
      </w:pPr>
      <w:r w:rsidRPr="00A94CF2">
        <w:rPr>
          <w:rFonts w:ascii="Courier New" w:hAnsi="Courier New" w:cs="Courier New"/>
          <w:sz w:val="24"/>
          <w:szCs w:val="24"/>
        </w:rPr>
        <w:t>502 33 1 2 3 46 55 55 55 50 50</w:t>
      </w:r>
    </w:p>
    <w:p w14:paraId="3C1733AC" w14:textId="77777777" w:rsidR="00A94CF2" w:rsidRPr="00A94CF2" w:rsidRDefault="00A94CF2" w:rsidP="00A94CF2">
      <w:pPr>
        <w:spacing w:after="0"/>
        <w:rPr>
          <w:rFonts w:ascii="Courier New" w:hAnsi="Courier New" w:cs="Courier New"/>
          <w:sz w:val="24"/>
          <w:szCs w:val="24"/>
        </w:rPr>
      </w:pPr>
      <w:r w:rsidRPr="00A94CF2">
        <w:rPr>
          <w:rFonts w:ascii="Courier New" w:hAnsi="Courier New" w:cs="Courier New"/>
          <w:sz w:val="24"/>
          <w:szCs w:val="24"/>
        </w:rPr>
        <w:t>502 34 1 2 3 47 60 55 60 60 60</w:t>
      </w:r>
    </w:p>
    <w:p w14:paraId="612633E9" w14:textId="77777777" w:rsidR="00A94CF2" w:rsidRPr="00A94CF2" w:rsidRDefault="00A94CF2" w:rsidP="00A94CF2">
      <w:pPr>
        <w:spacing w:after="0"/>
        <w:rPr>
          <w:rFonts w:ascii="Courier New" w:hAnsi="Courier New" w:cs="Courier New"/>
          <w:sz w:val="24"/>
          <w:szCs w:val="24"/>
        </w:rPr>
      </w:pPr>
      <w:r w:rsidRPr="00A94CF2">
        <w:rPr>
          <w:rFonts w:ascii="Courier New" w:hAnsi="Courier New" w:cs="Courier New"/>
          <w:sz w:val="24"/>
          <w:szCs w:val="24"/>
        </w:rPr>
        <w:t>502 35 1 2 3 48 50 50 50 50 50</w:t>
      </w:r>
    </w:p>
    <w:p w14:paraId="11A2571A" w14:textId="77777777" w:rsidR="00A94CF2" w:rsidRPr="00A94CF2" w:rsidRDefault="00A94CF2" w:rsidP="00A94CF2">
      <w:pPr>
        <w:spacing w:after="0"/>
        <w:rPr>
          <w:rFonts w:ascii="Courier New" w:hAnsi="Courier New" w:cs="Courier New"/>
          <w:sz w:val="24"/>
          <w:szCs w:val="24"/>
        </w:rPr>
      </w:pPr>
      <w:r w:rsidRPr="00A94CF2">
        <w:rPr>
          <w:rFonts w:ascii="Courier New" w:hAnsi="Courier New" w:cs="Courier New"/>
          <w:sz w:val="24"/>
          <w:szCs w:val="24"/>
        </w:rPr>
        <w:t>502 36 1 2 3 49 55 55 60 55 60</w:t>
      </w:r>
    </w:p>
    <w:p w14:paraId="1BF431AD" w14:textId="77777777" w:rsidR="00A94CF2" w:rsidRPr="00A94CF2" w:rsidRDefault="00A94CF2" w:rsidP="00A94CF2">
      <w:pPr>
        <w:spacing w:after="0"/>
        <w:rPr>
          <w:rFonts w:ascii="Courier New" w:hAnsi="Courier New" w:cs="Courier New"/>
          <w:sz w:val="24"/>
          <w:szCs w:val="24"/>
        </w:rPr>
      </w:pPr>
      <w:r w:rsidRPr="00A94CF2">
        <w:rPr>
          <w:rFonts w:ascii="Courier New" w:hAnsi="Courier New" w:cs="Courier New"/>
          <w:sz w:val="24"/>
          <w:szCs w:val="24"/>
        </w:rPr>
        <w:t>502 41 1 2 3 50 60 65 65 60 60</w:t>
      </w:r>
    </w:p>
    <w:p w14:paraId="02227A4A" w14:textId="77777777" w:rsidR="00A94CF2" w:rsidRPr="00A94CF2" w:rsidRDefault="00A94CF2" w:rsidP="00A94CF2">
      <w:pPr>
        <w:spacing w:after="0"/>
        <w:rPr>
          <w:rFonts w:ascii="Courier New" w:hAnsi="Courier New" w:cs="Courier New"/>
          <w:sz w:val="24"/>
          <w:szCs w:val="24"/>
        </w:rPr>
      </w:pPr>
      <w:r w:rsidRPr="00A94CF2">
        <w:rPr>
          <w:rFonts w:ascii="Courier New" w:hAnsi="Courier New" w:cs="Courier New"/>
          <w:sz w:val="24"/>
          <w:szCs w:val="24"/>
        </w:rPr>
        <w:t>502 44 1 2 3 51 65 60 70 65 65</w:t>
      </w:r>
    </w:p>
    <w:p w14:paraId="7FBA2472" w14:textId="77777777" w:rsidR="00A94CF2" w:rsidRPr="00A94CF2" w:rsidRDefault="00A94CF2" w:rsidP="00A94CF2">
      <w:pPr>
        <w:spacing w:after="0"/>
        <w:rPr>
          <w:rFonts w:ascii="Courier New" w:hAnsi="Courier New" w:cs="Courier New"/>
          <w:sz w:val="24"/>
          <w:szCs w:val="24"/>
        </w:rPr>
      </w:pPr>
      <w:r w:rsidRPr="00A94CF2">
        <w:rPr>
          <w:rFonts w:ascii="Courier New" w:hAnsi="Courier New" w:cs="Courier New"/>
          <w:sz w:val="24"/>
          <w:szCs w:val="24"/>
        </w:rPr>
        <w:t>502 45 1 2 3 52 60 60 65 60 65</w:t>
      </w:r>
    </w:p>
    <w:p w14:paraId="23153922" w14:textId="77777777" w:rsidR="00A94CF2" w:rsidRPr="00A94CF2" w:rsidRDefault="00A94CF2" w:rsidP="00A94CF2">
      <w:pPr>
        <w:spacing w:after="0"/>
        <w:rPr>
          <w:rFonts w:ascii="Courier New" w:hAnsi="Courier New" w:cs="Courier New"/>
          <w:sz w:val="24"/>
          <w:szCs w:val="24"/>
        </w:rPr>
      </w:pPr>
      <w:r w:rsidRPr="00A94CF2">
        <w:rPr>
          <w:rFonts w:ascii="Courier New" w:hAnsi="Courier New" w:cs="Courier New"/>
          <w:sz w:val="24"/>
          <w:szCs w:val="24"/>
        </w:rPr>
        <w:t>502 47 1 2 3 53 55 50 55 50 55</w:t>
      </w:r>
    </w:p>
    <w:p w14:paraId="003D8062" w14:textId="77777777" w:rsidR="00A94CF2" w:rsidRPr="00A94CF2" w:rsidRDefault="00A94CF2" w:rsidP="00A94CF2">
      <w:pPr>
        <w:spacing w:after="0"/>
        <w:rPr>
          <w:rFonts w:ascii="Courier New" w:hAnsi="Courier New" w:cs="Courier New"/>
          <w:sz w:val="24"/>
          <w:szCs w:val="24"/>
        </w:rPr>
      </w:pPr>
      <w:r w:rsidRPr="00A94CF2">
        <w:rPr>
          <w:rFonts w:ascii="Courier New" w:hAnsi="Courier New" w:cs="Courier New"/>
          <w:sz w:val="24"/>
          <w:szCs w:val="24"/>
        </w:rPr>
        <w:t>502 48 1 2 3 54 65 65 65 60 65</w:t>
      </w:r>
    </w:p>
    <w:p w14:paraId="5272D776" w14:textId="77777777" w:rsidR="00A94CF2" w:rsidRPr="00A94CF2" w:rsidRDefault="00A94CF2" w:rsidP="00A94CF2">
      <w:pPr>
        <w:spacing w:after="0"/>
        <w:rPr>
          <w:rFonts w:ascii="Courier New" w:hAnsi="Courier New" w:cs="Courier New"/>
          <w:sz w:val="24"/>
          <w:szCs w:val="24"/>
        </w:rPr>
      </w:pPr>
      <w:r w:rsidRPr="00A94CF2">
        <w:rPr>
          <w:rFonts w:ascii="Courier New" w:hAnsi="Courier New" w:cs="Courier New"/>
          <w:sz w:val="24"/>
          <w:szCs w:val="24"/>
        </w:rPr>
        <w:t>502 49 1 2 3 55 80 75 80 80 75</w:t>
      </w:r>
    </w:p>
    <w:p w14:paraId="1AC0BBFD" w14:textId="77777777" w:rsidR="00A94CF2" w:rsidRPr="00A94CF2" w:rsidRDefault="00A94CF2" w:rsidP="00A94CF2">
      <w:pPr>
        <w:spacing w:after="0"/>
        <w:rPr>
          <w:rFonts w:ascii="Courier New" w:hAnsi="Courier New" w:cs="Courier New"/>
          <w:sz w:val="24"/>
          <w:szCs w:val="24"/>
        </w:rPr>
      </w:pPr>
      <w:r w:rsidRPr="00A94CF2">
        <w:rPr>
          <w:rFonts w:ascii="Courier New" w:hAnsi="Courier New" w:cs="Courier New"/>
          <w:sz w:val="24"/>
          <w:szCs w:val="24"/>
        </w:rPr>
        <w:t>502 51 1 2 3 56 70 75 70 70 70</w:t>
      </w:r>
    </w:p>
    <w:p w14:paraId="6EF88CE8" w14:textId="77777777" w:rsidR="00A94CF2" w:rsidRPr="00A94CF2" w:rsidRDefault="00A94CF2" w:rsidP="00A94CF2">
      <w:pPr>
        <w:spacing w:after="0"/>
        <w:rPr>
          <w:rFonts w:ascii="Courier New" w:hAnsi="Courier New" w:cs="Courier New"/>
          <w:sz w:val="24"/>
          <w:szCs w:val="24"/>
        </w:rPr>
      </w:pPr>
      <w:r w:rsidRPr="00A94CF2">
        <w:rPr>
          <w:rFonts w:ascii="Courier New" w:hAnsi="Courier New" w:cs="Courier New"/>
          <w:sz w:val="24"/>
          <w:szCs w:val="24"/>
        </w:rPr>
        <w:t>502 53 1 2 3 57 55 55 65 60 60</w:t>
      </w:r>
    </w:p>
    <w:p w14:paraId="5042A2BB" w14:textId="77777777" w:rsidR="00A94CF2" w:rsidRPr="00A94CF2" w:rsidRDefault="00A94CF2" w:rsidP="00A94CF2">
      <w:pPr>
        <w:spacing w:after="0"/>
        <w:rPr>
          <w:rFonts w:ascii="Courier New" w:hAnsi="Courier New" w:cs="Courier New"/>
          <w:sz w:val="24"/>
          <w:szCs w:val="24"/>
        </w:rPr>
      </w:pPr>
      <w:r w:rsidRPr="00A94CF2">
        <w:rPr>
          <w:rFonts w:ascii="Courier New" w:hAnsi="Courier New" w:cs="Courier New"/>
          <w:sz w:val="24"/>
          <w:szCs w:val="24"/>
        </w:rPr>
        <w:t>502 55 1 2 3 58 60 55 65 65 65</w:t>
      </w:r>
    </w:p>
    <w:p w14:paraId="2769C2EA" w14:textId="77777777" w:rsidR="00A94CF2" w:rsidRPr="00A94CF2" w:rsidRDefault="00A94CF2" w:rsidP="00A94CF2">
      <w:pPr>
        <w:spacing w:after="0"/>
        <w:rPr>
          <w:rFonts w:ascii="Courier New" w:hAnsi="Courier New" w:cs="Courier New"/>
          <w:sz w:val="24"/>
          <w:szCs w:val="24"/>
        </w:rPr>
      </w:pPr>
      <w:r w:rsidRPr="00A94CF2">
        <w:rPr>
          <w:rFonts w:ascii="Courier New" w:hAnsi="Courier New" w:cs="Courier New"/>
          <w:sz w:val="24"/>
          <w:szCs w:val="24"/>
        </w:rPr>
        <w:t>502 56 1 2 3 59 60 55 60 60 55</w:t>
      </w:r>
    </w:p>
    <w:p w14:paraId="1F6762D3" w14:textId="77777777" w:rsidR="00A94CF2" w:rsidRPr="00A94CF2" w:rsidRDefault="00A94CF2" w:rsidP="00A94CF2">
      <w:pPr>
        <w:spacing w:after="0"/>
        <w:rPr>
          <w:rFonts w:ascii="Courier New" w:hAnsi="Courier New" w:cs="Courier New"/>
          <w:sz w:val="24"/>
          <w:szCs w:val="24"/>
        </w:rPr>
      </w:pPr>
      <w:r w:rsidRPr="00A94CF2">
        <w:rPr>
          <w:rFonts w:ascii="Courier New" w:hAnsi="Courier New" w:cs="Courier New"/>
          <w:sz w:val="24"/>
          <w:szCs w:val="24"/>
        </w:rPr>
        <w:t>502 57 1 2 3 60 55 55 65 60 60</w:t>
      </w:r>
    </w:p>
    <w:p w14:paraId="5C470DFF" w14:textId="77777777" w:rsidR="00A94CF2" w:rsidRPr="00A94CF2" w:rsidRDefault="00A94CF2" w:rsidP="00A94CF2">
      <w:pPr>
        <w:spacing w:after="0"/>
        <w:rPr>
          <w:rFonts w:ascii="Courier New" w:hAnsi="Courier New" w:cs="Courier New"/>
          <w:sz w:val="24"/>
          <w:szCs w:val="24"/>
        </w:rPr>
      </w:pPr>
      <w:r w:rsidRPr="00A94CF2">
        <w:rPr>
          <w:rFonts w:ascii="Courier New" w:hAnsi="Courier New" w:cs="Courier New"/>
          <w:sz w:val="24"/>
          <w:szCs w:val="24"/>
        </w:rPr>
        <w:t>502 58 1 2 3 61 55 55 65 55 55</w:t>
      </w:r>
    </w:p>
    <w:p w14:paraId="2CF0C535" w14:textId="77777777" w:rsidR="00A94CF2" w:rsidRPr="00A94CF2" w:rsidRDefault="00A94CF2" w:rsidP="00A94CF2">
      <w:pPr>
        <w:spacing w:after="0"/>
        <w:rPr>
          <w:rFonts w:ascii="Courier New" w:hAnsi="Courier New" w:cs="Courier New"/>
          <w:sz w:val="24"/>
          <w:szCs w:val="24"/>
        </w:rPr>
      </w:pPr>
      <w:r w:rsidRPr="00A94CF2">
        <w:rPr>
          <w:rFonts w:ascii="Courier New" w:hAnsi="Courier New" w:cs="Courier New"/>
          <w:sz w:val="24"/>
          <w:szCs w:val="24"/>
        </w:rPr>
        <w:t>502 59 1 2 3 62 55 50 60 60 60</w:t>
      </w:r>
    </w:p>
    <w:p w14:paraId="2BCA465E" w14:textId="77777777" w:rsidR="00A94CF2" w:rsidRPr="00A94CF2" w:rsidRDefault="00A94CF2" w:rsidP="00A94CF2">
      <w:pPr>
        <w:spacing w:after="0"/>
        <w:rPr>
          <w:rFonts w:ascii="Courier New" w:hAnsi="Courier New" w:cs="Courier New"/>
          <w:sz w:val="24"/>
          <w:szCs w:val="24"/>
        </w:rPr>
      </w:pPr>
      <w:r w:rsidRPr="00A94CF2">
        <w:rPr>
          <w:rFonts w:ascii="Courier New" w:hAnsi="Courier New" w:cs="Courier New"/>
          <w:sz w:val="24"/>
          <w:szCs w:val="24"/>
        </w:rPr>
        <w:t>502 60 1 2 3 63 60 60 65 55 55</w:t>
      </w:r>
    </w:p>
    <w:p w14:paraId="09FA3BE6" w14:textId="77777777" w:rsidR="00A94CF2" w:rsidRPr="00A94CF2" w:rsidRDefault="00A94CF2" w:rsidP="00A94CF2">
      <w:pPr>
        <w:spacing w:after="0"/>
        <w:rPr>
          <w:rFonts w:ascii="Courier New" w:hAnsi="Courier New" w:cs="Courier New"/>
          <w:sz w:val="24"/>
          <w:szCs w:val="24"/>
        </w:rPr>
      </w:pPr>
      <w:r w:rsidRPr="00A94CF2">
        <w:rPr>
          <w:rFonts w:ascii="Courier New" w:hAnsi="Courier New" w:cs="Courier New"/>
          <w:sz w:val="24"/>
          <w:szCs w:val="24"/>
        </w:rPr>
        <w:t>502 61 1 2 3 64 75 80 85 80 80</w:t>
      </w:r>
    </w:p>
    <w:p w14:paraId="5FD89F6C" w14:textId="77777777" w:rsidR="00A94CF2" w:rsidRPr="00A94CF2" w:rsidRDefault="00A94CF2" w:rsidP="00A94CF2">
      <w:pPr>
        <w:spacing w:after="0"/>
        <w:rPr>
          <w:rFonts w:ascii="Courier New" w:hAnsi="Courier New" w:cs="Courier New"/>
          <w:sz w:val="24"/>
          <w:szCs w:val="24"/>
        </w:rPr>
      </w:pPr>
      <w:r w:rsidRPr="00A94CF2">
        <w:rPr>
          <w:rFonts w:ascii="Courier New" w:hAnsi="Courier New" w:cs="Courier New"/>
          <w:sz w:val="24"/>
          <w:szCs w:val="24"/>
        </w:rPr>
        <w:t>502 62 1 2 3 65 70 80 80 85 80</w:t>
      </w:r>
    </w:p>
    <w:p w14:paraId="1468ED45" w14:textId="77777777" w:rsidR="00A94CF2" w:rsidRPr="00A94CF2" w:rsidRDefault="00A94CF2" w:rsidP="00A94CF2">
      <w:pPr>
        <w:spacing w:after="0"/>
        <w:rPr>
          <w:rFonts w:ascii="Courier New" w:hAnsi="Courier New" w:cs="Courier New"/>
          <w:sz w:val="24"/>
          <w:szCs w:val="24"/>
        </w:rPr>
      </w:pPr>
      <w:r w:rsidRPr="00A94CF2">
        <w:rPr>
          <w:rFonts w:ascii="Courier New" w:hAnsi="Courier New" w:cs="Courier New"/>
          <w:sz w:val="24"/>
          <w:szCs w:val="24"/>
        </w:rPr>
        <w:t>502 63 1 2 3 66 70 65 70 70 70</w:t>
      </w:r>
    </w:p>
    <w:p w14:paraId="18632D49" w14:textId="77777777" w:rsidR="00A94CF2" w:rsidRPr="00A94CF2" w:rsidRDefault="00A94CF2" w:rsidP="00A94CF2">
      <w:pPr>
        <w:spacing w:after="0"/>
        <w:rPr>
          <w:rFonts w:ascii="Courier New" w:hAnsi="Courier New" w:cs="Courier New"/>
          <w:sz w:val="24"/>
          <w:szCs w:val="24"/>
        </w:rPr>
      </w:pPr>
      <w:r w:rsidRPr="00A94CF2">
        <w:rPr>
          <w:rFonts w:ascii="Courier New" w:hAnsi="Courier New" w:cs="Courier New"/>
          <w:sz w:val="24"/>
          <w:szCs w:val="24"/>
        </w:rPr>
        <w:t>502 64 1 2 3 67 60 50 60 55 60</w:t>
      </w:r>
    </w:p>
    <w:p w14:paraId="2FCD0C5B" w14:textId="77777777" w:rsidR="00A94CF2" w:rsidRPr="00A94CF2" w:rsidRDefault="00A94CF2" w:rsidP="00A94CF2">
      <w:pPr>
        <w:spacing w:after="0"/>
        <w:rPr>
          <w:rFonts w:ascii="Courier New" w:hAnsi="Courier New" w:cs="Courier New"/>
          <w:sz w:val="24"/>
          <w:szCs w:val="24"/>
        </w:rPr>
      </w:pPr>
      <w:r w:rsidRPr="00A94CF2">
        <w:rPr>
          <w:rFonts w:ascii="Courier New" w:hAnsi="Courier New" w:cs="Courier New"/>
          <w:sz w:val="24"/>
          <w:szCs w:val="24"/>
        </w:rPr>
        <w:t>502 66 1 2 3 68 55 55 60 55 55</w:t>
      </w:r>
    </w:p>
    <w:p w14:paraId="685FD9CB" w14:textId="77777777" w:rsidR="00A94CF2" w:rsidRPr="00A94CF2" w:rsidRDefault="00A94CF2" w:rsidP="00A94CF2">
      <w:pPr>
        <w:spacing w:after="0"/>
        <w:rPr>
          <w:rFonts w:ascii="Courier New" w:hAnsi="Courier New" w:cs="Courier New"/>
          <w:sz w:val="24"/>
          <w:szCs w:val="24"/>
        </w:rPr>
      </w:pPr>
      <w:r w:rsidRPr="00A94CF2">
        <w:rPr>
          <w:rFonts w:ascii="Courier New" w:hAnsi="Courier New" w:cs="Courier New"/>
          <w:sz w:val="24"/>
          <w:szCs w:val="24"/>
        </w:rPr>
        <w:lastRenderedPageBreak/>
        <w:t>502 67 1 2 3 69 60 60 65 60 60</w:t>
      </w:r>
    </w:p>
    <w:p w14:paraId="40333FAD" w14:textId="77777777" w:rsidR="00A94CF2" w:rsidRPr="00A94CF2" w:rsidRDefault="00A94CF2" w:rsidP="00A94CF2">
      <w:pPr>
        <w:spacing w:after="0"/>
        <w:rPr>
          <w:rFonts w:ascii="Courier New" w:hAnsi="Courier New" w:cs="Courier New"/>
          <w:sz w:val="24"/>
          <w:szCs w:val="24"/>
        </w:rPr>
      </w:pPr>
      <w:r w:rsidRPr="00A94CF2">
        <w:rPr>
          <w:rFonts w:ascii="Courier New" w:hAnsi="Courier New" w:cs="Courier New"/>
          <w:sz w:val="24"/>
          <w:szCs w:val="24"/>
        </w:rPr>
        <w:t>502 68 1 2 3 70 65 60 65 60 65</w:t>
      </w:r>
    </w:p>
    <w:p w14:paraId="091E9E27" w14:textId="77777777" w:rsidR="00A94CF2" w:rsidRPr="00A94CF2" w:rsidRDefault="00A94CF2" w:rsidP="00A94CF2">
      <w:pPr>
        <w:spacing w:after="0"/>
        <w:rPr>
          <w:rFonts w:ascii="Courier New" w:hAnsi="Courier New" w:cs="Courier New"/>
          <w:sz w:val="24"/>
          <w:szCs w:val="24"/>
        </w:rPr>
      </w:pPr>
      <w:r w:rsidRPr="00A94CF2">
        <w:rPr>
          <w:rFonts w:ascii="Courier New" w:hAnsi="Courier New" w:cs="Courier New"/>
          <w:sz w:val="24"/>
          <w:szCs w:val="24"/>
        </w:rPr>
        <w:t>502 69 1 2 3 71 65 60 70 70 65</w:t>
      </w:r>
    </w:p>
    <w:p w14:paraId="76A5EA86" w14:textId="77777777" w:rsidR="00A94CF2" w:rsidRPr="00A94CF2" w:rsidRDefault="00A94CF2" w:rsidP="00A94CF2">
      <w:pPr>
        <w:spacing w:after="0"/>
        <w:rPr>
          <w:rFonts w:ascii="Courier New" w:hAnsi="Courier New" w:cs="Courier New"/>
          <w:sz w:val="24"/>
          <w:szCs w:val="24"/>
        </w:rPr>
      </w:pPr>
      <w:r w:rsidRPr="00A94CF2">
        <w:rPr>
          <w:rFonts w:ascii="Courier New" w:hAnsi="Courier New" w:cs="Courier New"/>
          <w:sz w:val="24"/>
          <w:szCs w:val="24"/>
        </w:rPr>
        <w:t>502 71 1 2 3 72 75 65 75 75 75</w:t>
      </w:r>
    </w:p>
    <w:p w14:paraId="562304E6" w14:textId="77777777" w:rsidR="00A94CF2" w:rsidRPr="00A94CF2" w:rsidRDefault="00A94CF2" w:rsidP="00A94CF2">
      <w:pPr>
        <w:spacing w:after="0"/>
        <w:rPr>
          <w:rFonts w:ascii="Courier New" w:hAnsi="Courier New" w:cs="Courier New"/>
          <w:sz w:val="24"/>
          <w:szCs w:val="24"/>
        </w:rPr>
      </w:pPr>
      <w:r w:rsidRPr="00A94CF2">
        <w:rPr>
          <w:rFonts w:ascii="Courier New" w:hAnsi="Courier New" w:cs="Courier New"/>
          <w:sz w:val="24"/>
          <w:szCs w:val="24"/>
        </w:rPr>
        <w:t>502 72 1 2 3 73 60 60 65 65 65</w:t>
      </w:r>
    </w:p>
    <w:p w14:paraId="187FCCE4" w14:textId="77777777" w:rsidR="00A94CF2" w:rsidRPr="00A94CF2" w:rsidRDefault="00A94CF2" w:rsidP="00A94CF2">
      <w:pPr>
        <w:spacing w:after="0"/>
        <w:rPr>
          <w:rFonts w:ascii="Courier New" w:hAnsi="Courier New" w:cs="Courier New"/>
          <w:sz w:val="24"/>
          <w:szCs w:val="24"/>
        </w:rPr>
      </w:pPr>
      <w:r w:rsidRPr="00A94CF2">
        <w:rPr>
          <w:rFonts w:ascii="Courier New" w:hAnsi="Courier New" w:cs="Courier New"/>
          <w:sz w:val="24"/>
          <w:szCs w:val="24"/>
        </w:rPr>
        <w:t>502 73 1 2 3 74 55 55 60 60 60</w:t>
      </w:r>
    </w:p>
    <w:p w14:paraId="79E3F86D" w14:textId="77777777" w:rsidR="00A94CF2" w:rsidRPr="00A94CF2" w:rsidRDefault="00A94CF2" w:rsidP="00A94CF2">
      <w:pPr>
        <w:spacing w:after="0"/>
        <w:rPr>
          <w:rFonts w:ascii="Courier New" w:hAnsi="Courier New" w:cs="Courier New"/>
          <w:sz w:val="24"/>
          <w:szCs w:val="24"/>
        </w:rPr>
      </w:pPr>
      <w:r w:rsidRPr="00A94CF2">
        <w:rPr>
          <w:rFonts w:ascii="Courier New" w:hAnsi="Courier New" w:cs="Courier New"/>
          <w:sz w:val="24"/>
          <w:szCs w:val="24"/>
        </w:rPr>
        <w:t>502 74 1 2 3 75 70 75 75 75 70</w:t>
      </w:r>
    </w:p>
    <w:p w14:paraId="39BE773E" w14:textId="77777777" w:rsidR="00A94CF2" w:rsidRPr="00A94CF2" w:rsidRDefault="00A94CF2" w:rsidP="00A94CF2">
      <w:pPr>
        <w:spacing w:after="0"/>
        <w:rPr>
          <w:rFonts w:ascii="Courier New" w:hAnsi="Courier New" w:cs="Courier New"/>
          <w:sz w:val="24"/>
          <w:szCs w:val="24"/>
        </w:rPr>
      </w:pPr>
      <w:r w:rsidRPr="00A94CF2">
        <w:rPr>
          <w:rFonts w:ascii="Courier New" w:hAnsi="Courier New" w:cs="Courier New"/>
          <w:sz w:val="24"/>
          <w:szCs w:val="24"/>
        </w:rPr>
        <w:t>502 75 1 2 3 76 65 60 70 65 65</w:t>
      </w:r>
    </w:p>
    <w:p w14:paraId="5AF152EC" w14:textId="77777777" w:rsidR="00A94CF2" w:rsidRPr="00A94CF2" w:rsidRDefault="00A94CF2" w:rsidP="00A94CF2">
      <w:pPr>
        <w:spacing w:after="0"/>
        <w:rPr>
          <w:rFonts w:ascii="Courier New" w:hAnsi="Courier New" w:cs="Courier New"/>
          <w:sz w:val="24"/>
          <w:szCs w:val="24"/>
        </w:rPr>
      </w:pPr>
      <w:r w:rsidRPr="00A94CF2">
        <w:rPr>
          <w:rFonts w:ascii="Courier New" w:hAnsi="Courier New" w:cs="Courier New"/>
          <w:sz w:val="24"/>
          <w:szCs w:val="24"/>
        </w:rPr>
        <w:t>502 77 1 2 3 77 55 50 55 50 55</w:t>
      </w:r>
    </w:p>
    <w:p w14:paraId="770719EC" w14:textId="77777777" w:rsidR="00A94CF2" w:rsidRPr="00A94CF2" w:rsidRDefault="00A94CF2" w:rsidP="00A94CF2">
      <w:pPr>
        <w:spacing w:after="0"/>
        <w:rPr>
          <w:rFonts w:ascii="Courier New" w:hAnsi="Courier New" w:cs="Courier New"/>
          <w:sz w:val="24"/>
          <w:szCs w:val="24"/>
        </w:rPr>
      </w:pPr>
      <w:r w:rsidRPr="00A94CF2">
        <w:rPr>
          <w:rFonts w:ascii="Courier New" w:hAnsi="Courier New" w:cs="Courier New"/>
          <w:sz w:val="24"/>
          <w:szCs w:val="24"/>
        </w:rPr>
        <w:t>502 78 1 2 3 78 60 55 60 60 65</w:t>
      </w:r>
    </w:p>
    <w:p w14:paraId="667A6C0B" w14:textId="77777777" w:rsidR="00A94CF2" w:rsidRPr="00A94CF2" w:rsidRDefault="00A94CF2" w:rsidP="00A94CF2">
      <w:pPr>
        <w:spacing w:after="0"/>
        <w:rPr>
          <w:rFonts w:ascii="Courier New" w:hAnsi="Courier New" w:cs="Courier New"/>
          <w:sz w:val="24"/>
          <w:szCs w:val="24"/>
        </w:rPr>
      </w:pPr>
      <w:r w:rsidRPr="00A94CF2">
        <w:rPr>
          <w:rFonts w:ascii="Courier New" w:hAnsi="Courier New" w:cs="Courier New"/>
          <w:sz w:val="24"/>
          <w:szCs w:val="24"/>
        </w:rPr>
        <w:t>502 79 1 2 3 79 65 55 65 65 65</w:t>
      </w:r>
    </w:p>
    <w:p w14:paraId="018FBED6" w14:textId="77777777" w:rsidR="00A94CF2" w:rsidRPr="00A94CF2" w:rsidRDefault="00A94CF2" w:rsidP="00A94CF2">
      <w:pPr>
        <w:spacing w:after="0"/>
        <w:rPr>
          <w:rFonts w:ascii="Courier New" w:hAnsi="Courier New" w:cs="Courier New"/>
          <w:sz w:val="24"/>
          <w:szCs w:val="24"/>
        </w:rPr>
      </w:pPr>
      <w:r w:rsidRPr="00A94CF2">
        <w:rPr>
          <w:rFonts w:ascii="Courier New" w:hAnsi="Courier New" w:cs="Courier New"/>
          <w:sz w:val="24"/>
          <w:szCs w:val="24"/>
        </w:rPr>
        <w:t>502 80 1 2 3 80 50 50 60 60 55</w:t>
      </w:r>
    </w:p>
    <w:p w14:paraId="763A810C" w14:textId="77777777" w:rsidR="002659E7" w:rsidRPr="002659E7" w:rsidRDefault="002659E7" w:rsidP="002659E7">
      <w:pPr>
        <w:spacing w:after="0"/>
        <w:rPr>
          <w:rFonts w:ascii="Courier New" w:hAnsi="Courier New" w:cs="Courier New"/>
          <w:sz w:val="24"/>
          <w:szCs w:val="24"/>
        </w:rPr>
      </w:pPr>
      <w:r w:rsidRPr="002659E7">
        <w:rPr>
          <w:rFonts w:ascii="Courier New" w:hAnsi="Courier New" w:cs="Courier New"/>
          <w:sz w:val="24"/>
          <w:szCs w:val="24"/>
        </w:rPr>
        <w:t>503 00 1 0 1 00 60 65 70 40 45</w:t>
      </w:r>
    </w:p>
    <w:p w14:paraId="3D75AAE9" w14:textId="77777777" w:rsidR="002659E7" w:rsidRPr="002659E7" w:rsidRDefault="002659E7" w:rsidP="002659E7">
      <w:pPr>
        <w:spacing w:after="0"/>
        <w:rPr>
          <w:rFonts w:ascii="Courier New" w:hAnsi="Courier New" w:cs="Courier New"/>
          <w:sz w:val="24"/>
          <w:szCs w:val="24"/>
        </w:rPr>
      </w:pPr>
      <w:r w:rsidRPr="002659E7">
        <w:rPr>
          <w:rFonts w:ascii="Courier New" w:hAnsi="Courier New" w:cs="Courier New"/>
          <w:sz w:val="24"/>
          <w:szCs w:val="24"/>
        </w:rPr>
        <w:t>503 02 1 1 1 01 55 50 60 50 50</w:t>
      </w:r>
    </w:p>
    <w:p w14:paraId="662A88BB" w14:textId="77777777" w:rsidR="002659E7" w:rsidRPr="002659E7" w:rsidRDefault="002659E7" w:rsidP="002659E7">
      <w:pPr>
        <w:spacing w:after="0"/>
        <w:rPr>
          <w:rFonts w:ascii="Courier New" w:hAnsi="Courier New" w:cs="Courier New"/>
          <w:sz w:val="24"/>
          <w:szCs w:val="24"/>
        </w:rPr>
      </w:pPr>
      <w:r w:rsidRPr="002659E7">
        <w:rPr>
          <w:rFonts w:ascii="Courier New" w:hAnsi="Courier New" w:cs="Courier New"/>
          <w:sz w:val="24"/>
          <w:szCs w:val="24"/>
        </w:rPr>
        <w:t>503 04 1 1 1 02 40 40 45 40 35</w:t>
      </w:r>
    </w:p>
    <w:p w14:paraId="08CC50D8" w14:textId="77777777" w:rsidR="002659E7" w:rsidRPr="002659E7" w:rsidRDefault="002659E7" w:rsidP="002659E7">
      <w:pPr>
        <w:spacing w:after="0"/>
        <w:rPr>
          <w:rFonts w:ascii="Courier New" w:hAnsi="Courier New" w:cs="Courier New"/>
          <w:sz w:val="24"/>
          <w:szCs w:val="24"/>
        </w:rPr>
      </w:pPr>
      <w:r w:rsidRPr="002659E7">
        <w:rPr>
          <w:rFonts w:ascii="Courier New" w:hAnsi="Courier New" w:cs="Courier New"/>
          <w:sz w:val="24"/>
          <w:szCs w:val="24"/>
        </w:rPr>
        <w:t>503 09 1 1 1 03 70 75 70 70 75</w:t>
      </w:r>
    </w:p>
    <w:p w14:paraId="214618F5" w14:textId="77777777" w:rsidR="002659E7" w:rsidRPr="002659E7" w:rsidRDefault="002659E7" w:rsidP="002659E7">
      <w:pPr>
        <w:spacing w:after="0"/>
        <w:rPr>
          <w:rFonts w:ascii="Courier New" w:hAnsi="Courier New" w:cs="Courier New"/>
          <w:sz w:val="24"/>
          <w:szCs w:val="24"/>
        </w:rPr>
      </w:pPr>
      <w:r w:rsidRPr="002659E7">
        <w:rPr>
          <w:rFonts w:ascii="Courier New" w:hAnsi="Courier New" w:cs="Courier New"/>
          <w:sz w:val="24"/>
          <w:szCs w:val="24"/>
        </w:rPr>
        <w:t>503 11 1 1 1 04 40 35 45 40 40</w:t>
      </w:r>
    </w:p>
    <w:p w14:paraId="1938221C" w14:textId="77777777" w:rsidR="002659E7" w:rsidRPr="002659E7" w:rsidRDefault="002659E7" w:rsidP="002659E7">
      <w:pPr>
        <w:spacing w:after="0"/>
        <w:rPr>
          <w:rFonts w:ascii="Courier New" w:hAnsi="Courier New" w:cs="Courier New"/>
          <w:sz w:val="24"/>
          <w:szCs w:val="24"/>
        </w:rPr>
      </w:pPr>
      <w:r w:rsidRPr="002659E7">
        <w:rPr>
          <w:rFonts w:ascii="Courier New" w:hAnsi="Courier New" w:cs="Courier New"/>
          <w:sz w:val="24"/>
          <w:szCs w:val="24"/>
        </w:rPr>
        <w:t>503 22 1 1 1 05 40 40 50 50 60</w:t>
      </w:r>
    </w:p>
    <w:p w14:paraId="19813B01" w14:textId="77777777" w:rsidR="002659E7" w:rsidRPr="002659E7" w:rsidRDefault="002659E7" w:rsidP="002659E7">
      <w:pPr>
        <w:spacing w:after="0"/>
        <w:rPr>
          <w:rFonts w:ascii="Courier New" w:hAnsi="Courier New" w:cs="Courier New"/>
          <w:sz w:val="24"/>
          <w:szCs w:val="24"/>
        </w:rPr>
      </w:pPr>
      <w:r w:rsidRPr="002659E7">
        <w:rPr>
          <w:rFonts w:ascii="Courier New" w:hAnsi="Courier New" w:cs="Courier New"/>
          <w:sz w:val="24"/>
          <w:szCs w:val="24"/>
        </w:rPr>
        <w:t>503 39 1 1 1 06 35 35 35 50 50</w:t>
      </w:r>
    </w:p>
    <w:p w14:paraId="0DC15D00" w14:textId="77777777" w:rsidR="002659E7" w:rsidRPr="002659E7" w:rsidRDefault="002659E7" w:rsidP="002659E7">
      <w:pPr>
        <w:spacing w:after="0"/>
        <w:rPr>
          <w:rFonts w:ascii="Courier New" w:hAnsi="Courier New" w:cs="Courier New"/>
          <w:sz w:val="24"/>
          <w:szCs w:val="24"/>
        </w:rPr>
      </w:pPr>
      <w:r w:rsidRPr="002659E7">
        <w:rPr>
          <w:rFonts w:ascii="Courier New" w:hAnsi="Courier New" w:cs="Courier New"/>
          <w:sz w:val="24"/>
          <w:szCs w:val="24"/>
        </w:rPr>
        <w:t>503 40 1 1 1 07 30 35 55 40 40</w:t>
      </w:r>
    </w:p>
    <w:p w14:paraId="4E196EFD" w14:textId="77777777" w:rsidR="002659E7" w:rsidRPr="002659E7" w:rsidRDefault="002659E7" w:rsidP="002659E7">
      <w:pPr>
        <w:spacing w:after="0"/>
        <w:rPr>
          <w:rFonts w:ascii="Courier New" w:hAnsi="Courier New" w:cs="Courier New"/>
          <w:sz w:val="24"/>
          <w:szCs w:val="24"/>
        </w:rPr>
      </w:pPr>
      <w:r w:rsidRPr="002659E7">
        <w:rPr>
          <w:rFonts w:ascii="Courier New" w:hAnsi="Courier New" w:cs="Courier New"/>
          <w:sz w:val="24"/>
          <w:szCs w:val="24"/>
        </w:rPr>
        <w:t>503 46 1 1 1 08 30 35 55 50 60</w:t>
      </w:r>
    </w:p>
    <w:p w14:paraId="40C3BD45" w14:textId="77777777" w:rsidR="002659E7" w:rsidRPr="002659E7" w:rsidRDefault="002659E7" w:rsidP="002659E7">
      <w:pPr>
        <w:spacing w:after="0"/>
        <w:rPr>
          <w:rFonts w:ascii="Courier New" w:hAnsi="Courier New" w:cs="Courier New"/>
          <w:sz w:val="24"/>
          <w:szCs w:val="24"/>
        </w:rPr>
      </w:pPr>
      <w:r w:rsidRPr="002659E7">
        <w:rPr>
          <w:rFonts w:ascii="Courier New" w:hAnsi="Courier New" w:cs="Courier New"/>
          <w:sz w:val="24"/>
          <w:szCs w:val="24"/>
        </w:rPr>
        <w:t>503 13 1 1 1 09 45 55 60 60 55</w:t>
      </w:r>
    </w:p>
    <w:p w14:paraId="3040E658" w14:textId="77777777" w:rsidR="002659E7" w:rsidRPr="002659E7" w:rsidRDefault="002659E7" w:rsidP="002659E7">
      <w:pPr>
        <w:spacing w:after="0"/>
        <w:rPr>
          <w:rFonts w:ascii="Courier New" w:hAnsi="Courier New" w:cs="Courier New"/>
          <w:sz w:val="24"/>
          <w:szCs w:val="24"/>
        </w:rPr>
      </w:pPr>
      <w:r w:rsidRPr="002659E7">
        <w:rPr>
          <w:rFonts w:ascii="Courier New" w:hAnsi="Courier New" w:cs="Courier New"/>
          <w:sz w:val="24"/>
          <w:szCs w:val="24"/>
        </w:rPr>
        <w:t>503 76 1 1 1 10 60 65 65 65 60</w:t>
      </w:r>
    </w:p>
    <w:p w14:paraId="44D1957C" w14:textId="77777777" w:rsidR="002659E7" w:rsidRPr="002659E7" w:rsidRDefault="002659E7" w:rsidP="002659E7">
      <w:pPr>
        <w:spacing w:after="0"/>
        <w:rPr>
          <w:rFonts w:ascii="Courier New" w:hAnsi="Courier New" w:cs="Courier New"/>
          <w:sz w:val="24"/>
          <w:szCs w:val="24"/>
        </w:rPr>
      </w:pPr>
      <w:r w:rsidRPr="002659E7">
        <w:rPr>
          <w:rFonts w:ascii="Courier New" w:hAnsi="Courier New" w:cs="Courier New"/>
          <w:sz w:val="24"/>
          <w:szCs w:val="24"/>
        </w:rPr>
        <w:t>503 43 1 1 1 11 55 55 55 60 60</w:t>
      </w:r>
    </w:p>
    <w:p w14:paraId="376095E2" w14:textId="77777777" w:rsidR="002659E7" w:rsidRPr="002659E7" w:rsidRDefault="002659E7" w:rsidP="002659E7">
      <w:pPr>
        <w:spacing w:after="0"/>
        <w:rPr>
          <w:rFonts w:ascii="Courier New" w:hAnsi="Courier New" w:cs="Courier New"/>
          <w:sz w:val="24"/>
          <w:szCs w:val="24"/>
        </w:rPr>
      </w:pPr>
      <w:r w:rsidRPr="002659E7">
        <w:rPr>
          <w:rFonts w:ascii="Courier New" w:hAnsi="Courier New" w:cs="Courier New"/>
          <w:sz w:val="24"/>
          <w:szCs w:val="24"/>
        </w:rPr>
        <w:t>503 54 1 1 1 12 50 50 55 55 60</w:t>
      </w:r>
    </w:p>
    <w:p w14:paraId="0F62BECB" w14:textId="77777777" w:rsidR="002659E7" w:rsidRPr="002659E7" w:rsidRDefault="002659E7" w:rsidP="002659E7">
      <w:pPr>
        <w:spacing w:after="0"/>
        <w:rPr>
          <w:rFonts w:ascii="Courier New" w:hAnsi="Courier New" w:cs="Courier New"/>
          <w:sz w:val="24"/>
          <w:szCs w:val="24"/>
        </w:rPr>
      </w:pPr>
      <w:r w:rsidRPr="002659E7">
        <w:rPr>
          <w:rFonts w:ascii="Courier New" w:hAnsi="Courier New" w:cs="Courier New"/>
          <w:sz w:val="24"/>
          <w:szCs w:val="24"/>
        </w:rPr>
        <w:t>503 01 1 1 1 13 45 45 60 55 60</w:t>
      </w:r>
    </w:p>
    <w:p w14:paraId="5A3E345B" w14:textId="77777777" w:rsidR="002659E7" w:rsidRPr="002659E7" w:rsidRDefault="002659E7" w:rsidP="002659E7">
      <w:pPr>
        <w:spacing w:after="0"/>
        <w:rPr>
          <w:rFonts w:ascii="Courier New" w:hAnsi="Courier New" w:cs="Courier New"/>
          <w:sz w:val="24"/>
          <w:szCs w:val="24"/>
        </w:rPr>
      </w:pPr>
      <w:r w:rsidRPr="002659E7">
        <w:rPr>
          <w:rFonts w:ascii="Courier New" w:hAnsi="Courier New" w:cs="Courier New"/>
          <w:sz w:val="24"/>
          <w:szCs w:val="24"/>
        </w:rPr>
        <w:t>503 07 1 1 1 14 45 40 50 60 65</w:t>
      </w:r>
    </w:p>
    <w:p w14:paraId="1F6B7342" w14:textId="77777777" w:rsidR="002659E7" w:rsidRPr="002659E7" w:rsidRDefault="002659E7" w:rsidP="002659E7">
      <w:pPr>
        <w:spacing w:after="0"/>
        <w:rPr>
          <w:rFonts w:ascii="Courier New" w:hAnsi="Courier New" w:cs="Courier New"/>
          <w:sz w:val="24"/>
          <w:szCs w:val="24"/>
        </w:rPr>
      </w:pPr>
      <w:r w:rsidRPr="002659E7">
        <w:rPr>
          <w:rFonts w:ascii="Courier New" w:hAnsi="Courier New" w:cs="Courier New"/>
          <w:sz w:val="24"/>
          <w:szCs w:val="24"/>
        </w:rPr>
        <w:t>503 14 1 1 1 15 55 55 60 45 45</w:t>
      </w:r>
    </w:p>
    <w:p w14:paraId="7831698A" w14:textId="77777777" w:rsidR="002659E7" w:rsidRPr="002659E7" w:rsidRDefault="002659E7" w:rsidP="002659E7">
      <w:pPr>
        <w:spacing w:after="0"/>
        <w:rPr>
          <w:rFonts w:ascii="Courier New" w:hAnsi="Courier New" w:cs="Courier New"/>
          <w:sz w:val="24"/>
          <w:szCs w:val="24"/>
        </w:rPr>
      </w:pPr>
      <w:r w:rsidRPr="002659E7">
        <w:rPr>
          <w:rFonts w:ascii="Courier New" w:hAnsi="Courier New" w:cs="Courier New"/>
          <w:sz w:val="24"/>
          <w:szCs w:val="24"/>
        </w:rPr>
        <w:t>503 30 1 1 1 16 55 60 65 70 70</w:t>
      </w:r>
    </w:p>
    <w:p w14:paraId="1AAAC6AD" w14:textId="77777777" w:rsidR="002659E7" w:rsidRPr="002659E7" w:rsidRDefault="002659E7" w:rsidP="002659E7">
      <w:pPr>
        <w:spacing w:after="0"/>
        <w:rPr>
          <w:rFonts w:ascii="Courier New" w:hAnsi="Courier New" w:cs="Courier New"/>
          <w:sz w:val="24"/>
          <w:szCs w:val="24"/>
        </w:rPr>
      </w:pPr>
      <w:r w:rsidRPr="002659E7">
        <w:rPr>
          <w:rFonts w:ascii="Courier New" w:hAnsi="Courier New" w:cs="Courier New"/>
          <w:sz w:val="24"/>
          <w:szCs w:val="24"/>
        </w:rPr>
        <w:t>503 37 1 1 1 17 35 45 35 55 65</w:t>
      </w:r>
    </w:p>
    <w:p w14:paraId="249491EC" w14:textId="77777777" w:rsidR="002659E7" w:rsidRPr="002659E7" w:rsidRDefault="002659E7" w:rsidP="002659E7">
      <w:pPr>
        <w:spacing w:after="0"/>
        <w:rPr>
          <w:rFonts w:ascii="Courier New" w:hAnsi="Courier New" w:cs="Courier New"/>
          <w:sz w:val="24"/>
          <w:szCs w:val="24"/>
        </w:rPr>
      </w:pPr>
      <w:r w:rsidRPr="002659E7">
        <w:rPr>
          <w:rFonts w:ascii="Courier New" w:hAnsi="Courier New" w:cs="Courier New"/>
          <w:sz w:val="24"/>
          <w:szCs w:val="24"/>
        </w:rPr>
        <w:t>503 50 1 1 1 18 55 60 65 65 70</w:t>
      </w:r>
    </w:p>
    <w:p w14:paraId="72AED19D" w14:textId="77777777" w:rsidR="002659E7" w:rsidRPr="002659E7" w:rsidRDefault="002659E7" w:rsidP="002659E7">
      <w:pPr>
        <w:spacing w:after="0"/>
        <w:rPr>
          <w:rFonts w:ascii="Courier New" w:hAnsi="Courier New" w:cs="Courier New"/>
          <w:sz w:val="24"/>
          <w:szCs w:val="24"/>
        </w:rPr>
      </w:pPr>
      <w:r w:rsidRPr="002659E7">
        <w:rPr>
          <w:rFonts w:ascii="Courier New" w:hAnsi="Courier New" w:cs="Courier New"/>
          <w:sz w:val="24"/>
          <w:szCs w:val="24"/>
        </w:rPr>
        <w:t>503 52 1 1 1 19 55 60 60 70 70</w:t>
      </w:r>
    </w:p>
    <w:p w14:paraId="37AC6DCB" w14:textId="77777777" w:rsidR="002659E7" w:rsidRPr="002659E7" w:rsidRDefault="002659E7" w:rsidP="002659E7">
      <w:pPr>
        <w:spacing w:after="0"/>
        <w:rPr>
          <w:rFonts w:ascii="Courier New" w:hAnsi="Courier New" w:cs="Courier New"/>
          <w:sz w:val="24"/>
          <w:szCs w:val="24"/>
        </w:rPr>
      </w:pPr>
      <w:r w:rsidRPr="002659E7">
        <w:rPr>
          <w:rFonts w:ascii="Courier New" w:hAnsi="Courier New" w:cs="Courier New"/>
          <w:sz w:val="24"/>
          <w:szCs w:val="24"/>
        </w:rPr>
        <w:t>503 65 1 1 1 20 35 40 55 60 60</w:t>
      </w:r>
    </w:p>
    <w:p w14:paraId="6CFCE507" w14:textId="77777777" w:rsidR="002659E7" w:rsidRPr="002659E7" w:rsidRDefault="002659E7" w:rsidP="002659E7">
      <w:pPr>
        <w:spacing w:after="0"/>
        <w:rPr>
          <w:rFonts w:ascii="Courier New" w:hAnsi="Courier New" w:cs="Courier New"/>
          <w:sz w:val="24"/>
          <w:szCs w:val="24"/>
        </w:rPr>
      </w:pPr>
      <w:r w:rsidRPr="002659E7">
        <w:rPr>
          <w:rFonts w:ascii="Courier New" w:hAnsi="Courier New" w:cs="Courier New"/>
          <w:sz w:val="24"/>
          <w:szCs w:val="24"/>
        </w:rPr>
        <w:t>503 70 1 1 1 21 50 60 60 60 65</w:t>
      </w:r>
    </w:p>
    <w:p w14:paraId="3CEB270B" w14:textId="77777777" w:rsidR="002659E7" w:rsidRPr="002659E7" w:rsidRDefault="002659E7" w:rsidP="002659E7">
      <w:pPr>
        <w:spacing w:after="0"/>
        <w:rPr>
          <w:rFonts w:ascii="Courier New" w:hAnsi="Courier New" w:cs="Courier New"/>
          <w:sz w:val="24"/>
          <w:szCs w:val="24"/>
        </w:rPr>
      </w:pPr>
      <w:r w:rsidRPr="002659E7">
        <w:rPr>
          <w:rFonts w:ascii="Courier New" w:hAnsi="Courier New" w:cs="Courier New"/>
          <w:sz w:val="24"/>
          <w:szCs w:val="24"/>
        </w:rPr>
        <w:t>503 38 1 1 1 22 50 45 60 60 55</w:t>
      </w:r>
    </w:p>
    <w:p w14:paraId="2445A13F" w14:textId="77777777" w:rsidR="002659E7" w:rsidRPr="002659E7" w:rsidRDefault="002659E7" w:rsidP="002659E7">
      <w:pPr>
        <w:spacing w:after="0"/>
        <w:rPr>
          <w:rFonts w:ascii="Courier New" w:hAnsi="Courier New" w:cs="Courier New"/>
          <w:sz w:val="24"/>
          <w:szCs w:val="24"/>
        </w:rPr>
      </w:pPr>
      <w:r w:rsidRPr="002659E7">
        <w:rPr>
          <w:rFonts w:ascii="Courier New" w:hAnsi="Courier New" w:cs="Courier New"/>
          <w:sz w:val="24"/>
          <w:szCs w:val="24"/>
        </w:rPr>
        <w:t>503 42 1 1 1 23 45 40 40 60 65</w:t>
      </w:r>
    </w:p>
    <w:p w14:paraId="1E47B5F8" w14:textId="77777777" w:rsidR="002659E7" w:rsidRPr="002659E7" w:rsidRDefault="002659E7" w:rsidP="002659E7">
      <w:pPr>
        <w:spacing w:after="0"/>
        <w:rPr>
          <w:rFonts w:ascii="Courier New" w:hAnsi="Courier New" w:cs="Courier New"/>
          <w:sz w:val="24"/>
          <w:szCs w:val="24"/>
        </w:rPr>
      </w:pPr>
      <w:r w:rsidRPr="002659E7">
        <w:rPr>
          <w:rFonts w:ascii="Courier New" w:hAnsi="Courier New" w:cs="Courier New"/>
          <w:sz w:val="24"/>
          <w:szCs w:val="24"/>
        </w:rPr>
        <w:t>503 03 1 1 1 24 40 40 55 55 55</w:t>
      </w:r>
    </w:p>
    <w:p w14:paraId="401CBAE5" w14:textId="77777777" w:rsidR="002659E7" w:rsidRPr="002659E7" w:rsidRDefault="002659E7" w:rsidP="002659E7">
      <w:pPr>
        <w:spacing w:after="0"/>
        <w:rPr>
          <w:rFonts w:ascii="Courier New" w:hAnsi="Courier New" w:cs="Courier New"/>
          <w:sz w:val="24"/>
          <w:szCs w:val="24"/>
        </w:rPr>
      </w:pPr>
      <w:r w:rsidRPr="002659E7">
        <w:rPr>
          <w:rFonts w:ascii="Courier New" w:hAnsi="Courier New" w:cs="Courier New"/>
          <w:sz w:val="24"/>
          <w:szCs w:val="24"/>
        </w:rPr>
        <w:t>503 05 1 1 1 25 55 55 65 55 55</w:t>
      </w:r>
    </w:p>
    <w:p w14:paraId="293AA7D4" w14:textId="77777777" w:rsidR="002659E7" w:rsidRPr="002659E7" w:rsidRDefault="002659E7" w:rsidP="002659E7">
      <w:pPr>
        <w:spacing w:after="0"/>
        <w:rPr>
          <w:rFonts w:ascii="Courier New" w:hAnsi="Courier New" w:cs="Courier New"/>
          <w:sz w:val="24"/>
          <w:szCs w:val="24"/>
        </w:rPr>
      </w:pPr>
      <w:r w:rsidRPr="002659E7">
        <w:rPr>
          <w:rFonts w:ascii="Courier New" w:hAnsi="Courier New" w:cs="Courier New"/>
          <w:sz w:val="24"/>
          <w:szCs w:val="24"/>
        </w:rPr>
        <w:t>503 06 1 1 1 26 55 65 65 70 70</w:t>
      </w:r>
    </w:p>
    <w:p w14:paraId="4A45322D" w14:textId="77777777" w:rsidR="002659E7" w:rsidRPr="002659E7" w:rsidRDefault="002659E7" w:rsidP="002659E7">
      <w:pPr>
        <w:spacing w:after="0"/>
        <w:rPr>
          <w:rFonts w:ascii="Courier New" w:hAnsi="Courier New" w:cs="Courier New"/>
          <w:sz w:val="24"/>
          <w:szCs w:val="24"/>
        </w:rPr>
      </w:pPr>
      <w:r w:rsidRPr="002659E7">
        <w:rPr>
          <w:rFonts w:ascii="Courier New" w:hAnsi="Courier New" w:cs="Courier New"/>
          <w:sz w:val="24"/>
          <w:szCs w:val="24"/>
        </w:rPr>
        <w:t>503 08 1 1 1 27 60 65 65 65 60</w:t>
      </w:r>
    </w:p>
    <w:p w14:paraId="5BA2D119" w14:textId="77777777" w:rsidR="002659E7" w:rsidRPr="002659E7" w:rsidRDefault="002659E7" w:rsidP="002659E7">
      <w:pPr>
        <w:spacing w:after="0"/>
        <w:rPr>
          <w:rFonts w:ascii="Courier New" w:hAnsi="Courier New" w:cs="Courier New"/>
          <w:sz w:val="24"/>
          <w:szCs w:val="24"/>
        </w:rPr>
      </w:pPr>
      <w:r w:rsidRPr="002659E7">
        <w:rPr>
          <w:rFonts w:ascii="Courier New" w:hAnsi="Courier New" w:cs="Courier New"/>
          <w:sz w:val="24"/>
          <w:szCs w:val="24"/>
        </w:rPr>
        <w:t>503 10 1 1 1 28 35 25 40 40 40</w:t>
      </w:r>
    </w:p>
    <w:p w14:paraId="103C8360" w14:textId="77777777" w:rsidR="002659E7" w:rsidRPr="002659E7" w:rsidRDefault="002659E7" w:rsidP="002659E7">
      <w:pPr>
        <w:spacing w:after="0"/>
        <w:rPr>
          <w:rFonts w:ascii="Courier New" w:hAnsi="Courier New" w:cs="Courier New"/>
          <w:sz w:val="24"/>
          <w:szCs w:val="24"/>
        </w:rPr>
      </w:pPr>
      <w:r w:rsidRPr="002659E7">
        <w:rPr>
          <w:rFonts w:ascii="Courier New" w:hAnsi="Courier New" w:cs="Courier New"/>
          <w:sz w:val="24"/>
          <w:szCs w:val="24"/>
        </w:rPr>
        <w:t>503 12 1 1 1 29 55 55 60 65 65</w:t>
      </w:r>
    </w:p>
    <w:p w14:paraId="7C88C4CD" w14:textId="77777777" w:rsidR="002659E7" w:rsidRPr="002659E7" w:rsidRDefault="002659E7" w:rsidP="002659E7">
      <w:pPr>
        <w:spacing w:after="0"/>
        <w:rPr>
          <w:rFonts w:ascii="Courier New" w:hAnsi="Courier New" w:cs="Courier New"/>
          <w:sz w:val="24"/>
          <w:szCs w:val="24"/>
        </w:rPr>
      </w:pPr>
      <w:r w:rsidRPr="002659E7">
        <w:rPr>
          <w:rFonts w:ascii="Courier New" w:hAnsi="Courier New" w:cs="Courier New"/>
          <w:sz w:val="24"/>
          <w:szCs w:val="24"/>
        </w:rPr>
        <w:t>503 15 1 1 1 30 55 55 60 55 55</w:t>
      </w:r>
    </w:p>
    <w:p w14:paraId="25F2DEE4" w14:textId="77777777" w:rsidR="002659E7" w:rsidRPr="002659E7" w:rsidRDefault="002659E7" w:rsidP="002659E7">
      <w:pPr>
        <w:spacing w:after="0"/>
        <w:rPr>
          <w:rFonts w:ascii="Courier New" w:hAnsi="Courier New" w:cs="Courier New"/>
          <w:sz w:val="24"/>
          <w:szCs w:val="24"/>
        </w:rPr>
      </w:pPr>
      <w:r w:rsidRPr="002659E7">
        <w:rPr>
          <w:rFonts w:ascii="Courier New" w:hAnsi="Courier New" w:cs="Courier New"/>
          <w:sz w:val="24"/>
          <w:szCs w:val="24"/>
        </w:rPr>
        <w:t>503 16 1 1 1 31 60 55 50 60 60</w:t>
      </w:r>
    </w:p>
    <w:p w14:paraId="715D9263" w14:textId="77777777" w:rsidR="002659E7" w:rsidRPr="002659E7" w:rsidRDefault="002659E7" w:rsidP="002659E7">
      <w:pPr>
        <w:spacing w:after="0"/>
        <w:rPr>
          <w:rFonts w:ascii="Courier New" w:hAnsi="Courier New" w:cs="Courier New"/>
          <w:sz w:val="24"/>
          <w:szCs w:val="24"/>
        </w:rPr>
      </w:pPr>
      <w:r w:rsidRPr="002659E7">
        <w:rPr>
          <w:rFonts w:ascii="Courier New" w:hAnsi="Courier New" w:cs="Courier New"/>
          <w:sz w:val="24"/>
          <w:szCs w:val="24"/>
        </w:rPr>
        <w:lastRenderedPageBreak/>
        <w:t>503 17 1 1 1 32 40 55 60 40 40</w:t>
      </w:r>
    </w:p>
    <w:p w14:paraId="2DC5DDB2" w14:textId="77777777" w:rsidR="002659E7" w:rsidRPr="002659E7" w:rsidRDefault="002659E7" w:rsidP="002659E7">
      <w:pPr>
        <w:spacing w:after="0"/>
        <w:rPr>
          <w:rFonts w:ascii="Courier New" w:hAnsi="Courier New" w:cs="Courier New"/>
          <w:sz w:val="24"/>
          <w:szCs w:val="24"/>
        </w:rPr>
      </w:pPr>
      <w:r w:rsidRPr="002659E7">
        <w:rPr>
          <w:rFonts w:ascii="Courier New" w:hAnsi="Courier New" w:cs="Courier New"/>
          <w:sz w:val="24"/>
          <w:szCs w:val="24"/>
        </w:rPr>
        <w:t>503 18 1 1 1 33 40 45 60 55 50</w:t>
      </w:r>
    </w:p>
    <w:p w14:paraId="1AD6C7B7" w14:textId="77777777" w:rsidR="002659E7" w:rsidRPr="002659E7" w:rsidRDefault="002659E7" w:rsidP="002659E7">
      <w:pPr>
        <w:spacing w:after="0"/>
        <w:rPr>
          <w:rFonts w:ascii="Courier New" w:hAnsi="Courier New" w:cs="Courier New"/>
          <w:sz w:val="24"/>
          <w:szCs w:val="24"/>
        </w:rPr>
      </w:pPr>
      <w:r w:rsidRPr="002659E7">
        <w:rPr>
          <w:rFonts w:ascii="Courier New" w:hAnsi="Courier New" w:cs="Courier New"/>
          <w:sz w:val="24"/>
          <w:szCs w:val="24"/>
        </w:rPr>
        <w:t>503 19 1 1 1 34 50 45 60 55 55</w:t>
      </w:r>
    </w:p>
    <w:p w14:paraId="3CB866FC" w14:textId="77777777" w:rsidR="002659E7" w:rsidRPr="002659E7" w:rsidRDefault="002659E7" w:rsidP="002659E7">
      <w:pPr>
        <w:spacing w:after="0"/>
        <w:rPr>
          <w:rFonts w:ascii="Courier New" w:hAnsi="Courier New" w:cs="Courier New"/>
          <w:sz w:val="24"/>
          <w:szCs w:val="24"/>
        </w:rPr>
      </w:pPr>
      <w:r w:rsidRPr="002659E7">
        <w:rPr>
          <w:rFonts w:ascii="Courier New" w:hAnsi="Courier New" w:cs="Courier New"/>
          <w:sz w:val="24"/>
          <w:szCs w:val="24"/>
        </w:rPr>
        <w:t>503 20 1 1 1 35 30 35 40 40 50</w:t>
      </w:r>
    </w:p>
    <w:p w14:paraId="0953B189" w14:textId="77777777" w:rsidR="002659E7" w:rsidRPr="002659E7" w:rsidRDefault="002659E7" w:rsidP="002659E7">
      <w:pPr>
        <w:spacing w:after="0"/>
        <w:rPr>
          <w:rFonts w:ascii="Courier New" w:hAnsi="Courier New" w:cs="Courier New"/>
          <w:sz w:val="24"/>
          <w:szCs w:val="24"/>
        </w:rPr>
      </w:pPr>
      <w:r w:rsidRPr="002659E7">
        <w:rPr>
          <w:rFonts w:ascii="Courier New" w:hAnsi="Courier New" w:cs="Courier New"/>
          <w:sz w:val="24"/>
          <w:szCs w:val="24"/>
        </w:rPr>
        <w:t>503 21 1 1 1 36 55 55 60 40 45</w:t>
      </w:r>
    </w:p>
    <w:p w14:paraId="6ACE7C08" w14:textId="77777777" w:rsidR="002659E7" w:rsidRPr="002659E7" w:rsidRDefault="002659E7" w:rsidP="002659E7">
      <w:pPr>
        <w:spacing w:after="0"/>
        <w:rPr>
          <w:rFonts w:ascii="Courier New" w:hAnsi="Courier New" w:cs="Courier New"/>
          <w:sz w:val="24"/>
          <w:szCs w:val="24"/>
        </w:rPr>
      </w:pPr>
      <w:r w:rsidRPr="002659E7">
        <w:rPr>
          <w:rFonts w:ascii="Courier New" w:hAnsi="Courier New" w:cs="Courier New"/>
          <w:sz w:val="24"/>
          <w:szCs w:val="24"/>
        </w:rPr>
        <w:t>503 23 1 1 1 37 35 40 50 40 40</w:t>
      </w:r>
    </w:p>
    <w:p w14:paraId="0E791FA4" w14:textId="77777777" w:rsidR="002659E7" w:rsidRPr="002659E7" w:rsidRDefault="002659E7" w:rsidP="002659E7">
      <w:pPr>
        <w:spacing w:after="0"/>
        <w:rPr>
          <w:rFonts w:ascii="Courier New" w:hAnsi="Courier New" w:cs="Courier New"/>
          <w:sz w:val="24"/>
          <w:szCs w:val="24"/>
        </w:rPr>
      </w:pPr>
      <w:r w:rsidRPr="002659E7">
        <w:rPr>
          <w:rFonts w:ascii="Courier New" w:hAnsi="Courier New" w:cs="Courier New"/>
          <w:sz w:val="24"/>
          <w:szCs w:val="24"/>
        </w:rPr>
        <w:t>503 24 1 1 1 38 65 70 70 70 65</w:t>
      </w:r>
    </w:p>
    <w:p w14:paraId="57BF9D3C" w14:textId="77777777" w:rsidR="002659E7" w:rsidRPr="002659E7" w:rsidRDefault="002659E7" w:rsidP="002659E7">
      <w:pPr>
        <w:spacing w:after="0"/>
        <w:rPr>
          <w:rFonts w:ascii="Courier New" w:hAnsi="Courier New" w:cs="Courier New"/>
          <w:sz w:val="24"/>
          <w:szCs w:val="24"/>
        </w:rPr>
      </w:pPr>
      <w:r w:rsidRPr="002659E7">
        <w:rPr>
          <w:rFonts w:ascii="Courier New" w:hAnsi="Courier New" w:cs="Courier New"/>
          <w:sz w:val="24"/>
          <w:szCs w:val="24"/>
        </w:rPr>
        <w:t>503 25 1 1 1 39 40 45 50 60 55</w:t>
      </w:r>
    </w:p>
    <w:p w14:paraId="6CFFEBA6" w14:textId="77777777" w:rsidR="002659E7" w:rsidRPr="002659E7" w:rsidRDefault="002659E7" w:rsidP="002659E7">
      <w:pPr>
        <w:spacing w:after="0"/>
        <w:rPr>
          <w:rFonts w:ascii="Courier New" w:hAnsi="Courier New" w:cs="Courier New"/>
          <w:sz w:val="24"/>
          <w:szCs w:val="24"/>
        </w:rPr>
      </w:pPr>
      <w:r w:rsidRPr="002659E7">
        <w:rPr>
          <w:rFonts w:ascii="Courier New" w:hAnsi="Courier New" w:cs="Courier New"/>
          <w:sz w:val="24"/>
          <w:szCs w:val="24"/>
        </w:rPr>
        <w:t>503 26 1 1 1 40 55 50 55 55 55</w:t>
      </w:r>
    </w:p>
    <w:p w14:paraId="31002BE1" w14:textId="77777777" w:rsidR="002659E7" w:rsidRPr="002659E7" w:rsidRDefault="002659E7" w:rsidP="002659E7">
      <w:pPr>
        <w:spacing w:after="0"/>
        <w:rPr>
          <w:rFonts w:ascii="Courier New" w:hAnsi="Courier New" w:cs="Courier New"/>
          <w:sz w:val="24"/>
          <w:szCs w:val="24"/>
        </w:rPr>
      </w:pPr>
      <w:r w:rsidRPr="002659E7">
        <w:rPr>
          <w:rFonts w:ascii="Courier New" w:hAnsi="Courier New" w:cs="Courier New"/>
          <w:sz w:val="24"/>
          <w:szCs w:val="24"/>
        </w:rPr>
        <w:t>503 27 1 1 1 41 45 50 60 60 60</w:t>
      </w:r>
    </w:p>
    <w:p w14:paraId="6EA011DB" w14:textId="77777777" w:rsidR="002659E7" w:rsidRPr="002659E7" w:rsidRDefault="002659E7" w:rsidP="002659E7">
      <w:pPr>
        <w:spacing w:after="0"/>
        <w:rPr>
          <w:rFonts w:ascii="Courier New" w:hAnsi="Courier New" w:cs="Courier New"/>
          <w:sz w:val="24"/>
          <w:szCs w:val="24"/>
        </w:rPr>
      </w:pPr>
      <w:r w:rsidRPr="002659E7">
        <w:rPr>
          <w:rFonts w:ascii="Courier New" w:hAnsi="Courier New" w:cs="Courier New"/>
          <w:sz w:val="24"/>
          <w:szCs w:val="24"/>
        </w:rPr>
        <w:t>503 28 1 1 1 42 50 60 70 70 70</w:t>
      </w:r>
    </w:p>
    <w:p w14:paraId="0DD9E477" w14:textId="77777777" w:rsidR="002659E7" w:rsidRPr="002659E7" w:rsidRDefault="002659E7" w:rsidP="002659E7">
      <w:pPr>
        <w:spacing w:after="0"/>
        <w:rPr>
          <w:rFonts w:ascii="Courier New" w:hAnsi="Courier New" w:cs="Courier New"/>
          <w:sz w:val="24"/>
          <w:szCs w:val="24"/>
        </w:rPr>
      </w:pPr>
      <w:r w:rsidRPr="002659E7">
        <w:rPr>
          <w:rFonts w:ascii="Courier New" w:hAnsi="Courier New" w:cs="Courier New"/>
          <w:sz w:val="24"/>
          <w:szCs w:val="24"/>
        </w:rPr>
        <w:t>503 29 1 1 1 43 35 25 30 30 30</w:t>
      </w:r>
    </w:p>
    <w:p w14:paraId="7B1E5DE7" w14:textId="77777777" w:rsidR="002659E7" w:rsidRPr="002659E7" w:rsidRDefault="002659E7" w:rsidP="002659E7">
      <w:pPr>
        <w:spacing w:after="0"/>
        <w:rPr>
          <w:rFonts w:ascii="Courier New" w:hAnsi="Courier New" w:cs="Courier New"/>
          <w:sz w:val="24"/>
          <w:szCs w:val="24"/>
        </w:rPr>
      </w:pPr>
      <w:r w:rsidRPr="002659E7">
        <w:rPr>
          <w:rFonts w:ascii="Courier New" w:hAnsi="Courier New" w:cs="Courier New"/>
          <w:sz w:val="24"/>
          <w:szCs w:val="24"/>
        </w:rPr>
        <w:t>503 31 1 1 1 44 45 45 45 55 60</w:t>
      </w:r>
    </w:p>
    <w:p w14:paraId="57055B5B" w14:textId="77777777" w:rsidR="002659E7" w:rsidRPr="002659E7" w:rsidRDefault="002659E7" w:rsidP="002659E7">
      <w:pPr>
        <w:spacing w:after="0"/>
        <w:rPr>
          <w:rFonts w:ascii="Courier New" w:hAnsi="Courier New" w:cs="Courier New"/>
          <w:sz w:val="24"/>
          <w:szCs w:val="24"/>
        </w:rPr>
      </w:pPr>
      <w:r w:rsidRPr="002659E7">
        <w:rPr>
          <w:rFonts w:ascii="Courier New" w:hAnsi="Courier New" w:cs="Courier New"/>
          <w:sz w:val="24"/>
          <w:szCs w:val="24"/>
        </w:rPr>
        <w:t>503 32 1 1 1 45 35 35 45 60 60</w:t>
      </w:r>
    </w:p>
    <w:p w14:paraId="038E9664" w14:textId="77777777" w:rsidR="002659E7" w:rsidRPr="002659E7" w:rsidRDefault="002659E7" w:rsidP="002659E7">
      <w:pPr>
        <w:spacing w:after="0"/>
        <w:rPr>
          <w:rFonts w:ascii="Courier New" w:hAnsi="Courier New" w:cs="Courier New"/>
          <w:sz w:val="24"/>
          <w:szCs w:val="24"/>
        </w:rPr>
      </w:pPr>
      <w:r w:rsidRPr="002659E7">
        <w:rPr>
          <w:rFonts w:ascii="Courier New" w:hAnsi="Courier New" w:cs="Courier New"/>
          <w:sz w:val="24"/>
          <w:szCs w:val="24"/>
        </w:rPr>
        <w:t>503 33 1 1 1 46 60 60 65 60 65</w:t>
      </w:r>
    </w:p>
    <w:p w14:paraId="102C3620" w14:textId="77777777" w:rsidR="002659E7" w:rsidRPr="002659E7" w:rsidRDefault="002659E7" w:rsidP="002659E7">
      <w:pPr>
        <w:spacing w:after="0"/>
        <w:rPr>
          <w:rFonts w:ascii="Courier New" w:hAnsi="Courier New" w:cs="Courier New"/>
          <w:sz w:val="24"/>
          <w:szCs w:val="24"/>
        </w:rPr>
      </w:pPr>
      <w:r w:rsidRPr="002659E7">
        <w:rPr>
          <w:rFonts w:ascii="Courier New" w:hAnsi="Courier New" w:cs="Courier New"/>
          <w:sz w:val="24"/>
          <w:szCs w:val="24"/>
        </w:rPr>
        <w:t>503 34 1 1 1 47 45 55 65 65 65</w:t>
      </w:r>
    </w:p>
    <w:p w14:paraId="0B251B28" w14:textId="77777777" w:rsidR="002659E7" w:rsidRPr="002659E7" w:rsidRDefault="002659E7" w:rsidP="002659E7">
      <w:pPr>
        <w:spacing w:after="0"/>
        <w:rPr>
          <w:rFonts w:ascii="Courier New" w:hAnsi="Courier New" w:cs="Courier New"/>
          <w:sz w:val="24"/>
          <w:szCs w:val="24"/>
        </w:rPr>
      </w:pPr>
      <w:r w:rsidRPr="002659E7">
        <w:rPr>
          <w:rFonts w:ascii="Courier New" w:hAnsi="Courier New" w:cs="Courier New"/>
          <w:sz w:val="24"/>
          <w:szCs w:val="24"/>
        </w:rPr>
        <w:t>503 35 1 1 1 48 55 60 55 65 60</w:t>
      </w:r>
    </w:p>
    <w:p w14:paraId="298F837B" w14:textId="77777777" w:rsidR="002659E7" w:rsidRPr="002659E7" w:rsidRDefault="002659E7" w:rsidP="002659E7">
      <w:pPr>
        <w:spacing w:after="0"/>
        <w:rPr>
          <w:rFonts w:ascii="Courier New" w:hAnsi="Courier New" w:cs="Courier New"/>
          <w:sz w:val="24"/>
          <w:szCs w:val="24"/>
        </w:rPr>
      </w:pPr>
      <w:r w:rsidRPr="002659E7">
        <w:rPr>
          <w:rFonts w:ascii="Courier New" w:hAnsi="Courier New" w:cs="Courier New"/>
          <w:sz w:val="24"/>
          <w:szCs w:val="24"/>
        </w:rPr>
        <w:t>503 36 1 1 1 49 45 55 50 45 55</w:t>
      </w:r>
    </w:p>
    <w:p w14:paraId="01B3D723" w14:textId="77777777" w:rsidR="002659E7" w:rsidRPr="002659E7" w:rsidRDefault="002659E7" w:rsidP="002659E7">
      <w:pPr>
        <w:spacing w:after="0"/>
        <w:rPr>
          <w:rFonts w:ascii="Courier New" w:hAnsi="Courier New" w:cs="Courier New"/>
          <w:sz w:val="24"/>
          <w:szCs w:val="24"/>
        </w:rPr>
      </w:pPr>
      <w:r w:rsidRPr="002659E7">
        <w:rPr>
          <w:rFonts w:ascii="Courier New" w:hAnsi="Courier New" w:cs="Courier New"/>
          <w:sz w:val="24"/>
          <w:szCs w:val="24"/>
        </w:rPr>
        <w:t>503 41 1 1 1 50 40 40 40 60 45</w:t>
      </w:r>
    </w:p>
    <w:p w14:paraId="6B50F7D5" w14:textId="77777777" w:rsidR="002659E7" w:rsidRPr="002659E7" w:rsidRDefault="002659E7" w:rsidP="002659E7">
      <w:pPr>
        <w:spacing w:after="0"/>
        <w:rPr>
          <w:rFonts w:ascii="Courier New" w:hAnsi="Courier New" w:cs="Courier New"/>
          <w:sz w:val="24"/>
          <w:szCs w:val="24"/>
        </w:rPr>
      </w:pPr>
      <w:r w:rsidRPr="002659E7">
        <w:rPr>
          <w:rFonts w:ascii="Courier New" w:hAnsi="Courier New" w:cs="Courier New"/>
          <w:sz w:val="24"/>
          <w:szCs w:val="24"/>
        </w:rPr>
        <w:t>503 44 1 1 1 51 60 65 65 70 65</w:t>
      </w:r>
    </w:p>
    <w:p w14:paraId="1C40A756" w14:textId="77777777" w:rsidR="002659E7" w:rsidRPr="002659E7" w:rsidRDefault="002659E7" w:rsidP="002659E7">
      <w:pPr>
        <w:spacing w:after="0"/>
        <w:rPr>
          <w:rFonts w:ascii="Courier New" w:hAnsi="Courier New" w:cs="Courier New"/>
          <w:sz w:val="24"/>
          <w:szCs w:val="24"/>
        </w:rPr>
      </w:pPr>
      <w:r w:rsidRPr="002659E7">
        <w:rPr>
          <w:rFonts w:ascii="Courier New" w:hAnsi="Courier New" w:cs="Courier New"/>
          <w:sz w:val="24"/>
          <w:szCs w:val="24"/>
        </w:rPr>
        <w:t>503 45 1 1 1 52 50 55 65 60 60</w:t>
      </w:r>
    </w:p>
    <w:p w14:paraId="77604982" w14:textId="77777777" w:rsidR="002659E7" w:rsidRPr="002659E7" w:rsidRDefault="002659E7" w:rsidP="002659E7">
      <w:pPr>
        <w:spacing w:after="0"/>
        <w:rPr>
          <w:rFonts w:ascii="Courier New" w:hAnsi="Courier New" w:cs="Courier New"/>
          <w:sz w:val="24"/>
          <w:szCs w:val="24"/>
        </w:rPr>
      </w:pPr>
      <w:r w:rsidRPr="002659E7">
        <w:rPr>
          <w:rFonts w:ascii="Courier New" w:hAnsi="Courier New" w:cs="Courier New"/>
          <w:sz w:val="24"/>
          <w:szCs w:val="24"/>
        </w:rPr>
        <w:t>503 47 1 1 1 53 40 50 55 40 50</w:t>
      </w:r>
    </w:p>
    <w:p w14:paraId="43F0F411" w14:textId="77777777" w:rsidR="002659E7" w:rsidRPr="002659E7" w:rsidRDefault="002659E7" w:rsidP="002659E7">
      <w:pPr>
        <w:spacing w:after="0"/>
        <w:rPr>
          <w:rFonts w:ascii="Courier New" w:hAnsi="Courier New" w:cs="Courier New"/>
          <w:sz w:val="24"/>
          <w:szCs w:val="24"/>
        </w:rPr>
      </w:pPr>
      <w:r w:rsidRPr="002659E7">
        <w:rPr>
          <w:rFonts w:ascii="Courier New" w:hAnsi="Courier New" w:cs="Courier New"/>
          <w:sz w:val="24"/>
          <w:szCs w:val="24"/>
        </w:rPr>
        <w:t>503 48 1 1 1 54 60 65 65 70 70</w:t>
      </w:r>
    </w:p>
    <w:p w14:paraId="0DD00320" w14:textId="77777777" w:rsidR="002659E7" w:rsidRPr="002659E7" w:rsidRDefault="002659E7" w:rsidP="002659E7">
      <w:pPr>
        <w:spacing w:after="0"/>
        <w:rPr>
          <w:rFonts w:ascii="Courier New" w:hAnsi="Courier New" w:cs="Courier New"/>
          <w:sz w:val="24"/>
          <w:szCs w:val="24"/>
        </w:rPr>
      </w:pPr>
      <w:r w:rsidRPr="002659E7">
        <w:rPr>
          <w:rFonts w:ascii="Courier New" w:hAnsi="Courier New" w:cs="Courier New"/>
          <w:sz w:val="24"/>
          <w:szCs w:val="24"/>
        </w:rPr>
        <w:t>503 49 1 1 1 55 50 55 60 65 50</w:t>
      </w:r>
    </w:p>
    <w:p w14:paraId="00149907" w14:textId="77777777" w:rsidR="002659E7" w:rsidRPr="002659E7" w:rsidRDefault="002659E7" w:rsidP="002659E7">
      <w:pPr>
        <w:spacing w:after="0"/>
        <w:rPr>
          <w:rFonts w:ascii="Courier New" w:hAnsi="Courier New" w:cs="Courier New"/>
          <w:sz w:val="24"/>
          <w:szCs w:val="24"/>
        </w:rPr>
      </w:pPr>
      <w:r w:rsidRPr="002659E7">
        <w:rPr>
          <w:rFonts w:ascii="Courier New" w:hAnsi="Courier New" w:cs="Courier New"/>
          <w:sz w:val="24"/>
          <w:szCs w:val="24"/>
        </w:rPr>
        <w:t>503 51 1 1 1 56 55 55 60 50 50</w:t>
      </w:r>
    </w:p>
    <w:p w14:paraId="313F5013" w14:textId="77777777" w:rsidR="002659E7" w:rsidRPr="002659E7" w:rsidRDefault="002659E7" w:rsidP="002659E7">
      <w:pPr>
        <w:spacing w:after="0"/>
        <w:rPr>
          <w:rFonts w:ascii="Courier New" w:hAnsi="Courier New" w:cs="Courier New"/>
          <w:sz w:val="24"/>
          <w:szCs w:val="24"/>
        </w:rPr>
      </w:pPr>
      <w:r w:rsidRPr="002659E7">
        <w:rPr>
          <w:rFonts w:ascii="Courier New" w:hAnsi="Courier New" w:cs="Courier New"/>
          <w:sz w:val="24"/>
          <w:szCs w:val="24"/>
        </w:rPr>
        <w:t>503 53 1 1 1 57 50 50 50 60 60</w:t>
      </w:r>
    </w:p>
    <w:p w14:paraId="64EFBB06" w14:textId="77777777" w:rsidR="002659E7" w:rsidRPr="002659E7" w:rsidRDefault="002659E7" w:rsidP="002659E7">
      <w:pPr>
        <w:spacing w:after="0"/>
        <w:rPr>
          <w:rFonts w:ascii="Courier New" w:hAnsi="Courier New" w:cs="Courier New"/>
          <w:sz w:val="24"/>
          <w:szCs w:val="24"/>
        </w:rPr>
      </w:pPr>
      <w:r w:rsidRPr="002659E7">
        <w:rPr>
          <w:rFonts w:ascii="Courier New" w:hAnsi="Courier New" w:cs="Courier New"/>
          <w:sz w:val="24"/>
          <w:szCs w:val="24"/>
        </w:rPr>
        <w:t>503 55 1 1 1 58 40 40 50 40 45</w:t>
      </w:r>
    </w:p>
    <w:p w14:paraId="5BE6BFA7" w14:textId="77777777" w:rsidR="002659E7" w:rsidRPr="002659E7" w:rsidRDefault="002659E7" w:rsidP="002659E7">
      <w:pPr>
        <w:spacing w:after="0"/>
        <w:rPr>
          <w:rFonts w:ascii="Courier New" w:hAnsi="Courier New" w:cs="Courier New"/>
          <w:sz w:val="24"/>
          <w:szCs w:val="24"/>
        </w:rPr>
      </w:pPr>
      <w:r w:rsidRPr="002659E7">
        <w:rPr>
          <w:rFonts w:ascii="Courier New" w:hAnsi="Courier New" w:cs="Courier New"/>
          <w:sz w:val="24"/>
          <w:szCs w:val="24"/>
        </w:rPr>
        <w:t>503 56 1 1 1 59 50 60 65 60 65</w:t>
      </w:r>
    </w:p>
    <w:p w14:paraId="3E5347C7" w14:textId="77777777" w:rsidR="002659E7" w:rsidRPr="002659E7" w:rsidRDefault="002659E7" w:rsidP="002659E7">
      <w:pPr>
        <w:spacing w:after="0"/>
        <w:rPr>
          <w:rFonts w:ascii="Courier New" w:hAnsi="Courier New" w:cs="Courier New"/>
          <w:sz w:val="24"/>
          <w:szCs w:val="24"/>
        </w:rPr>
      </w:pPr>
      <w:r w:rsidRPr="002659E7">
        <w:rPr>
          <w:rFonts w:ascii="Courier New" w:hAnsi="Courier New" w:cs="Courier New"/>
          <w:sz w:val="24"/>
          <w:szCs w:val="24"/>
        </w:rPr>
        <w:t>503 57 1 1 1 60 55 60 60 50 50</w:t>
      </w:r>
    </w:p>
    <w:p w14:paraId="1BF57C88" w14:textId="77777777" w:rsidR="002659E7" w:rsidRPr="002659E7" w:rsidRDefault="002659E7" w:rsidP="002659E7">
      <w:pPr>
        <w:spacing w:after="0"/>
        <w:rPr>
          <w:rFonts w:ascii="Courier New" w:hAnsi="Courier New" w:cs="Courier New"/>
          <w:sz w:val="24"/>
          <w:szCs w:val="24"/>
        </w:rPr>
      </w:pPr>
      <w:r w:rsidRPr="002659E7">
        <w:rPr>
          <w:rFonts w:ascii="Courier New" w:hAnsi="Courier New" w:cs="Courier New"/>
          <w:sz w:val="24"/>
          <w:szCs w:val="24"/>
        </w:rPr>
        <w:t>503 58 1 1 1 61 50 40 50 55 55</w:t>
      </w:r>
    </w:p>
    <w:p w14:paraId="33B71BB7" w14:textId="77777777" w:rsidR="002659E7" w:rsidRPr="002659E7" w:rsidRDefault="002659E7" w:rsidP="002659E7">
      <w:pPr>
        <w:spacing w:after="0"/>
        <w:rPr>
          <w:rFonts w:ascii="Courier New" w:hAnsi="Courier New" w:cs="Courier New"/>
          <w:sz w:val="24"/>
          <w:szCs w:val="24"/>
        </w:rPr>
      </w:pPr>
      <w:r w:rsidRPr="002659E7">
        <w:rPr>
          <w:rFonts w:ascii="Courier New" w:hAnsi="Courier New" w:cs="Courier New"/>
          <w:sz w:val="24"/>
          <w:szCs w:val="24"/>
        </w:rPr>
        <w:t>503 59 1 1 1 62 40 45 55 45 40</w:t>
      </w:r>
    </w:p>
    <w:p w14:paraId="12AEF8B3" w14:textId="77777777" w:rsidR="002659E7" w:rsidRPr="002659E7" w:rsidRDefault="002659E7" w:rsidP="002659E7">
      <w:pPr>
        <w:spacing w:after="0"/>
        <w:rPr>
          <w:rFonts w:ascii="Courier New" w:hAnsi="Courier New" w:cs="Courier New"/>
          <w:sz w:val="24"/>
          <w:szCs w:val="24"/>
        </w:rPr>
      </w:pPr>
      <w:r w:rsidRPr="002659E7">
        <w:rPr>
          <w:rFonts w:ascii="Courier New" w:hAnsi="Courier New" w:cs="Courier New"/>
          <w:sz w:val="24"/>
          <w:szCs w:val="24"/>
        </w:rPr>
        <w:t>503 60 1 1 1 63 50 50 55 60 60</w:t>
      </w:r>
    </w:p>
    <w:p w14:paraId="5D87ADDD" w14:textId="77777777" w:rsidR="002659E7" w:rsidRPr="002659E7" w:rsidRDefault="002659E7" w:rsidP="002659E7">
      <w:pPr>
        <w:spacing w:after="0"/>
        <w:rPr>
          <w:rFonts w:ascii="Courier New" w:hAnsi="Courier New" w:cs="Courier New"/>
          <w:sz w:val="24"/>
          <w:szCs w:val="24"/>
        </w:rPr>
      </w:pPr>
      <w:r w:rsidRPr="002659E7">
        <w:rPr>
          <w:rFonts w:ascii="Courier New" w:hAnsi="Courier New" w:cs="Courier New"/>
          <w:sz w:val="24"/>
          <w:szCs w:val="24"/>
        </w:rPr>
        <w:t>503 61 1 1 1 64 55 65 60 65 60</w:t>
      </w:r>
    </w:p>
    <w:p w14:paraId="3925D206" w14:textId="77777777" w:rsidR="002659E7" w:rsidRPr="002659E7" w:rsidRDefault="002659E7" w:rsidP="002659E7">
      <w:pPr>
        <w:spacing w:after="0"/>
        <w:rPr>
          <w:rFonts w:ascii="Courier New" w:hAnsi="Courier New" w:cs="Courier New"/>
          <w:sz w:val="24"/>
          <w:szCs w:val="24"/>
        </w:rPr>
      </w:pPr>
      <w:r w:rsidRPr="002659E7">
        <w:rPr>
          <w:rFonts w:ascii="Courier New" w:hAnsi="Courier New" w:cs="Courier New"/>
          <w:sz w:val="24"/>
          <w:szCs w:val="24"/>
        </w:rPr>
        <w:t>503 62 1 1 1 65 65 70 70 70 70</w:t>
      </w:r>
    </w:p>
    <w:p w14:paraId="7AF708BE" w14:textId="77777777" w:rsidR="002659E7" w:rsidRPr="002659E7" w:rsidRDefault="002659E7" w:rsidP="002659E7">
      <w:pPr>
        <w:spacing w:after="0"/>
        <w:rPr>
          <w:rFonts w:ascii="Courier New" w:hAnsi="Courier New" w:cs="Courier New"/>
          <w:sz w:val="24"/>
          <w:szCs w:val="24"/>
        </w:rPr>
      </w:pPr>
      <w:r w:rsidRPr="002659E7">
        <w:rPr>
          <w:rFonts w:ascii="Courier New" w:hAnsi="Courier New" w:cs="Courier New"/>
          <w:sz w:val="24"/>
          <w:szCs w:val="24"/>
        </w:rPr>
        <w:t>503 63 1 1 1 66 55 40 65 45 45</w:t>
      </w:r>
    </w:p>
    <w:p w14:paraId="721755AF" w14:textId="77777777" w:rsidR="002659E7" w:rsidRPr="002659E7" w:rsidRDefault="002659E7" w:rsidP="002659E7">
      <w:pPr>
        <w:spacing w:after="0"/>
        <w:rPr>
          <w:rFonts w:ascii="Courier New" w:hAnsi="Courier New" w:cs="Courier New"/>
          <w:sz w:val="24"/>
          <w:szCs w:val="24"/>
        </w:rPr>
      </w:pPr>
      <w:r w:rsidRPr="002659E7">
        <w:rPr>
          <w:rFonts w:ascii="Courier New" w:hAnsi="Courier New" w:cs="Courier New"/>
          <w:sz w:val="24"/>
          <w:szCs w:val="24"/>
        </w:rPr>
        <w:t>503 64 1 1 1 67 45 40 45 60 55</w:t>
      </w:r>
    </w:p>
    <w:p w14:paraId="043F13BD" w14:textId="77777777" w:rsidR="002659E7" w:rsidRPr="002659E7" w:rsidRDefault="002659E7" w:rsidP="002659E7">
      <w:pPr>
        <w:spacing w:after="0"/>
        <w:rPr>
          <w:rFonts w:ascii="Courier New" w:hAnsi="Courier New" w:cs="Courier New"/>
          <w:sz w:val="24"/>
          <w:szCs w:val="24"/>
        </w:rPr>
      </w:pPr>
      <w:r w:rsidRPr="002659E7">
        <w:rPr>
          <w:rFonts w:ascii="Courier New" w:hAnsi="Courier New" w:cs="Courier New"/>
          <w:sz w:val="24"/>
          <w:szCs w:val="24"/>
        </w:rPr>
        <w:t>503 66 1 1 1 68 35 30 40 50 50</w:t>
      </w:r>
    </w:p>
    <w:p w14:paraId="02E4E233" w14:textId="77777777" w:rsidR="002659E7" w:rsidRPr="002659E7" w:rsidRDefault="002659E7" w:rsidP="002659E7">
      <w:pPr>
        <w:spacing w:after="0"/>
        <w:rPr>
          <w:rFonts w:ascii="Courier New" w:hAnsi="Courier New" w:cs="Courier New"/>
          <w:sz w:val="24"/>
          <w:szCs w:val="24"/>
        </w:rPr>
      </w:pPr>
      <w:r w:rsidRPr="002659E7">
        <w:rPr>
          <w:rFonts w:ascii="Courier New" w:hAnsi="Courier New" w:cs="Courier New"/>
          <w:sz w:val="24"/>
          <w:szCs w:val="24"/>
        </w:rPr>
        <w:t>503 67 1 1 1 69 40 35 40 50 50</w:t>
      </w:r>
    </w:p>
    <w:p w14:paraId="21C67C45" w14:textId="77777777" w:rsidR="002659E7" w:rsidRPr="002659E7" w:rsidRDefault="002659E7" w:rsidP="002659E7">
      <w:pPr>
        <w:spacing w:after="0"/>
        <w:rPr>
          <w:rFonts w:ascii="Courier New" w:hAnsi="Courier New" w:cs="Courier New"/>
          <w:sz w:val="24"/>
          <w:szCs w:val="24"/>
        </w:rPr>
      </w:pPr>
      <w:r w:rsidRPr="002659E7">
        <w:rPr>
          <w:rFonts w:ascii="Courier New" w:hAnsi="Courier New" w:cs="Courier New"/>
          <w:sz w:val="24"/>
          <w:szCs w:val="24"/>
        </w:rPr>
        <w:t>503 68 1 1 1 70 50 40 60 50 45</w:t>
      </w:r>
    </w:p>
    <w:p w14:paraId="569A3052" w14:textId="77777777" w:rsidR="002659E7" w:rsidRPr="002659E7" w:rsidRDefault="002659E7" w:rsidP="002659E7">
      <w:pPr>
        <w:spacing w:after="0"/>
        <w:rPr>
          <w:rFonts w:ascii="Courier New" w:hAnsi="Courier New" w:cs="Courier New"/>
          <w:sz w:val="24"/>
          <w:szCs w:val="24"/>
        </w:rPr>
      </w:pPr>
      <w:r w:rsidRPr="002659E7">
        <w:rPr>
          <w:rFonts w:ascii="Courier New" w:hAnsi="Courier New" w:cs="Courier New"/>
          <w:sz w:val="24"/>
          <w:szCs w:val="24"/>
        </w:rPr>
        <w:t>503 69 1 1 1 71 55 55 60 60 50</w:t>
      </w:r>
    </w:p>
    <w:p w14:paraId="743C8EAE" w14:textId="77777777" w:rsidR="002659E7" w:rsidRPr="002659E7" w:rsidRDefault="002659E7" w:rsidP="002659E7">
      <w:pPr>
        <w:spacing w:after="0"/>
        <w:rPr>
          <w:rFonts w:ascii="Courier New" w:hAnsi="Courier New" w:cs="Courier New"/>
          <w:sz w:val="24"/>
          <w:szCs w:val="24"/>
        </w:rPr>
      </w:pPr>
      <w:r w:rsidRPr="002659E7">
        <w:rPr>
          <w:rFonts w:ascii="Courier New" w:hAnsi="Courier New" w:cs="Courier New"/>
          <w:sz w:val="24"/>
          <w:szCs w:val="24"/>
        </w:rPr>
        <w:t>503 71 1 1 1 72 50 50 60 60 65</w:t>
      </w:r>
    </w:p>
    <w:p w14:paraId="523AA1B2" w14:textId="77777777" w:rsidR="002659E7" w:rsidRPr="002659E7" w:rsidRDefault="002659E7" w:rsidP="002659E7">
      <w:pPr>
        <w:spacing w:after="0"/>
        <w:rPr>
          <w:rFonts w:ascii="Courier New" w:hAnsi="Courier New" w:cs="Courier New"/>
          <w:sz w:val="24"/>
          <w:szCs w:val="24"/>
        </w:rPr>
      </w:pPr>
      <w:r w:rsidRPr="002659E7">
        <w:rPr>
          <w:rFonts w:ascii="Courier New" w:hAnsi="Courier New" w:cs="Courier New"/>
          <w:sz w:val="24"/>
          <w:szCs w:val="24"/>
        </w:rPr>
        <w:t>503 72 1 1 1 73 35 50 70 50 50</w:t>
      </w:r>
    </w:p>
    <w:p w14:paraId="2E5A0680" w14:textId="77777777" w:rsidR="002659E7" w:rsidRPr="002659E7" w:rsidRDefault="002659E7" w:rsidP="002659E7">
      <w:pPr>
        <w:spacing w:after="0"/>
        <w:rPr>
          <w:rFonts w:ascii="Courier New" w:hAnsi="Courier New" w:cs="Courier New"/>
          <w:sz w:val="24"/>
          <w:szCs w:val="24"/>
        </w:rPr>
      </w:pPr>
      <w:r w:rsidRPr="002659E7">
        <w:rPr>
          <w:rFonts w:ascii="Courier New" w:hAnsi="Courier New" w:cs="Courier New"/>
          <w:sz w:val="24"/>
          <w:szCs w:val="24"/>
        </w:rPr>
        <w:t>503 73 1 1 1 74 40 35 40 40 40</w:t>
      </w:r>
    </w:p>
    <w:p w14:paraId="4EB8385D" w14:textId="77777777" w:rsidR="002659E7" w:rsidRPr="002659E7" w:rsidRDefault="002659E7" w:rsidP="002659E7">
      <w:pPr>
        <w:spacing w:after="0"/>
        <w:rPr>
          <w:rFonts w:ascii="Courier New" w:hAnsi="Courier New" w:cs="Courier New"/>
          <w:sz w:val="24"/>
          <w:szCs w:val="24"/>
        </w:rPr>
      </w:pPr>
      <w:r w:rsidRPr="002659E7">
        <w:rPr>
          <w:rFonts w:ascii="Courier New" w:hAnsi="Courier New" w:cs="Courier New"/>
          <w:sz w:val="24"/>
          <w:szCs w:val="24"/>
        </w:rPr>
        <w:t>503 74 1 1 1 75 55 60 60 50 60</w:t>
      </w:r>
    </w:p>
    <w:p w14:paraId="0C5715CA" w14:textId="77777777" w:rsidR="002659E7" w:rsidRPr="002659E7" w:rsidRDefault="002659E7" w:rsidP="002659E7">
      <w:pPr>
        <w:spacing w:after="0"/>
        <w:rPr>
          <w:rFonts w:ascii="Courier New" w:hAnsi="Courier New" w:cs="Courier New"/>
          <w:sz w:val="24"/>
          <w:szCs w:val="24"/>
        </w:rPr>
      </w:pPr>
      <w:r w:rsidRPr="002659E7">
        <w:rPr>
          <w:rFonts w:ascii="Courier New" w:hAnsi="Courier New" w:cs="Courier New"/>
          <w:sz w:val="24"/>
          <w:szCs w:val="24"/>
        </w:rPr>
        <w:lastRenderedPageBreak/>
        <w:t>503 75 1 1 1 76 50 45 60 55 60</w:t>
      </w:r>
    </w:p>
    <w:p w14:paraId="03EB9D3C" w14:textId="77777777" w:rsidR="002659E7" w:rsidRPr="002659E7" w:rsidRDefault="002659E7" w:rsidP="002659E7">
      <w:pPr>
        <w:spacing w:after="0"/>
        <w:rPr>
          <w:rFonts w:ascii="Courier New" w:hAnsi="Courier New" w:cs="Courier New"/>
          <w:sz w:val="24"/>
          <w:szCs w:val="24"/>
        </w:rPr>
      </w:pPr>
      <w:r w:rsidRPr="002659E7">
        <w:rPr>
          <w:rFonts w:ascii="Courier New" w:hAnsi="Courier New" w:cs="Courier New"/>
          <w:sz w:val="24"/>
          <w:szCs w:val="24"/>
        </w:rPr>
        <w:t xml:space="preserve">503 77 1 1 1 77 </w:t>
      </w:r>
    </w:p>
    <w:p w14:paraId="00FBB8C7" w14:textId="77777777" w:rsidR="002659E7" w:rsidRPr="002659E7" w:rsidRDefault="002659E7" w:rsidP="002659E7">
      <w:pPr>
        <w:spacing w:after="0"/>
        <w:rPr>
          <w:rFonts w:ascii="Courier New" w:hAnsi="Courier New" w:cs="Courier New"/>
          <w:sz w:val="24"/>
          <w:szCs w:val="24"/>
        </w:rPr>
      </w:pPr>
      <w:r w:rsidRPr="002659E7">
        <w:rPr>
          <w:rFonts w:ascii="Courier New" w:hAnsi="Courier New" w:cs="Courier New"/>
          <w:sz w:val="24"/>
          <w:szCs w:val="24"/>
        </w:rPr>
        <w:t>503 78 1 1 1 78 40 40 65 50 50</w:t>
      </w:r>
    </w:p>
    <w:p w14:paraId="53EC63B0" w14:textId="77777777" w:rsidR="002659E7" w:rsidRPr="002659E7" w:rsidRDefault="002659E7" w:rsidP="002659E7">
      <w:pPr>
        <w:spacing w:after="0"/>
        <w:rPr>
          <w:rFonts w:ascii="Courier New" w:hAnsi="Courier New" w:cs="Courier New"/>
          <w:sz w:val="24"/>
          <w:szCs w:val="24"/>
        </w:rPr>
      </w:pPr>
      <w:r w:rsidRPr="002659E7">
        <w:rPr>
          <w:rFonts w:ascii="Courier New" w:hAnsi="Courier New" w:cs="Courier New"/>
          <w:sz w:val="24"/>
          <w:szCs w:val="24"/>
        </w:rPr>
        <w:t>503 79 1 1 1 79 40 35 40 40 40</w:t>
      </w:r>
    </w:p>
    <w:p w14:paraId="2EB93606" w14:textId="77777777" w:rsidR="002659E7" w:rsidRPr="002659E7" w:rsidRDefault="002659E7" w:rsidP="002659E7">
      <w:pPr>
        <w:spacing w:after="0"/>
        <w:rPr>
          <w:rFonts w:ascii="Courier New" w:hAnsi="Courier New" w:cs="Courier New"/>
          <w:sz w:val="24"/>
          <w:szCs w:val="24"/>
        </w:rPr>
      </w:pPr>
      <w:r w:rsidRPr="002659E7">
        <w:rPr>
          <w:rFonts w:ascii="Courier New" w:hAnsi="Courier New" w:cs="Courier New"/>
          <w:sz w:val="24"/>
          <w:szCs w:val="24"/>
        </w:rPr>
        <w:t>503 80 1 1 1 80 55 55 60 65 65</w:t>
      </w:r>
    </w:p>
    <w:p w14:paraId="125A5661" w14:textId="77777777" w:rsidR="002659E7" w:rsidRPr="002659E7" w:rsidRDefault="002659E7" w:rsidP="002659E7">
      <w:pPr>
        <w:spacing w:after="0"/>
        <w:rPr>
          <w:rFonts w:ascii="Courier New" w:hAnsi="Courier New" w:cs="Courier New"/>
          <w:sz w:val="24"/>
          <w:szCs w:val="24"/>
        </w:rPr>
      </w:pPr>
      <w:r w:rsidRPr="002659E7">
        <w:rPr>
          <w:rFonts w:ascii="Courier New" w:hAnsi="Courier New" w:cs="Courier New"/>
          <w:sz w:val="24"/>
          <w:szCs w:val="24"/>
        </w:rPr>
        <w:t>503 00 1 0 2 00 65 65 65 35 40</w:t>
      </w:r>
    </w:p>
    <w:p w14:paraId="2EB084AE" w14:textId="77777777" w:rsidR="002659E7" w:rsidRPr="002659E7" w:rsidRDefault="002659E7" w:rsidP="002659E7">
      <w:pPr>
        <w:spacing w:after="0"/>
        <w:rPr>
          <w:rFonts w:ascii="Courier New" w:hAnsi="Courier New" w:cs="Courier New"/>
          <w:sz w:val="24"/>
          <w:szCs w:val="24"/>
        </w:rPr>
      </w:pPr>
      <w:r w:rsidRPr="002659E7">
        <w:rPr>
          <w:rFonts w:ascii="Courier New" w:hAnsi="Courier New" w:cs="Courier New"/>
          <w:sz w:val="24"/>
          <w:szCs w:val="24"/>
        </w:rPr>
        <w:t>503 02 1 1 2 01 60 60 60 60 60</w:t>
      </w:r>
    </w:p>
    <w:p w14:paraId="44DEDEF4" w14:textId="77777777" w:rsidR="002659E7" w:rsidRPr="002659E7" w:rsidRDefault="002659E7" w:rsidP="002659E7">
      <w:pPr>
        <w:spacing w:after="0"/>
        <w:rPr>
          <w:rFonts w:ascii="Courier New" w:hAnsi="Courier New" w:cs="Courier New"/>
          <w:sz w:val="24"/>
          <w:szCs w:val="24"/>
        </w:rPr>
      </w:pPr>
      <w:r w:rsidRPr="002659E7">
        <w:rPr>
          <w:rFonts w:ascii="Courier New" w:hAnsi="Courier New" w:cs="Courier New"/>
          <w:sz w:val="24"/>
          <w:szCs w:val="24"/>
        </w:rPr>
        <w:t>503 04 1 1 2 02 65 65 65 65 70</w:t>
      </w:r>
    </w:p>
    <w:p w14:paraId="351C0504" w14:textId="77777777" w:rsidR="002659E7" w:rsidRPr="002659E7" w:rsidRDefault="002659E7" w:rsidP="002659E7">
      <w:pPr>
        <w:spacing w:after="0"/>
        <w:rPr>
          <w:rFonts w:ascii="Courier New" w:hAnsi="Courier New" w:cs="Courier New"/>
          <w:sz w:val="24"/>
          <w:szCs w:val="24"/>
        </w:rPr>
      </w:pPr>
      <w:r w:rsidRPr="002659E7">
        <w:rPr>
          <w:rFonts w:ascii="Courier New" w:hAnsi="Courier New" w:cs="Courier New"/>
          <w:sz w:val="24"/>
          <w:szCs w:val="24"/>
        </w:rPr>
        <w:t>503 09 1 1 2 03 70 80 60 75 75</w:t>
      </w:r>
    </w:p>
    <w:p w14:paraId="0EF94425" w14:textId="77777777" w:rsidR="002659E7" w:rsidRPr="002659E7" w:rsidRDefault="002659E7" w:rsidP="002659E7">
      <w:pPr>
        <w:spacing w:after="0"/>
        <w:rPr>
          <w:rFonts w:ascii="Courier New" w:hAnsi="Courier New" w:cs="Courier New"/>
          <w:sz w:val="24"/>
          <w:szCs w:val="24"/>
        </w:rPr>
      </w:pPr>
      <w:r w:rsidRPr="002659E7">
        <w:rPr>
          <w:rFonts w:ascii="Courier New" w:hAnsi="Courier New" w:cs="Courier New"/>
          <w:sz w:val="24"/>
          <w:szCs w:val="24"/>
        </w:rPr>
        <w:t>503 11 1 1 2 04 40 40 55 50 60</w:t>
      </w:r>
    </w:p>
    <w:p w14:paraId="0BB8032E" w14:textId="77777777" w:rsidR="002659E7" w:rsidRPr="002659E7" w:rsidRDefault="002659E7" w:rsidP="002659E7">
      <w:pPr>
        <w:spacing w:after="0"/>
        <w:rPr>
          <w:rFonts w:ascii="Courier New" w:hAnsi="Courier New" w:cs="Courier New"/>
          <w:sz w:val="24"/>
          <w:szCs w:val="24"/>
        </w:rPr>
      </w:pPr>
      <w:r w:rsidRPr="002659E7">
        <w:rPr>
          <w:rFonts w:ascii="Courier New" w:hAnsi="Courier New" w:cs="Courier New"/>
          <w:sz w:val="24"/>
          <w:szCs w:val="24"/>
        </w:rPr>
        <w:t>503 22 1 1 2 05 35 35 60 60 60</w:t>
      </w:r>
    </w:p>
    <w:p w14:paraId="2D5EB6FB" w14:textId="77777777" w:rsidR="002659E7" w:rsidRPr="002659E7" w:rsidRDefault="002659E7" w:rsidP="002659E7">
      <w:pPr>
        <w:spacing w:after="0"/>
        <w:rPr>
          <w:rFonts w:ascii="Courier New" w:hAnsi="Courier New" w:cs="Courier New"/>
          <w:sz w:val="24"/>
          <w:szCs w:val="24"/>
        </w:rPr>
      </w:pPr>
      <w:r w:rsidRPr="002659E7">
        <w:rPr>
          <w:rFonts w:ascii="Courier New" w:hAnsi="Courier New" w:cs="Courier New"/>
          <w:sz w:val="24"/>
          <w:szCs w:val="24"/>
        </w:rPr>
        <w:t>503 39 1 1 2 06 45 45 55 45 50</w:t>
      </w:r>
    </w:p>
    <w:p w14:paraId="259E88A9" w14:textId="77777777" w:rsidR="002659E7" w:rsidRPr="002659E7" w:rsidRDefault="002659E7" w:rsidP="002659E7">
      <w:pPr>
        <w:spacing w:after="0"/>
        <w:rPr>
          <w:rFonts w:ascii="Courier New" w:hAnsi="Courier New" w:cs="Courier New"/>
          <w:sz w:val="24"/>
          <w:szCs w:val="24"/>
        </w:rPr>
      </w:pPr>
      <w:r w:rsidRPr="002659E7">
        <w:rPr>
          <w:rFonts w:ascii="Courier New" w:hAnsi="Courier New" w:cs="Courier New"/>
          <w:sz w:val="24"/>
          <w:szCs w:val="24"/>
        </w:rPr>
        <w:t>503 40 1 1 2 07 60 60 65 65 55</w:t>
      </w:r>
    </w:p>
    <w:p w14:paraId="4DED8E31" w14:textId="77777777" w:rsidR="002659E7" w:rsidRPr="002659E7" w:rsidRDefault="002659E7" w:rsidP="002659E7">
      <w:pPr>
        <w:spacing w:after="0"/>
        <w:rPr>
          <w:rFonts w:ascii="Courier New" w:hAnsi="Courier New" w:cs="Courier New"/>
          <w:sz w:val="24"/>
          <w:szCs w:val="24"/>
        </w:rPr>
      </w:pPr>
      <w:r w:rsidRPr="002659E7">
        <w:rPr>
          <w:rFonts w:ascii="Courier New" w:hAnsi="Courier New" w:cs="Courier New"/>
          <w:sz w:val="24"/>
          <w:szCs w:val="24"/>
        </w:rPr>
        <w:t>503 46 1 1 2 08 55 55 60 45 40</w:t>
      </w:r>
    </w:p>
    <w:p w14:paraId="2D74BCA0" w14:textId="77777777" w:rsidR="002659E7" w:rsidRPr="002659E7" w:rsidRDefault="002659E7" w:rsidP="002659E7">
      <w:pPr>
        <w:spacing w:after="0"/>
        <w:rPr>
          <w:rFonts w:ascii="Courier New" w:hAnsi="Courier New" w:cs="Courier New"/>
          <w:sz w:val="24"/>
          <w:szCs w:val="24"/>
        </w:rPr>
      </w:pPr>
      <w:r w:rsidRPr="002659E7">
        <w:rPr>
          <w:rFonts w:ascii="Courier New" w:hAnsi="Courier New" w:cs="Courier New"/>
          <w:sz w:val="24"/>
          <w:szCs w:val="24"/>
        </w:rPr>
        <w:t>503 13 1 1 2 09 50 50 55 55 55</w:t>
      </w:r>
    </w:p>
    <w:p w14:paraId="72752342" w14:textId="77777777" w:rsidR="002659E7" w:rsidRPr="002659E7" w:rsidRDefault="002659E7" w:rsidP="002659E7">
      <w:pPr>
        <w:spacing w:after="0"/>
        <w:rPr>
          <w:rFonts w:ascii="Courier New" w:hAnsi="Courier New" w:cs="Courier New"/>
          <w:sz w:val="24"/>
          <w:szCs w:val="24"/>
        </w:rPr>
      </w:pPr>
      <w:r w:rsidRPr="002659E7">
        <w:rPr>
          <w:rFonts w:ascii="Courier New" w:hAnsi="Courier New" w:cs="Courier New"/>
          <w:sz w:val="24"/>
          <w:szCs w:val="24"/>
        </w:rPr>
        <w:t>503 76 1 1 2 10 60 60 65 65 65</w:t>
      </w:r>
    </w:p>
    <w:p w14:paraId="12D692B7" w14:textId="77777777" w:rsidR="002659E7" w:rsidRPr="002659E7" w:rsidRDefault="002659E7" w:rsidP="002659E7">
      <w:pPr>
        <w:spacing w:after="0"/>
        <w:rPr>
          <w:rFonts w:ascii="Courier New" w:hAnsi="Courier New" w:cs="Courier New"/>
          <w:sz w:val="24"/>
          <w:szCs w:val="24"/>
        </w:rPr>
      </w:pPr>
      <w:r w:rsidRPr="002659E7">
        <w:rPr>
          <w:rFonts w:ascii="Courier New" w:hAnsi="Courier New" w:cs="Courier New"/>
          <w:sz w:val="24"/>
          <w:szCs w:val="24"/>
        </w:rPr>
        <w:t>503 43 1 1 2 11 55 55 55 45 50</w:t>
      </w:r>
    </w:p>
    <w:p w14:paraId="4CC73425" w14:textId="77777777" w:rsidR="002659E7" w:rsidRPr="002659E7" w:rsidRDefault="002659E7" w:rsidP="002659E7">
      <w:pPr>
        <w:spacing w:after="0"/>
        <w:rPr>
          <w:rFonts w:ascii="Courier New" w:hAnsi="Courier New" w:cs="Courier New"/>
          <w:sz w:val="24"/>
          <w:szCs w:val="24"/>
        </w:rPr>
      </w:pPr>
      <w:r w:rsidRPr="002659E7">
        <w:rPr>
          <w:rFonts w:ascii="Courier New" w:hAnsi="Courier New" w:cs="Courier New"/>
          <w:sz w:val="24"/>
          <w:szCs w:val="24"/>
        </w:rPr>
        <w:t>503 54 1 1 2 12 35 35 40 40 35</w:t>
      </w:r>
    </w:p>
    <w:p w14:paraId="11285C17" w14:textId="77777777" w:rsidR="002659E7" w:rsidRPr="002659E7" w:rsidRDefault="002659E7" w:rsidP="002659E7">
      <w:pPr>
        <w:spacing w:after="0"/>
        <w:rPr>
          <w:rFonts w:ascii="Courier New" w:hAnsi="Courier New" w:cs="Courier New"/>
          <w:sz w:val="24"/>
          <w:szCs w:val="24"/>
        </w:rPr>
      </w:pPr>
      <w:r w:rsidRPr="002659E7">
        <w:rPr>
          <w:rFonts w:ascii="Courier New" w:hAnsi="Courier New" w:cs="Courier New"/>
          <w:sz w:val="24"/>
          <w:szCs w:val="24"/>
        </w:rPr>
        <w:t>503 01 1 1 2 13 50 50 50 40 50</w:t>
      </w:r>
    </w:p>
    <w:p w14:paraId="5461A05E" w14:textId="77777777" w:rsidR="002659E7" w:rsidRPr="002659E7" w:rsidRDefault="002659E7" w:rsidP="002659E7">
      <w:pPr>
        <w:spacing w:after="0"/>
        <w:rPr>
          <w:rFonts w:ascii="Courier New" w:hAnsi="Courier New" w:cs="Courier New"/>
          <w:sz w:val="24"/>
          <w:szCs w:val="24"/>
        </w:rPr>
      </w:pPr>
      <w:r w:rsidRPr="002659E7">
        <w:rPr>
          <w:rFonts w:ascii="Courier New" w:hAnsi="Courier New" w:cs="Courier New"/>
          <w:sz w:val="24"/>
          <w:szCs w:val="24"/>
        </w:rPr>
        <w:t>503 07 1 1 2 14 40 40 40 40 45</w:t>
      </w:r>
    </w:p>
    <w:p w14:paraId="405210F6" w14:textId="77777777" w:rsidR="002659E7" w:rsidRPr="002659E7" w:rsidRDefault="002659E7" w:rsidP="002659E7">
      <w:pPr>
        <w:spacing w:after="0"/>
        <w:rPr>
          <w:rFonts w:ascii="Courier New" w:hAnsi="Courier New" w:cs="Courier New"/>
          <w:sz w:val="24"/>
          <w:szCs w:val="24"/>
        </w:rPr>
      </w:pPr>
      <w:r w:rsidRPr="002659E7">
        <w:rPr>
          <w:rFonts w:ascii="Courier New" w:hAnsi="Courier New" w:cs="Courier New"/>
          <w:sz w:val="24"/>
          <w:szCs w:val="24"/>
        </w:rPr>
        <w:t>503 14 1 1 2 15 55 55 55 50 45</w:t>
      </w:r>
    </w:p>
    <w:p w14:paraId="27618CE7" w14:textId="77777777" w:rsidR="002659E7" w:rsidRPr="002659E7" w:rsidRDefault="002659E7" w:rsidP="002659E7">
      <w:pPr>
        <w:spacing w:after="0"/>
        <w:rPr>
          <w:rFonts w:ascii="Courier New" w:hAnsi="Courier New" w:cs="Courier New"/>
          <w:sz w:val="24"/>
          <w:szCs w:val="24"/>
        </w:rPr>
      </w:pPr>
      <w:r w:rsidRPr="002659E7">
        <w:rPr>
          <w:rFonts w:ascii="Courier New" w:hAnsi="Courier New" w:cs="Courier New"/>
          <w:sz w:val="24"/>
          <w:szCs w:val="24"/>
        </w:rPr>
        <w:t>503 30 1 1 2 16 60 60 65 65 65</w:t>
      </w:r>
    </w:p>
    <w:p w14:paraId="64674418" w14:textId="77777777" w:rsidR="002659E7" w:rsidRPr="002659E7" w:rsidRDefault="002659E7" w:rsidP="002659E7">
      <w:pPr>
        <w:spacing w:after="0"/>
        <w:rPr>
          <w:rFonts w:ascii="Courier New" w:hAnsi="Courier New" w:cs="Courier New"/>
          <w:sz w:val="24"/>
          <w:szCs w:val="24"/>
        </w:rPr>
      </w:pPr>
      <w:r w:rsidRPr="002659E7">
        <w:rPr>
          <w:rFonts w:ascii="Courier New" w:hAnsi="Courier New" w:cs="Courier New"/>
          <w:sz w:val="24"/>
          <w:szCs w:val="24"/>
        </w:rPr>
        <w:t>503 37 1 1 2 17 45 45 40 60 60</w:t>
      </w:r>
    </w:p>
    <w:p w14:paraId="68AC462D" w14:textId="77777777" w:rsidR="002659E7" w:rsidRPr="002659E7" w:rsidRDefault="002659E7" w:rsidP="002659E7">
      <w:pPr>
        <w:spacing w:after="0"/>
        <w:rPr>
          <w:rFonts w:ascii="Courier New" w:hAnsi="Courier New" w:cs="Courier New"/>
          <w:sz w:val="24"/>
          <w:szCs w:val="24"/>
        </w:rPr>
      </w:pPr>
      <w:r w:rsidRPr="002659E7">
        <w:rPr>
          <w:rFonts w:ascii="Courier New" w:hAnsi="Courier New" w:cs="Courier New"/>
          <w:sz w:val="24"/>
          <w:szCs w:val="24"/>
        </w:rPr>
        <w:t>503 50 1 1 2 18 40 40 45 50 50</w:t>
      </w:r>
    </w:p>
    <w:p w14:paraId="340D170C" w14:textId="77777777" w:rsidR="002659E7" w:rsidRPr="002659E7" w:rsidRDefault="002659E7" w:rsidP="002659E7">
      <w:pPr>
        <w:spacing w:after="0"/>
        <w:rPr>
          <w:rFonts w:ascii="Courier New" w:hAnsi="Courier New" w:cs="Courier New"/>
          <w:sz w:val="24"/>
          <w:szCs w:val="24"/>
        </w:rPr>
      </w:pPr>
      <w:r w:rsidRPr="002659E7">
        <w:rPr>
          <w:rFonts w:ascii="Courier New" w:hAnsi="Courier New" w:cs="Courier New"/>
          <w:sz w:val="24"/>
          <w:szCs w:val="24"/>
        </w:rPr>
        <w:t>503 52 1 1 2 19 60 60 55 70 65</w:t>
      </w:r>
    </w:p>
    <w:p w14:paraId="7539F402" w14:textId="77777777" w:rsidR="002659E7" w:rsidRPr="002659E7" w:rsidRDefault="002659E7" w:rsidP="002659E7">
      <w:pPr>
        <w:spacing w:after="0"/>
        <w:rPr>
          <w:rFonts w:ascii="Courier New" w:hAnsi="Courier New" w:cs="Courier New"/>
          <w:sz w:val="24"/>
          <w:szCs w:val="24"/>
        </w:rPr>
      </w:pPr>
      <w:r w:rsidRPr="002659E7">
        <w:rPr>
          <w:rFonts w:ascii="Courier New" w:hAnsi="Courier New" w:cs="Courier New"/>
          <w:sz w:val="24"/>
          <w:szCs w:val="24"/>
        </w:rPr>
        <w:t>503 65 1 1 2 20 55 50 45 55 60</w:t>
      </w:r>
    </w:p>
    <w:p w14:paraId="4B52E9F6" w14:textId="77777777" w:rsidR="002659E7" w:rsidRPr="002659E7" w:rsidRDefault="002659E7" w:rsidP="002659E7">
      <w:pPr>
        <w:spacing w:after="0"/>
        <w:rPr>
          <w:rFonts w:ascii="Courier New" w:hAnsi="Courier New" w:cs="Courier New"/>
          <w:sz w:val="24"/>
          <w:szCs w:val="24"/>
        </w:rPr>
      </w:pPr>
      <w:r w:rsidRPr="002659E7">
        <w:rPr>
          <w:rFonts w:ascii="Courier New" w:hAnsi="Courier New" w:cs="Courier New"/>
          <w:sz w:val="24"/>
          <w:szCs w:val="24"/>
        </w:rPr>
        <w:t>503 70 1 1 2 21 55 55 65 55 50</w:t>
      </w:r>
    </w:p>
    <w:p w14:paraId="46E6584F" w14:textId="77777777" w:rsidR="002659E7" w:rsidRPr="002659E7" w:rsidRDefault="002659E7" w:rsidP="002659E7">
      <w:pPr>
        <w:spacing w:after="0"/>
        <w:rPr>
          <w:rFonts w:ascii="Courier New" w:hAnsi="Courier New" w:cs="Courier New"/>
          <w:sz w:val="24"/>
          <w:szCs w:val="24"/>
        </w:rPr>
      </w:pPr>
      <w:r w:rsidRPr="002659E7">
        <w:rPr>
          <w:rFonts w:ascii="Courier New" w:hAnsi="Courier New" w:cs="Courier New"/>
          <w:sz w:val="24"/>
          <w:szCs w:val="24"/>
        </w:rPr>
        <w:t>503 38 1 1 2 22 30 30 35 30 35</w:t>
      </w:r>
    </w:p>
    <w:p w14:paraId="0DD6B5A7" w14:textId="77777777" w:rsidR="002659E7" w:rsidRPr="002659E7" w:rsidRDefault="002659E7" w:rsidP="002659E7">
      <w:pPr>
        <w:spacing w:after="0"/>
        <w:rPr>
          <w:rFonts w:ascii="Courier New" w:hAnsi="Courier New" w:cs="Courier New"/>
          <w:sz w:val="24"/>
          <w:szCs w:val="24"/>
        </w:rPr>
      </w:pPr>
      <w:r w:rsidRPr="002659E7">
        <w:rPr>
          <w:rFonts w:ascii="Courier New" w:hAnsi="Courier New" w:cs="Courier New"/>
          <w:sz w:val="24"/>
          <w:szCs w:val="24"/>
        </w:rPr>
        <w:t>503 42 1 1 2 23 35 35 35 35 40</w:t>
      </w:r>
    </w:p>
    <w:p w14:paraId="0103912D" w14:textId="77777777" w:rsidR="002659E7" w:rsidRPr="002659E7" w:rsidRDefault="002659E7" w:rsidP="002659E7">
      <w:pPr>
        <w:spacing w:after="0"/>
        <w:rPr>
          <w:rFonts w:ascii="Courier New" w:hAnsi="Courier New" w:cs="Courier New"/>
          <w:sz w:val="24"/>
          <w:szCs w:val="24"/>
        </w:rPr>
      </w:pPr>
      <w:r w:rsidRPr="002659E7">
        <w:rPr>
          <w:rFonts w:ascii="Courier New" w:hAnsi="Courier New" w:cs="Courier New"/>
          <w:sz w:val="24"/>
          <w:szCs w:val="24"/>
        </w:rPr>
        <w:t>503 03 1 1 2 24 35 35 35 40 45</w:t>
      </w:r>
    </w:p>
    <w:p w14:paraId="00E52618" w14:textId="77777777" w:rsidR="002659E7" w:rsidRPr="002659E7" w:rsidRDefault="002659E7" w:rsidP="002659E7">
      <w:pPr>
        <w:spacing w:after="0"/>
        <w:rPr>
          <w:rFonts w:ascii="Courier New" w:hAnsi="Courier New" w:cs="Courier New"/>
          <w:sz w:val="24"/>
          <w:szCs w:val="24"/>
        </w:rPr>
      </w:pPr>
      <w:r w:rsidRPr="002659E7">
        <w:rPr>
          <w:rFonts w:ascii="Courier New" w:hAnsi="Courier New" w:cs="Courier New"/>
          <w:sz w:val="24"/>
          <w:szCs w:val="24"/>
        </w:rPr>
        <w:t>503 05 1 1 2 25 70 70 65 65 60</w:t>
      </w:r>
    </w:p>
    <w:p w14:paraId="71F329C7" w14:textId="77777777" w:rsidR="002659E7" w:rsidRPr="002659E7" w:rsidRDefault="002659E7" w:rsidP="002659E7">
      <w:pPr>
        <w:spacing w:after="0"/>
        <w:rPr>
          <w:rFonts w:ascii="Courier New" w:hAnsi="Courier New" w:cs="Courier New"/>
          <w:sz w:val="24"/>
          <w:szCs w:val="24"/>
        </w:rPr>
      </w:pPr>
      <w:r w:rsidRPr="002659E7">
        <w:rPr>
          <w:rFonts w:ascii="Courier New" w:hAnsi="Courier New" w:cs="Courier New"/>
          <w:sz w:val="24"/>
          <w:szCs w:val="24"/>
        </w:rPr>
        <w:t>503 06 1 1 2 26 65 70 65 70 70</w:t>
      </w:r>
    </w:p>
    <w:p w14:paraId="1896B270" w14:textId="77777777" w:rsidR="002659E7" w:rsidRPr="002659E7" w:rsidRDefault="002659E7" w:rsidP="002659E7">
      <w:pPr>
        <w:spacing w:after="0"/>
        <w:rPr>
          <w:rFonts w:ascii="Courier New" w:hAnsi="Courier New" w:cs="Courier New"/>
          <w:sz w:val="24"/>
          <w:szCs w:val="24"/>
        </w:rPr>
      </w:pPr>
      <w:r w:rsidRPr="002659E7">
        <w:rPr>
          <w:rFonts w:ascii="Courier New" w:hAnsi="Courier New" w:cs="Courier New"/>
          <w:sz w:val="24"/>
          <w:szCs w:val="24"/>
        </w:rPr>
        <w:t>503 08 1 1 2 27 60 60 60 50 50</w:t>
      </w:r>
    </w:p>
    <w:p w14:paraId="684836A5" w14:textId="77777777" w:rsidR="002659E7" w:rsidRPr="002659E7" w:rsidRDefault="002659E7" w:rsidP="002659E7">
      <w:pPr>
        <w:spacing w:after="0"/>
        <w:rPr>
          <w:rFonts w:ascii="Courier New" w:hAnsi="Courier New" w:cs="Courier New"/>
          <w:sz w:val="24"/>
          <w:szCs w:val="24"/>
        </w:rPr>
      </w:pPr>
      <w:r w:rsidRPr="002659E7">
        <w:rPr>
          <w:rFonts w:ascii="Courier New" w:hAnsi="Courier New" w:cs="Courier New"/>
          <w:sz w:val="24"/>
          <w:szCs w:val="24"/>
        </w:rPr>
        <w:t>503 10 1 1 2 28 55 55 60 40 40</w:t>
      </w:r>
    </w:p>
    <w:p w14:paraId="35654E7B" w14:textId="77777777" w:rsidR="002659E7" w:rsidRPr="002659E7" w:rsidRDefault="002659E7" w:rsidP="002659E7">
      <w:pPr>
        <w:spacing w:after="0"/>
        <w:rPr>
          <w:rFonts w:ascii="Courier New" w:hAnsi="Courier New" w:cs="Courier New"/>
          <w:sz w:val="24"/>
          <w:szCs w:val="24"/>
        </w:rPr>
      </w:pPr>
      <w:r w:rsidRPr="002659E7">
        <w:rPr>
          <w:rFonts w:ascii="Courier New" w:hAnsi="Courier New" w:cs="Courier New"/>
          <w:sz w:val="24"/>
          <w:szCs w:val="24"/>
        </w:rPr>
        <w:t>503 12 1 1 2 29 65 65 60 65 65</w:t>
      </w:r>
    </w:p>
    <w:p w14:paraId="0A8085CD" w14:textId="77777777" w:rsidR="002659E7" w:rsidRPr="002659E7" w:rsidRDefault="002659E7" w:rsidP="002659E7">
      <w:pPr>
        <w:spacing w:after="0"/>
        <w:rPr>
          <w:rFonts w:ascii="Courier New" w:hAnsi="Courier New" w:cs="Courier New"/>
          <w:sz w:val="24"/>
          <w:szCs w:val="24"/>
        </w:rPr>
      </w:pPr>
      <w:r w:rsidRPr="002659E7">
        <w:rPr>
          <w:rFonts w:ascii="Courier New" w:hAnsi="Courier New" w:cs="Courier New"/>
          <w:sz w:val="24"/>
          <w:szCs w:val="24"/>
        </w:rPr>
        <w:t>503 15 1 1 2 30 40 35 30 30 40</w:t>
      </w:r>
    </w:p>
    <w:p w14:paraId="7F99B707" w14:textId="77777777" w:rsidR="002659E7" w:rsidRPr="002659E7" w:rsidRDefault="002659E7" w:rsidP="002659E7">
      <w:pPr>
        <w:spacing w:after="0"/>
        <w:rPr>
          <w:rFonts w:ascii="Courier New" w:hAnsi="Courier New" w:cs="Courier New"/>
          <w:sz w:val="24"/>
          <w:szCs w:val="24"/>
        </w:rPr>
      </w:pPr>
      <w:r w:rsidRPr="002659E7">
        <w:rPr>
          <w:rFonts w:ascii="Courier New" w:hAnsi="Courier New" w:cs="Courier New"/>
          <w:sz w:val="24"/>
          <w:szCs w:val="24"/>
        </w:rPr>
        <w:t>503 16 1 1 2 31 55 55 60 65 65</w:t>
      </w:r>
    </w:p>
    <w:p w14:paraId="470F722A" w14:textId="77777777" w:rsidR="002659E7" w:rsidRPr="002659E7" w:rsidRDefault="002659E7" w:rsidP="002659E7">
      <w:pPr>
        <w:spacing w:after="0"/>
        <w:rPr>
          <w:rFonts w:ascii="Courier New" w:hAnsi="Courier New" w:cs="Courier New"/>
          <w:sz w:val="24"/>
          <w:szCs w:val="24"/>
        </w:rPr>
      </w:pPr>
      <w:r w:rsidRPr="002659E7">
        <w:rPr>
          <w:rFonts w:ascii="Courier New" w:hAnsi="Courier New" w:cs="Courier New"/>
          <w:sz w:val="24"/>
          <w:szCs w:val="24"/>
        </w:rPr>
        <w:t>503 17 1 1 2 32 35 35 50 30 30</w:t>
      </w:r>
    </w:p>
    <w:p w14:paraId="369BA161" w14:textId="77777777" w:rsidR="002659E7" w:rsidRPr="002659E7" w:rsidRDefault="002659E7" w:rsidP="002659E7">
      <w:pPr>
        <w:spacing w:after="0"/>
        <w:rPr>
          <w:rFonts w:ascii="Courier New" w:hAnsi="Courier New" w:cs="Courier New"/>
          <w:sz w:val="24"/>
          <w:szCs w:val="24"/>
        </w:rPr>
      </w:pPr>
      <w:r w:rsidRPr="002659E7">
        <w:rPr>
          <w:rFonts w:ascii="Courier New" w:hAnsi="Courier New" w:cs="Courier New"/>
          <w:sz w:val="24"/>
          <w:szCs w:val="24"/>
        </w:rPr>
        <w:t>503 18 1 1 2 33 45 45 40 35 35</w:t>
      </w:r>
    </w:p>
    <w:p w14:paraId="0B8AE434" w14:textId="77777777" w:rsidR="002659E7" w:rsidRPr="002659E7" w:rsidRDefault="002659E7" w:rsidP="002659E7">
      <w:pPr>
        <w:spacing w:after="0"/>
        <w:rPr>
          <w:rFonts w:ascii="Courier New" w:hAnsi="Courier New" w:cs="Courier New"/>
          <w:sz w:val="24"/>
          <w:szCs w:val="24"/>
        </w:rPr>
      </w:pPr>
      <w:r w:rsidRPr="002659E7">
        <w:rPr>
          <w:rFonts w:ascii="Courier New" w:hAnsi="Courier New" w:cs="Courier New"/>
          <w:sz w:val="24"/>
          <w:szCs w:val="24"/>
        </w:rPr>
        <w:t>503 19 1 1 2 34 40 35 30 50 40</w:t>
      </w:r>
    </w:p>
    <w:p w14:paraId="6A6149D3" w14:textId="77777777" w:rsidR="002659E7" w:rsidRPr="002659E7" w:rsidRDefault="002659E7" w:rsidP="002659E7">
      <w:pPr>
        <w:spacing w:after="0"/>
        <w:rPr>
          <w:rFonts w:ascii="Courier New" w:hAnsi="Courier New" w:cs="Courier New"/>
          <w:sz w:val="24"/>
          <w:szCs w:val="24"/>
        </w:rPr>
      </w:pPr>
      <w:r w:rsidRPr="002659E7">
        <w:rPr>
          <w:rFonts w:ascii="Courier New" w:hAnsi="Courier New" w:cs="Courier New"/>
          <w:sz w:val="24"/>
          <w:szCs w:val="24"/>
        </w:rPr>
        <w:t>503 20 1 1 2 35 35 35 30 35 35</w:t>
      </w:r>
    </w:p>
    <w:p w14:paraId="315A0091" w14:textId="77777777" w:rsidR="002659E7" w:rsidRPr="002659E7" w:rsidRDefault="002659E7" w:rsidP="002659E7">
      <w:pPr>
        <w:spacing w:after="0"/>
        <w:rPr>
          <w:rFonts w:ascii="Courier New" w:hAnsi="Courier New" w:cs="Courier New"/>
          <w:sz w:val="24"/>
          <w:szCs w:val="24"/>
        </w:rPr>
      </w:pPr>
      <w:r w:rsidRPr="002659E7">
        <w:rPr>
          <w:rFonts w:ascii="Courier New" w:hAnsi="Courier New" w:cs="Courier New"/>
          <w:sz w:val="24"/>
          <w:szCs w:val="24"/>
        </w:rPr>
        <w:t>503 21 1 1 2 36 40 40 40 40 50</w:t>
      </w:r>
    </w:p>
    <w:p w14:paraId="64D47724" w14:textId="77777777" w:rsidR="002659E7" w:rsidRPr="002659E7" w:rsidRDefault="002659E7" w:rsidP="002659E7">
      <w:pPr>
        <w:spacing w:after="0"/>
        <w:rPr>
          <w:rFonts w:ascii="Courier New" w:hAnsi="Courier New" w:cs="Courier New"/>
          <w:sz w:val="24"/>
          <w:szCs w:val="24"/>
        </w:rPr>
      </w:pPr>
      <w:r w:rsidRPr="002659E7">
        <w:rPr>
          <w:rFonts w:ascii="Courier New" w:hAnsi="Courier New" w:cs="Courier New"/>
          <w:sz w:val="24"/>
          <w:szCs w:val="24"/>
        </w:rPr>
        <w:t>503 23 1 1 2 37 60 55 50 50 50</w:t>
      </w:r>
    </w:p>
    <w:p w14:paraId="45EB9052" w14:textId="77777777" w:rsidR="002659E7" w:rsidRPr="002659E7" w:rsidRDefault="002659E7" w:rsidP="002659E7">
      <w:pPr>
        <w:spacing w:after="0"/>
        <w:rPr>
          <w:rFonts w:ascii="Courier New" w:hAnsi="Courier New" w:cs="Courier New"/>
          <w:sz w:val="24"/>
          <w:szCs w:val="24"/>
        </w:rPr>
      </w:pPr>
      <w:r w:rsidRPr="002659E7">
        <w:rPr>
          <w:rFonts w:ascii="Courier New" w:hAnsi="Courier New" w:cs="Courier New"/>
          <w:sz w:val="24"/>
          <w:szCs w:val="24"/>
        </w:rPr>
        <w:t>503 24 1 1 2 38 75 75 80 75 80</w:t>
      </w:r>
    </w:p>
    <w:p w14:paraId="790C775F" w14:textId="77777777" w:rsidR="002659E7" w:rsidRPr="002659E7" w:rsidRDefault="002659E7" w:rsidP="002659E7">
      <w:pPr>
        <w:spacing w:after="0"/>
        <w:rPr>
          <w:rFonts w:ascii="Courier New" w:hAnsi="Courier New" w:cs="Courier New"/>
          <w:sz w:val="24"/>
          <w:szCs w:val="24"/>
        </w:rPr>
      </w:pPr>
      <w:r w:rsidRPr="002659E7">
        <w:rPr>
          <w:rFonts w:ascii="Courier New" w:hAnsi="Courier New" w:cs="Courier New"/>
          <w:sz w:val="24"/>
          <w:szCs w:val="24"/>
        </w:rPr>
        <w:lastRenderedPageBreak/>
        <w:t>503 25 1 1 2 39 35 35 35 45 50</w:t>
      </w:r>
    </w:p>
    <w:p w14:paraId="6E4C72B1" w14:textId="77777777" w:rsidR="002659E7" w:rsidRPr="002659E7" w:rsidRDefault="002659E7" w:rsidP="002659E7">
      <w:pPr>
        <w:spacing w:after="0"/>
        <w:rPr>
          <w:rFonts w:ascii="Courier New" w:hAnsi="Courier New" w:cs="Courier New"/>
          <w:sz w:val="24"/>
          <w:szCs w:val="24"/>
        </w:rPr>
      </w:pPr>
      <w:r w:rsidRPr="002659E7">
        <w:rPr>
          <w:rFonts w:ascii="Courier New" w:hAnsi="Courier New" w:cs="Courier New"/>
          <w:sz w:val="24"/>
          <w:szCs w:val="24"/>
        </w:rPr>
        <w:t>503 26 1 1 2 40 45 45 35 60 60</w:t>
      </w:r>
    </w:p>
    <w:p w14:paraId="05D8E1D2" w14:textId="77777777" w:rsidR="002659E7" w:rsidRPr="002659E7" w:rsidRDefault="002659E7" w:rsidP="002659E7">
      <w:pPr>
        <w:spacing w:after="0"/>
        <w:rPr>
          <w:rFonts w:ascii="Courier New" w:hAnsi="Courier New" w:cs="Courier New"/>
          <w:sz w:val="24"/>
          <w:szCs w:val="24"/>
        </w:rPr>
      </w:pPr>
      <w:r w:rsidRPr="002659E7">
        <w:rPr>
          <w:rFonts w:ascii="Courier New" w:hAnsi="Courier New" w:cs="Courier New"/>
          <w:sz w:val="24"/>
          <w:szCs w:val="24"/>
        </w:rPr>
        <w:t>503 27 1 1 2 41 35 35 35 30 30</w:t>
      </w:r>
    </w:p>
    <w:p w14:paraId="6C5BEFF5" w14:textId="77777777" w:rsidR="002659E7" w:rsidRPr="002659E7" w:rsidRDefault="002659E7" w:rsidP="002659E7">
      <w:pPr>
        <w:spacing w:after="0"/>
        <w:rPr>
          <w:rFonts w:ascii="Courier New" w:hAnsi="Courier New" w:cs="Courier New"/>
          <w:sz w:val="24"/>
          <w:szCs w:val="24"/>
        </w:rPr>
      </w:pPr>
      <w:r w:rsidRPr="002659E7">
        <w:rPr>
          <w:rFonts w:ascii="Courier New" w:hAnsi="Courier New" w:cs="Courier New"/>
          <w:sz w:val="24"/>
          <w:szCs w:val="24"/>
        </w:rPr>
        <w:t>503 28 1 1 2 42 50 50 55 65 65</w:t>
      </w:r>
    </w:p>
    <w:p w14:paraId="1E116C76" w14:textId="77777777" w:rsidR="002659E7" w:rsidRPr="002659E7" w:rsidRDefault="002659E7" w:rsidP="002659E7">
      <w:pPr>
        <w:spacing w:after="0"/>
        <w:rPr>
          <w:rFonts w:ascii="Courier New" w:hAnsi="Courier New" w:cs="Courier New"/>
          <w:sz w:val="24"/>
          <w:szCs w:val="24"/>
        </w:rPr>
      </w:pPr>
      <w:r w:rsidRPr="002659E7">
        <w:rPr>
          <w:rFonts w:ascii="Courier New" w:hAnsi="Courier New" w:cs="Courier New"/>
          <w:sz w:val="24"/>
          <w:szCs w:val="24"/>
        </w:rPr>
        <w:t>503 29 1 1 2 43 30 30 30 30 30</w:t>
      </w:r>
    </w:p>
    <w:p w14:paraId="1D7AB86C" w14:textId="77777777" w:rsidR="002659E7" w:rsidRPr="002659E7" w:rsidRDefault="002659E7" w:rsidP="002659E7">
      <w:pPr>
        <w:spacing w:after="0"/>
        <w:rPr>
          <w:rFonts w:ascii="Courier New" w:hAnsi="Courier New" w:cs="Courier New"/>
          <w:sz w:val="24"/>
          <w:szCs w:val="24"/>
        </w:rPr>
      </w:pPr>
      <w:r w:rsidRPr="002659E7">
        <w:rPr>
          <w:rFonts w:ascii="Courier New" w:hAnsi="Courier New" w:cs="Courier New"/>
          <w:sz w:val="24"/>
          <w:szCs w:val="24"/>
        </w:rPr>
        <w:t>503 31 1 1 2 44 40 40 50 55 60</w:t>
      </w:r>
    </w:p>
    <w:p w14:paraId="0801BAA4" w14:textId="77777777" w:rsidR="002659E7" w:rsidRPr="002659E7" w:rsidRDefault="002659E7" w:rsidP="002659E7">
      <w:pPr>
        <w:spacing w:after="0"/>
        <w:rPr>
          <w:rFonts w:ascii="Courier New" w:hAnsi="Courier New" w:cs="Courier New"/>
          <w:sz w:val="24"/>
          <w:szCs w:val="24"/>
        </w:rPr>
      </w:pPr>
      <w:r w:rsidRPr="002659E7">
        <w:rPr>
          <w:rFonts w:ascii="Courier New" w:hAnsi="Courier New" w:cs="Courier New"/>
          <w:sz w:val="24"/>
          <w:szCs w:val="24"/>
        </w:rPr>
        <w:t>503 32 1 1 2 45 45 45 45 70 65</w:t>
      </w:r>
    </w:p>
    <w:p w14:paraId="4561C9EB" w14:textId="77777777" w:rsidR="002659E7" w:rsidRPr="002659E7" w:rsidRDefault="002659E7" w:rsidP="002659E7">
      <w:pPr>
        <w:spacing w:after="0"/>
        <w:rPr>
          <w:rFonts w:ascii="Courier New" w:hAnsi="Courier New" w:cs="Courier New"/>
          <w:sz w:val="24"/>
          <w:szCs w:val="24"/>
        </w:rPr>
      </w:pPr>
      <w:r w:rsidRPr="002659E7">
        <w:rPr>
          <w:rFonts w:ascii="Courier New" w:hAnsi="Courier New" w:cs="Courier New"/>
          <w:sz w:val="24"/>
          <w:szCs w:val="24"/>
        </w:rPr>
        <w:t>503 33 1 1 2 46 60 60 60 50 50</w:t>
      </w:r>
    </w:p>
    <w:p w14:paraId="538C19E1" w14:textId="77777777" w:rsidR="002659E7" w:rsidRPr="002659E7" w:rsidRDefault="002659E7" w:rsidP="002659E7">
      <w:pPr>
        <w:spacing w:after="0"/>
        <w:rPr>
          <w:rFonts w:ascii="Courier New" w:hAnsi="Courier New" w:cs="Courier New"/>
          <w:sz w:val="24"/>
          <w:szCs w:val="24"/>
        </w:rPr>
      </w:pPr>
      <w:r w:rsidRPr="002659E7">
        <w:rPr>
          <w:rFonts w:ascii="Courier New" w:hAnsi="Courier New" w:cs="Courier New"/>
          <w:sz w:val="24"/>
          <w:szCs w:val="24"/>
        </w:rPr>
        <w:t>503 34 1 1 2 47 55 55 55 60 55</w:t>
      </w:r>
    </w:p>
    <w:p w14:paraId="40C9C0F4" w14:textId="77777777" w:rsidR="002659E7" w:rsidRPr="002659E7" w:rsidRDefault="002659E7" w:rsidP="002659E7">
      <w:pPr>
        <w:spacing w:after="0"/>
        <w:rPr>
          <w:rFonts w:ascii="Courier New" w:hAnsi="Courier New" w:cs="Courier New"/>
          <w:sz w:val="24"/>
          <w:szCs w:val="24"/>
        </w:rPr>
      </w:pPr>
      <w:r w:rsidRPr="002659E7">
        <w:rPr>
          <w:rFonts w:ascii="Courier New" w:hAnsi="Courier New" w:cs="Courier New"/>
          <w:sz w:val="24"/>
          <w:szCs w:val="24"/>
        </w:rPr>
        <w:t>503 35 1 1 2 48 65 65 70 70 60</w:t>
      </w:r>
    </w:p>
    <w:p w14:paraId="16FC1FEB" w14:textId="77777777" w:rsidR="002659E7" w:rsidRPr="002659E7" w:rsidRDefault="002659E7" w:rsidP="002659E7">
      <w:pPr>
        <w:spacing w:after="0"/>
        <w:rPr>
          <w:rFonts w:ascii="Courier New" w:hAnsi="Courier New" w:cs="Courier New"/>
          <w:sz w:val="24"/>
          <w:szCs w:val="24"/>
        </w:rPr>
      </w:pPr>
      <w:r w:rsidRPr="002659E7">
        <w:rPr>
          <w:rFonts w:ascii="Courier New" w:hAnsi="Courier New" w:cs="Courier New"/>
          <w:sz w:val="24"/>
          <w:szCs w:val="24"/>
        </w:rPr>
        <w:t>503 36 1 1 2 49 50 55 55 60 60</w:t>
      </w:r>
    </w:p>
    <w:p w14:paraId="61613497" w14:textId="77777777" w:rsidR="002659E7" w:rsidRPr="002659E7" w:rsidRDefault="002659E7" w:rsidP="002659E7">
      <w:pPr>
        <w:spacing w:after="0"/>
        <w:rPr>
          <w:rFonts w:ascii="Courier New" w:hAnsi="Courier New" w:cs="Courier New"/>
          <w:sz w:val="24"/>
          <w:szCs w:val="24"/>
        </w:rPr>
      </w:pPr>
      <w:r w:rsidRPr="002659E7">
        <w:rPr>
          <w:rFonts w:ascii="Courier New" w:hAnsi="Courier New" w:cs="Courier New"/>
          <w:sz w:val="24"/>
          <w:szCs w:val="24"/>
        </w:rPr>
        <w:t>503 41 1 1 2 50 30 30 30 40 35</w:t>
      </w:r>
    </w:p>
    <w:p w14:paraId="692B63DD" w14:textId="77777777" w:rsidR="002659E7" w:rsidRPr="002659E7" w:rsidRDefault="002659E7" w:rsidP="002659E7">
      <w:pPr>
        <w:spacing w:after="0"/>
        <w:rPr>
          <w:rFonts w:ascii="Courier New" w:hAnsi="Courier New" w:cs="Courier New"/>
          <w:sz w:val="24"/>
          <w:szCs w:val="24"/>
        </w:rPr>
      </w:pPr>
      <w:r w:rsidRPr="002659E7">
        <w:rPr>
          <w:rFonts w:ascii="Courier New" w:hAnsi="Courier New" w:cs="Courier New"/>
          <w:sz w:val="24"/>
          <w:szCs w:val="24"/>
        </w:rPr>
        <w:t>503 44 1 1 2 51 65 65 70 65 65</w:t>
      </w:r>
    </w:p>
    <w:p w14:paraId="40A2FB6A" w14:textId="77777777" w:rsidR="002659E7" w:rsidRPr="002659E7" w:rsidRDefault="002659E7" w:rsidP="002659E7">
      <w:pPr>
        <w:spacing w:after="0"/>
        <w:rPr>
          <w:rFonts w:ascii="Courier New" w:hAnsi="Courier New" w:cs="Courier New"/>
          <w:sz w:val="24"/>
          <w:szCs w:val="24"/>
        </w:rPr>
      </w:pPr>
      <w:r w:rsidRPr="002659E7">
        <w:rPr>
          <w:rFonts w:ascii="Courier New" w:hAnsi="Courier New" w:cs="Courier New"/>
          <w:sz w:val="24"/>
          <w:szCs w:val="24"/>
        </w:rPr>
        <w:t>503 45 1 1 2 52 70 70 70 70 75</w:t>
      </w:r>
    </w:p>
    <w:p w14:paraId="4793DB16" w14:textId="77777777" w:rsidR="002659E7" w:rsidRPr="002659E7" w:rsidRDefault="002659E7" w:rsidP="002659E7">
      <w:pPr>
        <w:spacing w:after="0"/>
        <w:rPr>
          <w:rFonts w:ascii="Courier New" w:hAnsi="Courier New" w:cs="Courier New"/>
          <w:sz w:val="24"/>
          <w:szCs w:val="24"/>
        </w:rPr>
      </w:pPr>
      <w:r w:rsidRPr="002659E7">
        <w:rPr>
          <w:rFonts w:ascii="Courier New" w:hAnsi="Courier New" w:cs="Courier New"/>
          <w:sz w:val="24"/>
          <w:szCs w:val="24"/>
        </w:rPr>
        <w:t>503 47 1 1 2 53 45 45 50 45 45</w:t>
      </w:r>
    </w:p>
    <w:p w14:paraId="0E48C312" w14:textId="77777777" w:rsidR="002659E7" w:rsidRPr="002659E7" w:rsidRDefault="002659E7" w:rsidP="002659E7">
      <w:pPr>
        <w:spacing w:after="0"/>
        <w:rPr>
          <w:rFonts w:ascii="Courier New" w:hAnsi="Courier New" w:cs="Courier New"/>
          <w:sz w:val="24"/>
          <w:szCs w:val="24"/>
        </w:rPr>
      </w:pPr>
      <w:r w:rsidRPr="002659E7">
        <w:rPr>
          <w:rFonts w:ascii="Courier New" w:hAnsi="Courier New" w:cs="Courier New"/>
          <w:sz w:val="24"/>
          <w:szCs w:val="24"/>
        </w:rPr>
        <w:t>503 48 1 1 2 54 60 60 65 65 70</w:t>
      </w:r>
    </w:p>
    <w:p w14:paraId="1870487B" w14:textId="77777777" w:rsidR="002659E7" w:rsidRPr="002659E7" w:rsidRDefault="002659E7" w:rsidP="002659E7">
      <w:pPr>
        <w:spacing w:after="0"/>
        <w:rPr>
          <w:rFonts w:ascii="Courier New" w:hAnsi="Courier New" w:cs="Courier New"/>
          <w:sz w:val="24"/>
          <w:szCs w:val="24"/>
        </w:rPr>
      </w:pPr>
      <w:r w:rsidRPr="002659E7">
        <w:rPr>
          <w:rFonts w:ascii="Courier New" w:hAnsi="Courier New" w:cs="Courier New"/>
          <w:sz w:val="24"/>
          <w:szCs w:val="24"/>
        </w:rPr>
        <w:t>503 49 1 1 2 55 25 25 35 30 30</w:t>
      </w:r>
    </w:p>
    <w:p w14:paraId="26996057" w14:textId="77777777" w:rsidR="002659E7" w:rsidRPr="002659E7" w:rsidRDefault="002659E7" w:rsidP="002659E7">
      <w:pPr>
        <w:spacing w:after="0"/>
        <w:rPr>
          <w:rFonts w:ascii="Courier New" w:hAnsi="Courier New" w:cs="Courier New"/>
          <w:sz w:val="24"/>
          <w:szCs w:val="24"/>
        </w:rPr>
      </w:pPr>
      <w:r w:rsidRPr="002659E7">
        <w:rPr>
          <w:rFonts w:ascii="Courier New" w:hAnsi="Courier New" w:cs="Courier New"/>
          <w:sz w:val="24"/>
          <w:szCs w:val="24"/>
        </w:rPr>
        <w:t>503 51 1 1 2 56 55 55 60 50 50</w:t>
      </w:r>
    </w:p>
    <w:p w14:paraId="6511B249" w14:textId="77777777" w:rsidR="002659E7" w:rsidRPr="002659E7" w:rsidRDefault="002659E7" w:rsidP="002659E7">
      <w:pPr>
        <w:spacing w:after="0"/>
        <w:rPr>
          <w:rFonts w:ascii="Courier New" w:hAnsi="Courier New" w:cs="Courier New"/>
          <w:sz w:val="24"/>
          <w:szCs w:val="24"/>
        </w:rPr>
      </w:pPr>
      <w:r w:rsidRPr="002659E7">
        <w:rPr>
          <w:rFonts w:ascii="Courier New" w:hAnsi="Courier New" w:cs="Courier New"/>
          <w:sz w:val="24"/>
          <w:szCs w:val="24"/>
        </w:rPr>
        <w:t>503 53 1 1 2 57 45 50 50 60 60</w:t>
      </w:r>
    </w:p>
    <w:p w14:paraId="72F17BB3" w14:textId="77777777" w:rsidR="002659E7" w:rsidRPr="002659E7" w:rsidRDefault="002659E7" w:rsidP="002659E7">
      <w:pPr>
        <w:spacing w:after="0"/>
        <w:rPr>
          <w:rFonts w:ascii="Courier New" w:hAnsi="Courier New" w:cs="Courier New"/>
          <w:sz w:val="24"/>
          <w:szCs w:val="24"/>
        </w:rPr>
      </w:pPr>
      <w:r w:rsidRPr="002659E7">
        <w:rPr>
          <w:rFonts w:ascii="Courier New" w:hAnsi="Courier New" w:cs="Courier New"/>
          <w:sz w:val="24"/>
          <w:szCs w:val="24"/>
        </w:rPr>
        <w:t>503 55 1 1 2 58 45 45 50 50 50</w:t>
      </w:r>
    </w:p>
    <w:p w14:paraId="3523726C" w14:textId="77777777" w:rsidR="002659E7" w:rsidRPr="002659E7" w:rsidRDefault="002659E7" w:rsidP="002659E7">
      <w:pPr>
        <w:spacing w:after="0"/>
        <w:rPr>
          <w:rFonts w:ascii="Courier New" w:hAnsi="Courier New" w:cs="Courier New"/>
          <w:sz w:val="24"/>
          <w:szCs w:val="24"/>
        </w:rPr>
      </w:pPr>
      <w:r w:rsidRPr="002659E7">
        <w:rPr>
          <w:rFonts w:ascii="Courier New" w:hAnsi="Courier New" w:cs="Courier New"/>
          <w:sz w:val="24"/>
          <w:szCs w:val="24"/>
        </w:rPr>
        <w:t>503 56 1 1 2 59 60 60 60 50 55</w:t>
      </w:r>
    </w:p>
    <w:p w14:paraId="2BE95E65" w14:textId="77777777" w:rsidR="002659E7" w:rsidRPr="002659E7" w:rsidRDefault="002659E7" w:rsidP="002659E7">
      <w:pPr>
        <w:spacing w:after="0"/>
        <w:rPr>
          <w:rFonts w:ascii="Courier New" w:hAnsi="Courier New" w:cs="Courier New"/>
          <w:sz w:val="24"/>
          <w:szCs w:val="24"/>
        </w:rPr>
      </w:pPr>
      <w:r w:rsidRPr="002659E7">
        <w:rPr>
          <w:rFonts w:ascii="Courier New" w:hAnsi="Courier New" w:cs="Courier New"/>
          <w:sz w:val="24"/>
          <w:szCs w:val="24"/>
        </w:rPr>
        <w:t>503 57 1 1 2 60 55 60 60 60 65</w:t>
      </w:r>
    </w:p>
    <w:p w14:paraId="32D71545" w14:textId="77777777" w:rsidR="002659E7" w:rsidRPr="002659E7" w:rsidRDefault="002659E7" w:rsidP="002659E7">
      <w:pPr>
        <w:spacing w:after="0"/>
        <w:rPr>
          <w:rFonts w:ascii="Courier New" w:hAnsi="Courier New" w:cs="Courier New"/>
          <w:sz w:val="24"/>
          <w:szCs w:val="24"/>
        </w:rPr>
      </w:pPr>
      <w:r w:rsidRPr="002659E7">
        <w:rPr>
          <w:rFonts w:ascii="Courier New" w:hAnsi="Courier New" w:cs="Courier New"/>
          <w:sz w:val="24"/>
          <w:szCs w:val="24"/>
        </w:rPr>
        <w:t>503 58 1 1 2 61 55 55 65 65 60</w:t>
      </w:r>
    </w:p>
    <w:p w14:paraId="0057C3F9" w14:textId="77777777" w:rsidR="002659E7" w:rsidRPr="002659E7" w:rsidRDefault="002659E7" w:rsidP="002659E7">
      <w:pPr>
        <w:spacing w:after="0"/>
        <w:rPr>
          <w:rFonts w:ascii="Courier New" w:hAnsi="Courier New" w:cs="Courier New"/>
          <w:sz w:val="24"/>
          <w:szCs w:val="24"/>
        </w:rPr>
      </w:pPr>
      <w:r w:rsidRPr="002659E7">
        <w:rPr>
          <w:rFonts w:ascii="Courier New" w:hAnsi="Courier New" w:cs="Courier New"/>
          <w:sz w:val="24"/>
          <w:szCs w:val="24"/>
        </w:rPr>
        <w:t>503 59 1 1 2 62 45 45 55 40 40</w:t>
      </w:r>
    </w:p>
    <w:p w14:paraId="4205DB02" w14:textId="77777777" w:rsidR="002659E7" w:rsidRPr="002659E7" w:rsidRDefault="002659E7" w:rsidP="002659E7">
      <w:pPr>
        <w:spacing w:after="0"/>
        <w:rPr>
          <w:rFonts w:ascii="Courier New" w:hAnsi="Courier New" w:cs="Courier New"/>
          <w:sz w:val="24"/>
          <w:szCs w:val="24"/>
        </w:rPr>
      </w:pPr>
      <w:r w:rsidRPr="002659E7">
        <w:rPr>
          <w:rFonts w:ascii="Courier New" w:hAnsi="Courier New" w:cs="Courier New"/>
          <w:sz w:val="24"/>
          <w:szCs w:val="24"/>
        </w:rPr>
        <w:t>503 60 1 1 2 63 30 30 40 35 40</w:t>
      </w:r>
    </w:p>
    <w:p w14:paraId="75AFB45E" w14:textId="77777777" w:rsidR="002659E7" w:rsidRPr="002659E7" w:rsidRDefault="002659E7" w:rsidP="002659E7">
      <w:pPr>
        <w:spacing w:after="0"/>
        <w:rPr>
          <w:rFonts w:ascii="Courier New" w:hAnsi="Courier New" w:cs="Courier New"/>
          <w:sz w:val="24"/>
          <w:szCs w:val="24"/>
        </w:rPr>
      </w:pPr>
      <w:r w:rsidRPr="002659E7">
        <w:rPr>
          <w:rFonts w:ascii="Courier New" w:hAnsi="Courier New" w:cs="Courier New"/>
          <w:sz w:val="24"/>
          <w:szCs w:val="24"/>
        </w:rPr>
        <w:t>503 61 1 1 2 64 60 60 65 60 50</w:t>
      </w:r>
    </w:p>
    <w:p w14:paraId="70A75DCD" w14:textId="77777777" w:rsidR="002659E7" w:rsidRPr="002659E7" w:rsidRDefault="002659E7" w:rsidP="002659E7">
      <w:pPr>
        <w:spacing w:after="0"/>
        <w:rPr>
          <w:rFonts w:ascii="Courier New" w:hAnsi="Courier New" w:cs="Courier New"/>
          <w:sz w:val="24"/>
          <w:szCs w:val="24"/>
        </w:rPr>
      </w:pPr>
      <w:r w:rsidRPr="002659E7">
        <w:rPr>
          <w:rFonts w:ascii="Courier New" w:hAnsi="Courier New" w:cs="Courier New"/>
          <w:sz w:val="24"/>
          <w:szCs w:val="24"/>
        </w:rPr>
        <w:t>503 62 1 1 2 65 65 65 65 65 70</w:t>
      </w:r>
    </w:p>
    <w:p w14:paraId="5FC671CA" w14:textId="77777777" w:rsidR="002659E7" w:rsidRPr="002659E7" w:rsidRDefault="002659E7" w:rsidP="002659E7">
      <w:pPr>
        <w:spacing w:after="0"/>
        <w:rPr>
          <w:rFonts w:ascii="Courier New" w:hAnsi="Courier New" w:cs="Courier New"/>
          <w:sz w:val="24"/>
          <w:szCs w:val="24"/>
        </w:rPr>
      </w:pPr>
      <w:r w:rsidRPr="002659E7">
        <w:rPr>
          <w:rFonts w:ascii="Courier New" w:hAnsi="Courier New" w:cs="Courier New"/>
          <w:sz w:val="24"/>
          <w:szCs w:val="24"/>
        </w:rPr>
        <w:t>503 63 1 1 2 66 50 50 55 60 60</w:t>
      </w:r>
    </w:p>
    <w:p w14:paraId="5B083703" w14:textId="77777777" w:rsidR="002659E7" w:rsidRPr="002659E7" w:rsidRDefault="002659E7" w:rsidP="002659E7">
      <w:pPr>
        <w:spacing w:after="0"/>
        <w:rPr>
          <w:rFonts w:ascii="Courier New" w:hAnsi="Courier New" w:cs="Courier New"/>
          <w:sz w:val="24"/>
          <w:szCs w:val="24"/>
        </w:rPr>
      </w:pPr>
      <w:r w:rsidRPr="002659E7">
        <w:rPr>
          <w:rFonts w:ascii="Courier New" w:hAnsi="Courier New" w:cs="Courier New"/>
          <w:sz w:val="24"/>
          <w:szCs w:val="24"/>
        </w:rPr>
        <w:t>503 64 1 1 2 67 40 40 50 55 60</w:t>
      </w:r>
    </w:p>
    <w:p w14:paraId="653345C1" w14:textId="77777777" w:rsidR="002659E7" w:rsidRPr="002659E7" w:rsidRDefault="002659E7" w:rsidP="002659E7">
      <w:pPr>
        <w:spacing w:after="0"/>
        <w:rPr>
          <w:rFonts w:ascii="Courier New" w:hAnsi="Courier New" w:cs="Courier New"/>
          <w:sz w:val="24"/>
          <w:szCs w:val="24"/>
        </w:rPr>
      </w:pPr>
      <w:r w:rsidRPr="002659E7">
        <w:rPr>
          <w:rFonts w:ascii="Courier New" w:hAnsi="Courier New" w:cs="Courier New"/>
          <w:sz w:val="24"/>
          <w:szCs w:val="24"/>
        </w:rPr>
        <w:t>503 66 1 1 2 68 55 55 45 60 60</w:t>
      </w:r>
    </w:p>
    <w:p w14:paraId="7B07EAE1" w14:textId="77777777" w:rsidR="002659E7" w:rsidRPr="002659E7" w:rsidRDefault="002659E7" w:rsidP="002659E7">
      <w:pPr>
        <w:spacing w:after="0"/>
        <w:rPr>
          <w:rFonts w:ascii="Courier New" w:hAnsi="Courier New" w:cs="Courier New"/>
          <w:sz w:val="24"/>
          <w:szCs w:val="24"/>
        </w:rPr>
      </w:pPr>
      <w:r w:rsidRPr="002659E7">
        <w:rPr>
          <w:rFonts w:ascii="Courier New" w:hAnsi="Courier New" w:cs="Courier New"/>
          <w:sz w:val="24"/>
          <w:szCs w:val="24"/>
        </w:rPr>
        <w:t>503 67 1 1 2 69 65 65 65 60 60</w:t>
      </w:r>
    </w:p>
    <w:p w14:paraId="79CABDE9" w14:textId="77777777" w:rsidR="002659E7" w:rsidRPr="002659E7" w:rsidRDefault="002659E7" w:rsidP="002659E7">
      <w:pPr>
        <w:spacing w:after="0"/>
        <w:rPr>
          <w:rFonts w:ascii="Courier New" w:hAnsi="Courier New" w:cs="Courier New"/>
          <w:sz w:val="24"/>
          <w:szCs w:val="24"/>
        </w:rPr>
      </w:pPr>
      <w:r w:rsidRPr="002659E7">
        <w:rPr>
          <w:rFonts w:ascii="Courier New" w:hAnsi="Courier New" w:cs="Courier New"/>
          <w:sz w:val="24"/>
          <w:szCs w:val="24"/>
        </w:rPr>
        <w:t>503 68 1 1 2 70 55 55 60 40 35</w:t>
      </w:r>
    </w:p>
    <w:p w14:paraId="71E47D5E" w14:textId="77777777" w:rsidR="002659E7" w:rsidRPr="002659E7" w:rsidRDefault="002659E7" w:rsidP="002659E7">
      <w:pPr>
        <w:spacing w:after="0"/>
        <w:rPr>
          <w:rFonts w:ascii="Courier New" w:hAnsi="Courier New" w:cs="Courier New"/>
          <w:sz w:val="24"/>
          <w:szCs w:val="24"/>
        </w:rPr>
      </w:pPr>
      <w:r w:rsidRPr="002659E7">
        <w:rPr>
          <w:rFonts w:ascii="Courier New" w:hAnsi="Courier New" w:cs="Courier New"/>
          <w:sz w:val="24"/>
          <w:szCs w:val="24"/>
        </w:rPr>
        <w:t>503 69 1 1 2 71 55 55 60 50 50</w:t>
      </w:r>
    </w:p>
    <w:p w14:paraId="65AA6460" w14:textId="77777777" w:rsidR="002659E7" w:rsidRPr="002659E7" w:rsidRDefault="002659E7" w:rsidP="002659E7">
      <w:pPr>
        <w:spacing w:after="0"/>
        <w:rPr>
          <w:rFonts w:ascii="Courier New" w:hAnsi="Courier New" w:cs="Courier New"/>
          <w:sz w:val="24"/>
          <w:szCs w:val="24"/>
        </w:rPr>
      </w:pPr>
      <w:r w:rsidRPr="002659E7">
        <w:rPr>
          <w:rFonts w:ascii="Courier New" w:hAnsi="Courier New" w:cs="Courier New"/>
          <w:sz w:val="24"/>
          <w:szCs w:val="24"/>
        </w:rPr>
        <w:t>503 71 1 1 2 72 60 60 60 65 65</w:t>
      </w:r>
    </w:p>
    <w:p w14:paraId="54D9A000" w14:textId="77777777" w:rsidR="002659E7" w:rsidRPr="002659E7" w:rsidRDefault="002659E7" w:rsidP="002659E7">
      <w:pPr>
        <w:spacing w:after="0"/>
        <w:rPr>
          <w:rFonts w:ascii="Courier New" w:hAnsi="Courier New" w:cs="Courier New"/>
          <w:sz w:val="24"/>
          <w:szCs w:val="24"/>
        </w:rPr>
      </w:pPr>
      <w:r w:rsidRPr="002659E7">
        <w:rPr>
          <w:rFonts w:ascii="Courier New" w:hAnsi="Courier New" w:cs="Courier New"/>
          <w:sz w:val="24"/>
          <w:szCs w:val="24"/>
        </w:rPr>
        <w:t>503 72 1 1 2 73 45 45 50 40 40</w:t>
      </w:r>
    </w:p>
    <w:p w14:paraId="3BDBF3C5" w14:textId="77777777" w:rsidR="002659E7" w:rsidRPr="002659E7" w:rsidRDefault="002659E7" w:rsidP="002659E7">
      <w:pPr>
        <w:spacing w:after="0"/>
        <w:rPr>
          <w:rFonts w:ascii="Courier New" w:hAnsi="Courier New" w:cs="Courier New"/>
          <w:sz w:val="24"/>
          <w:szCs w:val="24"/>
        </w:rPr>
      </w:pPr>
      <w:r w:rsidRPr="002659E7">
        <w:rPr>
          <w:rFonts w:ascii="Courier New" w:hAnsi="Courier New" w:cs="Courier New"/>
          <w:sz w:val="24"/>
          <w:szCs w:val="24"/>
        </w:rPr>
        <w:t>503 73 1 1 2 74 40 40 50 40 35</w:t>
      </w:r>
    </w:p>
    <w:p w14:paraId="0023A942" w14:textId="77777777" w:rsidR="002659E7" w:rsidRPr="002659E7" w:rsidRDefault="002659E7" w:rsidP="002659E7">
      <w:pPr>
        <w:spacing w:after="0"/>
        <w:rPr>
          <w:rFonts w:ascii="Courier New" w:hAnsi="Courier New" w:cs="Courier New"/>
          <w:sz w:val="24"/>
          <w:szCs w:val="24"/>
        </w:rPr>
      </w:pPr>
      <w:r w:rsidRPr="002659E7">
        <w:rPr>
          <w:rFonts w:ascii="Courier New" w:hAnsi="Courier New" w:cs="Courier New"/>
          <w:sz w:val="24"/>
          <w:szCs w:val="24"/>
        </w:rPr>
        <w:t>503 74 1 1 2 75 55 60 60 50 50</w:t>
      </w:r>
    </w:p>
    <w:p w14:paraId="7320F089" w14:textId="77777777" w:rsidR="002659E7" w:rsidRPr="002659E7" w:rsidRDefault="002659E7" w:rsidP="002659E7">
      <w:pPr>
        <w:spacing w:after="0"/>
        <w:rPr>
          <w:rFonts w:ascii="Courier New" w:hAnsi="Courier New" w:cs="Courier New"/>
          <w:sz w:val="24"/>
          <w:szCs w:val="24"/>
        </w:rPr>
      </w:pPr>
      <w:r w:rsidRPr="002659E7">
        <w:rPr>
          <w:rFonts w:ascii="Courier New" w:hAnsi="Courier New" w:cs="Courier New"/>
          <w:sz w:val="24"/>
          <w:szCs w:val="24"/>
        </w:rPr>
        <w:t>503 75 1 1 2 76 40 40 50 30 35</w:t>
      </w:r>
    </w:p>
    <w:p w14:paraId="51B8B460" w14:textId="77777777" w:rsidR="002659E7" w:rsidRPr="002659E7" w:rsidRDefault="002659E7" w:rsidP="002659E7">
      <w:pPr>
        <w:spacing w:after="0"/>
        <w:rPr>
          <w:rFonts w:ascii="Courier New" w:hAnsi="Courier New" w:cs="Courier New"/>
          <w:sz w:val="24"/>
          <w:szCs w:val="24"/>
        </w:rPr>
      </w:pPr>
      <w:r w:rsidRPr="002659E7">
        <w:rPr>
          <w:rFonts w:ascii="Courier New" w:hAnsi="Courier New" w:cs="Courier New"/>
          <w:sz w:val="24"/>
          <w:szCs w:val="24"/>
        </w:rPr>
        <w:t>503 77 1 1 2 77 40 40 45 35 35</w:t>
      </w:r>
    </w:p>
    <w:p w14:paraId="35ECB1CC" w14:textId="77777777" w:rsidR="002659E7" w:rsidRPr="002659E7" w:rsidRDefault="002659E7" w:rsidP="002659E7">
      <w:pPr>
        <w:spacing w:after="0"/>
        <w:rPr>
          <w:rFonts w:ascii="Courier New" w:hAnsi="Courier New" w:cs="Courier New"/>
          <w:sz w:val="24"/>
          <w:szCs w:val="24"/>
        </w:rPr>
      </w:pPr>
      <w:r w:rsidRPr="002659E7">
        <w:rPr>
          <w:rFonts w:ascii="Courier New" w:hAnsi="Courier New" w:cs="Courier New"/>
          <w:sz w:val="24"/>
          <w:szCs w:val="24"/>
        </w:rPr>
        <w:t>503 78 1 1 2 78 35 45 40 40 45</w:t>
      </w:r>
    </w:p>
    <w:p w14:paraId="546DC0AA" w14:textId="77777777" w:rsidR="002659E7" w:rsidRPr="002659E7" w:rsidRDefault="002659E7" w:rsidP="002659E7">
      <w:pPr>
        <w:spacing w:after="0"/>
        <w:rPr>
          <w:rFonts w:ascii="Courier New" w:hAnsi="Courier New" w:cs="Courier New"/>
          <w:sz w:val="24"/>
          <w:szCs w:val="24"/>
        </w:rPr>
      </w:pPr>
      <w:r w:rsidRPr="002659E7">
        <w:rPr>
          <w:rFonts w:ascii="Courier New" w:hAnsi="Courier New" w:cs="Courier New"/>
          <w:sz w:val="24"/>
          <w:szCs w:val="24"/>
        </w:rPr>
        <w:t>503 79 1 1 2 79 55 55 35 50 50</w:t>
      </w:r>
    </w:p>
    <w:p w14:paraId="118526A2" w14:textId="77777777" w:rsidR="002659E7" w:rsidRPr="002659E7" w:rsidRDefault="002659E7" w:rsidP="002659E7">
      <w:pPr>
        <w:spacing w:after="0"/>
        <w:rPr>
          <w:rFonts w:ascii="Courier New" w:hAnsi="Courier New" w:cs="Courier New"/>
          <w:sz w:val="24"/>
          <w:szCs w:val="24"/>
        </w:rPr>
      </w:pPr>
      <w:r w:rsidRPr="002659E7">
        <w:rPr>
          <w:rFonts w:ascii="Courier New" w:hAnsi="Courier New" w:cs="Courier New"/>
          <w:sz w:val="24"/>
          <w:szCs w:val="24"/>
        </w:rPr>
        <w:t>503 80 1 1 2 80 60 60 65 65 60</w:t>
      </w:r>
    </w:p>
    <w:p w14:paraId="3C27C568" w14:textId="77777777" w:rsidR="002659E7" w:rsidRPr="002659E7" w:rsidRDefault="002659E7" w:rsidP="002659E7">
      <w:pPr>
        <w:spacing w:after="0"/>
        <w:rPr>
          <w:rFonts w:ascii="Courier New" w:hAnsi="Courier New" w:cs="Courier New"/>
          <w:sz w:val="24"/>
          <w:szCs w:val="24"/>
        </w:rPr>
      </w:pPr>
      <w:r w:rsidRPr="002659E7">
        <w:rPr>
          <w:rFonts w:ascii="Courier New" w:hAnsi="Courier New" w:cs="Courier New"/>
          <w:sz w:val="24"/>
          <w:szCs w:val="24"/>
        </w:rPr>
        <w:t>503 00 1 0 3 00 60 65 65 35 30</w:t>
      </w:r>
    </w:p>
    <w:p w14:paraId="5CCCF53B" w14:textId="77777777" w:rsidR="002659E7" w:rsidRPr="002659E7" w:rsidRDefault="002659E7" w:rsidP="002659E7">
      <w:pPr>
        <w:spacing w:after="0"/>
        <w:rPr>
          <w:rFonts w:ascii="Courier New" w:hAnsi="Courier New" w:cs="Courier New"/>
          <w:sz w:val="24"/>
          <w:szCs w:val="24"/>
        </w:rPr>
      </w:pPr>
      <w:r w:rsidRPr="002659E7">
        <w:rPr>
          <w:rFonts w:ascii="Courier New" w:hAnsi="Courier New" w:cs="Courier New"/>
          <w:sz w:val="24"/>
          <w:szCs w:val="24"/>
        </w:rPr>
        <w:t>503 02 1 1 3 01 50 45 60 35 35</w:t>
      </w:r>
    </w:p>
    <w:p w14:paraId="3DE8B917" w14:textId="77777777" w:rsidR="002659E7" w:rsidRPr="002659E7" w:rsidRDefault="002659E7" w:rsidP="002659E7">
      <w:pPr>
        <w:spacing w:after="0"/>
        <w:rPr>
          <w:rFonts w:ascii="Courier New" w:hAnsi="Courier New" w:cs="Courier New"/>
          <w:sz w:val="24"/>
          <w:szCs w:val="24"/>
        </w:rPr>
      </w:pPr>
      <w:r w:rsidRPr="002659E7">
        <w:rPr>
          <w:rFonts w:ascii="Courier New" w:hAnsi="Courier New" w:cs="Courier New"/>
          <w:sz w:val="24"/>
          <w:szCs w:val="24"/>
        </w:rPr>
        <w:lastRenderedPageBreak/>
        <w:t>503 04 1 1 3 02 50 45 55 45 45</w:t>
      </w:r>
    </w:p>
    <w:p w14:paraId="24118D56" w14:textId="77777777" w:rsidR="002659E7" w:rsidRPr="002659E7" w:rsidRDefault="002659E7" w:rsidP="002659E7">
      <w:pPr>
        <w:spacing w:after="0"/>
        <w:rPr>
          <w:rFonts w:ascii="Courier New" w:hAnsi="Courier New" w:cs="Courier New"/>
          <w:sz w:val="24"/>
          <w:szCs w:val="24"/>
        </w:rPr>
      </w:pPr>
      <w:r w:rsidRPr="002659E7">
        <w:rPr>
          <w:rFonts w:ascii="Courier New" w:hAnsi="Courier New" w:cs="Courier New"/>
          <w:sz w:val="24"/>
          <w:szCs w:val="24"/>
        </w:rPr>
        <w:t>503 09 1 1 3 03 90 95 90 90 90</w:t>
      </w:r>
    </w:p>
    <w:p w14:paraId="5067D7E2" w14:textId="77777777" w:rsidR="002659E7" w:rsidRPr="002659E7" w:rsidRDefault="002659E7" w:rsidP="002659E7">
      <w:pPr>
        <w:spacing w:after="0"/>
        <w:rPr>
          <w:rFonts w:ascii="Courier New" w:hAnsi="Courier New" w:cs="Courier New"/>
          <w:sz w:val="24"/>
          <w:szCs w:val="24"/>
        </w:rPr>
      </w:pPr>
      <w:r w:rsidRPr="002659E7">
        <w:rPr>
          <w:rFonts w:ascii="Courier New" w:hAnsi="Courier New" w:cs="Courier New"/>
          <w:sz w:val="24"/>
          <w:szCs w:val="24"/>
        </w:rPr>
        <w:t>503 11 1 1 3 04 40 40 55 15 20</w:t>
      </w:r>
    </w:p>
    <w:p w14:paraId="3AD1E96B" w14:textId="77777777" w:rsidR="002659E7" w:rsidRPr="002659E7" w:rsidRDefault="002659E7" w:rsidP="002659E7">
      <w:pPr>
        <w:spacing w:after="0"/>
        <w:rPr>
          <w:rFonts w:ascii="Courier New" w:hAnsi="Courier New" w:cs="Courier New"/>
          <w:sz w:val="24"/>
          <w:szCs w:val="24"/>
        </w:rPr>
      </w:pPr>
      <w:r w:rsidRPr="002659E7">
        <w:rPr>
          <w:rFonts w:ascii="Courier New" w:hAnsi="Courier New" w:cs="Courier New"/>
          <w:sz w:val="24"/>
          <w:szCs w:val="24"/>
        </w:rPr>
        <w:t>503 22 1 1 3 05 55 60 60 60 60</w:t>
      </w:r>
    </w:p>
    <w:p w14:paraId="21F4926D" w14:textId="77777777" w:rsidR="002659E7" w:rsidRPr="002659E7" w:rsidRDefault="002659E7" w:rsidP="002659E7">
      <w:pPr>
        <w:spacing w:after="0"/>
        <w:rPr>
          <w:rFonts w:ascii="Courier New" w:hAnsi="Courier New" w:cs="Courier New"/>
          <w:sz w:val="24"/>
          <w:szCs w:val="24"/>
        </w:rPr>
      </w:pPr>
      <w:r w:rsidRPr="002659E7">
        <w:rPr>
          <w:rFonts w:ascii="Courier New" w:hAnsi="Courier New" w:cs="Courier New"/>
          <w:sz w:val="24"/>
          <w:szCs w:val="24"/>
        </w:rPr>
        <w:t>503 39 1 1 3 06 65 65 60 60 60</w:t>
      </w:r>
    </w:p>
    <w:p w14:paraId="3EA2304C" w14:textId="77777777" w:rsidR="002659E7" w:rsidRPr="002659E7" w:rsidRDefault="002659E7" w:rsidP="002659E7">
      <w:pPr>
        <w:spacing w:after="0"/>
        <w:rPr>
          <w:rFonts w:ascii="Courier New" w:hAnsi="Courier New" w:cs="Courier New"/>
          <w:sz w:val="24"/>
          <w:szCs w:val="24"/>
        </w:rPr>
      </w:pPr>
      <w:r w:rsidRPr="002659E7">
        <w:rPr>
          <w:rFonts w:ascii="Courier New" w:hAnsi="Courier New" w:cs="Courier New"/>
          <w:sz w:val="24"/>
          <w:szCs w:val="24"/>
        </w:rPr>
        <w:t>503 40 1 1 3 07 50 50 60 40 40</w:t>
      </w:r>
    </w:p>
    <w:p w14:paraId="6F239F22" w14:textId="77777777" w:rsidR="002659E7" w:rsidRPr="002659E7" w:rsidRDefault="002659E7" w:rsidP="002659E7">
      <w:pPr>
        <w:spacing w:after="0"/>
        <w:rPr>
          <w:rFonts w:ascii="Courier New" w:hAnsi="Courier New" w:cs="Courier New"/>
          <w:sz w:val="24"/>
          <w:szCs w:val="24"/>
        </w:rPr>
      </w:pPr>
      <w:r w:rsidRPr="002659E7">
        <w:rPr>
          <w:rFonts w:ascii="Courier New" w:hAnsi="Courier New" w:cs="Courier New"/>
          <w:sz w:val="24"/>
          <w:szCs w:val="24"/>
        </w:rPr>
        <w:t>503 46 1 1 3 08 45 40 55 25 25</w:t>
      </w:r>
    </w:p>
    <w:p w14:paraId="449CDF27" w14:textId="77777777" w:rsidR="002659E7" w:rsidRPr="002659E7" w:rsidRDefault="002659E7" w:rsidP="002659E7">
      <w:pPr>
        <w:spacing w:after="0"/>
        <w:rPr>
          <w:rFonts w:ascii="Courier New" w:hAnsi="Courier New" w:cs="Courier New"/>
          <w:sz w:val="24"/>
          <w:szCs w:val="24"/>
        </w:rPr>
      </w:pPr>
      <w:r w:rsidRPr="002659E7">
        <w:rPr>
          <w:rFonts w:ascii="Courier New" w:hAnsi="Courier New" w:cs="Courier New"/>
          <w:sz w:val="24"/>
          <w:szCs w:val="24"/>
        </w:rPr>
        <w:t>503 13 1 1 3 09 40 40 30 30 30</w:t>
      </w:r>
    </w:p>
    <w:p w14:paraId="5129A220" w14:textId="77777777" w:rsidR="002659E7" w:rsidRPr="002659E7" w:rsidRDefault="002659E7" w:rsidP="002659E7">
      <w:pPr>
        <w:spacing w:after="0"/>
        <w:rPr>
          <w:rFonts w:ascii="Courier New" w:hAnsi="Courier New" w:cs="Courier New"/>
          <w:sz w:val="24"/>
          <w:szCs w:val="24"/>
        </w:rPr>
      </w:pPr>
      <w:r w:rsidRPr="002659E7">
        <w:rPr>
          <w:rFonts w:ascii="Courier New" w:hAnsi="Courier New" w:cs="Courier New"/>
          <w:sz w:val="24"/>
          <w:szCs w:val="24"/>
        </w:rPr>
        <w:t>503 76 1 1 3 10 75 75 80 80 70</w:t>
      </w:r>
    </w:p>
    <w:p w14:paraId="453D7FFD" w14:textId="77777777" w:rsidR="002659E7" w:rsidRPr="002659E7" w:rsidRDefault="002659E7" w:rsidP="002659E7">
      <w:pPr>
        <w:spacing w:after="0"/>
        <w:rPr>
          <w:rFonts w:ascii="Courier New" w:hAnsi="Courier New" w:cs="Courier New"/>
          <w:sz w:val="24"/>
          <w:szCs w:val="24"/>
        </w:rPr>
      </w:pPr>
      <w:r w:rsidRPr="002659E7">
        <w:rPr>
          <w:rFonts w:ascii="Courier New" w:hAnsi="Courier New" w:cs="Courier New"/>
          <w:sz w:val="24"/>
          <w:szCs w:val="24"/>
        </w:rPr>
        <w:t>503 43 1 1 3 11 85 85 85 85 85</w:t>
      </w:r>
    </w:p>
    <w:p w14:paraId="6363E8FF" w14:textId="77777777" w:rsidR="002659E7" w:rsidRPr="002659E7" w:rsidRDefault="002659E7" w:rsidP="002659E7">
      <w:pPr>
        <w:spacing w:after="0"/>
        <w:rPr>
          <w:rFonts w:ascii="Courier New" w:hAnsi="Courier New" w:cs="Courier New"/>
          <w:sz w:val="24"/>
          <w:szCs w:val="24"/>
        </w:rPr>
      </w:pPr>
      <w:r w:rsidRPr="002659E7">
        <w:rPr>
          <w:rFonts w:ascii="Courier New" w:hAnsi="Courier New" w:cs="Courier New"/>
          <w:sz w:val="24"/>
          <w:szCs w:val="24"/>
        </w:rPr>
        <w:t>503 54 1 1 3 12 10 10 30 20 20</w:t>
      </w:r>
    </w:p>
    <w:p w14:paraId="0AEE618C" w14:textId="77777777" w:rsidR="002659E7" w:rsidRPr="002659E7" w:rsidRDefault="002659E7" w:rsidP="002659E7">
      <w:pPr>
        <w:spacing w:after="0"/>
        <w:rPr>
          <w:rFonts w:ascii="Courier New" w:hAnsi="Courier New" w:cs="Courier New"/>
          <w:sz w:val="24"/>
          <w:szCs w:val="24"/>
        </w:rPr>
      </w:pPr>
      <w:r w:rsidRPr="002659E7">
        <w:rPr>
          <w:rFonts w:ascii="Courier New" w:hAnsi="Courier New" w:cs="Courier New"/>
          <w:sz w:val="24"/>
          <w:szCs w:val="24"/>
        </w:rPr>
        <w:t>503 01 1 1 3 13 45 45 50 55 55</w:t>
      </w:r>
    </w:p>
    <w:p w14:paraId="7620E257" w14:textId="77777777" w:rsidR="002659E7" w:rsidRPr="002659E7" w:rsidRDefault="002659E7" w:rsidP="002659E7">
      <w:pPr>
        <w:spacing w:after="0"/>
        <w:rPr>
          <w:rFonts w:ascii="Courier New" w:hAnsi="Courier New" w:cs="Courier New"/>
          <w:sz w:val="24"/>
          <w:szCs w:val="24"/>
        </w:rPr>
      </w:pPr>
      <w:r w:rsidRPr="002659E7">
        <w:rPr>
          <w:rFonts w:ascii="Courier New" w:hAnsi="Courier New" w:cs="Courier New"/>
          <w:sz w:val="24"/>
          <w:szCs w:val="24"/>
        </w:rPr>
        <w:t>503 07 1 1 3 14 45 50 55 50 50</w:t>
      </w:r>
    </w:p>
    <w:p w14:paraId="6698236E" w14:textId="77777777" w:rsidR="002659E7" w:rsidRPr="002659E7" w:rsidRDefault="002659E7" w:rsidP="002659E7">
      <w:pPr>
        <w:spacing w:after="0"/>
        <w:rPr>
          <w:rFonts w:ascii="Courier New" w:hAnsi="Courier New" w:cs="Courier New"/>
          <w:sz w:val="24"/>
          <w:szCs w:val="24"/>
        </w:rPr>
      </w:pPr>
      <w:r w:rsidRPr="002659E7">
        <w:rPr>
          <w:rFonts w:ascii="Courier New" w:hAnsi="Courier New" w:cs="Courier New"/>
          <w:sz w:val="24"/>
          <w:szCs w:val="24"/>
        </w:rPr>
        <w:t>503 14 1 1 3 15 60 65 60 60 60</w:t>
      </w:r>
    </w:p>
    <w:p w14:paraId="75942EAA" w14:textId="77777777" w:rsidR="002659E7" w:rsidRPr="002659E7" w:rsidRDefault="002659E7" w:rsidP="002659E7">
      <w:pPr>
        <w:spacing w:after="0"/>
        <w:rPr>
          <w:rFonts w:ascii="Courier New" w:hAnsi="Courier New" w:cs="Courier New"/>
          <w:sz w:val="24"/>
          <w:szCs w:val="24"/>
        </w:rPr>
      </w:pPr>
      <w:r w:rsidRPr="002659E7">
        <w:rPr>
          <w:rFonts w:ascii="Courier New" w:hAnsi="Courier New" w:cs="Courier New"/>
          <w:sz w:val="24"/>
          <w:szCs w:val="24"/>
        </w:rPr>
        <w:t>503 30 1 1 3 16 60 60 65 65 65</w:t>
      </w:r>
    </w:p>
    <w:p w14:paraId="50CF2BB0" w14:textId="77777777" w:rsidR="002659E7" w:rsidRPr="002659E7" w:rsidRDefault="002659E7" w:rsidP="002659E7">
      <w:pPr>
        <w:spacing w:after="0"/>
        <w:rPr>
          <w:rFonts w:ascii="Courier New" w:hAnsi="Courier New" w:cs="Courier New"/>
          <w:sz w:val="24"/>
          <w:szCs w:val="24"/>
        </w:rPr>
      </w:pPr>
      <w:r w:rsidRPr="002659E7">
        <w:rPr>
          <w:rFonts w:ascii="Courier New" w:hAnsi="Courier New" w:cs="Courier New"/>
          <w:sz w:val="24"/>
          <w:szCs w:val="24"/>
        </w:rPr>
        <w:t>503 37 1 1 3 17 70 70 65 70 70</w:t>
      </w:r>
    </w:p>
    <w:p w14:paraId="36CBE990" w14:textId="77777777" w:rsidR="002659E7" w:rsidRPr="002659E7" w:rsidRDefault="002659E7" w:rsidP="002659E7">
      <w:pPr>
        <w:spacing w:after="0"/>
        <w:rPr>
          <w:rFonts w:ascii="Courier New" w:hAnsi="Courier New" w:cs="Courier New"/>
          <w:sz w:val="24"/>
          <w:szCs w:val="24"/>
        </w:rPr>
      </w:pPr>
      <w:r w:rsidRPr="002659E7">
        <w:rPr>
          <w:rFonts w:ascii="Courier New" w:hAnsi="Courier New" w:cs="Courier New"/>
          <w:sz w:val="24"/>
          <w:szCs w:val="24"/>
        </w:rPr>
        <w:t>503 50 1 1 3 18 35 25 30 15 15</w:t>
      </w:r>
    </w:p>
    <w:p w14:paraId="47CBFEFF" w14:textId="77777777" w:rsidR="002659E7" w:rsidRPr="002659E7" w:rsidRDefault="002659E7" w:rsidP="002659E7">
      <w:pPr>
        <w:spacing w:after="0"/>
        <w:rPr>
          <w:rFonts w:ascii="Courier New" w:hAnsi="Courier New" w:cs="Courier New"/>
          <w:sz w:val="24"/>
          <w:szCs w:val="24"/>
        </w:rPr>
      </w:pPr>
      <w:r w:rsidRPr="002659E7">
        <w:rPr>
          <w:rFonts w:ascii="Courier New" w:hAnsi="Courier New" w:cs="Courier New"/>
          <w:sz w:val="24"/>
          <w:szCs w:val="24"/>
        </w:rPr>
        <w:t>503 52 1 1 3 19 65 65 65 65 65</w:t>
      </w:r>
    </w:p>
    <w:p w14:paraId="780253A0" w14:textId="77777777" w:rsidR="002659E7" w:rsidRPr="002659E7" w:rsidRDefault="002659E7" w:rsidP="002659E7">
      <w:pPr>
        <w:spacing w:after="0"/>
        <w:rPr>
          <w:rFonts w:ascii="Courier New" w:hAnsi="Courier New" w:cs="Courier New"/>
          <w:sz w:val="24"/>
          <w:szCs w:val="24"/>
        </w:rPr>
      </w:pPr>
      <w:r w:rsidRPr="002659E7">
        <w:rPr>
          <w:rFonts w:ascii="Courier New" w:hAnsi="Courier New" w:cs="Courier New"/>
          <w:sz w:val="24"/>
          <w:szCs w:val="24"/>
        </w:rPr>
        <w:t>503 65 1 1 3 20 65 65 70 60 55</w:t>
      </w:r>
    </w:p>
    <w:p w14:paraId="0C4F1CE9" w14:textId="77777777" w:rsidR="002659E7" w:rsidRPr="002659E7" w:rsidRDefault="002659E7" w:rsidP="002659E7">
      <w:pPr>
        <w:spacing w:after="0"/>
        <w:rPr>
          <w:rFonts w:ascii="Courier New" w:hAnsi="Courier New" w:cs="Courier New"/>
          <w:sz w:val="24"/>
          <w:szCs w:val="24"/>
        </w:rPr>
      </w:pPr>
      <w:r w:rsidRPr="002659E7">
        <w:rPr>
          <w:rFonts w:ascii="Courier New" w:hAnsi="Courier New" w:cs="Courier New"/>
          <w:sz w:val="24"/>
          <w:szCs w:val="24"/>
        </w:rPr>
        <w:t>503 70 1 1 3 21 50 50 55 45 45</w:t>
      </w:r>
    </w:p>
    <w:p w14:paraId="5214CCD1" w14:textId="77777777" w:rsidR="002659E7" w:rsidRPr="002659E7" w:rsidRDefault="002659E7" w:rsidP="002659E7">
      <w:pPr>
        <w:spacing w:after="0"/>
        <w:rPr>
          <w:rFonts w:ascii="Courier New" w:hAnsi="Courier New" w:cs="Courier New"/>
          <w:sz w:val="24"/>
          <w:szCs w:val="24"/>
        </w:rPr>
      </w:pPr>
      <w:r w:rsidRPr="002659E7">
        <w:rPr>
          <w:rFonts w:ascii="Courier New" w:hAnsi="Courier New" w:cs="Courier New"/>
          <w:sz w:val="24"/>
          <w:szCs w:val="24"/>
        </w:rPr>
        <w:t>503 38 1 1 3 22 15 20 40 45 45</w:t>
      </w:r>
    </w:p>
    <w:p w14:paraId="03025448" w14:textId="77777777" w:rsidR="002659E7" w:rsidRPr="002659E7" w:rsidRDefault="002659E7" w:rsidP="002659E7">
      <w:pPr>
        <w:spacing w:after="0"/>
        <w:rPr>
          <w:rFonts w:ascii="Courier New" w:hAnsi="Courier New" w:cs="Courier New"/>
          <w:sz w:val="24"/>
          <w:szCs w:val="24"/>
        </w:rPr>
      </w:pPr>
      <w:r w:rsidRPr="002659E7">
        <w:rPr>
          <w:rFonts w:ascii="Courier New" w:hAnsi="Courier New" w:cs="Courier New"/>
          <w:sz w:val="24"/>
          <w:szCs w:val="24"/>
        </w:rPr>
        <w:t>503 42 1 1 3 23 40 40 50 50 50</w:t>
      </w:r>
    </w:p>
    <w:p w14:paraId="0B680648" w14:textId="77777777" w:rsidR="002659E7" w:rsidRPr="002659E7" w:rsidRDefault="002659E7" w:rsidP="002659E7">
      <w:pPr>
        <w:spacing w:after="0"/>
        <w:rPr>
          <w:rFonts w:ascii="Courier New" w:hAnsi="Courier New" w:cs="Courier New"/>
          <w:sz w:val="24"/>
          <w:szCs w:val="24"/>
        </w:rPr>
      </w:pPr>
      <w:r w:rsidRPr="002659E7">
        <w:rPr>
          <w:rFonts w:ascii="Courier New" w:hAnsi="Courier New" w:cs="Courier New"/>
          <w:sz w:val="24"/>
          <w:szCs w:val="24"/>
        </w:rPr>
        <w:t>503 03 1 1 3 24 40 40 40 40 40</w:t>
      </w:r>
    </w:p>
    <w:p w14:paraId="30C5AD82" w14:textId="77777777" w:rsidR="002659E7" w:rsidRPr="002659E7" w:rsidRDefault="002659E7" w:rsidP="002659E7">
      <w:pPr>
        <w:spacing w:after="0"/>
        <w:rPr>
          <w:rFonts w:ascii="Courier New" w:hAnsi="Courier New" w:cs="Courier New"/>
          <w:sz w:val="24"/>
          <w:szCs w:val="24"/>
        </w:rPr>
      </w:pPr>
      <w:r w:rsidRPr="002659E7">
        <w:rPr>
          <w:rFonts w:ascii="Courier New" w:hAnsi="Courier New" w:cs="Courier New"/>
          <w:sz w:val="24"/>
          <w:szCs w:val="24"/>
        </w:rPr>
        <w:t>503 05 1 1 3 25 55 60 65 55 50</w:t>
      </w:r>
    </w:p>
    <w:p w14:paraId="2A9E2B49" w14:textId="77777777" w:rsidR="002659E7" w:rsidRPr="002659E7" w:rsidRDefault="002659E7" w:rsidP="002659E7">
      <w:pPr>
        <w:spacing w:after="0"/>
        <w:rPr>
          <w:rFonts w:ascii="Courier New" w:hAnsi="Courier New" w:cs="Courier New"/>
          <w:sz w:val="24"/>
          <w:szCs w:val="24"/>
        </w:rPr>
      </w:pPr>
      <w:r w:rsidRPr="002659E7">
        <w:rPr>
          <w:rFonts w:ascii="Courier New" w:hAnsi="Courier New" w:cs="Courier New"/>
          <w:sz w:val="24"/>
          <w:szCs w:val="24"/>
        </w:rPr>
        <w:t>503 06 1 1 3 26 55 60 65 65 65</w:t>
      </w:r>
    </w:p>
    <w:p w14:paraId="10EF5CA9" w14:textId="77777777" w:rsidR="002659E7" w:rsidRPr="002659E7" w:rsidRDefault="002659E7" w:rsidP="002659E7">
      <w:pPr>
        <w:spacing w:after="0"/>
        <w:rPr>
          <w:rFonts w:ascii="Courier New" w:hAnsi="Courier New" w:cs="Courier New"/>
          <w:sz w:val="24"/>
          <w:szCs w:val="24"/>
        </w:rPr>
      </w:pPr>
      <w:r w:rsidRPr="002659E7">
        <w:rPr>
          <w:rFonts w:ascii="Courier New" w:hAnsi="Courier New" w:cs="Courier New"/>
          <w:sz w:val="24"/>
          <w:szCs w:val="24"/>
        </w:rPr>
        <w:t>503 08 1 1 3 27 55 55 70 60 60</w:t>
      </w:r>
    </w:p>
    <w:p w14:paraId="49C28604" w14:textId="77777777" w:rsidR="002659E7" w:rsidRPr="002659E7" w:rsidRDefault="002659E7" w:rsidP="002659E7">
      <w:pPr>
        <w:spacing w:after="0"/>
        <w:rPr>
          <w:rFonts w:ascii="Courier New" w:hAnsi="Courier New" w:cs="Courier New"/>
          <w:sz w:val="24"/>
          <w:szCs w:val="24"/>
        </w:rPr>
      </w:pPr>
      <w:r w:rsidRPr="002659E7">
        <w:rPr>
          <w:rFonts w:ascii="Courier New" w:hAnsi="Courier New" w:cs="Courier New"/>
          <w:sz w:val="24"/>
          <w:szCs w:val="24"/>
        </w:rPr>
        <w:t>503 10 1 1 3 28 35 40 40 40 40</w:t>
      </w:r>
    </w:p>
    <w:p w14:paraId="469C15A4" w14:textId="77777777" w:rsidR="002659E7" w:rsidRPr="002659E7" w:rsidRDefault="002659E7" w:rsidP="002659E7">
      <w:pPr>
        <w:spacing w:after="0"/>
        <w:rPr>
          <w:rFonts w:ascii="Courier New" w:hAnsi="Courier New" w:cs="Courier New"/>
          <w:sz w:val="24"/>
          <w:szCs w:val="24"/>
        </w:rPr>
      </w:pPr>
      <w:r w:rsidRPr="002659E7">
        <w:rPr>
          <w:rFonts w:ascii="Courier New" w:hAnsi="Courier New" w:cs="Courier New"/>
          <w:sz w:val="24"/>
          <w:szCs w:val="24"/>
        </w:rPr>
        <w:t xml:space="preserve">503 12 1 1 3 29 </w:t>
      </w:r>
    </w:p>
    <w:p w14:paraId="6CF70FFD" w14:textId="77777777" w:rsidR="002659E7" w:rsidRPr="002659E7" w:rsidRDefault="002659E7" w:rsidP="002659E7">
      <w:pPr>
        <w:spacing w:after="0"/>
        <w:rPr>
          <w:rFonts w:ascii="Courier New" w:hAnsi="Courier New" w:cs="Courier New"/>
          <w:sz w:val="24"/>
          <w:szCs w:val="24"/>
        </w:rPr>
      </w:pPr>
      <w:r w:rsidRPr="002659E7">
        <w:rPr>
          <w:rFonts w:ascii="Courier New" w:hAnsi="Courier New" w:cs="Courier New"/>
          <w:sz w:val="24"/>
          <w:szCs w:val="24"/>
        </w:rPr>
        <w:t>503 15 1 1 3 30 35 35 50 10 10</w:t>
      </w:r>
    </w:p>
    <w:p w14:paraId="5D2D4DD3" w14:textId="77777777" w:rsidR="002659E7" w:rsidRPr="002659E7" w:rsidRDefault="002659E7" w:rsidP="002659E7">
      <w:pPr>
        <w:spacing w:after="0"/>
        <w:rPr>
          <w:rFonts w:ascii="Courier New" w:hAnsi="Courier New" w:cs="Courier New"/>
          <w:sz w:val="24"/>
          <w:szCs w:val="24"/>
        </w:rPr>
      </w:pPr>
      <w:r w:rsidRPr="002659E7">
        <w:rPr>
          <w:rFonts w:ascii="Courier New" w:hAnsi="Courier New" w:cs="Courier New"/>
          <w:sz w:val="24"/>
          <w:szCs w:val="24"/>
        </w:rPr>
        <w:t>503 16 1 1 3 31 60 60 60 65 65</w:t>
      </w:r>
    </w:p>
    <w:p w14:paraId="2E0F8DAA" w14:textId="77777777" w:rsidR="002659E7" w:rsidRPr="002659E7" w:rsidRDefault="002659E7" w:rsidP="002659E7">
      <w:pPr>
        <w:spacing w:after="0"/>
        <w:rPr>
          <w:rFonts w:ascii="Courier New" w:hAnsi="Courier New" w:cs="Courier New"/>
          <w:sz w:val="24"/>
          <w:szCs w:val="24"/>
        </w:rPr>
      </w:pPr>
      <w:r w:rsidRPr="002659E7">
        <w:rPr>
          <w:rFonts w:ascii="Courier New" w:hAnsi="Courier New" w:cs="Courier New"/>
          <w:sz w:val="24"/>
          <w:szCs w:val="24"/>
        </w:rPr>
        <w:t>503 17 1 1 3 32 55 55 60 45 40</w:t>
      </w:r>
    </w:p>
    <w:p w14:paraId="25BA8FD2" w14:textId="77777777" w:rsidR="002659E7" w:rsidRPr="002659E7" w:rsidRDefault="002659E7" w:rsidP="002659E7">
      <w:pPr>
        <w:spacing w:after="0"/>
        <w:rPr>
          <w:rFonts w:ascii="Courier New" w:hAnsi="Courier New" w:cs="Courier New"/>
          <w:sz w:val="24"/>
          <w:szCs w:val="24"/>
        </w:rPr>
      </w:pPr>
      <w:r w:rsidRPr="002659E7">
        <w:rPr>
          <w:rFonts w:ascii="Courier New" w:hAnsi="Courier New" w:cs="Courier New"/>
          <w:sz w:val="24"/>
          <w:szCs w:val="24"/>
        </w:rPr>
        <w:t>503 18 1 1 3 33 55 40 55 35 35</w:t>
      </w:r>
    </w:p>
    <w:p w14:paraId="012C35B2" w14:textId="77777777" w:rsidR="002659E7" w:rsidRPr="002659E7" w:rsidRDefault="002659E7" w:rsidP="002659E7">
      <w:pPr>
        <w:spacing w:after="0"/>
        <w:rPr>
          <w:rFonts w:ascii="Courier New" w:hAnsi="Courier New" w:cs="Courier New"/>
          <w:sz w:val="24"/>
          <w:szCs w:val="24"/>
        </w:rPr>
      </w:pPr>
      <w:r w:rsidRPr="002659E7">
        <w:rPr>
          <w:rFonts w:ascii="Courier New" w:hAnsi="Courier New" w:cs="Courier New"/>
          <w:sz w:val="24"/>
          <w:szCs w:val="24"/>
        </w:rPr>
        <w:t>503 19 1 1 3 34 55 55 55 60 60</w:t>
      </w:r>
    </w:p>
    <w:p w14:paraId="1814AF4E" w14:textId="77777777" w:rsidR="002659E7" w:rsidRPr="002659E7" w:rsidRDefault="002659E7" w:rsidP="002659E7">
      <w:pPr>
        <w:spacing w:after="0"/>
        <w:rPr>
          <w:rFonts w:ascii="Courier New" w:hAnsi="Courier New" w:cs="Courier New"/>
          <w:sz w:val="24"/>
          <w:szCs w:val="24"/>
        </w:rPr>
      </w:pPr>
      <w:r w:rsidRPr="002659E7">
        <w:rPr>
          <w:rFonts w:ascii="Courier New" w:hAnsi="Courier New" w:cs="Courier New"/>
          <w:sz w:val="24"/>
          <w:szCs w:val="24"/>
        </w:rPr>
        <w:t>503 20 1 1 3 35 10 10 10 10 10</w:t>
      </w:r>
    </w:p>
    <w:p w14:paraId="6C95FB4E" w14:textId="77777777" w:rsidR="002659E7" w:rsidRPr="002659E7" w:rsidRDefault="002659E7" w:rsidP="002659E7">
      <w:pPr>
        <w:spacing w:after="0"/>
        <w:rPr>
          <w:rFonts w:ascii="Courier New" w:hAnsi="Courier New" w:cs="Courier New"/>
          <w:sz w:val="24"/>
          <w:szCs w:val="24"/>
        </w:rPr>
      </w:pPr>
      <w:r w:rsidRPr="002659E7">
        <w:rPr>
          <w:rFonts w:ascii="Courier New" w:hAnsi="Courier New" w:cs="Courier New"/>
          <w:sz w:val="24"/>
          <w:szCs w:val="24"/>
        </w:rPr>
        <w:t>503 21 1 1 3 36 50 50 55 45 45</w:t>
      </w:r>
    </w:p>
    <w:p w14:paraId="50D6DEFA" w14:textId="77777777" w:rsidR="002659E7" w:rsidRPr="002659E7" w:rsidRDefault="002659E7" w:rsidP="002659E7">
      <w:pPr>
        <w:spacing w:after="0"/>
        <w:rPr>
          <w:rFonts w:ascii="Courier New" w:hAnsi="Courier New" w:cs="Courier New"/>
          <w:sz w:val="24"/>
          <w:szCs w:val="24"/>
        </w:rPr>
      </w:pPr>
      <w:r w:rsidRPr="002659E7">
        <w:rPr>
          <w:rFonts w:ascii="Courier New" w:hAnsi="Courier New" w:cs="Courier New"/>
          <w:sz w:val="24"/>
          <w:szCs w:val="24"/>
        </w:rPr>
        <w:t>503 23 1 1 3 37 50 50 55 50 50</w:t>
      </w:r>
    </w:p>
    <w:p w14:paraId="5E34F3CF" w14:textId="77777777" w:rsidR="002659E7" w:rsidRPr="002659E7" w:rsidRDefault="002659E7" w:rsidP="002659E7">
      <w:pPr>
        <w:spacing w:after="0"/>
        <w:rPr>
          <w:rFonts w:ascii="Courier New" w:hAnsi="Courier New" w:cs="Courier New"/>
          <w:sz w:val="24"/>
          <w:szCs w:val="24"/>
        </w:rPr>
      </w:pPr>
      <w:r w:rsidRPr="002659E7">
        <w:rPr>
          <w:rFonts w:ascii="Courier New" w:hAnsi="Courier New" w:cs="Courier New"/>
          <w:sz w:val="24"/>
          <w:szCs w:val="24"/>
        </w:rPr>
        <w:t>503 24 1 1 3 38 55 55 60 55 55</w:t>
      </w:r>
    </w:p>
    <w:p w14:paraId="307A47FB" w14:textId="77777777" w:rsidR="002659E7" w:rsidRPr="002659E7" w:rsidRDefault="002659E7" w:rsidP="002659E7">
      <w:pPr>
        <w:spacing w:after="0"/>
        <w:rPr>
          <w:rFonts w:ascii="Courier New" w:hAnsi="Courier New" w:cs="Courier New"/>
          <w:sz w:val="24"/>
          <w:szCs w:val="24"/>
        </w:rPr>
      </w:pPr>
      <w:r w:rsidRPr="002659E7">
        <w:rPr>
          <w:rFonts w:ascii="Courier New" w:hAnsi="Courier New" w:cs="Courier New"/>
          <w:sz w:val="24"/>
          <w:szCs w:val="24"/>
        </w:rPr>
        <w:t>503 25 1 1 3 39 45 50 45 55 55</w:t>
      </w:r>
    </w:p>
    <w:p w14:paraId="5E2844B8" w14:textId="77777777" w:rsidR="002659E7" w:rsidRPr="002659E7" w:rsidRDefault="002659E7" w:rsidP="002659E7">
      <w:pPr>
        <w:spacing w:after="0"/>
        <w:rPr>
          <w:rFonts w:ascii="Courier New" w:hAnsi="Courier New" w:cs="Courier New"/>
          <w:sz w:val="24"/>
          <w:szCs w:val="24"/>
        </w:rPr>
      </w:pPr>
      <w:r w:rsidRPr="002659E7">
        <w:rPr>
          <w:rFonts w:ascii="Courier New" w:hAnsi="Courier New" w:cs="Courier New"/>
          <w:sz w:val="24"/>
          <w:szCs w:val="24"/>
        </w:rPr>
        <w:t>503 26 1 1 3 40 70 75 70 75 75</w:t>
      </w:r>
    </w:p>
    <w:p w14:paraId="49E12D32" w14:textId="77777777" w:rsidR="002659E7" w:rsidRPr="002659E7" w:rsidRDefault="002659E7" w:rsidP="002659E7">
      <w:pPr>
        <w:spacing w:after="0"/>
        <w:rPr>
          <w:rFonts w:ascii="Courier New" w:hAnsi="Courier New" w:cs="Courier New"/>
          <w:sz w:val="24"/>
          <w:szCs w:val="24"/>
        </w:rPr>
      </w:pPr>
      <w:r w:rsidRPr="002659E7">
        <w:rPr>
          <w:rFonts w:ascii="Courier New" w:hAnsi="Courier New" w:cs="Courier New"/>
          <w:sz w:val="24"/>
          <w:szCs w:val="24"/>
        </w:rPr>
        <w:t>503 27 1 1 3 41 05 05 05 05 05</w:t>
      </w:r>
    </w:p>
    <w:p w14:paraId="5E8FB5A6" w14:textId="77777777" w:rsidR="002659E7" w:rsidRPr="002659E7" w:rsidRDefault="002659E7" w:rsidP="002659E7">
      <w:pPr>
        <w:spacing w:after="0"/>
        <w:rPr>
          <w:rFonts w:ascii="Courier New" w:hAnsi="Courier New" w:cs="Courier New"/>
          <w:sz w:val="24"/>
          <w:szCs w:val="24"/>
        </w:rPr>
      </w:pPr>
      <w:r w:rsidRPr="002659E7">
        <w:rPr>
          <w:rFonts w:ascii="Courier New" w:hAnsi="Courier New" w:cs="Courier New"/>
          <w:sz w:val="24"/>
          <w:szCs w:val="24"/>
        </w:rPr>
        <w:t xml:space="preserve">503 28 1 1 3 42 </w:t>
      </w:r>
    </w:p>
    <w:p w14:paraId="4A387D04" w14:textId="77777777" w:rsidR="002659E7" w:rsidRPr="002659E7" w:rsidRDefault="002659E7" w:rsidP="002659E7">
      <w:pPr>
        <w:spacing w:after="0"/>
        <w:rPr>
          <w:rFonts w:ascii="Courier New" w:hAnsi="Courier New" w:cs="Courier New"/>
          <w:sz w:val="24"/>
          <w:szCs w:val="24"/>
        </w:rPr>
      </w:pPr>
      <w:r w:rsidRPr="002659E7">
        <w:rPr>
          <w:rFonts w:ascii="Courier New" w:hAnsi="Courier New" w:cs="Courier New"/>
          <w:sz w:val="24"/>
          <w:szCs w:val="24"/>
        </w:rPr>
        <w:t>503 29 1 1 3 43 55 55 55 60 60</w:t>
      </w:r>
    </w:p>
    <w:p w14:paraId="7420E8E1" w14:textId="77777777" w:rsidR="002659E7" w:rsidRPr="002659E7" w:rsidRDefault="002659E7" w:rsidP="002659E7">
      <w:pPr>
        <w:spacing w:after="0"/>
        <w:rPr>
          <w:rFonts w:ascii="Courier New" w:hAnsi="Courier New" w:cs="Courier New"/>
          <w:sz w:val="24"/>
          <w:szCs w:val="24"/>
        </w:rPr>
      </w:pPr>
      <w:r w:rsidRPr="002659E7">
        <w:rPr>
          <w:rFonts w:ascii="Courier New" w:hAnsi="Courier New" w:cs="Courier New"/>
          <w:sz w:val="24"/>
          <w:szCs w:val="24"/>
        </w:rPr>
        <w:t>503 31 1 1 3 44 45 45 50 40 40</w:t>
      </w:r>
    </w:p>
    <w:p w14:paraId="2D92E531" w14:textId="77777777" w:rsidR="002659E7" w:rsidRPr="002659E7" w:rsidRDefault="002659E7" w:rsidP="002659E7">
      <w:pPr>
        <w:spacing w:after="0"/>
        <w:rPr>
          <w:rFonts w:ascii="Courier New" w:hAnsi="Courier New" w:cs="Courier New"/>
          <w:sz w:val="24"/>
          <w:szCs w:val="24"/>
        </w:rPr>
      </w:pPr>
      <w:r w:rsidRPr="002659E7">
        <w:rPr>
          <w:rFonts w:ascii="Courier New" w:hAnsi="Courier New" w:cs="Courier New"/>
          <w:sz w:val="24"/>
          <w:szCs w:val="24"/>
        </w:rPr>
        <w:t>503 32 1 1 3 45 50 50 50 55 55</w:t>
      </w:r>
    </w:p>
    <w:p w14:paraId="776F608A" w14:textId="77777777" w:rsidR="002659E7" w:rsidRPr="002659E7" w:rsidRDefault="002659E7" w:rsidP="002659E7">
      <w:pPr>
        <w:spacing w:after="0"/>
        <w:rPr>
          <w:rFonts w:ascii="Courier New" w:hAnsi="Courier New" w:cs="Courier New"/>
          <w:sz w:val="24"/>
          <w:szCs w:val="24"/>
        </w:rPr>
      </w:pPr>
      <w:r w:rsidRPr="002659E7">
        <w:rPr>
          <w:rFonts w:ascii="Courier New" w:hAnsi="Courier New" w:cs="Courier New"/>
          <w:sz w:val="24"/>
          <w:szCs w:val="24"/>
        </w:rPr>
        <w:lastRenderedPageBreak/>
        <w:t>503 33 1 1 3 46 55 60 65 55 55</w:t>
      </w:r>
    </w:p>
    <w:p w14:paraId="06D782E0" w14:textId="77777777" w:rsidR="002659E7" w:rsidRPr="002659E7" w:rsidRDefault="002659E7" w:rsidP="002659E7">
      <w:pPr>
        <w:spacing w:after="0"/>
        <w:rPr>
          <w:rFonts w:ascii="Courier New" w:hAnsi="Courier New" w:cs="Courier New"/>
          <w:sz w:val="24"/>
          <w:szCs w:val="24"/>
        </w:rPr>
      </w:pPr>
      <w:r w:rsidRPr="002659E7">
        <w:rPr>
          <w:rFonts w:ascii="Courier New" w:hAnsi="Courier New" w:cs="Courier New"/>
          <w:sz w:val="24"/>
          <w:szCs w:val="24"/>
        </w:rPr>
        <w:t>503 34 1 1 3 47 65 70 70 80 80</w:t>
      </w:r>
    </w:p>
    <w:p w14:paraId="14C47EDB" w14:textId="77777777" w:rsidR="002659E7" w:rsidRPr="002659E7" w:rsidRDefault="002659E7" w:rsidP="002659E7">
      <w:pPr>
        <w:spacing w:after="0"/>
        <w:rPr>
          <w:rFonts w:ascii="Courier New" w:hAnsi="Courier New" w:cs="Courier New"/>
          <w:sz w:val="24"/>
          <w:szCs w:val="24"/>
        </w:rPr>
      </w:pPr>
      <w:r w:rsidRPr="002659E7">
        <w:rPr>
          <w:rFonts w:ascii="Courier New" w:hAnsi="Courier New" w:cs="Courier New"/>
          <w:sz w:val="24"/>
          <w:szCs w:val="24"/>
        </w:rPr>
        <w:t>503 35 1 1 3 48 70 85 70 80 75</w:t>
      </w:r>
    </w:p>
    <w:p w14:paraId="514342DE" w14:textId="77777777" w:rsidR="002659E7" w:rsidRPr="002659E7" w:rsidRDefault="002659E7" w:rsidP="002659E7">
      <w:pPr>
        <w:spacing w:after="0"/>
        <w:rPr>
          <w:rFonts w:ascii="Courier New" w:hAnsi="Courier New" w:cs="Courier New"/>
          <w:sz w:val="24"/>
          <w:szCs w:val="24"/>
        </w:rPr>
      </w:pPr>
      <w:r w:rsidRPr="002659E7">
        <w:rPr>
          <w:rFonts w:ascii="Courier New" w:hAnsi="Courier New" w:cs="Courier New"/>
          <w:sz w:val="24"/>
          <w:szCs w:val="24"/>
        </w:rPr>
        <w:t>503 36 1 1 3 49 60 60 60 60 60</w:t>
      </w:r>
    </w:p>
    <w:p w14:paraId="1C69180A" w14:textId="77777777" w:rsidR="002659E7" w:rsidRPr="002659E7" w:rsidRDefault="002659E7" w:rsidP="002659E7">
      <w:pPr>
        <w:spacing w:after="0"/>
        <w:rPr>
          <w:rFonts w:ascii="Courier New" w:hAnsi="Courier New" w:cs="Courier New"/>
          <w:sz w:val="24"/>
          <w:szCs w:val="24"/>
        </w:rPr>
      </w:pPr>
      <w:r w:rsidRPr="002659E7">
        <w:rPr>
          <w:rFonts w:ascii="Courier New" w:hAnsi="Courier New" w:cs="Courier New"/>
          <w:sz w:val="24"/>
          <w:szCs w:val="24"/>
        </w:rPr>
        <w:t>503 41 1 1 3 50 55 55 55 55 55</w:t>
      </w:r>
    </w:p>
    <w:p w14:paraId="06CC05DD" w14:textId="77777777" w:rsidR="002659E7" w:rsidRPr="002659E7" w:rsidRDefault="002659E7" w:rsidP="002659E7">
      <w:pPr>
        <w:spacing w:after="0"/>
        <w:rPr>
          <w:rFonts w:ascii="Courier New" w:hAnsi="Courier New" w:cs="Courier New"/>
          <w:sz w:val="24"/>
          <w:szCs w:val="24"/>
        </w:rPr>
      </w:pPr>
      <w:r w:rsidRPr="002659E7">
        <w:rPr>
          <w:rFonts w:ascii="Courier New" w:hAnsi="Courier New" w:cs="Courier New"/>
          <w:sz w:val="24"/>
          <w:szCs w:val="24"/>
        </w:rPr>
        <w:t>503 44 1 1 3 51 65 65 90 75 75</w:t>
      </w:r>
    </w:p>
    <w:p w14:paraId="5C0994AC" w14:textId="77777777" w:rsidR="002659E7" w:rsidRPr="002659E7" w:rsidRDefault="002659E7" w:rsidP="002659E7">
      <w:pPr>
        <w:spacing w:after="0"/>
        <w:rPr>
          <w:rFonts w:ascii="Courier New" w:hAnsi="Courier New" w:cs="Courier New"/>
          <w:sz w:val="24"/>
          <w:szCs w:val="24"/>
        </w:rPr>
      </w:pPr>
      <w:r w:rsidRPr="002659E7">
        <w:rPr>
          <w:rFonts w:ascii="Courier New" w:hAnsi="Courier New" w:cs="Courier New"/>
          <w:sz w:val="24"/>
          <w:szCs w:val="24"/>
        </w:rPr>
        <w:t xml:space="preserve">503 45 1 1 3 52 </w:t>
      </w:r>
    </w:p>
    <w:p w14:paraId="76997CD2" w14:textId="77777777" w:rsidR="002659E7" w:rsidRPr="002659E7" w:rsidRDefault="002659E7" w:rsidP="002659E7">
      <w:pPr>
        <w:spacing w:after="0"/>
        <w:rPr>
          <w:rFonts w:ascii="Courier New" w:hAnsi="Courier New" w:cs="Courier New"/>
          <w:sz w:val="24"/>
          <w:szCs w:val="24"/>
        </w:rPr>
      </w:pPr>
      <w:r w:rsidRPr="002659E7">
        <w:rPr>
          <w:rFonts w:ascii="Courier New" w:hAnsi="Courier New" w:cs="Courier New"/>
          <w:sz w:val="24"/>
          <w:szCs w:val="24"/>
        </w:rPr>
        <w:t>503 47 1 1 3 53 55 55 60 35 35</w:t>
      </w:r>
    </w:p>
    <w:p w14:paraId="79568B88" w14:textId="77777777" w:rsidR="002659E7" w:rsidRPr="002659E7" w:rsidRDefault="002659E7" w:rsidP="002659E7">
      <w:pPr>
        <w:spacing w:after="0"/>
        <w:rPr>
          <w:rFonts w:ascii="Courier New" w:hAnsi="Courier New" w:cs="Courier New"/>
          <w:sz w:val="24"/>
          <w:szCs w:val="24"/>
        </w:rPr>
      </w:pPr>
      <w:r w:rsidRPr="002659E7">
        <w:rPr>
          <w:rFonts w:ascii="Courier New" w:hAnsi="Courier New" w:cs="Courier New"/>
          <w:sz w:val="24"/>
          <w:szCs w:val="24"/>
        </w:rPr>
        <w:t>503 48 1 1 3 54 55 55 55 50 50</w:t>
      </w:r>
    </w:p>
    <w:p w14:paraId="0833DB5E" w14:textId="77777777" w:rsidR="002659E7" w:rsidRPr="002659E7" w:rsidRDefault="002659E7" w:rsidP="002659E7">
      <w:pPr>
        <w:spacing w:after="0"/>
        <w:rPr>
          <w:rFonts w:ascii="Courier New" w:hAnsi="Courier New" w:cs="Courier New"/>
          <w:sz w:val="24"/>
          <w:szCs w:val="24"/>
        </w:rPr>
      </w:pPr>
      <w:r w:rsidRPr="002659E7">
        <w:rPr>
          <w:rFonts w:ascii="Courier New" w:hAnsi="Courier New" w:cs="Courier New"/>
          <w:sz w:val="24"/>
          <w:szCs w:val="24"/>
        </w:rPr>
        <w:t>503 49 1 1 3 55 55 55 60 55 55</w:t>
      </w:r>
    </w:p>
    <w:p w14:paraId="48735B79" w14:textId="77777777" w:rsidR="002659E7" w:rsidRPr="002659E7" w:rsidRDefault="002659E7" w:rsidP="002659E7">
      <w:pPr>
        <w:spacing w:after="0"/>
        <w:rPr>
          <w:rFonts w:ascii="Courier New" w:hAnsi="Courier New" w:cs="Courier New"/>
          <w:sz w:val="24"/>
          <w:szCs w:val="24"/>
        </w:rPr>
      </w:pPr>
      <w:r w:rsidRPr="002659E7">
        <w:rPr>
          <w:rFonts w:ascii="Courier New" w:hAnsi="Courier New" w:cs="Courier New"/>
          <w:sz w:val="24"/>
          <w:szCs w:val="24"/>
        </w:rPr>
        <w:t>503 51 1 1 3 56 60 60 65 65 65</w:t>
      </w:r>
    </w:p>
    <w:p w14:paraId="0C88FEE3" w14:textId="77777777" w:rsidR="002659E7" w:rsidRPr="002659E7" w:rsidRDefault="002659E7" w:rsidP="002659E7">
      <w:pPr>
        <w:spacing w:after="0"/>
        <w:rPr>
          <w:rFonts w:ascii="Courier New" w:hAnsi="Courier New" w:cs="Courier New"/>
          <w:sz w:val="24"/>
          <w:szCs w:val="24"/>
        </w:rPr>
      </w:pPr>
      <w:r w:rsidRPr="002659E7">
        <w:rPr>
          <w:rFonts w:ascii="Courier New" w:hAnsi="Courier New" w:cs="Courier New"/>
          <w:sz w:val="24"/>
          <w:szCs w:val="24"/>
        </w:rPr>
        <w:t>503 53 1 1 3 57 45 45 45 35 35</w:t>
      </w:r>
    </w:p>
    <w:p w14:paraId="7EA6FA57" w14:textId="77777777" w:rsidR="002659E7" w:rsidRPr="002659E7" w:rsidRDefault="002659E7" w:rsidP="002659E7">
      <w:pPr>
        <w:spacing w:after="0"/>
        <w:rPr>
          <w:rFonts w:ascii="Courier New" w:hAnsi="Courier New" w:cs="Courier New"/>
          <w:sz w:val="24"/>
          <w:szCs w:val="24"/>
        </w:rPr>
      </w:pPr>
      <w:r w:rsidRPr="002659E7">
        <w:rPr>
          <w:rFonts w:ascii="Courier New" w:hAnsi="Courier New" w:cs="Courier New"/>
          <w:sz w:val="24"/>
          <w:szCs w:val="24"/>
        </w:rPr>
        <w:t>503 55 1 1 3 58 55 55 65 60 60</w:t>
      </w:r>
    </w:p>
    <w:p w14:paraId="66DEDE6E" w14:textId="77777777" w:rsidR="002659E7" w:rsidRPr="002659E7" w:rsidRDefault="002659E7" w:rsidP="002659E7">
      <w:pPr>
        <w:spacing w:after="0"/>
        <w:rPr>
          <w:rFonts w:ascii="Courier New" w:hAnsi="Courier New" w:cs="Courier New"/>
          <w:sz w:val="24"/>
          <w:szCs w:val="24"/>
        </w:rPr>
      </w:pPr>
      <w:r w:rsidRPr="002659E7">
        <w:rPr>
          <w:rFonts w:ascii="Courier New" w:hAnsi="Courier New" w:cs="Courier New"/>
          <w:sz w:val="24"/>
          <w:szCs w:val="24"/>
        </w:rPr>
        <w:t>503 56 1 1 3 59 55 55 60 50 50</w:t>
      </w:r>
    </w:p>
    <w:p w14:paraId="0F08017F" w14:textId="77777777" w:rsidR="002659E7" w:rsidRPr="002659E7" w:rsidRDefault="002659E7" w:rsidP="002659E7">
      <w:pPr>
        <w:spacing w:after="0"/>
        <w:rPr>
          <w:rFonts w:ascii="Courier New" w:hAnsi="Courier New" w:cs="Courier New"/>
          <w:sz w:val="24"/>
          <w:szCs w:val="24"/>
        </w:rPr>
      </w:pPr>
      <w:r w:rsidRPr="002659E7">
        <w:rPr>
          <w:rFonts w:ascii="Courier New" w:hAnsi="Courier New" w:cs="Courier New"/>
          <w:sz w:val="24"/>
          <w:szCs w:val="24"/>
        </w:rPr>
        <w:t xml:space="preserve">503 57 1 1 3 60 </w:t>
      </w:r>
    </w:p>
    <w:p w14:paraId="412E2F51" w14:textId="77777777" w:rsidR="002659E7" w:rsidRPr="002659E7" w:rsidRDefault="002659E7" w:rsidP="002659E7">
      <w:pPr>
        <w:spacing w:after="0"/>
        <w:rPr>
          <w:rFonts w:ascii="Courier New" w:hAnsi="Courier New" w:cs="Courier New"/>
          <w:sz w:val="24"/>
          <w:szCs w:val="24"/>
        </w:rPr>
      </w:pPr>
      <w:r w:rsidRPr="002659E7">
        <w:rPr>
          <w:rFonts w:ascii="Courier New" w:hAnsi="Courier New" w:cs="Courier New"/>
          <w:sz w:val="24"/>
          <w:szCs w:val="24"/>
        </w:rPr>
        <w:t>503 58 1 1 3 61 55 55 60 60 60</w:t>
      </w:r>
    </w:p>
    <w:p w14:paraId="23DA0986" w14:textId="77777777" w:rsidR="002659E7" w:rsidRPr="002659E7" w:rsidRDefault="002659E7" w:rsidP="002659E7">
      <w:pPr>
        <w:spacing w:after="0"/>
        <w:rPr>
          <w:rFonts w:ascii="Courier New" w:hAnsi="Courier New" w:cs="Courier New"/>
          <w:sz w:val="24"/>
          <w:szCs w:val="24"/>
        </w:rPr>
      </w:pPr>
      <w:r w:rsidRPr="002659E7">
        <w:rPr>
          <w:rFonts w:ascii="Courier New" w:hAnsi="Courier New" w:cs="Courier New"/>
          <w:sz w:val="24"/>
          <w:szCs w:val="24"/>
        </w:rPr>
        <w:t>503 59 1 1 3 62 50 50 50 50 50</w:t>
      </w:r>
    </w:p>
    <w:p w14:paraId="7EAC1E03" w14:textId="77777777" w:rsidR="002659E7" w:rsidRPr="002659E7" w:rsidRDefault="002659E7" w:rsidP="002659E7">
      <w:pPr>
        <w:spacing w:after="0"/>
        <w:rPr>
          <w:rFonts w:ascii="Courier New" w:hAnsi="Courier New" w:cs="Courier New"/>
          <w:sz w:val="24"/>
          <w:szCs w:val="24"/>
        </w:rPr>
      </w:pPr>
      <w:r w:rsidRPr="002659E7">
        <w:rPr>
          <w:rFonts w:ascii="Courier New" w:hAnsi="Courier New" w:cs="Courier New"/>
          <w:sz w:val="24"/>
          <w:szCs w:val="24"/>
        </w:rPr>
        <w:t>503 60 1 1 3 63 55 60 65 70 65</w:t>
      </w:r>
    </w:p>
    <w:p w14:paraId="2C084C1B" w14:textId="77777777" w:rsidR="002659E7" w:rsidRPr="002659E7" w:rsidRDefault="002659E7" w:rsidP="002659E7">
      <w:pPr>
        <w:spacing w:after="0"/>
        <w:rPr>
          <w:rFonts w:ascii="Courier New" w:hAnsi="Courier New" w:cs="Courier New"/>
          <w:sz w:val="24"/>
          <w:szCs w:val="24"/>
        </w:rPr>
      </w:pPr>
      <w:r w:rsidRPr="002659E7">
        <w:rPr>
          <w:rFonts w:ascii="Courier New" w:hAnsi="Courier New" w:cs="Courier New"/>
          <w:sz w:val="24"/>
          <w:szCs w:val="24"/>
        </w:rPr>
        <w:t>503 61 1 1 3 64 65 65 65 65 65</w:t>
      </w:r>
    </w:p>
    <w:p w14:paraId="555C7AC1" w14:textId="77777777" w:rsidR="002659E7" w:rsidRPr="002659E7" w:rsidRDefault="002659E7" w:rsidP="002659E7">
      <w:pPr>
        <w:spacing w:after="0"/>
        <w:rPr>
          <w:rFonts w:ascii="Courier New" w:hAnsi="Courier New" w:cs="Courier New"/>
          <w:sz w:val="24"/>
          <w:szCs w:val="24"/>
        </w:rPr>
      </w:pPr>
      <w:r w:rsidRPr="002659E7">
        <w:rPr>
          <w:rFonts w:ascii="Courier New" w:hAnsi="Courier New" w:cs="Courier New"/>
          <w:sz w:val="24"/>
          <w:szCs w:val="24"/>
        </w:rPr>
        <w:t>503 62 1 1 3 65 80 80 85 85 85</w:t>
      </w:r>
    </w:p>
    <w:p w14:paraId="57DE1AE0" w14:textId="77777777" w:rsidR="002659E7" w:rsidRPr="002659E7" w:rsidRDefault="002659E7" w:rsidP="002659E7">
      <w:pPr>
        <w:spacing w:after="0"/>
        <w:rPr>
          <w:rFonts w:ascii="Courier New" w:hAnsi="Courier New" w:cs="Courier New"/>
          <w:sz w:val="24"/>
          <w:szCs w:val="24"/>
        </w:rPr>
      </w:pPr>
      <w:r w:rsidRPr="002659E7">
        <w:rPr>
          <w:rFonts w:ascii="Courier New" w:hAnsi="Courier New" w:cs="Courier New"/>
          <w:sz w:val="24"/>
          <w:szCs w:val="24"/>
        </w:rPr>
        <w:t>503 63 1 1 3 66 50 50 55 55 55</w:t>
      </w:r>
    </w:p>
    <w:p w14:paraId="7EB9D844" w14:textId="77777777" w:rsidR="002659E7" w:rsidRPr="002659E7" w:rsidRDefault="002659E7" w:rsidP="002659E7">
      <w:pPr>
        <w:spacing w:after="0"/>
        <w:rPr>
          <w:rFonts w:ascii="Courier New" w:hAnsi="Courier New" w:cs="Courier New"/>
          <w:sz w:val="24"/>
          <w:szCs w:val="24"/>
        </w:rPr>
      </w:pPr>
      <w:r w:rsidRPr="002659E7">
        <w:rPr>
          <w:rFonts w:ascii="Courier New" w:hAnsi="Courier New" w:cs="Courier New"/>
          <w:sz w:val="24"/>
          <w:szCs w:val="24"/>
        </w:rPr>
        <w:t>503 64 1 1 3 67 60 65 60 65 65</w:t>
      </w:r>
    </w:p>
    <w:p w14:paraId="3AAAA130" w14:textId="77777777" w:rsidR="002659E7" w:rsidRPr="002659E7" w:rsidRDefault="002659E7" w:rsidP="002659E7">
      <w:pPr>
        <w:spacing w:after="0"/>
        <w:rPr>
          <w:rFonts w:ascii="Courier New" w:hAnsi="Courier New" w:cs="Courier New"/>
          <w:sz w:val="24"/>
          <w:szCs w:val="24"/>
        </w:rPr>
      </w:pPr>
      <w:r w:rsidRPr="002659E7">
        <w:rPr>
          <w:rFonts w:ascii="Courier New" w:hAnsi="Courier New" w:cs="Courier New"/>
          <w:sz w:val="24"/>
          <w:szCs w:val="24"/>
        </w:rPr>
        <w:t>503 66 1 1 3 68 40 45 45 35 35</w:t>
      </w:r>
    </w:p>
    <w:p w14:paraId="3EF68B46" w14:textId="77777777" w:rsidR="002659E7" w:rsidRPr="002659E7" w:rsidRDefault="002659E7" w:rsidP="002659E7">
      <w:pPr>
        <w:spacing w:after="0"/>
        <w:rPr>
          <w:rFonts w:ascii="Courier New" w:hAnsi="Courier New" w:cs="Courier New"/>
          <w:sz w:val="24"/>
          <w:szCs w:val="24"/>
        </w:rPr>
      </w:pPr>
      <w:r w:rsidRPr="002659E7">
        <w:rPr>
          <w:rFonts w:ascii="Courier New" w:hAnsi="Courier New" w:cs="Courier New"/>
          <w:sz w:val="24"/>
          <w:szCs w:val="24"/>
        </w:rPr>
        <w:t>503 67 1 1 3 69 50 50 50 35 35</w:t>
      </w:r>
    </w:p>
    <w:p w14:paraId="1349D84B" w14:textId="77777777" w:rsidR="002659E7" w:rsidRPr="002659E7" w:rsidRDefault="002659E7" w:rsidP="002659E7">
      <w:pPr>
        <w:spacing w:after="0"/>
        <w:rPr>
          <w:rFonts w:ascii="Courier New" w:hAnsi="Courier New" w:cs="Courier New"/>
          <w:sz w:val="24"/>
          <w:szCs w:val="24"/>
        </w:rPr>
      </w:pPr>
      <w:r w:rsidRPr="002659E7">
        <w:rPr>
          <w:rFonts w:ascii="Courier New" w:hAnsi="Courier New" w:cs="Courier New"/>
          <w:sz w:val="24"/>
          <w:szCs w:val="24"/>
        </w:rPr>
        <w:t>503 68 1 1 3 70 60 55 60 40 40</w:t>
      </w:r>
    </w:p>
    <w:p w14:paraId="12FB8340" w14:textId="77777777" w:rsidR="002659E7" w:rsidRPr="002659E7" w:rsidRDefault="002659E7" w:rsidP="002659E7">
      <w:pPr>
        <w:spacing w:after="0"/>
        <w:rPr>
          <w:rFonts w:ascii="Courier New" w:hAnsi="Courier New" w:cs="Courier New"/>
          <w:sz w:val="24"/>
          <w:szCs w:val="24"/>
        </w:rPr>
      </w:pPr>
      <w:r w:rsidRPr="002659E7">
        <w:rPr>
          <w:rFonts w:ascii="Courier New" w:hAnsi="Courier New" w:cs="Courier New"/>
          <w:sz w:val="24"/>
          <w:szCs w:val="24"/>
        </w:rPr>
        <w:t>503 69 1 1 3 71 60 60 65 60 65</w:t>
      </w:r>
    </w:p>
    <w:p w14:paraId="55E6E519" w14:textId="77777777" w:rsidR="002659E7" w:rsidRPr="002659E7" w:rsidRDefault="002659E7" w:rsidP="002659E7">
      <w:pPr>
        <w:spacing w:after="0"/>
        <w:rPr>
          <w:rFonts w:ascii="Courier New" w:hAnsi="Courier New" w:cs="Courier New"/>
          <w:sz w:val="24"/>
          <w:szCs w:val="24"/>
        </w:rPr>
      </w:pPr>
      <w:r w:rsidRPr="002659E7">
        <w:rPr>
          <w:rFonts w:ascii="Courier New" w:hAnsi="Courier New" w:cs="Courier New"/>
          <w:sz w:val="24"/>
          <w:szCs w:val="24"/>
        </w:rPr>
        <w:t>503 71 1 1 3 72 65 65 70 65 65</w:t>
      </w:r>
    </w:p>
    <w:p w14:paraId="15EFC86D" w14:textId="77777777" w:rsidR="002659E7" w:rsidRPr="002659E7" w:rsidRDefault="002659E7" w:rsidP="002659E7">
      <w:pPr>
        <w:spacing w:after="0"/>
        <w:rPr>
          <w:rFonts w:ascii="Courier New" w:hAnsi="Courier New" w:cs="Courier New"/>
          <w:sz w:val="24"/>
          <w:szCs w:val="24"/>
        </w:rPr>
      </w:pPr>
      <w:r w:rsidRPr="002659E7">
        <w:rPr>
          <w:rFonts w:ascii="Courier New" w:hAnsi="Courier New" w:cs="Courier New"/>
          <w:sz w:val="24"/>
          <w:szCs w:val="24"/>
        </w:rPr>
        <w:t>503 72 1 1 3 73 55 60 70 65 65</w:t>
      </w:r>
    </w:p>
    <w:p w14:paraId="2AE8B6FF" w14:textId="77777777" w:rsidR="002659E7" w:rsidRPr="002659E7" w:rsidRDefault="002659E7" w:rsidP="002659E7">
      <w:pPr>
        <w:spacing w:after="0"/>
        <w:rPr>
          <w:rFonts w:ascii="Courier New" w:hAnsi="Courier New" w:cs="Courier New"/>
          <w:sz w:val="24"/>
          <w:szCs w:val="24"/>
        </w:rPr>
      </w:pPr>
      <w:r w:rsidRPr="002659E7">
        <w:rPr>
          <w:rFonts w:ascii="Courier New" w:hAnsi="Courier New" w:cs="Courier New"/>
          <w:sz w:val="24"/>
          <w:szCs w:val="24"/>
        </w:rPr>
        <w:t>503 73 1 1 3 74 55 55 65 40 40</w:t>
      </w:r>
    </w:p>
    <w:p w14:paraId="3CC10D5C" w14:textId="77777777" w:rsidR="002659E7" w:rsidRPr="002659E7" w:rsidRDefault="002659E7" w:rsidP="002659E7">
      <w:pPr>
        <w:spacing w:after="0"/>
        <w:rPr>
          <w:rFonts w:ascii="Courier New" w:hAnsi="Courier New" w:cs="Courier New"/>
          <w:sz w:val="24"/>
          <w:szCs w:val="24"/>
        </w:rPr>
      </w:pPr>
      <w:r w:rsidRPr="002659E7">
        <w:rPr>
          <w:rFonts w:ascii="Courier New" w:hAnsi="Courier New" w:cs="Courier New"/>
          <w:sz w:val="24"/>
          <w:szCs w:val="24"/>
        </w:rPr>
        <w:t>503 74 1 1 3 75 60 60 65 55 55</w:t>
      </w:r>
    </w:p>
    <w:p w14:paraId="552A4927" w14:textId="77777777" w:rsidR="002659E7" w:rsidRPr="002659E7" w:rsidRDefault="002659E7" w:rsidP="002659E7">
      <w:pPr>
        <w:spacing w:after="0"/>
        <w:rPr>
          <w:rFonts w:ascii="Courier New" w:hAnsi="Courier New" w:cs="Courier New"/>
          <w:sz w:val="24"/>
          <w:szCs w:val="24"/>
        </w:rPr>
      </w:pPr>
      <w:r w:rsidRPr="002659E7">
        <w:rPr>
          <w:rFonts w:ascii="Courier New" w:hAnsi="Courier New" w:cs="Courier New"/>
          <w:sz w:val="24"/>
          <w:szCs w:val="24"/>
        </w:rPr>
        <w:t>503 75 1 1 3 76 55 55 60 35 40</w:t>
      </w:r>
    </w:p>
    <w:p w14:paraId="524548FD" w14:textId="77777777" w:rsidR="002659E7" w:rsidRPr="002659E7" w:rsidRDefault="002659E7" w:rsidP="002659E7">
      <w:pPr>
        <w:spacing w:after="0"/>
        <w:rPr>
          <w:rFonts w:ascii="Courier New" w:hAnsi="Courier New" w:cs="Courier New"/>
          <w:sz w:val="24"/>
          <w:szCs w:val="24"/>
        </w:rPr>
      </w:pPr>
      <w:r w:rsidRPr="002659E7">
        <w:rPr>
          <w:rFonts w:ascii="Courier New" w:hAnsi="Courier New" w:cs="Courier New"/>
          <w:sz w:val="24"/>
          <w:szCs w:val="24"/>
        </w:rPr>
        <w:t>503 77 1 1 3 77 50 50 50 35 35</w:t>
      </w:r>
    </w:p>
    <w:p w14:paraId="470DFA5C" w14:textId="77777777" w:rsidR="002659E7" w:rsidRPr="002659E7" w:rsidRDefault="002659E7" w:rsidP="002659E7">
      <w:pPr>
        <w:spacing w:after="0"/>
        <w:rPr>
          <w:rFonts w:ascii="Courier New" w:hAnsi="Courier New" w:cs="Courier New"/>
          <w:sz w:val="24"/>
          <w:szCs w:val="24"/>
        </w:rPr>
      </w:pPr>
      <w:r w:rsidRPr="002659E7">
        <w:rPr>
          <w:rFonts w:ascii="Courier New" w:hAnsi="Courier New" w:cs="Courier New"/>
          <w:sz w:val="24"/>
          <w:szCs w:val="24"/>
        </w:rPr>
        <w:t>503 78 1 1 3 78 50 50 50 40 40</w:t>
      </w:r>
    </w:p>
    <w:p w14:paraId="7E4A7D33" w14:textId="77777777" w:rsidR="002659E7" w:rsidRPr="002659E7" w:rsidRDefault="002659E7" w:rsidP="002659E7">
      <w:pPr>
        <w:spacing w:after="0"/>
        <w:rPr>
          <w:rFonts w:ascii="Courier New" w:hAnsi="Courier New" w:cs="Courier New"/>
          <w:sz w:val="24"/>
          <w:szCs w:val="24"/>
        </w:rPr>
      </w:pPr>
      <w:r w:rsidRPr="002659E7">
        <w:rPr>
          <w:rFonts w:ascii="Courier New" w:hAnsi="Courier New" w:cs="Courier New"/>
          <w:sz w:val="24"/>
          <w:szCs w:val="24"/>
        </w:rPr>
        <w:t>503 79 1 1 3 79 60 60 60 60 60</w:t>
      </w:r>
    </w:p>
    <w:p w14:paraId="178959F5" w14:textId="0AB20F4F" w:rsidR="00A94CF2" w:rsidRDefault="002659E7" w:rsidP="002659E7">
      <w:pPr>
        <w:spacing w:after="0"/>
        <w:rPr>
          <w:rFonts w:ascii="Courier New" w:hAnsi="Courier New" w:cs="Courier New"/>
          <w:sz w:val="24"/>
          <w:szCs w:val="24"/>
        </w:rPr>
      </w:pPr>
      <w:r w:rsidRPr="002659E7">
        <w:rPr>
          <w:rFonts w:ascii="Courier New" w:hAnsi="Courier New" w:cs="Courier New"/>
          <w:sz w:val="24"/>
          <w:szCs w:val="24"/>
        </w:rPr>
        <w:t>503 80 1 1 3 80 65 65 65 60 60</w:t>
      </w:r>
    </w:p>
    <w:p w14:paraId="76811033" w14:textId="77777777" w:rsidR="00367A79" w:rsidRPr="00367A79" w:rsidRDefault="00367A79" w:rsidP="00367A79">
      <w:pPr>
        <w:spacing w:after="0"/>
        <w:rPr>
          <w:rFonts w:ascii="Courier New" w:hAnsi="Courier New" w:cs="Courier New"/>
          <w:sz w:val="24"/>
          <w:szCs w:val="24"/>
        </w:rPr>
      </w:pPr>
      <w:r w:rsidRPr="00367A79">
        <w:rPr>
          <w:rFonts w:ascii="Courier New" w:hAnsi="Courier New" w:cs="Courier New"/>
          <w:sz w:val="24"/>
          <w:szCs w:val="24"/>
        </w:rPr>
        <w:t xml:space="preserve">504 00 1 0 1 00 65 60 70 65 70 </w:t>
      </w:r>
    </w:p>
    <w:p w14:paraId="50577AB9" w14:textId="77777777" w:rsidR="00367A79" w:rsidRPr="00367A79" w:rsidRDefault="00367A79" w:rsidP="00367A79">
      <w:pPr>
        <w:spacing w:after="0"/>
        <w:rPr>
          <w:rFonts w:ascii="Courier New" w:hAnsi="Courier New" w:cs="Courier New"/>
          <w:sz w:val="24"/>
          <w:szCs w:val="24"/>
        </w:rPr>
      </w:pPr>
      <w:r w:rsidRPr="00367A79">
        <w:rPr>
          <w:rFonts w:ascii="Courier New" w:hAnsi="Courier New" w:cs="Courier New"/>
          <w:sz w:val="24"/>
          <w:szCs w:val="24"/>
        </w:rPr>
        <w:t>504 02 1 2 1 01 40 40 50 45 45</w:t>
      </w:r>
    </w:p>
    <w:p w14:paraId="470BF156" w14:textId="77777777" w:rsidR="00367A79" w:rsidRPr="00367A79" w:rsidRDefault="00367A79" w:rsidP="00367A79">
      <w:pPr>
        <w:spacing w:after="0"/>
        <w:rPr>
          <w:rFonts w:ascii="Courier New" w:hAnsi="Courier New" w:cs="Courier New"/>
          <w:sz w:val="24"/>
          <w:szCs w:val="24"/>
        </w:rPr>
      </w:pPr>
      <w:r w:rsidRPr="00367A79">
        <w:rPr>
          <w:rFonts w:ascii="Courier New" w:hAnsi="Courier New" w:cs="Courier New"/>
          <w:sz w:val="24"/>
          <w:szCs w:val="24"/>
        </w:rPr>
        <w:t>504 04 1 2 1 02 55 50 55 40 55</w:t>
      </w:r>
    </w:p>
    <w:p w14:paraId="303639D3" w14:textId="77777777" w:rsidR="00367A79" w:rsidRPr="00367A79" w:rsidRDefault="00367A79" w:rsidP="00367A79">
      <w:pPr>
        <w:spacing w:after="0"/>
        <w:rPr>
          <w:rFonts w:ascii="Courier New" w:hAnsi="Courier New" w:cs="Courier New"/>
          <w:sz w:val="24"/>
          <w:szCs w:val="24"/>
        </w:rPr>
      </w:pPr>
      <w:r w:rsidRPr="00367A79">
        <w:rPr>
          <w:rFonts w:ascii="Courier New" w:hAnsi="Courier New" w:cs="Courier New"/>
          <w:sz w:val="24"/>
          <w:szCs w:val="24"/>
        </w:rPr>
        <w:t>504 09 1 2 1 03 55 50 60 50 45</w:t>
      </w:r>
    </w:p>
    <w:p w14:paraId="2B55155E" w14:textId="77777777" w:rsidR="00367A79" w:rsidRPr="00367A79" w:rsidRDefault="00367A79" w:rsidP="00367A79">
      <w:pPr>
        <w:spacing w:after="0"/>
        <w:rPr>
          <w:rFonts w:ascii="Courier New" w:hAnsi="Courier New" w:cs="Courier New"/>
          <w:sz w:val="24"/>
          <w:szCs w:val="24"/>
        </w:rPr>
      </w:pPr>
      <w:r w:rsidRPr="00367A79">
        <w:rPr>
          <w:rFonts w:ascii="Courier New" w:hAnsi="Courier New" w:cs="Courier New"/>
          <w:sz w:val="24"/>
          <w:szCs w:val="24"/>
        </w:rPr>
        <w:t>504 11 1 2 1 04 45 55 55 40 45</w:t>
      </w:r>
    </w:p>
    <w:p w14:paraId="7A217616" w14:textId="77777777" w:rsidR="00367A79" w:rsidRPr="00367A79" w:rsidRDefault="00367A79" w:rsidP="00367A79">
      <w:pPr>
        <w:spacing w:after="0"/>
        <w:rPr>
          <w:rFonts w:ascii="Courier New" w:hAnsi="Courier New" w:cs="Courier New"/>
          <w:sz w:val="24"/>
          <w:szCs w:val="24"/>
        </w:rPr>
      </w:pPr>
      <w:r w:rsidRPr="00367A79">
        <w:rPr>
          <w:rFonts w:ascii="Courier New" w:hAnsi="Courier New" w:cs="Courier New"/>
          <w:sz w:val="24"/>
          <w:szCs w:val="24"/>
        </w:rPr>
        <w:t>504 22 1 2 1 05 60 55 60 60 50</w:t>
      </w:r>
    </w:p>
    <w:p w14:paraId="70BC1A02" w14:textId="77777777" w:rsidR="00367A79" w:rsidRPr="00367A79" w:rsidRDefault="00367A79" w:rsidP="00367A79">
      <w:pPr>
        <w:spacing w:after="0"/>
        <w:rPr>
          <w:rFonts w:ascii="Courier New" w:hAnsi="Courier New" w:cs="Courier New"/>
          <w:sz w:val="24"/>
          <w:szCs w:val="24"/>
        </w:rPr>
      </w:pPr>
      <w:r w:rsidRPr="00367A79">
        <w:rPr>
          <w:rFonts w:ascii="Courier New" w:hAnsi="Courier New" w:cs="Courier New"/>
          <w:sz w:val="24"/>
          <w:szCs w:val="24"/>
        </w:rPr>
        <w:t>504 39 1 2 1 06 40 40 45 40 40</w:t>
      </w:r>
    </w:p>
    <w:p w14:paraId="7B3EADD8" w14:textId="77777777" w:rsidR="00367A79" w:rsidRPr="00367A79" w:rsidRDefault="00367A79" w:rsidP="00367A79">
      <w:pPr>
        <w:spacing w:after="0"/>
        <w:rPr>
          <w:rFonts w:ascii="Courier New" w:hAnsi="Courier New" w:cs="Courier New"/>
          <w:sz w:val="24"/>
          <w:szCs w:val="24"/>
        </w:rPr>
      </w:pPr>
      <w:r w:rsidRPr="00367A79">
        <w:rPr>
          <w:rFonts w:ascii="Courier New" w:hAnsi="Courier New" w:cs="Courier New"/>
          <w:sz w:val="24"/>
          <w:szCs w:val="24"/>
        </w:rPr>
        <w:t>504 40 1 2 1 07 50 55 60 55 55</w:t>
      </w:r>
    </w:p>
    <w:p w14:paraId="2EA01FB2" w14:textId="77777777" w:rsidR="00367A79" w:rsidRPr="00367A79" w:rsidRDefault="00367A79" w:rsidP="00367A79">
      <w:pPr>
        <w:spacing w:after="0"/>
        <w:rPr>
          <w:rFonts w:ascii="Courier New" w:hAnsi="Courier New" w:cs="Courier New"/>
          <w:sz w:val="24"/>
          <w:szCs w:val="24"/>
        </w:rPr>
      </w:pPr>
      <w:r w:rsidRPr="00367A79">
        <w:rPr>
          <w:rFonts w:ascii="Courier New" w:hAnsi="Courier New" w:cs="Courier New"/>
          <w:sz w:val="24"/>
          <w:szCs w:val="24"/>
        </w:rPr>
        <w:t>504 46 1 2 1 08 50 45 50 55 45</w:t>
      </w:r>
    </w:p>
    <w:p w14:paraId="4FECBC9D" w14:textId="77777777" w:rsidR="00367A79" w:rsidRPr="00367A79" w:rsidRDefault="00367A79" w:rsidP="00367A79">
      <w:pPr>
        <w:spacing w:after="0"/>
        <w:rPr>
          <w:rFonts w:ascii="Courier New" w:hAnsi="Courier New" w:cs="Courier New"/>
          <w:sz w:val="24"/>
          <w:szCs w:val="24"/>
        </w:rPr>
      </w:pPr>
      <w:r w:rsidRPr="00367A79">
        <w:rPr>
          <w:rFonts w:ascii="Courier New" w:hAnsi="Courier New" w:cs="Courier New"/>
          <w:sz w:val="24"/>
          <w:szCs w:val="24"/>
        </w:rPr>
        <w:lastRenderedPageBreak/>
        <w:t>504 13 1 2 1 09 50 40 45 50 55</w:t>
      </w:r>
    </w:p>
    <w:p w14:paraId="480CC1C7" w14:textId="77777777" w:rsidR="00367A79" w:rsidRPr="00367A79" w:rsidRDefault="00367A79" w:rsidP="00367A79">
      <w:pPr>
        <w:spacing w:after="0"/>
        <w:rPr>
          <w:rFonts w:ascii="Courier New" w:hAnsi="Courier New" w:cs="Courier New"/>
          <w:sz w:val="24"/>
          <w:szCs w:val="24"/>
        </w:rPr>
      </w:pPr>
      <w:r w:rsidRPr="00367A79">
        <w:rPr>
          <w:rFonts w:ascii="Courier New" w:hAnsi="Courier New" w:cs="Courier New"/>
          <w:sz w:val="24"/>
          <w:szCs w:val="24"/>
        </w:rPr>
        <w:t>504 76 1 2 1 10 60 60 60 65 55</w:t>
      </w:r>
    </w:p>
    <w:p w14:paraId="2C72DAF7" w14:textId="77777777" w:rsidR="00367A79" w:rsidRPr="00367A79" w:rsidRDefault="00367A79" w:rsidP="00367A79">
      <w:pPr>
        <w:spacing w:after="0"/>
        <w:rPr>
          <w:rFonts w:ascii="Courier New" w:hAnsi="Courier New" w:cs="Courier New"/>
          <w:sz w:val="24"/>
          <w:szCs w:val="24"/>
        </w:rPr>
      </w:pPr>
      <w:r w:rsidRPr="00367A79">
        <w:rPr>
          <w:rFonts w:ascii="Courier New" w:hAnsi="Courier New" w:cs="Courier New"/>
          <w:sz w:val="24"/>
          <w:szCs w:val="24"/>
        </w:rPr>
        <w:t>504 43 1 2 1 11 55 55 60 45 45</w:t>
      </w:r>
    </w:p>
    <w:p w14:paraId="4D47103E" w14:textId="77777777" w:rsidR="00367A79" w:rsidRPr="00367A79" w:rsidRDefault="00367A79" w:rsidP="00367A79">
      <w:pPr>
        <w:spacing w:after="0"/>
        <w:rPr>
          <w:rFonts w:ascii="Courier New" w:hAnsi="Courier New" w:cs="Courier New"/>
          <w:sz w:val="24"/>
          <w:szCs w:val="24"/>
        </w:rPr>
      </w:pPr>
      <w:r w:rsidRPr="00367A79">
        <w:rPr>
          <w:rFonts w:ascii="Courier New" w:hAnsi="Courier New" w:cs="Courier New"/>
          <w:sz w:val="24"/>
          <w:szCs w:val="24"/>
        </w:rPr>
        <w:t>504 54 1 2 1 12 40 35    40 35</w:t>
      </w:r>
    </w:p>
    <w:p w14:paraId="3A47048C" w14:textId="77777777" w:rsidR="00367A79" w:rsidRPr="00367A79" w:rsidRDefault="00367A79" w:rsidP="00367A79">
      <w:pPr>
        <w:spacing w:after="0"/>
        <w:rPr>
          <w:rFonts w:ascii="Courier New" w:hAnsi="Courier New" w:cs="Courier New"/>
          <w:sz w:val="24"/>
          <w:szCs w:val="24"/>
        </w:rPr>
      </w:pPr>
      <w:r w:rsidRPr="00367A79">
        <w:rPr>
          <w:rFonts w:ascii="Courier New" w:hAnsi="Courier New" w:cs="Courier New"/>
          <w:sz w:val="24"/>
          <w:szCs w:val="24"/>
        </w:rPr>
        <w:t>504 01 1 2 1 13 55 60 60 60 65</w:t>
      </w:r>
    </w:p>
    <w:p w14:paraId="51864986" w14:textId="77777777" w:rsidR="00367A79" w:rsidRPr="00367A79" w:rsidRDefault="00367A79" w:rsidP="00367A79">
      <w:pPr>
        <w:spacing w:after="0"/>
        <w:rPr>
          <w:rFonts w:ascii="Courier New" w:hAnsi="Courier New" w:cs="Courier New"/>
          <w:sz w:val="24"/>
          <w:szCs w:val="24"/>
        </w:rPr>
      </w:pPr>
      <w:r w:rsidRPr="00367A79">
        <w:rPr>
          <w:rFonts w:ascii="Courier New" w:hAnsi="Courier New" w:cs="Courier New"/>
          <w:sz w:val="24"/>
          <w:szCs w:val="24"/>
        </w:rPr>
        <w:t>504 07 1 2 1 14 55 60 60 65 55</w:t>
      </w:r>
    </w:p>
    <w:p w14:paraId="27BF6B47" w14:textId="77777777" w:rsidR="00367A79" w:rsidRPr="00367A79" w:rsidRDefault="00367A79" w:rsidP="00367A79">
      <w:pPr>
        <w:spacing w:after="0"/>
        <w:rPr>
          <w:rFonts w:ascii="Courier New" w:hAnsi="Courier New" w:cs="Courier New"/>
          <w:sz w:val="24"/>
          <w:szCs w:val="24"/>
        </w:rPr>
      </w:pPr>
      <w:r w:rsidRPr="00367A79">
        <w:rPr>
          <w:rFonts w:ascii="Courier New" w:hAnsi="Courier New" w:cs="Courier New"/>
          <w:sz w:val="24"/>
          <w:szCs w:val="24"/>
        </w:rPr>
        <w:t>504 14 1 2 1 15 50 45 55 50 50</w:t>
      </w:r>
    </w:p>
    <w:p w14:paraId="75835536" w14:textId="77777777" w:rsidR="00367A79" w:rsidRPr="00367A79" w:rsidRDefault="00367A79" w:rsidP="00367A79">
      <w:pPr>
        <w:spacing w:after="0"/>
        <w:rPr>
          <w:rFonts w:ascii="Courier New" w:hAnsi="Courier New" w:cs="Courier New"/>
          <w:sz w:val="24"/>
          <w:szCs w:val="24"/>
        </w:rPr>
      </w:pPr>
      <w:r w:rsidRPr="00367A79">
        <w:rPr>
          <w:rFonts w:ascii="Courier New" w:hAnsi="Courier New" w:cs="Courier New"/>
          <w:sz w:val="24"/>
          <w:szCs w:val="24"/>
        </w:rPr>
        <w:t>504 30 1 2 1 16 50 60 65 60 60</w:t>
      </w:r>
    </w:p>
    <w:p w14:paraId="4A68F154" w14:textId="77777777" w:rsidR="00367A79" w:rsidRPr="00367A79" w:rsidRDefault="00367A79" w:rsidP="00367A79">
      <w:pPr>
        <w:spacing w:after="0"/>
        <w:rPr>
          <w:rFonts w:ascii="Courier New" w:hAnsi="Courier New" w:cs="Courier New"/>
          <w:sz w:val="24"/>
          <w:szCs w:val="24"/>
        </w:rPr>
      </w:pPr>
      <w:r w:rsidRPr="00367A79">
        <w:rPr>
          <w:rFonts w:ascii="Courier New" w:hAnsi="Courier New" w:cs="Courier New"/>
          <w:sz w:val="24"/>
          <w:szCs w:val="24"/>
        </w:rPr>
        <w:t>504 37 1 2 1 17 45 50 55 60 50</w:t>
      </w:r>
    </w:p>
    <w:p w14:paraId="36FEEEF8" w14:textId="77777777" w:rsidR="00367A79" w:rsidRPr="00367A79" w:rsidRDefault="00367A79" w:rsidP="00367A79">
      <w:pPr>
        <w:spacing w:after="0"/>
        <w:rPr>
          <w:rFonts w:ascii="Courier New" w:hAnsi="Courier New" w:cs="Courier New"/>
          <w:sz w:val="24"/>
          <w:szCs w:val="24"/>
        </w:rPr>
      </w:pPr>
      <w:r w:rsidRPr="00367A79">
        <w:rPr>
          <w:rFonts w:ascii="Courier New" w:hAnsi="Courier New" w:cs="Courier New"/>
          <w:sz w:val="24"/>
          <w:szCs w:val="24"/>
        </w:rPr>
        <w:t>504 50 1 2 1 18 30 40 50 45 40</w:t>
      </w:r>
    </w:p>
    <w:p w14:paraId="6D22768F" w14:textId="77777777" w:rsidR="00367A79" w:rsidRPr="00367A79" w:rsidRDefault="00367A79" w:rsidP="00367A79">
      <w:pPr>
        <w:spacing w:after="0"/>
        <w:rPr>
          <w:rFonts w:ascii="Courier New" w:hAnsi="Courier New" w:cs="Courier New"/>
          <w:sz w:val="24"/>
          <w:szCs w:val="24"/>
        </w:rPr>
      </w:pPr>
      <w:r w:rsidRPr="00367A79">
        <w:rPr>
          <w:rFonts w:ascii="Courier New" w:hAnsi="Courier New" w:cs="Courier New"/>
          <w:sz w:val="24"/>
          <w:szCs w:val="24"/>
        </w:rPr>
        <w:t>504 52 1 2 1 19 55 60 70 60 70</w:t>
      </w:r>
    </w:p>
    <w:p w14:paraId="5E2B3D50" w14:textId="77777777" w:rsidR="00367A79" w:rsidRPr="00367A79" w:rsidRDefault="00367A79" w:rsidP="00367A79">
      <w:pPr>
        <w:spacing w:after="0"/>
        <w:rPr>
          <w:rFonts w:ascii="Courier New" w:hAnsi="Courier New" w:cs="Courier New"/>
          <w:sz w:val="24"/>
          <w:szCs w:val="24"/>
        </w:rPr>
      </w:pPr>
      <w:r w:rsidRPr="00367A79">
        <w:rPr>
          <w:rFonts w:ascii="Courier New" w:hAnsi="Courier New" w:cs="Courier New"/>
          <w:sz w:val="24"/>
          <w:szCs w:val="24"/>
        </w:rPr>
        <w:t>504 65 1 2 1 20 55 55 60 60 60</w:t>
      </w:r>
    </w:p>
    <w:p w14:paraId="3BDC1F86" w14:textId="77777777" w:rsidR="00367A79" w:rsidRPr="00367A79" w:rsidRDefault="00367A79" w:rsidP="00367A79">
      <w:pPr>
        <w:spacing w:after="0"/>
        <w:rPr>
          <w:rFonts w:ascii="Courier New" w:hAnsi="Courier New" w:cs="Courier New"/>
          <w:sz w:val="24"/>
          <w:szCs w:val="24"/>
        </w:rPr>
      </w:pPr>
      <w:r w:rsidRPr="00367A79">
        <w:rPr>
          <w:rFonts w:ascii="Courier New" w:hAnsi="Courier New" w:cs="Courier New"/>
          <w:sz w:val="24"/>
          <w:szCs w:val="24"/>
        </w:rPr>
        <w:t>504 70 1 2 1 21</w:t>
      </w:r>
    </w:p>
    <w:p w14:paraId="06B21C05" w14:textId="77777777" w:rsidR="00367A79" w:rsidRPr="00367A79" w:rsidRDefault="00367A79" w:rsidP="00367A79">
      <w:pPr>
        <w:spacing w:after="0"/>
        <w:rPr>
          <w:rFonts w:ascii="Courier New" w:hAnsi="Courier New" w:cs="Courier New"/>
          <w:sz w:val="24"/>
          <w:szCs w:val="24"/>
        </w:rPr>
      </w:pPr>
      <w:r w:rsidRPr="00367A79">
        <w:rPr>
          <w:rFonts w:ascii="Courier New" w:hAnsi="Courier New" w:cs="Courier New"/>
          <w:sz w:val="24"/>
          <w:szCs w:val="24"/>
        </w:rPr>
        <w:t>504 38 1 2 1 22</w:t>
      </w:r>
    </w:p>
    <w:p w14:paraId="79E9921A" w14:textId="77777777" w:rsidR="00367A79" w:rsidRPr="00367A79" w:rsidRDefault="00367A79" w:rsidP="00367A79">
      <w:pPr>
        <w:spacing w:after="0"/>
        <w:rPr>
          <w:rFonts w:ascii="Courier New" w:hAnsi="Courier New" w:cs="Courier New"/>
          <w:sz w:val="24"/>
          <w:szCs w:val="24"/>
        </w:rPr>
      </w:pPr>
      <w:r w:rsidRPr="00367A79">
        <w:rPr>
          <w:rFonts w:ascii="Courier New" w:hAnsi="Courier New" w:cs="Courier New"/>
          <w:sz w:val="24"/>
          <w:szCs w:val="24"/>
        </w:rPr>
        <w:t>504 42 1 2 1 23 40 45 55 60 45</w:t>
      </w:r>
    </w:p>
    <w:p w14:paraId="1096E8AF" w14:textId="77777777" w:rsidR="00367A79" w:rsidRPr="00367A79" w:rsidRDefault="00367A79" w:rsidP="00367A79">
      <w:pPr>
        <w:spacing w:after="0"/>
        <w:rPr>
          <w:rFonts w:ascii="Courier New" w:hAnsi="Courier New" w:cs="Courier New"/>
          <w:sz w:val="24"/>
          <w:szCs w:val="24"/>
        </w:rPr>
      </w:pPr>
      <w:r w:rsidRPr="00367A79">
        <w:rPr>
          <w:rFonts w:ascii="Courier New" w:hAnsi="Courier New" w:cs="Courier New"/>
          <w:sz w:val="24"/>
          <w:szCs w:val="24"/>
        </w:rPr>
        <w:t>504 03 1 2 1 24 35 40 45 40 40</w:t>
      </w:r>
    </w:p>
    <w:p w14:paraId="08693128" w14:textId="77777777" w:rsidR="00367A79" w:rsidRPr="00367A79" w:rsidRDefault="00367A79" w:rsidP="00367A79">
      <w:pPr>
        <w:spacing w:after="0"/>
        <w:rPr>
          <w:rFonts w:ascii="Courier New" w:hAnsi="Courier New" w:cs="Courier New"/>
          <w:sz w:val="24"/>
          <w:szCs w:val="24"/>
        </w:rPr>
      </w:pPr>
      <w:r w:rsidRPr="00367A79">
        <w:rPr>
          <w:rFonts w:ascii="Courier New" w:hAnsi="Courier New" w:cs="Courier New"/>
          <w:sz w:val="24"/>
          <w:szCs w:val="24"/>
        </w:rPr>
        <w:t>504 05 1 2 1 25 40 35 45 40 40</w:t>
      </w:r>
    </w:p>
    <w:p w14:paraId="468F8C1F" w14:textId="77777777" w:rsidR="00367A79" w:rsidRPr="00367A79" w:rsidRDefault="00367A79" w:rsidP="00367A79">
      <w:pPr>
        <w:spacing w:after="0"/>
        <w:rPr>
          <w:rFonts w:ascii="Courier New" w:hAnsi="Courier New" w:cs="Courier New"/>
          <w:sz w:val="24"/>
          <w:szCs w:val="24"/>
        </w:rPr>
      </w:pPr>
      <w:r w:rsidRPr="00367A79">
        <w:rPr>
          <w:rFonts w:ascii="Courier New" w:hAnsi="Courier New" w:cs="Courier New"/>
          <w:sz w:val="24"/>
          <w:szCs w:val="24"/>
        </w:rPr>
        <w:t>504 06 1 2 1 26 40 55 55 55 45</w:t>
      </w:r>
    </w:p>
    <w:p w14:paraId="0BFF4AC5" w14:textId="77777777" w:rsidR="00367A79" w:rsidRPr="00367A79" w:rsidRDefault="00367A79" w:rsidP="00367A79">
      <w:pPr>
        <w:spacing w:after="0"/>
        <w:rPr>
          <w:rFonts w:ascii="Courier New" w:hAnsi="Courier New" w:cs="Courier New"/>
          <w:sz w:val="24"/>
          <w:szCs w:val="24"/>
        </w:rPr>
      </w:pPr>
      <w:r w:rsidRPr="00367A79">
        <w:rPr>
          <w:rFonts w:ascii="Courier New" w:hAnsi="Courier New" w:cs="Courier New"/>
          <w:sz w:val="24"/>
          <w:szCs w:val="24"/>
        </w:rPr>
        <w:t>504 08 1 2 1 27 60 60 65 70 70</w:t>
      </w:r>
    </w:p>
    <w:p w14:paraId="5BE4224F" w14:textId="77777777" w:rsidR="00367A79" w:rsidRPr="00367A79" w:rsidRDefault="00367A79" w:rsidP="00367A79">
      <w:pPr>
        <w:spacing w:after="0"/>
        <w:rPr>
          <w:rFonts w:ascii="Courier New" w:hAnsi="Courier New" w:cs="Courier New"/>
          <w:sz w:val="24"/>
          <w:szCs w:val="24"/>
        </w:rPr>
      </w:pPr>
      <w:r w:rsidRPr="00367A79">
        <w:rPr>
          <w:rFonts w:ascii="Courier New" w:hAnsi="Courier New" w:cs="Courier New"/>
          <w:sz w:val="24"/>
          <w:szCs w:val="24"/>
        </w:rPr>
        <w:t>504 10 1 2 1 28 45 45 45 35 40</w:t>
      </w:r>
    </w:p>
    <w:p w14:paraId="5A051A1F" w14:textId="77777777" w:rsidR="00367A79" w:rsidRPr="00367A79" w:rsidRDefault="00367A79" w:rsidP="00367A79">
      <w:pPr>
        <w:spacing w:after="0"/>
        <w:rPr>
          <w:rFonts w:ascii="Courier New" w:hAnsi="Courier New" w:cs="Courier New"/>
          <w:sz w:val="24"/>
          <w:szCs w:val="24"/>
        </w:rPr>
      </w:pPr>
      <w:r w:rsidRPr="00367A79">
        <w:rPr>
          <w:rFonts w:ascii="Courier New" w:hAnsi="Courier New" w:cs="Courier New"/>
          <w:sz w:val="24"/>
          <w:szCs w:val="24"/>
        </w:rPr>
        <w:t>504 12 1 2 1 29 55 60 65 60 65</w:t>
      </w:r>
    </w:p>
    <w:p w14:paraId="10C806E8" w14:textId="77777777" w:rsidR="00367A79" w:rsidRPr="00367A79" w:rsidRDefault="00367A79" w:rsidP="00367A79">
      <w:pPr>
        <w:spacing w:after="0"/>
        <w:rPr>
          <w:rFonts w:ascii="Courier New" w:hAnsi="Courier New" w:cs="Courier New"/>
          <w:sz w:val="24"/>
          <w:szCs w:val="24"/>
        </w:rPr>
      </w:pPr>
      <w:r w:rsidRPr="00367A79">
        <w:rPr>
          <w:rFonts w:ascii="Courier New" w:hAnsi="Courier New" w:cs="Courier New"/>
          <w:sz w:val="24"/>
          <w:szCs w:val="24"/>
        </w:rPr>
        <w:t>504 15 1 2 1 30 45 45 55 45 45</w:t>
      </w:r>
    </w:p>
    <w:p w14:paraId="64BDBE7B" w14:textId="77777777" w:rsidR="00367A79" w:rsidRPr="00367A79" w:rsidRDefault="00367A79" w:rsidP="00367A79">
      <w:pPr>
        <w:spacing w:after="0"/>
        <w:rPr>
          <w:rFonts w:ascii="Courier New" w:hAnsi="Courier New" w:cs="Courier New"/>
          <w:sz w:val="24"/>
          <w:szCs w:val="24"/>
        </w:rPr>
      </w:pPr>
      <w:r w:rsidRPr="00367A79">
        <w:rPr>
          <w:rFonts w:ascii="Courier New" w:hAnsi="Courier New" w:cs="Courier New"/>
          <w:sz w:val="24"/>
          <w:szCs w:val="24"/>
        </w:rPr>
        <w:t>504 16 1 2 1 31 50 55 60 45 45</w:t>
      </w:r>
    </w:p>
    <w:p w14:paraId="5E416A78" w14:textId="77777777" w:rsidR="00367A79" w:rsidRPr="00367A79" w:rsidRDefault="00367A79" w:rsidP="00367A79">
      <w:pPr>
        <w:spacing w:after="0"/>
        <w:rPr>
          <w:rFonts w:ascii="Courier New" w:hAnsi="Courier New" w:cs="Courier New"/>
          <w:sz w:val="24"/>
          <w:szCs w:val="24"/>
        </w:rPr>
      </w:pPr>
      <w:r w:rsidRPr="00367A79">
        <w:rPr>
          <w:rFonts w:ascii="Courier New" w:hAnsi="Courier New" w:cs="Courier New"/>
          <w:sz w:val="24"/>
          <w:szCs w:val="24"/>
        </w:rPr>
        <w:t>504 17 1 2 1 32 55 55 65 55 50</w:t>
      </w:r>
    </w:p>
    <w:p w14:paraId="0E9E6C1E" w14:textId="77777777" w:rsidR="00367A79" w:rsidRPr="00367A79" w:rsidRDefault="00367A79" w:rsidP="00367A79">
      <w:pPr>
        <w:spacing w:after="0"/>
        <w:rPr>
          <w:rFonts w:ascii="Courier New" w:hAnsi="Courier New" w:cs="Courier New"/>
          <w:sz w:val="24"/>
          <w:szCs w:val="24"/>
        </w:rPr>
      </w:pPr>
      <w:r w:rsidRPr="00367A79">
        <w:rPr>
          <w:rFonts w:ascii="Courier New" w:hAnsi="Courier New" w:cs="Courier New"/>
          <w:sz w:val="24"/>
          <w:szCs w:val="24"/>
        </w:rPr>
        <w:t>504 18 1 2 1 33 60 60 65 60 70</w:t>
      </w:r>
    </w:p>
    <w:p w14:paraId="6EA66B4D" w14:textId="77777777" w:rsidR="00367A79" w:rsidRPr="00367A79" w:rsidRDefault="00367A79" w:rsidP="00367A79">
      <w:pPr>
        <w:spacing w:after="0"/>
        <w:rPr>
          <w:rFonts w:ascii="Courier New" w:hAnsi="Courier New" w:cs="Courier New"/>
          <w:sz w:val="24"/>
          <w:szCs w:val="24"/>
        </w:rPr>
      </w:pPr>
      <w:r w:rsidRPr="00367A79">
        <w:rPr>
          <w:rFonts w:ascii="Courier New" w:hAnsi="Courier New" w:cs="Courier New"/>
          <w:sz w:val="24"/>
          <w:szCs w:val="24"/>
        </w:rPr>
        <w:t>504 19 1 2 1 34 55 45 50 55 55</w:t>
      </w:r>
    </w:p>
    <w:p w14:paraId="016F4FDA" w14:textId="77777777" w:rsidR="00367A79" w:rsidRPr="00367A79" w:rsidRDefault="00367A79" w:rsidP="00367A79">
      <w:pPr>
        <w:spacing w:after="0"/>
        <w:rPr>
          <w:rFonts w:ascii="Courier New" w:hAnsi="Courier New" w:cs="Courier New"/>
          <w:sz w:val="24"/>
          <w:szCs w:val="24"/>
        </w:rPr>
      </w:pPr>
      <w:r w:rsidRPr="00367A79">
        <w:rPr>
          <w:rFonts w:ascii="Courier New" w:hAnsi="Courier New" w:cs="Courier New"/>
          <w:sz w:val="24"/>
          <w:szCs w:val="24"/>
        </w:rPr>
        <w:t>504 20 1 2 1 35 45 40 50 40 35</w:t>
      </w:r>
    </w:p>
    <w:p w14:paraId="265720CF" w14:textId="77777777" w:rsidR="00367A79" w:rsidRPr="00367A79" w:rsidRDefault="00367A79" w:rsidP="00367A79">
      <w:pPr>
        <w:spacing w:after="0"/>
        <w:rPr>
          <w:rFonts w:ascii="Courier New" w:hAnsi="Courier New" w:cs="Courier New"/>
          <w:sz w:val="24"/>
          <w:szCs w:val="24"/>
        </w:rPr>
      </w:pPr>
      <w:r w:rsidRPr="00367A79">
        <w:rPr>
          <w:rFonts w:ascii="Courier New" w:hAnsi="Courier New" w:cs="Courier New"/>
          <w:sz w:val="24"/>
          <w:szCs w:val="24"/>
        </w:rPr>
        <w:t>504 21 1 2 1 36 65 60 55 60 70</w:t>
      </w:r>
    </w:p>
    <w:p w14:paraId="77926B08" w14:textId="77777777" w:rsidR="00367A79" w:rsidRPr="00367A79" w:rsidRDefault="00367A79" w:rsidP="00367A79">
      <w:pPr>
        <w:spacing w:after="0"/>
        <w:rPr>
          <w:rFonts w:ascii="Courier New" w:hAnsi="Courier New" w:cs="Courier New"/>
          <w:sz w:val="24"/>
          <w:szCs w:val="24"/>
        </w:rPr>
      </w:pPr>
      <w:r w:rsidRPr="00367A79">
        <w:rPr>
          <w:rFonts w:ascii="Courier New" w:hAnsi="Courier New" w:cs="Courier New"/>
          <w:sz w:val="24"/>
          <w:szCs w:val="24"/>
        </w:rPr>
        <w:t>504 23 1 2 1 37 50 45 50 55 55</w:t>
      </w:r>
    </w:p>
    <w:p w14:paraId="47210256" w14:textId="77777777" w:rsidR="00367A79" w:rsidRPr="00367A79" w:rsidRDefault="00367A79" w:rsidP="00367A79">
      <w:pPr>
        <w:spacing w:after="0"/>
        <w:rPr>
          <w:rFonts w:ascii="Courier New" w:hAnsi="Courier New" w:cs="Courier New"/>
          <w:sz w:val="24"/>
          <w:szCs w:val="24"/>
        </w:rPr>
      </w:pPr>
      <w:r w:rsidRPr="00367A79">
        <w:rPr>
          <w:rFonts w:ascii="Courier New" w:hAnsi="Courier New" w:cs="Courier New"/>
          <w:sz w:val="24"/>
          <w:szCs w:val="24"/>
        </w:rPr>
        <w:t>504 24 1 2 1 38 40 40 40 45 50</w:t>
      </w:r>
    </w:p>
    <w:p w14:paraId="5863792E" w14:textId="77777777" w:rsidR="00367A79" w:rsidRPr="00367A79" w:rsidRDefault="00367A79" w:rsidP="00367A79">
      <w:pPr>
        <w:spacing w:after="0"/>
        <w:rPr>
          <w:rFonts w:ascii="Courier New" w:hAnsi="Courier New" w:cs="Courier New"/>
          <w:sz w:val="24"/>
          <w:szCs w:val="24"/>
        </w:rPr>
      </w:pPr>
      <w:r w:rsidRPr="00367A79">
        <w:rPr>
          <w:rFonts w:ascii="Courier New" w:hAnsi="Courier New" w:cs="Courier New"/>
          <w:sz w:val="24"/>
          <w:szCs w:val="24"/>
        </w:rPr>
        <w:t>504 25 1 2 1 39 60 65 60 65 65</w:t>
      </w:r>
    </w:p>
    <w:p w14:paraId="7B2CAEAD" w14:textId="77777777" w:rsidR="00367A79" w:rsidRPr="00367A79" w:rsidRDefault="00367A79" w:rsidP="00367A79">
      <w:pPr>
        <w:spacing w:after="0"/>
        <w:rPr>
          <w:rFonts w:ascii="Courier New" w:hAnsi="Courier New" w:cs="Courier New"/>
          <w:sz w:val="24"/>
          <w:szCs w:val="24"/>
        </w:rPr>
      </w:pPr>
      <w:r w:rsidRPr="00367A79">
        <w:rPr>
          <w:rFonts w:ascii="Courier New" w:hAnsi="Courier New" w:cs="Courier New"/>
          <w:sz w:val="24"/>
          <w:szCs w:val="24"/>
        </w:rPr>
        <w:t>504 26 1 2 1 40 55 55 60 70 70</w:t>
      </w:r>
    </w:p>
    <w:p w14:paraId="7C36224C" w14:textId="77777777" w:rsidR="00367A79" w:rsidRPr="00367A79" w:rsidRDefault="00367A79" w:rsidP="00367A79">
      <w:pPr>
        <w:spacing w:after="0"/>
        <w:rPr>
          <w:rFonts w:ascii="Courier New" w:hAnsi="Courier New" w:cs="Courier New"/>
          <w:sz w:val="24"/>
          <w:szCs w:val="24"/>
        </w:rPr>
      </w:pPr>
      <w:r w:rsidRPr="00367A79">
        <w:rPr>
          <w:rFonts w:ascii="Courier New" w:hAnsi="Courier New" w:cs="Courier New"/>
          <w:sz w:val="24"/>
          <w:szCs w:val="24"/>
        </w:rPr>
        <w:t>504 27 1 2 1 41 35 40 50 40 30</w:t>
      </w:r>
    </w:p>
    <w:p w14:paraId="43CEBCC3" w14:textId="77777777" w:rsidR="00367A79" w:rsidRPr="00367A79" w:rsidRDefault="00367A79" w:rsidP="00367A79">
      <w:pPr>
        <w:spacing w:after="0"/>
        <w:rPr>
          <w:rFonts w:ascii="Courier New" w:hAnsi="Courier New" w:cs="Courier New"/>
          <w:sz w:val="24"/>
          <w:szCs w:val="24"/>
        </w:rPr>
      </w:pPr>
      <w:r w:rsidRPr="00367A79">
        <w:rPr>
          <w:rFonts w:ascii="Courier New" w:hAnsi="Courier New" w:cs="Courier New"/>
          <w:sz w:val="24"/>
          <w:szCs w:val="24"/>
        </w:rPr>
        <w:t>504 28 1 2 1 42 70 60 65 70 65</w:t>
      </w:r>
    </w:p>
    <w:p w14:paraId="6D2C681E" w14:textId="77777777" w:rsidR="00367A79" w:rsidRPr="00367A79" w:rsidRDefault="00367A79" w:rsidP="00367A79">
      <w:pPr>
        <w:spacing w:after="0"/>
        <w:rPr>
          <w:rFonts w:ascii="Courier New" w:hAnsi="Courier New" w:cs="Courier New"/>
          <w:sz w:val="24"/>
          <w:szCs w:val="24"/>
        </w:rPr>
      </w:pPr>
      <w:r w:rsidRPr="00367A79">
        <w:rPr>
          <w:rFonts w:ascii="Courier New" w:hAnsi="Courier New" w:cs="Courier New"/>
          <w:sz w:val="24"/>
          <w:szCs w:val="24"/>
        </w:rPr>
        <w:t>504 29 1 2 1 43 40 45 45 55 50</w:t>
      </w:r>
    </w:p>
    <w:p w14:paraId="5BA33A96" w14:textId="77777777" w:rsidR="00367A79" w:rsidRPr="00367A79" w:rsidRDefault="00367A79" w:rsidP="00367A79">
      <w:pPr>
        <w:spacing w:after="0"/>
        <w:rPr>
          <w:rFonts w:ascii="Courier New" w:hAnsi="Courier New" w:cs="Courier New"/>
          <w:sz w:val="24"/>
          <w:szCs w:val="24"/>
        </w:rPr>
      </w:pPr>
      <w:r w:rsidRPr="00367A79">
        <w:rPr>
          <w:rFonts w:ascii="Courier New" w:hAnsi="Courier New" w:cs="Courier New"/>
          <w:sz w:val="24"/>
          <w:szCs w:val="24"/>
        </w:rPr>
        <w:t>504 31 1 2 1 44 45 45 50 40 45</w:t>
      </w:r>
    </w:p>
    <w:p w14:paraId="200B77B8" w14:textId="77777777" w:rsidR="00367A79" w:rsidRPr="00367A79" w:rsidRDefault="00367A79" w:rsidP="00367A79">
      <w:pPr>
        <w:spacing w:after="0"/>
        <w:rPr>
          <w:rFonts w:ascii="Courier New" w:hAnsi="Courier New" w:cs="Courier New"/>
          <w:sz w:val="24"/>
          <w:szCs w:val="24"/>
        </w:rPr>
      </w:pPr>
      <w:r w:rsidRPr="00367A79">
        <w:rPr>
          <w:rFonts w:ascii="Courier New" w:hAnsi="Courier New" w:cs="Courier New"/>
          <w:sz w:val="24"/>
          <w:szCs w:val="24"/>
        </w:rPr>
        <w:t>504 32 1 2 1 45 35 35 40 45 45</w:t>
      </w:r>
    </w:p>
    <w:p w14:paraId="72FC7E8B" w14:textId="77777777" w:rsidR="00367A79" w:rsidRPr="00367A79" w:rsidRDefault="00367A79" w:rsidP="00367A79">
      <w:pPr>
        <w:spacing w:after="0"/>
        <w:rPr>
          <w:rFonts w:ascii="Courier New" w:hAnsi="Courier New" w:cs="Courier New"/>
          <w:sz w:val="24"/>
          <w:szCs w:val="24"/>
        </w:rPr>
      </w:pPr>
      <w:r w:rsidRPr="00367A79">
        <w:rPr>
          <w:rFonts w:ascii="Courier New" w:hAnsi="Courier New" w:cs="Courier New"/>
          <w:sz w:val="24"/>
          <w:szCs w:val="24"/>
        </w:rPr>
        <w:t>504 33 1 2 1 46 60 55 50 55 50</w:t>
      </w:r>
    </w:p>
    <w:p w14:paraId="5B8F9D3F" w14:textId="77777777" w:rsidR="00367A79" w:rsidRPr="00367A79" w:rsidRDefault="00367A79" w:rsidP="00367A79">
      <w:pPr>
        <w:spacing w:after="0"/>
        <w:rPr>
          <w:rFonts w:ascii="Courier New" w:hAnsi="Courier New" w:cs="Courier New"/>
          <w:sz w:val="24"/>
          <w:szCs w:val="24"/>
        </w:rPr>
      </w:pPr>
      <w:r w:rsidRPr="00367A79">
        <w:rPr>
          <w:rFonts w:ascii="Courier New" w:hAnsi="Courier New" w:cs="Courier New"/>
          <w:sz w:val="24"/>
          <w:szCs w:val="24"/>
        </w:rPr>
        <w:t>504 34 1 2 1 47 45 45 50 55 50</w:t>
      </w:r>
    </w:p>
    <w:p w14:paraId="2F905261" w14:textId="77777777" w:rsidR="00367A79" w:rsidRPr="00367A79" w:rsidRDefault="00367A79" w:rsidP="00367A79">
      <w:pPr>
        <w:spacing w:after="0"/>
        <w:rPr>
          <w:rFonts w:ascii="Courier New" w:hAnsi="Courier New" w:cs="Courier New"/>
          <w:sz w:val="24"/>
          <w:szCs w:val="24"/>
        </w:rPr>
      </w:pPr>
      <w:r w:rsidRPr="00367A79">
        <w:rPr>
          <w:rFonts w:ascii="Courier New" w:hAnsi="Courier New" w:cs="Courier New"/>
          <w:sz w:val="24"/>
          <w:szCs w:val="24"/>
        </w:rPr>
        <w:t>504 35 1 2 1 48 35 40 45 40 50</w:t>
      </w:r>
    </w:p>
    <w:p w14:paraId="4EB51A92" w14:textId="77777777" w:rsidR="00367A79" w:rsidRPr="00367A79" w:rsidRDefault="00367A79" w:rsidP="00367A79">
      <w:pPr>
        <w:spacing w:after="0"/>
        <w:rPr>
          <w:rFonts w:ascii="Courier New" w:hAnsi="Courier New" w:cs="Courier New"/>
          <w:sz w:val="24"/>
          <w:szCs w:val="24"/>
        </w:rPr>
      </w:pPr>
      <w:r w:rsidRPr="00367A79">
        <w:rPr>
          <w:rFonts w:ascii="Courier New" w:hAnsi="Courier New" w:cs="Courier New"/>
          <w:sz w:val="24"/>
          <w:szCs w:val="24"/>
        </w:rPr>
        <w:t>504 36 1 2 1 49 45 40 50 45 50</w:t>
      </w:r>
    </w:p>
    <w:p w14:paraId="14C929E2" w14:textId="77777777" w:rsidR="00367A79" w:rsidRPr="00367A79" w:rsidRDefault="00367A79" w:rsidP="00367A79">
      <w:pPr>
        <w:spacing w:after="0"/>
        <w:rPr>
          <w:rFonts w:ascii="Courier New" w:hAnsi="Courier New" w:cs="Courier New"/>
          <w:sz w:val="24"/>
          <w:szCs w:val="24"/>
        </w:rPr>
      </w:pPr>
      <w:r w:rsidRPr="00367A79">
        <w:rPr>
          <w:rFonts w:ascii="Courier New" w:hAnsi="Courier New" w:cs="Courier New"/>
          <w:sz w:val="24"/>
          <w:szCs w:val="24"/>
        </w:rPr>
        <w:t>504 41 1 2 1 50 40 45 50 55 60</w:t>
      </w:r>
    </w:p>
    <w:p w14:paraId="04588A96" w14:textId="77777777" w:rsidR="00367A79" w:rsidRPr="00367A79" w:rsidRDefault="00367A79" w:rsidP="00367A79">
      <w:pPr>
        <w:spacing w:after="0"/>
        <w:rPr>
          <w:rFonts w:ascii="Courier New" w:hAnsi="Courier New" w:cs="Courier New"/>
          <w:sz w:val="24"/>
          <w:szCs w:val="24"/>
        </w:rPr>
      </w:pPr>
      <w:r w:rsidRPr="00367A79">
        <w:rPr>
          <w:rFonts w:ascii="Courier New" w:hAnsi="Courier New" w:cs="Courier New"/>
          <w:sz w:val="24"/>
          <w:szCs w:val="24"/>
        </w:rPr>
        <w:t>504 44 1 2 1 51 60 60 65 55 65</w:t>
      </w:r>
    </w:p>
    <w:p w14:paraId="53C95AE8" w14:textId="77777777" w:rsidR="00367A79" w:rsidRPr="00367A79" w:rsidRDefault="00367A79" w:rsidP="00367A79">
      <w:pPr>
        <w:spacing w:after="0"/>
        <w:rPr>
          <w:rFonts w:ascii="Courier New" w:hAnsi="Courier New" w:cs="Courier New"/>
          <w:sz w:val="24"/>
          <w:szCs w:val="24"/>
        </w:rPr>
      </w:pPr>
      <w:r w:rsidRPr="00367A79">
        <w:rPr>
          <w:rFonts w:ascii="Courier New" w:hAnsi="Courier New" w:cs="Courier New"/>
          <w:sz w:val="24"/>
          <w:szCs w:val="24"/>
        </w:rPr>
        <w:t>504 45 1 2 1 52 45 40 50 40 50</w:t>
      </w:r>
    </w:p>
    <w:p w14:paraId="6EB15BE2" w14:textId="77777777" w:rsidR="00367A79" w:rsidRPr="00367A79" w:rsidRDefault="00367A79" w:rsidP="00367A79">
      <w:pPr>
        <w:spacing w:after="0"/>
        <w:rPr>
          <w:rFonts w:ascii="Courier New" w:hAnsi="Courier New" w:cs="Courier New"/>
          <w:sz w:val="24"/>
          <w:szCs w:val="24"/>
        </w:rPr>
      </w:pPr>
      <w:r w:rsidRPr="00367A79">
        <w:rPr>
          <w:rFonts w:ascii="Courier New" w:hAnsi="Courier New" w:cs="Courier New"/>
          <w:sz w:val="24"/>
          <w:szCs w:val="24"/>
        </w:rPr>
        <w:lastRenderedPageBreak/>
        <w:t>504 47 1 2 1 53 40 45 50 50 55</w:t>
      </w:r>
    </w:p>
    <w:p w14:paraId="251ED2A2" w14:textId="77777777" w:rsidR="00367A79" w:rsidRPr="00367A79" w:rsidRDefault="00367A79" w:rsidP="00367A79">
      <w:pPr>
        <w:spacing w:after="0"/>
        <w:rPr>
          <w:rFonts w:ascii="Courier New" w:hAnsi="Courier New" w:cs="Courier New"/>
          <w:sz w:val="24"/>
          <w:szCs w:val="24"/>
        </w:rPr>
      </w:pPr>
      <w:r w:rsidRPr="00367A79">
        <w:rPr>
          <w:rFonts w:ascii="Courier New" w:hAnsi="Courier New" w:cs="Courier New"/>
          <w:sz w:val="24"/>
          <w:szCs w:val="24"/>
        </w:rPr>
        <w:t>504 48 1 2 1 54 55 60 60 55 55</w:t>
      </w:r>
    </w:p>
    <w:p w14:paraId="2A834920" w14:textId="77777777" w:rsidR="00367A79" w:rsidRPr="00367A79" w:rsidRDefault="00367A79" w:rsidP="00367A79">
      <w:pPr>
        <w:spacing w:after="0"/>
        <w:rPr>
          <w:rFonts w:ascii="Courier New" w:hAnsi="Courier New" w:cs="Courier New"/>
          <w:sz w:val="24"/>
          <w:szCs w:val="24"/>
        </w:rPr>
      </w:pPr>
      <w:r w:rsidRPr="00367A79">
        <w:rPr>
          <w:rFonts w:ascii="Courier New" w:hAnsi="Courier New" w:cs="Courier New"/>
          <w:sz w:val="24"/>
          <w:szCs w:val="24"/>
        </w:rPr>
        <w:t>504 49 1 2 1 55 60 60 65 55 55</w:t>
      </w:r>
    </w:p>
    <w:p w14:paraId="099913EA" w14:textId="77777777" w:rsidR="00367A79" w:rsidRPr="00367A79" w:rsidRDefault="00367A79" w:rsidP="00367A79">
      <w:pPr>
        <w:spacing w:after="0"/>
        <w:rPr>
          <w:rFonts w:ascii="Courier New" w:hAnsi="Courier New" w:cs="Courier New"/>
          <w:sz w:val="24"/>
          <w:szCs w:val="24"/>
        </w:rPr>
      </w:pPr>
      <w:r w:rsidRPr="00367A79">
        <w:rPr>
          <w:rFonts w:ascii="Courier New" w:hAnsi="Courier New" w:cs="Courier New"/>
          <w:sz w:val="24"/>
          <w:szCs w:val="24"/>
        </w:rPr>
        <w:t>504 51 1 2 1 56 30 40 45 55 45</w:t>
      </w:r>
    </w:p>
    <w:p w14:paraId="509DAFD4" w14:textId="77777777" w:rsidR="00367A79" w:rsidRPr="00367A79" w:rsidRDefault="00367A79" w:rsidP="00367A79">
      <w:pPr>
        <w:spacing w:after="0"/>
        <w:rPr>
          <w:rFonts w:ascii="Courier New" w:hAnsi="Courier New" w:cs="Courier New"/>
          <w:sz w:val="24"/>
          <w:szCs w:val="24"/>
        </w:rPr>
      </w:pPr>
      <w:r w:rsidRPr="00367A79">
        <w:rPr>
          <w:rFonts w:ascii="Courier New" w:hAnsi="Courier New" w:cs="Courier New"/>
          <w:sz w:val="24"/>
          <w:szCs w:val="24"/>
        </w:rPr>
        <w:t>504 53 1 2 1 57 45 45 50 55 55</w:t>
      </w:r>
    </w:p>
    <w:p w14:paraId="4C6F3E38" w14:textId="77777777" w:rsidR="00367A79" w:rsidRPr="00367A79" w:rsidRDefault="00367A79" w:rsidP="00367A79">
      <w:pPr>
        <w:spacing w:after="0"/>
        <w:rPr>
          <w:rFonts w:ascii="Courier New" w:hAnsi="Courier New" w:cs="Courier New"/>
          <w:sz w:val="24"/>
          <w:szCs w:val="24"/>
        </w:rPr>
      </w:pPr>
      <w:r w:rsidRPr="00367A79">
        <w:rPr>
          <w:rFonts w:ascii="Courier New" w:hAnsi="Courier New" w:cs="Courier New"/>
          <w:sz w:val="24"/>
          <w:szCs w:val="24"/>
        </w:rPr>
        <w:t>504 55 1 2 1 58 40 45 45 45 40</w:t>
      </w:r>
    </w:p>
    <w:p w14:paraId="62B2BAE4" w14:textId="77777777" w:rsidR="00367A79" w:rsidRPr="00367A79" w:rsidRDefault="00367A79" w:rsidP="00367A79">
      <w:pPr>
        <w:spacing w:after="0"/>
        <w:rPr>
          <w:rFonts w:ascii="Courier New" w:hAnsi="Courier New" w:cs="Courier New"/>
          <w:sz w:val="24"/>
          <w:szCs w:val="24"/>
        </w:rPr>
      </w:pPr>
      <w:r w:rsidRPr="00367A79">
        <w:rPr>
          <w:rFonts w:ascii="Courier New" w:hAnsi="Courier New" w:cs="Courier New"/>
          <w:sz w:val="24"/>
          <w:szCs w:val="24"/>
        </w:rPr>
        <w:t>504 56 1 2 1 59 45 60 60 70 70</w:t>
      </w:r>
    </w:p>
    <w:p w14:paraId="7DB8A0C7" w14:textId="77777777" w:rsidR="00367A79" w:rsidRPr="00367A79" w:rsidRDefault="00367A79" w:rsidP="00367A79">
      <w:pPr>
        <w:spacing w:after="0"/>
        <w:rPr>
          <w:rFonts w:ascii="Courier New" w:hAnsi="Courier New" w:cs="Courier New"/>
          <w:sz w:val="24"/>
          <w:szCs w:val="24"/>
        </w:rPr>
      </w:pPr>
      <w:r w:rsidRPr="00367A79">
        <w:rPr>
          <w:rFonts w:ascii="Courier New" w:hAnsi="Courier New" w:cs="Courier New"/>
          <w:sz w:val="24"/>
          <w:szCs w:val="24"/>
        </w:rPr>
        <w:t>504 57 1 2 1 60 40 40 60 45 60</w:t>
      </w:r>
    </w:p>
    <w:p w14:paraId="2EFCFE56" w14:textId="77777777" w:rsidR="00367A79" w:rsidRPr="00367A79" w:rsidRDefault="00367A79" w:rsidP="00367A79">
      <w:pPr>
        <w:spacing w:after="0"/>
        <w:rPr>
          <w:rFonts w:ascii="Courier New" w:hAnsi="Courier New" w:cs="Courier New"/>
          <w:sz w:val="24"/>
          <w:szCs w:val="24"/>
        </w:rPr>
      </w:pPr>
      <w:r w:rsidRPr="00367A79">
        <w:rPr>
          <w:rFonts w:ascii="Courier New" w:hAnsi="Courier New" w:cs="Courier New"/>
          <w:sz w:val="24"/>
          <w:szCs w:val="24"/>
        </w:rPr>
        <w:t>504 58 1 2 1 61 60 65 65 60 70</w:t>
      </w:r>
    </w:p>
    <w:p w14:paraId="3AB5EF73" w14:textId="77777777" w:rsidR="00367A79" w:rsidRPr="00367A79" w:rsidRDefault="00367A79" w:rsidP="00367A79">
      <w:pPr>
        <w:spacing w:after="0"/>
        <w:rPr>
          <w:rFonts w:ascii="Courier New" w:hAnsi="Courier New" w:cs="Courier New"/>
          <w:sz w:val="24"/>
          <w:szCs w:val="24"/>
        </w:rPr>
      </w:pPr>
      <w:r w:rsidRPr="00367A79">
        <w:rPr>
          <w:rFonts w:ascii="Courier New" w:hAnsi="Courier New" w:cs="Courier New"/>
          <w:sz w:val="24"/>
          <w:szCs w:val="24"/>
        </w:rPr>
        <w:t>504 59 1 2 1 62 40 40 40 35 35</w:t>
      </w:r>
    </w:p>
    <w:p w14:paraId="70AFF02E" w14:textId="77777777" w:rsidR="00367A79" w:rsidRPr="00367A79" w:rsidRDefault="00367A79" w:rsidP="00367A79">
      <w:pPr>
        <w:spacing w:after="0"/>
        <w:rPr>
          <w:rFonts w:ascii="Courier New" w:hAnsi="Courier New" w:cs="Courier New"/>
          <w:sz w:val="24"/>
          <w:szCs w:val="24"/>
        </w:rPr>
      </w:pPr>
      <w:r w:rsidRPr="00367A79">
        <w:rPr>
          <w:rFonts w:ascii="Courier New" w:hAnsi="Courier New" w:cs="Courier New"/>
          <w:sz w:val="24"/>
          <w:szCs w:val="24"/>
        </w:rPr>
        <w:t>504 60 1 2 1 63 65 60 65 65 65</w:t>
      </w:r>
    </w:p>
    <w:p w14:paraId="289E1A03" w14:textId="77777777" w:rsidR="00367A79" w:rsidRPr="00367A79" w:rsidRDefault="00367A79" w:rsidP="00367A79">
      <w:pPr>
        <w:spacing w:after="0"/>
        <w:rPr>
          <w:rFonts w:ascii="Courier New" w:hAnsi="Courier New" w:cs="Courier New"/>
          <w:sz w:val="24"/>
          <w:szCs w:val="24"/>
        </w:rPr>
      </w:pPr>
      <w:r w:rsidRPr="00367A79">
        <w:rPr>
          <w:rFonts w:ascii="Courier New" w:hAnsi="Courier New" w:cs="Courier New"/>
          <w:sz w:val="24"/>
          <w:szCs w:val="24"/>
        </w:rPr>
        <w:t>504 61 1 2 1 64 40 45 50 45 40</w:t>
      </w:r>
    </w:p>
    <w:p w14:paraId="54589DF6" w14:textId="77777777" w:rsidR="00367A79" w:rsidRPr="00367A79" w:rsidRDefault="00367A79" w:rsidP="00367A79">
      <w:pPr>
        <w:spacing w:after="0"/>
        <w:rPr>
          <w:rFonts w:ascii="Courier New" w:hAnsi="Courier New" w:cs="Courier New"/>
          <w:sz w:val="24"/>
          <w:szCs w:val="24"/>
        </w:rPr>
      </w:pPr>
      <w:r w:rsidRPr="00367A79">
        <w:rPr>
          <w:rFonts w:ascii="Courier New" w:hAnsi="Courier New" w:cs="Courier New"/>
          <w:sz w:val="24"/>
          <w:szCs w:val="24"/>
        </w:rPr>
        <w:t>504 62 1 2 1 65 55 60 60 65 65</w:t>
      </w:r>
    </w:p>
    <w:p w14:paraId="66B0BB09" w14:textId="77777777" w:rsidR="00367A79" w:rsidRPr="00367A79" w:rsidRDefault="00367A79" w:rsidP="00367A79">
      <w:pPr>
        <w:spacing w:after="0"/>
        <w:rPr>
          <w:rFonts w:ascii="Courier New" w:hAnsi="Courier New" w:cs="Courier New"/>
          <w:sz w:val="24"/>
          <w:szCs w:val="24"/>
        </w:rPr>
      </w:pPr>
      <w:r w:rsidRPr="00367A79">
        <w:rPr>
          <w:rFonts w:ascii="Courier New" w:hAnsi="Courier New" w:cs="Courier New"/>
          <w:sz w:val="24"/>
          <w:szCs w:val="24"/>
        </w:rPr>
        <w:t>504 63 1 2 1 66 50 55 55 60 60</w:t>
      </w:r>
    </w:p>
    <w:p w14:paraId="25042BDA" w14:textId="77777777" w:rsidR="00367A79" w:rsidRPr="00367A79" w:rsidRDefault="00367A79" w:rsidP="00367A79">
      <w:pPr>
        <w:spacing w:after="0"/>
        <w:rPr>
          <w:rFonts w:ascii="Courier New" w:hAnsi="Courier New" w:cs="Courier New"/>
          <w:sz w:val="24"/>
          <w:szCs w:val="24"/>
        </w:rPr>
      </w:pPr>
      <w:r w:rsidRPr="00367A79">
        <w:rPr>
          <w:rFonts w:ascii="Courier New" w:hAnsi="Courier New" w:cs="Courier New"/>
          <w:sz w:val="24"/>
          <w:szCs w:val="24"/>
        </w:rPr>
        <w:t>504 64 1 2 1 67 35 40 40 55 55</w:t>
      </w:r>
    </w:p>
    <w:p w14:paraId="2C130D08" w14:textId="77777777" w:rsidR="00367A79" w:rsidRPr="00367A79" w:rsidRDefault="00367A79" w:rsidP="00367A79">
      <w:pPr>
        <w:spacing w:after="0"/>
        <w:rPr>
          <w:rFonts w:ascii="Courier New" w:hAnsi="Courier New" w:cs="Courier New"/>
          <w:sz w:val="24"/>
          <w:szCs w:val="24"/>
        </w:rPr>
      </w:pPr>
      <w:r w:rsidRPr="00367A79">
        <w:rPr>
          <w:rFonts w:ascii="Courier New" w:hAnsi="Courier New" w:cs="Courier New"/>
          <w:sz w:val="24"/>
          <w:szCs w:val="24"/>
        </w:rPr>
        <w:t>504 66 1 2 1 68 45 45 45 55 50</w:t>
      </w:r>
    </w:p>
    <w:p w14:paraId="71E7C6A4" w14:textId="77777777" w:rsidR="00367A79" w:rsidRPr="00367A79" w:rsidRDefault="00367A79" w:rsidP="00367A79">
      <w:pPr>
        <w:spacing w:after="0"/>
        <w:rPr>
          <w:rFonts w:ascii="Courier New" w:hAnsi="Courier New" w:cs="Courier New"/>
          <w:sz w:val="24"/>
          <w:szCs w:val="24"/>
        </w:rPr>
      </w:pPr>
      <w:r w:rsidRPr="00367A79">
        <w:rPr>
          <w:rFonts w:ascii="Courier New" w:hAnsi="Courier New" w:cs="Courier New"/>
          <w:sz w:val="24"/>
          <w:szCs w:val="24"/>
        </w:rPr>
        <w:t>504 67 1 2 1 69 35 35 40 45 45</w:t>
      </w:r>
    </w:p>
    <w:p w14:paraId="63BC8081" w14:textId="77777777" w:rsidR="00367A79" w:rsidRPr="00367A79" w:rsidRDefault="00367A79" w:rsidP="00367A79">
      <w:pPr>
        <w:spacing w:after="0"/>
        <w:rPr>
          <w:rFonts w:ascii="Courier New" w:hAnsi="Courier New" w:cs="Courier New"/>
          <w:sz w:val="24"/>
          <w:szCs w:val="24"/>
        </w:rPr>
      </w:pPr>
      <w:r w:rsidRPr="00367A79">
        <w:rPr>
          <w:rFonts w:ascii="Courier New" w:hAnsi="Courier New" w:cs="Courier New"/>
          <w:sz w:val="24"/>
          <w:szCs w:val="24"/>
        </w:rPr>
        <w:t>504 68 1 2 1 70 55 55 60 60 60</w:t>
      </w:r>
    </w:p>
    <w:p w14:paraId="519AC9AD" w14:textId="77777777" w:rsidR="00367A79" w:rsidRPr="00367A79" w:rsidRDefault="00367A79" w:rsidP="00367A79">
      <w:pPr>
        <w:spacing w:after="0"/>
        <w:rPr>
          <w:rFonts w:ascii="Courier New" w:hAnsi="Courier New" w:cs="Courier New"/>
          <w:sz w:val="24"/>
          <w:szCs w:val="24"/>
        </w:rPr>
      </w:pPr>
      <w:r w:rsidRPr="00367A79">
        <w:rPr>
          <w:rFonts w:ascii="Courier New" w:hAnsi="Courier New" w:cs="Courier New"/>
          <w:sz w:val="24"/>
          <w:szCs w:val="24"/>
        </w:rPr>
        <w:t>504 69 1 2 1 71 50 55 55 60 55</w:t>
      </w:r>
    </w:p>
    <w:p w14:paraId="3A37D281" w14:textId="77777777" w:rsidR="00367A79" w:rsidRPr="00367A79" w:rsidRDefault="00367A79" w:rsidP="00367A79">
      <w:pPr>
        <w:spacing w:after="0"/>
        <w:rPr>
          <w:rFonts w:ascii="Courier New" w:hAnsi="Courier New" w:cs="Courier New"/>
          <w:sz w:val="24"/>
          <w:szCs w:val="24"/>
        </w:rPr>
      </w:pPr>
      <w:r w:rsidRPr="00367A79">
        <w:rPr>
          <w:rFonts w:ascii="Courier New" w:hAnsi="Courier New" w:cs="Courier New"/>
          <w:sz w:val="24"/>
          <w:szCs w:val="24"/>
        </w:rPr>
        <w:t>504 71 1 2 1 72 35 45 50 55 55</w:t>
      </w:r>
    </w:p>
    <w:p w14:paraId="0A9384D8" w14:textId="77777777" w:rsidR="00367A79" w:rsidRPr="00367A79" w:rsidRDefault="00367A79" w:rsidP="00367A79">
      <w:pPr>
        <w:spacing w:after="0"/>
        <w:rPr>
          <w:rFonts w:ascii="Courier New" w:hAnsi="Courier New" w:cs="Courier New"/>
          <w:sz w:val="24"/>
          <w:szCs w:val="24"/>
        </w:rPr>
      </w:pPr>
      <w:r w:rsidRPr="00367A79">
        <w:rPr>
          <w:rFonts w:ascii="Courier New" w:hAnsi="Courier New" w:cs="Courier New"/>
          <w:sz w:val="24"/>
          <w:szCs w:val="24"/>
        </w:rPr>
        <w:t>504 72 1 2 1 73 50 55 60 60 60</w:t>
      </w:r>
    </w:p>
    <w:p w14:paraId="585C0E1C" w14:textId="77777777" w:rsidR="00367A79" w:rsidRPr="00367A79" w:rsidRDefault="00367A79" w:rsidP="00367A79">
      <w:pPr>
        <w:spacing w:after="0"/>
        <w:rPr>
          <w:rFonts w:ascii="Courier New" w:hAnsi="Courier New" w:cs="Courier New"/>
          <w:sz w:val="24"/>
          <w:szCs w:val="24"/>
        </w:rPr>
      </w:pPr>
      <w:r w:rsidRPr="00367A79">
        <w:rPr>
          <w:rFonts w:ascii="Courier New" w:hAnsi="Courier New" w:cs="Courier New"/>
          <w:sz w:val="24"/>
          <w:szCs w:val="24"/>
        </w:rPr>
        <w:t>504 73 1 2 1 74 40 35 45 45 45</w:t>
      </w:r>
    </w:p>
    <w:p w14:paraId="5E96387D" w14:textId="77777777" w:rsidR="00367A79" w:rsidRPr="00367A79" w:rsidRDefault="00367A79" w:rsidP="00367A79">
      <w:pPr>
        <w:spacing w:after="0"/>
        <w:rPr>
          <w:rFonts w:ascii="Courier New" w:hAnsi="Courier New" w:cs="Courier New"/>
          <w:sz w:val="24"/>
          <w:szCs w:val="24"/>
        </w:rPr>
      </w:pPr>
      <w:r w:rsidRPr="00367A79">
        <w:rPr>
          <w:rFonts w:ascii="Courier New" w:hAnsi="Courier New" w:cs="Courier New"/>
          <w:sz w:val="24"/>
          <w:szCs w:val="24"/>
        </w:rPr>
        <w:t>504 74 1 2 1 75 40 40 55 55 60</w:t>
      </w:r>
    </w:p>
    <w:p w14:paraId="4401F7F7" w14:textId="77777777" w:rsidR="00367A79" w:rsidRPr="00367A79" w:rsidRDefault="00367A79" w:rsidP="00367A79">
      <w:pPr>
        <w:spacing w:after="0"/>
        <w:rPr>
          <w:rFonts w:ascii="Courier New" w:hAnsi="Courier New" w:cs="Courier New"/>
          <w:sz w:val="24"/>
          <w:szCs w:val="24"/>
        </w:rPr>
      </w:pPr>
      <w:r w:rsidRPr="00367A79">
        <w:rPr>
          <w:rFonts w:ascii="Courier New" w:hAnsi="Courier New" w:cs="Courier New"/>
          <w:sz w:val="24"/>
          <w:szCs w:val="24"/>
        </w:rPr>
        <w:t>504 75 1 2 1 76 70 65 60 60 60</w:t>
      </w:r>
    </w:p>
    <w:p w14:paraId="1A928F6E" w14:textId="77777777" w:rsidR="00367A79" w:rsidRPr="00367A79" w:rsidRDefault="00367A79" w:rsidP="00367A79">
      <w:pPr>
        <w:spacing w:after="0"/>
        <w:rPr>
          <w:rFonts w:ascii="Courier New" w:hAnsi="Courier New" w:cs="Courier New"/>
          <w:sz w:val="24"/>
          <w:szCs w:val="24"/>
        </w:rPr>
      </w:pPr>
      <w:r w:rsidRPr="00367A79">
        <w:rPr>
          <w:rFonts w:ascii="Courier New" w:hAnsi="Courier New" w:cs="Courier New"/>
          <w:sz w:val="24"/>
          <w:szCs w:val="24"/>
        </w:rPr>
        <w:t>504 77 1 2 1 77 55 55 55 60 65</w:t>
      </w:r>
    </w:p>
    <w:p w14:paraId="03953A7E" w14:textId="77777777" w:rsidR="00367A79" w:rsidRPr="00367A79" w:rsidRDefault="00367A79" w:rsidP="00367A79">
      <w:pPr>
        <w:spacing w:after="0"/>
        <w:rPr>
          <w:rFonts w:ascii="Courier New" w:hAnsi="Courier New" w:cs="Courier New"/>
          <w:sz w:val="24"/>
          <w:szCs w:val="24"/>
        </w:rPr>
      </w:pPr>
      <w:r w:rsidRPr="00367A79">
        <w:rPr>
          <w:rFonts w:ascii="Courier New" w:hAnsi="Courier New" w:cs="Courier New"/>
          <w:sz w:val="24"/>
          <w:szCs w:val="24"/>
        </w:rPr>
        <w:t>504 78 1 2 1 78 45 45 55 55 50</w:t>
      </w:r>
    </w:p>
    <w:p w14:paraId="0EF1AAD9" w14:textId="77777777" w:rsidR="00367A79" w:rsidRPr="00367A79" w:rsidRDefault="00367A79" w:rsidP="00367A79">
      <w:pPr>
        <w:spacing w:after="0"/>
        <w:rPr>
          <w:rFonts w:ascii="Courier New" w:hAnsi="Courier New" w:cs="Courier New"/>
          <w:sz w:val="24"/>
          <w:szCs w:val="24"/>
        </w:rPr>
      </w:pPr>
      <w:r w:rsidRPr="00367A79">
        <w:rPr>
          <w:rFonts w:ascii="Courier New" w:hAnsi="Courier New" w:cs="Courier New"/>
          <w:sz w:val="24"/>
          <w:szCs w:val="24"/>
        </w:rPr>
        <w:t>504 79 1 2 1 79 55 60 55 50 55</w:t>
      </w:r>
    </w:p>
    <w:p w14:paraId="68340DB6" w14:textId="77777777" w:rsidR="00367A79" w:rsidRPr="00367A79" w:rsidRDefault="00367A79" w:rsidP="00367A79">
      <w:pPr>
        <w:spacing w:after="0"/>
        <w:rPr>
          <w:rFonts w:ascii="Courier New" w:hAnsi="Courier New" w:cs="Courier New"/>
          <w:sz w:val="24"/>
          <w:szCs w:val="24"/>
        </w:rPr>
      </w:pPr>
      <w:r w:rsidRPr="00367A79">
        <w:rPr>
          <w:rFonts w:ascii="Courier New" w:hAnsi="Courier New" w:cs="Courier New"/>
          <w:sz w:val="24"/>
          <w:szCs w:val="24"/>
        </w:rPr>
        <w:t>504 80 1 2 1 80 40 40 40 35 35</w:t>
      </w:r>
    </w:p>
    <w:p w14:paraId="2FFEF8E1" w14:textId="77777777" w:rsidR="00367A79" w:rsidRPr="00367A79" w:rsidRDefault="00367A79" w:rsidP="00367A79">
      <w:pPr>
        <w:spacing w:after="0"/>
        <w:rPr>
          <w:rFonts w:ascii="Courier New" w:hAnsi="Courier New" w:cs="Courier New"/>
          <w:sz w:val="24"/>
          <w:szCs w:val="24"/>
        </w:rPr>
      </w:pPr>
      <w:r w:rsidRPr="00367A79">
        <w:rPr>
          <w:rFonts w:ascii="Courier New" w:hAnsi="Courier New" w:cs="Courier New"/>
          <w:sz w:val="24"/>
          <w:szCs w:val="24"/>
        </w:rPr>
        <w:t>504 00 1 0 2 00 60 60 65 70 70</w:t>
      </w:r>
    </w:p>
    <w:p w14:paraId="639E8995" w14:textId="77777777" w:rsidR="00367A79" w:rsidRPr="00367A79" w:rsidRDefault="00367A79" w:rsidP="00367A79">
      <w:pPr>
        <w:spacing w:after="0"/>
        <w:rPr>
          <w:rFonts w:ascii="Courier New" w:hAnsi="Courier New" w:cs="Courier New"/>
          <w:sz w:val="24"/>
          <w:szCs w:val="24"/>
        </w:rPr>
      </w:pPr>
      <w:r w:rsidRPr="00367A79">
        <w:rPr>
          <w:rFonts w:ascii="Courier New" w:hAnsi="Courier New" w:cs="Courier New"/>
          <w:sz w:val="24"/>
          <w:szCs w:val="24"/>
        </w:rPr>
        <w:t>504 02 1 2 2 01 55 55 45 45 40</w:t>
      </w:r>
    </w:p>
    <w:p w14:paraId="5410FBA9" w14:textId="77777777" w:rsidR="00367A79" w:rsidRPr="00367A79" w:rsidRDefault="00367A79" w:rsidP="00367A79">
      <w:pPr>
        <w:spacing w:after="0"/>
        <w:rPr>
          <w:rFonts w:ascii="Courier New" w:hAnsi="Courier New" w:cs="Courier New"/>
          <w:sz w:val="24"/>
          <w:szCs w:val="24"/>
        </w:rPr>
      </w:pPr>
      <w:r w:rsidRPr="00367A79">
        <w:rPr>
          <w:rFonts w:ascii="Courier New" w:hAnsi="Courier New" w:cs="Courier New"/>
          <w:sz w:val="24"/>
          <w:szCs w:val="24"/>
        </w:rPr>
        <w:t>504 04 1 2 2 02 50 45 50 45 40</w:t>
      </w:r>
    </w:p>
    <w:p w14:paraId="2A9356C4" w14:textId="77777777" w:rsidR="00367A79" w:rsidRPr="00367A79" w:rsidRDefault="00367A79" w:rsidP="00367A79">
      <w:pPr>
        <w:spacing w:after="0"/>
        <w:rPr>
          <w:rFonts w:ascii="Courier New" w:hAnsi="Courier New" w:cs="Courier New"/>
          <w:sz w:val="24"/>
          <w:szCs w:val="24"/>
        </w:rPr>
      </w:pPr>
      <w:r w:rsidRPr="00367A79">
        <w:rPr>
          <w:rFonts w:ascii="Courier New" w:hAnsi="Courier New" w:cs="Courier New"/>
          <w:sz w:val="24"/>
          <w:szCs w:val="24"/>
        </w:rPr>
        <w:t>504 09 1 2 2 03 40 40 45 40 35</w:t>
      </w:r>
    </w:p>
    <w:p w14:paraId="717464E8" w14:textId="77777777" w:rsidR="00367A79" w:rsidRPr="00367A79" w:rsidRDefault="00367A79" w:rsidP="00367A79">
      <w:pPr>
        <w:spacing w:after="0"/>
        <w:rPr>
          <w:rFonts w:ascii="Courier New" w:hAnsi="Courier New" w:cs="Courier New"/>
          <w:sz w:val="24"/>
          <w:szCs w:val="24"/>
        </w:rPr>
      </w:pPr>
      <w:r w:rsidRPr="00367A79">
        <w:rPr>
          <w:rFonts w:ascii="Courier New" w:hAnsi="Courier New" w:cs="Courier New"/>
          <w:sz w:val="24"/>
          <w:szCs w:val="24"/>
        </w:rPr>
        <w:t>504 11 1 2 2 04 35 35 30 30 30</w:t>
      </w:r>
    </w:p>
    <w:p w14:paraId="195011F8" w14:textId="77777777" w:rsidR="00367A79" w:rsidRPr="00367A79" w:rsidRDefault="00367A79" w:rsidP="00367A79">
      <w:pPr>
        <w:spacing w:after="0"/>
        <w:rPr>
          <w:rFonts w:ascii="Courier New" w:hAnsi="Courier New" w:cs="Courier New"/>
          <w:sz w:val="24"/>
          <w:szCs w:val="24"/>
        </w:rPr>
      </w:pPr>
      <w:r w:rsidRPr="00367A79">
        <w:rPr>
          <w:rFonts w:ascii="Courier New" w:hAnsi="Courier New" w:cs="Courier New"/>
          <w:sz w:val="24"/>
          <w:szCs w:val="24"/>
        </w:rPr>
        <w:t>504 22 1 2 2 05 55 55 60 55 55</w:t>
      </w:r>
    </w:p>
    <w:p w14:paraId="2FCE09F9" w14:textId="77777777" w:rsidR="00367A79" w:rsidRPr="00367A79" w:rsidRDefault="00367A79" w:rsidP="00367A79">
      <w:pPr>
        <w:spacing w:after="0"/>
        <w:rPr>
          <w:rFonts w:ascii="Courier New" w:hAnsi="Courier New" w:cs="Courier New"/>
          <w:sz w:val="24"/>
          <w:szCs w:val="24"/>
        </w:rPr>
      </w:pPr>
      <w:r w:rsidRPr="00367A79">
        <w:rPr>
          <w:rFonts w:ascii="Courier New" w:hAnsi="Courier New" w:cs="Courier New"/>
          <w:sz w:val="24"/>
          <w:szCs w:val="24"/>
        </w:rPr>
        <w:t>504 39 1 2 2 06 55 45 55 45 45</w:t>
      </w:r>
    </w:p>
    <w:p w14:paraId="0E6155C0" w14:textId="77777777" w:rsidR="00367A79" w:rsidRPr="00367A79" w:rsidRDefault="00367A79" w:rsidP="00367A79">
      <w:pPr>
        <w:spacing w:after="0"/>
        <w:rPr>
          <w:rFonts w:ascii="Courier New" w:hAnsi="Courier New" w:cs="Courier New"/>
          <w:sz w:val="24"/>
          <w:szCs w:val="24"/>
        </w:rPr>
      </w:pPr>
      <w:r w:rsidRPr="00367A79">
        <w:rPr>
          <w:rFonts w:ascii="Courier New" w:hAnsi="Courier New" w:cs="Courier New"/>
          <w:sz w:val="24"/>
          <w:szCs w:val="24"/>
        </w:rPr>
        <w:t>504 40 1 2 2 07 45 50 55 50 50</w:t>
      </w:r>
    </w:p>
    <w:p w14:paraId="47235462" w14:textId="77777777" w:rsidR="00367A79" w:rsidRPr="00367A79" w:rsidRDefault="00367A79" w:rsidP="00367A79">
      <w:pPr>
        <w:spacing w:after="0"/>
        <w:rPr>
          <w:rFonts w:ascii="Courier New" w:hAnsi="Courier New" w:cs="Courier New"/>
          <w:sz w:val="24"/>
          <w:szCs w:val="24"/>
        </w:rPr>
      </w:pPr>
      <w:r w:rsidRPr="00367A79">
        <w:rPr>
          <w:rFonts w:ascii="Courier New" w:hAnsi="Courier New" w:cs="Courier New"/>
          <w:sz w:val="24"/>
          <w:szCs w:val="24"/>
        </w:rPr>
        <w:t>504 46 1 2 2 08 45 50 55 45 40</w:t>
      </w:r>
    </w:p>
    <w:p w14:paraId="3168FED5" w14:textId="77777777" w:rsidR="00367A79" w:rsidRPr="00367A79" w:rsidRDefault="00367A79" w:rsidP="00367A79">
      <w:pPr>
        <w:spacing w:after="0"/>
        <w:rPr>
          <w:rFonts w:ascii="Courier New" w:hAnsi="Courier New" w:cs="Courier New"/>
          <w:sz w:val="24"/>
          <w:szCs w:val="24"/>
        </w:rPr>
      </w:pPr>
      <w:r w:rsidRPr="00367A79">
        <w:rPr>
          <w:rFonts w:ascii="Courier New" w:hAnsi="Courier New" w:cs="Courier New"/>
          <w:sz w:val="24"/>
          <w:szCs w:val="24"/>
        </w:rPr>
        <w:t>504 13 1 2 2 09 40 45 45 40 45</w:t>
      </w:r>
    </w:p>
    <w:p w14:paraId="2404F2F1" w14:textId="77777777" w:rsidR="00367A79" w:rsidRPr="00367A79" w:rsidRDefault="00367A79" w:rsidP="00367A79">
      <w:pPr>
        <w:spacing w:after="0"/>
        <w:rPr>
          <w:rFonts w:ascii="Courier New" w:hAnsi="Courier New" w:cs="Courier New"/>
          <w:sz w:val="24"/>
          <w:szCs w:val="24"/>
        </w:rPr>
      </w:pPr>
      <w:r w:rsidRPr="00367A79">
        <w:rPr>
          <w:rFonts w:ascii="Courier New" w:hAnsi="Courier New" w:cs="Courier New"/>
          <w:sz w:val="24"/>
          <w:szCs w:val="24"/>
        </w:rPr>
        <w:t>504 76 1 2 2 10 55 50 50 50 45</w:t>
      </w:r>
    </w:p>
    <w:p w14:paraId="6CE8DEEA" w14:textId="77777777" w:rsidR="00367A79" w:rsidRPr="00367A79" w:rsidRDefault="00367A79" w:rsidP="00367A79">
      <w:pPr>
        <w:spacing w:after="0"/>
        <w:rPr>
          <w:rFonts w:ascii="Courier New" w:hAnsi="Courier New" w:cs="Courier New"/>
          <w:sz w:val="24"/>
          <w:szCs w:val="24"/>
        </w:rPr>
      </w:pPr>
      <w:r w:rsidRPr="00367A79">
        <w:rPr>
          <w:rFonts w:ascii="Courier New" w:hAnsi="Courier New" w:cs="Courier New"/>
          <w:sz w:val="24"/>
          <w:szCs w:val="24"/>
        </w:rPr>
        <w:t>504 43 1 2 2 11 60 60 60 55 55</w:t>
      </w:r>
    </w:p>
    <w:p w14:paraId="3CBCAF45" w14:textId="77777777" w:rsidR="00367A79" w:rsidRPr="00367A79" w:rsidRDefault="00367A79" w:rsidP="00367A79">
      <w:pPr>
        <w:spacing w:after="0"/>
        <w:rPr>
          <w:rFonts w:ascii="Courier New" w:hAnsi="Courier New" w:cs="Courier New"/>
          <w:sz w:val="24"/>
          <w:szCs w:val="24"/>
        </w:rPr>
      </w:pPr>
      <w:r w:rsidRPr="00367A79">
        <w:rPr>
          <w:rFonts w:ascii="Courier New" w:hAnsi="Courier New" w:cs="Courier New"/>
          <w:sz w:val="24"/>
          <w:szCs w:val="24"/>
        </w:rPr>
        <w:t>504 54 1 2 2 12 60 55 60 50 50</w:t>
      </w:r>
    </w:p>
    <w:p w14:paraId="2D9CB213" w14:textId="77777777" w:rsidR="00367A79" w:rsidRPr="00367A79" w:rsidRDefault="00367A79" w:rsidP="00367A79">
      <w:pPr>
        <w:spacing w:after="0"/>
        <w:rPr>
          <w:rFonts w:ascii="Courier New" w:hAnsi="Courier New" w:cs="Courier New"/>
          <w:sz w:val="24"/>
          <w:szCs w:val="24"/>
        </w:rPr>
      </w:pPr>
      <w:r w:rsidRPr="00367A79">
        <w:rPr>
          <w:rFonts w:ascii="Courier New" w:hAnsi="Courier New" w:cs="Courier New"/>
          <w:sz w:val="24"/>
          <w:szCs w:val="24"/>
        </w:rPr>
        <w:t>504 01 1 2 2 13 55 60 60 60 60</w:t>
      </w:r>
    </w:p>
    <w:p w14:paraId="6F684BBB" w14:textId="77777777" w:rsidR="00367A79" w:rsidRPr="00367A79" w:rsidRDefault="00367A79" w:rsidP="00367A79">
      <w:pPr>
        <w:spacing w:after="0"/>
        <w:rPr>
          <w:rFonts w:ascii="Courier New" w:hAnsi="Courier New" w:cs="Courier New"/>
          <w:sz w:val="24"/>
          <w:szCs w:val="24"/>
        </w:rPr>
      </w:pPr>
      <w:r w:rsidRPr="00367A79">
        <w:rPr>
          <w:rFonts w:ascii="Courier New" w:hAnsi="Courier New" w:cs="Courier New"/>
          <w:sz w:val="24"/>
          <w:szCs w:val="24"/>
        </w:rPr>
        <w:t>504 07 1 2 2 14 55 55 60 50 50</w:t>
      </w:r>
    </w:p>
    <w:p w14:paraId="0F2E340E" w14:textId="77777777" w:rsidR="00367A79" w:rsidRPr="00367A79" w:rsidRDefault="00367A79" w:rsidP="00367A79">
      <w:pPr>
        <w:spacing w:after="0"/>
        <w:rPr>
          <w:rFonts w:ascii="Courier New" w:hAnsi="Courier New" w:cs="Courier New"/>
          <w:sz w:val="24"/>
          <w:szCs w:val="24"/>
        </w:rPr>
      </w:pPr>
      <w:r w:rsidRPr="00367A79">
        <w:rPr>
          <w:rFonts w:ascii="Courier New" w:hAnsi="Courier New" w:cs="Courier New"/>
          <w:sz w:val="24"/>
          <w:szCs w:val="24"/>
        </w:rPr>
        <w:t>504 14 1 2 2 15 65 60 70 55 55</w:t>
      </w:r>
    </w:p>
    <w:p w14:paraId="7A8FBEF2" w14:textId="77777777" w:rsidR="00367A79" w:rsidRPr="00367A79" w:rsidRDefault="00367A79" w:rsidP="00367A79">
      <w:pPr>
        <w:spacing w:after="0"/>
        <w:rPr>
          <w:rFonts w:ascii="Courier New" w:hAnsi="Courier New" w:cs="Courier New"/>
          <w:sz w:val="24"/>
          <w:szCs w:val="24"/>
        </w:rPr>
      </w:pPr>
      <w:r w:rsidRPr="00367A79">
        <w:rPr>
          <w:rFonts w:ascii="Courier New" w:hAnsi="Courier New" w:cs="Courier New"/>
          <w:sz w:val="24"/>
          <w:szCs w:val="24"/>
        </w:rPr>
        <w:lastRenderedPageBreak/>
        <w:t>504 30 1 2 2 16 60 60 55 60 50</w:t>
      </w:r>
    </w:p>
    <w:p w14:paraId="779D3D27" w14:textId="77777777" w:rsidR="00367A79" w:rsidRPr="00367A79" w:rsidRDefault="00367A79" w:rsidP="00367A79">
      <w:pPr>
        <w:spacing w:after="0"/>
        <w:rPr>
          <w:rFonts w:ascii="Courier New" w:hAnsi="Courier New" w:cs="Courier New"/>
          <w:sz w:val="24"/>
          <w:szCs w:val="24"/>
        </w:rPr>
      </w:pPr>
      <w:r w:rsidRPr="00367A79">
        <w:rPr>
          <w:rFonts w:ascii="Courier New" w:hAnsi="Courier New" w:cs="Courier New"/>
          <w:sz w:val="24"/>
          <w:szCs w:val="24"/>
        </w:rPr>
        <w:t>504 37 1 2 2 17 55 50 60 55 55</w:t>
      </w:r>
    </w:p>
    <w:p w14:paraId="663FE917" w14:textId="77777777" w:rsidR="00367A79" w:rsidRPr="00367A79" w:rsidRDefault="00367A79" w:rsidP="00367A79">
      <w:pPr>
        <w:spacing w:after="0"/>
        <w:rPr>
          <w:rFonts w:ascii="Courier New" w:hAnsi="Courier New" w:cs="Courier New"/>
          <w:sz w:val="24"/>
          <w:szCs w:val="24"/>
        </w:rPr>
      </w:pPr>
      <w:r w:rsidRPr="00367A79">
        <w:rPr>
          <w:rFonts w:ascii="Courier New" w:hAnsi="Courier New" w:cs="Courier New"/>
          <w:sz w:val="24"/>
          <w:szCs w:val="24"/>
        </w:rPr>
        <w:t>504 50 1 2 2 18 40 40 35 40 40</w:t>
      </w:r>
    </w:p>
    <w:p w14:paraId="3CDE1529" w14:textId="77777777" w:rsidR="00367A79" w:rsidRPr="00367A79" w:rsidRDefault="00367A79" w:rsidP="00367A79">
      <w:pPr>
        <w:spacing w:after="0"/>
        <w:rPr>
          <w:rFonts w:ascii="Courier New" w:hAnsi="Courier New" w:cs="Courier New"/>
          <w:sz w:val="24"/>
          <w:szCs w:val="24"/>
        </w:rPr>
      </w:pPr>
      <w:r w:rsidRPr="00367A79">
        <w:rPr>
          <w:rFonts w:ascii="Courier New" w:hAnsi="Courier New" w:cs="Courier New"/>
          <w:sz w:val="24"/>
          <w:szCs w:val="24"/>
        </w:rPr>
        <w:t>504 52 1 2 2 19 60 55 60 60 55</w:t>
      </w:r>
    </w:p>
    <w:p w14:paraId="2EDE9EC3" w14:textId="77777777" w:rsidR="00367A79" w:rsidRPr="00367A79" w:rsidRDefault="00367A79" w:rsidP="00367A79">
      <w:pPr>
        <w:spacing w:after="0"/>
        <w:rPr>
          <w:rFonts w:ascii="Courier New" w:hAnsi="Courier New" w:cs="Courier New"/>
          <w:sz w:val="24"/>
          <w:szCs w:val="24"/>
        </w:rPr>
      </w:pPr>
      <w:r w:rsidRPr="00367A79">
        <w:rPr>
          <w:rFonts w:ascii="Courier New" w:hAnsi="Courier New" w:cs="Courier New"/>
          <w:sz w:val="24"/>
          <w:szCs w:val="24"/>
        </w:rPr>
        <w:t>504 65 1 2 2 20 50 55 55 55 50</w:t>
      </w:r>
    </w:p>
    <w:p w14:paraId="2D7D62A7" w14:textId="77777777" w:rsidR="00367A79" w:rsidRPr="00367A79" w:rsidRDefault="00367A79" w:rsidP="00367A79">
      <w:pPr>
        <w:spacing w:after="0"/>
        <w:rPr>
          <w:rFonts w:ascii="Courier New" w:hAnsi="Courier New" w:cs="Courier New"/>
          <w:sz w:val="24"/>
          <w:szCs w:val="24"/>
        </w:rPr>
      </w:pPr>
      <w:r w:rsidRPr="00367A79">
        <w:rPr>
          <w:rFonts w:ascii="Courier New" w:hAnsi="Courier New" w:cs="Courier New"/>
          <w:sz w:val="24"/>
          <w:szCs w:val="24"/>
        </w:rPr>
        <w:t>504 70 1 2 2 21 50 50 55 55 50</w:t>
      </w:r>
    </w:p>
    <w:p w14:paraId="3E3E62E8" w14:textId="77777777" w:rsidR="00367A79" w:rsidRPr="00367A79" w:rsidRDefault="00367A79" w:rsidP="00367A79">
      <w:pPr>
        <w:spacing w:after="0"/>
        <w:rPr>
          <w:rFonts w:ascii="Courier New" w:hAnsi="Courier New" w:cs="Courier New"/>
          <w:sz w:val="24"/>
          <w:szCs w:val="24"/>
        </w:rPr>
      </w:pPr>
      <w:r w:rsidRPr="00367A79">
        <w:rPr>
          <w:rFonts w:ascii="Courier New" w:hAnsi="Courier New" w:cs="Courier New"/>
          <w:sz w:val="24"/>
          <w:szCs w:val="24"/>
        </w:rPr>
        <w:t>504 38 1 2 2 22 40 35 40 35 35</w:t>
      </w:r>
    </w:p>
    <w:p w14:paraId="7A6527A2" w14:textId="77777777" w:rsidR="00367A79" w:rsidRPr="00367A79" w:rsidRDefault="00367A79" w:rsidP="00367A79">
      <w:pPr>
        <w:spacing w:after="0"/>
        <w:rPr>
          <w:rFonts w:ascii="Courier New" w:hAnsi="Courier New" w:cs="Courier New"/>
          <w:sz w:val="24"/>
          <w:szCs w:val="24"/>
        </w:rPr>
      </w:pPr>
      <w:r w:rsidRPr="00367A79">
        <w:rPr>
          <w:rFonts w:ascii="Courier New" w:hAnsi="Courier New" w:cs="Courier New"/>
          <w:sz w:val="24"/>
          <w:szCs w:val="24"/>
        </w:rPr>
        <w:t>504 42 1 2 2 23 40 40 45 45 45</w:t>
      </w:r>
    </w:p>
    <w:p w14:paraId="15AE6B63" w14:textId="77777777" w:rsidR="00367A79" w:rsidRPr="00367A79" w:rsidRDefault="00367A79" w:rsidP="00367A79">
      <w:pPr>
        <w:spacing w:after="0"/>
        <w:rPr>
          <w:rFonts w:ascii="Courier New" w:hAnsi="Courier New" w:cs="Courier New"/>
          <w:sz w:val="24"/>
          <w:szCs w:val="24"/>
        </w:rPr>
      </w:pPr>
      <w:r w:rsidRPr="00367A79">
        <w:rPr>
          <w:rFonts w:ascii="Courier New" w:hAnsi="Courier New" w:cs="Courier New"/>
          <w:sz w:val="24"/>
          <w:szCs w:val="24"/>
        </w:rPr>
        <w:t>504 03 1 2 2 24 40 40 40 40 35</w:t>
      </w:r>
    </w:p>
    <w:p w14:paraId="5F5A806B" w14:textId="77777777" w:rsidR="00367A79" w:rsidRPr="00367A79" w:rsidRDefault="00367A79" w:rsidP="00367A79">
      <w:pPr>
        <w:spacing w:after="0"/>
        <w:rPr>
          <w:rFonts w:ascii="Courier New" w:hAnsi="Courier New" w:cs="Courier New"/>
          <w:sz w:val="24"/>
          <w:szCs w:val="24"/>
        </w:rPr>
      </w:pPr>
      <w:r w:rsidRPr="00367A79">
        <w:rPr>
          <w:rFonts w:ascii="Courier New" w:hAnsi="Courier New" w:cs="Courier New"/>
          <w:sz w:val="24"/>
          <w:szCs w:val="24"/>
        </w:rPr>
        <w:t>504 05 1 2 2 25 55 45 55 55 60</w:t>
      </w:r>
    </w:p>
    <w:p w14:paraId="2DFD5F57" w14:textId="77777777" w:rsidR="00367A79" w:rsidRPr="00367A79" w:rsidRDefault="00367A79" w:rsidP="00367A79">
      <w:pPr>
        <w:spacing w:after="0"/>
        <w:rPr>
          <w:rFonts w:ascii="Courier New" w:hAnsi="Courier New" w:cs="Courier New"/>
          <w:sz w:val="24"/>
          <w:szCs w:val="24"/>
        </w:rPr>
      </w:pPr>
      <w:r w:rsidRPr="00367A79">
        <w:rPr>
          <w:rFonts w:ascii="Courier New" w:hAnsi="Courier New" w:cs="Courier New"/>
          <w:sz w:val="24"/>
          <w:szCs w:val="24"/>
        </w:rPr>
        <w:t>504 06 1 2 2 26 40 40 45 45 40</w:t>
      </w:r>
    </w:p>
    <w:p w14:paraId="6C3F579B" w14:textId="77777777" w:rsidR="00367A79" w:rsidRPr="00367A79" w:rsidRDefault="00367A79" w:rsidP="00367A79">
      <w:pPr>
        <w:spacing w:after="0"/>
        <w:rPr>
          <w:rFonts w:ascii="Courier New" w:hAnsi="Courier New" w:cs="Courier New"/>
          <w:sz w:val="24"/>
          <w:szCs w:val="24"/>
        </w:rPr>
      </w:pPr>
      <w:r w:rsidRPr="00367A79">
        <w:rPr>
          <w:rFonts w:ascii="Courier New" w:hAnsi="Courier New" w:cs="Courier New"/>
          <w:sz w:val="24"/>
          <w:szCs w:val="24"/>
        </w:rPr>
        <w:t>504 08 1 2 2 27 65 60 65 60 60</w:t>
      </w:r>
    </w:p>
    <w:p w14:paraId="5510CEB1" w14:textId="77777777" w:rsidR="00367A79" w:rsidRPr="00367A79" w:rsidRDefault="00367A79" w:rsidP="00367A79">
      <w:pPr>
        <w:spacing w:after="0"/>
        <w:rPr>
          <w:rFonts w:ascii="Courier New" w:hAnsi="Courier New" w:cs="Courier New"/>
          <w:sz w:val="24"/>
          <w:szCs w:val="24"/>
        </w:rPr>
      </w:pPr>
      <w:r w:rsidRPr="00367A79">
        <w:rPr>
          <w:rFonts w:ascii="Courier New" w:hAnsi="Courier New" w:cs="Courier New"/>
          <w:sz w:val="24"/>
          <w:szCs w:val="24"/>
        </w:rPr>
        <w:t>504 10 1 2 2 28 55 45 55 45 45</w:t>
      </w:r>
    </w:p>
    <w:p w14:paraId="00D64009" w14:textId="77777777" w:rsidR="00367A79" w:rsidRPr="00367A79" w:rsidRDefault="00367A79" w:rsidP="00367A79">
      <w:pPr>
        <w:spacing w:after="0"/>
        <w:rPr>
          <w:rFonts w:ascii="Courier New" w:hAnsi="Courier New" w:cs="Courier New"/>
          <w:sz w:val="24"/>
          <w:szCs w:val="24"/>
        </w:rPr>
      </w:pPr>
      <w:r w:rsidRPr="00367A79">
        <w:rPr>
          <w:rFonts w:ascii="Courier New" w:hAnsi="Courier New" w:cs="Courier New"/>
          <w:sz w:val="24"/>
          <w:szCs w:val="24"/>
        </w:rPr>
        <w:t>504 12 1 2 2 29 55 55 60 60 60</w:t>
      </w:r>
    </w:p>
    <w:p w14:paraId="366343AE" w14:textId="77777777" w:rsidR="00367A79" w:rsidRPr="00367A79" w:rsidRDefault="00367A79" w:rsidP="00367A79">
      <w:pPr>
        <w:spacing w:after="0"/>
        <w:rPr>
          <w:rFonts w:ascii="Courier New" w:hAnsi="Courier New" w:cs="Courier New"/>
          <w:sz w:val="24"/>
          <w:szCs w:val="24"/>
        </w:rPr>
      </w:pPr>
      <w:r w:rsidRPr="00367A79">
        <w:rPr>
          <w:rFonts w:ascii="Courier New" w:hAnsi="Courier New" w:cs="Courier New"/>
          <w:sz w:val="24"/>
          <w:szCs w:val="24"/>
        </w:rPr>
        <w:t>504 15 1 2 2 30 35 40 40 40 35</w:t>
      </w:r>
    </w:p>
    <w:p w14:paraId="19283CB6" w14:textId="77777777" w:rsidR="00367A79" w:rsidRPr="00367A79" w:rsidRDefault="00367A79" w:rsidP="00367A79">
      <w:pPr>
        <w:spacing w:after="0"/>
        <w:rPr>
          <w:rFonts w:ascii="Courier New" w:hAnsi="Courier New" w:cs="Courier New"/>
          <w:sz w:val="24"/>
          <w:szCs w:val="24"/>
        </w:rPr>
      </w:pPr>
      <w:r w:rsidRPr="00367A79">
        <w:rPr>
          <w:rFonts w:ascii="Courier New" w:hAnsi="Courier New" w:cs="Courier New"/>
          <w:sz w:val="24"/>
          <w:szCs w:val="24"/>
        </w:rPr>
        <w:t>504 16 1 2 2 31 55 60 60 60 60</w:t>
      </w:r>
    </w:p>
    <w:p w14:paraId="37ADD089" w14:textId="77777777" w:rsidR="00367A79" w:rsidRPr="00367A79" w:rsidRDefault="00367A79" w:rsidP="00367A79">
      <w:pPr>
        <w:spacing w:after="0"/>
        <w:rPr>
          <w:rFonts w:ascii="Courier New" w:hAnsi="Courier New" w:cs="Courier New"/>
          <w:sz w:val="24"/>
          <w:szCs w:val="24"/>
        </w:rPr>
      </w:pPr>
      <w:r w:rsidRPr="00367A79">
        <w:rPr>
          <w:rFonts w:ascii="Courier New" w:hAnsi="Courier New" w:cs="Courier New"/>
          <w:sz w:val="24"/>
          <w:szCs w:val="24"/>
        </w:rPr>
        <w:t>504 17 1 2 2 32 45 50 60 60 50</w:t>
      </w:r>
    </w:p>
    <w:p w14:paraId="2225D703" w14:textId="77777777" w:rsidR="00367A79" w:rsidRPr="00367A79" w:rsidRDefault="00367A79" w:rsidP="00367A79">
      <w:pPr>
        <w:spacing w:after="0"/>
        <w:rPr>
          <w:rFonts w:ascii="Courier New" w:hAnsi="Courier New" w:cs="Courier New"/>
          <w:sz w:val="24"/>
          <w:szCs w:val="24"/>
        </w:rPr>
      </w:pPr>
      <w:r w:rsidRPr="00367A79">
        <w:rPr>
          <w:rFonts w:ascii="Courier New" w:hAnsi="Courier New" w:cs="Courier New"/>
          <w:sz w:val="24"/>
          <w:szCs w:val="24"/>
        </w:rPr>
        <w:t>504 18 1 2 2 33 60 60 60 60 65</w:t>
      </w:r>
    </w:p>
    <w:p w14:paraId="20B64D42" w14:textId="77777777" w:rsidR="00367A79" w:rsidRPr="00367A79" w:rsidRDefault="00367A79" w:rsidP="00367A79">
      <w:pPr>
        <w:spacing w:after="0"/>
        <w:rPr>
          <w:rFonts w:ascii="Courier New" w:hAnsi="Courier New" w:cs="Courier New"/>
          <w:sz w:val="24"/>
          <w:szCs w:val="24"/>
        </w:rPr>
      </w:pPr>
      <w:r w:rsidRPr="00367A79">
        <w:rPr>
          <w:rFonts w:ascii="Courier New" w:hAnsi="Courier New" w:cs="Courier New"/>
          <w:sz w:val="24"/>
          <w:szCs w:val="24"/>
        </w:rPr>
        <w:t>504 19 1 2 2 34 55 55 55 55 50</w:t>
      </w:r>
    </w:p>
    <w:p w14:paraId="0CBE952D" w14:textId="77777777" w:rsidR="00367A79" w:rsidRPr="00367A79" w:rsidRDefault="00367A79" w:rsidP="00367A79">
      <w:pPr>
        <w:spacing w:after="0"/>
        <w:rPr>
          <w:rFonts w:ascii="Courier New" w:hAnsi="Courier New" w:cs="Courier New"/>
          <w:sz w:val="24"/>
          <w:szCs w:val="24"/>
        </w:rPr>
      </w:pPr>
      <w:r w:rsidRPr="00367A79">
        <w:rPr>
          <w:rFonts w:ascii="Courier New" w:hAnsi="Courier New" w:cs="Courier New"/>
          <w:sz w:val="24"/>
          <w:szCs w:val="24"/>
        </w:rPr>
        <w:t>504 20 1 2 2 35 45 45 50 45 40</w:t>
      </w:r>
    </w:p>
    <w:p w14:paraId="066D9BAB" w14:textId="77777777" w:rsidR="00367A79" w:rsidRPr="00367A79" w:rsidRDefault="00367A79" w:rsidP="00367A79">
      <w:pPr>
        <w:spacing w:after="0"/>
        <w:rPr>
          <w:rFonts w:ascii="Courier New" w:hAnsi="Courier New" w:cs="Courier New"/>
          <w:sz w:val="24"/>
          <w:szCs w:val="24"/>
        </w:rPr>
      </w:pPr>
      <w:r w:rsidRPr="00367A79">
        <w:rPr>
          <w:rFonts w:ascii="Courier New" w:hAnsi="Courier New" w:cs="Courier New"/>
          <w:sz w:val="24"/>
          <w:szCs w:val="24"/>
        </w:rPr>
        <w:t>504 21 1 2 2 36 55 45 55 55 50</w:t>
      </w:r>
    </w:p>
    <w:p w14:paraId="35F9AB11" w14:textId="77777777" w:rsidR="00367A79" w:rsidRPr="00367A79" w:rsidRDefault="00367A79" w:rsidP="00367A79">
      <w:pPr>
        <w:spacing w:after="0"/>
        <w:rPr>
          <w:rFonts w:ascii="Courier New" w:hAnsi="Courier New" w:cs="Courier New"/>
          <w:sz w:val="24"/>
          <w:szCs w:val="24"/>
        </w:rPr>
      </w:pPr>
      <w:r w:rsidRPr="00367A79">
        <w:rPr>
          <w:rFonts w:ascii="Courier New" w:hAnsi="Courier New" w:cs="Courier New"/>
          <w:sz w:val="24"/>
          <w:szCs w:val="24"/>
        </w:rPr>
        <w:t>504 23 1 2 2 37 45 45 55 55 55</w:t>
      </w:r>
    </w:p>
    <w:p w14:paraId="46246AA4" w14:textId="77777777" w:rsidR="00367A79" w:rsidRPr="00367A79" w:rsidRDefault="00367A79" w:rsidP="00367A79">
      <w:pPr>
        <w:spacing w:after="0"/>
        <w:rPr>
          <w:rFonts w:ascii="Courier New" w:hAnsi="Courier New" w:cs="Courier New"/>
          <w:sz w:val="24"/>
          <w:szCs w:val="24"/>
        </w:rPr>
      </w:pPr>
      <w:r w:rsidRPr="00367A79">
        <w:rPr>
          <w:rFonts w:ascii="Courier New" w:hAnsi="Courier New" w:cs="Courier New"/>
          <w:sz w:val="24"/>
          <w:szCs w:val="24"/>
        </w:rPr>
        <w:t>504 24 1 2 2 38 40 40 50 50 50</w:t>
      </w:r>
    </w:p>
    <w:p w14:paraId="7E1BE9A5" w14:textId="77777777" w:rsidR="00367A79" w:rsidRPr="00367A79" w:rsidRDefault="00367A79" w:rsidP="00367A79">
      <w:pPr>
        <w:spacing w:after="0"/>
        <w:rPr>
          <w:rFonts w:ascii="Courier New" w:hAnsi="Courier New" w:cs="Courier New"/>
          <w:sz w:val="24"/>
          <w:szCs w:val="24"/>
        </w:rPr>
      </w:pPr>
      <w:r w:rsidRPr="00367A79">
        <w:rPr>
          <w:rFonts w:ascii="Courier New" w:hAnsi="Courier New" w:cs="Courier New"/>
          <w:sz w:val="24"/>
          <w:szCs w:val="24"/>
        </w:rPr>
        <w:t>504 25 1 2 2 39 55 55 60 60 60</w:t>
      </w:r>
    </w:p>
    <w:p w14:paraId="0FDF5781" w14:textId="77777777" w:rsidR="00367A79" w:rsidRPr="00367A79" w:rsidRDefault="00367A79" w:rsidP="00367A79">
      <w:pPr>
        <w:spacing w:after="0"/>
        <w:rPr>
          <w:rFonts w:ascii="Courier New" w:hAnsi="Courier New" w:cs="Courier New"/>
          <w:sz w:val="24"/>
          <w:szCs w:val="24"/>
        </w:rPr>
      </w:pPr>
      <w:r w:rsidRPr="00367A79">
        <w:rPr>
          <w:rFonts w:ascii="Courier New" w:hAnsi="Courier New" w:cs="Courier New"/>
          <w:sz w:val="24"/>
          <w:szCs w:val="24"/>
        </w:rPr>
        <w:t>504 26 1 2 2 40 55 60 60 60 60</w:t>
      </w:r>
    </w:p>
    <w:p w14:paraId="062CAD62" w14:textId="77777777" w:rsidR="00367A79" w:rsidRPr="00367A79" w:rsidRDefault="00367A79" w:rsidP="00367A79">
      <w:pPr>
        <w:spacing w:after="0"/>
        <w:rPr>
          <w:rFonts w:ascii="Courier New" w:hAnsi="Courier New" w:cs="Courier New"/>
          <w:sz w:val="24"/>
          <w:szCs w:val="24"/>
        </w:rPr>
      </w:pPr>
      <w:r w:rsidRPr="00367A79">
        <w:rPr>
          <w:rFonts w:ascii="Courier New" w:hAnsi="Courier New" w:cs="Courier New"/>
          <w:sz w:val="24"/>
          <w:szCs w:val="24"/>
        </w:rPr>
        <w:t>504 27 1 2 2 41 40 40 45 40 40</w:t>
      </w:r>
    </w:p>
    <w:p w14:paraId="7B0440F2" w14:textId="77777777" w:rsidR="00367A79" w:rsidRPr="00367A79" w:rsidRDefault="00367A79" w:rsidP="00367A79">
      <w:pPr>
        <w:spacing w:after="0"/>
        <w:rPr>
          <w:rFonts w:ascii="Courier New" w:hAnsi="Courier New" w:cs="Courier New"/>
          <w:sz w:val="24"/>
          <w:szCs w:val="24"/>
        </w:rPr>
      </w:pPr>
      <w:r w:rsidRPr="00367A79">
        <w:rPr>
          <w:rFonts w:ascii="Courier New" w:hAnsi="Courier New" w:cs="Courier New"/>
          <w:sz w:val="24"/>
          <w:szCs w:val="24"/>
        </w:rPr>
        <w:t>504 28 1 2 2 42 55 55 60 45 45</w:t>
      </w:r>
    </w:p>
    <w:p w14:paraId="6D3C7487" w14:textId="77777777" w:rsidR="00367A79" w:rsidRPr="00367A79" w:rsidRDefault="00367A79" w:rsidP="00367A79">
      <w:pPr>
        <w:spacing w:after="0"/>
        <w:rPr>
          <w:rFonts w:ascii="Courier New" w:hAnsi="Courier New" w:cs="Courier New"/>
          <w:sz w:val="24"/>
          <w:szCs w:val="24"/>
        </w:rPr>
      </w:pPr>
      <w:r w:rsidRPr="00367A79">
        <w:rPr>
          <w:rFonts w:ascii="Courier New" w:hAnsi="Courier New" w:cs="Courier New"/>
          <w:sz w:val="24"/>
          <w:szCs w:val="24"/>
        </w:rPr>
        <w:t>504 29 1 2 2 43 40 40 50 45 45</w:t>
      </w:r>
    </w:p>
    <w:p w14:paraId="434F5F8C" w14:textId="77777777" w:rsidR="00367A79" w:rsidRPr="00367A79" w:rsidRDefault="00367A79" w:rsidP="00367A79">
      <w:pPr>
        <w:spacing w:after="0"/>
        <w:rPr>
          <w:rFonts w:ascii="Courier New" w:hAnsi="Courier New" w:cs="Courier New"/>
          <w:sz w:val="24"/>
          <w:szCs w:val="24"/>
        </w:rPr>
      </w:pPr>
      <w:r w:rsidRPr="00367A79">
        <w:rPr>
          <w:rFonts w:ascii="Courier New" w:hAnsi="Courier New" w:cs="Courier New"/>
          <w:sz w:val="24"/>
          <w:szCs w:val="24"/>
        </w:rPr>
        <w:t>504 31 1 2 2 44 40 40 45 55 55</w:t>
      </w:r>
    </w:p>
    <w:p w14:paraId="5711451D" w14:textId="77777777" w:rsidR="00367A79" w:rsidRPr="00367A79" w:rsidRDefault="00367A79" w:rsidP="00367A79">
      <w:pPr>
        <w:spacing w:after="0"/>
        <w:rPr>
          <w:rFonts w:ascii="Courier New" w:hAnsi="Courier New" w:cs="Courier New"/>
          <w:sz w:val="24"/>
          <w:szCs w:val="24"/>
        </w:rPr>
      </w:pPr>
      <w:r w:rsidRPr="00367A79">
        <w:rPr>
          <w:rFonts w:ascii="Courier New" w:hAnsi="Courier New" w:cs="Courier New"/>
          <w:sz w:val="24"/>
          <w:szCs w:val="24"/>
        </w:rPr>
        <w:t>504 32 1 2 2 45 45 45 50 50 50</w:t>
      </w:r>
    </w:p>
    <w:p w14:paraId="4C955FC6" w14:textId="77777777" w:rsidR="00367A79" w:rsidRPr="00367A79" w:rsidRDefault="00367A79" w:rsidP="00367A79">
      <w:pPr>
        <w:spacing w:after="0"/>
        <w:rPr>
          <w:rFonts w:ascii="Courier New" w:hAnsi="Courier New" w:cs="Courier New"/>
          <w:sz w:val="24"/>
          <w:szCs w:val="24"/>
        </w:rPr>
      </w:pPr>
      <w:r w:rsidRPr="00367A79">
        <w:rPr>
          <w:rFonts w:ascii="Courier New" w:hAnsi="Courier New" w:cs="Courier New"/>
          <w:sz w:val="24"/>
          <w:szCs w:val="24"/>
        </w:rPr>
        <w:t>504 33 1 2 2 46 45 45 40 40 45</w:t>
      </w:r>
    </w:p>
    <w:p w14:paraId="1987FA89" w14:textId="77777777" w:rsidR="00367A79" w:rsidRPr="00367A79" w:rsidRDefault="00367A79" w:rsidP="00367A79">
      <w:pPr>
        <w:spacing w:after="0"/>
        <w:rPr>
          <w:rFonts w:ascii="Courier New" w:hAnsi="Courier New" w:cs="Courier New"/>
          <w:sz w:val="24"/>
          <w:szCs w:val="24"/>
        </w:rPr>
      </w:pPr>
      <w:r w:rsidRPr="00367A79">
        <w:rPr>
          <w:rFonts w:ascii="Courier New" w:hAnsi="Courier New" w:cs="Courier New"/>
          <w:sz w:val="24"/>
          <w:szCs w:val="24"/>
        </w:rPr>
        <w:t>504 34 1 2 2 47 45 45 55 50 50</w:t>
      </w:r>
    </w:p>
    <w:p w14:paraId="10A317D0" w14:textId="77777777" w:rsidR="00367A79" w:rsidRPr="00367A79" w:rsidRDefault="00367A79" w:rsidP="00367A79">
      <w:pPr>
        <w:spacing w:after="0"/>
        <w:rPr>
          <w:rFonts w:ascii="Courier New" w:hAnsi="Courier New" w:cs="Courier New"/>
          <w:sz w:val="24"/>
          <w:szCs w:val="24"/>
        </w:rPr>
      </w:pPr>
      <w:r w:rsidRPr="00367A79">
        <w:rPr>
          <w:rFonts w:ascii="Courier New" w:hAnsi="Courier New" w:cs="Courier New"/>
          <w:sz w:val="24"/>
          <w:szCs w:val="24"/>
        </w:rPr>
        <w:t>504 35 1 2 2 48 40 40 45 45 45</w:t>
      </w:r>
    </w:p>
    <w:p w14:paraId="5BD54952" w14:textId="77777777" w:rsidR="00367A79" w:rsidRPr="00367A79" w:rsidRDefault="00367A79" w:rsidP="00367A79">
      <w:pPr>
        <w:spacing w:after="0"/>
        <w:rPr>
          <w:rFonts w:ascii="Courier New" w:hAnsi="Courier New" w:cs="Courier New"/>
          <w:sz w:val="24"/>
          <w:szCs w:val="24"/>
        </w:rPr>
      </w:pPr>
      <w:r w:rsidRPr="00367A79">
        <w:rPr>
          <w:rFonts w:ascii="Courier New" w:hAnsi="Courier New" w:cs="Courier New"/>
          <w:sz w:val="24"/>
          <w:szCs w:val="24"/>
        </w:rPr>
        <w:t>504 36 1 2 2 49 55 55 60 55 50</w:t>
      </w:r>
    </w:p>
    <w:p w14:paraId="206AC8ED" w14:textId="77777777" w:rsidR="00367A79" w:rsidRPr="00367A79" w:rsidRDefault="00367A79" w:rsidP="00367A79">
      <w:pPr>
        <w:spacing w:after="0"/>
        <w:rPr>
          <w:rFonts w:ascii="Courier New" w:hAnsi="Courier New" w:cs="Courier New"/>
          <w:sz w:val="24"/>
          <w:szCs w:val="24"/>
        </w:rPr>
      </w:pPr>
      <w:r w:rsidRPr="00367A79">
        <w:rPr>
          <w:rFonts w:ascii="Courier New" w:hAnsi="Courier New" w:cs="Courier New"/>
          <w:sz w:val="24"/>
          <w:szCs w:val="24"/>
        </w:rPr>
        <w:t>504 41 1 2 2 50 55 55 55 50 50</w:t>
      </w:r>
    </w:p>
    <w:p w14:paraId="3BAAE26C" w14:textId="77777777" w:rsidR="00367A79" w:rsidRPr="00367A79" w:rsidRDefault="00367A79" w:rsidP="00367A79">
      <w:pPr>
        <w:spacing w:after="0"/>
        <w:rPr>
          <w:rFonts w:ascii="Courier New" w:hAnsi="Courier New" w:cs="Courier New"/>
          <w:sz w:val="24"/>
          <w:szCs w:val="24"/>
        </w:rPr>
      </w:pPr>
      <w:r w:rsidRPr="00367A79">
        <w:rPr>
          <w:rFonts w:ascii="Courier New" w:hAnsi="Courier New" w:cs="Courier New"/>
          <w:sz w:val="24"/>
          <w:szCs w:val="24"/>
        </w:rPr>
        <w:t>504 44 1 2 2 51 55 55 45 55 50</w:t>
      </w:r>
    </w:p>
    <w:p w14:paraId="25BD1729" w14:textId="77777777" w:rsidR="00367A79" w:rsidRPr="00367A79" w:rsidRDefault="00367A79" w:rsidP="00367A79">
      <w:pPr>
        <w:spacing w:after="0"/>
        <w:rPr>
          <w:rFonts w:ascii="Courier New" w:hAnsi="Courier New" w:cs="Courier New"/>
          <w:sz w:val="24"/>
          <w:szCs w:val="24"/>
        </w:rPr>
      </w:pPr>
      <w:r w:rsidRPr="00367A79">
        <w:rPr>
          <w:rFonts w:ascii="Courier New" w:hAnsi="Courier New" w:cs="Courier New"/>
          <w:sz w:val="24"/>
          <w:szCs w:val="24"/>
        </w:rPr>
        <w:t>504 45 1 2 2 52 50 60 60 60 50</w:t>
      </w:r>
    </w:p>
    <w:p w14:paraId="622E5623" w14:textId="77777777" w:rsidR="00367A79" w:rsidRPr="00367A79" w:rsidRDefault="00367A79" w:rsidP="00367A79">
      <w:pPr>
        <w:spacing w:after="0"/>
        <w:rPr>
          <w:rFonts w:ascii="Courier New" w:hAnsi="Courier New" w:cs="Courier New"/>
          <w:sz w:val="24"/>
          <w:szCs w:val="24"/>
        </w:rPr>
      </w:pPr>
      <w:r w:rsidRPr="00367A79">
        <w:rPr>
          <w:rFonts w:ascii="Courier New" w:hAnsi="Courier New" w:cs="Courier New"/>
          <w:sz w:val="24"/>
          <w:szCs w:val="24"/>
        </w:rPr>
        <w:t>504 47 1 2 2 53 45 60 55 55 55</w:t>
      </w:r>
    </w:p>
    <w:p w14:paraId="26AB592E" w14:textId="77777777" w:rsidR="00367A79" w:rsidRPr="00367A79" w:rsidRDefault="00367A79" w:rsidP="00367A79">
      <w:pPr>
        <w:spacing w:after="0"/>
        <w:rPr>
          <w:rFonts w:ascii="Courier New" w:hAnsi="Courier New" w:cs="Courier New"/>
          <w:sz w:val="24"/>
          <w:szCs w:val="24"/>
        </w:rPr>
      </w:pPr>
      <w:r w:rsidRPr="00367A79">
        <w:rPr>
          <w:rFonts w:ascii="Courier New" w:hAnsi="Courier New" w:cs="Courier New"/>
          <w:sz w:val="24"/>
          <w:szCs w:val="24"/>
        </w:rPr>
        <w:t>504 48 1 2 2 54 45 45 50 40 45</w:t>
      </w:r>
    </w:p>
    <w:p w14:paraId="1688F2BC" w14:textId="77777777" w:rsidR="00367A79" w:rsidRPr="00367A79" w:rsidRDefault="00367A79" w:rsidP="00367A79">
      <w:pPr>
        <w:spacing w:after="0"/>
        <w:rPr>
          <w:rFonts w:ascii="Courier New" w:hAnsi="Courier New" w:cs="Courier New"/>
          <w:sz w:val="24"/>
          <w:szCs w:val="24"/>
        </w:rPr>
      </w:pPr>
      <w:r w:rsidRPr="00367A79">
        <w:rPr>
          <w:rFonts w:ascii="Courier New" w:hAnsi="Courier New" w:cs="Courier New"/>
          <w:sz w:val="24"/>
          <w:szCs w:val="24"/>
        </w:rPr>
        <w:t>504 49 1 2 2 55 60 60 60 55 55</w:t>
      </w:r>
    </w:p>
    <w:p w14:paraId="1ED4D28B" w14:textId="77777777" w:rsidR="00367A79" w:rsidRPr="00367A79" w:rsidRDefault="00367A79" w:rsidP="00367A79">
      <w:pPr>
        <w:spacing w:after="0"/>
        <w:rPr>
          <w:rFonts w:ascii="Courier New" w:hAnsi="Courier New" w:cs="Courier New"/>
          <w:sz w:val="24"/>
          <w:szCs w:val="24"/>
        </w:rPr>
      </w:pPr>
      <w:r w:rsidRPr="00367A79">
        <w:rPr>
          <w:rFonts w:ascii="Courier New" w:hAnsi="Courier New" w:cs="Courier New"/>
          <w:sz w:val="24"/>
          <w:szCs w:val="24"/>
        </w:rPr>
        <w:t>504 51 1 2 2 56 45 45 45 40 40</w:t>
      </w:r>
    </w:p>
    <w:p w14:paraId="659DD378" w14:textId="77777777" w:rsidR="00367A79" w:rsidRPr="00367A79" w:rsidRDefault="00367A79" w:rsidP="00367A79">
      <w:pPr>
        <w:spacing w:after="0"/>
        <w:rPr>
          <w:rFonts w:ascii="Courier New" w:hAnsi="Courier New" w:cs="Courier New"/>
          <w:sz w:val="24"/>
          <w:szCs w:val="24"/>
        </w:rPr>
      </w:pPr>
      <w:r w:rsidRPr="00367A79">
        <w:rPr>
          <w:rFonts w:ascii="Courier New" w:hAnsi="Courier New" w:cs="Courier New"/>
          <w:sz w:val="24"/>
          <w:szCs w:val="24"/>
        </w:rPr>
        <w:t>504 53 1 2 2 57 55 55 60 55 55</w:t>
      </w:r>
    </w:p>
    <w:p w14:paraId="72C68C8A" w14:textId="77777777" w:rsidR="00367A79" w:rsidRPr="00367A79" w:rsidRDefault="00367A79" w:rsidP="00367A79">
      <w:pPr>
        <w:spacing w:after="0"/>
        <w:rPr>
          <w:rFonts w:ascii="Courier New" w:hAnsi="Courier New" w:cs="Courier New"/>
          <w:sz w:val="24"/>
          <w:szCs w:val="24"/>
        </w:rPr>
      </w:pPr>
      <w:r w:rsidRPr="00367A79">
        <w:rPr>
          <w:rFonts w:ascii="Courier New" w:hAnsi="Courier New" w:cs="Courier New"/>
          <w:sz w:val="24"/>
          <w:szCs w:val="24"/>
        </w:rPr>
        <w:t>504 55 1 2 2 58 40 40 45 40 40</w:t>
      </w:r>
    </w:p>
    <w:p w14:paraId="460A8431" w14:textId="77777777" w:rsidR="00367A79" w:rsidRPr="00367A79" w:rsidRDefault="00367A79" w:rsidP="00367A79">
      <w:pPr>
        <w:spacing w:after="0"/>
        <w:rPr>
          <w:rFonts w:ascii="Courier New" w:hAnsi="Courier New" w:cs="Courier New"/>
          <w:sz w:val="24"/>
          <w:szCs w:val="24"/>
        </w:rPr>
      </w:pPr>
      <w:r w:rsidRPr="00367A79">
        <w:rPr>
          <w:rFonts w:ascii="Courier New" w:hAnsi="Courier New" w:cs="Courier New"/>
          <w:sz w:val="24"/>
          <w:szCs w:val="24"/>
        </w:rPr>
        <w:t>504 56 1 2 2 59 40 40 45 45 40</w:t>
      </w:r>
    </w:p>
    <w:p w14:paraId="1C7E2199" w14:textId="77777777" w:rsidR="00367A79" w:rsidRPr="00367A79" w:rsidRDefault="00367A79" w:rsidP="00367A79">
      <w:pPr>
        <w:spacing w:after="0"/>
        <w:rPr>
          <w:rFonts w:ascii="Courier New" w:hAnsi="Courier New" w:cs="Courier New"/>
          <w:sz w:val="24"/>
          <w:szCs w:val="24"/>
        </w:rPr>
      </w:pPr>
      <w:r w:rsidRPr="00367A79">
        <w:rPr>
          <w:rFonts w:ascii="Courier New" w:hAnsi="Courier New" w:cs="Courier New"/>
          <w:sz w:val="24"/>
          <w:szCs w:val="24"/>
        </w:rPr>
        <w:lastRenderedPageBreak/>
        <w:t>504 57 1 2 2 60 40 45 50 40 40</w:t>
      </w:r>
    </w:p>
    <w:p w14:paraId="2DDB9D3C" w14:textId="77777777" w:rsidR="00367A79" w:rsidRPr="00367A79" w:rsidRDefault="00367A79" w:rsidP="00367A79">
      <w:pPr>
        <w:spacing w:after="0"/>
        <w:rPr>
          <w:rFonts w:ascii="Courier New" w:hAnsi="Courier New" w:cs="Courier New"/>
          <w:sz w:val="24"/>
          <w:szCs w:val="24"/>
        </w:rPr>
      </w:pPr>
      <w:r w:rsidRPr="00367A79">
        <w:rPr>
          <w:rFonts w:ascii="Courier New" w:hAnsi="Courier New" w:cs="Courier New"/>
          <w:sz w:val="24"/>
          <w:szCs w:val="24"/>
        </w:rPr>
        <w:t>504 58 1 2 2 61 65 60 60 55 60</w:t>
      </w:r>
    </w:p>
    <w:p w14:paraId="5D2BD88B" w14:textId="77777777" w:rsidR="00367A79" w:rsidRPr="00367A79" w:rsidRDefault="00367A79" w:rsidP="00367A79">
      <w:pPr>
        <w:spacing w:after="0"/>
        <w:rPr>
          <w:rFonts w:ascii="Courier New" w:hAnsi="Courier New" w:cs="Courier New"/>
          <w:sz w:val="24"/>
          <w:szCs w:val="24"/>
        </w:rPr>
      </w:pPr>
      <w:r w:rsidRPr="00367A79">
        <w:rPr>
          <w:rFonts w:ascii="Courier New" w:hAnsi="Courier New" w:cs="Courier New"/>
          <w:sz w:val="24"/>
          <w:szCs w:val="24"/>
        </w:rPr>
        <w:t>504 59 1 2 2 62 30 35 40 35 40</w:t>
      </w:r>
    </w:p>
    <w:p w14:paraId="761F2CDA" w14:textId="77777777" w:rsidR="00367A79" w:rsidRPr="00367A79" w:rsidRDefault="00367A79" w:rsidP="00367A79">
      <w:pPr>
        <w:spacing w:after="0"/>
        <w:rPr>
          <w:rFonts w:ascii="Courier New" w:hAnsi="Courier New" w:cs="Courier New"/>
          <w:sz w:val="24"/>
          <w:szCs w:val="24"/>
        </w:rPr>
      </w:pPr>
      <w:r w:rsidRPr="00367A79">
        <w:rPr>
          <w:rFonts w:ascii="Courier New" w:hAnsi="Courier New" w:cs="Courier New"/>
          <w:sz w:val="24"/>
          <w:szCs w:val="24"/>
        </w:rPr>
        <w:t>504 60 1 2 2 63 60 65 65 60 55</w:t>
      </w:r>
    </w:p>
    <w:p w14:paraId="250897AA" w14:textId="77777777" w:rsidR="00367A79" w:rsidRPr="00367A79" w:rsidRDefault="00367A79" w:rsidP="00367A79">
      <w:pPr>
        <w:spacing w:after="0"/>
        <w:rPr>
          <w:rFonts w:ascii="Courier New" w:hAnsi="Courier New" w:cs="Courier New"/>
          <w:sz w:val="24"/>
          <w:szCs w:val="24"/>
        </w:rPr>
      </w:pPr>
      <w:r w:rsidRPr="00367A79">
        <w:rPr>
          <w:rFonts w:ascii="Courier New" w:hAnsi="Courier New" w:cs="Courier New"/>
          <w:sz w:val="24"/>
          <w:szCs w:val="24"/>
        </w:rPr>
        <w:t>504 61 1 2 2 64 55 45 55 55 50</w:t>
      </w:r>
    </w:p>
    <w:p w14:paraId="55AF20F5" w14:textId="77777777" w:rsidR="00367A79" w:rsidRPr="00367A79" w:rsidRDefault="00367A79" w:rsidP="00367A79">
      <w:pPr>
        <w:spacing w:after="0"/>
        <w:rPr>
          <w:rFonts w:ascii="Courier New" w:hAnsi="Courier New" w:cs="Courier New"/>
          <w:sz w:val="24"/>
          <w:szCs w:val="24"/>
        </w:rPr>
      </w:pPr>
      <w:r w:rsidRPr="00367A79">
        <w:rPr>
          <w:rFonts w:ascii="Courier New" w:hAnsi="Courier New" w:cs="Courier New"/>
          <w:sz w:val="24"/>
          <w:szCs w:val="24"/>
        </w:rPr>
        <w:t>504 62 1 2 2 65 45 45 55 50 50</w:t>
      </w:r>
    </w:p>
    <w:p w14:paraId="3A904CCB" w14:textId="77777777" w:rsidR="00367A79" w:rsidRPr="00367A79" w:rsidRDefault="00367A79" w:rsidP="00367A79">
      <w:pPr>
        <w:spacing w:after="0"/>
        <w:rPr>
          <w:rFonts w:ascii="Courier New" w:hAnsi="Courier New" w:cs="Courier New"/>
          <w:sz w:val="24"/>
          <w:szCs w:val="24"/>
        </w:rPr>
      </w:pPr>
      <w:r w:rsidRPr="00367A79">
        <w:rPr>
          <w:rFonts w:ascii="Courier New" w:hAnsi="Courier New" w:cs="Courier New"/>
          <w:sz w:val="24"/>
          <w:szCs w:val="24"/>
        </w:rPr>
        <w:t>504 63 1 2 2 66 40 40 45 45 45</w:t>
      </w:r>
    </w:p>
    <w:p w14:paraId="4CDECFE7" w14:textId="77777777" w:rsidR="00367A79" w:rsidRPr="00367A79" w:rsidRDefault="00367A79" w:rsidP="00367A79">
      <w:pPr>
        <w:spacing w:after="0"/>
        <w:rPr>
          <w:rFonts w:ascii="Courier New" w:hAnsi="Courier New" w:cs="Courier New"/>
          <w:sz w:val="24"/>
          <w:szCs w:val="24"/>
        </w:rPr>
      </w:pPr>
      <w:r w:rsidRPr="00367A79">
        <w:rPr>
          <w:rFonts w:ascii="Courier New" w:hAnsi="Courier New" w:cs="Courier New"/>
          <w:sz w:val="24"/>
          <w:szCs w:val="24"/>
        </w:rPr>
        <w:t>504 64 1 2 2 67 40 40 55 55 55</w:t>
      </w:r>
    </w:p>
    <w:p w14:paraId="1ADAA7B0" w14:textId="77777777" w:rsidR="00367A79" w:rsidRPr="00367A79" w:rsidRDefault="00367A79" w:rsidP="00367A79">
      <w:pPr>
        <w:spacing w:after="0"/>
        <w:rPr>
          <w:rFonts w:ascii="Courier New" w:hAnsi="Courier New" w:cs="Courier New"/>
          <w:sz w:val="24"/>
          <w:szCs w:val="24"/>
        </w:rPr>
      </w:pPr>
      <w:r w:rsidRPr="00367A79">
        <w:rPr>
          <w:rFonts w:ascii="Courier New" w:hAnsi="Courier New" w:cs="Courier New"/>
          <w:sz w:val="24"/>
          <w:szCs w:val="24"/>
        </w:rPr>
        <w:t>504 66 1 2 2 68 55 55 55 55 50</w:t>
      </w:r>
    </w:p>
    <w:p w14:paraId="515FCB73" w14:textId="77777777" w:rsidR="00367A79" w:rsidRPr="00367A79" w:rsidRDefault="00367A79" w:rsidP="00367A79">
      <w:pPr>
        <w:spacing w:after="0"/>
        <w:rPr>
          <w:rFonts w:ascii="Courier New" w:hAnsi="Courier New" w:cs="Courier New"/>
          <w:sz w:val="24"/>
          <w:szCs w:val="24"/>
        </w:rPr>
      </w:pPr>
      <w:r w:rsidRPr="00367A79">
        <w:rPr>
          <w:rFonts w:ascii="Courier New" w:hAnsi="Courier New" w:cs="Courier New"/>
          <w:sz w:val="24"/>
          <w:szCs w:val="24"/>
        </w:rPr>
        <w:t>504 67 1 2 2 69 40 45 50 50 50</w:t>
      </w:r>
    </w:p>
    <w:p w14:paraId="630CE3AD" w14:textId="77777777" w:rsidR="00367A79" w:rsidRPr="00367A79" w:rsidRDefault="00367A79" w:rsidP="00367A79">
      <w:pPr>
        <w:spacing w:after="0"/>
        <w:rPr>
          <w:rFonts w:ascii="Courier New" w:hAnsi="Courier New" w:cs="Courier New"/>
          <w:sz w:val="24"/>
          <w:szCs w:val="24"/>
        </w:rPr>
      </w:pPr>
      <w:r w:rsidRPr="00367A79">
        <w:rPr>
          <w:rFonts w:ascii="Courier New" w:hAnsi="Courier New" w:cs="Courier New"/>
          <w:sz w:val="24"/>
          <w:szCs w:val="24"/>
        </w:rPr>
        <w:t>504 68 1 2 2 70 55 50 55 55 55</w:t>
      </w:r>
    </w:p>
    <w:p w14:paraId="00874914" w14:textId="77777777" w:rsidR="00367A79" w:rsidRPr="00367A79" w:rsidRDefault="00367A79" w:rsidP="00367A79">
      <w:pPr>
        <w:spacing w:after="0"/>
        <w:rPr>
          <w:rFonts w:ascii="Courier New" w:hAnsi="Courier New" w:cs="Courier New"/>
          <w:sz w:val="24"/>
          <w:szCs w:val="24"/>
        </w:rPr>
      </w:pPr>
      <w:r w:rsidRPr="00367A79">
        <w:rPr>
          <w:rFonts w:ascii="Courier New" w:hAnsi="Courier New" w:cs="Courier New"/>
          <w:sz w:val="24"/>
          <w:szCs w:val="24"/>
        </w:rPr>
        <w:t>504 69 1 2 2 71 50 50 50 55 50</w:t>
      </w:r>
    </w:p>
    <w:p w14:paraId="610B46F3" w14:textId="77777777" w:rsidR="00367A79" w:rsidRPr="00367A79" w:rsidRDefault="00367A79" w:rsidP="00367A79">
      <w:pPr>
        <w:spacing w:after="0"/>
        <w:rPr>
          <w:rFonts w:ascii="Courier New" w:hAnsi="Courier New" w:cs="Courier New"/>
          <w:sz w:val="24"/>
          <w:szCs w:val="24"/>
        </w:rPr>
      </w:pPr>
      <w:r w:rsidRPr="00367A79">
        <w:rPr>
          <w:rFonts w:ascii="Courier New" w:hAnsi="Courier New" w:cs="Courier New"/>
          <w:sz w:val="24"/>
          <w:szCs w:val="24"/>
        </w:rPr>
        <w:t>504 71 1 2 2 72 55 55 55 55 45</w:t>
      </w:r>
    </w:p>
    <w:p w14:paraId="08ADCB72" w14:textId="77777777" w:rsidR="00367A79" w:rsidRPr="00367A79" w:rsidRDefault="00367A79" w:rsidP="00367A79">
      <w:pPr>
        <w:spacing w:after="0"/>
        <w:rPr>
          <w:rFonts w:ascii="Courier New" w:hAnsi="Courier New" w:cs="Courier New"/>
          <w:sz w:val="24"/>
          <w:szCs w:val="24"/>
        </w:rPr>
      </w:pPr>
      <w:r w:rsidRPr="00367A79">
        <w:rPr>
          <w:rFonts w:ascii="Courier New" w:hAnsi="Courier New" w:cs="Courier New"/>
          <w:sz w:val="24"/>
          <w:szCs w:val="24"/>
        </w:rPr>
        <w:t>504 72 1 2 2 73 55 55 50 50 55</w:t>
      </w:r>
    </w:p>
    <w:p w14:paraId="0E629A53" w14:textId="77777777" w:rsidR="00367A79" w:rsidRPr="00367A79" w:rsidRDefault="00367A79" w:rsidP="00367A79">
      <w:pPr>
        <w:spacing w:after="0"/>
        <w:rPr>
          <w:rFonts w:ascii="Courier New" w:hAnsi="Courier New" w:cs="Courier New"/>
          <w:sz w:val="24"/>
          <w:szCs w:val="24"/>
        </w:rPr>
      </w:pPr>
      <w:r w:rsidRPr="00367A79">
        <w:rPr>
          <w:rFonts w:ascii="Courier New" w:hAnsi="Courier New" w:cs="Courier New"/>
          <w:sz w:val="24"/>
          <w:szCs w:val="24"/>
        </w:rPr>
        <w:t>504 73 1 2 2 74 40 45 55 55 50</w:t>
      </w:r>
    </w:p>
    <w:p w14:paraId="77C727AF" w14:textId="77777777" w:rsidR="00367A79" w:rsidRPr="00367A79" w:rsidRDefault="00367A79" w:rsidP="00367A79">
      <w:pPr>
        <w:spacing w:after="0"/>
        <w:rPr>
          <w:rFonts w:ascii="Courier New" w:hAnsi="Courier New" w:cs="Courier New"/>
          <w:sz w:val="24"/>
          <w:szCs w:val="24"/>
        </w:rPr>
      </w:pPr>
      <w:r w:rsidRPr="00367A79">
        <w:rPr>
          <w:rFonts w:ascii="Courier New" w:hAnsi="Courier New" w:cs="Courier New"/>
          <w:sz w:val="24"/>
          <w:szCs w:val="24"/>
        </w:rPr>
        <w:t>504 74 1 2 2 75 45 45 55 55 55</w:t>
      </w:r>
    </w:p>
    <w:p w14:paraId="2E4A53FE" w14:textId="77777777" w:rsidR="00367A79" w:rsidRPr="00367A79" w:rsidRDefault="00367A79" w:rsidP="00367A79">
      <w:pPr>
        <w:spacing w:after="0"/>
        <w:rPr>
          <w:rFonts w:ascii="Courier New" w:hAnsi="Courier New" w:cs="Courier New"/>
          <w:sz w:val="24"/>
          <w:szCs w:val="24"/>
        </w:rPr>
      </w:pPr>
      <w:r w:rsidRPr="00367A79">
        <w:rPr>
          <w:rFonts w:ascii="Courier New" w:hAnsi="Courier New" w:cs="Courier New"/>
          <w:sz w:val="24"/>
          <w:szCs w:val="24"/>
        </w:rPr>
        <w:t>504 75 1 2 2 76 55 55 60 60 55</w:t>
      </w:r>
    </w:p>
    <w:p w14:paraId="74851501" w14:textId="77777777" w:rsidR="00367A79" w:rsidRPr="00367A79" w:rsidRDefault="00367A79" w:rsidP="00367A79">
      <w:pPr>
        <w:spacing w:after="0"/>
        <w:rPr>
          <w:rFonts w:ascii="Courier New" w:hAnsi="Courier New" w:cs="Courier New"/>
          <w:sz w:val="24"/>
          <w:szCs w:val="24"/>
        </w:rPr>
      </w:pPr>
      <w:r w:rsidRPr="00367A79">
        <w:rPr>
          <w:rFonts w:ascii="Courier New" w:hAnsi="Courier New" w:cs="Courier New"/>
          <w:sz w:val="24"/>
          <w:szCs w:val="24"/>
        </w:rPr>
        <w:t>504 77 1 2 2 77 40 45 40 40 40</w:t>
      </w:r>
    </w:p>
    <w:p w14:paraId="3083D07C" w14:textId="77777777" w:rsidR="00367A79" w:rsidRPr="00367A79" w:rsidRDefault="00367A79" w:rsidP="00367A79">
      <w:pPr>
        <w:spacing w:after="0"/>
        <w:rPr>
          <w:rFonts w:ascii="Courier New" w:hAnsi="Courier New" w:cs="Courier New"/>
          <w:sz w:val="24"/>
          <w:szCs w:val="24"/>
        </w:rPr>
      </w:pPr>
      <w:r w:rsidRPr="00367A79">
        <w:rPr>
          <w:rFonts w:ascii="Courier New" w:hAnsi="Courier New" w:cs="Courier New"/>
          <w:sz w:val="24"/>
          <w:szCs w:val="24"/>
        </w:rPr>
        <w:t>504 78 1 2 2 78 45 45 50 50 50</w:t>
      </w:r>
    </w:p>
    <w:p w14:paraId="4BE1E81B" w14:textId="77777777" w:rsidR="00367A79" w:rsidRPr="00367A79" w:rsidRDefault="00367A79" w:rsidP="00367A79">
      <w:pPr>
        <w:spacing w:after="0"/>
        <w:rPr>
          <w:rFonts w:ascii="Courier New" w:hAnsi="Courier New" w:cs="Courier New"/>
          <w:sz w:val="24"/>
          <w:szCs w:val="24"/>
        </w:rPr>
      </w:pPr>
      <w:r w:rsidRPr="00367A79">
        <w:rPr>
          <w:rFonts w:ascii="Courier New" w:hAnsi="Courier New" w:cs="Courier New"/>
          <w:sz w:val="24"/>
          <w:szCs w:val="24"/>
        </w:rPr>
        <w:t>504 79 1 2 2 79 55 55 60 55 55</w:t>
      </w:r>
    </w:p>
    <w:p w14:paraId="34924374" w14:textId="77777777" w:rsidR="00367A79" w:rsidRPr="00367A79" w:rsidRDefault="00367A79" w:rsidP="00367A79">
      <w:pPr>
        <w:spacing w:after="0"/>
        <w:rPr>
          <w:rFonts w:ascii="Courier New" w:hAnsi="Courier New" w:cs="Courier New"/>
          <w:sz w:val="24"/>
          <w:szCs w:val="24"/>
        </w:rPr>
      </w:pPr>
      <w:r w:rsidRPr="00367A79">
        <w:rPr>
          <w:rFonts w:ascii="Courier New" w:hAnsi="Courier New" w:cs="Courier New"/>
          <w:sz w:val="24"/>
          <w:szCs w:val="24"/>
        </w:rPr>
        <w:t>504 80 1 2 2 80 35 35 40 40 45</w:t>
      </w:r>
    </w:p>
    <w:p w14:paraId="6A328557" w14:textId="77777777" w:rsidR="00367A79" w:rsidRPr="00367A79" w:rsidRDefault="00367A79" w:rsidP="00367A79">
      <w:pPr>
        <w:spacing w:after="0"/>
        <w:rPr>
          <w:rFonts w:ascii="Courier New" w:hAnsi="Courier New" w:cs="Courier New"/>
          <w:sz w:val="24"/>
          <w:szCs w:val="24"/>
        </w:rPr>
      </w:pPr>
      <w:r w:rsidRPr="00367A79">
        <w:rPr>
          <w:rFonts w:ascii="Courier New" w:hAnsi="Courier New" w:cs="Courier New"/>
          <w:sz w:val="24"/>
          <w:szCs w:val="24"/>
        </w:rPr>
        <w:t>504 00 1 0 3 00 75 80 75 80 90</w:t>
      </w:r>
    </w:p>
    <w:p w14:paraId="2F325065" w14:textId="77777777" w:rsidR="00367A79" w:rsidRPr="00367A79" w:rsidRDefault="00367A79" w:rsidP="00367A79">
      <w:pPr>
        <w:spacing w:after="0"/>
        <w:rPr>
          <w:rFonts w:ascii="Courier New" w:hAnsi="Courier New" w:cs="Courier New"/>
          <w:sz w:val="24"/>
          <w:szCs w:val="24"/>
        </w:rPr>
      </w:pPr>
      <w:r w:rsidRPr="00367A79">
        <w:rPr>
          <w:rFonts w:ascii="Courier New" w:hAnsi="Courier New" w:cs="Courier New"/>
          <w:sz w:val="24"/>
          <w:szCs w:val="24"/>
        </w:rPr>
        <w:t>504 02 1 2 3 01 30 25 45 40 40</w:t>
      </w:r>
    </w:p>
    <w:p w14:paraId="3842FAD9" w14:textId="77777777" w:rsidR="00367A79" w:rsidRPr="00367A79" w:rsidRDefault="00367A79" w:rsidP="00367A79">
      <w:pPr>
        <w:spacing w:after="0"/>
        <w:rPr>
          <w:rFonts w:ascii="Courier New" w:hAnsi="Courier New" w:cs="Courier New"/>
          <w:sz w:val="24"/>
          <w:szCs w:val="24"/>
        </w:rPr>
      </w:pPr>
      <w:r w:rsidRPr="00367A79">
        <w:rPr>
          <w:rFonts w:ascii="Courier New" w:hAnsi="Courier New" w:cs="Courier New"/>
          <w:sz w:val="24"/>
          <w:szCs w:val="24"/>
        </w:rPr>
        <w:t>504 04 1 2 3 02 20 20 45 60 55</w:t>
      </w:r>
    </w:p>
    <w:p w14:paraId="7C9E2D98" w14:textId="77777777" w:rsidR="00367A79" w:rsidRPr="00367A79" w:rsidRDefault="00367A79" w:rsidP="00367A79">
      <w:pPr>
        <w:spacing w:after="0"/>
        <w:rPr>
          <w:rFonts w:ascii="Courier New" w:hAnsi="Courier New" w:cs="Courier New"/>
          <w:sz w:val="24"/>
          <w:szCs w:val="24"/>
        </w:rPr>
      </w:pPr>
      <w:r w:rsidRPr="00367A79">
        <w:rPr>
          <w:rFonts w:ascii="Courier New" w:hAnsi="Courier New" w:cs="Courier New"/>
          <w:sz w:val="24"/>
          <w:szCs w:val="24"/>
        </w:rPr>
        <w:t>504 09 1 2 3 03 35 45 40 60 30</w:t>
      </w:r>
    </w:p>
    <w:p w14:paraId="5B482D75" w14:textId="77777777" w:rsidR="00367A79" w:rsidRPr="00367A79" w:rsidRDefault="00367A79" w:rsidP="00367A79">
      <w:pPr>
        <w:spacing w:after="0"/>
        <w:rPr>
          <w:rFonts w:ascii="Courier New" w:hAnsi="Courier New" w:cs="Courier New"/>
          <w:sz w:val="24"/>
          <w:szCs w:val="24"/>
        </w:rPr>
      </w:pPr>
      <w:r w:rsidRPr="00367A79">
        <w:rPr>
          <w:rFonts w:ascii="Courier New" w:hAnsi="Courier New" w:cs="Courier New"/>
          <w:sz w:val="24"/>
          <w:szCs w:val="24"/>
        </w:rPr>
        <w:t>504 11 1 2 3 04 20 20 55 30 30</w:t>
      </w:r>
    </w:p>
    <w:p w14:paraId="7B04CA7A" w14:textId="77777777" w:rsidR="00367A79" w:rsidRPr="00367A79" w:rsidRDefault="00367A79" w:rsidP="00367A79">
      <w:pPr>
        <w:spacing w:after="0"/>
        <w:rPr>
          <w:rFonts w:ascii="Courier New" w:hAnsi="Courier New" w:cs="Courier New"/>
          <w:sz w:val="24"/>
          <w:szCs w:val="24"/>
        </w:rPr>
      </w:pPr>
      <w:r w:rsidRPr="00367A79">
        <w:rPr>
          <w:rFonts w:ascii="Courier New" w:hAnsi="Courier New" w:cs="Courier New"/>
          <w:sz w:val="24"/>
          <w:szCs w:val="24"/>
        </w:rPr>
        <w:t>504 22 1 2 3 05 60 40 60 70 80</w:t>
      </w:r>
    </w:p>
    <w:p w14:paraId="01D89685" w14:textId="77777777" w:rsidR="00367A79" w:rsidRPr="00367A79" w:rsidRDefault="00367A79" w:rsidP="00367A79">
      <w:pPr>
        <w:spacing w:after="0"/>
        <w:rPr>
          <w:rFonts w:ascii="Courier New" w:hAnsi="Courier New" w:cs="Courier New"/>
          <w:sz w:val="24"/>
          <w:szCs w:val="24"/>
        </w:rPr>
      </w:pPr>
      <w:r w:rsidRPr="00367A79">
        <w:rPr>
          <w:rFonts w:ascii="Courier New" w:hAnsi="Courier New" w:cs="Courier New"/>
          <w:sz w:val="24"/>
          <w:szCs w:val="24"/>
        </w:rPr>
        <w:t>504 39 1 2 3 06 30 65 60 70 70</w:t>
      </w:r>
    </w:p>
    <w:p w14:paraId="6D132AE1" w14:textId="77777777" w:rsidR="00367A79" w:rsidRPr="00367A79" w:rsidRDefault="00367A79" w:rsidP="00367A79">
      <w:pPr>
        <w:spacing w:after="0"/>
        <w:rPr>
          <w:rFonts w:ascii="Courier New" w:hAnsi="Courier New" w:cs="Courier New"/>
          <w:sz w:val="24"/>
          <w:szCs w:val="24"/>
        </w:rPr>
      </w:pPr>
      <w:r w:rsidRPr="00367A79">
        <w:rPr>
          <w:rFonts w:ascii="Courier New" w:hAnsi="Courier New" w:cs="Courier New"/>
          <w:sz w:val="24"/>
          <w:szCs w:val="24"/>
        </w:rPr>
        <w:t>504 40 1 2 3 07 30 35 60 65 40</w:t>
      </w:r>
    </w:p>
    <w:p w14:paraId="1360ED48" w14:textId="77777777" w:rsidR="00367A79" w:rsidRPr="00367A79" w:rsidRDefault="00367A79" w:rsidP="00367A79">
      <w:pPr>
        <w:spacing w:after="0"/>
        <w:rPr>
          <w:rFonts w:ascii="Courier New" w:hAnsi="Courier New" w:cs="Courier New"/>
          <w:sz w:val="24"/>
          <w:szCs w:val="24"/>
        </w:rPr>
      </w:pPr>
      <w:r w:rsidRPr="00367A79">
        <w:rPr>
          <w:rFonts w:ascii="Courier New" w:hAnsi="Courier New" w:cs="Courier New"/>
          <w:sz w:val="24"/>
          <w:szCs w:val="24"/>
        </w:rPr>
        <w:t>504 46 1 2 3 08 65 70 70 70 80</w:t>
      </w:r>
    </w:p>
    <w:p w14:paraId="087BB129" w14:textId="77777777" w:rsidR="00367A79" w:rsidRPr="00367A79" w:rsidRDefault="00367A79" w:rsidP="00367A79">
      <w:pPr>
        <w:spacing w:after="0"/>
        <w:rPr>
          <w:rFonts w:ascii="Courier New" w:hAnsi="Courier New" w:cs="Courier New"/>
          <w:sz w:val="24"/>
          <w:szCs w:val="24"/>
        </w:rPr>
      </w:pPr>
      <w:r w:rsidRPr="00367A79">
        <w:rPr>
          <w:rFonts w:ascii="Courier New" w:hAnsi="Courier New" w:cs="Courier New"/>
          <w:sz w:val="24"/>
          <w:szCs w:val="24"/>
        </w:rPr>
        <w:t>504 13 1 2 3 09 30 20 60 40 40</w:t>
      </w:r>
    </w:p>
    <w:p w14:paraId="0C4828BF" w14:textId="77777777" w:rsidR="00367A79" w:rsidRPr="00367A79" w:rsidRDefault="00367A79" w:rsidP="00367A79">
      <w:pPr>
        <w:spacing w:after="0"/>
        <w:rPr>
          <w:rFonts w:ascii="Courier New" w:hAnsi="Courier New" w:cs="Courier New"/>
          <w:sz w:val="24"/>
          <w:szCs w:val="24"/>
        </w:rPr>
      </w:pPr>
      <w:r w:rsidRPr="00367A79">
        <w:rPr>
          <w:rFonts w:ascii="Courier New" w:hAnsi="Courier New" w:cs="Courier New"/>
          <w:sz w:val="24"/>
          <w:szCs w:val="24"/>
        </w:rPr>
        <w:t>504 76 1 2 3 10 70 75 70 75 80</w:t>
      </w:r>
    </w:p>
    <w:p w14:paraId="474FD95D" w14:textId="77777777" w:rsidR="00367A79" w:rsidRPr="00367A79" w:rsidRDefault="00367A79" w:rsidP="00367A79">
      <w:pPr>
        <w:spacing w:after="0"/>
        <w:rPr>
          <w:rFonts w:ascii="Courier New" w:hAnsi="Courier New" w:cs="Courier New"/>
          <w:sz w:val="24"/>
          <w:szCs w:val="24"/>
        </w:rPr>
      </w:pPr>
      <w:r w:rsidRPr="00367A79">
        <w:rPr>
          <w:rFonts w:ascii="Courier New" w:hAnsi="Courier New" w:cs="Courier New"/>
          <w:sz w:val="24"/>
          <w:szCs w:val="24"/>
        </w:rPr>
        <w:t>504 43 1 2 3 11 70 80 80 80 85</w:t>
      </w:r>
    </w:p>
    <w:p w14:paraId="5D52A48B" w14:textId="77777777" w:rsidR="00367A79" w:rsidRPr="00367A79" w:rsidRDefault="00367A79" w:rsidP="00367A79">
      <w:pPr>
        <w:spacing w:after="0"/>
        <w:rPr>
          <w:rFonts w:ascii="Courier New" w:hAnsi="Courier New" w:cs="Courier New"/>
          <w:sz w:val="24"/>
          <w:szCs w:val="24"/>
        </w:rPr>
      </w:pPr>
      <w:r w:rsidRPr="00367A79">
        <w:rPr>
          <w:rFonts w:ascii="Courier New" w:hAnsi="Courier New" w:cs="Courier New"/>
          <w:sz w:val="24"/>
          <w:szCs w:val="24"/>
        </w:rPr>
        <w:t>504 54 1 2 3 12 20 25 35 30 30</w:t>
      </w:r>
    </w:p>
    <w:p w14:paraId="467F4794" w14:textId="77777777" w:rsidR="00367A79" w:rsidRPr="00367A79" w:rsidRDefault="00367A79" w:rsidP="00367A79">
      <w:pPr>
        <w:spacing w:after="0"/>
        <w:rPr>
          <w:rFonts w:ascii="Courier New" w:hAnsi="Courier New" w:cs="Courier New"/>
          <w:sz w:val="24"/>
          <w:szCs w:val="24"/>
        </w:rPr>
      </w:pPr>
      <w:r w:rsidRPr="00367A79">
        <w:rPr>
          <w:rFonts w:ascii="Courier New" w:hAnsi="Courier New" w:cs="Courier New"/>
          <w:sz w:val="24"/>
          <w:szCs w:val="24"/>
        </w:rPr>
        <w:t>504 01 1 2 3 13 70 75 75 85 85</w:t>
      </w:r>
    </w:p>
    <w:p w14:paraId="1BE9E5DD" w14:textId="77777777" w:rsidR="00367A79" w:rsidRPr="00367A79" w:rsidRDefault="00367A79" w:rsidP="00367A79">
      <w:pPr>
        <w:spacing w:after="0"/>
        <w:rPr>
          <w:rFonts w:ascii="Courier New" w:hAnsi="Courier New" w:cs="Courier New"/>
          <w:sz w:val="24"/>
          <w:szCs w:val="24"/>
        </w:rPr>
      </w:pPr>
      <w:r w:rsidRPr="00367A79">
        <w:rPr>
          <w:rFonts w:ascii="Courier New" w:hAnsi="Courier New" w:cs="Courier New"/>
          <w:sz w:val="24"/>
          <w:szCs w:val="24"/>
        </w:rPr>
        <w:t>504 07 1 2 3 14 35 25 35 45 35</w:t>
      </w:r>
    </w:p>
    <w:p w14:paraId="772414BE" w14:textId="77777777" w:rsidR="00367A79" w:rsidRPr="00367A79" w:rsidRDefault="00367A79" w:rsidP="00367A79">
      <w:pPr>
        <w:spacing w:after="0"/>
        <w:rPr>
          <w:rFonts w:ascii="Courier New" w:hAnsi="Courier New" w:cs="Courier New"/>
          <w:sz w:val="24"/>
          <w:szCs w:val="24"/>
        </w:rPr>
      </w:pPr>
      <w:r w:rsidRPr="00367A79">
        <w:rPr>
          <w:rFonts w:ascii="Courier New" w:hAnsi="Courier New" w:cs="Courier New"/>
          <w:sz w:val="24"/>
          <w:szCs w:val="24"/>
        </w:rPr>
        <w:t>504 14 1 2 3 15 60 65 70 65 60</w:t>
      </w:r>
    </w:p>
    <w:p w14:paraId="3E3CA579" w14:textId="77777777" w:rsidR="00367A79" w:rsidRPr="00367A79" w:rsidRDefault="00367A79" w:rsidP="00367A79">
      <w:pPr>
        <w:spacing w:after="0"/>
        <w:rPr>
          <w:rFonts w:ascii="Courier New" w:hAnsi="Courier New" w:cs="Courier New"/>
          <w:sz w:val="24"/>
          <w:szCs w:val="24"/>
        </w:rPr>
      </w:pPr>
      <w:r w:rsidRPr="00367A79">
        <w:rPr>
          <w:rFonts w:ascii="Courier New" w:hAnsi="Courier New" w:cs="Courier New"/>
          <w:sz w:val="24"/>
          <w:szCs w:val="24"/>
        </w:rPr>
        <w:t>504 30 1 2 3 16 40 30 65 65 55</w:t>
      </w:r>
    </w:p>
    <w:p w14:paraId="37A4F4E4" w14:textId="77777777" w:rsidR="00367A79" w:rsidRPr="00367A79" w:rsidRDefault="00367A79" w:rsidP="00367A79">
      <w:pPr>
        <w:spacing w:after="0"/>
        <w:rPr>
          <w:rFonts w:ascii="Courier New" w:hAnsi="Courier New" w:cs="Courier New"/>
          <w:sz w:val="24"/>
          <w:szCs w:val="24"/>
        </w:rPr>
      </w:pPr>
      <w:r w:rsidRPr="00367A79">
        <w:rPr>
          <w:rFonts w:ascii="Courier New" w:hAnsi="Courier New" w:cs="Courier New"/>
          <w:sz w:val="24"/>
          <w:szCs w:val="24"/>
        </w:rPr>
        <w:t>504 37 1 2 3 17 60 65 70 80 80</w:t>
      </w:r>
    </w:p>
    <w:p w14:paraId="4E5391D0" w14:textId="77777777" w:rsidR="00367A79" w:rsidRPr="00367A79" w:rsidRDefault="00367A79" w:rsidP="00367A79">
      <w:pPr>
        <w:spacing w:after="0"/>
        <w:rPr>
          <w:rFonts w:ascii="Courier New" w:hAnsi="Courier New" w:cs="Courier New"/>
          <w:sz w:val="24"/>
          <w:szCs w:val="24"/>
        </w:rPr>
      </w:pPr>
      <w:r w:rsidRPr="00367A79">
        <w:rPr>
          <w:rFonts w:ascii="Courier New" w:hAnsi="Courier New" w:cs="Courier New"/>
          <w:sz w:val="24"/>
          <w:szCs w:val="24"/>
        </w:rPr>
        <w:t>504 50 1 2 3 18 30 35 45 60 60</w:t>
      </w:r>
    </w:p>
    <w:p w14:paraId="770DC13C" w14:textId="77777777" w:rsidR="00367A79" w:rsidRPr="00367A79" w:rsidRDefault="00367A79" w:rsidP="00367A79">
      <w:pPr>
        <w:spacing w:after="0"/>
        <w:rPr>
          <w:rFonts w:ascii="Courier New" w:hAnsi="Courier New" w:cs="Courier New"/>
          <w:sz w:val="24"/>
          <w:szCs w:val="24"/>
        </w:rPr>
      </w:pPr>
      <w:r w:rsidRPr="00367A79">
        <w:rPr>
          <w:rFonts w:ascii="Courier New" w:hAnsi="Courier New" w:cs="Courier New"/>
          <w:sz w:val="24"/>
          <w:szCs w:val="24"/>
        </w:rPr>
        <w:t>504 52 1 2 3 19 70 75 80 80 85</w:t>
      </w:r>
    </w:p>
    <w:p w14:paraId="65BB117B" w14:textId="77777777" w:rsidR="00367A79" w:rsidRPr="00367A79" w:rsidRDefault="00367A79" w:rsidP="00367A79">
      <w:pPr>
        <w:spacing w:after="0"/>
        <w:rPr>
          <w:rFonts w:ascii="Courier New" w:hAnsi="Courier New" w:cs="Courier New"/>
          <w:sz w:val="24"/>
          <w:szCs w:val="24"/>
        </w:rPr>
      </w:pPr>
      <w:r w:rsidRPr="00367A79">
        <w:rPr>
          <w:rFonts w:ascii="Courier New" w:hAnsi="Courier New" w:cs="Courier New"/>
          <w:sz w:val="24"/>
          <w:szCs w:val="24"/>
        </w:rPr>
        <w:t>504 65 1 2 3 20 30 40 70 35 40</w:t>
      </w:r>
    </w:p>
    <w:p w14:paraId="549A9118" w14:textId="77777777" w:rsidR="00367A79" w:rsidRPr="00367A79" w:rsidRDefault="00367A79" w:rsidP="00367A79">
      <w:pPr>
        <w:spacing w:after="0"/>
        <w:rPr>
          <w:rFonts w:ascii="Courier New" w:hAnsi="Courier New" w:cs="Courier New"/>
          <w:sz w:val="24"/>
          <w:szCs w:val="24"/>
        </w:rPr>
      </w:pPr>
      <w:r w:rsidRPr="00367A79">
        <w:rPr>
          <w:rFonts w:ascii="Courier New" w:hAnsi="Courier New" w:cs="Courier New"/>
          <w:sz w:val="24"/>
          <w:szCs w:val="24"/>
        </w:rPr>
        <w:t>504 70 1 2 3 21 60 60 70 70 70</w:t>
      </w:r>
    </w:p>
    <w:p w14:paraId="48BD37C2" w14:textId="77777777" w:rsidR="00367A79" w:rsidRPr="00367A79" w:rsidRDefault="00367A79" w:rsidP="00367A79">
      <w:pPr>
        <w:spacing w:after="0"/>
        <w:rPr>
          <w:rFonts w:ascii="Courier New" w:hAnsi="Courier New" w:cs="Courier New"/>
          <w:sz w:val="24"/>
          <w:szCs w:val="24"/>
        </w:rPr>
      </w:pPr>
      <w:r w:rsidRPr="00367A79">
        <w:rPr>
          <w:rFonts w:ascii="Courier New" w:hAnsi="Courier New" w:cs="Courier New"/>
          <w:sz w:val="24"/>
          <w:szCs w:val="24"/>
        </w:rPr>
        <w:t>504 38 1 2 3 22 30 30 40 65 70</w:t>
      </w:r>
    </w:p>
    <w:p w14:paraId="1E10F8DA" w14:textId="77777777" w:rsidR="00367A79" w:rsidRPr="00367A79" w:rsidRDefault="00367A79" w:rsidP="00367A79">
      <w:pPr>
        <w:spacing w:after="0"/>
        <w:rPr>
          <w:rFonts w:ascii="Courier New" w:hAnsi="Courier New" w:cs="Courier New"/>
          <w:sz w:val="24"/>
          <w:szCs w:val="24"/>
        </w:rPr>
      </w:pPr>
      <w:r w:rsidRPr="00367A79">
        <w:rPr>
          <w:rFonts w:ascii="Courier New" w:hAnsi="Courier New" w:cs="Courier New"/>
          <w:sz w:val="24"/>
          <w:szCs w:val="24"/>
        </w:rPr>
        <w:lastRenderedPageBreak/>
        <w:t>504 42 1 2 3 23 60 60 70 75 80</w:t>
      </w:r>
    </w:p>
    <w:p w14:paraId="0C2781D7" w14:textId="77777777" w:rsidR="00367A79" w:rsidRPr="00367A79" w:rsidRDefault="00367A79" w:rsidP="00367A79">
      <w:pPr>
        <w:spacing w:after="0"/>
        <w:rPr>
          <w:rFonts w:ascii="Courier New" w:hAnsi="Courier New" w:cs="Courier New"/>
          <w:sz w:val="24"/>
          <w:szCs w:val="24"/>
        </w:rPr>
      </w:pPr>
      <w:r w:rsidRPr="00367A79">
        <w:rPr>
          <w:rFonts w:ascii="Courier New" w:hAnsi="Courier New" w:cs="Courier New"/>
          <w:sz w:val="24"/>
          <w:szCs w:val="24"/>
        </w:rPr>
        <w:t>504 03 1 2 3 24 20 20 65 45 20</w:t>
      </w:r>
    </w:p>
    <w:p w14:paraId="62ACC2E3" w14:textId="77777777" w:rsidR="00367A79" w:rsidRPr="00367A79" w:rsidRDefault="00367A79" w:rsidP="00367A79">
      <w:pPr>
        <w:spacing w:after="0"/>
        <w:rPr>
          <w:rFonts w:ascii="Courier New" w:hAnsi="Courier New" w:cs="Courier New"/>
          <w:sz w:val="24"/>
          <w:szCs w:val="24"/>
        </w:rPr>
      </w:pPr>
      <w:r w:rsidRPr="00367A79">
        <w:rPr>
          <w:rFonts w:ascii="Courier New" w:hAnsi="Courier New" w:cs="Courier New"/>
          <w:sz w:val="24"/>
          <w:szCs w:val="24"/>
        </w:rPr>
        <w:t>504 05 1 2 3 25 40 45 65 70 75</w:t>
      </w:r>
    </w:p>
    <w:p w14:paraId="18BD57A2" w14:textId="77777777" w:rsidR="00367A79" w:rsidRPr="00367A79" w:rsidRDefault="00367A79" w:rsidP="00367A79">
      <w:pPr>
        <w:spacing w:after="0"/>
        <w:rPr>
          <w:rFonts w:ascii="Courier New" w:hAnsi="Courier New" w:cs="Courier New"/>
          <w:sz w:val="24"/>
          <w:szCs w:val="24"/>
        </w:rPr>
      </w:pPr>
      <w:r w:rsidRPr="00367A79">
        <w:rPr>
          <w:rFonts w:ascii="Courier New" w:hAnsi="Courier New" w:cs="Courier New"/>
          <w:sz w:val="24"/>
          <w:szCs w:val="24"/>
        </w:rPr>
        <w:t>504 06 1 2 3 26 70 75 75 80 80</w:t>
      </w:r>
    </w:p>
    <w:p w14:paraId="32D79B2C" w14:textId="77777777" w:rsidR="00367A79" w:rsidRPr="00367A79" w:rsidRDefault="00367A79" w:rsidP="00367A79">
      <w:pPr>
        <w:spacing w:after="0"/>
        <w:rPr>
          <w:rFonts w:ascii="Courier New" w:hAnsi="Courier New" w:cs="Courier New"/>
          <w:sz w:val="24"/>
          <w:szCs w:val="24"/>
        </w:rPr>
      </w:pPr>
      <w:r w:rsidRPr="00367A79">
        <w:rPr>
          <w:rFonts w:ascii="Courier New" w:hAnsi="Courier New" w:cs="Courier New"/>
          <w:sz w:val="24"/>
          <w:szCs w:val="24"/>
        </w:rPr>
        <w:t>504 08 1 2 3 27 60 70 70 80 85</w:t>
      </w:r>
    </w:p>
    <w:p w14:paraId="1468BF1A" w14:textId="77777777" w:rsidR="00367A79" w:rsidRPr="00367A79" w:rsidRDefault="00367A79" w:rsidP="00367A79">
      <w:pPr>
        <w:spacing w:after="0"/>
        <w:rPr>
          <w:rFonts w:ascii="Courier New" w:hAnsi="Courier New" w:cs="Courier New"/>
          <w:sz w:val="24"/>
          <w:szCs w:val="24"/>
        </w:rPr>
      </w:pPr>
      <w:r w:rsidRPr="00367A79">
        <w:rPr>
          <w:rFonts w:ascii="Courier New" w:hAnsi="Courier New" w:cs="Courier New"/>
          <w:sz w:val="24"/>
          <w:szCs w:val="24"/>
        </w:rPr>
        <w:t>504 10 1 2 3 28 30 35 65 55 60</w:t>
      </w:r>
    </w:p>
    <w:p w14:paraId="1178134D" w14:textId="77777777" w:rsidR="00367A79" w:rsidRPr="00367A79" w:rsidRDefault="00367A79" w:rsidP="00367A79">
      <w:pPr>
        <w:spacing w:after="0"/>
        <w:rPr>
          <w:rFonts w:ascii="Courier New" w:hAnsi="Courier New" w:cs="Courier New"/>
          <w:sz w:val="24"/>
          <w:szCs w:val="24"/>
        </w:rPr>
      </w:pPr>
      <w:r w:rsidRPr="00367A79">
        <w:rPr>
          <w:rFonts w:ascii="Courier New" w:hAnsi="Courier New" w:cs="Courier New"/>
          <w:sz w:val="24"/>
          <w:szCs w:val="24"/>
        </w:rPr>
        <w:t>504 12 1 2 3 29 35 40 60 70 75</w:t>
      </w:r>
    </w:p>
    <w:p w14:paraId="4689360E" w14:textId="77777777" w:rsidR="00367A79" w:rsidRPr="00367A79" w:rsidRDefault="00367A79" w:rsidP="00367A79">
      <w:pPr>
        <w:spacing w:after="0"/>
        <w:rPr>
          <w:rFonts w:ascii="Courier New" w:hAnsi="Courier New" w:cs="Courier New"/>
          <w:sz w:val="24"/>
          <w:szCs w:val="24"/>
        </w:rPr>
      </w:pPr>
      <w:r w:rsidRPr="00367A79">
        <w:rPr>
          <w:rFonts w:ascii="Courier New" w:hAnsi="Courier New" w:cs="Courier New"/>
          <w:sz w:val="24"/>
          <w:szCs w:val="24"/>
        </w:rPr>
        <w:t>504 15 1 2 3 30 15 15 25 20 20</w:t>
      </w:r>
    </w:p>
    <w:p w14:paraId="18EBA30F" w14:textId="77777777" w:rsidR="00367A79" w:rsidRPr="00367A79" w:rsidRDefault="00367A79" w:rsidP="00367A79">
      <w:pPr>
        <w:spacing w:after="0"/>
        <w:rPr>
          <w:rFonts w:ascii="Courier New" w:hAnsi="Courier New" w:cs="Courier New"/>
          <w:sz w:val="24"/>
          <w:szCs w:val="24"/>
        </w:rPr>
      </w:pPr>
      <w:r w:rsidRPr="00367A79">
        <w:rPr>
          <w:rFonts w:ascii="Courier New" w:hAnsi="Courier New" w:cs="Courier New"/>
          <w:sz w:val="24"/>
          <w:szCs w:val="24"/>
        </w:rPr>
        <w:t>504 16 1 2 3 31 80 75 80 85 90</w:t>
      </w:r>
    </w:p>
    <w:p w14:paraId="22DB467A" w14:textId="77777777" w:rsidR="00367A79" w:rsidRPr="00367A79" w:rsidRDefault="00367A79" w:rsidP="00367A79">
      <w:pPr>
        <w:spacing w:after="0"/>
        <w:rPr>
          <w:rFonts w:ascii="Courier New" w:hAnsi="Courier New" w:cs="Courier New"/>
          <w:sz w:val="24"/>
          <w:szCs w:val="24"/>
        </w:rPr>
      </w:pPr>
      <w:r w:rsidRPr="00367A79">
        <w:rPr>
          <w:rFonts w:ascii="Courier New" w:hAnsi="Courier New" w:cs="Courier New"/>
          <w:sz w:val="24"/>
          <w:szCs w:val="24"/>
        </w:rPr>
        <w:t>504 17 1 2 3 32 35 30 60 40 30</w:t>
      </w:r>
    </w:p>
    <w:p w14:paraId="512B697F" w14:textId="77777777" w:rsidR="00367A79" w:rsidRPr="00367A79" w:rsidRDefault="00367A79" w:rsidP="00367A79">
      <w:pPr>
        <w:spacing w:after="0"/>
        <w:rPr>
          <w:rFonts w:ascii="Courier New" w:hAnsi="Courier New" w:cs="Courier New"/>
          <w:sz w:val="24"/>
          <w:szCs w:val="24"/>
        </w:rPr>
      </w:pPr>
      <w:r w:rsidRPr="00367A79">
        <w:rPr>
          <w:rFonts w:ascii="Courier New" w:hAnsi="Courier New" w:cs="Courier New"/>
          <w:sz w:val="24"/>
          <w:szCs w:val="24"/>
        </w:rPr>
        <w:t>504 18 1 2 3 33 70 80 85 85 90</w:t>
      </w:r>
    </w:p>
    <w:p w14:paraId="097B094D" w14:textId="77777777" w:rsidR="00367A79" w:rsidRPr="00367A79" w:rsidRDefault="00367A79" w:rsidP="00367A79">
      <w:pPr>
        <w:spacing w:after="0"/>
        <w:rPr>
          <w:rFonts w:ascii="Courier New" w:hAnsi="Courier New" w:cs="Courier New"/>
          <w:sz w:val="24"/>
          <w:szCs w:val="24"/>
        </w:rPr>
      </w:pPr>
      <w:r w:rsidRPr="00367A79">
        <w:rPr>
          <w:rFonts w:ascii="Courier New" w:hAnsi="Courier New" w:cs="Courier New"/>
          <w:sz w:val="24"/>
          <w:szCs w:val="24"/>
        </w:rPr>
        <w:t>504 19 1 2 3 34 65 60 65 60 55</w:t>
      </w:r>
    </w:p>
    <w:p w14:paraId="5020927B" w14:textId="77777777" w:rsidR="00367A79" w:rsidRPr="00367A79" w:rsidRDefault="00367A79" w:rsidP="00367A79">
      <w:pPr>
        <w:spacing w:after="0"/>
        <w:rPr>
          <w:rFonts w:ascii="Courier New" w:hAnsi="Courier New" w:cs="Courier New"/>
          <w:sz w:val="24"/>
          <w:szCs w:val="24"/>
        </w:rPr>
      </w:pPr>
      <w:r w:rsidRPr="00367A79">
        <w:rPr>
          <w:rFonts w:ascii="Courier New" w:hAnsi="Courier New" w:cs="Courier New"/>
          <w:sz w:val="24"/>
          <w:szCs w:val="24"/>
        </w:rPr>
        <w:t>504 20 1 2 3 35 25 20 35 20 20</w:t>
      </w:r>
    </w:p>
    <w:p w14:paraId="0CA06BC7" w14:textId="77777777" w:rsidR="00367A79" w:rsidRPr="00367A79" w:rsidRDefault="00367A79" w:rsidP="00367A79">
      <w:pPr>
        <w:spacing w:after="0"/>
        <w:rPr>
          <w:rFonts w:ascii="Courier New" w:hAnsi="Courier New" w:cs="Courier New"/>
          <w:sz w:val="24"/>
          <w:szCs w:val="24"/>
        </w:rPr>
      </w:pPr>
      <w:r w:rsidRPr="00367A79">
        <w:rPr>
          <w:rFonts w:ascii="Courier New" w:hAnsi="Courier New" w:cs="Courier New"/>
          <w:sz w:val="24"/>
          <w:szCs w:val="24"/>
        </w:rPr>
        <w:t>504 21 1 2 3 36 40 60 60 65 65</w:t>
      </w:r>
    </w:p>
    <w:p w14:paraId="015364C6" w14:textId="77777777" w:rsidR="00367A79" w:rsidRPr="00367A79" w:rsidRDefault="00367A79" w:rsidP="00367A79">
      <w:pPr>
        <w:spacing w:after="0"/>
        <w:rPr>
          <w:rFonts w:ascii="Courier New" w:hAnsi="Courier New" w:cs="Courier New"/>
          <w:sz w:val="24"/>
          <w:szCs w:val="24"/>
        </w:rPr>
      </w:pPr>
      <w:r w:rsidRPr="00367A79">
        <w:rPr>
          <w:rFonts w:ascii="Courier New" w:hAnsi="Courier New" w:cs="Courier New"/>
          <w:sz w:val="24"/>
          <w:szCs w:val="24"/>
        </w:rPr>
        <w:t>504 23 1 2 3 37 60 70 80 85 80</w:t>
      </w:r>
    </w:p>
    <w:p w14:paraId="774DAB3C" w14:textId="77777777" w:rsidR="00367A79" w:rsidRPr="00367A79" w:rsidRDefault="00367A79" w:rsidP="00367A79">
      <w:pPr>
        <w:spacing w:after="0"/>
        <w:rPr>
          <w:rFonts w:ascii="Courier New" w:hAnsi="Courier New" w:cs="Courier New"/>
          <w:sz w:val="24"/>
          <w:szCs w:val="24"/>
        </w:rPr>
      </w:pPr>
      <w:r w:rsidRPr="00367A79">
        <w:rPr>
          <w:rFonts w:ascii="Courier New" w:hAnsi="Courier New" w:cs="Courier New"/>
          <w:sz w:val="24"/>
          <w:szCs w:val="24"/>
        </w:rPr>
        <w:t>504 24 1 2 3 38 60 70 70 80 80</w:t>
      </w:r>
    </w:p>
    <w:p w14:paraId="79AF1C8C" w14:textId="77777777" w:rsidR="00367A79" w:rsidRPr="00367A79" w:rsidRDefault="00367A79" w:rsidP="00367A79">
      <w:pPr>
        <w:spacing w:after="0"/>
        <w:rPr>
          <w:rFonts w:ascii="Courier New" w:hAnsi="Courier New" w:cs="Courier New"/>
          <w:sz w:val="24"/>
          <w:szCs w:val="24"/>
        </w:rPr>
      </w:pPr>
      <w:r w:rsidRPr="00367A79">
        <w:rPr>
          <w:rFonts w:ascii="Courier New" w:hAnsi="Courier New" w:cs="Courier New"/>
          <w:sz w:val="24"/>
          <w:szCs w:val="24"/>
        </w:rPr>
        <w:t>504 25 1 2 3 39 55 60 65 65 70</w:t>
      </w:r>
    </w:p>
    <w:p w14:paraId="4DE72710" w14:textId="77777777" w:rsidR="00367A79" w:rsidRPr="00367A79" w:rsidRDefault="00367A79" w:rsidP="00367A79">
      <w:pPr>
        <w:spacing w:after="0"/>
        <w:rPr>
          <w:rFonts w:ascii="Courier New" w:hAnsi="Courier New" w:cs="Courier New"/>
          <w:sz w:val="24"/>
          <w:szCs w:val="24"/>
        </w:rPr>
      </w:pPr>
      <w:r w:rsidRPr="00367A79">
        <w:rPr>
          <w:rFonts w:ascii="Courier New" w:hAnsi="Courier New" w:cs="Courier New"/>
          <w:sz w:val="24"/>
          <w:szCs w:val="24"/>
        </w:rPr>
        <w:t>504 26 1 2 3 40 75 80 80 85 80</w:t>
      </w:r>
    </w:p>
    <w:p w14:paraId="37D2628F" w14:textId="77777777" w:rsidR="00367A79" w:rsidRPr="00367A79" w:rsidRDefault="00367A79" w:rsidP="00367A79">
      <w:pPr>
        <w:spacing w:after="0"/>
        <w:rPr>
          <w:rFonts w:ascii="Courier New" w:hAnsi="Courier New" w:cs="Courier New"/>
          <w:sz w:val="24"/>
          <w:szCs w:val="24"/>
        </w:rPr>
      </w:pPr>
      <w:r w:rsidRPr="00367A79">
        <w:rPr>
          <w:rFonts w:ascii="Courier New" w:hAnsi="Courier New" w:cs="Courier New"/>
          <w:sz w:val="24"/>
          <w:szCs w:val="24"/>
        </w:rPr>
        <w:t>504 27 1 2 3 41 15 15 15 10 10</w:t>
      </w:r>
    </w:p>
    <w:p w14:paraId="1D1BE84F" w14:textId="77777777" w:rsidR="00367A79" w:rsidRPr="00367A79" w:rsidRDefault="00367A79" w:rsidP="00367A79">
      <w:pPr>
        <w:spacing w:after="0"/>
        <w:rPr>
          <w:rFonts w:ascii="Courier New" w:hAnsi="Courier New" w:cs="Courier New"/>
          <w:sz w:val="24"/>
          <w:szCs w:val="24"/>
        </w:rPr>
      </w:pPr>
      <w:r w:rsidRPr="00367A79">
        <w:rPr>
          <w:rFonts w:ascii="Courier New" w:hAnsi="Courier New" w:cs="Courier New"/>
          <w:sz w:val="24"/>
          <w:szCs w:val="24"/>
        </w:rPr>
        <w:t>504 28 1 2 3 42 70 75 80 75 80</w:t>
      </w:r>
    </w:p>
    <w:p w14:paraId="52ABE8CD" w14:textId="77777777" w:rsidR="00367A79" w:rsidRPr="00367A79" w:rsidRDefault="00367A79" w:rsidP="00367A79">
      <w:pPr>
        <w:spacing w:after="0"/>
        <w:rPr>
          <w:rFonts w:ascii="Courier New" w:hAnsi="Courier New" w:cs="Courier New"/>
          <w:sz w:val="24"/>
          <w:szCs w:val="24"/>
        </w:rPr>
      </w:pPr>
      <w:r w:rsidRPr="00367A79">
        <w:rPr>
          <w:rFonts w:ascii="Courier New" w:hAnsi="Courier New" w:cs="Courier New"/>
          <w:sz w:val="24"/>
          <w:szCs w:val="24"/>
        </w:rPr>
        <w:t>504 29 1 2 3 43 70 70 75 65 60</w:t>
      </w:r>
    </w:p>
    <w:p w14:paraId="280EF2F7" w14:textId="77777777" w:rsidR="00367A79" w:rsidRPr="00367A79" w:rsidRDefault="00367A79" w:rsidP="00367A79">
      <w:pPr>
        <w:spacing w:after="0"/>
        <w:rPr>
          <w:rFonts w:ascii="Courier New" w:hAnsi="Courier New" w:cs="Courier New"/>
          <w:sz w:val="24"/>
          <w:szCs w:val="24"/>
        </w:rPr>
      </w:pPr>
      <w:r w:rsidRPr="00367A79">
        <w:rPr>
          <w:rFonts w:ascii="Courier New" w:hAnsi="Courier New" w:cs="Courier New"/>
          <w:sz w:val="24"/>
          <w:szCs w:val="24"/>
        </w:rPr>
        <w:t>504 31 1 2 3 44 55 65 70 75 75</w:t>
      </w:r>
    </w:p>
    <w:p w14:paraId="608BB62F" w14:textId="77777777" w:rsidR="00367A79" w:rsidRPr="00367A79" w:rsidRDefault="00367A79" w:rsidP="00367A79">
      <w:pPr>
        <w:spacing w:after="0"/>
        <w:rPr>
          <w:rFonts w:ascii="Courier New" w:hAnsi="Courier New" w:cs="Courier New"/>
          <w:sz w:val="24"/>
          <w:szCs w:val="24"/>
        </w:rPr>
      </w:pPr>
      <w:r w:rsidRPr="00367A79">
        <w:rPr>
          <w:rFonts w:ascii="Courier New" w:hAnsi="Courier New" w:cs="Courier New"/>
          <w:sz w:val="24"/>
          <w:szCs w:val="24"/>
        </w:rPr>
        <w:t>504 32 1 2 3 45 70 75 80 85 85</w:t>
      </w:r>
    </w:p>
    <w:p w14:paraId="6AD91BB6" w14:textId="77777777" w:rsidR="00367A79" w:rsidRPr="00367A79" w:rsidRDefault="00367A79" w:rsidP="00367A79">
      <w:pPr>
        <w:spacing w:after="0"/>
        <w:rPr>
          <w:rFonts w:ascii="Courier New" w:hAnsi="Courier New" w:cs="Courier New"/>
          <w:sz w:val="24"/>
          <w:szCs w:val="24"/>
        </w:rPr>
      </w:pPr>
      <w:r w:rsidRPr="00367A79">
        <w:rPr>
          <w:rFonts w:ascii="Courier New" w:hAnsi="Courier New" w:cs="Courier New"/>
          <w:sz w:val="24"/>
          <w:szCs w:val="24"/>
        </w:rPr>
        <w:t>504 33 1 2 3 46 35 40 60 70 75</w:t>
      </w:r>
    </w:p>
    <w:p w14:paraId="260911E0" w14:textId="77777777" w:rsidR="00367A79" w:rsidRPr="00367A79" w:rsidRDefault="00367A79" w:rsidP="00367A79">
      <w:pPr>
        <w:spacing w:after="0"/>
        <w:rPr>
          <w:rFonts w:ascii="Courier New" w:hAnsi="Courier New" w:cs="Courier New"/>
          <w:sz w:val="24"/>
          <w:szCs w:val="24"/>
        </w:rPr>
      </w:pPr>
      <w:r w:rsidRPr="00367A79">
        <w:rPr>
          <w:rFonts w:ascii="Courier New" w:hAnsi="Courier New" w:cs="Courier New"/>
          <w:sz w:val="24"/>
          <w:szCs w:val="24"/>
        </w:rPr>
        <w:t>504 34 1 2 3 47 70 55 65 75 65</w:t>
      </w:r>
    </w:p>
    <w:p w14:paraId="44FF827C" w14:textId="77777777" w:rsidR="00367A79" w:rsidRPr="00367A79" w:rsidRDefault="00367A79" w:rsidP="00367A79">
      <w:pPr>
        <w:spacing w:after="0"/>
        <w:rPr>
          <w:rFonts w:ascii="Courier New" w:hAnsi="Courier New" w:cs="Courier New"/>
          <w:sz w:val="24"/>
          <w:szCs w:val="24"/>
        </w:rPr>
      </w:pPr>
      <w:r w:rsidRPr="00367A79">
        <w:rPr>
          <w:rFonts w:ascii="Courier New" w:hAnsi="Courier New" w:cs="Courier New"/>
          <w:sz w:val="24"/>
          <w:szCs w:val="24"/>
        </w:rPr>
        <w:t>504 35 1 2 3 48 30 25 65 35 40</w:t>
      </w:r>
    </w:p>
    <w:p w14:paraId="193DAD29" w14:textId="77777777" w:rsidR="00367A79" w:rsidRPr="00367A79" w:rsidRDefault="00367A79" w:rsidP="00367A79">
      <w:pPr>
        <w:spacing w:after="0"/>
        <w:rPr>
          <w:rFonts w:ascii="Courier New" w:hAnsi="Courier New" w:cs="Courier New"/>
          <w:sz w:val="24"/>
          <w:szCs w:val="24"/>
        </w:rPr>
      </w:pPr>
      <w:r w:rsidRPr="00367A79">
        <w:rPr>
          <w:rFonts w:ascii="Courier New" w:hAnsi="Courier New" w:cs="Courier New"/>
          <w:sz w:val="24"/>
          <w:szCs w:val="24"/>
        </w:rPr>
        <w:t>504 36 1 2 3 49 55 70 80 85 90</w:t>
      </w:r>
    </w:p>
    <w:p w14:paraId="6E28B6C3" w14:textId="77777777" w:rsidR="00367A79" w:rsidRPr="00367A79" w:rsidRDefault="00367A79" w:rsidP="00367A79">
      <w:pPr>
        <w:spacing w:after="0"/>
        <w:rPr>
          <w:rFonts w:ascii="Courier New" w:hAnsi="Courier New" w:cs="Courier New"/>
          <w:sz w:val="24"/>
          <w:szCs w:val="24"/>
        </w:rPr>
      </w:pPr>
      <w:r w:rsidRPr="00367A79">
        <w:rPr>
          <w:rFonts w:ascii="Courier New" w:hAnsi="Courier New" w:cs="Courier New"/>
          <w:sz w:val="24"/>
          <w:szCs w:val="24"/>
        </w:rPr>
        <w:t>504 41 1 2 3 50 80 75 80 80 85</w:t>
      </w:r>
    </w:p>
    <w:p w14:paraId="2AF851E0" w14:textId="77777777" w:rsidR="00367A79" w:rsidRPr="00367A79" w:rsidRDefault="00367A79" w:rsidP="00367A79">
      <w:pPr>
        <w:spacing w:after="0"/>
        <w:rPr>
          <w:rFonts w:ascii="Courier New" w:hAnsi="Courier New" w:cs="Courier New"/>
          <w:sz w:val="24"/>
          <w:szCs w:val="24"/>
        </w:rPr>
      </w:pPr>
      <w:r w:rsidRPr="00367A79">
        <w:rPr>
          <w:rFonts w:ascii="Courier New" w:hAnsi="Courier New" w:cs="Courier New"/>
          <w:sz w:val="24"/>
          <w:szCs w:val="24"/>
        </w:rPr>
        <w:t>504 44 1 2 3 51 65 70 75 80 85</w:t>
      </w:r>
    </w:p>
    <w:p w14:paraId="1369BBBF" w14:textId="77777777" w:rsidR="00367A79" w:rsidRPr="00367A79" w:rsidRDefault="00367A79" w:rsidP="00367A79">
      <w:pPr>
        <w:spacing w:after="0"/>
        <w:rPr>
          <w:rFonts w:ascii="Courier New" w:hAnsi="Courier New" w:cs="Courier New"/>
          <w:sz w:val="24"/>
          <w:szCs w:val="24"/>
        </w:rPr>
      </w:pPr>
      <w:r w:rsidRPr="00367A79">
        <w:rPr>
          <w:rFonts w:ascii="Courier New" w:hAnsi="Courier New" w:cs="Courier New"/>
          <w:sz w:val="24"/>
          <w:szCs w:val="24"/>
        </w:rPr>
        <w:t>504 45 1 2 3 52 40 30 70 70 65</w:t>
      </w:r>
    </w:p>
    <w:p w14:paraId="5A5438CB" w14:textId="77777777" w:rsidR="00367A79" w:rsidRPr="00367A79" w:rsidRDefault="00367A79" w:rsidP="00367A79">
      <w:pPr>
        <w:spacing w:after="0"/>
        <w:rPr>
          <w:rFonts w:ascii="Courier New" w:hAnsi="Courier New" w:cs="Courier New"/>
          <w:sz w:val="24"/>
          <w:szCs w:val="24"/>
        </w:rPr>
      </w:pPr>
      <w:r w:rsidRPr="00367A79">
        <w:rPr>
          <w:rFonts w:ascii="Courier New" w:hAnsi="Courier New" w:cs="Courier New"/>
          <w:sz w:val="24"/>
          <w:szCs w:val="24"/>
        </w:rPr>
        <w:t>504 47 1 2 3 53 55 65 70 65 65</w:t>
      </w:r>
    </w:p>
    <w:p w14:paraId="6C13BC9A" w14:textId="77777777" w:rsidR="00367A79" w:rsidRPr="00367A79" w:rsidRDefault="00367A79" w:rsidP="00367A79">
      <w:pPr>
        <w:spacing w:after="0"/>
        <w:rPr>
          <w:rFonts w:ascii="Courier New" w:hAnsi="Courier New" w:cs="Courier New"/>
          <w:sz w:val="24"/>
          <w:szCs w:val="24"/>
        </w:rPr>
      </w:pPr>
      <w:r w:rsidRPr="00367A79">
        <w:rPr>
          <w:rFonts w:ascii="Courier New" w:hAnsi="Courier New" w:cs="Courier New"/>
          <w:sz w:val="24"/>
          <w:szCs w:val="24"/>
        </w:rPr>
        <w:t>504 48 1 2 3 54 40 55 60 70 75</w:t>
      </w:r>
    </w:p>
    <w:p w14:paraId="4C375F9F" w14:textId="77777777" w:rsidR="00367A79" w:rsidRPr="00367A79" w:rsidRDefault="00367A79" w:rsidP="00367A79">
      <w:pPr>
        <w:spacing w:after="0"/>
        <w:rPr>
          <w:rFonts w:ascii="Courier New" w:hAnsi="Courier New" w:cs="Courier New"/>
          <w:sz w:val="24"/>
          <w:szCs w:val="24"/>
        </w:rPr>
      </w:pPr>
      <w:r w:rsidRPr="00367A79">
        <w:rPr>
          <w:rFonts w:ascii="Courier New" w:hAnsi="Courier New" w:cs="Courier New"/>
          <w:sz w:val="24"/>
          <w:szCs w:val="24"/>
        </w:rPr>
        <w:t>504 49 1 2 3 55 70 75 80 85 90</w:t>
      </w:r>
    </w:p>
    <w:p w14:paraId="035C4463" w14:textId="77777777" w:rsidR="00367A79" w:rsidRPr="00367A79" w:rsidRDefault="00367A79" w:rsidP="00367A79">
      <w:pPr>
        <w:spacing w:after="0"/>
        <w:rPr>
          <w:rFonts w:ascii="Courier New" w:hAnsi="Courier New" w:cs="Courier New"/>
          <w:sz w:val="24"/>
          <w:szCs w:val="24"/>
        </w:rPr>
      </w:pPr>
      <w:r w:rsidRPr="00367A79">
        <w:rPr>
          <w:rFonts w:ascii="Courier New" w:hAnsi="Courier New" w:cs="Courier New"/>
          <w:sz w:val="24"/>
          <w:szCs w:val="24"/>
        </w:rPr>
        <w:t>504 51 1 2 3 56 60 70 75 75 75</w:t>
      </w:r>
    </w:p>
    <w:p w14:paraId="05B8337B" w14:textId="77777777" w:rsidR="00367A79" w:rsidRPr="00367A79" w:rsidRDefault="00367A79" w:rsidP="00367A79">
      <w:pPr>
        <w:spacing w:after="0"/>
        <w:rPr>
          <w:rFonts w:ascii="Courier New" w:hAnsi="Courier New" w:cs="Courier New"/>
          <w:sz w:val="24"/>
          <w:szCs w:val="24"/>
        </w:rPr>
      </w:pPr>
      <w:r w:rsidRPr="00367A79">
        <w:rPr>
          <w:rFonts w:ascii="Courier New" w:hAnsi="Courier New" w:cs="Courier New"/>
          <w:sz w:val="24"/>
          <w:szCs w:val="24"/>
        </w:rPr>
        <w:t>504 53 1 2 3 57 70 75 70 80 80</w:t>
      </w:r>
    </w:p>
    <w:p w14:paraId="069B9AED" w14:textId="77777777" w:rsidR="00367A79" w:rsidRPr="00367A79" w:rsidRDefault="00367A79" w:rsidP="00367A79">
      <w:pPr>
        <w:spacing w:after="0"/>
        <w:rPr>
          <w:rFonts w:ascii="Courier New" w:hAnsi="Courier New" w:cs="Courier New"/>
          <w:sz w:val="24"/>
          <w:szCs w:val="24"/>
        </w:rPr>
      </w:pPr>
      <w:r w:rsidRPr="00367A79">
        <w:rPr>
          <w:rFonts w:ascii="Courier New" w:hAnsi="Courier New" w:cs="Courier New"/>
          <w:sz w:val="24"/>
          <w:szCs w:val="24"/>
        </w:rPr>
        <w:t>504 55 1 2 3 58 70 75 80 80 80</w:t>
      </w:r>
    </w:p>
    <w:p w14:paraId="1A933424" w14:textId="77777777" w:rsidR="00367A79" w:rsidRPr="00367A79" w:rsidRDefault="00367A79" w:rsidP="00367A79">
      <w:pPr>
        <w:spacing w:after="0"/>
        <w:rPr>
          <w:rFonts w:ascii="Courier New" w:hAnsi="Courier New" w:cs="Courier New"/>
          <w:sz w:val="24"/>
          <w:szCs w:val="24"/>
        </w:rPr>
      </w:pPr>
      <w:r w:rsidRPr="00367A79">
        <w:rPr>
          <w:rFonts w:ascii="Courier New" w:hAnsi="Courier New" w:cs="Courier New"/>
          <w:sz w:val="24"/>
          <w:szCs w:val="24"/>
        </w:rPr>
        <w:t>504 56 1 2 3 59 65 80 55 65 70</w:t>
      </w:r>
    </w:p>
    <w:p w14:paraId="1C440BD7" w14:textId="77777777" w:rsidR="00367A79" w:rsidRPr="00367A79" w:rsidRDefault="00367A79" w:rsidP="00367A79">
      <w:pPr>
        <w:spacing w:after="0"/>
        <w:rPr>
          <w:rFonts w:ascii="Courier New" w:hAnsi="Courier New" w:cs="Courier New"/>
          <w:sz w:val="24"/>
          <w:szCs w:val="24"/>
        </w:rPr>
      </w:pPr>
      <w:r w:rsidRPr="00367A79">
        <w:rPr>
          <w:rFonts w:ascii="Courier New" w:hAnsi="Courier New" w:cs="Courier New"/>
          <w:sz w:val="24"/>
          <w:szCs w:val="24"/>
        </w:rPr>
        <w:t>504 57 1 2 3 60 70 75 75 80 80</w:t>
      </w:r>
    </w:p>
    <w:p w14:paraId="79870ADF" w14:textId="77777777" w:rsidR="00367A79" w:rsidRPr="00367A79" w:rsidRDefault="00367A79" w:rsidP="00367A79">
      <w:pPr>
        <w:spacing w:after="0"/>
        <w:rPr>
          <w:rFonts w:ascii="Courier New" w:hAnsi="Courier New" w:cs="Courier New"/>
          <w:sz w:val="24"/>
          <w:szCs w:val="24"/>
        </w:rPr>
      </w:pPr>
      <w:r w:rsidRPr="00367A79">
        <w:rPr>
          <w:rFonts w:ascii="Courier New" w:hAnsi="Courier New" w:cs="Courier New"/>
          <w:sz w:val="24"/>
          <w:szCs w:val="24"/>
        </w:rPr>
        <w:t>504 58 1 2 3 61 70 70 70 75 80</w:t>
      </w:r>
    </w:p>
    <w:p w14:paraId="4CB91010" w14:textId="77777777" w:rsidR="00367A79" w:rsidRPr="00367A79" w:rsidRDefault="00367A79" w:rsidP="00367A79">
      <w:pPr>
        <w:spacing w:after="0"/>
        <w:rPr>
          <w:rFonts w:ascii="Courier New" w:hAnsi="Courier New" w:cs="Courier New"/>
          <w:sz w:val="24"/>
          <w:szCs w:val="24"/>
        </w:rPr>
      </w:pPr>
      <w:r w:rsidRPr="00367A79">
        <w:rPr>
          <w:rFonts w:ascii="Courier New" w:hAnsi="Courier New" w:cs="Courier New"/>
          <w:sz w:val="24"/>
          <w:szCs w:val="24"/>
        </w:rPr>
        <w:t>504 59 1 2 3 62 55 60 65 70 70</w:t>
      </w:r>
    </w:p>
    <w:p w14:paraId="72AA03CF" w14:textId="77777777" w:rsidR="00367A79" w:rsidRPr="00367A79" w:rsidRDefault="00367A79" w:rsidP="00367A79">
      <w:pPr>
        <w:spacing w:after="0"/>
        <w:rPr>
          <w:rFonts w:ascii="Courier New" w:hAnsi="Courier New" w:cs="Courier New"/>
          <w:sz w:val="24"/>
          <w:szCs w:val="24"/>
        </w:rPr>
      </w:pPr>
      <w:r w:rsidRPr="00367A79">
        <w:rPr>
          <w:rFonts w:ascii="Courier New" w:hAnsi="Courier New" w:cs="Courier New"/>
          <w:sz w:val="24"/>
          <w:szCs w:val="24"/>
        </w:rPr>
        <w:t>504 60 1 2 3 63 70 75 80 70 70</w:t>
      </w:r>
    </w:p>
    <w:p w14:paraId="7F611FC5" w14:textId="77777777" w:rsidR="00367A79" w:rsidRPr="00367A79" w:rsidRDefault="00367A79" w:rsidP="00367A79">
      <w:pPr>
        <w:spacing w:after="0"/>
        <w:rPr>
          <w:rFonts w:ascii="Courier New" w:hAnsi="Courier New" w:cs="Courier New"/>
          <w:sz w:val="24"/>
          <w:szCs w:val="24"/>
        </w:rPr>
      </w:pPr>
      <w:r w:rsidRPr="00367A79">
        <w:rPr>
          <w:rFonts w:ascii="Courier New" w:hAnsi="Courier New" w:cs="Courier New"/>
          <w:sz w:val="24"/>
          <w:szCs w:val="24"/>
        </w:rPr>
        <w:t>504 61 1 2 3 64 65 80 80 85 90</w:t>
      </w:r>
    </w:p>
    <w:p w14:paraId="4C0CC745" w14:textId="77777777" w:rsidR="00367A79" w:rsidRPr="00367A79" w:rsidRDefault="00367A79" w:rsidP="00367A79">
      <w:pPr>
        <w:spacing w:after="0"/>
        <w:rPr>
          <w:rFonts w:ascii="Courier New" w:hAnsi="Courier New" w:cs="Courier New"/>
          <w:sz w:val="24"/>
          <w:szCs w:val="24"/>
        </w:rPr>
      </w:pPr>
      <w:r w:rsidRPr="00367A79">
        <w:rPr>
          <w:rFonts w:ascii="Courier New" w:hAnsi="Courier New" w:cs="Courier New"/>
          <w:sz w:val="24"/>
          <w:szCs w:val="24"/>
        </w:rPr>
        <w:t>504 62 1 2 3 65 90 75 80 80 85</w:t>
      </w:r>
    </w:p>
    <w:p w14:paraId="214581E7" w14:textId="77777777" w:rsidR="00367A79" w:rsidRPr="00367A79" w:rsidRDefault="00367A79" w:rsidP="00367A79">
      <w:pPr>
        <w:spacing w:after="0"/>
        <w:rPr>
          <w:rFonts w:ascii="Courier New" w:hAnsi="Courier New" w:cs="Courier New"/>
          <w:sz w:val="24"/>
          <w:szCs w:val="24"/>
        </w:rPr>
      </w:pPr>
      <w:r w:rsidRPr="00367A79">
        <w:rPr>
          <w:rFonts w:ascii="Courier New" w:hAnsi="Courier New" w:cs="Courier New"/>
          <w:sz w:val="24"/>
          <w:szCs w:val="24"/>
        </w:rPr>
        <w:t>504 63 1 2 3 66 70 70 80 80 75</w:t>
      </w:r>
    </w:p>
    <w:p w14:paraId="02953A9C" w14:textId="77777777" w:rsidR="00367A79" w:rsidRPr="00367A79" w:rsidRDefault="00367A79" w:rsidP="00367A79">
      <w:pPr>
        <w:spacing w:after="0"/>
        <w:rPr>
          <w:rFonts w:ascii="Courier New" w:hAnsi="Courier New" w:cs="Courier New"/>
          <w:sz w:val="24"/>
          <w:szCs w:val="24"/>
        </w:rPr>
      </w:pPr>
      <w:r w:rsidRPr="00367A79">
        <w:rPr>
          <w:rFonts w:ascii="Courier New" w:hAnsi="Courier New" w:cs="Courier New"/>
          <w:sz w:val="24"/>
          <w:szCs w:val="24"/>
        </w:rPr>
        <w:lastRenderedPageBreak/>
        <w:t>504 64 1 2 3 67 60 60 65 75 75</w:t>
      </w:r>
    </w:p>
    <w:p w14:paraId="31F63549" w14:textId="77777777" w:rsidR="00367A79" w:rsidRPr="00367A79" w:rsidRDefault="00367A79" w:rsidP="00367A79">
      <w:pPr>
        <w:spacing w:after="0"/>
        <w:rPr>
          <w:rFonts w:ascii="Courier New" w:hAnsi="Courier New" w:cs="Courier New"/>
          <w:sz w:val="24"/>
          <w:szCs w:val="24"/>
        </w:rPr>
      </w:pPr>
      <w:r w:rsidRPr="00367A79">
        <w:rPr>
          <w:rFonts w:ascii="Courier New" w:hAnsi="Courier New" w:cs="Courier New"/>
          <w:sz w:val="24"/>
          <w:szCs w:val="24"/>
        </w:rPr>
        <w:t>504 66 1 2 3 68 70 80 80 75 70</w:t>
      </w:r>
    </w:p>
    <w:p w14:paraId="4D66F75B" w14:textId="77777777" w:rsidR="00367A79" w:rsidRPr="00367A79" w:rsidRDefault="00367A79" w:rsidP="00367A79">
      <w:pPr>
        <w:spacing w:after="0"/>
        <w:rPr>
          <w:rFonts w:ascii="Courier New" w:hAnsi="Courier New" w:cs="Courier New"/>
          <w:sz w:val="24"/>
          <w:szCs w:val="24"/>
        </w:rPr>
      </w:pPr>
      <w:r w:rsidRPr="00367A79">
        <w:rPr>
          <w:rFonts w:ascii="Courier New" w:hAnsi="Courier New" w:cs="Courier New"/>
          <w:sz w:val="24"/>
          <w:szCs w:val="24"/>
        </w:rPr>
        <w:t>504 67 1 2 3 69 60 65 65 75 75</w:t>
      </w:r>
    </w:p>
    <w:p w14:paraId="022C33A1" w14:textId="77777777" w:rsidR="00367A79" w:rsidRPr="00367A79" w:rsidRDefault="00367A79" w:rsidP="00367A79">
      <w:pPr>
        <w:spacing w:after="0"/>
        <w:rPr>
          <w:rFonts w:ascii="Courier New" w:hAnsi="Courier New" w:cs="Courier New"/>
          <w:sz w:val="24"/>
          <w:szCs w:val="24"/>
        </w:rPr>
      </w:pPr>
      <w:r w:rsidRPr="00367A79">
        <w:rPr>
          <w:rFonts w:ascii="Courier New" w:hAnsi="Courier New" w:cs="Courier New"/>
          <w:sz w:val="24"/>
          <w:szCs w:val="24"/>
        </w:rPr>
        <w:t>504 68 1 2 3 70 75 75 80 75 75</w:t>
      </w:r>
    </w:p>
    <w:p w14:paraId="74C56B98" w14:textId="77777777" w:rsidR="00367A79" w:rsidRPr="00367A79" w:rsidRDefault="00367A79" w:rsidP="00367A79">
      <w:pPr>
        <w:spacing w:after="0"/>
        <w:rPr>
          <w:rFonts w:ascii="Courier New" w:hAnsi="Courier New" w:cs="Courier New"/>
          <w:sz w:val="24"/>
          <w:szCs w:val="24"/>
        </w:rPr>
      </w:pPr>
      <w:r w:rsidRPr="00367A79">
        <w:rPr>
          <w:rFonts w:ascii="Courier New" w:hAnsi="Courier New" w:cs="Courier New"/>
          <w:sz w:val="24"/>
          <w:szCs w:val="24"/>
        </w:rPr>
        <w:t>504 69 1 2 3 71 55 60 65 70 75</w:t>
      </w:r>
    </w:p>
    <w:p w14:paraId="54BDAAB2" w14:textId="77777777" w:rsidR="00367A79" w:rsidRPr="00367A79" w:rsidRDefault="00367A79" w:rsidP="00367A79">
      <w:pPr>
        <w:spacing w:after="0"/>
        <w:rPr>
          <w:rFonts w:ascii="Courier New" w:hAnsi="Courier New" w:cs="Courier New"/>
          <w:sz w:val="24"/>
          <w:szCs w:val="24"/>
        </w:rPr>
      </w:pPr>
      <w:r w:rsidRPr="00367A79">
        <w:rPr>
          <w:rFonts w:ascii="Courier New" w:hAnsi="Courier New" w:cs="Courier New"/>
          <w:sz w:val="24"/>
          <w:szCs w:val="24"/>
        </w:rPr>
        <w:t>504 71 1 2 3 72 75 80 75 80 80</w:t>
      </w:r>
    </w:p>
    <w:p w14:paraId="0B4A3E9E" w14:textId="77777777" w:rsidR="00367A79" w:rsidRPr="00367A79" w:rsidRDefault="00367A79" w:rsidP="00367A79">
      <w:pPr>
        <w:spacing w:after="0"/>
        <w:rPr>
          <w:rFonts w:ascii="Courier New" w:hAnsi="Courier New" w:cs="Courier New"/>
          <w:sz w:val="24"/>
          <w:szCs w:val="24"/>
        </w:rPr>
      </w:pPr>
      <w:r w:rsidRPr="00367A79">
        <w:rPr>
          <w:rFonts w:ascii="Courier New" w:hAnsi="Courier New" w:cs="Courier New"/>
          <w:sz w:val="24"/>
          <w:szCs w:val="24"/>
        </w:rPr>
        <w:t>504 72 1 2 3 73 55 55 55 70 70</w:t>
      </w:r>
    </w:p>
    <w:p w14:paraId="3A50DF9B" w14:textId="77777777" w:rsidR="00367A79" w:rsidRPr="00367A79" w:rsidRDefault="00367A79" w:rsidP="00367A79">
      <w:pPr>
        <w:spacing w:after="0"/>
        <w:rPr>
          <w:rFonts w:ascii="Courier New" w:hAnsi="Courier New" w:cs="Courier New"/>
          <w:sz w:val="24"/>
          <w:szCs w:val="24"/>
        </w:rPr>
      </w:pPr>
      <w:r w:rsidRPr="00367A79">
        <w:rPr>
          <w:rFonts w:ascii="Courier New" w:hAnsi="Courier New" w:cs="Courier New"/>
          <w:sz w:val="24"/>
          <w:szCs w:val="24"/>
        </w:rPr>
        <w:t>504 73 1 2 3 74 70 70 75 70 70</w:t>
      </w:r>
    </w:p>
    <w:p w14:paraId="4B9F1D97" w14:textId="77777777" w:rsidR="00367A79" w:rsidRPr="00367A79" w:rsidRDefault="00367A79" w:rsidP="00367A79">
      <w:pPr>
        <w:spacing w:after="0"/>
        <w:rPr>
          <w:rFonts w:ascii="Courier New" w:hAnsi="Courier New" w:cs="Courier New"/>
          <w:sz w:val="24"/>
          <w:szCs w:val="24"/>
        </w:rPr>
      </w:pPr>
      <w:r w:rsidRPr="00367A79">
        <w:rPr>
          <w:rFonts w:ascii="Courier New" w:hAnsi="Courier New" w:cs="Courier New"/>
          <w:sz w:val="24"/>
          <w:szCs w:val="24"/>
        </w:rPr>
        <w:t>504 74 1 2 3 75 60 80 75 80 85</w:t>
      </w:r>
    </w:p>
    <w:p w14:paraId="323F135B" w14:textId="77777777" w:rsidR="00367A79" w:rsidRPr="00367A79" w:rsidRDefault="00367A79" w:rsidP="00367A79">
      <w:pPr>
        <w:spacing w:after="0"/>
        <w:rPr>
          <w:rFonts w:ascii="Courier New" w:hAnsi="Courier New" w:cs="Courier New"/>
          <w:sz w:val="24"/>
          <w:szCs w:val="24"/>
        </w:rPr>
      </w:pPr>
      <w:r w:rsidRPr="00367A79">
        <w:rPr>
          <w:rFonts w:ascii="Courier New" w:hAnsi="Courier New" w:cs="Courier New"/>
          <w:sz w:val="24"/>
          <w:szCs w:val="24"/>
        </w:rPr>
        <w:t>504 75 1 2 3 76 65 70 70 75 75</w:t>
      </w:r>
    </w:p>
    <w:p w14:paraId="38D65A4F" w14:textId="77777777" w:rsidR="00367A79" w:rsidRPr="00367A79" w:rsidRDefault="00367A79" w:rsidP="00367A79">
      <w:pPr>
        <w:spacing w:after="0"/>
        <w:rPr>
          <w:rFonts w:ascii="Courier New" w:hAnsi="Courier New" w:cs="Courier New"/>
          <w:sz w:val="24"/>
          <w:szCs w:val="24"/>
        </w:rPr>
      </w:pPr>
      <w:r w:rsidRPr="00367A79">
        <w:rPr>
          <w:rFonts w:ascii="Courier New" w:hAnsi="Courier New" w:cs="Courier New"/>
          <w:sz w:val="24"/>
          <w:szCs w:val="24"/>
        </w:rPr>
        <w:t>504 77 1 2 3 77 70 75 70 80 80</w:t>
      </w:r>
    </w:p>
    <w:p w14:paraId="125350C9" w14:textId="77777777" w:rsidR="00367A79" w:rsidRPr="00367A79" w:rsidRDefault="00367A79" w:rsidP="00367A79">
      <w:pPr>
        <w:spacing w:after="0"/>
        <w:rPr>
          <w:rFonts w:ascii="Courier New" w:hAnsi="Courier New" w:cs="Courier New"/>
          <w:sz w:val="24"/>
          <w:szCs w:val="24"/>
        </w:rPr>
      </w:pPr>
      <w:r w:rsidRPr="00367A79">
        <w:rPr>
          <w:rFonts w:ascii="Courier New" w:hAnsi="Courier New" w:cs="Courier New"/>
          <w:sz w:val="24"/>
          <w:szCs w:val="24"/>
        </w:rPr>
        <w:t>504 78 1 2 3 78 40 60 65 60 55</w:t>
      </w:r>
    </w:p>
    <w:p w14:paraId="214ED875" w14:textId="77777777" w:rsidR="00367A79" w:rsidRPr="00367A79" w:rsidRDefault="00367A79" w:rsidP="00367A79">
      <w:pPr>
        <w:spacing w:after="0"/>
        <w:rPr>
          <w:rFonts w:ascii="Courier New" w:hAnsi="Courier New" w:cs="Courier New"/>
          <w:sz w:val="24"/>
          <w:szCs w:val="24"/>
        </w:rPr>
      </w:pPr>
      <w:r w:rsidRPr="00367A79">
        <w:rPr>
          <w:rFonts w:ascii="Courier New" w:hAnsi="Courier New" w:cs="Courier New"/>
          <w:sz w:val="24"/>
          <w:szCs w:val="24"/>
        </w:rPr>
        <w:t>504 79 1 2 3 79 55 60 65 60 65</w:t>
      </w:r>
    </w:p>
    <w:p w14:paraId="791020B2" w14:textId="78E1B83D" w:rsidR="00367A79" w:rsidRDefault="00367A79" w:rsidP="002659E7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504 80 1 2 3 80 30 35 40 60 55</w:t>
      </w:r>
    </w:p>
    <w:p w14:paraId="7C75C058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505 00 1 0 1 00 65 65 60 40 30</w:t>
      </w:r>
    </w:p>
    <w:p w14:paraId="4C60E35C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505 02 1 1 1 01 60 50 60 40 40</w:t>
      </w:r>
    </w:p>
    <w:p w14:paraId="3BFF26D9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505 04 1 1 1 02 45 40 60 40 40</w:t>
      </w:r>
    </w:p>
    <w:p w14:paraId="46823849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505 09 1 1 1 03 70 70 70 70 70</w:t>
      </w:r>
    </w:p>
    <w:p w14:paraId="0CB6201D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505 11 1 1 1 04 55 55 60 40 40</w:t>
      </w:r>
    </w:p>
    <w:p w14:paraId="41FAB8F9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505 22 1 1 1 05 65 65 65 65 65</w:t>
      </w:r>
    </w:p>
    <w:p w14:paraId="4A970A63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505 39 1 1 1 06 55 55 55 55 55</w:t>
      </w:r>
    </w:p>
    <w:p w14:paraId="1F766151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505 40 1 1 1 07 55 55 60 45 45</w:t>
      </w:r>
    </w:p>
    <w:p w14:paraId="1B8022BD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505 46 1 1 1 08 55 60 60 60 40</w:t>
      </w:r>
    </w:p>
    <w:p w14:paraId="1DC17CFC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505 13 1 1 1 09 60 60 60 50 60</w:t>
      </w:r>
    </w:p>
    <w:p w14:paraId="22E49E99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505 76 1 1 1 10 60 60 60 55 45</w:t>
      </w:r>
    </w:p>
    <w:p w14:paraId="37A51F43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505 43 1 1 1 11 60 60 60 60 60</w:t>
      </w:r>
    </w:p>
    <w:p w14:paraId="54AD1259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505 54 1 1 1 12 45 45 40 45 30</w:t>
      </w:r>
    </w:p>
    <w:p w14:paraId="0EA5C557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505 01 1 1 1 13 60 60 60 45 40</w:t>
      </w:r>
    </w:p>
    <w:p w14:paraId="08904864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505 07 1 1 1 14 45 50 55 60 55</w:t>
      </w:r>
    </w:p>
    <w:p w14:paraId="2235D722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505 14 1 1 1 15 55 55 60 40 40</w:t>
      </w:r>
    </w:p>
    <w:p w14:paraId="068AECAD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505 30 1 1 1 16 60 60 60 60 65</w:t>
      </w:r>
    </w:p>
    <w:p w14:paraId="1AA65A9A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505 37 1 1 1 17 45 60 60 60 60</w:t>
      </w:r>
    </w:p>
    <w:p w14:paraId="7AEE90CC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505 50 1 1 1 18 55 55 55 40 40</w:t>
      </w:r>
    </w:p>
    <w:p w14:paraId="2D35CD8F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505 52 1 1 1 19 60 60 60 65 65</w:t>
      </w:r>
    </w:p>
    <w:p w14:paraId="041BACB6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505 65 1 1 1 20 50 55 60 45 40</w:t>
      </w:r>
    </w:p>
    <w:p w14:paraId="34BD79B7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505 70 1 1 1 21 55 55 55 55 55</w:t>
      </w:r>
    </w:p>
    <w:p w14:paraId="63F332C7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505 38 1 1 1 22 55 55 50 45 45</w:t>
      </w:r>
    </w:p>
    <w:p w14:paraId="03EFD935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505 42 1 1 1 23 50 40 45 40 40</w:t>
      </w:r>
    </w:p>
    <w:p w14:paraId="236C82B9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505 03 1 1 1 24 50 45 50 45 45</w:t>
      </w:r>
    </w:p>
    <w:p w14:paraId="14DFBD17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505 05 1 1 1 25 55 55 60 45 45</w:t>
      </w:r>
    </w:p>
    <w:p w14:paraId="6665D293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505 06 1 1 1 26 60 65 70 70 60</w:t>
      </w:r>
    </w:p>
    <w:p w14:paraId="6B4C4C95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505 08 1 1 1 27 60 65 70 65 65</w:t>
      </w:r>
    </w:p>
    <w:p w14:paraId="6922E1A5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505 10 1 1 1 28 55 55 55 55 40</w:t>
      </w:r>
    </w:p>
    <w:p w14:paraId="7A3757F8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505 12 1 1 1 29 60 60 60 60 55</w:t>
      </w:r>
    </w:p>
    <w:p w14:paraId="3836CDEA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lastRenderedPageBreak/>
        <w:t>505 15 1 1 1 30 60 65 65 65 55</w:t>
      </w:r>
    </w:p>
    <w:p w14:paraId="2986578F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505 16 1 1 1 31 60 70 65 65 65</w:t>
      </w:r>
    </w:p>
    <w:p w14:paraId="21D9E2B7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505 17 1 1 1 32 45 40 50 30 30</w:t>
      </w:r>
    </w:p>
    <w:p w14:paraId="3EDB512F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505 18 1 1 1 33 55 60 60 65 55</w:t>
      </w:r>
    </w:p>
    <w:p w14:paraId="7EC65595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505 19 1 1 1 34 55 65 65 60 55</w:t>
      </w:r>
    </w:p>
    <w:p w14:paraId="19CE2958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505 20 1 1 1 35 45 45 55 45 40</w:t>
      </w:r>
    </w:p>
    <w:p w14:paraId="1514E452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505 21 1 1 1 36 55 60 55 55 40</w:t>
      </w:r>
    </w:p>
    <w:p w14:paraId="5D87DEFA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505 23 1 1 1 37 45 45 50 40 40</w:t>
      </w:r>
    </w:p>
    <w:p w14:paraId="4081F7B5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505 24 1 1 1 38 60 60 60 60 60</w:t>
      </w:r>
    </w:p>
    <w:p w14:paraId="5508C141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505 25 1 1 1 39 55 60 60 60 60</w:t>
      </w:r>
    </w:p>
    <w:p w14:paraId="4BEAC709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505 26 1 1 1 40 55 55 55 45 45</w:t>
      </w:r>
    </w:p>
    <w:p w14:paraId="08E277BE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505 27 1 1 1 41 55 60 60 40 40</w:t>
      </w:r>
    </w:p>
    <w:p w14:paraId="731874D5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505 28 1 1 1 42 60 65 65 65 60</w:t>
      </w:r>
    </w:p>
    <w:p w14:paraId="0C471428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505 29 1 1 1 43 45 45 45 40 40</w:t>
      </w:r>
    </w:p>
    <w:p w14:paraId="1DDCF0EA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505 31 1 1 1 44 55 55 55 45 45</w:t>
      </w:r>
    </w:p>
    <w:p w14:paraId="40130531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505 32 1 1 1 45 55 60 60 60 50</w:t>
      </w:r>
    </w:p>
    <w:p w14:paraId="34BB0DE1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505 33 1 1 1 46 55 55 55 45 45</w:t>
      </w:r>
    </w:p>
    <w:p w14:paraId="07104BDB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505 34 1 1 1 47 55 60 60 60 60</w:t>
      </w:r>
    </w:p>
    <w:p w14:paraId="173ABF3E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505 35 1 1 1 48 55 60 65 65 60</w:t>
      </w:r>
    </w:p>
    <w:p w14:paraId="43C76738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505 36 1 1 1 49 55 55 55 45 40</w:t>
      </w:r>
    </w:p>
    <w:p w14:paraId="53CFA3F0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505 41 1 1 1 50 50 55 55 55 55</w:t>
      </w:r>
    </w:p>
    <w:p w14:paraId="5FD10ACC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505 44 1 1 1 51 60 60 60 60 60</w:t>
      </w:r>
    </w:p>
    <w:p w14:paraId="7198216D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505 45 1 1 1 52 60 60 65 55 45</w:t>
      </w:r>
    </w:p>
    <w:p w14:paraId="74475352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505 47 1 1 1 53 60 60 60 55 45</w:t>
      </w:r>
    </w:p>
    <w:p w14:paraId="6F547363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505 48 1 1 1 54 55 60 60 55 40</w:t>
      </w:r>
    </w:p>
    <w:p w14:paraId="15DB8DE2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505 49 1 1 1 55 55 55 55 45 45</w:t>
      </w:r>
    </w:p>
    <w:p w14:paraId="22DEE6C1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505 51 1 1 1 56 55 60 60 55 45</w:t>
      </w:r>
    </w:p>
    <w:p w14:paraId="5C4730CF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505 53 1 1 1 57 55 60 60 60 60</w:t>
      </w:r>
    </w:p>
    <w:p w14:paraId="322865F8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505 55 1 1 1 58 50 45 55 45 45</w:t>
      </w:r>
    </w:p>
    <w:p w14:paraId="52DC9CBB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505 56 1 1 1 59 55 60 60 55 40</w:t>
      </w:r>
    </w:p>
    <w:p w14:paraId="74759044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505 57 1 1 1 60 60 60 60 60 55</w:t>
      </w:r>
    </w:p>
    <w:p w14:paraId="5D2C74D7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505 58 1 1 1 61 55 60 60 45 40</w:t>
      </w:r>
    </w:p>
    <w:p w14:paraId="0D8B4AEE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505 59 1 1 1 62 55 60 60 45 40</w:t>
      </w:r>
    </w:p>
    <w:p w14:paraId="33C63260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505 60 1 1 1 63 50 60 60 60 55</w:t>
      </w:r>
    </w:p>
    <w:p w14:paraId="55876344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505 61 1 1 1 64 60 60 60 65 60</w:t>
      </w:r>
    </w:p>
    <w:p w14:paraId="45F8121A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505 62 1 1 1 65 60 60 60 60 60</w:t>
      </w:r>
    </w:p>
    <w:p w14:paraId="58DB4696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505 63 1 1 1 66 60 60 60 50 40</w:t>
      </w:r>
    </w:p>
    <w:p w14:paraId="6F2FCBD8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505 64 1 1 1 67 60 55 60 60 55</w:t>
      </w:r>
    </w:p>
    <w:p w14:paraId="17AC1821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505 66 1 1 1 68 55 55 55 45 40</w:t>
      </w:r>
    </w:p>
    <w:p w14:paraId="40266ACD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505 67 1 1 1 69 50 60 60 40 40</w:t>
      </w:r>
    </w:p>
    <w:p w14:paraId="1CDC18E3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505 68 1 1 1 70 55 55 55 40 40</w:t>
      </w:r>
    </w:p>
    <w:p w14:paraId="42B36AD8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505 69 1 1 1 71 55 55 55 45 40</w:t>
      </w:r>
    </w:p>
    <w:p w14:paraId="7816CB04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505 71 1 1 1 72 60 60 60 60 60</w:t>
      </w:r>
    </w:p>
    <w:p w14:paraId="1D773D89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505 72 1 1 1 73 55 55 60 55 45</w:t>
      </w:r>
    </w:p>
    <w:p w14:paraId="02806599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lastRenderedPageBreak/>
        <w:t>505 73 1 1 1 74 55 45 50 45 45</w:t>
      </w:r>
    </w:p>
    <w:p w14:paraId="12C6543C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505 74 1 1 1 75 65 60 60 60 55</w:t>
      </w:r>
    </w:p>
    <w:p w14:paraId="5D9A375F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505 75 1 1 1 76 55 55 55 40 40</w:t>
      </w:r>
    </w:p>
    <w:p w14:paraId="004B237D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505 77 1 1 1 77 60 60 60 60 60</w:t>
      </w:r>
    </w:p>
    <w:p w14:paraId="5D9D1C12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505 78 1 1 1 78 60 60 60 50 40</w:t>
      </w:r>
    </w:p>
    <w:p w14:paraId="6F4AB814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505 79 1 1 1 79 45 45 45 40 40</w:t>
      </w:r>
    </w:p>
    <w:p w14:paraId="2084C1D1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505 80 1 1 1 80 55 55 55 45 40</w:t>
      </w:r>
    </w:p>
    <w:p w14:paraId="200C2DCB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505 00 1 0 2 00 60 60 60 30 30</w:t>
      </w:r>
    </w:p>
    <w:p w14:paraId="0E458770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505 02 1 1 2 01 40 40 40 40 40</w:t>
      </w:r>
    </w:p>
    <w:p w14:paraId="1C697A21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505 04 1 1 2 02 60 55 55 55 55</w:t>
      </w:r>
    </w:p>
    <w:p w14:paraId="157EFE6F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505 09 1 1 2 03 65 65 65 65 65</w:t>
      </w:r>
    </w:p>
    <w:p w14:paraId="43F3B5E0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505 11 1 1 2 04 50 45 40 40 40</w:t>
      </w:r>
    </w:p>
    <w:p w14:paraId="77952C23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505 22 1 1 2 05 55 55 60 55 60</w:t>
      </w:r>
    </w:p>
    <w:p w14:paraId="30CB2BC8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505 39 1 1 2 06 60 60 60 60 60</w:t>
      </w:r>
    </w:p>
    <w:p w14:paraId="7D5B753D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505 40 1 1 2 07 60 60 60 60 60</w:t>
      </w:r>
    </w:p>
    <w:p w14:paraId="38ADA058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505 46 1 1 2 08 50 50 50 40 30</w:t>
      </w:r>
    </w:p>
    <w:p w14:paraId="77ED1B1E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505 13 1 1 2 09 55 55 55 55 55</w:t>
      </w:r>
    </w:p>
    <w:p w14:paraId="5E365538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505 76 1 1 2 10 60 60 60 60 45</w:t>
      </w:r>
    </w:p>
    <w:p w14:paraId="657020FB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505 43 1 1 2 11 60 60 60 50 50</w:t>
      </w:r>
    </w:p>
    <w:p w14:paraId="19AE1CA5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505 54 1 1 2 12 55 55 60 55 50</w:t>
      </w:r>
    </w:p>
    <w:p w14:paraId="478DA927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505 01 1 1 2 13 50 45 45 45 45</w:t>
      </w:r>
    </w:p>
    <w:p w14:paraId="209F1463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505 07 1 1 2 14 40 40 45 40 40</w:t>
      </w:r>
    </w:p>
    <w:p w14:paraId="11DDDDEE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505 14 1 1 2 15 50 55 55 50 40</w:t>
      </w:r>
    </w:p>
    <w:p w14:paraId="07979D46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505 30 1 1 2 16 60 60 60 60 60</w:t>
      </w:r>
    </w:p>
    <w:p w14:paraId="5E79478A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505 37 1 1 2 17 50 55 55 55 55</w:t>
      </w:r>
    </w:p>
    <w:p w14:paraId="6DBA736A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505 50 1 1 2 18 40 40 40 40 40</w:t>
      </w:r>
    </w:p>
    <w:p w14:paraId="24EA9422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505 52 1 1 2 19 60 60 60 60 60</w:t>
      </w:r>
    </w:p>
    <w:p w14:paraId="5641A21C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505 65 1 1 2 20 60 60 55 55 45</w:t>
      </w:r>
    </w:p>
    <w:p w14:paraId="2EF4EA22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505 70 1 1 2 21 55 55 55 45 45</w:t>
      </w:r>
    </w:p>
    <w:p w14:paraId="04C6EBA7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505 38 1 1 2 22 45 45 50 50 50</w:t>
      </w:r>
    </w:p>
    <w:p w14:paraId="5E4B1C37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505 42 1 1 2 23 45 40 40 40 45</w:t>
      </w:r>
    </w:p>
    <w:p w14:paraId="02864CD1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505 03 1 1 2 24 40 40 40 40 35</w:t>
      </w:r>
    </w:p>
    <w:p w14:paraId="753D9170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505 05 1 1 2 25 60 60 50 50 50</w:t>
      </w:r>
    </w:p>
    <w:p w14:paraId="560179A3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505 06 1 1 2 26 70 70 70 70 70</w:t>
      </w:r>
    </w:p>
    <w:p w14:paraId="11A44E0A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505 08 1 1 2 27 55 55 55 40 40</w:t>
      </w:r>
    </w:p>
    <w:p w14:paraId="675297B8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505 10 1 1 2 28 40 40 40 40 40</w:t>
      </w:r>
    </w:p>
    <w:p w14:paraId="66934FA0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505 12 1 1 2 29 55 55 55 55 55</w:t>
      </w:r>
    </w:p>
    <w:p w14:paraId="3C62888A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505 15 1 1 2 30 45 45 45 45 40</w:t>
      </w:r>
    </w:p>
    <w:p w14:paraId="2B1CE0B0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505 16 1 1 2 31 65 65 65 65 65</w:t>
      </w:r>
    </w:p>
    <w:p w14:paraId="0DE48F84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505 17 1 1 2 32 50 50 40 20 20</w:t>
      </w:r>
    </w:p>
    <w:p w14:paraId="14626AAF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505 18 1 1 2 33 45 45 45 45 45</w:t>
      </w:r>
    </w:p>
    <w:p w14:paraId="1EA38A1A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505 19 1 1 2 34 55 55 55 40 40</w:t>
      </w:r>
    </w:p>
    <w:p w14:paraId="02F5C8B6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505 20 1 1 2 35 55 45 45 45 45</w:t>
      </w:r>
    </w:p>
    <w:p w14:paraId="2A21A99D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 xml:space="preserve">505 21 1 1 2 36 </w:t>
      </w:r>
    </w:p>
    <w:p w14:paraId="6874A80E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lastRenderedPageBreak/>
        <w:t>505 23 1 1 2 37 30 30 40 40 30</w:t>
      </w:r>
    </w:p>
    <w:p w14:paraId="5E5FFE85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505 24 1 1 2 38 60 60 60 60 60</w:t>
      </w:r>
    </w:p>
    <w:p w14:paraId="23B42190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505 25 1 1 2 39 45 45 45 45 45</w:t>
      </w:r>
    </w:p>
    <w:p w14:paraId="507864B5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505 26 1 1 2 40 20 20 20 20 20</w:t>
      </w:r>
    </w:p>
    <w:p w14:paraId="35BC53F6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505 27 1 1 2 41 40 40 40 40 40</w:t>
      </w:r>
    </w:p>
    <w:p w14:paraId="14EDE6E7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505 28 1 1 2 42 40 45 65 65 65</w:t>
      </w:r>
    </w:p>
    <w:p w14:paraId="05BFD9EE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505 29 1 1 2 43 40 40 40 40 30</w:t>
      </w:r>
    </w:p>
    <w:p w14:paraId="2C1820CE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505 31 1 1 2 44 45 40 40 40 40</w:t>
      </w:r>
    </w:p>
    <w:p w14:paraId="34AF5228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505 32 1 1 2 45 45 45 55 55 55</w:t>
      </w:r>
    </w:p>
    <w:p w14:paraId="44EFA1C5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505 33 1 1 2 46 40 40 40 40 40</w:t>
      </w:r>
    </w:p>
    <w:p w14:paraId="381DE938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505 34 1 1 2 47 30 30 40 40 40</w:t>
      </w:r>
    </w:p>
    <w:p w14:paraId="6E88DD56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505 35 1 1 2 48 70 70 70 70 70</w:t>
      </w:r>
    </w:p>
    <w:p w14:paraId="13A01DD6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505 36 1 1 2 49 45 45 45 30 30</w:t>
      </w:r>
    </w:p>
    <w:p w14:paraId="00A55C4F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505 41 1 1 2 50 40 40 40 30 30</w:t>
      </w:r>
    </w:p>
    <w:p w14:paraId="62D2F3B3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505 44 1 1 2 51 55 55 60 60 60</w:t>
      </w:r>
    </w:p>
    <w:p w14:paraId="51DC124A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505 45 1 1 2 52 60 60 55 55 55</w:t>
      </w:r>
    </w:p>
    <w:p w14:paraId="02B67448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505 47 1 1 2 53 55 55 60 55 30</w:t>
      </w:r>
    </w:p>
    <w:p w14:paraId="2C97A801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505 48 1 1 2 54 55 55 55 55 55</w:t>
      </w:r>
    </w:p>
    <w:p w14:paraId="5114EA88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505 49 1 1 2 55 40 40 40 30 30</w:t>
      </w:r>
    </w:p>
    <w:p w14:paraId="2A764EC8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505 51 1 1 2 56 60 55 60 60 60</w:t>
      </w:r>
    </w:p>
    <w:p w14:paraId="17B90D4D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505 53 1 1 2 57 40 40 40 40 40</w:t>
      </w:r>
    </w:p>
    <w:p w14:paraId="313FF0C1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505 55 1 1 2 58 55 55 55 35 35</w:t>
      </w:r>
    </w:p>
    <w:p w14:paraId="7D03F546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505 56 1 1 2 59 50 45 50 40 40</w:t>
      </w:r>
    </w:p>
    <w:p w14:paraId="1BE5847B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505 57 1 1 2 60 60 60 50 45 30</w:t>
      </w:r>
    </w:p>
    <w:p w14:paraId="4F181483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505 58 1 1 2 61 55 60 60 40 40</w:t>
      </w:r>
    </w:p>
    <w:p w14:paraId="69D7B769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505 59 1 1 2 62 55 55 55 55 45</w:t>
      </w:r>
    </w:p>
    <w:p w14:paraId="13A41E79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505 60 1 1 2 63 40 30 30 30 30</w:t>
      </w:r>
    </w:p>
    <w:p w14:paraId="1A31CDF1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505 61 1 1 2 64 40 40 50 40 40</w:t>
      </w:r>
    </w:p>
    <w:p w14:paraId="03B6630E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505 62 1 1 2 65 55 65 65 70 70</w:t>
      </w:r>
    </w:p>
    <w:p w14:paraId="0702D506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505 63 1 1 2 66 55 60 60 55 40</w:t>
      </w:r>
    </w:p>
    <w:p w14:paraId="12B2FEDB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505 64 1 1 2 67 60 60 60 60 60</w:t>
      </w:r>
    </w:p>
    <w:p w14:paraId="77E7C975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505 66 1 1 2 68 45 55 55 55 55</w:t>
      </w:r>
    </w:p>
    <w:p w14:paraId="12288CA9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505 67 1 1 2 69 55 55 55 40 40</w:t>
      </w:r>
    </w:p>
    <w:p w14:paraId="38A8EC50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505 68 1 1 2 70 45 45 45 35 35</w:t>
      </w:r>
    </w:p>
    <w:p w14:paraId="437E8663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505 69 1 1 2 71 45 45 45 35 35</w:t>
      </w:r>
    </w:p>
    <w:p w14:paraId="67F66F2F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505 71 1 1 2 72 55 50 50 35 35</w:t>
      </w:r>
    </w:p>
    <w:p w14:paraId="74145B80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505 72 1 1 2 73 55 55 50 35 35</w:t>
      </w:r>
    </w:p>
    <w:p w14:paraId="4C074040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505 73 1 1 2 74 50 50 50 35 35</w:t>
      </w:r>
    </w:p>
    <w:p w14:paraId="4D38AFBD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505 74 1 1 2 75 55 55 55 45 45</w:t>
      </w:r>
    </w:p>
    <w:p w14:paraId="12BAD35C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505 75 1 1 2 76 55 55 55 40 40</w:t>
      </w:r>
    </w:p>
    <w:p w14:paraId="244B20E7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505 77 1 1 2 77 55 55 55 55 55</w:t>
      </w:r>
    </w:p>
    <w:p w14:paraId="713A0566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505 78 1 1 2 78</w:t>
      </w:r>
    </w:p>
    <w:p w14:paraId="59EDFED5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505 79 1 1 2 79 55 55 55 55 55</w:t>
      </w:r>
    </w:p>
    <w:p w14:paraId="1A56170F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505 80 1 1 2 80 45 45 45 45 45</w:t>
      </w:r>
    </w:p>
    <w:p w14:paraId="73BF6094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lastRenderedPageBreak/>
        <w:t>505 00 1 0 3 00 70 60 60 30 35</w:t>
      </w:r>
    </w:p>
    <w:p w14:paraId="0FE90E92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505 02 1 1 3 01 55 55 55 35 35</w:t>
      </w:r>
    </w:p>
    <w:p w14:paraId="7AE0B3CD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505 04 1 1 3 02 60 60 60 55 55</w:t>
      </w:r>
    </w:p>
    <w:p w14:paraId="195ECB97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505 09 1 1 3 03 80 85 80 85 90</w:t>
      </w:r>
    </w:p>
    <w:p w14:paraId="64B52D1B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505 11 1 1 3 04 55 45 40 40 40</w:t>
      </w:r>
    </w:p>
    <w:p w14:paraId="15904911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505 22 1 1 3 05 70 90 85 85 90</w:t>
      </w:r>
    </w:p>
    <w:p w14:paraId="5B4FC600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505 39 1 1 3 06 75 75 80 80 80</w:t>
      </w:r>
    </w:p>
    <w:p w14:paraId="1E6BCA04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505 40 1 1 3 07 30 40 40 30 30</w:t>
      </w:r>
    </w:p>
    <w:p w14:paraId="2831B107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505 46 1 1 3 08 55 55 60 20 20</w:t>
      </w:r>
    </w:p>
    <w:p w14:paraId="15612E84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505 13 1 1 3 09 60 40 60 50 55</w:t>
      </w:r>
    </w:p>
    <w:p w14:paraId="4C4230AE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505 76 1 1 3 10 70 75 75 60 60</w:t>
      </w:r>
    </w:p>
    <w:p w14:paraId="22525BEE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505 43 1 1 3 11 60 65 65 60 60</w:t>
      </w:r>
    </w:p>
    <w:p w14:paraId="4C9D6F55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505 54 1 1 3 12 40 30 40 30 35</w:t>
      </w:r>
    </w:p>
    <w:p w14:paraId="4EC500B8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505 01 1 1 3 13 55 30 40 40 40</w:t>
      </w:r>
    </w:p>
    <w:p w14:paraId="76B981CF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505 07 1 1 3 14 40 50 55 45 40</w:t>
      </w:r>
    </w:p>
    <w:p w14:paraId="45B5E2C7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 xml:space="preserve">505 14 1 1 3 15 </w:t>
      </w:r>
    </w:p>
    <w:p w14:paraId="6DC9BA71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505 30 1 1 3 16 55 70 70 75 70</w:t>
      </w:r>
    </w:p>
    <w:p w14:paraId="6F026C32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505 37 1 1 3 17 70 60 70 75 75</w:t>
      </w:r>
    </w:p>
    <w:p w14:paraId="4AFDB0C6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505 50 1 1 3 18 65 60 65 65 65</w:t>
      </w:r>
    </w:p>
    <w:p w14:paraId="01738A74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505 52 1 1 3 19 60 70 75 75 75</w:t>
      </w:r>
    </w:p>
    <w:p w14:paraId="4893348B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505 65 1 1 3 20 65 70 65 65 55</w:t>
      </w:r>
    </w:p>
    <w:p w14:paraId="52539F5F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505 70 1 1 3 21 60 65 60 65 60</w:t>
      </w:r>
    </w:p>
    <w:p w14:paraId="6D15F3DF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505 38 1 1 3 22 45 45 55 40 40</w:t>
      </w:r>
    </w:p>
    <w:p w14:paraId="7E39B595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505 42 1 1 3 23 45 40 60 55 55</w:t>
      </w:r>
    </w:p>
    <w:p w14:paraId="06F813D6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505 03 1 1 3 24 55 65 60 55 40</w:t>
      </w:r>
    </w:p>
    <w:p w14:paraId="761DB236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505 05 1 1 3 25 55 55 60 20 20</w:t>
      </w:r>
    </w:p>
    <w:p w14:paraId="6C4AA7AB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505 06 1 1 3 26 90 85 85 85 85</w:t>
      </w:r>
    </w:p>
    <w:p w14:paraId="070F3440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505 08 1 1 3 27 70 80 70 75 75</w:t>
      </w:r>
    </w:p>
    <w:p w14:paraId="6D5428BB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505 10 1 1 3 28 55 55 60 45 45</w:t>
      </w:r>
    </w:p>
    <w:p w14:paraId="50AB7196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505 12 1 1 3 29 60 65 60 60 60</w:t>
      </w:r>
    </w:p>
    <w:p w14:paraId="5C3177CF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505 15 1 1 3 30 20 25 35 15 10</w:t>
      </w:r>
    </w:p>
    <w:p w14:paraId="70CE24C0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505 16 1 1 3 31 85 90 90 95 90</w:t>
      </w:r>
    </w:p>
    <w:p w14:paraId="2F64D0D0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505 17 1 1 3 32 60 80 85 80 80</w:t>
      </w:r>
    </w:p>
    <w:p w14:paraId="49AB872A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505 18 1 1 3 33 40 30 40 30 30</w:t>
      </w:r>
    </w:p>
    <w:p w14:paraId="546D3AA9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505 19 1 1 3 34 60 70 75 70 70</w:t>
      </w:r>
    </w:p>
    <w:p w14:paraId="7D704E84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505 20 1 1 3 35 40 30 40 30 30</w:t>
      </w:r>
    </w:p>
    <w:p w14:paraId="58811816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505 21 1 1 3 36 55 60 60 40 40</w:t>
      </w:r>
    </w:p>
    <w:p w14:paraId="6B85E0D3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505 23 1 1 3 37 60 60 65 40 40</w:t>
      </w:r>
    </w:p>
    <w:p w14:paraId="0A0F00E2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505 24 1 1 3 38</w:t>
      </w:r>
    </w:p>
    <w:p w14:paraId="7CA185E3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505 25 1 1 3 39 55 55 65 65 60</w:t>
      </w:r>
    </w:p>
    <w:p w14:paraId="5B9A409C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505 26 1 1 3 40 60 65 65 60 60</w:t>
      </w:r>
    </w:p>
    <w:p w14:paraId="47AD9749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505 27 1 1 3 41 15 15 15 15 15</w:t>
      </w:r>
    </w:p>
    <w:p w14:paraId="69919399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505 28 1 1 3 42 55 55 60 60 60</w:t>
      </w:r>
    </w:p>
    <w:p w14:paraId="10D84ABF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505 29 1 1 3 43 55 85 80 80 80</w:t>
      </w:r>
    </w:p>
    <w:p w14:paraId="54B84605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lastRenderedPageBreak/>
        <w:t>505 31 1 1 3 44 55 60 60 60 60</w:t>
      </w:r>
    </w:p>
    <w:p w14:paraId="3C631658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505 32 1 1 3 45 55 60 65 65 60</w:t>
      </w:r>
    </w:p>
    <w:p w14:paraId="405CF05B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505 33 1 1 3 46 60 65 60 65 65</w:t>
      </w:r>
    </w:p>
    <w:p w14:paraId="487DAA5A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505 34 1 1 3 47 60 65 65 65 65</w:t>
      </w:r>
    </w:p>
    <w:p w14:paraId="17FD09A0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505 35 1 1 3 48 70 85 80 80 80</w:t>
      </w:r>
    </w:p>
    <w:p w14:paraId="61670B2D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505 36 1 1 3 49 60 70 70 75 70</w:t>
      </w:r>
    </w:p>
    <w:p w14:paraId="4924A533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505 41 1 1 3 50 70 75 70 70 70</w:t>
      </w:r>
    </w:p>
    <w:p w14:paraId="1DE265EE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505 44 1 1 3 51 60 65 60 65 65</w:t>
      </w:r>
    </w:p>
    <w:p w14:paraId="116D0B1E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505 45 1 1 3 52 75 80 80 75 75</w:t>
      </w:r>
    </w:p>
    <w:p w14:paraId="1F504575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505 47 1 1 3 53 55 60 60 40 40</w:t>
      </w:r>
    </w:p>
    <w:p w14:paraId="65855EE3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505 48 1 1 3 54 55 45 60 40 40</w:t>
      </w:r>
    </w:p>
    <w:p w14:paraId="48960BF2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505 49 1 1 3 55 70 75 70 75 70</w:t>
      </w:r>
    </w:p>
    <w:p w14:paraId="3F5528D1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505 51 1 1 3 56 60 65 60 60 65</w:t>
      </w:r>
    </w:p>
    <w:p w14:paraId="410BB4F7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505 53 1 1 3 57 60</w:t>
      </w:r>
    </w:p>
    <w:p w14:paraId="792A35CD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505 55 1 1 3 58 55 60 55 40 40</w:t>
      </w:r>
    </w:p>
    <w:p w14:paraId="635F0403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505 56 1 1 3 59 60 60 65 50 50</w:t>
      </w:r>
    </w:p>
    <w:p w14:paraId="4F29E1BF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505 57 1 1 3 60 65 60 65 40 40</w:t>
      </w:r>
    </w:p>
    <w:p w14:paraId="14C6437E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505 58 1 1 3 61 40 50 55 30 30</w:t>
      </w:r>
    </w:p>
    <w:p w14:paraId="1517E9DB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505 59 1 1 3 62 55 55 55 25 25</w:t>
      </w:r>
    </w:p>
    <w:p w14:paraId="5173290F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505 60 1 1 3 63 60 70 65 65 65</w:t>
      </w:r>
    </w:p>
    <w:p w14:paraId="49FB0E9F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505 61 1 1 3 64 65 75 70 70 70</w:t>
      </w:r>
    </w:p>
    <w:p w14:paraId="3F6CD25D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505 62 1 1 3 65 85 85 80 85 80</w:t>
      </w:r>
    </w:p>
    <w:p w14:paraId="4CCF0324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505 63 1 1 3 66 65 65 70 55 55</w:t>
      </w:r>
    </w:p>
    <w:p w14:paraId="3CB84F40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505 64 1 1 3 67 60 75 65 80 75</w:t>
      </w:r>
    </w:p>
    <w:p w14:paraId="05C5158F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505 66 1 1 3 68 55 55 60 40 40</w:t>
      </w:r>
    </w:p>
    <w:p w14:paraId="74D8B11D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505 67 1 1 3 69 55 55 70 30 30</w:t>
      </w:r>
    </w:p>
    <w:p w14:paraId="380F9F25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505 68 1 1 3 70 60 60 60 20 20</w:t>
      </w:r>
    </w:p>
    <w:p w14:paraId="4A5920CA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505 69 1 1 3 71 55 75 75 70 70</w:t>
      </w:r>
    </w:p>
    <w:p w14:paraId="584BB0C2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505 71 1 1 3 72 75 75 70 70 80</w:t>
      </w:r>
    </w:p>
    <w:p w14:paraId="6AC8F856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505 72 1 1 3 73 60 60 65 65 65</w:t>
      </w:r>
    </w:p>
    <w:p w14:paraId="3AEBF0BB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505 73 1 1 3 74 55 55 55 20 20</w:t>
      </w:r>
    </w:p>
    <w:p w14:paraId="087F0895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505 74 1 1 3 75 60 65 60 65 65</w:t>
      </w:r>
    </w:p>
    <w:p w14:paraId="0C78FD05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505 75 1 1 3 76 55 60 60 40 40</w:t>
      </w:r>
    </w:p>
    <w:p w14:paraId="188F67D5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505 77 1 1 3 77 60 65 60 60 60</w:t>
      </w:r>
    </w:p>
    <w:p w14:paraId="508F2700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 xml:space="preserve">505 78 1 1 3 78 </w:t>
      </w:r>
    </w:p>
    <w:p w14:paraId="1ED815ED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505 79 1 1 3 79 60 60 60 65 65</w:t>
      </w:r>
    </w:p>
    <w:p w14:paraId="62CDE04A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505 80 1 1 3 80 75 70 75 65 65</w:t>
      </w:r>
    </w:p>
    <w:p w14:paraId="0F2263C2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506 00 1 0 1 00 60 65 70 60 40</w:t>
      </w:r>
    </w:p>
    <w:p w14:paraId="3559BA08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506 02 1 2 1 01 35 30 40 30 30</w:t>
      </w:r>
    </w:p>
    <w:p w14:paraId="4E42935B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506 04 1 2 1 02 60 60 70 65 70</w:t>
      </w:r>
    </w:p>
    <w:p w14:paraId="6B1BEAB7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506 09 1 2 1 03 55 45 55 50 45</w:t>
      </w:r>
    </w:p>
    <w:p w14:paraId="29085476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506 11 1 2 1 04 40 40 55 40 45</w:t>
      </w:r>
    </w:p>
    <w:p w14:paraId="3F9CEE96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506 22 1 2 1 05 40 55 60 55 60</w:t>
      </w:r>
    </w:p>
    <w:p w14:paraId="0279C16B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506 39 1 2 1 06 45 60 50 45 55</w:t>
      </w:r>
    </w:p>
    <w:p w14:paraId="13FDDFF2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lastRenderedPageBreak/>
        <w:t>506 40 1 2 1 07 60 55 65 60 65</w:t>
      </w:r>
    </w:p>
    <w:p w14:paraId="0D84F1A1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506 46 1 2 1 08 45 55 60 60 40</w:t>
      </w:r>
    </w:p>
    <w:p w14:paraId="40366622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506 13 1 2 1 09 40 35 60 45 40</w:t>
      </w:r>
    </w:p>
    <w:p w14:paraId="01F90C7C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506 76 1 2 1 10 60 60 65 55 65</w:t>
      </w:r>
    </w:p>
    <w:p w14:paraId="4A609443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506 43 1 2 1 11 55 45 40 45 55</w:t>
      </w:r>
    </w:p>
    <w:p w14:paraId="7624B66A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506 54 1 2 1 12 40 45 30 30 35</w:t>
      </w:r>
    </w:p>
    <w:p w14:paraId="7976FCD0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506 01 1 2 1 13 55 55 60 45 40</w:t>
      </w:r>
    </w:p>
    <w:p w14:paraId="64CD9E96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506 07 1 2 1 14 60 60 65 60 55</w:t>
      </w:r>
    </w:p>
    <w:p w14:paraId="3F49D767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506 14 1 2 1 15 45 40 55 40 40</w:t>
      </w:r>
    </w:p>
    <w:p w14:paraId="0ED96E60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506 30 1 2 1 16 60 55 65 60 60</w:t>
      </w:r>
    </w:p>
    <w:p w14:paraId="466C1830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506 37 1 2 1 17 40 35 45 40 40</w:t>
      </w:r>
    </w:p>
    <w:p w14:paraId="3BE8D5EF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506 50 1 2 1 18 40 45 60 65 70</w:t>
      </w:r>
    </w:p>
    <w:p w14:paraId="6E640C43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506 52 1 2 1 19 60 55 60 70 70</w:t>
      </w:r>
    </w:p>
    <w:p w14:paraId="0F374966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506 65 1 2 1 20 40 45 55 35 40</w:t>
      </w:r>
    </w:p>
    <w:p w14:paraId="570786A0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506 70 1 2 1 21 55 35 45 35 30</w:t>
      </w:r>
    </w:p>
    <w:p w14:paraId="56C48748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506 38 1 2 1 22 40 35 45 40 40</w:t>
      </w:r>
    </w:p>
    <w:p w14:paraId="4C86C938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506 42 1 2 1 23 40 35 50 55 60</w:t>
      </w:r>
    </w:p>
    <w:p w14:paraId="69E2510B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506 03 1 2 1 24 40 35 40 35 30</w:t>
      </w:r>
    </w:p>
    <w:p w14:paraId="2A4BFBD3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506 05 1 2 1 25 55 55 60 60 65</w:t>
      </w:r>
    </w:p>
    <w:p w14:paraId="4008858D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506 06 1 2 1 26 60 65 70 65 65</w:t>
      </w:r>
    </w:p>
    <w:p w14:paraId="21F83908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506 08 1 2 1 27 55 45 55 55 45</w:t>
      </w:r>
    </w:p>
    <w:p w14:paraId="4AB0B455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506 10 1 2 1 28 55 45 60 55 60</w:t>
      </w:r>
    </w:p>
    <w:p w14:paraId="78030534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506 12 1 2 1 29 60 65 65 70 60</w:t>
      </w:r>
    </w:p>
    <w:p w14:paraId="26EBA469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506 15 1 2 1 30 40 45 35 35 45</w:t>
      </w:r>
    </w:p>
    <w:p w14:paraId="390F2830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506 16 1 2 1 31 60 55 55 45 55</w:t>
      </w:r>
    </w:p>
    <w:p w14:paraId="15857D53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506 17 1 2 1 32 70 60 65 60 65</w:t>
      </w:r>
    </w:p>
    <w:p w14:paraId="3D25A25C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506 18 1 2 1 33 65 60 60 65 60</w:t>
      </w:r>
    </w:p>
    <w:p w14:paraId="67D268A7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506 19 1 2 1 34 40 45 55 40 45</w:t>
      </w:r>
    </w:p>
    <w:p w14:paraId="0E05C894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506 20 1 2 1 35 55 55 60 65 60</w:t>
      </w:r>
    </w:p>
    <w:p w14:paraId="0EEC9D8D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506 21 1 2 1 36 40 40 50 40 45</w:t>
      </w:r>
    </w:p>
    <w:p w14:paraId="2664DE26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506 23 1 2 1 37 45 40 55 45 40</w:t>
      </w:r>
    </w:p>
    <w:p w14:paraId="06AB2CED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506 24 1 2 1 38 55 55 60 55 55</w:t>
      </w:r>
    </w:p>
    <w:p w14:paraId="6FE740C2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506 25 1 2 1 39 60 55 60 55 45</w:t>
      </w:r>
    </w:p>
    <w:p w14:paraId="15AC4951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506 26 1 2 1 40 60 55 65 70 65</w:t>
      </w:r>
    </w:p>
    <w:p w14:paraId="0D855F34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506 27 1 2 1 41 40 40 35 35 35</w:t>
      </w:r>
    </w:p>
    <w:p w14:paraId="50A1F8E6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506 28 1 2 1 42 65 65 70 60 60</w:t>
      </w:r>
    </w:p>
    <w:p w14:paraId="70D6736E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506 29 1 2 1 43 55 45 60 65 60</w:t>
      </w:r>
    </w:p>
    <w:p w14:paraId="6E174808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506 31 1 2 1 44 55 55 60 45 40</w:t>
      </w:r>
    </w:p>
    <w:p w14:paraId="0E334B87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506 32 1 2 1 45 45 45 45 40 40</w:t>
      </w:r>
    </w:p>
    <w:p w14:paraId="60E52DD1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506 33 1 2 1 46 55 55 60 40 35</w:t>
      </w:r>
    </w:p>
    <w:p w14:paraId="531B9878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506 34 1 2 1 47 55 45 55 50 45</w:t>
      </w:r>
    </w:p>
    <w:p w14:paraId="64B522DC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506 35 1 2 1 48 50 45 55 55 45</w:t>
      </w:r>
    </w:p>
    <w:p w14:paraId="14074803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506 36 1 2 1 49 60 60 65 65 70</w:t>
      </w:r>
    </w:p>
    <w:p w14:paraId="766258C1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506 41 1 2 1 50 55 55 60 40 40</w:t>
      </w:r>
    </w:p>
    <w:p w14:paraId="35F3D0C3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lastRenderedPageBreak/>
        <w:t>506 44 1 2 1 51 60 55 60 60 55</w:t>
      </w:r>
    </w:p>
    <w:p w14:paraId="659C8B00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506 45 1 2 1 52 45 45 40 50 40</w:t>
      </w:r>
    </w:p>
    <w:p w14:paraId="418D67C0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506 47 1 2 1 53 60 45 45 60 60</w:t>
      </w:r>
    </w:p>
    <w:p w14:paraId="68D2080A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506 48 1 2 1 54 55 45 50 45 40</w:t>
      </w:r>
    </w:p>
    <w:p w14:paraId="5C8B58EC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506 49 1 2 1 55 60 60 65 65 60</w:t>
      </w:r>
    </w:p>
    <w:p w14:paraId="68DF4826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506 51 1 2 1 56 40 40 35 40 40</w:t>
      </w:r>
    </w:p>
    <w:p w14:paraId="58DFC1A7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506 53 1 2 1 57 50 45 55 55 50</w:t>
      </w:r>
    </w:p>
    <w:p w14:paraId="1B151A6F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506 55 1 2 1 58 60 55 60 55 55</w:t>
      </w:r>
    </w:p>
    <w:p w14:paraId="13A3C3FB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506 56 1 2 1 59 55 45 40 55 40</w:t>
      </w:r>
    </w:p>
    <w:p w14:paraId="0CA23BBE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506 57 1 2 1 60 55 60 60 65 65</w:t>
      </w:r>
    </w:p>
    <w:p w14:paraId="46DAAD68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506 58 1 2 1 61 60 55 60 65 60</w:t>
      </w:r>
    </w:p>
    <w:p w14:paraId="4E3B5043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506 59 1 2 1 62 40 35 30 35 30</w:t>
      </w:r>
    </w:p>
    <w:p w14:paraId="5483003E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506 60 1 2 1 63 60 65 60 65 70</w:t>
      </w:r>
    </w:p>
    <w:p w14:paraId="40AD2590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506 61 1 2 1 64 55 45 55 60 60</w:t>
      </w:r>
    </w:p>
    <w:p w14:paraId="4D86D363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506 62 1 2 1 65 60 55 60 60 65</w:t>
      </w:r>
    </w:p>
    <w:p w14:paraId="48686125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506 63 1 2 1 66 55 55 55 50 45</w:t>
      </w:r>
    </w:p>
    <w:p w14:paraId="67639CA9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506 64 1 2 1 67 45 40 55 45 40</w:t>
      </w:r>
    </w:p>
    <w:p w14:paraId="737DDF86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506 66 1 2 1 68 60 55 60 55 50</w:t>
      </w:r>
    </w:p>
    <w:p w14:paraId="3EF5199B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506 67 1 2 1 69 45 40 55 45 40</w:t>
      </w:r>
    </w:p>
    <w:p w14:paraId="5BE427F3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506 68 1 2 1 70 60 60 65 65 65</w:t>
      </w:r>
    </w:p>
    <w:p w14:paraId="5ADD6A8B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506 69 1 2 1 71 60 55 60 65 70</w:t>
      </w:r>
    </w:p>
    <w:p w14:paraId="7B4D4B75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506 71 1 2 1 72 55 45 55 50 55</w:t>
      </w:r>
    </w:p>
    <w:p w14:paraId="5F54B619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506 72 1 2 1 73 45 45 40 45 40</w:t>
      </w:r>
    </w:p>
    <w:p w14:paraId="4FDABAD1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506 73 1 2 1 74 45 45 55 50 40</w:t>
      </w:r>
    </w:p>
    <w:p w14:paraId="153DC6AF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506 74 1 2 1 75 55 45 50 55 60</w:t>
      </w:r>
    </w:p>
    <w:p w14:paraId="7DFBEA7B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506 75 1 2 1 76 55 60 60 55 65</w:t>
      </w:r>
    </w:p>
    <w:p w14:paraId="445F78C1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506 77 1 2 1 77 45 45 50 45 40</w:t>
      </w:r>
    </w:p>
    <w:p w14:paraId="1DA8588F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506 78 1 2 1 78 45 50 55 40 35</w:t>
      </w:r>
    </w:p>
    <w:p w14:paraId="5E5A349F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506 79 1 2 1 79 45 50 50 40 35</w:t>
      </w:r>
    </w:p>
    <w:p w14:paraId="45A1AD53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506 80 1 2 1 80 40 35 35 35 30</w:t>
      </w:r>
    </w:p>
    <w:p w14:paraId="668322C4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506 00 1 0 2 00 60 60 70 65 40</w:t>
      </w:r>
    </w:p>
    <w:p w14:paraId="4FD99C55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506 02 1 2 2 01 40 35 35 30 30</w:t>
      </w:r>
    </w:p>
    <w:p w14:paraId="6A4F4EA1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506 04 1 2 2 02 65 65 70 60 65</w:t>
      </w:r>
    </w:p>
    <w:p w14:paraId="7F8869F3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506 09 1 2 2 03 55 55 65 55 40</w:t>
      </w:r>
    </w:p>
    <w:p w14:paraId="2F558BF6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506 11 1 2 2 04 40 35 40 35 30</w:t>
      </w:r>
    </w:p>
    <w:p w14:paraId="7FE7196E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506 22 1 2 2 05 55 55 60 60 60</w:t>
      </w:r>
    </w:p>
    <w:p w14:paraId="5FC79296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506 39 1 2 2 06 55 45 40 60 40</w:t>
      </w:r>
    </w:p>
    <w:p w14:paraId="064F67A0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506 40 1 2 2 07 60 65 70 65 65</w:t>
      </w:r>
    </w:p>
    <w:p w14:paraId="2F472484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506 46 1 2 2 08 55 60 65 60 55</w:t>
      </w:r>
    </w:p>
    <w:p w14:paraId="5750A90E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506 13 1 2 2 09 45 40 60 60 65</w:t>
      </w:r>
    </w:p>
    <w:p w14:paraId="4C725467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506 76 1 2 2 10 60 60 65 65 70</w:t>
      </w:r>
    </w:p>
    <w:p w14:paraId="591CD6D9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506 43 1 2 2 11 60 65 65 70 65</w:t>
      </w:r>
    </w:p>
    <w:p w14:paraId="426B1E18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506 54 1 2 2 12 60 55 65 60 65</w:t>
      </w:r>
    </w:p>
    <w:p w14:paraId="226E61B3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506 01 1 2 2 13 45 40 45 60 45</w:t>
      </w:r>
    </w:p>
    <w:p w14:paraId="7FA6E7D7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lastRenderedPageBreak/>
        <w:t>506 07 1 2 2 14 60 65 70 60 55</w:t>
      </w:r>
    </w:p>
    <w:p w14:paraId="41191ED0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506 14 1 2 2 15 40 40 60 40 35</w:t>
      </w:r>
    </w:p>
    <w:p w14:paraId="7BBFE734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506 30 1 2 2 16 60 60 65 70 60</w:t>
      </w:r>
    </w:p>
    <w:p w14:paraId="0C15A756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506 37 1 2 2 17 40 40 35 35 40</w:t>
      </w:r>
    </w:p>
    <w:p w14:paraId="35C14205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506 50 1 2 2 18 40 45 60 40 40</w:t>
      </w:r>
    </w:p>
    <w:p w14:paraId="520E80FF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506 52 1 2 2 19 60 55 60 65 70</w:t>
      </w:r>
    </w:p>
    <w:p w14:paraId="1177A5E9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506 65 1 2 2 20 60 55 60 60 65</w:t>
      </w:r>
    </w:p>
    <w:p w14:paraId="36248502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506 70 1 2 2 21 40 40 45 35 30</w:t>
      </w:r>
    </w:p>
    <w:p w14:paraId="320F5B65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506 38 1 2 2 22 40 35 60 40 30</w:t>
      </w:r>
    </w:p>
    <w:p w14:paraId="1231F7FA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506 42 1 2 2 23 40 35 55 40 60</w:t>
      </w:r>
    </w:p>
    <w:p w14:paraId="2202F3D6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506 03 1 2 2 24 40 50 65 60 70</w:t>
      </w:r>
    </w:p>
    <w:p w14:paraId="66510D31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506 05 1 2 2 25 60 60 65 70 65</w:t>
      </w:r>
    </w:p>
    <w:p w14:paraId="4E73F055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506 06 1 2 2 26 60 65 70 60 60</w:t>
      </w:r>
    </w:p>
    <w:p w14:paraId="50D7DD6C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506 08 1 2 2 27 40 45 60 40 35</w:t>
      </w:r>
    </w:p>
    <w:p w14:paraId="04564B55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506 10 1 2 2 28 60 60 65 65 60</w:t>
      </w:r>
    </w:p>
    <w:p w14:paraId="7D94C036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506 12 1 2 2 29 60 65 70 65 65</w:t>
      </w:r>
    </w:p>
    <w:p w14:paraId="4E9ECAA2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506 15 1 2 2 30 50 40 55 40 35</w:t>
      </w:r>
    </w:p>
    <w:p w14:paraId="3CD07BCC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506 16 1 2 2 31 60 60 65 60 60</w:t>
      </w:r>
    </w:p>
    <w:p w14:paraId="252A1DDF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506 17 1 2 2 32 45 45 65 55 50</w:t>
      </w:r>
    </w:p>
    <w:p w14:paraId="5BC8C8E7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506 18 1 2 2 33 65 60 70 60 60</w:t>
      </w:r>
    </w:p>
    <w:p w14:paraId="40D03E67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506 19 1 2 2 34 60 60 65 55 50</w:t>
      </w:r>
    </w:p>
    <w:p w14:paraId="0FF6D242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506 20 1 2 2 35 60 55 60 55 50</w:t>
      </w:r>
    </w:p>
    <w:p w14:paraId="0AECE37B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506 21 1 2 2 36 60 55 60 40 35</w:t>
      </w:r>
    </w:p>
    <w:p w14:paraId="3CDF8D52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506 23 1 2 2 37 40 40 35 30 40</w:t>
      </w:r>
    </w:p>
    <w:p w14:paraId="673D5FFF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506 24 1 2 2 38 60 60 65 70 60</w:t>
      </w:r>
    </w:p>
    <w:p w14:paraId="3898B857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506 25 1 2 2 39 40 45 60 40 30</w:t>
      </w:r>
    </w:p>
    <w:p w14:paraId="55E4C15D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506 26 1 2 2 40 60 65 60 65 70</w:t>
      </w:r>
    </w:p>
    <w:p w14:paraId="43DAEBDF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506 27 1 2 2 41 40 40 40 30 35</w:t>
      </w:r>
    </w:p>
    <w:p w14:paraId="409790BF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 xml:space="preserve">506 28 1 2 2 42 </w:t>
      </w:r>
    </w:p>
    <w:p w14:paraId="1198B4D9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506 29 1 2 2 43 55 55 60 60 65</w:t>
      </w:r>
    </w:p>
    <w:p w14:paraId="2A5EAAEC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506 31 1 2 2 44 60 55 65 60 60</w:t>
      </w:r>
    </w:p>
    <w:p w14:paraId="0CCFDB28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506 32 1 2 2 45 40 35 55 45 40</w:t>
      </w:r>
    </w:p>
    <w:p w14:paraId="1D174295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506 33 1 2 2 46 40 40 55 40 35</w:t>
      </w:r>
    </w:p>
    <w:p w14:paraId="206218AF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506 34 1 2 2 47 50 45 60 45 40</w:t>
      </w:r>
    </w:p>
    <w:p w14:paraId="6E59C125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506 35 1 2 2 48 40 45 55 40 40</w:t>
      </w:r>
    </w:p>
    <w:p w14:paraId="0453A4E7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506 36 1 2 2 49 60 55 60 65 60</w:t>
      </w:r>
    </w:p>
    <w:p w14:paraId="17E9DA28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506 41 1 2 2 50 55 55 60 40 40</w:t>
      </w:r>
    </w:p>
    <w:p w14:paraId="0162F8C4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506 44 1 2 2 51 60 55 60 60 55</w:t>
      </w:r>
    </w:p>
    <w:p w14:paraId="4CEE2E93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506 45 1 2 2 52 60 65 65 60 65</w:t>
      </w:r>
    </w:p>
    <w:p w14:paraId="687DA028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506 47 1 2 2 53 60 55 65 60 65</w:t>
      </w:r>
    </w:p>
    <w:p w14:paraId="36761345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506 48 1 2 2 54 55 45 60 40 35</w:t>
      </w:r>
    </w:p>
    <w:p w14:paraId="6ACE17C1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506 49 1 2 2 55 60 65 60 65 65</w:t>
      </w:r>
    </w:p>
    <w:p w14:paraId="7F723135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506 51 1 2 2 56 40 40 55 40 35</w:t>
      </w:r>
    </w:p>
    <w:p w14:paraId="5AD6C63F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506 53 1 2 2 57 40 40 55 40 35</w:t>
      </w:r>
    </w:p>
    <w:p w14:paraId="7C8052CC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lastRenderedPageBreak/>
        <w:t>506 55 1 2 2 58 55 55 60 45 50</w:t>
      </w:r>
    </w:p>
    <w:p w14:paraId="61F55C3C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506 56 1 2 2 59 55 55 60 50 55</w:t>
      </w:r>
    </w:p>
    <w:p w14:paraId="1CE05B04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506 57 1 2 2 60 60 60 65 70 60</w:t>
      </w:r>
    </w:p>
    <w:p w14:paraId="66106D89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506 58 1 2 2 61 60 55 60 65 60</w:t>
      </w:r>
    </w:p>
    <w:p w14:paraId="1F470CBE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506 59 1 2 2 62 40 35 30 35 35</w:t>
      </w:r>
    </w:p>
    <w:p w14:paraId="03C0A50D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506 60 1 2 2 63 60 55 60 65 65</w:t>
      </w:r>
    </w:p>
    <w:p w14:paraId="108896E7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506 61 1 2 2 64 60 65 60 60 55</w:t>
      </w:r>
    </w:p>
    <w:p w14:paraId="6311D1B7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506 62 1 2 2 65 40 40 35 55 60</w:t>
      </w:r>
    </w:p>
    <w:p w14:paraId="3DA7435B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506 63 1 2 2 66 60 65 60 60 60</w:t>
      </w:r>
    </w:p>
    <w:p w14:paraId="54CFC6C9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506 64 1 2 2 67 60 60 65 60 65</w:t>
      </w:r>
    </w:p>
    <w:p w14:paraId="4209E6DC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506 66 1 2 2 68 60 65 60 55 60</w:t>
      </w:r>
    </w:p>
    <w:p w14:paraId="10EA5799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506 67 1 2 2 69 40 45 60 40 35</w:t>
      </w:r>
    </w:p>
    <w:p w14:paraId="092F3B9D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506 68 1 2 2 70 55 60 60 65 55</w:t>
      </w:r>
    </w:p>
    <w:p w14:paraId="740E9DE5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506 69 1 2 2 71 60 60 60 65 60</w:t>
      </w:r>
    </w:p>
    <w:p w14:paraId="6FCC4C4E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506 71 1 2 2 72 60 65 70 65 65</w:t>
      </w:r>
    </w:p>
    <w:p w14:paraId="0B983EC1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506 72 1 2 2 73 60 55 60 40 40</w:t>
      </w:r>
    </w:p>
    <w:p w14:paraId="6AAC33AC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506 73 1 2 2 74 60 40 45 40 35</w:t>
      </w:r>
    </w:p>
    <w:p w14:paraId="6B474B36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506 74 1 2 2 75 60 55 60 45 40</w:t>
      </w:r>
    </w:p>
    <w:p w14:paraId="291D4EE1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506 75 1 2 2 76 55 60 60 45 60</w:t>
      </w:r>
    </w:p>
    <w:p w14:paraId="6467D5BE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506 77 1 2 2 77 45 55 60 60 50</w:t>
      </w:r>
    </w:p>
    <w:p w14:paraId="7E7FC937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506 78 1 2 2 78 45 55 60 60 40</w:t>
      </w:r>
    </w:p>
    <w:p w14:paraId="0757321A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506 79 1 2 2 79 60 55 60 45 40</w:t>
      </w:r>
    </w:p>
    <w:p w14:paraId="3729D14F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506 80 1 2 2 80 40 35 30 40 30</w:t>
      </w:r>
    </w:p>
    <w:p w14:paraId="5A4F9093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506 00 1 0 3 00 60 55 65 55 45</w:t>
      </w:r>
    </w:p>
    <w:p w14:paraId="396A3F2E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506 02 1 2 3 01 60 55 55 50 35</w:t>
      </w:r>
    </w:p>
    <w:p w14:paraId="3C069124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506 04 1 2 3 02 60 55 65 60 60</w:t>
      </w:r>
    </w:p>
    <w:p w14:paraId="62FAEC37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506 09 1 2 3 03 40 35 55 45 35</w:t>
      </w:r>
    </w:p>
    <w:p w14:paraId="4F44E786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506 11 1 2 3 04 65 60 65 60 55</w:t>
      </w:r>
    </w:p>
    <w:p w14:paraId="2172EEF3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506 22 1 2 3 05 60 65 70 70 70</w:t>
      </w:r>
    </w:p>
    <w:p w14:paraId="5145B000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506 39 1 2 3 06 55 60 65 45 40</w:t>
      </w:r>
    </w:p>
    <w:p w14:paraId="797DD407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506 40 1 2 3 07 55 40 50 45 35</w:t>
      </w:r>
    </w:p>
    <w:p w14:paraId="6B3BFD30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506 46 1 2 3 08 60 65 75 70 75</w:t>
      </w:r>
    </w:p>
    <w:p w14:paraId="776D02F6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506 13 1 2 3 09 60 60 65 70 55</w:t>
      </w:r>
    </w:p>
    <w:p w14:paraId="2C178032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506 76 1 2 3 10 55 60 70 65 70</w:t>
      </w:r>
    </w:p>
    <w:p w14:paraId="1C9DB623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506 43 1 2 3 11 60 70 80 80 85</w:t>
      </w:r>
    </w:p>
    <w:p w14:paraId="69612A7D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506 54 1 2 3 12 55 55 60 45 35</w:t>
      </w:r>
    </w:p>
    <w:p w14:paraId="4FA7EC14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506 01 1 2 3 13 45 50 60 55 35</w:t>
      </w:r>
    </w:p>
    <w:p w14:paraId="78189FF7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506 07 1 2 3 14 55 60 65 60 60</w:t>
      </w:r>
    </w:p>
    <w:p w14:paraId="63BDCBBA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506 14 1 2 3 15 55 45 60 45 35</w:t>
      </w:r>
    </w:p>
    <w:p w14:paraId="033D884C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506 30 1 2 3 16 60 55 65 50 40</w:t>
      </w:r>
    </w:p>
    <w:p w14:paraId="6AA28A66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506 37 1 2 3 17 60 65 70 75 70</w:t>
      </w:r>
    </w:p>
    <w:p w14:paraId="78A44D23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506 50 1 2 3 18 55 45 60 50 40</w:t>
      </w:r>
    </w:p>
    <w:p w14:paraId="52301FA4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506 52 1 2 3 19 60 65 65 60 70</w:t>
      </w:r>
    </w:p>
    <w:p w14:paraId="1B3AAE06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506 65 1 2 3 20 60 70 65 65 60</w:t>
      </w:r>
    </w:p>
    <w:p w14:paraId="3532CEAF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lastRenderedPageBreak/>
        <w:t>506 70 1 2 3 21 55 50 60 60 45</w:t>
      </w:r>
    </w:p>
    <w:p w14:paraId="792FD362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506 38 1 2 3 22 45 40 55 35 35</w:t>
      </w:r>
    </w:p>
    <w:p w14:paraId="3ACD3F34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506 42 1 2 3 23 55 60 60 65 55</w:t>
      </w:r>
    </w:p>
    <w:p w14:paraId="6EFE773E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506 03 1 2 3 24 55 45 60 55 35</w:t>
      </w:r>
    </w:p>
    <w:p w14:paraId="33317F0F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506 05 1 2 3 25 55 55 60 55 50</w:t>
      </w:r>
    </w:p>
    <w:p w14:paraId="0CE42DE8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506 06 1 2 3 26 55 55 65 60 70</w:t>
      </w:r>
    </w:p>
    <w:p w14:paraId="28C1CD63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506 08 1 2 3 27 55 60 65 60 55</w:t>
      </w:r>
    </w:p>
    <w:p w14:paraId="2DF119F8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506 10 1 2 3 28 55 65 70 60 55</w:t>
      </w:r>
    </w:p>
    <w:p w14:paraId="157E121E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506 12 1 2 3 29 55 60 60 45 40</w:t>
      </w:r>
    </w:p>
    <w:p w14:paraId="2089C644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506 15 1 2 3 30 45 40 45 35 35</w:t>
      </w:r>
    </w:p>
    <w:p w14:paraId="6087EF79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506 16 1 2 3 31 60 65 70 65 60</w:t>
      </w:r>
    </w:p>
    <w:p w14:paraId="59FAEDD1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506 17 1 2 3 32 45 60 65 55 35</w:t>
      </w:r>
    </w:p>
    <w:p w14:paraId="0A82443E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506 18 1 2 3 33 65 70 65 75 70</w:t>
      </w:r>
    </w:p>
    <w:p w14:paraId="4280C5C8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506 19 1 2 3 34 55 60 60 40 35</w:t>
      </w:r>
    </w:p>
    <w:p w14:paraId="61305987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506 20 1 2 3 35 60 55 65 40 35</w:t>
      </w:r>
    </w:p>
    <w:p w14:paraId="16E78203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506 21 1 2 3 36 45 45 55 40 35</w:t>
      </w:r>
    </w:p>
    <w:p w14:paraId="4A736B21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506 23 1 2 3 37 60 55 65 60 70</w:t>
      </w:r>
    </w:p>
    <w:p w14:paraId="48E1BA1D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506 24 1 2 3 38 60 65 60 70 75</w:t>
      </w:r>
    </w:p>
    <w:p w14:paraId="16ADBE4F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506 25 1 2 3 39 40 45 55 40 25</w:t>
      </w:r>
    </w:p>
    <w:p w14:paraId="226A9306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506 26 1 2 3 40 55 55 60 60 45</w:t>
      </w:r>
    </w:p>
    <w:p w14:paraId="6D971B1A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506 27 1 2 3 41 35 25 40 20 35</w:t>
      </w:r>
    </w:p>
    <w:p w14:paraId="58F7B10D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506 28 1 2 3 42 60 65 60 65 60</w:t>
      </w:r>
    </w:p>
    <w:p w14:paraId="31501C43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506 29 1 2 3 43 55 55 60 60 55</w:t>
      </w:r>
    </w:p>
    <w:p w14:paraId="6958F654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506 31 1 2 3 44 55 45 50 40 35</w:t>
      </w:r>
    </w:p>
    <w:p w14:paraId="14EED301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506 32 1 2 3 45 55 60 70 65 60</w:t>
      </w:r>
    </w:p>
    <w:p w14:paraId="292182B7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506 33 1 2 3 46 45 55 60 35 40</w:t>
      </w:r>
    </w:p>
    <w:p w14:paraId="05A0668C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506 34 1 2 3 47 60 65 70 55 60</w:t>
      </w:r>
    </w:p>
    <w:p w14:paraId="758AC7F2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506 35 1 2 3 48 60 55 65 45 55</w:t>
      </w:r>
    </w:p>
    <w:p w14:paraId="68258CDE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506 36 1 2 3 49 60 55 65 70 65</w:t>
      </w:r>
    </w:p>
    <w:p w14:paraId="039A0787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506 41 1 2 3 50 60 65 70 55 60</w:t>
      </w:r>
    </w:p>
    <w:p w14:paraId="471F8894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506 44 1 2 3 51 60 65 70 65 70</w:t>
      </w:r>
    </w:p>
    <w:p w14:paraId="1FC77AFF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506 45 1 2 3 52 65 65 70 60 55</w:t>
      </w:r>
    </w:p>
    <w:p w14:paraId="42C64B53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506 47 1 2 3 53 45 40 55 55 45</w:t>
      </w:r>
    </w:p>
    <w:p w14:paraId="4C447BF4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506 48 1 2 3 54 55 55 60 45 55</w:t>
      </w:r>
    </w:p>
    <w:p w14:paraId="7A542072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506 49 1 2 3 55 60 65 60 60 55</w:t>
      </w:r>
    </w:p>
    <w:p w14:paraId="086DA955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506 51 1 2 3 56 55 60 65 60 60</w:t>
      </w:r>
    </w:p>
    <w:p w14:paraId="7205D55A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506 53 1 2 3 57 60 65 60 60 55</w:t>
      </w:r>
    </w:p>
    <w:p w14:paraId="64D6D5BB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506 55 1 2 3 58 55 60 55 50 40</w:t>
      </w:r>
    </w:p>
    <w:p w14:paraId="20D2407A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506 56 1 2 3 59 55 60 60 55 45</w:t>
      </w:r>
    </w:p>
    <w:p w14:paraId="3D003E1F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506 57 1 2 3 60 55 60 70 60 60</w:t>
      </w:r>
    </w:p>
    <w:p w14:paraId="4D5BEEC6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506 58 1 2 3 61 55 60 45 40 45</w:t>
      </w:r>
    </w:p>
    <w:p w14:paraId="5AE3EEA8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506 59 1 2 3 62 55 60 65 55 45</w:t>
      </w:r>
    </w:p>
    <w:p w14:paraId="75477CDE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506 60 1 2 3 63 80 70 75 65 60</w:t>
      </w:r>
    </w:p>
    <w:p w14:paraId="528E48AF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506 61 1 2 3 64 60 65 65 55 60</w:t>
      </w:r>
    </w:p>
    <w:p w14:paraId="37873B1D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lastRenderedPageBreak/>
        <w:t>506 62 1 2 3 65 60 65 70 65 65</w:t>
      </w:r>
    </w:p>
    <w:p w14:paraId="59F3A3B2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506 63 1 2 3 66 55 60 65 60 55</w:t>
      </w:r>
    </w:p>
    <w:p w14:paraId="72DBCD89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506 64 1 2 3 67 55 55 60 45 50</w:t>
      </w:r>
    </w:p>
    <w:p w14:paraId="7568F3DB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506 66 1 2 3 68 60 60 65 55 45</w:t>
      </w:r>
    </w:p>
    <w:p w14:paraId="566018C3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506 67 1 2 3 69 40 55 60 45 35</w:t>
      </w:r>
    </w:p>
    <w:p w14:paraId="3FA2C296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506 68 1 2 3 70 60 55 65 60 45</w:t>
      </w:r>
    </w:p>
    <w:p w14:paraId="620FD4D9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506 69 1 2 3 71 55 60 60 65 65</w:t>
      </w:r>
    </w:p>
    <w:p w14:paraId="1465794D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506 71 1 2 3 72 60 65 80 65 70</w:t>
      </w:r>
    </w:p>
    <w:p w14:paraId="13EB4B1A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506 72 1 2 3 73 45 55 60 45 35</w:t>
      </w:r>
    </w:p>
    <w:p w14:paraId="44ACECE7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506 73 1 2 3 74 45 55 60 40 30</w:t>
      </w:r>
    </w:p>
    <w:p w14:paraId="39092632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506 74 1 2 3 75 60 65 65 60 55</w:t>
      </w:r>
    </w:p>
    <w:p w14:paraId="2F0B228F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506 75 1 2 3 76 55 55 60 45 35</w:t>
      </w:r>
    </w:p>
    <w:p w14:paraId="59398BFC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506 77 1 2 3 77 55 60 65 60 45</w:t>
      </w:r>
    </w:p>
    <w:p w14:paraId="0FBC19B1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506 78 1 2 3 78 60 65 65 55 50</w:t>
      </w:r>
    </w:p>
    <w:p w14:paraId="3E32584B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506 79 1 2 3 79 60 45 65 55 40</w:t>
      </w:r>
    </w:p>
    <w:p w14:paraId="2C72098B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506 80 1 2 3 80 40 45 55 55 30</w:t>
      </w:r>
    </w:p>
    <w:p w14:paraId="2DE4DA3C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507 00 0 0 1 00 65 70 70 70 70</w:t>
      </w:r>
    </w:p>
    <w:p w14:paraId="3F95073D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507 02 0 1 1 01 55 50 50 55 55</w:t>
      </w:r>
    </w:p>
    <w:p w14:paraId="53438806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507 04 0 1 1 02 45 45 55 45 35</w:t>
      </w:r>
    </w:p>
    <w:p w14:paraId="60C6385A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507 09 0 1 1 03 75 70 65 65 65</w:t>
      </w:r>
    </w:p>
    <w:p w14:paraId="2F6CBD4C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507 11 0 1 1 04 60 55 65 55 50</w:t>
      </w:r>
    </w:p>
    <w:p w14:paraId="79A6D5F6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507 22 0 1 1 05 35 45 55 55 60</w:t>
      </w:r>
    </w:p>
    <w:p w14:paraId="106B37E7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507 39 0 1 1 06 40 45 40 40 40</w:t>
      </w:r>
    </w:p>
    <w:p w14:paraId="7C4C645E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507 40 0 1 1 07 50 60 55 55 45</w:t>
      </w:r>
    </w:p>
    <w:p w14:paraId="19B366FB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507 46 0 1 1 08 45 55 55 50 55</w:t>
      </w:r>
    </w:p>
    <w:p w14:paraId="12827657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507 13 0 1 1 09 50 60 55 50 50</w:t>
      </w:r>
    </w:p>
    <w:p w14:paraId="3202A233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507 76 0 1 1 10 55 50 50 45 40</w:t>
      </w:r>
    </w:p>
    <w:p w14:paraId="2A155A04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507 43 0 1 1 11 60 55 55 45 50</w:t>
      </w:r>
    </w:p>
    <w:p w14:paraId="102B1CFA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507 54 0 1 1 12 40 40 40 35 35</w:t>
      </w:r>
    </w:p>
    <w:p w14:paraId="61036E45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507 01 0 1 1 13 45 45 50 50 45</w:t>
      </w:r>
    </w:p>
    <w:p w14:paraId="5BAA49E5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507 07 0 1 1 14 50 55 55 55 55</w:t>
      </w:r>
    </w:p>
    <w:p w14:paraId="2EE1C78F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507 14 0 1 1 15 50 55 55 60 60</w:t>
      </w:r>
    </w:p>
    <w:p w14:paraId="26B18BF9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507 30 0 1 1 16 50 50 55 55 60</w:t>
      </w:r>
    </w:p>
    <w:p w14:paraId="04538CD4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507 37 0 1 1 17 60 50 45 55 60</w:t>
      </w:r>
    </w:p>
    <w:p w14:paraId="144E4B6E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507 50 0 1 1 18 55 55 55 45 40</w:t>
      </w:r>
    </w:p>
    <w:p w14:paraId="1AB06719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507 52 0 1 1 19 65 65 60 70 65</w:t>
      </w:r>
    </w:p>
    <w:p w14:paraId="7C6FDD08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507 65 0 1 1 20 60 50 55 45 50</w:t>
      </w:r>
    </w:p>
    <w:p w14:paraId="6A7F6986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507 70 0 1 1 21 55 55 55 55 45</w:t>
      </w:r>
    </w:p>
    <w:p w14:paraId="35002FFE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507 38 0 1 1 22 45 40 60 45 40</w:t>
      </w:r>
    </w:p>
    <w:p w14:paraId="633DF5D8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507 42 0 1 1 23 40 40 40 35 35</w:t>
      </w:r>
    </w:p>
    <w:p w14:paraId="5B0D3FC0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507 03 0 1 1 24 40 40 45 35 35</w:t>
      </w:r>
    </w:p>
    <w:p w14:paraId="26539240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507 05 0 1 1 25 40 45 50 50 40</w:t>
      </w:r>
    </w:p>
    <w:p w14:paraId="6F1E717F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507 06 0 1 1 26 45 45 55 55 60</w:t>
      </w:r>
    </w:p>
    <w:p w14:paraId="7DF50394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507 08 0 1 1 27 65 65 55 60 55</w:t>
      </w:r>
    </w:p>
    <w:p w14:paraId="3B973B14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lastRenderedPageBreak/>
        <w:t>507 10 0 1 1 28 40 40 35 35 45</w:t>
      </w:r>
    </w:p>
    <w:p w14:paraId="33C240EA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507 12 0 1 1 29 60 60 50 40 40</w:t>
      </w:r>
    </w:p>
    <w:p w14:paraId="3E4111E5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507 15 0 1 1 30 55 35 50 50 55</w:t>
      </w:r>
    </w:p>
    <w:p w14:paraId="61586391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507 16 0 1 1 31 40 35 65 65 50</w:t>
      </w:r>
    </w:p>
    <w:p w14:paraId="16F0A8AA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507 17 0 1 1 32 40 30 40 40 40</w:t>
      </w:r>
    </w:p>
    <w:p w14:paraId="29834652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507 18 0 1 1 33 50 50 50 45 40</w:t>
      </w:r>
    </w:p>
    <w:p w14:paraId="2C2D72FC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507 19 0 1 1 34 55 50 50 35 40</w:t>
      </w:r>
    </w:p>
    <w:p w14:paraId="66A0F40D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507 20 0 1 1 35 35 40 55 45 45</w:t>
      </w:r>
    </w:p>
    <w:p w14:paraId="47BF9401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507 21 0 1 1 36 40 40 40 40 35</w:t>
      </w:r>
    </w:p>
    <w:p w14:paraId="1B9DB8D1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507 23 0 1 1 37 35 35 45 40 40</w:t>
      </w:r>
    </w:p>
    <w:p w14:paraId="0CC7E439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507 24 0 1 1 38 50 55 55 55 65</w:t>
      </w:r>
    </w:p>
    <w:p w14:paraId="6B8B1E52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507 25 0 1 1 39 50 60 55 60 60</w:t>
      </w:r>
    </w:p>
    <w:p w14:paraId="531711CB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507 26 0 1 1 40 45 60 60 50 50</w:t>
      </w:r>
    </w:p>
    <w:p w14:paraId="37128911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507 27 0 1 1 41 40 45 35 35 40</w:t>
      </w:r>
    </w:p>
    <w:p w14:paraId="5D210F5D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507 28 0 1 1 42 75 65 60 50 60</w:t>
      </w:r>
    </w:p>
    <w:p w14:paraId="585759D8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507 29 0 1 1 43 35 35 45 40 40</w:t>
      </w:r>
    </w:p>
    <w:p w14:paraId="2A1EA55D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507 31 0 1 1 44 35 35 55 35 35</w:t>
      </w:r>
    </w:p>
    <w:p w14:paraId="74BA97DB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507 32 0 1 1 45 50 50 55 45 50</w:t>
      </w:r>
    </w:p>
    <w:p w14:paraId="356099CE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507 33 0 1 1 46 60 65 55 50 50</w:t>
      </w:r>
    </w:p>
    <w:p w14:paraId="55F94761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507 34 0 1 1 47 60 55 55 55 50</w:t>
      </w:r>
    </w:p>
    <w:p w14:paraId="57344262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507 35 0 1 1 48 60 60 55 60 60</w:t>
      </w:r>
    </w:p>
    <w:p w14:paraId="0AE383E5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507 36 0 1 1 49 40 35 45 40 45</w:t>
      </w:r>
    </w:p>
    <w:p w14:paraId="554796F2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507 41 0 1 1 50 40 35 40 40 40</w:t>
      </w:r>
    </w:p>
    <w:p w14:paraId="3676A8F1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507 44 0 1 1 51 65 70 60 60 60</w:t>
      </w:r>
    </w:p>
    <w:p w14:paraId="013BF607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507 45 0 1 1 52 60 50 55 40 35</w:t>
      </w:r>
    </w:p>
    <w:p w14:paraId="745A212A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507 47 0 1 1 53 35 35 50 50 55</w:t>
      </w:r>
    </w:p>
    <w:p w14:paraId="40B7320F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507 48 0 1 1 54 60 45 60 55 60</w:t>
      </w:r>
    </w:p>
    <w:p w14:paraId="4F083ABF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507 49 0 1 1 55 35 40 35 40 30</w:t>
      </w:r>
    </w:p>
    <w:p w14:paraId="09C28E4D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507 51 0 1 1 56 45 50 45 45 45</w:t>
      </w:r>
    </w:p>
    <w:p w14:paraId="07D9DC72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507 53 0 1 1 57 45 47 50 45 45</w:t>
      </w:r>
    </w:p>
    <w:p w14:paraId="4BEAA4EE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507 55 0 1 1 58 40 45 50 45 45</w:t>
      </w:r>
    </w:p>
    <w:p w14:paraId="03C61C0D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507 56 0 1 1 59 60 65 55 55 55</w:t>
      </w:r>
    </w:p>
    <w:p w14:paraId="622ECD2D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507 57 0 1 1 60 60 60 55 55 55</w:t>
      </w:r>
    </w:p>
    <w:p w14:paraId="388228DD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507 58 0 1 1 61 45 60 55 55 50</w:t>
      </w:r>
    </w:p>
    <w:p w14:paraId="7466873D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507 59 0 1 1 62 35 40 50 50 40</w:t>
      </w:r>
    </w:p>
    <w:p w14:paraId="1C5F3103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507 60 0 1 1 63 40    30 45 55</w:t>
      </w:r>
    </w:p>
    <w:p w14:paraId="0AE811B1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507 61 0 1 1 64 45 45 45 60 60</w:t>
      </w:r>
    </w:p>
    <w:p w14:paraId="03FB5F5D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507 62 0 1 1 65 60 65 65 60 55</w:t>
      </w:r>
    </w:p>
    <w:p w14:paraId="5D861EC4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507 63 0 1 1 66 35 40 55 60 55</w:t>
      </w:r>
    </w:p>
    <w:p w14:paraId="7D5736F1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507 64 0 1 1 67 40 40 45 50 50</w:t>
      </w:r>
    </w:p>
    <w:p w14:paraId="15E3B16A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507 66 0 1 1 68 35 40 50 55 45</w:t>
      </w:r>
    </w:p>
    <w:p w14:paraId="5B19FEB5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507 67 0 1 1 69 50 45 50 50 45</w:t>
      </w:r>
    </w:p>
    <w:p w14:paraId="0F4D3F5F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507 68 0 1 1 70 40 40 55 50 55</w:t>
      </w:r>
    </w:p>
    <w:p w14:paraId="2184DC48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507 69 0 1 1 71 60 65 50 45 50</w:t>
      </w:r>
    </w:p>
    <w:p w14:paraId="0103758D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lastRenderedPageBreak/>
        <w:t>507 71 0 1 1 72 70 65 60 65 55</w:t>
      </w:r>
    </w:p>
    <w:p w14:paraId="7CC148F5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507 72 0 1 1 73 55 60 70 60 55</w:t>
      </w:r>
    </w:p>
    <w:p w14:paraId="1E18DBB0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507 73 0 1 1 74 50 45 50 60 65</w:t>
      </w:r>
    </w:p>
    <w:p w14:paraId="3AB0B78B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507 74 0 1 1 75 60 60 55 55 50</w:t>
      </w:r>
    </w:p>
    <w:p w14:paraId="287E29B6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507 75 0 1 1 76 45 50 55 50 55</w:t>
      </w:r>
    </w:p>
    <w:p w14:paraId="0B12F945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507 77 0 1 1 77 60 65 60 60 65</w:t>
      </w:r>
    </w:p>
    <w:p w14:paraId="71F190D9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507 78 0 1 1 78 70 70 60 55 65</w:t>
      </w:r>
    </w:p>
    <w:p w14:paraId="5B4ECB4B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507 79 0 1 1 79 45 45 35 50 50</w:t>
      </w:r>
    </w:p>
    <w:p w14:paraId="78D9DCD3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507 80 0 1 1 80 60 55 55 45 45</w:t>
      </w:r>
    </w:p>
    <w:p w14:paraId="58F99006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507 00 0 0 2 00 55 55 60 60 55</w:t>
      </w:r>
    </w:p>
    <w:p w14:paraId="79171C4E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507 02 0 1 2 01 55 45 45 45 50</w:t>
      </w:r>
    </w:p>
    <w:p w14:paraId="06A5CC48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507 04 0 1 2 02 55 55 55 50 50</w:t>
      </w:r>
    </w:p>
    <w:p w14:paraId="219AA805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507 09 0 1 2 03 40 55 55 45 35</w:t>
      </w:r>
    </w:p>
    <w:p w14:paraId="452C94B1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507 11 0 1 2 04 50 50 50 50 50</w:t>
      </w:r>
    </w:p>
    <w:p w14:paraId="5A513213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507 22 0 1 2 05 45 45 40 40 40</w:t>
      </w:r>
    </w:p>
    <w:p w14:paraId="77FAF2B1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507 39 0 1 2 06 55 55 55 50 50</w:t>
      </w:r>
    </w:p>
    <w:p w14:paraId="713D70CD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507 40 0 1 2 07 55 50 55 50 60</w:t>
      </w:r>
    </w:p>
    <w:p w14:paraId="5D1D5617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507 46 0 1 2 08 35 35 40 50 45</w:t>
      </w:r>
    </w:p>
    <w:p w14:paraId="497CA6AB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507 13 0 1 2 09 35 45 35 50 50</w:t>
      </w:r>
    </w:p>
    <w:p w14:paraId="4E12C0B1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507 76 0 1 2 10 55 50 55 60 50</w:t>
      </w:r>
    </w:p>
    <w:p w14:paraId="40772695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507 43 0 1 2 11 55 50 55 50 60</w:t>
      </w:r>
    </w:p>
    <w:p w14:paraId="36100BA1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507 54 0 1 2 12 30 40 35 45 50</w:t>
      </w:r>
    </w:p>
    <w:p w14:paraId="209AEFBD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507 01 0 1 2 13 45 50 55 45 50</w:t>
      </w:r>
    </w:p>
    <w:p w14:paraId="72EBEDBD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507 07 0 1 2 14 65 65 65 60 65</w:t>
      </w:r>
    </w:p>
    <w:p w14:paraId="600C61D2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507 14 0 1 2 15 55 50 50 40 40</w:t>
      </w:r>
    </w:p>
    <w:p w14:paraId="5611A05C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507 30 0 1 2 16 60 60 55 55 50</w:t>
      </w:r>
    </w:p>
    <w:p w14:paraId="7D41D8E9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507 37 0 1 2 17 65 45 50 55 50</w:t>
      </w:r>
    </w:p>
    <w:p w14:paraId="622B6DA2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507 50 0 1 2 18 40 35 35 35 40</w:t>
      </w:r>
    </w:p>
    <w:p w14:paraId="3719DDF5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507 52 0 1 2 19 45 55 40 45 40</w:t>
      </w:r>
    </w:p>
    <w:p w14:paraId="7664CE60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507 65 0 1 2 20 45 50 55 45 55</w:t>
      </w:r>
    </w:p>
    <w:p w14:paraId="144E38EE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507 70 0 1 2 21 45 55 55 55 50</w:t>
      </w:r>
    </w:p>
    <w:p w14:paraId="17EAC646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507 38 0 1 2 22 35 35 50 40 35</w:t>
      </w:r>
    </w:p>
    <w:p w14:paraId="24C52DAB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507 42 0 1 2 23 35 45 50 35 35</w:t>
      </w:r>
    </w:p>
    <w:p w14:paraId="3B75C27A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507 03 0 1 2 24 45 35 50 35 30</w:t>
      </w:r>
    </w:p>
    <w:p w14:paraId="2FB2957E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507 05 0 1 2 25 50 50 50 45 60</w:t>
      </w:r>
    </w:p>
    <w:p w14:paraId="711DCE13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507 06 0 1 2 26 45 45 55 55 60</w:t>
      </w:r>
    </w:p>
    <w:p w14:paraId="1F779DCC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507 08 0 1 2 27 50 45 55 55 50</w:t>
      </w:r>
    </w:p>
    <w:p w14:paraId="4AED6E5B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507 10 0 1 2 28 50 35 40 35 35</w:t>
      </w:r>
    </w:p>
    <w:p w14:paraId="11AF6B55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507 12 0 1 2 29 55 60 55 60 65</w:t>
      </w:r>
    </w:p>
    <w:p w14:paraId="11B5604B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507 15 0 1 2 30 40 35 45 40 35</w:t>
      </w:r>
    </w:p>
    <w:p w14:paraId="763BCA80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507 16 0 1 2 31 50 45 50 50 55</w:t>
      </w:r>
    </w:p>
    <w:p w14:paraId="6ED4859C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507 17 0 1 2 32 40 30 30 40 45</w:t>
      </w:r>
    </w:p>
    <w:p w14:paraId="6A16AE46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507 18 0 1 2 33 55 50 45 50 50</w:t>
      </w:r>
    </w:p>
    <w:p w14:paraId="0328B655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507 19 0 1 2 34 45 45 50 50 50</w:t>
      </w:r>
    </w:p>
    <w:p w14:paraId="4BE79ADE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lastRenderedPageBreak/>
        <w:t>507 20 0 1 2 35 45 50 45 50 45</w:t>
      </w:r>
    </w:p>
    <w:p w14:paraId="0F2D1523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507 21 0 1 2 36 35 30 40 45 35</w:t>
      </w:r>
    </w:p>
    <w:p w14:paraId="4F90AC11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507 23 0 1 2 37 45 45 45 40 50</w:t>
      </w:r>
    </w:p>
    <w:p w14:paraId="7C25E588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507 24 0 1 2 38 55 55 55 55 55</w:t>
      </w:r>
    </w:p>
    <w:p w14:paraId="54E39F0C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 xml:space="preserve">507 25 0 1 2 39 55 55 55 70 </w:t>
      </w:r>
    </w:p>
    <w:p w14:paraId="3B5966F3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507 26 0 1 2 40 45 40 45 50 3</w:t>
      </w:r>
    </w:p>
    <w:p w14:paraId="6FCF5F14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507 27 0 1 2 41</w:t>
      </w:r>
    </w:p>
    <w:p w14:paraId="017F6433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507 28 0 1 2 42</w:t>
      </w:r>
    </w:p>
    <w:p w14:paraId="0F33BB97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507 29 0 1 2 43 35 35 50 50 50</w:t>
      </w:r>
    </w:p>
    <w:p w14:paraId="4EB05923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507 31 0 1 2 44 40 35 45 40 45</w:t>
      </w:r>
    </w:p>
    <w:p w14:paraId="5E586B6B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507 32 0 1 2 45 35 40 45 45 45</w:t>
      </w:r>
    </w:p>
    <w:p w14:paraId="011DC5FC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507 33 0 1 2 46 45 35 40 40 45</w:t>
      </w:r>
    </w:p>
    <w:p w14:paraId="6E410D6A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507 34 0 1 2 47 40 35 45 45 35</w:t>
      </w:r>
    </w:p>
    <w:p w14:paraId="50AC968A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507 35 0 1 2 48 35 40 45 35 50</w:t>
      </w:r>
    </w:p>
    <w:p w14:paraId="08181B41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507 36 0 1 2 49 55 45 45 50 50</w:t>
      </w:r>
    </w:p>
    <w:p w14:paraId="1FDA4E67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507 41 0 1 2 50 45 40 40 40 40</w:t>
      </w:r>
    </w:p>
    <w:p w14:paraId="14FE8B54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507 44 0 1 2 51 35 40 45 45 45</w:t>
      </w:r>
    </w:p>
    <w:p w14:paraId="0433DB0E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507 45 0 1 2 52 35 40 45 50 50</w:t>
      </w:r>
    </w:p>
    <w:p w14:paraId="54674AC7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507 47 0 1 2 53 40 40 45 45 45</w:t>
      </w:r>
    </w:p>
    <w:p w14:paraId="19AC91F5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507 48 0 1 2 54 45 45 35 35 40</w:t>
      </w:r>
    </w:p>
    <w:p w14:paraId="0C68196E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507 49 0 1 2 55 65 55 55 55 65</w:t>
      </w:r>
    </w:p>
    <w:p w14:paraId="10A457FF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507 51 0 1 2 56 45 35 45 45 40</w:t>
      </w:r>
    </w:p>
    <w:p w14:paraId="0BD08C9C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507 53 0 1 2 57 40 45 45 50 45</w:t>
      </w:r>
    </w:p>
    <w:p w14:paraId="5AAEEE46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507 55 0 1 2 58 40 40 40 50 45</w:t>
      </w:r>
    </w:p>
    <w:p w14:paraId="03F7D6B7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507 56 0 1 2 59 60 50 55 60 45</w:t>
      </w:r>
    </w:p>
    <w:p w14:paraId="55F4D171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507 57 0 1 2 60 45 35 45 45 50</w:t>
      </w:r>
    </w:p>
    <w:p w14:paraId="2C13C746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507 58 0 1 2 61 45 45 50 45 55</w:t>
      </w:r>
    </w:p>
    <w:p w14:paraId="0DD09F80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507 59 0 1 2 62 45 40 55 35 45</w:t>
      </w:r>
    </w:p>
    <w:p w14:paraId="1783A787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507 60 0 1 2 63 55 45 55 50 50</w:t>
      </w:r>
    </w:p>
    <w:p w14:paraId="30BE9819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507 61 0 1 2 64 45 45 45 50</w:t>
      </w:r>
    </w:p>
    <w:p w14:paraId="1ADDB773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507 62 0 1 2 65 50 50 50 45 50</w:t>
      </w:r>
    </w:p>
    <w:p w14:paraId="46D36B60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507 63 0 1 2 66 40 40 40 50 45</w:t>
      </w:r>
    </w:p>
    <w:p w14:paraId="37CB2F59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507 64 0 1 2 67 40 40 50 55 55</w:t>
      </w:r>
    </w:p>
    <w:p w14:paraId="08E42B46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507 66 0 1 2 68 45 45 45 40 45</w:t>
      </w:r>
    </w:p>
    <w:p w14:paraId="345CC9EA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507 67 0 1 2 69 40 40 50 50 55</w:t>
      </w:r>
    </w:p>
    <w:p w14:paraId="66BAD34C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507 68 0 1 2 70 50 60 55 50 55</w:t>
      </w:r>
    </w:p>
    <w:p w14:paraId="2848FAC7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507 69 0 1 2 71 45 45 45 50 45</w:t>
      </w:r>
    </w:p>
    <w:p w14:paraId="12C97AEA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507 71 0 1 2 72 65 50 55 60 60</w:t>
      </w:r>
    </w:p>
    <w:p w14:paraId="567D1595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507 72 0 1 2 73 45 40 50 55 60</w:t>
      </w:r>
    </w:p>
    <w:p w14:paraId="17B1E646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507 73 0 1 2 74 50 45 50 50 55</w:t>
      </w:r>
    </w:p>
    <w:p w14:paraId="1EDBC98C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507 74 0 1 2 75 55 45 50 50 45</w:t>
      </w:r>
    </w:p>
    <w:p w14:paraId="70CFC996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507 75 0 1 2 76 45 40 55 50 45</w:t>
      </w:r>
    </w:p>
    <w:p w14:paraId="6E757580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507 77 0 1 2 77 45 45 50 45 45</w:t>
      </w:r>
    </w:p>
    <w:p w14:paraId="2B29B300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507 78 0 1 2 78 35 40 50 60 45</w:t>
      </w:r>
    </w:p>
    <w:p w14:paraId="79C4D872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lastRenderedPageBreak/>
        <w:t>507 79 0 1 2 79 50 45 50 55 50</w:t>
      </w:r>
    </w:p>
    <w:p w14:paraId="0FB07844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507 80 0 1 2 80 45 45 45 40 45</w:t>
      </w:r>
    </w:p>
    <w:p w14:paraId="00027D15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507 00 0 0 3 00 70 70 70 60 70</w:t>
      </w:r>
    </w:p>
    <w:p w14:paraId="7A8540D4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507 02 0 1 3 01 55 55 70 70 60</w:t>
      </w:r>
    </w:p>
    <w:p w14:paraId="6514F9AE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507 04 0 1 3 02 55 50 60 55 50</w:t>
      </w:r>
    </w:p>
    <w:p w14:paraId="70BB68CA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507 09 0 1 3 03 65 60 75 75 70</w:t>
      </w:r>
    </w:p>
    <w:p w14:paraId="60B012C1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507 11 0 1 3 04 50 50 60 50 40</w:t>
      </w:r>
    </w:p>
    <w:p w14:paraId="5DCC5C3D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507 22 0 1 3 05 50 55 65 65 65</w:t>
      </w:r>
    </w:p>
    <w:p w14:paraId="03FB801B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507 39 0 1 3 06 50 55 60 55 65</w:t>
      </w:r>
    </w:p>
    <w:p w14:paraId="626E4D85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507 40 0 1 3 07 50 50 60 55 55</w:t>
      </w:r>
    </w:p>
    <w:p w14:paraId="3CA0CC9F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507 46 0 1 3 08 50 50 55 50 50</w:t>
      </w:r>
    </w:p>
    <w:p w14:paraId="7FD6B96A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507 13 0 1 3 09 60 55 55 50 50</w:t>
      </w:r>
    </w:p>
    <w:p w14:paraId="6B94068D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507 76 0 1 3 10 65 70 60 60 65</w:t>
      </w:r>
    </w:p>
    <w:p w14:paraId="28CC308E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507 43 0 1 3 11 70 65 65 60 65</w:t>
      </w:r>
    </w:p>
    <w:p w14:paraId="3C6F8FA1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507 54 0 1 3 12 45 35 50 55 55</w:t>
      </w:r>
    </w:p>
    <w:p w14:paraId="1EE5D760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507 01 0 1 3 13 50 50 50 50 50</w:t>
      </w:r>
    </w:p>
    <w:p w14:paraId="72844714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507 07 0 1 3 14 40 55 60 65 60</w:t>
      </w:r>
    </w:p>
    <w:p w14:paraId="57A7B5DD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507 14 0 1 3 15 65 65 60 65 65</w:t>
      </w:r>
    </w:p>
    <w:p w14:paraId="57F8B2D4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507 30 0 1 3 16 60 65 70 75 70</w:t>
      </w:r>
    </w:p>
    <w:p w14:paraId="7AF15D28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507 37 0 1 3 17 65 65 65 70 65</w:t>
      </w:r>
    </w:p>
    <w:p w14:paraId="188FC830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507 50 0 1 3 18 55 65 70 60 60</w:t>
      </w:r>
    </w:p>
    <w:p w14:paraId="5EFF8844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507 52 0 1 3 19 65 65 70 75 75</w:t>
      </w:r>
    </w:p>
    <w:p w14:paraId="0C1B86B4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507 65 0 1 3 20 65 65 65 60 65</w:t>
      </w:r>
    </w:p>
    <w:p w14:paraId="170B4D62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507 70 0 1 3 21 40 40 60 55 55</w:t>
      </w:r>
    </w:p>
    <w:p w14:paraId="27A45F9A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507 38 0 1 3 22 55 55 60 55 50</w:t>
      </w:r>
    </w:p>
    <w:p w14:paraId="67F456DB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507 42 0 1 3 23 45 40 60 65 60</w:t>
      </w:r>
    </w:p>
    <w:p w14:paraId="23B50D71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507 03 0 1 3 24 45 50 55 50 55</w:t>
      </w:r>
    </w:p>
    <w:p w14:paraId="73D16185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507 05 0 1 3 25 50 50 55 50 50</w:t>
      </w:r>
    </w:p>
    <w:p w14:paraId="4297115E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507 06 0 1 3 26 55 55 60 50 55</w:t>
      </w:r>
    </w:p>
    <w:p w14:paraId="38822C46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507 08 0 1 3 27 60 65 60 65 65</w:t>
      </w:r>
    </w:p>
    <w:p w14:paraId="74E94D32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507 10 0 1 3 28 45 40 55 55 60</w:t>
      </w:r>
    </w:p>
    <w:p w14:paraId="35437A37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507 12 0 1 3 29 50 45 60 45 50</w:t>
      </w:r>
    </w:p>
    <w:p w14:paraId="78B45DFA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 xml:space="preserve">507 15 0 1 3 30 </w:t>
      </w:r>
    </w:p>
    <w:p w14:paraId="3A864365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507 16 0 1 3 31 70 75 65 70 60</w:t>
      </w:r>
    </w:p>
    <w:p w14:paraId="4BD45208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507 17 0 1 3 32 30 35 50 55 50</w:t>
      </w:r>
    </w:p>
    <w:p w14:paraId="2B5BDCAB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507 18 0 1 3 33 50 50 55 50 50</w:t>
      </w:r>
    </w:p>
    <w:p w14:paraId="7E2D44D7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507 19 0 1 3 34 55 55 65 65 65</w:t>
      </w:r>
    </w:p>
    <w:p w14:paraId="29B6D934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507 20 0 1 3 35 50 50 60 60 45</w:t>
      </w:r>
    </w:p>
    <w:p w14:paraId="66B76559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507 21 0 1 3 36 50 55 50 55 55</w:t>
      </w:r>
    </w:p>
    <w:p w14:paraId="24B7EFC9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507 23 0 1 3 37 65 70 60 55 65</w:t>
      </w:r>
    </w:p>
    <w:p w14:paraId="3F76AD70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507 24 0 1 3 38 50 50 60 60 55</w:t>
      </w:r>
    </w:p>
    <w:p w14:paraId="46E87D1A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507 25 0 1 3 39 50 50 55 60 55</w:t>
      </w:r>
    </w:p>
    <w:p w14:paraId="601418FF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507 26 0 1 3 40 45 40 55 50 55</w:t>
      </w:r>
    </w:p>
    <w:p w14:paraId="7E0FE492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507 27 0 1 3 41 35 35 40 45 45</w:t>
      </w:r>
    </w:p>
    <w:p w14:paraId="42C0B17F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lastRenderedPageBreak/>
        <w:t xml:space="preserve">507 28 0 1 3 42 </w:t>
      </w:r>
    </w:p>
    <w:p w14:paraId="756623BC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507 29 0 1 3 43 60 55 55 60 55</w:t>
      </w:r>
    </w:p>
    <w:p w14:paraId="6A75D1E4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507 31 0 1 3 44 55 50 55 55 55</w:t>
      </w:r>
    </w:p>
    <w:p w14:paraId="4501F590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507 32 0 1 3 45 45 45 60 50 50</w:t>
      </w:r>
    </w:p>
    <w:p w14:paraId="77367811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507 33 0 1 3 46 45 50 55 55 55</w:t>
      </w:r>
    </w:p>
    <w:p w14:paraId="7FA90D72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507 34 0 1 3 47 45 45 55 50 50</w:t>
      </w:r>
    </w:p>
    <w:p w14:paraId="1375D690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507 35 0 1 3 48 55 60 55 60 65</w:t>
      </w:r>
    </w:p>
    <w:p w14:paraId="2AB50770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507 36 0 1 3 49 55 55 55 50 55</w:t>
      </w:r>
    </w:p>
    <w:p w14:paraId="7DEB2535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507 41 0 1 3 50 65 60 55 55 50</w:t>
      </w:r>
    </w:p>
    <w:p w14:paraId="40FF5412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507 44 0 1 3 51 65 65 70 70 75</w:t>
      </w:r>
    </w:p>
    <w:p w14:paraId="1E490D15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507 45 0 1 3 52 55 60 60 55 60</w:t>
      </w:r>
    </w:p>
    <w:p w14:paraId="7387B099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507 47 0 1 3 53 50 55 50 50 60</w:t>
      </w:r>
    </w:p>
    <w:p w14:paraId="378ED2D8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507 48 0 1 3 54 65 70 60 65 65</w:t>
      </w:r>
    </w:p>
    <w:p w14:paraId="7D3B8CA5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507 49 0 1 3 55 65 55 60 60 60</w:t>
      </w:r>
    </w:p>
    <w:p w14:paraId="708F9085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507 51 0 1 3 56 55 65 60 55 65</w:t>
      </w:r>
    </w:p>
    <w:p w14:paraId="4EA844D0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507 53 0 1 3 57 60 65 60 55 65</w:t>
      </w:r>
    </w:p>
    <w:p w14:paraId="2864BB34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507 55 0 1 3 58 65 60 55 60 60</w:t>
      </w:r>
    </w:p>
    <w:p w14:paraId="3B6E72FD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507 56 0 1 3 59 60 60 65 55 55</w:t>
      </w:r>
    </w:p>
    <w:p w14:paraId="173E1720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507 57 0 1 3 60 55 50 50 55 60</w:t>
      </w:r>
    </w:p>
    <w:p w14:paraId="4409D77A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507 58 0 1 3 61 50 45 55 55 55</w:t>
      </w:r>
    </w:p>
    <w:p w14:paraId="489C4DA5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507 59 0 1 3 62 40 35 55 45 50</w:t>
      </w:r>
    </w:p>
    <w:p w14:paraId="2F5B831E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507 60 0 1 3 63 35 40 50 45 55</w:t>
      </w:r>
    </w:p>
    <w:p w14:paraId="64C1D702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507 61 0 1 3 64 55 60 60 65 60</w:t>
      </w:r>
    </w:p>
    <w:p w14:paraId="7B626202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507 62 0 1 3 65 55 65 70 65 70</w:t>
      </w:r>
    </w:p>
    <w:p w14:paraId="0856D15A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507 63 0 1 3 66 65 60 60 50 55</w:t>
      </w:r>
    </w:p>
    <w:p w14:paraId="05AA2F75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507 64 0 1 3 67 55 60 50 55 55</w:t>
      </w:r>
    </w:p>
    <w:p w14:paraId="6CEB5319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507 66 0 1 3 68 50 55 50 55 60</w:t>
      </w:r>
    </w:p>
    <w:p w14:paraId="1ADFDDBF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507 67 0 1 3 69 55 45 55 50 50</w:t>
      </w:r>
    </w:p>
    <w:p w14:paraId="194A9F03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507 68 0 1 3 70 55 60 65 50 55</w:t>
      </w:r>
    </w:p>
    <w:p w14:paraId="5EC2F986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507 69 0 1 3 71 50 45 55 55 55</w:t>
      </w:r>
    </w:p>
    <w:p w14:paraId="78EB75CC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507 71 0 1 3 72 60 55 60 55 50</w:t>
      </w:r>
    </w:p>
    <w:p w14:paraId="7C13176E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 xml:space="preserve">507 72 0 1 3 73 40 50 </w:t>
      </w:r>
    </w:p>
    <w:p w14:paraId="0376CEC6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507 73 0 1 3 74 55 50 60 55 60</w:t>
      </w:r>
    </w:p>
    <w:p w14:paraId="7FE7467C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507 74 0 1 3 75 55 50 50 55 60</w:t>
      </w:r>
    </w:p>
    <w:p w14:paraId="66880AF7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507 75 0 1 3 76 50 55 55 55 60</w:t>
      </w:r>
    </w:p>
    <w:p w14:paraId="0C1992C1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507 77 0 1 3 77 45 45 55 60 55</w:t>
      </w:r>
    </w:p>
    <w:p w14:paraId="4C1FB49A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507 78 0 1 3 78       55 50 55</w:t>
      </w:r>
    </w:p>
    <w:p w14:paraId="77606483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507 79 0 1 3 79 60 55 55 55 55</w:t>
      </w:r>
    </w:p>
    <w:p w14:paraId="47FCFD5C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507 80 0 1 3 80 55 50 50 55 55</w:t>
      </w:r>
    </w:p>
    <w:p w14:paraId="4F90915B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508 00 1 0 1 00 50 60 60 60 65</w:t>
      </w:r>
    </w:p>
    <w:p w14:paraId="78252F37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508 02 1 2 1 01 45 45 60 55 50</w:t>
      </w:r>
    </w:p>
    <w:p w14:paraId="4591450B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508 04 1 2 1 02 60 55 45 55 50</w:t>
      </w:r>
    </w:p>
    <w:p w14:paraId="71129EC5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508 09 1 2 1 03 60 65 65 60 55</w:t>
      </w:r>
    </w:p>
    <w:p w14:paraId="7261DB5B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508 11 1 2 1 04 50 45 55 55 40</w:t>
      </w:r>
    </w:p>
    <w:p w14:paraId="2F293290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lastRenderedPageBreak/>
        <w:t>508 22 1 2 1 05 55 45 65 60 45</w:t>
      </w:r>
    </w:p>
    <w:p w14:paraId="5A858591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508 39 1 2 1 06 65 55 65 50 40</w:t>
      </w:r>
    </w:p>
    <w:p w14:paraId="4F6201E9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508 40 1 2 1 07 70 60 65 70 65</w:t>
      </w:r>
    </w:p>
    <w:p w14:paraId="7DF0399B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508 46 1 2 1 08 60 50 60 55 55</w:t>
      </w:r>
    </w:p>
    <w:p w14:paraId="03DEFA14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508 13 1 2 1 09 60 65 65 65 60</w:t>
      </w:r>
    </w:p>
    <w:p w14:paraId="1C2C9407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508 76 1 2 1 10 65 55 65 60 55</w:t>
      </w:r>
    </w:p>
    <w:p w14:paraId="7537A44F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508 43 1 2 1 11 50 55 60 65 50</w:t>
      </w:r>
    </w:p>
    <w:p w14:paraId="72A76DBF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508 54 1 2 1 12 50 45 45 50 40</w:t>
      </w:r>
    </w:p>
    <w:p w14:paraId="1C2A2CC1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508 01 1 2 1 13 60 55 65 65 65</w:t>
      </w:r>
    </w:p>
    <w:p w14:paraId="19039F0A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508 07 1 2 1 14 45 45 60 65 55</w:t>
      </w:r>
    </w:p>
    <w:p w14:paraId="3AF8FB94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508 14 1 2 1 15 45 45 60 65 65</w:t>
      </w:r>
    </w:p>
    <w:p w14:paraId="7CD83866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508 30 1 2 1 16 60 60 60 70 70</w:t>
      </w:r>
    </w:p>
    <w:p w14:paraId="0DF8A6E1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508 37 1 2 1 17 45 45 60 65 55</w:t>
      </w:r>
    </w:p>
    <w:p w14:paraId="1726C91A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508 50 1 2 1 18 45 45 45 55 50</w:t>
      </w:r>
    </w:p>
    <w:p w14:paraId="45FDA93C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508 52 1 2 1 19 60 50 55 60 60</w:t>
      </w:r>
    </w:p>
    <w:p w14:paraId="2F5244E1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508 65 1 2 1 20 55 60 60 65 70</w:t>
      </w:r>
    </w:p>
    <w:p w14:paraId="02293CAA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508 70 1 2 1 21 40 40 45 50 45</w:t>
      </w:r>
    </w:p>
    <w:p w14:paraId="0308FFD5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508 38 1 2 1 22 45 45 55 55 50</w:t>
      </w:r>
    </w:p>
    <w:p w14:paraId="0B4B3918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508 42 1 2 1 23 50 45 45 55 55</w:t>
      </w:r>
    </w:p>
    <w:p w14:paraId="5FDA065C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508 03 1 2 1 24 45 45 55 60 50</w:t>
      </w:r>
    </w:p>
    <w:p w14:paraId="4A32D5ED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508 05 1 2 1 25 55 45 50 50 60</w:t>
      </w:r>
    </w:p>
    <w:p w14:paraId="1B45B8F2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508 06 1 2 1 26 50 60 60 60 70</w:t>
      </w:r>
    </w:p>
    <w:p w14:paraId="5CD4D934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508 08 1 2 1 27 60 60 65 70 75</w:t>
      </w:r>
    </w:p>
    <w:p w14:paraId="6C9D900E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508 10 1 2 1 28 50 45 55 60 50</w:t>
      </w:r>
    </w:p>
    <w:p w14:paraId="73AC6610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508 12 1 2 1 29 55 60 65 65 65</w:t>
      </w:r>
    </w:p>
    <w:p w14:paraId="37D4731E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508 15 1 2 1 30 50 50 60 65 55</w:t>
      </w:r>
    </w:p>
    <w:p w14:paraId="6C5110C0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508 16 1 2 1 31 45 45 45 55 40</w:t>
      </w:r>
    </w:p>
    <w:p w14:paraId="7CFC8132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508 17 1 2 1 32 60 50 60 60 50</w:t>
      </w:r>
    </w:p>
    <w:p w14:paraId="7DF54748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508 18 1 2 1 33 60 55 65 70 75</w:t>
      </w:r>
    </w:p>
    <w:p w14:paraId="45BC998E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508 19 1 2 1 34 60 65 65 65 50</w:t>
      </w:r>
    </w:p>
    <w:p w14:paraId="6F5BB4ED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508 20 1 2 1 35 45 40 60 60 50</w:t>
      </w:r>
    </w:p>
    <w:p w14:paraId="2C38C7DC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508 21 1 2 1 36 45 50 50 55 40</w:t>
      </w:r>
    </w:p>
    <w:p w14:paraId="1957FBCC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508 23 1 2 1 37 45 45 60 60 50</w:t>
      </w:r>
    </w:p>
    <w:p w14:paraId="5F636F6A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508 24 1 2 1 38 65 55 60 45 50</w:t>
      </w:r>
    </w:p>
    <w:p w14:paraId="04B61917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508 25 1 2 1 39 65 55 65 65 70</w:t>
      </w:r>
    </w:p>
    <w:p w14:paraId="58ED4A31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508 26 1 2 1 40 60 55 60 65 70</w:t>
      </w:r>
    </w:p>
    <w:p w14:paraId="2244148B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508 27 1 2 1 41 50 45 55 40 40</w:t>
      </w:r>
    </w:p>
    <w:p w14:paraId="28D4CAB3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508 28 1 2 1 42 60 65 65 65 50</w:t>
      </w:r>
    </w:p>
    <w:p w14:paraId="06710355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508 29 1 2 1 43 50 40 55 60 45</w:t>
      </w:r>
    </w:p>
    <w:p w14:paraId="3899803D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508 31 1 2 1 44 50 60 60 65 70</w:t>
      </w:r>
    </w:p>
    <w:p w14:paraId="73D96C03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508 32 1 2 1 45 45 45 60 60 45</w:t>
      </w:r>
    </w:p>
    <w:p w14:paraId="7711B6B5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508 33 1 2 1 46 60 50 60 60 70</w:t>
      </w:r>
    </w:p>
    <w:p w14:paraId="7D9B3543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508 34 1 2 1 47 50 60 60 65 55</w:t>
      </w:r>
    </w:p>
    <w:p w14:paraId="465740C1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508 35 1 2 1 48 55 55 60 55 60</w:t>
      </w:r>
    </w:p>
    <w:p w14:paraId="1C5BF7DE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lastRenderedPageBreak/>
        <w:t>508 36 1 2 1 49 45 55 60 70 65</w:t>
      </w:r>
    </w:p>
    <w:p w14:paraId="0F40CBA1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508 41 1 2 1 50 60 55 65 65 65</w:t>
      </w:r>
    </w:p>
    <w:p w14:paraId="43D09A02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508 44 1 2 1 51 60 65 65 70 70</w:t>
      </w:r>
    </w:p>
    <w:p w14:paraId="34B1133F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508 45 1 2 1 52 55 65 65 55 40</w:t>
      </w:r>
    </w:p>
    <w:p w14:paraId="083C2D89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508 47 1 2 1 53 55 50 50 45 40</w:t>
      </w:r>
    </w:p>
    <w:p w14:paraId="07AB857D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508 48 1 2 1 54 55 45 55 60 50</w:t>
      </w:r>
    </w:p>
    <w:p w14:paraId="5A2CC009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508 49 1 2 1 55 70 60 70 70 65</w:t>
      </w:r>
    </w:p>
    <w:p w14:paraId="01CFF8E2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508 51 1 2 1 56 60 50 65 65 50</w:t>
      </w:r>
    </w:p>
    <w:p w14:paraId="228BA0E3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508 53 1 2 1 57 60 55 60 55 50</w:t>
      </w:r>
    </w:p>
    <w:p w14:paraId="61A7F371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508 55 1 2 1 58 45 50 60 55 60</w:t>
      </w:r>
    </w:p>
    <w:p w14:paraId="033311C4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508 56 1 2 1 59 60 50 60 65 65</w:t>
      </w:r>
    </w:p>
    <w:p w14:paraId="593D4C44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508 57 1 2 1 60 65 55 65 70 70</w:t>
      </w:r>
    </w:p>
    <w:p w14:paraId="1FA3B229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508 58 1 2 1 61 70 60 75 75 70</w:t>
      </w:r>
    </w:p>
    <w:p w14:paraId="65F69720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508 59 1 2 1 62 45 45 55 50 60</w:t>
      </w:r>
    </w:p>
    <w:p w14:paraId="4010845C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508 60 1 2 1 63 65 55 70 70 70</w:t>
      </w:r>
    </w:p>
    <w:p w14:paraId="54B2A02D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508 61 1 2 1 64 65 65 55 60 50</w:t>
      </w:r>
    </w:p>
    <w:p w14:paraId="63B7C79F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508 62 1 2 1 65 50 65 65 65 60</w:t>
      </w:r>
    </w:p>
    <w:p w14:paraId="1C720079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508 63 1 2 1 66 45 60 55 65 65</w:t>
      </w:r>
    </w:p>
    <w:p w14:paraId="5C88D009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508 64 1 2 1 67 45 40 45 60 50</w:t>
      </w:r>
    </w:p>
    <w:p w14:paraId="07A1DE50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508 66 1 2 1 68 60 60 55 55 40</w:t>
      </w:r>
    </w:p>
    <w:p w14:paraId="67DA4BE5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508 67 1 2 1 69 40 45 50 45 50</w:t>
      </w:r>
    </w:p>
    <w:p w14:paraId="3C9E902B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508 68 1 2 1 70 60 55 60 65 65</w:t>
      </w:r>
    </w:p>
    <w:p w14:paraId="2A0DA4C1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508 69 1 2 1 71 55 65 65 70 70</w:t>
      </w:r>
    </w:p>
    <w:p w14:paraId="68763F80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508 71 1 2 1 72 60 50 65 65 55</w:t>
      </w:r>
    </w:p>
    <w:p w14:paraId="1B6F04F8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508 72 1 2 1 73 60 50 60 65 60</w:t>
      </w:r>
    </w:p>
    <w:p w14:paraId="0D1E4E0D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508 73 1 2 1 74 45 45 55 50 65</w:t>
      </w:r>
    </w:p>
    <w:p w14:paraId="5EA505CA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508 74 1 2 1 75 45 45 55 70 50</w:t>
      </w:r>
    </w:p>
    <w:p w14:paraId="7BDBF1A4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508 75 1 2 1 76 70 55 65 55 50</w:t>
      </w:r>
    </w:p>
    <w:p w14:paraId="3FD229EC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508 77 1 2 1 77 50 50 60 70 60</w:t>
      </w:r>
    </w:p>
    <w:p w14:paraId="7C9F1A9F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508 78 1 2 1 78 55 50 60 70 60</w:t>
      </w:r>
    </w:p>
    <w:p w14:paraId="7ECD486F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508 79 1 2 1 79 45 45 55 55 60</w:t>
      </w:r>
    </w:p>
    <w:p w14:paraId="2460C223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508 80 1 2 1 80 45 40 55 70 55</w:t>
      </w:r>
    </w:p>
    <w:p w14:paraId="2F047D47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508 00 1 0 2 00 50 60 60 60 55</w:t>
      </w:r>
    </w:p>
    <w:p w14:paraId="5A46C7FC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508 02 1 2 2 01 55 50 50 50 45</w:t>
      </w:r>
    </w:p>
    <w:p w14:paraId="6872FB6A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508 04 1 2 2 02 60 55 50 50 55</w:t>
      </w:r>
    </w:p>
    <w:p w14:paraId="1E240ECA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508 09 1 2 2 03 45 45 50 45 45</w:t>
      </w:r>
    </w:p>
    <w:p w14:paraId="685829D5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508 11 1 2 2 04 35 35 35 40 40</w:t>
      </w:r>
    </w:p>
    <w:p w14:paraId="1949B10A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508 22 1 2 2 05 60 55 60 55 60</w:t>
      </w:r>
    </w:p>
    <w:p w14:paraId="3B198C3F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508 39 1 2 2 06 50 45 60 55 55</w:t>
      </w:r>
    </w:p>
    <w:p w14:paraId="5E262EE4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508 40 1 2 2 07 50 50 55 55 60</w:t>
      </w:r>
    </w:p>
    <w:p w14:paraId="79E1D124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508 46 1 2 2 08 50 45 55 55 45</w:t>
      </w:r>
    </w:p>
    <w:p w14:paraId="67215CFE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508 13 1 2 2 09 40 45 50 45 45</w:t>
      </w:r>
    </w:p>
    <w:p w14:paraId="05F9737D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508 76 1 2 2 10 50 55 60 55 60</w:t>
      </w:r>
    </w:p>
    <w:p w14:paraId="4DD03583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508 43 1 2 2 11 55 50 60 55 60</w:t>
      </w:r>
    </w:p>
    <w:p w14:paraId="47A1B7C8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lastRenderedPageBreak/>
        <w:t>508 54 1 2 2 12 60 50 55 60 55</w:t>
      </w:r>
    </w:p>
    <w:p w14:paraId="221461A7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508 01 1 2 2 13 45 40 60 55 50</w:t>
      </w:r>
    </w:p>
    <w:p w14:paraId="02F31006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508 07 1 2 2 14 60 50 60 55 65</w:t>
      </w:r>
    </w:p>
    <w:p w14:paraId="41BA6D2D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508 14 1 2 2 15 55 45 55 50 55</w:t>
      </w:r>
    </w:p>
    <w:p w14:paraId="27FB3DA1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508 30 1 2 2 16 60 60 65 60 60</w:t>
      </w:r>
    </w:p>
    <w:p w14:paraId="6C7811A4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508 37 1 2 2 17 45 45 55 60 60</w:t>
      </w:r>
    </w:p>
    <w:p w14:paraId="5549BDB5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508 50 1 2 2 18 40 40 45 55 45</w:t>
      </w:r>
    </w:p>
    <w:p w14:paraId="08FFAFC9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508 52 1 2 2 19 55 50 60 55 65</w:t>
      </w:r>
    </w:p>
    <w:p w14:paraId="54075C21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508 65 1 2 2 20 40 40 55 60 65</w:t>
      </w:r>
    </w:p>
    <w:p w14:paraId="39663AFA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508 70 1 2 2 21 40 40 55 60 50</w:t>
      </w:r>
    </w:p>
    <w:p w14:paraId="21F14C42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508 38 1 2 2 22 40 40 60 60 50</w:t>
      </w:r>
    </w:p>
    <w:p w14:paraId="410745BC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508 42 1 2 2 23 40 45 55 60 60</w:t>
      </w:r>
    </w:p>
    <w:p w14:paraId="4F0B1B42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508 03 1 2 2 24 40 40 55 55 50</w:t>
      </w:r>
    </w:p>
    <w:p w14:paraId="78218445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508 05 1 2 2 25 55 45 55 55 60</w:t>
      </w:r>
    </w:p>
    <w:p w14:paraId="38DC4E57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508 06 1 2 2 26 45 50 55 50 55</w:t>
      </w:r>
    </w:p>
    <w:p w14:paraId="76B6426F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508 08 1 2 2 27 55 45 60 55 50</w:t>
      </w:r>
    </w:p>
    <w:p w14:paraId="491F8C91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508 10 1 2 2 28 45 50 60 60 50</w:t>
      </w:r>
    </w:p>
    <w:p w14:paraId="5A607469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508 12 1 2 2 29 60 50 60 55 65</w:t>
      </w:r>
    </w:p>
    <w:p w14:paraId="415EC2E6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508 15 1 2 2 30 40 40 50 45 45</w:t>
      </w:r>
    </w:p>
    <w:p w14:paraId="6B67DAD4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508 16 1 2 2 31 45 45 60 55 55</w:t>
      </w:r>
    </w:p>
    <w:p w14:paraId="0A42D8BA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508 17 1 2 2 32 55 45 60 50 45</w:t>
      </w:r>
    </w:p>
    <w:p w14:paraId="418105A7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508 18 1 2 2 33 55 50 60 55 50</w:t>
      </w:r>
    </w:p>
    <w:p w14:paraId="0DC2A659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508 19 1 2 2 34 40 40 45 45 40</w:t>
      </w:r>
    </w:p>
    <w:p w14:paraId="7F744D2A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508 20 1 2 2 35 45 55 60 60 55</w:t>
      </w:r>
    </w:p>
    <w:p w14:paraId="2BC1443D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508 21 1 2 2 36 45 40 40 40 40</w:t>
      </w:r>
    </w:p>
    <w:p w14:paraId="306394EE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508 23 1 2 2 37 45 40 60 55 45</w:t>
      </w:r>
    </w:p>
    <w:p w14:paraId="77552DD9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508 24 1 2 2 38 40 55 60 55 45</w:t>
      </w:r>
    </w:p>
    <w:p w14:paraId="19CCD14D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508 25 1 2 2 39 40 40 50 55 55</w:t>
      </w:r>
    </w:p>
    <w:p w14:paraId="61862700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508 26 1 2 2 40 55 55 60 65 65</w:t>
      </w:r>
    </w:p>
    <w:p w14:paraId="72931565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508 27 1 2 2 41 40 40 55 50 45</w:t>
      </w:r>
    </w:p>
    <w:p w14:paraId="0FA8C133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508 28 1 2 2 42 50 50 55 55 45</w:t>
      </w:r>
    </w:p>
    <w:p w14:paraId="58087E98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508 29 1 2 2 43 40 40 60 60 55</w:t>
      </w:r>
    </w:p>
    <w:p w14:paraId="58ED687B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508 31 1 2 2 44 50 50 60 55 50</w:t>
      </w:r>
    </w:p>
    <w:p w14:paraId="26CE19AA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508 32 1 2 2 45 55 50 55 60 50</w:t>
      </w:r>
    </w:p>
    <w:p w14:paraId="4BBB6693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508 33 1 2 2 46 40 40 50 45 40</w:t>
      </w:r>
    </w:p>
    <w:p w14:paraId="6F5AEABE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508 34 1 2 2 47 50 55 60 60 65</w:t>
      </w:r>
    </w:p>
    <w:p w14:paraId="0DEC76F5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508 35 1 2 2 48 40 40 50 55 50</w:t>
      </w:r>
    </w:p>
    <w:p w14:paraId="439C5944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508 36 1 2 2 49 55 45 60 60 60</w:t>
      </w:r>
    </w:p>
    <w:p w14:paraId="60194B63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508 41 1 2 2 50 50 50 60 60 55</w:t>
      </w:r>
    </w:p>
    <w:p w14:paraId="456DEBF5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508 44 1 2 2 51 60 55 55 55 65</w:t>
      </w:r>
    </w:p>
    <w:p w14:paraId="2501EB6D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508 45 1 2 2 52 60 55 60 60 60</w:t>
      </w:r>
    </w:p>
    <w:p w14:paraId="55B16AC5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508 47 1 2 2 53 55 45 55 60 55</w:t>
      </w:r>
    </w:p>
    <w:p w14:paraId="1259EDEC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508 48 1 2 2 54 55 45 55 55 45</w:t>
      </w:r>
    </w:p>
    <w:p w14:paraId="1F092EDC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508 49 1 2 2 55 45 45 60 55 50</w:t>
      </w:r>
    </w:p>
    <w:p w14:paraId="3E576345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lastRenderedPageBreak/>
        <w:t>508 51 1 2 2 56 60 55 60 55 45</w:t>
      </w:r>
    </w:p>
    <w:p w14:paraId="3988347E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508 53 1 2 2 57 40 40 60 55 45</w:t>
      </w:r>
    </w:p>
    <w:p w14:paraId="3952AB3A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508 55 1 2 2 58 40 40 50 50 50</w:t>
      </w:r>
    </w:p>
    <w:p w14:paraId="337FA7AA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508 56 1 2 2 59 60 55 60 60 65</w:t>
      </w:r>
    </w:p>
    <w:p w14:paraId="434FE532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508 57 1 2 2 60 45 45 60 65 45</w:t>
      </w:r>
    </w:p>
    <w:p w14:paraId="6B189118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508 58 1 2 2 61 60 55 60 65 60</w:t>
      </w:r>
    </w:p>
    <w:p w14:paraId="28832F12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508 59 1 2 2 62 40 40 55 55 45</w:t>
      </w:r>
    </w:p>
    <w:p w14:paraId="4BB18800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508 60 1 2 2 63 60 60 60 55 50</w:t>
      </w:r>
    </w:p>
    <w:p w14:paraId="74BB4642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508 61 1 2 2 64 60 55 60 65 55</w:t>
      </w:r>
    </w:p>
    <w:p w14:paraId="4F833F25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508 62 1 2 2 65 50 50 60 50 50</w:t>
      </w:r>
    </w:p>
    <w:p w14:paraId="791A614E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508 63 1 2 2 66 55 50 50 50 50</w:t>
      </w:r>
    </w:p>
    <w:p w14:paraId="0413D8A3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508 64 1 2 2 67 40 40 55 60 65</w:t>
      </w:r>
    </w:p>
    <w:p w14:paraId="086A9CE4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508 66 1 2 2 68 65 55 65 50 45</w:t>
      </w:r>
    </w:p>
    <w:p w14:paraId="7D1188BA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508 67 1 2 2 69 40 40 60 55 45</w:t>
      </w:r>
    </w:p>
    <w:p w14:paraId="24B746BA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508 68 1 2 2 70 50 55 60 50 60</w:t>
      </w:r>
    </w:p>
    <w:p w14:paraId="26210A7D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508 69 1 2 2 71 60 55 65 60 55</w:t>
      </w:r>
    </w:p>
    <w:p w14:paraId="5C9C2ABC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508 71 1 2 2 72 55 45 55 60 50</w:t>
      </w:r>
    </w:p>
    <w:p w14:paraId="6E205984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508 72 1 2 2 73 45 45 60 55 50</w:t>
      </w:r>
    </w:p>
    <w:p w14:paraId="6A171A61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508 73 1 2 2 74 50 50 60 55 50</w:t>
      </w:r>
    </w:p>
    <w:p w14:paraId="135BFE24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508 74 1 2 2 75 55 45 50 60 50</w:t>
      </w:r>
    </w:p>
    <w:p w14:paraId="4B316B11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508 75 1 2 2 76 60 60 60 55 50</w:t>
      </w:r>
    </w:p>
    <w:p w14:paraId="41E549A9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508 77 1 2 2 77 55 55 55 60 55</w:t>
      </w:r>
    </w:p>
    <w:p w14:paraId="1447B41C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508 78 1 2 2 78 55 45 60 55 45</w:t>
      </w:r>
    </w:p>
    <w:p w14:paraId="1DD5563D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508 79 1 2 2 79 60 50 60 55 50</w:t>
      </w:r>
    </w:p>
    <w:p w14:paraId="1C5A2141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508 80 1 2 2 80 40 40 60 55 50</w:t>
      </w:r>
    </w:p>
    <w:p w14:paraId="48BA6BD7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508 00 1 0 3 00 70 75 85 90 75</w:t>
      </w:r>
    </w:p>
    <w:p w14:paraId="32C7FDE9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508 02 1 2 3 01 50 30 75 85 65</w:t>
      </w:r>
    </w:p>
    <w:p w14:paraId="3D648F37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508 04 1 2 3 02 60 60 80 80 80</w:t>
      </w:r>
    </w:p>
    <w:p w14:paraId="55D6F3F7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508 09 1 2 3 03 20 20 40 30 30</w:t>
      </w:r>
    </w:p>
    <w:p w14:paraId="325A3368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508 11 1 2 3 04 85 60 65 65 70</w:t>
      </w:r>
    </w:p>
    <w:p w14:paraId="4972ED1B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508 22 1 2 3 05 35 40 75 90 75</w:t>
      </w:r>
    </w:p>
    <w:p w14:paraId="58FEF3DB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508 39 1 2 3 06 50 50 80 80 65</w:t>
      </w:r>
    </w:p>
    <w:p w14:paraId="47DE0A99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508 40 1 2 3 07 85 70 75 75 80</w:t>
      </w:r>
    </w:p>
    <w:p w14:paraId="2C497AF5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508 46 1 2 3 08 80 60 70 90 50</w:t>
      </w:r>
    </w:p>
    <w:p w14:paraId="19FEC7A6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508 13 1 2 3 09 60 50 60 40 35</w:t>
      </w:r>
    </w:p>
    <w:p w14:paraId="5E3DD916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508 76 1 2 3 10 85 60 80 90 70</w:t>
      </w:r>
    </w:p>
    <w:p w14:paraId="05BDFA29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508 43 1 2 3 11 90 80 65 80 90</w:t>
      </w:r>
    </w:p>
    <w:p w14:paraId="6432B036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508 54 1 2 3 12 70 50 75 45 45</w:t>
      </w:r>
    </w:p>
    <w:p w14:paraId="079F061A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508 01 1 2 3 13 40 40 70 70 70</w:t>
      </w:r>
    </w:p>
    <w:p w14:paraId="7AB9B7EF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508 07 1 2 3 14 40 25 65 65 35</w:t>
      </w:r>
    </w:p>
    <w:p w14:paraId="41D23746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508 14 1 2 3 15 60 25 70 70 60</w:t>
      </w:r>
    </w:p>
    <w:p w14:paraId="389F3E30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508 30 1 2 3 16 85 60 65 65 70</w:t>
      </w:r>
    </w:p>
    <w:p w14:paraId="50219566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508 37 1 2 3 17 35 35 75 90 75</w:t>
      </w:r>
    </w:p>
    <w:p w14:paraId="336D3B5A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508 50 1 2 3 18 40 40 75 85 65</w:t>
      </w:r>
    </w:p>
    <w:p w14:paraId="008AC89C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lastRenderedPageBreak/>
        <w:t>508 52 1 2 3 19 55 50 70 75 75</w:t>
      </w:r>
    </w:p>
    <w:p w14:paraId="673EC523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508 65 1 2 3 20 75 50 70 80 80</w:t>
      </w:r>
    </w:p>
    <w:p w14:paraId="6E1DBFF5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508 70 1 2 3 21 40 65 70 70 70</w:t>
      </w:r>
    </w:p>
    <w:p w14:paraId="065A030F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508 38 1 2 3 22 40 40 70 65 30</w:t>
      </w:r>
    </w:p>
    <w:p w14:paraId="4633FD0A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508 42 1 2 3 23 35 35 75 70 80</w:t>
      </w:r>
    </w:p>
    <w:p w14:paraId="537F3103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508 03 1 2 3 24 60 30 70 75 60</w:t>
      </w:r>
    </w:p>
    <w:p w14:paraId="51882BC3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508 05 1 2 3 25 40 60 75 70 65</w:t>
      </w:r>
    </w:p>
    <w:p w14:paraId="7003B25A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508 06 1 2 3 26 60 60 85 90 80</w:t>
      </w:r>
    </w:p>
    <w:p w14:paraId="58DE10B8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508 08 1 2 3 27 75 50 90 80 75</w:t>
      </w:r>
    </w:p>
    <w:p w14:paraId="5A343D95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508 10 1 2 3 28 40 40 70 70 70</w:t>
      </w:r>
    </w:p>
    <w:p w14:paraId="212B55B2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508 12 1 2 3 29 60 40 75 80 80</w:t>
      </w:r>
    </w:p>
    <w:p w14:paraId="16835BF8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508 15 1 2 3 30 40 40 75 60 60</w:t>
      </w:r>
    </w:p>
    <w:p w14:paraId="486BE573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508 16 1 2 3 31 50 70 80 80 90</w:t>
      </w:r>
    </w:p>
    <w:p w14:paraId="6E4E5AFF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508 17 1 2 3 32 75 50 90 75 70</w:t>
      </w:r>
    </w:p>
    <w:p w14:paraId="4F05C9E5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508 18 1 2 3 33 35 45 70 70 70</w:t>
      </w:r>
    </w:p>
    <w:p w14:paraId="2C1F2757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508 19 1 2 3 34 75 40 70 80 70</w:t>
      </w:r>
    </w:p>
    <w:p w14:paraId="42350395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508 20 1 2 3 35 65 65 75 50 40</w:t>
      </w:r>
    </w:p>
    <w:p w14:paraId="06D72FD8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508 21 1 2 3 36 35 35 65 80 80</w:t>
      </w:r>
    </w:p>
    <w:p w14:paraId="0853143D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508 23 1 2 3 37 50 35 75 70 65</w:t>
      </w:r>
    </w:p>
    <w:p w14:paraId="763C266C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508 24 1 2 3 38 60 80 85 70 70</w:t>
      </w:r>
    </w:p>
    <w:p w14:paraId="7C9AFB43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508 25 1 2 3 39 40 35 70 40 50</w:t>
      </w:r>
    </w:p>
    <w:p w14:paraId="60A62742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508 26 1 2 3 40 40 60 65 80 80</w:t>
      </w:r>
    </w:p>
    <w:p w14:paraId="613CFACC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508 27 1 2 3 41 65 45 60 25 25</w:t>
      </w:r>
    </w:p>
    <w:p w14:paraId="7B6E4C8E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508 28 1 2 3 42 75 75 70 80 75</w:t>
      </w:r>
    </w:p>
    <w:p w14:paraId="517BEBBB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508 29 1 2 3 43 40 40 70 60 55</w:t>
      </w:r>
    </w:p>
    <w:p w14:paraId="1A0F406C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508 31 1 2 3 44 40 40 65 50 45</w:t>
      </w:r>
    </w:p>
    <w:p w14:paraId="562740C1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508 32 1 2 3 45 40 60 85 70 50</w:t>
      </w:r>
    </w:p>
    <w:p w14:paraId="3AEC1DEE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508 33 1 2 3 46 40 60 70 65 60</w:t>
      </w:r>
    </w:p>
    <w:p w14:paraId="0F4509EE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508 34 1 2 3 47 40 40 75 80 65</w:t>
      </w:r>
    </w:p>
    <w:p w14:paraId="669ABA76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508 35 1 2 3 48 40 35 65 50 45</w:t>
      </w:r>
    </w:p>
    <w:p w14:paraId="58F03A40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508 36 1 2 3 49 35 45 75 75 85</w:t>
      </w:r>
    </w:p>
    <w:p w14:paraId="12F78CFC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508 41 1 2 3 50 75 60 85 75 75</w:t>
      </w:r>
    </w:p>
    <w:p w14:paraId="3DE849F5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508 44 1 2 3 51 80 60 75 65 60</w:t>
      </w:r>
    </w:p>
    <w:p w14:paraId="136A0E81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508 45 1 2 3 52 40 30 55 70 60</w:t>
      </w:r>
    </w:p>
    <w:p w14:paraId="66BB1DD0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508 47 1 2 3 53 35 35 60 40 20</w:t>
      </w:r>
    </w:p>
    <w:p w14:paraId="3373A22F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508 48 1 2 3 54 40 60 70 55 55</w:t>
      </w:r>
    </w:p>
    <w:p w14:paraId="7621B4F2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508 49 1 2 3 55 75 60 80 80 70</w:t>
      </w:r>
    </w:p>
    <w:p w14:paraId="062799E2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508 51 1 2 3 56 35 55 70 60 50</w:t>
      </w:r>
    </w:p>
    <w:p w14:paraId="38473138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508 53 1 2 3 57 65 40 80 75 45</w:t>
      </w:r>
    </w:p>
    <w:p w14:paraId="1E37FB13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508 55 1 2 3 58 85 60 75 70 70</w:t>
      </w:r>
    </w:p>
    <w:p w14:paraId="64A7D78D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508 56 1 2 3 59 60 60 75 70 80</w:t>
      </w:r>
    </w:p>
    <w:p w14:paraId="16051949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508 57 1 2 3 60 40 30 70 65 50</w:t>
      </w:r>
    </w:p>
    <w:p w14:paraId="5CA7CFEC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508 58 1 2 3 61 75 55 80 70 70</w:t>
      </w:r>
    </w:p>
    <w:p w14:paraId="2CE078BD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508 59 1 2 3 62 30 30 65 85 60</w:t>
      </w:r>
    </w:p>
    <w:p w14:paraId="3A84A2A2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lastRenderedPageBreak/>
        <w:t>508 60 1 2 3 63 90 85 75 70 70</w:t>
      </w:r>
    </w:p>
    <w:p w14:paraId="0D5FEEA1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508 61 1 2 3 64 80 60 90 80 80</w:t>
      </w:r>
    </w:p>
    <w:p w14:paraId="34525ECC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508 62 1 2 3 65 65 40 80 90 80</w:t>
      </w:r>
    </w:p>
    <w:p w14:paraId="570B7673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508 63 1 2 3 66 50 75 75 85 85</w:t>
      </w:r>
    </w:p>
    <w:p w14:paraId="6DCBF869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508 64 1 2 3 67 40 35 65 70 50</w:t>
      </w:r>
    </w:p>
    <w:p w14:paraId="4505BDCB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508 66 1 2 3 68 30 30 85 70 40</w:t>
      </w:r>
    </w:p>
    <w:p w14:paraId="084EF316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508 67 1 2 3 69 30 30 70 70 60</w:t>
      </w:r>
    </w:p>
    <w:p w14:paraId="57D03A67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508 68 1 2 3 70 40 65 70 90 80</w:t>
      </w:r>
    </w:p>
    <w:p w14:paraId="6A5D7016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508 69 1 2 3 71 70 50 70 75 80</w:t>
      </w:r>
    </w:p>
    <w:p w14:paraId="1DA1E0B3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508 71 1 2 3 72 70 50 60 80 70</w:t>
      </w:r>
    </w:p>
    <w:p w14:paraId="6635EB4C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508 72 1 2 3 73 30 30 65 70 85</w:t>
      </w:r>
    </w:p>
    <w:p w14:paraId="3D90AC42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508 73 1 2 3 74 75 50 70 85 75</w:t>
      </w:r>
    </w:p>
    <w:p w14:paraId="722D3E29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508 74 1 2 3 75 40 60 80 70 65</w:t>
      </w:r>
    </w:p>
    <w:p w14:paraId="4CB69119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508 75 1 2 3 76 40 40 70 70 50</w:t>
      </w:r>
    </w:p>
    <w:p w14:paraId="12E93CA2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508 77 1 2 3 77 65 45 70 70 70</w:t>
      </w:r>
    </w:p>
    <w:p w14:paraId="18C7D072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508 78 1 2 3 78 70 65 80 70 70</w:t>
      </w:r>
    </w:p>
    <w:p w14:paraId="449464BB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508 79 1 2 3 79 45 45 65 75 55</w:t>
      </w:r>
    </w:p>
    <w:p w14:paraId="0BE92012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508 80 1 2 3 80 60 40 75 70 55</w:t>
      </w:r>
    </w:p>
    <w:p w14:paraId="0980069E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509 00 1 0 1 00 70 35 80 15 30</w:t>
      </w:r>
    </w:p>
    <w:p w14:paraId="0F8A9818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509 02 1 1 1 01 50 30 70 35 20</w:t>
      </w:r>
    </w:p>
    <w:p w14:paraId="52F98924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509 04 1 1 1 02 80 75 85 45 25</w:t>
      </w:r>
    </w:p>
    <w:p w14:paraId="4A0EFB4D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509 09 1 1 1 03 75 85 85 90 85</w:t>
      </w:r>
    </w:p>
    <w:p w14:paraId="3BCB8EEA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509 11 1 1 1 04 35 15 65 15 15</w:t>
      </w:r>
    </w:p>
    <w:p w14:paraId="0B368DF6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509 22 1 1 1 05 50 70 85 85 75</w:t>
      </w:r>
    </w:p>
    <w:p w14:paraId="46F0DFDF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509 39 1 1 1 06 60 20 75 30 70</w:t>
      </w:r>
    </w:p>
    <w:p w14:paraId="21C94F1F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509 40 1 1 1 07 20 70 40 35 50</w:t>
      </w:r>
    </w:p>
    <w:p w14:paraId="42ED1B53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509 46 1 1 1 08 65 30 80 45 65</w:t>
      </w:r>
    </w:p>
    <w:p w14:paraId="1D3E086F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509 13 1 1 1 09 50 20 70 30 80</w:t>
      </w:r>
    </w:p>
    <w:p w14:paraId="6FD65686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509 76 1 1 1 10 90 75 80 35 65</w:t>
      </w:r>
    </w:p>
    <w:p w14:paraId="0CC24878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509 43 1 1 1 11 80 70 75 50 70</w:t>
      </w:r>
    </w:p>
    <w:p w14:paraId="1462EBC1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509 54 1 1 1 12 85 85 85 75 80</w:t>
      </w:r>
    </w:p>
    <w:p w14:paraId="31FAFB85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509 01 1 1 1 13 40 20 50 60 80</w:t>
      </w:r>
    </w:p>
    <w:p w14:paraId="048FDDD5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509 07 1 1 1 14 80 20 85 50 70</w:t>
      </w:r>
    </w:p>
    <w:p w14:paraId="1E3DF6EB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509 14 1 1 1 15 80 20 85 20 35</w:t>
      </w:r>
    </w:p>
    <w:p w14:paraId="4A36543C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509 30 1 1 1 16 80 20 75 40 85</w:t>
      </w:r>
    </w:p>
    <w:p w14:paraId="214A6AD9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509 37 1 1 1 17 65 15 75 45 80</w:t>
      </w:r>
    </w:p>
    <w:p w14:paraId="3EF1D3A2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509 50 1 1 1 18 85 80 85 70 85</w:t>
      </w:r>
    </w:p>
    <w:p w14:paraId="5E50CEA8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509 52 1 1 1 19 90 90 85 90 80</w:t>
      </w:r>
    </w:p>
    <w:p w14:paraId="5D14F6F2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509 65 1 1 1 20 80 25 75 55 50</w:t>
      </w:r>
    </w:p>
    <w:p w14:paraId="08527BAF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 xml:space="preserve">509 70 1 1 1 21 </w:t>
      </w:r>
    </w:p>
    <w:p w14:paraId="5F5F8CEA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509 38 1 1 1 22 25 20 75 80 40</w:t>
      </w:r>
    </w:p>
    <w:p w14:paraId="6FADCA84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509 42 1 1 1 23 75 40 80 65 70</w:t>
      </w:r>
    </w:p>
    <w:p w14:paraId="793F1E2A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509 03 1 1 1 24 15 15 40 15 20</w:t>
      </w:r>
    </w:p>
    <w:p w14:paraId="057526F9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509 05 1 1 1 25 85 25 85 70 45</w:t>
      </w:r>
    </w:p>
    <w:p w14:paraId="7A64DFB7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lastRenderedPageBreak/>
        <w:t>509 06 1 1 1 26 65 30 75 85 85</w:t>
      </w:r>
    </w:p>
    <w:p w14:paraId="0AE777B4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509 08 1 1 1 27 90 70 85 80 70</w:t>
      </w:r>
    </w:p>
    <w:p w14:paraId="6CE7F08E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509 10 1 1 1 28 20 15 35 20 35</w:t>
      </w:r>
    </w:p>
    <w:p w14:paraId="19047252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509 12 1 1 1 29 85 70 80 75 85</w:t>
      </w:r>
    </w:p>
    <w:p w14:paraId="5AA27BA5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509 15 1 1 1 30 15 15 25 15 30</w:t>
      </w:r>
    </w:p>
    <w:p w14:paraId="266E4A33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509 16 1 1 1 31 80 75 85 75 70</w:t>
      </w:r>
    </w:p>
    <w:p w14:paraId="70215786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509 17 1 1 1 32 15 15 25 10 10</w:t>
      </w:r>
    </w:p>
    <w:p w14:paraId="4A279715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509 18 1 1 1 33 80 30 80 40 70</w:t>
      </w:r>
    </w:p>
    <w:p w14:paraId="6BDBCD94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509 19 1 1 1 34 85 80 80 80 60</w:t>
      </w:r>
    </w:p>
    <w:p w14:paraId="6A6A9582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509 20 1 1 1 35 15 10 20 15 40</w:t>
      </w:r>
    </w:p>
    <w:p w14:paraId="15F6880D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509 21 1 1 1 36 20 15 40 20 35</w:t>
      </w:r>
    </w:p>
    <w:p w14:paraId="2DCE1CD0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509 23 1 1 1 37 40 20 80 70 65</w:t>
      </w:r>
    </w:p>
    <w:p w14:paraId="573412FB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509 24 1 1 1 38 30 20 55 85 75</w:t>
      </w:r>
    </w:p>
    <w:p w14:paraId="03C9029A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509 25 1 1 1 39 80 30 85 65 80</w:t>
      </w:r>
    </w:p>
    <w:p w14:paraId="51757223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509 26 1 1 1 40 30 15 40 30 20</w:t>
      </w:r>
    </w:p>
    <w:p w14:paraId="21A8784A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509 27 1 1 1 41 20 15 35 30 20</w:t>
      </w:r>
    </w:p>
    <w:p w14:paraId="571B84F9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509 28 1 1 1 42 40 80 60 85 85</w:t>
      </w:r>
    </w:p>
    <w:p w14:paraId="55C93958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509 29 1 1 1 43 15 10 35 15 15</w:t>
      </w:r>
    </w:p>
    <w:p w14:paraId="23A9CC99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509 31 1 1 1 44 70 55 80 60 80</w:t>
      </w:r>
    </w:p>
    <w:p w14:paraId="441AC513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509 32 1 1 1 45 20 10 50 15 40</w:t>
      </w:r>
    </w:p>
    <w:p w14:paraId="52074C48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509 33 1 1 1 46 75 15 60 70 75</w:t>
      </w:r>
    </w:p>
    <w:p w14:paraId="7D0652F3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509 34 1 1 1 47 20 30 60 85 85</w:t>
      </w:r>
    </w:p>
    <w:p w14:paraId="76A92A96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509 35 1 1 1 48 80 85 85 85 80</w:t>
      </w:r>
    </w:p>
    <w:p w14:paraId="52D3B580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509 36 1 1 1 49 10 15 15 50 35</w:t>
      </w:r>
    </w:p>
    <w:p w14:paraId="1EE6D6D4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509 41 1 1 1 50 20 20 75 60 80</w:t>
      </w:r>
    </w:p>
    <w:p w14:paraId="18CC4900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509 44 1 1 1 51 85 90 85 85 85</w:t>
      </w:r>
    </w:p>
    <w:p w14:paraId="70195180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509 45 1 1 1 52 75 70 80 75 80</w:t>
      </w:r>
    </w:p>
    <w:p w14:paraId="165886CD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509 47 1 1 1 53 60 85 80 70 55</w:t>
      </w:r>
    </w:p>
    <w:p w14:paraId="5D381E25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 xml:space="preserve">509 48 1 1 1 54 </w:t>
      </w:r>
    </w:p>
    <w:p w14:paraId="4CE949B5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509 49 1 1 1 55 70 40 80 65 80</w:t>
      </w:r>
    </w:p>
    <w:p w14:paraId="2CBD7D8C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509 51 1 1 1 56 30 40 80 55 70</w:t>
      </w:r>
    </w:p>
    <w:p w14:paraId="7C8620B3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509 53 1 1 1 57 65 25 80 60 85</w:t>
      </w:r>
    </w:p>
    <w:p w14:paraId="40A15FC0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509 55 1 1 1 58 20 15 35 50 70</w:t>
      </w:r>
    </w:p>
    <w:p w14:paraId="09E311CF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509 56 1 1 1 59 75 60 80 55 80</w:t>
      </w:r>
    </w:p>
    <w:p w14:paraId="672EE97F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509 57 1 1 1 60 85 80 90 85 80</w:t>
      </w:r>
    </w:p>
    <w:p w14:paraId="0DC088ED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509 58 1 1 1 61 60 15 75 20 20</w:t>
      </w:r>
    </w:p>
    <w:p w14:paraId="2E51B322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509 59 1 1 1 62 15 15 40 15 30</w:t>
      </w:r>
    </w:p>
    <w:p w14:paraId="0F51DA53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509 60 1 1 1 63 35 20 60 70 85</w:t>
      </w:r>
    </w:p>
    <w:p w14:paraId="523153C1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509 61 1 1 1 64 70 80 85 85 80</w:t>
      </w:r>
    </w:p>
    <w:p w14:paraId="4966F665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509 62 1 1 1 65 80 75 80 85 90</w:t>
      </w:r>
    </w:p>
    <w:p w14:paraId="0E074E05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509 63 1 1 1 66 90 75 80 60 75</w:t>
      </w:r>
    </w:p>
    <w:p w14:paraId="4948DAAD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509 64 1 1 1 67 75 25 80 80 85</w:t>
      </w:r>
    </w:p>
    <w:p w14:paraId="0AF9F5EB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509 66 1 1 1 68 15 15 30 60 80</w:t>
      </w:r>
    </w:p>
    <w:p w14:paraId="325BEE65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509 67 1 1 1 69 80 20 90 55 70</w:t>
      </w:r>
    </w:p>
    <w:p w14:paraId="0BD5711C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lastRenderedPageBreak/>
        <w:t>509 68 1 1 1 70 60 15 70 70 75</w:t>
      </w:r>
    </w:p>
    <w:p w14:paraId="1660FF8A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509 69 1 1 1 71 85 30 80 70 60</w:t>
      </w:r>
    </w:p>
    <w:p w14:paraId="223805BC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509 71 1 1 1 72 65 70 80 75 85</w:t>
      </w:r>
    </w:p>
    <w:p w14:paraId="5A40C467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509 72 1 1 1 73 20 15 50 70 75</w:t>
      </w:r>
    </w:p>
    <w:p w14:paraId="01BB8BB9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509 73 1 1 1 74 30 15 40 15 25</w:t>
      </w:r>
    </w:p>
    <w:p w14:paraId="12EBE5B1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509 74 1 1 1 75 75 80 80 85 65</w:t>
      </w:r>
    </w:p>
    <w:p w14:paraId="7ED77497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509 75 1 1 1 76 55 20 70 55 40</w:t>
      </w:r>
    </w:p>
    <w:p w14:paraId="2AA0CC07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509 77 1 1 1 77 60 30 45 85 85</w:t>
      </w:r>
    </w:p>
    <w:p w14:paraId="75BFF617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509 78 1 1 1 78 75 35 60 80 60</w:t>
      </w:r>
    </w:p>
    <w:p w14:paraId="6050D07B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509 79 1 1 1 79 15 10 35 15 15</w:t>
      </w:r>
    </w:p>
    <w:p w14:paraId="175AEFE7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509 80 1 1 1 80 85 65 85 70 80</w:t>
      </w:r>
    </w:p>
    <w:p w14:paraId="16B23601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509 00 1 0 2 00 75 50 80 15 20</w:t>
      </w:r>
    </w:p>
    <w:p w14:paraId="4DCE89F9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509 02 1 1 2 01 80 15 80 15 20</w:t>
      </w:r>
    </w:p>
    <w:p w14:paraId="078FE57C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509 04 1 1 2 02 85 85 85 85 80</w:t>
      </w:r>
    </w:p>
    <w:p w14:paraId="36637939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509 09 1 1 2 03 85 65 80 80 85</w:t>
      </w:r>
    </w:p>
    <w:p w14:paraId="212E5BDF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509 11 1 1 2 04 25 10 55 15 15</w:t>
      </w:r>
    </w:p>
    <w:p w14:paraId="0A873D87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509 22 1 1 2 05 75 25 75 45 60</w:t>
      </w:r>
    </w:p>
    <w:p w14:paraId="01500A69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509 39 1 1 2 06 80 80 70 35 50</w:t>
      </w:r>
    </w:p>
    <w:p w14:paraId="76AC119E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509 40 1 1 2 07 60 20 55 35 80</w:t>
      </w:r>
    </w:p>
    <w:p w14:paraId="422CD26F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509 46 1 1 2 08 85 20 85 10 35</w:t>
      </w:r>
    </w:p>
    <w:p w14:paraId="4C91D141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509 13 1 1 2 09 80 15 70 50 75</w:t>
      </w:r>
    </w:p>
    <w:p w14:paraId="111577CB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509 76 1 1 2 10 85 20 85 25 65</w:t>
      </w:r>
    </w:p>
    <w:p w14:paraId="7FA15DAA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509 43 1 1 2 11 50 75 75 80 85</w:t>
      </w:r>
    </w:p>
    <w:p w14:paraId="6C93486D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509 54 1 1 2 12 70 15 85 30 85</w:t>
      </w:r>
    </w:p>
    <w:p w14:paraId="694E7F99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509 01 1 1 2 13 30 15 30 20 15</w:t>
      </w:r>
    </w:p>
    <w:p w14:paraId="0381F01F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509 07 1 1 2 14 80 85 80 70 80</w:t>
      </w:r>
    </w:p>
    <w:p w14:paraId="2AE57914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509 14 1 1 2 15 90 50 85 30 35</w:t>
      </w:r>
    </w:p>
    <w:p w14:paraId="4062C75D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509 30 1 1 2 16 60 85 90 85 85</w:t>
      </w:r>
    </w:p>
    <w:p w14:paraId="2886FF1F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509 37 1 1 2 17 60 25 60 15 20</w:t>
      </w:r>
    </w:p>
    <w:p w14:paraId="5DF614E9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509 50 1 1 2 18 80 20 85 80 85</w:t>
      </w:r>
    </w:p>
    <w:p w14:paraId="448D27E1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509 52 1 1 2 19 90 85 75 85 85</w:t>
      </w:r>
    </w:p>
    <w:p w14:paraId="763FB887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509 65 1 1 2 20 70 15 65 20 30</w:t>
      </w:r>
    </w:p>
    <w:p w14:paraId="0597126D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 xml:space="preserve">509 70 1 1 2 21 </w:t>
      </w:r>
    </w:p>
    <w:p w14:paraId="0FAA8AFC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509 38 1 1 2 22 60 15 75 70 80</w:t>
      </w:r>
    </w:p>
    <w:p w14:paraId="1CA29F8B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509 42 1 1 2 23 50 15 20 20 30</w:t>
      </w:r>
    </w:p>
    <w:p w14:paraId="25CF619A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509 03 1 1 2 24 15 20 20 15 30</w:t>
      </w:r>
    </w:p>
    <w:p w14:paraId="1FE01D13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509 05 1 1 2 25 90 80 90 85 60</w:t>
      </w:r>
    </w:p>
    <w:p w14:paraId="73C82A5B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509 06 1 1 2 26 80 85 85 85 90</w:t>
      </w:r>
    </w:p>
    <w:p w14:paraId="610DD7B2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509 08 1 1 2 27 90 80 85 65 80</w:t>
      </w:r>
    </w:p>
    <w:p w14:paraId="6B18C491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509 10 1 1 2 28 80 30 40 20 20</w:t>
      </w:r>
    </w:p>
    <w:p w14:paraId="3039E703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509 12 1 1 2 29 85 85 85 90 70</w:t>
      </w:r>
    </w:p>
    <w:p w14:paraId="38602D24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509 15 1 1 2 30 35 10 25 15 15</w:t>
      </w:r>
    </w:p>
    <w:p w14:paraId="5CB089C1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509 16 1 1 2 31 85 85 85 90 70</w:t>
      </w:r>
    </w:p>
    <w:p w14:paraId="7BA19C7B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509 17 1 1 2 32 30 15 75 10 15</w:t>
      </w:r>
    </w:p>
    <w:p w14:paraId="01FD260E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lastRenderedPageBreak/>
        <w:t>509 18 1 1 2 33 80 20 75 50 65</w:t>
      </w:r>
    </w:p>
    <w:p w14:paraId="67A994DD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509 19 1 1 2 34 20 15 35 40 75</w:t>
      </w:r>
    </w:p>
    <w:p w14:paraId="6FC0E1D0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509 20 1 1 2 35 20 15 20 15 15</w:t>
      </w:r>
    </w:p>
    <w:p w14:paraId="55A3DF3F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509 21 1 1 2 36 20 15 20 50 75</w:t>
      </w:r>
    </w:p>
    <w:p w14:paraId="0AB8694E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509 23 1 1 2 37 55 15 30 20 65</w:t>
      </w:r>
    </w:p>
    <w:p w14:paraId="5FAC7AA6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509 24 1 1 2 38 30 85 65 80 90</w:t>
      </w:r>
    </w:p>
    <w:p w14:paraId="76EA1DAD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509 25 1 1 2 39 70 20 25 50 65</w:t>
      </w:r>
    </w:p>
    <w:p w14:paraId="0E815ADB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509 26 1 1 2 40 60 15 50 20 40</w:t>
      </w:r>
    </w:p>
    <w:p w14:paraId="13873158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509 27 1 1 2 41 15 10 30 10 10</w:t>
      </w:r>
    </w:p>
    <w:p w14:paraId="447CAFC5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509 28 1 1 2 42 20 80 70 60 85</w:t>
      </w:r>
    </w:p>
    <w:p w14:paraId="7E6FF83F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509 29 1 1 2 43 15 10 15 15 25</w:t>
      </w:r>
    </w:p>
    <w:p w14:paraId="2893875E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509 31 1 1 2 44 65 20 75 50 75</w:t>
      </w:r>
    </w:p>
    <w:p w14:paraId="3EBCEC01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509 32 1 1 2 45 70 25 60 75 80</w:t>
      </w:r>
    </w:p>
    <w:p w14:paraId="70B6A772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509 33 1 1 2 46 15 15 85 30 75</w:t>
      </w:r>
    </w:p>
    <w:p w14:paraId="2A42AC63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509 34 1 1 2 47 20 75 30 75 85</w:t>
      </w:r>
    </w:p>
    <w:p w14:paraId="5ADC2210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509 35 1 1 2 48 85 90 90 90 70</w:t>
      </w:r>
    </w:p>
    <w:p w14:paraId="4A13A052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509 36 1 1 2 49 15 15 15 50 70</w:t>
      </w:r>
    </w:p>
    <w:p w14:paraId="6DFA41D4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509 41 1 1 2 50 75 20 80 20 50</w:t>
      </w:r>
    </w:p>
    <w:p w14:paraId="34BC4C44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509 44 1 1 2 51 85 85 90 80 85</w:t>
      </w:r>
    </w:p>
    <w:p w14:paraId="36C6960F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509 45 1 1 2 52 80 85 85 85 85</w:t>
      </w:r>
    </w:p>
    <w:p w14:paraId="7B77909E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509 47 1 1 2 53 80 60 80 55 75</w:t>
      </w:r>
    </w:p>
    <w:p w14:paraId="34F3EF11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 xml:space="preserve">509 48 1 1 2 54 </w:t>
      </w:r>
    </w:p>
    <w:p w14:paraId="0D2727C9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509 49 1 1 2 55 40 80 70 70 85</w:t>
      </w:r>
    </w:p>
    <w:p w14:paraId="322DFDDF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509 51 1 1 2 56 75 25 75 55 50</w:t>
      </w:r>
    </w:p>
    <w:p w14:paraId="2971222A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509 53 1 1 2 57 45 15 20 60 85</w:t>
      </w:r>
    </w:p>
    <w:p w14:paraId="74386A0A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509 55 1 1 2 58 40 20 55 70 65</w:t>
      </w:r>
    </w:p>
    <w:p w14:paraId="3348F818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509 56 1 1 2 59 70 65 85 60 85</w:t>
      </w:r>
    </w:p>
    <w:p w14:paraId="1162914E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509 57 1 1 2 60 80 85 90 80 90</w:t>
      </w:r>
    </w:p>
    <w:p w14:paraId="0D6D15FC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509 58 1 1 2 61 30 15 25 15 25</w:t>
      </w:r>
    </w:p>
    <w:p w14:paraId="2CF12450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509 59 1 1 2 62 30 40 70 50 80</w:t>
      </w:r>
    </w:p>
    <w:p w14:paraId="3A0ADAA5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509 60 1 1 2 63 20 15 40 65 85</w:t>
      </w:r>
    </w:p>
    <w:p w14:paraId="4D72ADA7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509 61 1 1 2 64 80 80 85 85 70</w:t>
      </w:r>
    </w:p>
    <w:p w14:paraId="437CC4F9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509 62 1 1 2 65 80 85 40 90 90</w:t>
      </w:r>
    </w:p>
    <w:p w14:paraId="249D4E1D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509 63 1 1 2 66 90 30 90 70 55</w:t>
      </w:r>
    </w:p>
    <w:p w14:paraId="41CA7737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509 64 1 1 2 67 20 15 15 85 85</w:t>
      </w:r>
    </w:p>
    <w:p w14:paraId="0F4C5A2A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509 66 1 1 2 68 20 15 40 60 75</w:t>
      </w:r>
    </w:p>
    <w:p w14:paraId="7F2BC749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509 67 1 1 2 69 85 30 85 30 70</w:t>
      </w:r>
    </w:p>
    <w:p w14:paraId="4D89270B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509 68 1 1 2 70 35 20 20 55 75</w:t>
      </w:r>
    </w:p>
    <w:p w14:paraId="21AB9DA6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509 69 1 1 2 71 80 85 70 85 65</w:t>
      </w:r>
    </w:p>
    <w:p w14:paraId="4FCBBC2D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509 71 1 1 2 72 75 85 50 85 90</w:t>
      </w:r>
    </w:p>
    <w:p w14:paraId="55FEE024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509 72 1 1 2 73 15 15 20 70 85</w:t>
      </w:r>
    </w:p>
    <w:p w14:paraId="2DE99E18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509 73 1 1 2 74 20 10 30 15 15</w:t>
      </w:r>
    </w:p>
    <w:p w14:paraId="7662D076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509 74 1 1 2 75 75 65 85 80 55</w:t>
      </w:r>
    </w:p>
    <w:p w14:paraId="47E44597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509 75 1 1 2 76 30 15 15 30 80</w:t>
      </w:r>
    </w:p>
    <w:p w14:paraId="1B4E7C1D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lastRenderedPageBreak/>
        <w:t>509 77 1 1 2 77 60 50 75 85 85</w:t>
      </w:r>
    </w:p>
    <w:p w14:paraId="2CFC183D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509 78 1 1 2 78 20 15 45 55 75</w:t>
      </w:r>
    </w:p>
    <w:p w14:paraId="5E3A9C5F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509 79 1 1 2 79 80 65 55 40 60</w:t>
      </w:r>
    </w:p>
    <w:p w14:paraId="098DDBE8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509 80 1 1 2 80 80 85 75 60 80</w:t>
      </w:r>
    </w:p>
    <w:p w14:paraId="2239FC45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509 00 1 0 3 00 80 20 87 20 15</w:t>
      </w:r>
    </w:p>
    <w:p w14:paraId="258FA442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509 02 1 1 3 01 70 20 75 15 20</w:t>
      </w:r>
    </w:p>
    <w:p w14:paraId="129D2C81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509 04 1 1 3 02 87 85 90 90 75</w:t>
      </w:r>
    </w:p>
    <w:p w14:paraId="32C11101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509 09 1 1 3 03 70 90 70 90 85</w:t>
      </w:r>
    </w:p>
    <w:p w14:paraId="33B6196C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509 11 1 1 3 04 65 10 40 10 10</w:t>
      </w:r>
    </w:p>
    <w:p w14:paraId="6BFA17B4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509 22 1 1 3 05 70 87 80 85 85</w:t>
      </w:r>
    </w:p>
    <w:p w14:paraId="746C3B90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509 39 1 1 3 06 60 80 40 60 70</w:t>
      </w:r>
    </w:p>
    <w:p w14:paraId="77360828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509 40 1 1 3 07    15 30 15 50</w:t>
      </w:r>
    </w:p>
    <w:p w14:paraId="6EE3E8AE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509 46 1 1 3 08 85 15 90 30 15</w:t>
      </w:r>
    </w:p>
    <w:p w14:paraId="386248AF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509 13 1 1 3 09 80 65 75 25 85</w:t>
      </w:r>
    </w:p>
    <w:p w14:paraId="2D8B2396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509 76 1 1 3 10 90 80 90 90 60</w:t>
      </w:r>
    </w:p>
    <w:p w14:paraId="4DE10C4E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509 43 1 1 3 11 80       60 65</w:t>
      </w:r>
    </w:p>
    <w:p w14:paraId="4DA1EBDE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509 54 1 1 3 12 50 15 80 70 75</w:t>
      </w:r>
    </w:p>
    <w:p w14:paraId="57E29431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509 01 1 1 3 13 40 10 65 15 15</w:t>
      </w:r>
    </w:p>
    <w:p w14:paraId="2A5BEEE6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509 07 1 1 3 14 90 80 90 80 90</w:t>
      </w:r>
    </w:p>
    <w:p w14:paraId="23E8B1E4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509 14 1 1 3 15 90 20 90 70 50</w:t>
      </w:r>
    </w:p>
    <w:p w14:paraId="30FD447B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509 30 1 1 3 16    70 45 80 90</w:t>
      </w:r>
    </w:p>
    <w:p w14:paraId="7F38F58D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509 37 1 1 3 17 80 85 70 75 60</w:t>
      </w:r>
    </w:p>
    <w:p w14:paraId="47311E61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509 50 1 1 3 18 60 85 90 90 90</w:t>
      </w:r>
    </w:p>
    <w:p w14:paraId="42674854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509 52 1 1 3 19 90 80 90 90 75</w:t>
      </w:r>
    </w:p>
    <w:p w14:paraId="0F4E973C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509 65 1 1 3 20 65    80 45 40</w:t>
      </w:r>
    </w:p>
    <w:p w14:paraId="550C8EAB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509 70 1 1 3 21</w:t>
      </w:r>
    </w:p>
    <w:p w14:paraId="5DCA26F6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509 38 1 1 3 22 65 30 87 55 60</w:t>
      </w:r>
    </w:p>
    <w:p w14:paraId="2F459A56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509 42 1 1 3 23 10 10 20 30 35</w:t>
      </w:r>
    </w:p>
    <w:p w14:paraId="1C3EAF75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509 03 1 1 3 24 15 10 20 70 50</w:t>
      </w:r>
    </w:p>
    <w:p w14:paraId="2BDDE9A8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 xml:space="preserve">509 05 1 1 3 25 90 55 90 80   </w:t>
      </w:r>
    </w:p>
    <w:p w14:paraId="7B5996D0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509 06 1 1 3 26 87 80 90 90 80</w:t>
      </w:r>
    </w:p>
    <w:p w14:paraId="36FBA006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509 08 1 1 3 27 85 60 90 80 70</w:t>
      </w:r>
    </w:p>
    <w:p w14:paraId="6E36E6C2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509 10 1 1 3 28 20    15 40 70</w:t>
      </w:r>
    </w:p>
    <w:p w14:paraId="4B3FA5D9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509 12 1 1 3 29 90 90 95 90 85</w:t>
      </w:r>
    </w:p>
    <w:p w14:paraId="63CA5BF5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509 15 1 1 3 30 20 15 55 10 15</w:t>
      </w:r>
    </w:p>
    <w:p w14:paraId="6536B5F2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509 16 1 1 3 31 85 80 90 75 70</w:t>
      </w:r>
    </w:p>
    <w:p w14:paraId="7EEEECFC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509 17 1 1 3 32 85 45 87 15 20</w:t>
      </w:r>
    </w:p>
    <w:p w14:paraId="2F068B37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509 18 1 1 3 33 35 10 35 10 15</w:t>
      </w:r>
    </w:p>
    <w:p w14:paraId="291786A3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509 19 1 1 3 34 85 75 87 85 85</w:t>
      </w:r>
    </w:p>
    <w:p w14:paraId="0694E3E6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509 20 1 1 3 35 15 10 20 10 10</w:t>
      </w:r>
    </w:p>
    <w:p w14:paraId="18F7A960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509 21 1 1 3 36 25 15 15 30 45</w:t>
      </w:r>
    </w:p>
    <w:p w14:paraId="702991E7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509 23 1 1 3 37 70 55 60 40 60</w:t>
      </w:r>
    </w:p>
    <w:p w14:paraId="05CF3672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509 24 1 1 3 38 45 85 80 85 80</w:t>
      </w:r>
    </w:p>
    <w:p w14:paraId="796859B3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509 25 1 1 3 39 15 65 10    70</w:t>
      </w:r>
    </w:p>
    <w:p w14:paraId="33462143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lastRenderedPageBreak/>
        <w:t>509 26 1 1 3 40 50 87 80 75 65</w:t>
      </w:r>
    </w:p>
    <w:p w14:paraId="2476DD49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509 27 1 1 3 41 15 10 20 10 10</w:t>
      </w:r>
    </w:p>
    <w:p w14:paraId="7F13FA1B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509 28 1 1 3 42 60 85 35 90 90</w:t>
      </w:r>
    </w:p>
    <w:p w14:paraId="3C6ECDAD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509 29 1 1 3 43 60 70 70 55 20</w:t>
      </w:r>
    </w:p>
    <w:p w14:paraId="01D54709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509 31 1 1 3 44       20 55 85</w:t>
      </w:r>
    </w:p>
    <w:p w14:paraId="6E12C7EF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509 32 1 1 3 45 80 80 85 90 80</w:t>
      </w:r>
    </w:p>
    <w:p w14:paraId="618D0759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509 33 1 1 3 46 75 70 80 35 60</w:t>
      </w:r>
    </w:p>
    <w:p w14:paraId="7A5FC4E9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509 34 1 1 3 47 35 90 15 90 90</w:t>
      </w:r>
    </w:p>
    <w:p w14:paraId="471207D8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509 35 1 1 3 48 90 90 90 95 85</w:t>
      </w:r>
    </w:p>
    <w:p w14:paraId="19C3C436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509 36 1 1 3 49 15 45 20 55 60</w:t>
      </w:r>
    </w:p>
    <w:p w14:paraId="064AFDD3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509 41 1 1 3 50 90 90 90 90 70</w:t>
      </w:r>
    </w:p>
    <w:p w14:paraId="05F82F98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509 44 1 1 3 51 90 85 90 90 90</w:t>
      </w:r>
    </w:p>
    <w:p w14:paraId="1D468694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509 45 1 1 3 52 80 85 85 80 85</w:t>
      </w:r>
    </w:p>
    <w:p w14:paraId="35A5A39F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509 47 1 1 3 53 90 55 85 75 60</w:t>
      </w:r>
    </w:p>
    <w:p w14:paraId="2E82EC05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509 48 1 1 3 54</w:t>
      </w:r>
    </w:p>
    <w:p w14:paraId="6FA54CD0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509 49 1 1 3 55 45 87 85 85 65</w:t>
      </w:r>
    </w:p>
    <w:p w14:paraId="3380AEF7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509 51 1 1 3 56 75 70 87 70 55</w:t>
      </w:r>
    </w:p>
    <w:p w14:paraId="6AC506AE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 xml:space="preserve">509 53 1 1 3 57 65    30 55   </w:t>
      </w:r>
    </w:p>
    <w:p w14:paraId="239E2FF5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509 55 1 1 3 58 30 10 70 30 20</w:t>
      </w:r>
    </w:p>
    <w:p w14:paraId="06A28F77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509 56 1 1 3 59 85 40 90 90 70</w:t>
      </w:r>
    </w:p>
    <w:p w14:paraId="25668A52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509 57 1 1 3 60 90 80 90 90 75</w:t>
      </w:r>
    </w:p>
    <w:p w14:paraId="69D52734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509 58 1 1 3 61 45 15 30 35 15</w:t>
      </w:r>
    </w:p>
    <w:p w14:paraId="314DF7AB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509 59 1 1 3 62 75 10 65    20</w:t>
      </w:r>
    </w:p>
    <w:p w14:paraId="172325AD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509 60 1 1 3 63 40 50 70 75 85</w:t>
      </w:r>
    </w:p>
    <w:p w14:paraId="3A692D6C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509 61 1 1 3 64 85 90 90 95 90</w:t>
      </w:r>
    </w:p>
    <w:p w14:paraId="70005E53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509 62 1 1 3 65 80 85 80 90 90</w:t>
      </w:r>
    </w:p>
    <w:p w14:paraId="592F8B0A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509 63 1 1 3 66 90 45 90 75 55</w:t>
      </w:r>
    </w:p>
    <w:p w14:paraId="0FF5E643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509 64 1 1 3 67 85 60 75 85 75</w:t>
      </w:r>
    </w:p>
    <w:p w14:paraId="678F53D5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509 66 1 1 3 68    15 40 35 20</w:t>
      </w:r>
    </w:p>
    <w:p w14:paraId="008FF4C4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509 67 1 1 3 69 90 15 90 90 75</w:t>
      </w:r>
    </w:p>
    <w:p w14:paraId="2DADA346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 xml:space="preserve">509 68 1 1 3 70 75 20 70 60   </w:t>
      </w:r>
    </w:p>
    <w:p w14:paraId="795D8460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509 69 1 1 3 71 80 85 85 80 50</w:t>
      </w:r>
    </w:p>
    <w:p w14:paraId="13AC5B50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509 71 1 1 3 72 35 75 20 90 80</w:t>
      </w:r>
    </w:p>
    <w:p w14:paraId="5637D4AB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509 72 1 1 3 73 15    15 80 85</w:t>
      </w:r>
    </w:p>
    <w:p w14:paraId="36E67E56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509 73 1 1 3 74 20 10 60 25 20</w:t>
      </w:r>
    </w:p>
    <w:p w14:paraId="43897764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509 74 1 1 3 75 87 80 80 85 85</w:t>
      </w:r>
    </w:p>
    <w:p w14:paraId="0BB6227B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 xml:space="preserve">509 75 1 1 3 76 30 15 75 60   </w:t>
      </w:r>
    </w:p>
    <w:p w14:paraId="6555726B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509 77 1 1 3 77 70 85 75 80 80</w:t>
      </w:r>
    </w:p>
    <w:p w14:paraId="1A135362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509 78 1 1 3 78 85 70 80 40 30</w:t>
      </w:r>
    </w:p>
    <w:p w14:paraId="72728847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509 79 1 1 3 79 90 25 85 80 50</w:t>
      </w:r>
    </w:p>
    <w:p w14:paraId="2EE2F60B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509 80 1 1 3 80 85 90 80 90 75</w:t>
      </w:r>
    </w:p>
    <w:p w14:paraId="5405CD5A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510 00 0 0 1 00 60 60 50 60 50</w:t>
      </w:r>
    </w:p>
    <w:p w14:paraId="7DA3C8DD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510 02 0 2 1 01 50 40 55 50 45</w:t>
      </w:r>
    </w:p>
    <w:p w14:paraId="0F5DB7F4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510 04 0 2 1 02 60 60 60 50 50</w:t>
      </w:r>
    </w:p>
    <w:p w14:paraId="1966D440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lastRenderedPageBreak/>
        <w:t>510 09 0 2 1 03 55 55 60 50 50</w:t>
      </w:r>
    </w:p>
    <w:p w14:paraId="18E94F1A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510 11 0 2 1 04 50 45 45 35 40</w:t>
      </w:r>
    </w:p>
    <w:p w14:paraId="498C6698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510 22 0 2 1 05 60 60 70 65 60</w:t>
      </w:r>
    </w:p>
    <w:p w14:paraId="2A48C05E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510 39 0 2 1 06 50 50 55 50 50</w:t>
      </w:r>
    </w:p>
    <w:p w14:paraId="4408A63F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510 40 0 2 1 07 60 65 65 65 65</w:t>
      </w:r>
    </w:p>
    <w:p w14:paraId="1ADE9F66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510 46 0 2 1 08 50 50 60 50 45</w:t>
      </w:r>
    </w:p>
    <w:p w14:paraId="6995BDBB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510 13 0 2 1 09 50 50 50 45 45</w:t>
      </w:r>
    </w:p>
    <w:p w14:paraId="309C992F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510 76 0 2 1 10 70 70 60 65 60</w:t>
      </w:r>
    </w:p>
    <w:p w14:paraId="02AD6949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510 43 0 2 1 11 60 50 60 55 50</w:t>
      </w:r>
    </w:p>
    <w:p w14:paraId="51ACB464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510 54 0 2 1 12 50 55 55 55 55</w:t>
      </w:r>
    </w:p>
    <w:p w14:paraId="699133E0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510 01 0 2 1 13 70 60 60 50 50</w:t>
      </w:r>
    </w:p>
    <w:p w14:paraId="027FF72A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510 07 0 2 1 14 60 55 55 55 50</w:t>
      </w:r>
    </w:p>
    <w:p w14:paraId="0239B11F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510 14 0 2 1 15 50 45 60 35 40</w:t>
      </w:r>
    </w:p>
    <w:p w14:paraId="7A4CA1D7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510 30 0 2 1 16 60 60 60 40 35</w:t>
      </w:r>
    </w:p>
    <w:p w14:paraId="68E9B30E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510 37 0 2 1 17 50 50 50 45 45</w:t>
      </w:r>
    </w:p>
    <w:p w14:paraId="6886FF51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510 50 0 2 1 18 50 50 50 45 45</w:t>
      </w:r>
    </w:p>
    <w:p w14:paraId="1DFDC176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510 52 0 2 1 19 75 75 65 65 60</w:t>
      </w:r>
    </w:p>
    <w:p w14:paraId="2AF38916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510 65 0 2 1 20 50 55 55 40 40</w:t>
      </w:r>
    </w:p>
    <w:p w14:paraId="5BDED3D4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510 70 0 2 1 21 50 50 60 40 45</w:t>
      </w:r>
    </w:p>
    <w:p w14:paraId="0E7146C2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510 38 0 2 1 22 45 45 50 40 40</w:t>
      </w:r>
    </w:p>
    <w:p w14:paraId="2AB432AE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510 42 0 2 1 23 50 45 50 50 50</w:t>
      </w:r>
    </w:p>
    <w:p w14:paraId="5E090B82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510 03 0 2 1 24 45 45 50 45 45</w:t>
      </w:r>
    </w:p>
    <w:p w14:paraId="1C0B7350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510 05 0 2 1 25 45 45 50 40 40</w:t>
      </w:r>
    </w:p>
    <w:p w14:paraId="7E538BEA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510 06 0 2 1 26 55 45 50 50 50</w:t>
      </w:r>
    </w:p>
    <w:p w14:paraId="662B97A0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510 08 0 2 1 27 65 65 65 60 55</w:t>
      </w:r>
    </w:p>
    <w:p w14:paraId="3164CCA3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510 10 0 2 1 28 60 55 55 45 45</w:t>
      </w:r>
    </w:p>
    <w:p w14:paraId="030B5831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510 12 0 2 1 29 60 60 60 45 50</w:t>
      </w:r>
    </w:p>
    <w:p w14:paraId="65431482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510 15 0 2 1 30 50 50 45 40 40</w:t>
      </w:r>
    </w:p>
    <w:p w14:paraId="5976AEB9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510 16 0 2 1 31 50 45 50 40 45</w:t>
      </w:r>
    </w:p>
    <w:p w14:paraId="3919C47A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510 17 0 2 1 32 60 55 60 45 50</w:t>
      </w:r>
    </w:p>
    <w:p w14:paraId="2C934AEC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510 18 0 2 1 33 70 65 60 60 60</w:t>
      </w:r>
    </w:p>
    <w:p w14:paraId="29AE07F8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510 19 0 2 1 34 50 55 55 45 45</w:t>
      </w:r>
    </w:p>
    <w:p w14:paraId="14746C78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510 20 0 2 1 35 55 55 60 45 50</w:t>
      </w:r>
    </w:p>
    <w:p w14:paraId="5171F3FC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510 21 0 2 1 36 55 55 55 50 50</w:t>
      </w:r>
    </w:p>
    <w:p w14:paraId="1BA9F3D3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510 23 0 2 1 37 45 50 50 45 45</w:t>
      </w:r>
    </w:p>
    <w:p w14:paraId="61FBA0FE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510 24 0 2 1 38 60 55 55 50 50</w:t>
      </w:r>
    </w:p>
    <w:p w14:paraId="0D5C2B16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510 25 0 2 1 39 65 60 60 60 60</w:t>
      </w:r>
    </w:p>
    <w:p w14:paraId="23ED934E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510 26 0 2 1 40 60 65 60 55 55</w:t>
      </w:r>
    </w:p>
    <w:p w14:paraId="6C38E688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510 27 0 2 1 41 55 55 50 45 50</w:t>
      </w:r>
    </w:p>
    <w:p w14:paraId="5DF0EF62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510 28 0 2 1 42 70 65 70 60 60</w:t>
      </w:r>
    </w:p>
    <w:p w14:paraId="7F1C65BA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510 29 0 2 1 43 55 50 50 50 50</w:t>
      </w:r>
    </w:p>
    <w:p w14:paraId="7F779CAF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510 31 0 2 1 44 50 50 50 45 45</w:t>
      </w:r>
    </w:p>
    <w:p w14:paraId="2AC2D931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510 32 0 2 1 45 50 45 55 45 45</w:t>
      </w:r>
    </w:p>
    <w:p w14:paraId="1012EAC5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510 33 0 2 1 46 60 60 50 50 55</w:t>
      </w:r>
    </w:p>
    <w:p w14:paraId="40C5435C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lastRenderedPageBreak/>
        <w:t>510 34 0 2 1 47 55 50 55 40 40</w:t>
      </w:r>
    </w:p>
    <w:p w14:paraId="6AB5F84F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510 35 0 2 1 48 50 55 50 55 55</w:t>
      </w:r>
    </w:p>
    <w:p w14:paraId="6203F15F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510 36 0 2 1 49 55 55 50 45 45</w:t>
      </w:r>
    </w:p>
    <w:p w14:paraId="4C4FC152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510 41 0 2 1 50 55 50 55 50 50</w:t>
      </w:r>
    </w:p>
    <w:p w14:paraId="2AB851A3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510 44 0 2 1 51 60 60 60 50 50</w:t>
      </w:r>
    </w:p>
    <w:p w14:paraId="7C20B4CD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510 45 0 2 1 52 45 50 55 45 40</w:t>
      </w:r>
    </w:p>
    <w:p w14:paraId="0DC50D78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510 47 0 2 1 53 60 60 60 50 45</w:t>
      </w:r>
    </w:p>
    <w:p w14:paraId="5BA264C5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510 48 0 2 1 54 50 45 50 45 45</w:t>
      </w:r>
    </w:p>
    <w:p w14:paraId="0000D1E8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510 49 0 2 1 55 65 65 65 55 55</w:t>
      </w:r>
    </w:p>
    <w:p w14:paraId="3A8159D1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510 51 0 2 1 56 45 40 45 40 40</w:t>
      </w:r>
    </w:p>
    <w:p w14:paraId="0F5F8B09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510 53 0 2 1 57 50 50 55 45 45</w:t>
      </w:r>
    </w:p>
    <w:p w14:paraId="5F658CF1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510 55 0 2 1 58 60 55 60 50 50</w:t>
      </w:r>
    </w:p>
    <w:p w14:paraId="55DCEDFD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510 56 0 2 1 59 60 60 55 50 40</w:t>
      </w:r>
    </w:p>
    <w:p w14:paraId="17A2E718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510 57 0 2 1 60 55 55 50 45 40</w:t>
      </w:r>
    </w:p>
    <w:p w14:paraId="5F883193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510 58 0 2 1 61 65 65 60 55 50</w:t>
      </w:r>
    </w:p>
    <w:p w14:paraId="06E2B48A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510 59 0 2 1 62 50 45 50 40 40</w:t>
      </w:r>
    </w:p>
    <w:p w14:paraId="4234C755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510 60 0 2 1 63 55 60 60 55 55</w:t>
      </w:r>
    </w:p>
    <w:p w14:paraId="7DCFE05E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510 61 0 2 1 64 55 55 50 45 45</w:t>
      </w:r>
    </w:p>
    <w:p w14:paraId="2ADF63D8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510 62 0 2 1 65 65 70 65 65 65</w:t>
      </w:r>
    </w:p>
    <w:p w14:paraId="57062C4F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510 63 0 2 1 66 60 60 60 60 60</w:t>
      </w:r>
    </w:p>
    <w:p w14:paraId="22DEC08C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510 64 0 2 1 67 55 55 60 55 55</w:t>
      </w:r>
    </w:p>
    <w:p w14:paraId="568D7946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510 66 0 2 1 68 55 55 50 50 45</w:t>
      </w:r>
    </w:p>
    <w:p w14:paraId="0C725809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510 67 0 2 1 69 50 50 50 40 40</w:t>
      </w:r>
    </w:p>
    <w:p w14:paraId="19A81070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510 68 0 2 1 70 70 70 60 55 55</w:t>
      </w:r>
    </w:p>
    <w:p w14:paraId="5F8B50E2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510 69 0 2 1 71 65 65 60 60 60</w:t>
      </w:r>
    </w:p>
    <w:p w14:paraId="7EAAD0C7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510 71 0 2 1 72 65 60 55 50 45</w:t>
      </w:r>
    </w:p>
    <w:p w14:paraId="7A186AF5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510 72 0 2 1 73 65 60 65 60 60</w:t>
      </w:r>
    </w:p>
    <w:p w14:paraId="15CC4533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510 73 0 2 1 74 50 45 50 50 45</w:t>
      </w:r>
    </w:p>
    <w:p w14:paraId="5887634F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510 74 0 2 1 75 60 60 55 55 55</w:t>
      </w:r>
    </w:p>
    <w:p w14:paraId="5CF9A6DD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510 75 0 2 1 76 65 65 65 50 50</w:t>
      </w:r>
    </w:p>
    <w:p w14:paraId="70834BF7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510 77 0 2 1 77 60 60 60 55 55</w:t>
      </w:r>
    </w:p>
    <w:p w14:paraId="78064135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510 78 0 2 1 78 60 60 55 50 50</w:t>
      </w:r>
    </w:p>
    <w:p w14:paraId="23007F79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510 79 0 2 1 79 55 50 55 40 40</w:t>
      </w:r>
    </w:p>
    <w:p w14:paraId="65270A1D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510 80 0 2 1 80 50 50 50 50 50</w:t>
      </w:r>
    </w:p>
    <w:p w14:paraId="25BBED7A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510 00 0 0 2 00 65 60 65 60 60</w:t>
      </w:r>
    </w:p>
    <w:p w14:paraId="35922D39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510 02 0 2 2 01 55 50 50 40 40</w:t>
      </w:r>
    </w:p>
    <w:p w14:paraId="43DDBD9F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510 04 0 2 2 02 60 55 60 50 50</w:t>
      </w:r>
    </w:p>
    <w:p w14:paraId="2CC05567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510 09 0 2 2 03 50 50 55 55 50</w:t>
      </w:r>
    </w:p>
    <w:p w14:paraId="699925AF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510 11 0 2 2 04 50 45 50 40 40</w:t>
      </w:r>
    </w:p>
    <w:p w14:paraId="33479F8A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510 22 0 2 2 05 60 60 60 65 60</w:t>
      </w:r>
    </w:p>
    <w:p w14:paraId="5DC0395D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510 39 0 2 2 06 50 50 55 55 45</w:t>
      </w:r>
    </w:p>
    <w:p w14:paraId="32658286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510 40 0 2 2 07 60 55 60 50 55</w:t>
      </w:r>
    </w:p>
    <w:p w14:paraId="7B4D0B12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510 46 0 2 2 08 50 45 50 50 45</w:t>
      </w:r>
    </w:p>
    <w:p w14:paraId="55AE9AD0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510 13 0 2 2 09 50 50 50 50 50</w:t>
      </w:r>
    </w:p>
    <w:p w14:paraId="2675FF59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lastRenderedPageBreak/>
        <w:t>510 76 0 2 2 10 70 65 65 60 60</w:t>
      </w:r>
    </w:p>
    <w:p w14:paraId="17D1AE62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510 43 0 2 2 11 55 55 55 50 50</w:t>
      </w:r>
    </w:p>
    <w:p w14:paraId="621BB027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510 54 0 2 2 12 60 60 55 50 50</w:t>
      </w:r>
    </w:p>
    <w:p w14:paraId="5B41BE1B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510 01 0 2 2 13 50 50 55 45 40</w:t>
      </w:r>
    </w:p>
    <w:p w14:paraId="0426E7E8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510 07 0 2 2 14 65 60 60 55 55</w:t>
      </w:r>
    </w:p>
    <w:p w14:paraId="639B5771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510 14 0 2 2 15 50 50 55 50 45</w:t>
      </w:r>
    </w:p>
    <w:p w14:paraId="597671AD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510 30 0 2 2 16 65 65 65 60 55</w:t>
      </w:r>
    </w:p>
    <w:p w14:paraId="2FF3DBB5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510 37 0 2 2 17 55 50 55 50 50</w:t>
      </w:r>
    </w:p>
    <w:p w14:paraId="39406AC6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510 50 0 2 2 18 40 40 50 40 40</w:t>
      </w:r>
    </w:p>
    <w:p w14:paraId="774CF45C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510 52 0 2 2 19 65 60 60 60 55</w:t>
      </w:r>
    </w:p>
    <w:p w14:paraId="5E4763BB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510 65 0 2 2 20 55 55 55 55 50</w:t>
      </w:r>
    </w:p>
    <w:p w14:paraId="73C9F5F1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510 70 0 2 2 21 50 45 50 45 45</w:t>
      </w:r>
    </w:p>
    <w:p w14:paraId="25ED05CE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510 38 0 2 2 22 45 45 50 40 40</w:t>
      </w:r>
    </w:p>
    <w:p w14:paraId="11046F01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510 42 0 2 2 23 50 45 50 55 55</w:t>
      </w:r>
    </w:p>
    <w:p w14:paraId="7223318F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510 03 0 2 2 24 55 50 55 50 45</w:t>
      </w:r>
    </w:p>
    <w:p w14:paraId="4B311DA1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510 05 0 2 2 25 55 55 55 50 45</w:t>
      </w:r>
    </w:p>
    <w:p w14:paraId="364A8BDF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510 06 0 2 2 26 50 50 50 45 45</w:t>
      </w:r>
    </w:p>
    <w:p w14:paraId="64E4B071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510 08 0 2 2 27 65 65 65 55 45</w:t>
      </w:r>
    </w:p>
    <w:p w14:paraId="3451D55D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510 10 0 2 2 28 55 55 55 50 50</w:t>
      </w:r>
    </w:p>
    <w:p w14:paraId="4273235B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510 12 0 2 2 29 60 65 60 55 55</w:t>
      </w:r>
    </w:p>
    <w:p w14:paraId="56203A57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510 15 0 2 2 30 50 50 50 45 45</w:t>
      </w:r>
    </w:p>
    <w:p w14:paraId="2D6B051B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510 16 0 2 2 31 60 65 55 55 50</w:t>
      </w:r>
    </w:p>
    <w:p w14:paraId="7DAFAD0E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510 17 0 2 2 32 55 50 60 50 45</w:t>
      </w:r>
    </w:p>
    <w:p w14:paraId="578EE087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510 18 0 2 2 33 65 65 60 55 50</w:t>
      </w:r>
    </w:p>
    <w:p w14:paraId="1F48915B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510 19 0 2 2 34 55 50 50 50 50</w:t>
      </w:r>
    </w:p>
    <w:p w14:paraId="3DFD22A1" w14:textId="3367166C" w:rsidR="00845754" w:rsidRPr="00845754" w:rsidRDefault="00D81FF9" w:rsidP="0084575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510 2</w:t>
      </w:r>
      <w:r w:rsidR="00845754" w:rsidRPr="00845754">
        <w:rPr>
          <w:rFonts w:ascii="Courier New" w:hAnsi="Courier New" w:cs="Courier New"/>
          <w:sz w:val="24"/>
          <w:szCs w:val="24"/>
        </w:rPr>
        <w:t>0 0 2 2 35 50 55 55 50 50</w:t>
      </w:r>
    </w:p>
    <w:p w14:paraId="33265AC6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510 21 0 2 2 36 50 50 45 50 40</w:t>
      </w:r>
    </w:p>
    <w:p w14:paraId="61752110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510 23 0 2 2 37 55 55 60 50 45</w:t>
      </w:r>
    </w:p>
    <w:p w14:paraId="6582596C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510 24 0 2 2 38 55 55 60 55 55</w:t>
      </w:r>
    </w:p>
    <w:p w14:paraId="54AD72AE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510 25 0 2 2 39 55 55 60 50 50</w:t>
      </w:r>
    </w:p>
    <w:p w14:paraId="1D154D03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510 26 0 2 2 40 65 65 60 60 60</w:t>
      </w:r>
    </w:p>
    <w:p w14:paraId="553830B9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510 27 0 2 2 41 55 55 60 50 50</w:t>
      </w:r>
    </w:p>
    <w:p w14:paraId="67B211BB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510 28 0 2 2 42 60 60 60 55 55</w:t>
      </w:r>
    </w:p>
    <w:p w14:paraId="355F1BAF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510 29 0 2 2 43 55 55 50 50 50</w:t>
      </w:r>
    </w:p>
    <w:p w14:paraId="1CB5DFDE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510 31 0 2 2 44 60 55 55 50 50</w:t>
      </w:r>
    </w:p>
    <w:p w14:paraId="085A1295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510 32 0 2 2 45 55 50 55 50 55</w:t>
      </w:r>
    </w:p>
    <w:p w14:paraId="028783D2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510 33 0 2 2 46 55 50 55 55 55</w:t>
      </w:r>
    </w:p>
    <w:p w14:paraId="23D8D0C7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510 34 0 2 2 47 50 50 55 45 40</w:t>
      </w:r>
    </w:p>
    <w:p w14:paraId="4FCE32B1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510 35 0 2 2 48 50 50 55 50 60</w:t>
      </w:r>
    </w:p>
    <w:p w14:paraId="347B9D53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510 36 0 2 2 49 65 60 60 55 55</w:t>
      </w:r>
    </w:p>
    <w:p w14:paraId="054F37A5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510 41 0 2 2 50 55 55 55 50 50</w:t>
      </w:r>
    </w:p>
    <w:p w14:paraId="4B167B26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510 44 0 2 2 51 60 60 60 55 55</w:t>
      </w:r>
    </w:p>
    <w:p w14:paraId="387F4236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510 45 0 2 2 52 50 55 55 50 40</w:t>
      </w:r>
    </w:p>
    <w:p w14:paraId="051BF08E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510 47 0 2 2 53 60 55 55 55 50</w:t>
      </w:r>
    </w:p>
    <w:p w14:paraId="1BE83062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lastRenderedPageBreak/>
        <w:t>510 48 0 2 2 54 50 50 55 50 45</w:t>
      </w:r>
    </w:p>
    <w:p w14:paraId="3594ED4E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510 49 0 2 2 55 55 55 55 50 50</w:t>
      </w:r>
    </w:p>
    <w:p w14:paraId="2D608AAD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510 51 0 2 2 56 55 50 55 50 50</w:t>
      </w:r>
    </w:p>
    <w:p w14:paraId="6BB4D14F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510 53 0 2 2 57 55 55 60 50 50</w:t>
      </w:r>
    </w:p>
    <w:p w14:paraId="12CEA1F6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510 55 0 2 2 58 50 55 55 55 45</w:t>
      </w:r>
    </w:p>
    <w:p w14:paraId="1C282154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510 56 0 2 2 59 55 55 60 50 50</w:t>
      </w:r>
    </w:p>
    <w:p w14:paraId="4A934784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510 57 0 2 2 60 55 55 55 50 50</w:t>
      </w:r>
    </w:p>
    <w:p w14:paraId="0F2B6F0B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510 58 0 2 2 61 65 60 60 55 55</w:t>
      </w:r>
    </w:p>
    <w:p w14:paraId="104FB58B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510 59 0 2 2 62 45 45 50 40 40</w:t>
      </w:r>
    </w:p>
    <w:p w14:paraId="5CF43FFB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510 60 0 2 2 63 60 60 60 50 50</w:t>
      </w:r>
    </w:p>
    <w:p w14:paraId="214759A6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510 61 0 2 2 64 60 60 60 55 50</w:t>
      </w:r>
    </w:p>
    <w:p w14:paraId="49470A7F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510 62 0 2 2 65 55 50 55 55 50</w:t>
      </w:r>
    </w:p>
    <w:p w14:paraId="456A9822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510 63 0 2 2 66 60 60 60 50 55</w:t>
      </w:r>
    </w:p>
    <w:p w14:paraId="255B1CB5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510 64 0 2 2 67 60 60 60 60 60</w:t>
      </w:r>
    </w:p>
    <w:p w14:paraId="336902C1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510 66 0 2 2 68 60 60 60 55 55</w:t>
      </w:r>
    </w:p>
    <w:p w14:paraId="5E9B6607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510 67 0 2 2 69 50 50 55 40 40</w:t>
      </w:r>
    </w:p>
    <w:p w14:paraId="0AA5F210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510 68 0 2 2 70 60 60 60 60 60</w:t>
      </w:r>
    </w:p>
    <w:p w14:paraId="1B440949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510 69 0 2 2 71 65 60 60 60 60</w:t>
      </w:r>
    </w:p>
    <w:p w14:paraId="1C24F536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510 71 0 2 2 72 60 60 65 55 60</w:t>
      </w:r>
    </w:p>
    <w:p w14:paraId="50DFDB3A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510 72 0 2 2 73 55 60 55 55 55</w:t>
      </w:r>
    </w:p>
    <w:p w14:paraId="36EA2C45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510 73 0 2 2 74 55 55 55 50 50</w:t>
      </w:r>
    </w:p>
    <w:p w14:paraId="50B111A1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510 74 0 2 2 75 55 55 55 50 50</w:t>
      </w:r>
    </w:p>
    <w:p w14:paraId="33FE4107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510 75 0 2 2 76 60 60 60 50 50</w:t>
      </w:r>
    </w:p>
    <w:p w14:paraId="3C1186D4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510 77 0 2 2 77 60 55 60 45 40</w:t>
      </w:r>
    </w:p>
    <w:p w14:paraId="076E5254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510 78 0 2 2 78 60 55 50 50 50</w:t>
      </w:r>
    </w:p>
    <w:p w14:paraId="2E5915CB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510 79 0 2 2 79 60 60 65 55 50</w:t>
      </w:r>
    </w:p>
    <w:p w14:paraId="2AA5C5D8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510 80 0 2 2 80 55 55 55 50 50</w:t>
      </w:r>
    </w:p>
    <w:p w14:paraId="34A3B2AE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510 00 0 0 3 00 70 65 70 60 60</w:t>
      </w:r>
    </w:p>
    <w:p w14:paraId="070A946E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510 02 0 2 3 01 35 30 50 40 45</w:t>
      </w:r>
    </w:p>
    <w:p w14:paraId="3BED03EC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510 04 0 2 3 02 55 50 60 55 55</w:t>
      </w:r>
    </w:p>
    <w:p w14:paraId="0EBC44E9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510 09 0 2 3 03 50 40 55 45 45</w:t>
      </w:r>
    </w:p>
    <w:p w14:paraId="67AC5FC1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510 11 0 2 3 04 60 60 55 35 25</w:t>
      </w:r>
    </w:p>
    <w:p w14:paraId="5AE26965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510 22 0 2 3 05 65 75 70 75 75</w:t>
      </w:r>
    </w:p>
    <w:p w14:paraId="3AF23251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510 39 0 2 3 06 60 60 65 60 60</w:t>
      </w:r>
    </w:p>
    <w:p w14:paraId="7881131B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510 40 0 2 3 07 60 55 65 50 45</w:t>
      </w:r>
    </w:p>
    <w:p w14:paraId="0AC6F02B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510 46 0 2 3 08 60 70 70 65 65</w:t>
      </w:r>
    </w:p>
    <w:p w14:paraId="0CF850C1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510 13 0 2 3 09 55 60 60 65 50</w:t>
      </w:r>
    </w:p>
    <w:p w14:paraId="2D3EB942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510 76 0 2 3 10 90 75 85 75 80</w:t>
      </w:r>
    </w:p>
    <w:p w14:paraId="5A55D4D8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510 43 0 2 3 11 75 95 80 85 85</w:t>
      </w:r>
    </w:p>
    <w:p w14:paraId="29D34154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510 54 0 2 3 12 60 55 60 40 35</w:t>
      </w:r>
    </w:p>
    <w:p w14:paraId="287E0BB5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510 01 0 2 3 13 60 65 60 55 55</w:t>
      </w:r>
    </w:p>
    <w:p w14:paraId="0693F094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510 07 0 2 3 14 45 55 60 55 55</w:t>
      </w:r>
    </w:p>
    <w:p w14:paraId="74811EBA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510 14 0 2 3 15 35 45 55 45 45</w:t>
      </w:r>
    </w:p>
    <w:p w14:paraId="1884B1EB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510 30 0 2 3 16 60 60 65 55 55</w:t>
      </w:r>
    </w:p>
    <w:p w14:paraId="35AA5106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lastRenderedPageBreak/>
        <w:t>510 37 0 2 3 17 65 70 75 70 70</w:t>
      </w:r>
    </w:p>
    <w:p w14:paraId="61F3260C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510 50 0 2 3 18 60 65 60 55 55</w:t>
      </w:r>
    </w:p>
    <w:p w14:paraId="48079684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510 52 0 2 3 19 90 75 75 70 75</w:t>
      </w:r>
    </w:p>
    <w:p w14:paraId="66261EF7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510 65 0 2 3 20 75 65 70 60 60</w:t>
      </w:r>
    </w:p>
    <w:p w14:paraId="5F7EE1D7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510 70 0 2 3 21 40 55 60 55 50</w:t>
      </w:r>
    </w:p>
    <w:p w14:paraId="21AAD577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510 38 0 2 3 22 35 35 65 40 40</w:t>
      </w:r>
    </w:p>
    <w:p w14:paraId="31CC0056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510 42 0 2 3 23 45 20 55 55 55</w:t>
      </w:r>
    </w:p>
    <w:p w14:paraId="7A35AF5E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510 03 0 2 3 24 50 40 60 40 45</w:t>
      </w:r>
    </w:p>
    <w:p w14:paraId="789597F7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510 05 0 2 3 25 40 45 55 55 55</w:t>
      </w:r>
    </w:p>
    <w:p w14:paraId="1DF3D173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510 06 0 2 3 26 60 65 65 60 65</w:t>
      </w:r>
    </w:p>
    <w:p w14:paraId="2DB6DFDA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510 08 0 2 3 27 80 80 75 70 65</w:t>
      </w:r>
    </w:p>
    <w:p w14:paraId="5BB67513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510 10 0 2 3 28 60 50 60 50 55</w:t>
      </w:r>
    </w:p>
    <w:p w14:paraId="01B653AA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510 12 0 2 3 29 65 60 70 60 60</w:t>
      </w:r>
    </w:p>
    <w:p w14:paraId="4AB45A9A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510 15 0 2 3 30 55 55 60 45 45</w:t>
      </w:r>
    </w:p>
    <w:p w14:paraId="0404A87B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510 16 0 2 3 31 75 75 80 70 65</w:t>
      </w:r>
    </w:p>
    <w:p w14:paraId="41C03BB1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510 17 0 2 3 32 55 40 65 35 30</w:t>
      </w:r>
    </w:p>
    <w:p w14:paraId="06BEDA4F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510 18 0 2 3 33 75 80 80 85 80</w:t>
      </w:r>
    </w:p>
    <w:p w14:paraId="62C9B67B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510 19 0 2 3 34 55 50 60 55 55</w:t>
      </w:r>
    </w:p>
    <w:p w14:paraId="6F6A65D8" w14:textId="26062B3B" w:rsidR="00845754" w:rsidRPr="00845754" w:rsidRDefault="00D81FF9" w:rsidP="0084575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510 2</w:t>
      </w:r>
      <w:r w:rsidR="00845754" w:rsidRPr="00845754">
        <w:rPr>
          <w:rFonts w:ascii="Courier New" w:hAnsi="Courier New" w:cs="Courier New"/>
          <w:sz w:val="24"/>
          <w:szCs w:val="24"/>
        </w:rPr>
        <w:t>0 0 2 3 35 35 50 60 45 40</w:t>
      </w:r>
    </w:p>
    <w:p w14:paraId="5FD21584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510 21 0 2 3 36 50 55 60 50 50</w:t>
      </w:r>
    </w:p>
    <w:p w14:paraId="19904125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510 23 0 2 3 37 60 60 60 55 50</w:t>
      </w:r>
    </w:p>
    <w:p w14:paraId="4E1FFA43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510 24 0 2 3 38 80 75 80 70 70</w:t>
      </w:r>
    </w:p>
    <w:p w14:paraId="3BD0C3AB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510 25 0 2 3 39 55 50 60 40 40</w:t>
      </w:r>
    </w:p>
    <w:p w14:paraId="52EF3D1A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510 26 0 2 3 40 60 60 70 60 60</w:t>
      </w:r>
    </w:p>
    <w:p w14:paraId="3F080150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510 27 0 2 3 41 55 40 55 45 40</w:t>
      </w:r>
    </w:p>
    <w:p w14:paraId="31271EFF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510 28 0 2 3 42 80 75 85 75 70</w:t>
      </w:r>
    </w:p>
    <w:p w14:paraId="44DCFAAC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510 29 0 2 3 43 60 70 65 65 65</w:t>
      </w:r>
    </w:p>
    <w:p w14:paraId="6C8970BF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510 31 0 2 3 44 60 60 60 60 60</w:t>
      </w:r>
    </w:p>
    <w:p w14:paraId="6FB74E8A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510 32 0 2 3 45 65 60 65 55 55</w:t>
      </w:r>
    </w:p>
    <w:p w14:paraId="664CE769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510 33 0 2 3 46 55 60 60 55 55</w:t>
      </w:r>
    </w:p>
    <w:p w14:paraId="2F569AE9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510 34 0 2 3 47 60 50 60 45 50</w:t>
      </w:r>
    </w:p>
    <w:p w14:paraId="2881A879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510 35 0 2 3 48 30 35 50 45 40</w:t>
      </w:r>
    </w:p>
    <w:p w14:paraId="1128FCE8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510 36 0 2 3 49 60 60 70 65 60</w:t>
      </w:r>
    </w:p>
    <w:p w14:paraId="6C7B06AD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510 41 0 2 3 50 70 60 65 60 55</w:t>
      </w:r>
    </w:p>
    <w:p w14:paraId="46BC161B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510 44 0 2 3 51 75 60 65 60 60</w:t>
      </w:r>
    </w:p>
    <w:p w14:paraId="38A8DC01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510 45 0 2 3 52 85 65 70 60 55</w:t>
      </w:r>
    </w:p>
    <w:p w14:paraId="410CF62B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510 47 0 2 3 53 50 40 50 35 35</w:t>
      </w:r>
    </w:p>
    <w:p w14:paraId="294CA75D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510 48 0 2 3 54 60 60 65 60 70</w:t>
      </w:r>
    </w:p>
    <w:p w14:paraId="7CBD6928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510 49 0 2 3 55 65 75 70 60 60</w:t>
      </w:r>
    </w:p>
    <w:p w14:paraId="09782396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510 51 0 2 3 56 70 60 65 60 60</w:t>
      </w:r>
    </w:p>
    <w:p w14:paraId="60F9F54D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510 53 0 2 3 57 65 60 65 65 75</w:t>
      </w:r>
    </w:p>
    <w:p w14:paraId="70447392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510 55 0 2 3 58 60 70 65 55 65</w:t>
      </w:r>
    </w:p>
    <w:p w14:paraId="0D1297C3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510 56 0 2 3 59 40 30 60 45 40</w:t>
      </w:r>
    </w:p>
    <w:p w14:paraId="1D54C0B9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510 57 0 2 3 60 55 50 55 50 50</w:t>
      </w:r>
    </w:p>
    <w:p w14:paraId="57724B7A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lastRenderedPageBreak/>
        <w:t>510 58 0 2 3 61 60 60 65 55 55</w:t>
      </w:r>
    </w:p>
    <w:p w14:paraId="56C67218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510 59 0 2 3 62 40 55 60 40 45</w:t>
      </w:r>
    </w:p>
    <w:p w14:paraId="1613D657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510 60 0 2 3 63 75 65 70 60 65</w:t>
      </w:r>
    </w:p>
    <w:p w14:paraId="1212965C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510 61 0 2 3 64 60 70 70 70 70</w:t>
      </w:r>
    </w:p>
    <w:p w14:paraId="6E1EF739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510 62 0 2 3 65 75 80 80 95 95</w:t>
      </w:r>
    </w:p>
    <w:p w14:paraId="34FF4191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510 63 0 2 3 66 65 65 60 60 60</w:t>
      </w:r>
    </w:p>
    <w:p w14:paraId="3F8314E4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510 64 0 2 3 67 55 55 60 55 60</w:t>
      </w:r>
    </w:p>
    <w:p w14:paraId="22C55808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510 66 0 2 3 68 55 55 55 45 40</w:t>
      </w:r>
    </w:p>
    <w:p w14:paraId="07CEDF49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510 67 0 2 3 69 60 40 55 40 30</w:t>
      </w:r>
    </w:p>
    <w:p w14:paraId="2658A5B9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510 68 0 2 3 70 80 70 70 65 65</w:t>
      </w:r>
    </w:p>
    <w:p w14:paraId="31DA7882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510 69 0 2 3 71 75 75 70 80 75</w:t>
      </w:r>
    </w:p>
    <w:p w14:paraId="254DE5F3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510 71 0 2 3 72 70 75 70 65 65</w:t>
      </w:r>
    </w:p>
    <w:p w14:paraId="387B6322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510 72 0 2 3 73 55 60 60 55 50</w:t>
      </w:r>
    </w:p>
    <w:p w14:paraId="7096F09B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510 73 0 2 3 74 55 45 55 55 55</w:t>
      </w:r>
    </w:p>
    <w:p w14:paraId="699961AB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510 74 0 2 3 75 70 85 75 80 90</w:t>
      </w:r>
    </w:p>
    <w:p w14:paraId="3C44C499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510 75 0 2 3 76 60 60 65 60 60</w:t>
      </w:r>
    </w:p>
    <w:p w14:paraId="3536F581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510 77 0 2 3 77 65 60 60 50 40</w:t>
      </w:r>
    </w:p>
    <w:p w14:paraId="18751A20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510 78 0 2 3 78 60 65 60 60 60</w:t>
      </w:r>
    </w:p>
    <w:p w14:paraId="5F78034F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510 79 0 2 3 79 55 50 65 55 45</w:t>
      </w:r>
    </w:p>
    <w:p w14:paraId="1A23C4B2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510 80 0 2 3 80 55 60 60 55 60</w:t>
      </w:r>
    </w:p>
    <w:p w14:paraId="693D8FB8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511 00 1 0 1 00 60 60 60 50 50</w:t>
      </w:r>
    </w:p>
    <w:p w14:paraId="79BF6261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511 02 1 1 1 01 50 55 55 50 50</w:t>
      </w:r>
    </w:p>
    <w:p w14:paraId="3E2E0997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511 04 1 1 1 02 50 50 50 50 50</w:t>
      </w:r>
    </w:p>
    <w:p w14:paraId="0732C47E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511 09 1 1 1 03 60 65 50 65 70</w:t>
      </w:r>
    </w:p>
    <w:p w14:paraId="41A8D90F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511 11 1 1 1 04 50 50 50 50 50</w:t>
      </w:r>
    </w:p>
    <w:p w14:paraId="059BF2A3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511 22 1 1 1 05 55 55 60 60 60</w:t>
      </w:r>
    </w:p>
    <w:p w14:paraId="4AB8170E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511 39 1 1 1 06 45 50 45 45 45</w:t>
      </w:r>
    </w:p>
    <w:p w14:paraId="135944A3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511 40 1 1 1 07 50 50 50 50 50</w:t>
      </w:r>
    </w:p>
    <w:p w14:paraId="62AADECE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511 46 1 1 1 08 45 45 50 50 50</w:t>
      </w:r>
    </w:p>
    <w:p w14:paraId="50326A83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511 13 1 1 1 09 55 55 55 55 55</w:t>
      </w:r>
    </w:p>
    <w:p w14:paraId="392D1016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511 76 1 1 1 10 50 50 50 50 55</w:t>
      </w:r>
    </w:p>
    <w:p w14:paraId="10CEF66F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511 43 1 1 1 11 55 55 55 55 60</w:t>
      </w:r>
    </w:p>
    <w:p w14:paraId="6ED0BD03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511 54 1 1 1 12 55 55 50 50 50</w:t>
      </w:r>
    </w:p>
    <w:p w14:paraId="58F0213C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511 01 1 1 1 13 55 55 55 55 55</w:t>
      </w:r>
    </w:p>
    <w:p w14:paraId="0F37F276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511 07 1 1 1 14 50 50 50 55 55</w:t>
      </w:r>
    </w:p>
    <w:p w14:paraId="705D4F6A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511 14 1 1 1 15 50 50 55 50 50</w:t>
      </w:r>
    </w:p>
    <w:p w14:paraId="46BC7857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511 30 1 1 1 16 55 50 55 50 50</w:t>
      </w:r>
    </w:p>
    <w:p w14:paraId="47616B8F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511 37 1 1 1 17 50 55 50 50 50</w:t>
      </w:r>
    </w:p>
    <w:p w14:paraId="7F683180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511 50 1 1 1 18 50 50 50 50 50</w:t>
      </w:r>
    </w:p>
    <w:p w14:paraId="5B3FF28F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511 52 1 1 1 19 70 65 65 65 65</w:t>
      </w:r>
    </w:p>
    <w:p w14:paraId="3F4949EA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511 65 1 1 1 20 50 50 55 50 50</w:t>
      </w:r>
    </w:p>
    <w:p w14:paraId="79A57A69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511 70 1 1 1 21 60 55 60 55 50</w:t>
      </w:r>
    </w:p>
    <w:p w14:paraId="5C55F744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511 38 1 1 1 22 50 50 50 50 50</w:t>
      </w:r>
    </w:p>
    <w:p w14:paraId="68FBE5E9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511 42 1 1 1 23 55 50 55 50 50</w:t>
      </w:r>
    </w:p>
    <w:p w14:paraId="22AFFF4D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lastRenderedPageBreak/>
        <w:t>511 03 1 1 1 24 55 50 50 50 50</w:t>
      </w:r>
    </w:p>
    <w:p w14:paraId="54E1F6C7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511 05 1 1 1 25 50 50 50 50 50</w:t>
      </w:r>
    </w:p>
    <w:p w14:paraId="7BC506E8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511 06 1 1 1 26 55 55 55 55 55</w:t>
      </w:r>
    </w:p>
    <w:p w14:paraId="50A6F195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511 08 1 1 1 27 60 50 55 55 50</w:t>
      </w:r>
    </w:p>
    <w:p w14:paraId="2F8ED259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511 10 1 1 1 28 50 50 50 50 55</w:t>
      </w:r>
    </w:p>
    <w:p w14:paraId="1528656B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511 12 1 1 1 29 55 55 55 55 55</w:t>
      </w:r>
    </w:p>
    <w:p w14:paraId="49C77F7B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511 15 1 1 1 30 50 50 50 50 50</w:t>
      </w:r>
    </w:p>
    <w:p w14:paraId="057261B6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511 16 1 1 1 31 45 50 45 50 50</w:t>
      </w:r>
    </w:p>
    <w:p w14:paraId="101B364C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511 17 1 1 1 32 55 50 50 45 40</w:t>
      </w:r>
    </w:p>
    <w:p w14:paraId="7EFEB768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511 18 1 1 1 33 50 50 50 50 50</w:t>
      </w:r>
    </w:p>
    <w:p w14:paraId="0CCEFAA9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511 19 1 1 1 34 50 50 55 50 50</w:t>
      </w:r>
    </w:p>
    <w:p w14:paraId="7B72CBD4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511 20 1 1 1 35 40 40 50 50 45</w:t>
      </w:r>
    </w:p>
    <w:p w14:paraId="7E028B2F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511 21 1 1 1 36 55 55 50 50 50</w:t>
      </w:r>
    </w:p>
    <w:p w14:paraId="42A27DFD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511 23 1 1 1 37 45 45 50 45 45</w:t>
      </w:r>
    </w:p>
    <w:p w14:paraId="6EC82CBF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511 24 1 1 1 38 60 60 60 60 60</w:t>
      </w:r>
    </w:p>
    <w:p w14:paraId="1069936D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511 25 1 1 1 39 55 50 50 55 50</w:t>
      </w:r>
    </w:p>
    <w:p w14:paraId="3D496FC6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511 26 1 1 1 40 50 50 50 50 50</w:t>
      </w:r>
    </w:p>
    <w:p w14:paraId="4551DB17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511 27 1 1 1 41 50 50 45 50 45</w:t>
      </w:r>
    </w:p>
    <w:p w14:paraId="704EEB3A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511 28 1 1 1 42 60 60 65 65 65</w:t>
      </w:r>
    </w:p>
    <w:p w14:paraId="1EA3032A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511 29 1 1 1 43 50 50 50 50 45</w:t>
      </w:r>
    </w:p>
    <w:p w14:paraId="6EBD15BB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511 31 1 1 1 44 50 50 50 50 45</w:t>
      </w:r>
    </w:p>
    <w:p w14:paraId="66F79EF7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511 32 1 1 1 45 50 50 50 50 55</w:t>
      </w:r>
    </w:p>
    <w:p w14:paraId="449A69A2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511 33 1 1 1 46 45 50 50 45 45</w:t>
      </w:r>
    </w:p>
    <w:p w14:paraId="72D34803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511 34 1 1 1 47 55 55 60 55 60</w:t>
      </w:r>
    </w:p>
    <w:p w14:paraId="2E7E84F7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511 35 1 1 1 48 50 50 45 55 50</w:t>
      </w:r>
    </w:p>
    <w:p w14:paraId="46BFC488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511 36 1 1 1 49 50 50 50 50 50</w:t>
      </w:r>
    </w:p>
    <w:p w14:paraId="45E37637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511 41 1 1 1 50 50 50 50 50 50</w:t>
      </w:r>
    </w:p>
    <w:p w14:paraId="423AE988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511 44 1 1 1 51 55 55 60 55 55</w:t>
      </w:r>
    </w:p>
    <w:p w14:paraId="691DE02B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511 45 1 1 1 52 55 55 55 50 55</w:t>
      </w:r>
    </w:p>
    <w:p w14:paraId="3A2DC2B0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511 47 1 1 1 53 50 50 50 50 50</w:t>
      </w:r>
    </w:p>
    <w:p w14:paraId="0892B774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511 48 1 1 1 54 60 50 60 55 55</w:t>
      </w:r>
    </w:p>
    <w:p w14:paraId="7F9484A0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511 49 1 1 1 55 50 50 50 50 50</w:t>
      </w:r>
    </w:p>
    <w:p w14:paraId="7FB0E3C2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511 51 1 1 1 56 50 50 60 50 55</w:t>
      </w:r>
    </w:p>
    <w:p w14:paraId="401E9093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511 53 1 1 1 57 55 55 55 50 50</w:t>
      </w:r>
    </w:p>
    <w:p w14:paraId="6F9D1E0F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511 55 1 1 1 58 50 50 50 50 50</w:t>
      </w:r>
    </w:p>
    <w:p w14:paraId="79970A4D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511 56 1 1 1 59 50 50 55 60 55</w:t>
      </w:r>
    </w:p>
    <w:p w14:paraId="327318B2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511 57 1 1 1 60 60 55 60 55 60</w:t>
      </w:r>
    </w:p>
    <w:p w14:paraId="04872DB9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511 58 1 1 1 61 50 50 50 50 50</w:t>
      </w:r>
    </w:p>
    <w:p w14:paraId="50F1C981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511 59 1 1 1 62 50 45 50 50 50</w:t>
      </w:r>
    </w:p>
    <w:p w14:paraId="66CC35A6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511 60 1 1 1 63 50 50 50 55 55</w:t>
      </w:r>
    </w:p>
    <w:p w14:paraId="43330EB3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511 61 1 1 1 64 50 50 50 50 50</w:t>
      </w:r>
    </w:p>
    <w:p w14:paraId="18C7CA5D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511 62 1 1 1 65 60 60 65 60 60</w:t>
      </w:r>
    </w:p>
    <w:p w14:paraId="43AB0363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511 63 1 1 1 66 60 50 60 55 55</w:t>
      </w:r>
    </w:p>
    <w:p w14:paraId="12ADD03F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511 64 1 1 1 67 50 50 55 55 55</w:t>
      </w:r>
    </w:p>
    <w:p w14:paraId="311ACE37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lastRenderedPageBreak/>
        <w:t>511 66 1 1 1 68 50 50 50 50 50</w:t>
      </w:r>
    </w:p>
    <w:p w14:paraId="6C65D8D6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511 67 1 1 1 69 50 50 45 45 50</w:t>
      </w:r>
    </w:p>
    <w:p w14:paraId="1A3C872D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511 68 1 1 1 70 50 50 50 50 50</w:t>
      </w:r>
    </w:p>
    <w:p w14:paraId="1F1A7F86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511 69 1 1 1 71 50 50 50 50 50</w:t>
      </w:r>
    </w:p>
    <w:p w14:paraId="569AF7AB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511 71 1 1 1 72 60 60 60 60 60</w:t>
      </w:r>
    </w:p>
    <w:p w14:paraId="121C399C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511 72 1 1 1 73 50 50 55 55 55</w:t>
      </w:r>
    </w:p>
    <w:p w14:paraId="5FDACB05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511 73 1 1 1 74 50 50 50 50 45</w:t>
      </w:r>
    </w:p>
    <w:p w14:paraId="67AB653E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511 74 1 1 1 75 50 50 50 55 50</w:t>
      </w:r>
    </w:p>
    <w:p w14:paraId="3557E0FA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511 75 1 1 1 76 50 50 50 50 50</w:t>
      </w:r>
    </w:p>
    <w:p w14:paraId="075EAE6A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511 77 1 1 1 77 45 50 50 50 50</w:t>
      </w:r>
    </w:p>
    <w:p w14:paraId="5655D8F2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511 78 1 1 1 78 55 50 60 50 55</w:t>
      </w:r>
    </w:p>
    <w:p w14:paraId="36709DD9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511 79 1 1 1 79 50 50 50 50 50</w:t>
      </w:r>
    </w:p>
    <w:p w14:paraId="196450D2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511 80 1 1 1 80 55 50 55 50 50</w:t>
      </w:r>
    </w:p>
    <w:p w14:paraId="387D4A9A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511 00 1 0 2 00 65 60 55 55 50</w:t>
      </w:r>
    </w:p>
    <w:p w14:paraId="39A3C645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511 02 1 1 2 01 60 55 60 50 50</w:t>
      </w:r>
    </w:p>
    <w:p w14:paraId="5AFA141D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511 04 1 1 2 02 65 55 60 55 55</w:t>
      </w:r>
    </w:p>
    <w:p w14:paraId="46E28E93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511 09 1 1 2 03 50 60 55 60 65</w:t>
      </w:r>
    </w:p>
    <w:p w14:paraId="7C8488C5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511 11 1 1 2 04 45 40 45 40 40</w:t>
      </w:r>
    </w:p>
    <w:p w14:paraId="037FF8F0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511 22 1 1 2 05 55 55 55 60 60</w:t>
      </w:r>
    </w:p>
    <w:p w14:paraId="5F7DBCF8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511 39 1 1 2 06 55 55 55 55 55</w:t>
      </w:r>
    </w:p>
    <w:p w14:paraId="75C74F41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511 40 1 1 2 07 55 55 55 50 50</w:t>
      </w:r>
    </w:p>
    <w:p w14:paraId="7A3876A8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511 46 1 1 2 08 55 50 55 55 50</w:t>
      </w:r>
    </w:p>
    <w:p w14:paraId="632D0995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511 13 1 1 2 09 55 50 55 50 50</w:t>
      </w:r>
    </w:p>
    <w:p w14:paraId="51D59163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511 76 1 1 2 10 55 50 50 55 55</w:t>
      </w:r>
    </w:p>
    <w:p w14:paraId="09377143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511 43 1 1 2 11 55 50 55 50 50</w:t>
      </w:r>
    </w:p>
    <w:p w14:paraId="2F00D934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511 54 1 1 2 12 50 40 45 50 50</w:t>
      </w:r>
    </w:p>
    <w:p w14:paraId="4E996CC4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511 01 1 1 2 13 55 45 50 45 45</w:t>
      </w:r>
    </w:p>
    <w:p w14:paraId="6EEE82FA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511 07 1 1 2 14 40 40 45 50 60</w:t>
      </w:r>
    </w:p>
    <w:p w14:paraId="4F23A09D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511 14 1 1 2 15 60 50 50 50 50</w:t>
      </w:r>
    </w:p>
    <w:p w14:paraId="24D5812D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511 30 1 1 2 16 60 55 60 60 60</w:t>
      </w:r>
    </w:p>
    <w:p w14:paraId="2DC96288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511 37 1 1 2 17 55 50 50 50 50</w:t>
      </w:r>
    </w:p>
    <w:p w14:paraId="21D5C450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511 50 1 1 2 18 45 40 40 40 40</w:t>
      </w:r>
    </w:p>
    <w:p w14:paraId="20D900CA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511 52 1 1 2 19 75 60 65 65 70</w:t>
      </w:r>
    </w:p>
    <w:p w14:paraId="4000030D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511 65 1 1 2 20 45 45 50 45 45</w:t>
      </w:r>
    </w:p>
    <w:p w14:paraId="5B81D001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511 70 1 1 2 21 60 55 60 50 50</w:t>
      </w:r>
    </w:p>
    <w:p w14:paraId="1E159EBE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511 38 1 1 2 22 40 35 35 40 40</w:t>
      </w:r>
    </w:p>
    <w:p w14:paraId="3E779379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511 42 1 1 2 23 40 40 40 45 45</w:t>
      </w:r>
    </w:p>
    <w:p w14:paraId="0C61687E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511 03 1 1 2 24 40 35 35 35 35</w:t>
      </w:r>
    </w:p>
    <w:p w14:paraId="0FF273F5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511 05 1 1 2 25 70 50 55 50 50</w:t>
      </w:r>
    </w:p>
    <w:p w14:paraId="63572ABC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511 06 1 1 2 26 60 60 65 70 65</w:t>
      </w:r>
    </w:p>
    <w:p w14:paraId="220F58FF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511 08 1 1 2 27 65 55 55 55 55</w:t>
      </w:r>
    </w:p>
    <w:p w14:paraId="41D5FB4A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511 10 1 1 2 28 50 50 50 50 50</w:t>
      </w:r>
    </w:p>
    <w:p w14:paraId="491618C1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511 12 1 1 2 29 55 55 60 60 60</w:t>
      </w:r>
    </w:p>
    <w:p w14:paraId="6FC079E7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511 15 1 1 2 30 40 40 35 35 35</w:t>
      </w:r>
    </w:p>
    <w:p w14:paraId="4611924C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lastRenderedPageBreak/>
        <w:t>511 16 1 1 2 31 55 55 55 60 60</w:t>
      </w:r>
    </w:p>
    <w:p w14:paraId="2B263F5C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511 17 1 1 2 32 50 45 55 40 35</w:t>
      </w:r>
    </w:p>
    <w:p w14:paraId="7559666A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511 18 1 1 2 33 55 40 55 50 50</w:t>
      </w:r>
    </w:p>
    <w:p w14:paraId="01BAE0FB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511 19 1 1 2 34 45 45 45 40 40</w:t>
      </w:r>
    </w:p>
    <w:p w14:paraId="7955A305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511 20 1 1 2 35 50 50 50 50 50</w:t>
      </w:r>
    </w:p>
    <w:p w14:paraId="655BEC9B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511 21 1 1 2 36 40 40 40 40 40</w:t>
      </w:r>
    </w:p>
    <w:p w14:paraId="1290D58C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511 23 1 1 2 37 45 45 40 40 40</w:t>
      </w:r>
    </w:p>
    <w:p w14:paraId="595D0A2A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511 24 1 1 2 38 55 50 55 55 55</w:t>
      </w:r>
    </w:p>
    <w:p w14:paraId="615BD0D6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511 25 1 1 2 39 45 45 50 50 50</w:t>
      </w:r>
    </w:p>
    <w:p w14:paraId="1A678AF2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511 26 1 1 2 40 55 50 50 50 50</w:t>
      </w:r>
    </w:p>
    <w:p w14:paraId="114A1A4B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511 27 1 1 2 41 40 40 40 40 40</w:t>
      </w:r>
    </w:p>
    <w:p w14:paraId="62DF6172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511 28 1 1 2 42 60 60 65 65 65</w:t>
      </w:r>
    </w:p>
    <w:p w14:paraId="2EAA4714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511 29 1 1 2 43 25 30 35 35 35</w:t>
      </w:r>
    </w:p>
    <w:p w14:paraId="55759CFC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511 31 1 1 2 44 50 40 50 50 50</w:t>
      </w:r>
    </w:p>
    <w:p w14:paraId="1C145DC5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511 32 1 1 2 45 50 50 50 50 50</w:t>
      </w:r>
    </w:p>
    <w:p w14:paraId="545E0976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511 33 1 1 2 46 35 35 35 40 40</w:t>
      </w:r>
    </w:p>
    <w:p w14:paraId="369DC4DE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511 34 1 1 2 47 45 45 45 45 45</w:t>
      </w:r>
    </w:p>
    <w:p w14:paraId="5D9639AF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511 35 1 1 2 48 50 55 50 50 50</w:t>
      </w:r>
    </w:p>
    <w:p w14:paraId="672FE1E3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511 36 1 1 2 49 45 45 45 40 40</w:t>
      </w:r>
    </w:p>
    <w:p w14:paraId="32F9B036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511 41 1 1 2 50 40 35 35 35 35</w:t>
      </w:r>
    </w:p>
    <w:p w14:paraId="2FE9CCED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511 44 1 1 2 51 65 55 55 55 55</w:t>
      </w:r>
    </w:p>
    <w:p w14:paraId="37677A9D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511 45 1 1 2 52 50 50 50 50 50</w:t>
      </w:r>
    </w:p>
    <w:p w14:paraId="17D79CB3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511 47 1 1 2 53 60 55 60 55 55</w:t>
      </w:r>
    </w:p>
    <w:p w14:paraId="45A33354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511 48 1 1 2 54 70 50 65 55 55</w:t>
      </w:r>
    </w:p>
    <w:p w14:paraId="20F4EF1D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511 49 1 1 2 55 45 45 45 45 45</w:t>
      </w:r>
    </w:p>
    <w:p w14:paraId="6F85FDF4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511 51 1 1 2 56 60 55 55 50 50</w:t>
      </w:r>
    </w:p>
    <w:p w14:paraId="026C725B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511 53 1 1 2 57 55 50 55 50 50</w:t>
      </w:r>
    </w:p>
    <w:p w14:paraId="156BB227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511 55 1 1 2 58 45 45 45 45 45</w:t>
      </w:r>
    </w:p>
    <w:p w14:paraId="5F9E3246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511 56 1 1 2 59 50 50 55 55 50</w:t>
      </w:r>
    </w:p>
    <w:p w14:paraId="52FB896F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511 57 1 1 2 60 55 45 55 50 50</w:t>
      </w:r>
    </w:p>
    <w:p w14:paraId="16D457A5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511 58 1 1 2 61 45 45 55 50 50</w:t>
      </w:r>
    </w:p>
    <w:p w14:paraId="6B331321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511 59 1 1 2 62 45 50 50 50 50</w:t>
      </w:r>
    </w:p>
    <w:p w14:paraId="2171D00D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511 60 1 1 2 63 40 40 40 40 40</w:t>
      </w:r>
    </w:p>
    <w:p w14:paraId="26474E54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511 61 1 1 2 64 50 55 55 50 50</w:t>
      </w:r>
    </w:p>
    <w:p w14:paraId="1894AA8F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511 62 1 1 2 65 55 55 60 60 55</w:t>
      </w:r>
    </w:p>
    <w:p w14:paraId="1A5FF2B7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511 63 1 1 2 66 65 50 60 55 55</w:t>
      </w:r>
    </w:p>
    <w:p w14:paraId="6DEF03E2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511 64 1 1 2 67 50 50 55 50 50</w:t>
      </w:r>
    </w:p>
    <w:p w14:paraId="0574F828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511 66 1 1 2 68 45 50 50 50 50</w:t>
      </w:r>
    </w:p>
    <w:p w14:paraId="7360BE2A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511 67 1 1 2 69 40 45 40 40 40</w:t>
      </w:r>
    </w:p>
    <w:p w14:paraId="616C54D5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511 68 1 1 2 70 55 50 50 50 50</w:t>
      </w:r>
    </w:p>
    <w:p w14:paraId="13FF47B9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511 69 1 1 2 71 50 50 50 50 50</w:t>
      </w:r>
    </w:p>
    <w:p w14:paraId="436F3D9A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511 71 1 1 2 72 50 50 55 50 55</w:t>
      </w:r>
    </w:p>
    <w:p w14:paraId="1D9B1C08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511 72 1 1 2 73 45 45 55 50 50</w:t>
      </w:r>
    </w:p>
    <w:p w14:paraId="628F25A3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511 73 1 1 2 74 50 50 50 50 50</w:t>
      </w:r>
    </w:p>
    <w:p w14:paraId="28A3CA0A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lastRenderedPageBreak/>
        <w:t>511 74 1 1 2 75 55 50 50 50 50</w:t>
      </w:r>
    </w:p>
    <w:p w14:paraId="2E8AA3B9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511 75 1 1 2 76 50 50 50 50 50</w:t>
      </w:r>
    </w:p>
    <w:p w14:paraId="17B7ABA1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511 77 1 1 2 77 50 50 50 45 45</w:t>
      </w:r>
    </w:p>
    <w:p w14:paraId="7C3FF489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511 78 1 1 2 78 55 50 55 50 50</w:t>
      </w:r>
    </w:p>
    <w:p w14:paraId="3C951CB0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511 79 1 1 2 79 60 55 65 55 55</w:t>
      </w:r>
    </w:p>
    <w:p w14:paraId="3F7A5B96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511 80 1 1 2 80 50 50 50 50 50</w:t>
      </w:r>
    </w:p>
    <w:p w14:paraId="5418668D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511 00 1 0 3 00 60 60 60 55 45</w:t>
      </w:r>
    </w:p>
    <w:p w14:paraId="47231FFD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 xml:space="preserve">511 02 1 1 3 01 </w:t>
      </w:r>
    </w:p>
    <w:p w14:paraId="298F14EA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 xml:space="preserve">511 04 1 1 3 02 </w:t>
      </w:r>
    </w:p>
    <w:p w14:paraId="71220CFA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 xml:space="preserve">511 09 1 1 3 03 </w:t>
      </w:r>
    </w:p>
    <w:p w14:paraId="4258C6F6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 xml:space="preserve">511 11 1 1 3 04 </w:t>
      </w:r>
    </w:p>
    <w:p w14:paraId="62D593D2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511 22 1 1 3 05 60 60 60 60 60</w:t>
      </w:r>
    </w:p>
    <w:p w14:paraId="3694D1EE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511 39 1 1 3 06 60 60 65 60 60</w:t>
      </w:r>
    </w:p>
    <w:p w14:paraId="06466DDB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511 40 1 1 3 07 65 55 60 55 55</w:t>
      </w:r>
    </w:p>
    <w:p w14:paraId="56F12E98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511 46 1 1 3 08 55 55 55 55 50</w:t>
      </w:r>
    </w:p>
    <w:p w14:paraId="7D95545B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511 13 1 1 3 09 60 50 50 45 45</w:t>
      </w:r>
    </w:p>
    <w:p w14:paraId="64D230C6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511 76 1 1 3 10 55 55 55 55 55</w:t>
      </w:r>
    </w:p>
    <w:p w14:paraId="6EA616BC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511 43 1 1 3 11 60 60 65 60 65</w:t>
      </w:r>
    </w:p>
    <w:p w14:paraId="74C31F55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511 54 1 1 3 12 60 55 55 50 50</w:t>
      </w:r>
    </w:p>
    <w:p w14:paraId="7C95F596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511 01 1 1 3 13 55 50 60 55 55</w:t>
      </w:r>
    </w:p>
    <w:p w14:paraId="1FFB897C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511 07 1 1 3 14 60 55 60 55 55</w:t>
      </w:r>
    </w:p>
    <w:p w14:paraId="0FD6159E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511 14 1 1 3 15 70 60 70 60 55</w:t>
      </w:r>
    </w:p>
    <w:p w14:paraId="23081163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511 30 1 1 3 16 60 60 60 60 55</w:t>
      </w:r>
    </w:p>
    <w:p w14:paraId="078FC548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511 37 1 1 3 17 50 50 55 50 50</w:t>
      </w:r>
    </w:p>
    <w:p w14:paraId="3190051E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511 50 1 1 3 18 60 55 60 55 55</w:t>
      </w:r>
    </w:p>
    <w:p w14:paraId="7D211EF2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511 52 1 1 3 19 70 60 65 60 60</w:t>
      </w:r>
    </w:p>
    <w:p w14:paraId="7AAD1BF4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511 65 1 1 3 20 50 45 50 50 50</w:t>
      </w:r>
    </w:p>
    <w:p w14:paraId="5E164B29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511 70 1 1 3 21 60 55 75 60 50</w:t>
      </w:r>
    </w:p>
    <w:p w14:paraId="184E56EA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511 38 1 1 3 22 45 45 45 45 45</w:t>
      </w:r>
    </w:p>
    <w:p w14:paraId="1068FB85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511 42 1 1 3 23 55 50 60 55 55</w:t>
      </w:r>
    </w:p>
    <w:p w14:paraId="2685CCBF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511 03 1 1 3 24 60 55 55 55 55</w:t>
      </w:r>
    </w:p>
    <w:p w14:paraId="760C9466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511 05 1 1 3 25 55 55 60 55 55</w:t>
      </w:r>
    </w:p>
    <w:p w14:paraId="5BA6052A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511 06 1 1 3 26 65 70 80 75 70</w:t>
      </w:r>
    </w:p>
    <w:p w14:paraId="0B20FCB2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511 08 1 1 3 27 55 50 55 55 55</w:t>
      </w:r>
    </w:p>
    <w:p w14:paraId="0B8AE360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511 10 1 1 3 28 55 50 55 55 55</w:t>
      </w:r>
    </w:p>
    <w:p w14:paraId="6A41A1E1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511 12 1 1 3 29 60 60 60 60 60</w:t>
      </w:r>
    </w:p>
    <w:p w14:paraId="72EC23EE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511 15 1 1 3 30 25 35 40 40 30</w:t>
      </w:r>
    </w:p>
    <w:p w14:paraId="682B5094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511 16 1 1 3 31 60 55 65 60 60</w:t>
      </w:r>
    </w:p>
    <w:p w14:paraId="60BF25FD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511 17 1 1 3 32 60 55 65 60 55</w:t>
      </w:r>
    </w:p>
    <w:p w14:paraId="20214E27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511 18 1 1 3 33 55 50 55 50 50</w:t>
      </w:r>
    </w:p>
    <w:p w14:paraId="38BFEF95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511 19 1 1 3 34 60 55 60 60 60</w:t>
      </w:r>
    </w:p>
    <w:p w14:paraId="3656F08F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511 20 1 1 3 35 50 45 55 45 45</w:t>
      </w:r>
    </w:p>
    <w:p w14:paraId="40577817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511 21 1 1 3 36 60 60 60 55 55</w:t>
      </w:r>
    </w:p>
    <w:p w14:paraId="76A6D189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511 23 1 1 3 37 50 50 50 50 50</w:t>
      </w:r>
    </w:p>
    <w:p w14:paraId="78C16409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lastRenderedPageBreak/>
        <w:t>511 24 1 1 3 38 65 70 75 65 70</w:t>
      </w:r>
    </w:p>
    <w:p w14:paraId="2E27A36F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511 25 1 1 3 39 55 55 55 60 55</w:t>
      </w:r>
    </w:p>
    <w:p w14:paraId="41B59E09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511 26 1 1 3 40 55 60 60 55 60</w:t>
      </w:r>
    </w:p>
    <w:p w14:paraId="6F7C8866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511 27 1 1 3 41 40 40 40 40 40</w:t>
      </w:r>
    </w:p>
    <w:p w14:paraId="178995B0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511 28 1 1 3 42 75 80 80 80 75</w:t>
      </w:r>
    </w:p>
    <w:p w14:paraId="14403251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511 29 1 1 3 43 50 50 55 50 50</w:t>
      </w:r>
    </w:p>
    <w:p w14:paraId="7DD71BCC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511 31 1 1 3 44 55 50 55 55 55</w:t>
      </w:r>
    </w:p>
    <w:p w14:paraId="4052612A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511 32 1 1 3 45 55 50 55 55 55</w:t>
      </w:r>
    </w:p>
    <w:p w14:paraId="33664C12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511 33 1 1 3 46 55 60 55 55 55</w:t>
      </w:r>
    </w:p>
    <w:p w14:paraId="768110C6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511 34 1 1 3 47 55 60 65 60 60</w:t>
      </w:r>
    </w:p>
    <w:p w14:paraId="506D6BA6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511 35 1 1 3 48 60 70 60 70 70</w:t>
      </w:r>
    </w:p>
    <w:p w14:paraId="10C7928E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511 36 1 1 3 49 60 55 60 55 55</w:t>
      </w:r>
    </w:p>
    <w:p w14:paraId="534DFD7E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511 41 1 1 3 50 55 55 55 55 55</w:t>
      </w:r>
    </w:p>
    <w:p w14:paraId="7202B58B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511 44 1 1 3 51 70 75 80 75 60</w:t>
      </w:r>
    </w:p>
    <w:p w14:paraId="6CFB8F7A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511 45 1 1 3 52 60 60 70 60 60</w:t>
      </w:r>
    </w:p>
    <w:p w14:paraId="09BC3070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511 47 1 1 3 53 60 60 60 60 60</w:t>
      </w:r>
    </w:p>
    <w:p w14:paraId="139AE892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511 48 1 1 3 54 70 65 65 60 60</w:t>
      </w:r>
    </w:p>
    <w:p w14:paraId="38D8DF23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511 49 1 1 3 55 55 55 55 55 55</w:t>
      </w:r>
    </w:p>
    <w:p w14:paraId="72F52119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511 51 1 1 3 56 60 55 60 60 60</w:t>
      </w:r>
    </w:p>
    <w:p w14:paraId="41039EB0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511 53 1 1 3 57 60 60 60 60 55</w:t>
      </w:r>
    </w:p>
    <w:p w14:paraId="42EBA146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511 55 1 1 3 58 60 55 60 55 55</w:t>
      </w:r>
    </w:p>
    <w:p w14:paraId="6496E460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511 56 1 1 3 59 60 55 65 55 55</w:t>
      </w:r>
    </w:p>
    <w:p w14:paraId="0BC430F0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511 57 1 1 3 60 55 55 65 55 60</w:t>
      </w:r>
    </w:p>
    <w:p w14:paraId="0096168C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511 58 1 1 3 61 50 55 55 50 50</w:t>
      </w:r>
    </w:p>
    <w:p w14:paraId="18EBA48C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511 59 1 1 3 62 55 50 55 50 50</w:t>
      </w:r>
    </w:p>
    <w:p w14:paraId="23143E5E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511 60 1 1 3 63 55 55 50 65 60</w:t>
      </w:r>
    </w:p>
    <w:p w14:paraId="5AA96145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511 61 1 1 3 64 60 60 60 60 60</w:t>
      </w:r>
    </w:p>
    <w:p w14:paraId="2F057058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511 62 1 1 3 65 65 60 70 60 60</w:t>
      </w:r>
    </w:p>
    <w:p w14:paraId="7EB39AB6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511 63 1 1 3 66 70 55 60 55 55</w:t>
      </w:r>
    </w:p>
    <w:p w14:paraId="4B43218A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511 64 1 1 3 67 55 55 55 55 55</w:t>
      </w:r>
    </w:p>
    <w:p w14:paraId="696A9AD9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511 66 1 1 3 68 50 50 55 50 50</w:t>
      </w:r>
    </w:p>
    <w:p w14:paraId="39C3705E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511 67 1 1 3 69 55 50 55 50 50</w:t>
      </w:r>
    </w:p>
    <w:p w14:paraId="19BA9174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511 68 1 1 3 70 55 55 50 50 50</w:t>
      </w:r>
    </w:p>
    <w:p w14:paraId="256AD7AC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511 69 1 1 3 71 50 50 55 50 50</w:t>
      </w:r>
    </w:p>
    <w:p w14:paraId="0EE0B4BC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511 71 1 1 3 72 60 60 70 55 60</w:t>
      </w:r>
    </w:p>
    <w:p w14:paraId="5D823C34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511 72 1 1 3 73 60 55 60 55 55</w:t>
      </w:r>
    </w:p>
    <w:p w14:paraId="684C81A9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511 73 1 1 3 74 50 50 55 50 50</w:t>
      </w:r>
    </w:p>
    <w:p w14:paraId="5A172A60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511 74 1 1 3 75 60 60 65 60 60</w:t>
      </w:r>
    </w:p>
    <w:p w14:paraId="45C199FD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511 75 1 1 3 76 55 50 55 50 50</w:t>
      </w:r>
    </w:p>
    <w:p w14:paraId="2F3D5514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511 77 1 1 3 77 55 50 55 50 50</w:t>
      </w:r>
    </w:p>
    <w:p w14:paraId="5EF5B5C2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511 78 1 1 3 78 60 55 60 60 60</w:t>
      </w:r>
    </w:p>
    <w:p w14:paraId="134AB6FC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511 79 1 1 3 79 65 60 65 55 55</w:t>
      </w:r>
    </w:p>
    <w:p w14:paraId="345A9D6A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  <w:r w:rsidRPr="00845754">
        <w:rPr>
          <w:rFonts w:ascii="Courier New" w:hAnsi="Courier New" w:cs="Courier New"/>
          <w:sz w:val="24"/>
          <w:szCs w:val="24"/>
        </w:rPr>
        <w:t>511 80 1 1 3 80 60 60 60 60 60</w:t>
      </w:r>
    </w:p>
    <w:p w14:paraId="1355CA5F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</w:p>
    <w:p w14:paraId="5D415056" w14:textId="77777777" w:rsidR="00845754" w:rsidRPr="00845754" w:rsidRDefault="00845754" w:rsidP="00845754">
      <w:pPr>
        <w:spacing w:after="0"/>
        <w:rPr>
          <w:rFonts w:ascii="Courier New" w:hAnsi="Courier New" w:cs="Courier New"/>
          <w:sz w:val="24"/>
          <w:szCs w:val="24"/>
        </w:rPr>
      </w:pPr>
    </w:p>
    <w:p w14:paraId="6C01EDE3" w14:textId="77777777" w:rsidR="002659E7" w:rsidRDefault="002659E7" w:rsidP="002659E7">
      <w:pPr>
        <w:spacing w:after="0"/>
        <w:rPr>
          <w:rFonts w:ascii="Courier New" w:hAnsi="Courier New" w:cs="Courier New"/>
          <w:sz w:val="24"/>
          <w:szCs w:val="24"/>
        </w:rPr>
      </w:pPr>
    </w:p>
    <w:p w14:paraId="0C5A71E5" w14:textId="518834B8" w:rsidR="002069C5" w:rsidRDefault="002069C5" w:rsidP="003D4EF8">
      <w:pPr>
        <w:spacing w:after="0"/>
        <w:rPr>
          <w:rFonts w:ascii="Courier New" w:hAnsi="Courier New" w:cs="Courier New"/>
          <w:sz w:val="24"/>
          <w:szCs w:val="24"/>
        </w:rPr>
      </w:pPr>
    </w:p>
    <w:p w14:paraId="04D0259A" w14:textId="77777777" w:rsidR="002069C5" w:rsidRPr="005A7961" w:rsidRDefault="002069C5">
      <w:pPr>
        <w:rPr>
          <w:rFonts w:ascii="Courier New" w:hAnsi="Courier New" w:cs="Courier New"/>
          <w:sz w:val="24"/>
          <w:szCs w:val="24"/>
        </w:rPr>
      </w:pPr>
    </w:p>
    <w:sectPr w:rsidR="002069C5" w:rsidRPr="005A79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Sebring, Amanda J">
    <w15:presenceInfo w15:providerId="AD" w15:userId="S-1-5-21-828376571-1197701538-1844936127-28299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7961"/>
    <w:rsid w:val="00070CE6"/>
    <w:rsid w:val="00082B6C"/>
    <w:rsid w:val="001A7B86"/>
    <w:rsid w:val="002069C5"/>
    <w:rsid w:val="0021283D"/>
    <w:rsid w:val="002659E7"/>
    <w:rsid w:val="002740AC"/>
    <w:rsid w:val="0035490A"/>
    <w:rsid w:val="00367A79"/>
    <w:rsid w:val="003700F2"/>
    <w:rsid w:val="003D3D86"/>
    <w:rsid w:val="003D4EF8"/>
    <w:rsid w:val="003D5C99"/>
    <w:rsid w:val="00425692"/>
    <w:rsid w:val="00471F07"/>
    <w:rsid w:val="005A7961"/>
    <w:rsid w:val="0062379E"/>
    <w:rsid w:val="006756C2"/>
    <w:rsid w:val="00691CB7"/>
    <w:rsid w:val="00752988"/>
    <w:rsid w:val="00811319"/>
    <w:rsid w:val="00845754"/>
    <w:rsid w:val="008539E0"/>
    <w:rsid w:val="00856357"/>
    <w:rsid w:val="0087107E"/>
    <w:rsid w:val="00883D1F"/>
    <w:rsid w:val="008D49FF"/>
    <w:rsid w:val="009006CF"/>
    <w:rsid w:val="009542FD"/>
    <w:rsid w:val="0097189F"/>
    <w:rsid w:val="009A3672"/>
    <w:rsid w:val="009D0C87"/>
    <w:rsid w:val="00A94CF2"/>
    <w:rsid w:val="00A95D4B"/>
    <w:rsid w:val="00B14C53"/>
    <w:rsid w:val="00B27EEF"/>
    <w:rsid w:val="00BC6DC8"/>
    <w:rsid w:val="00C30A6F"/>
    <w:rsid w:val="00C31332"/>
    <w:rsid w:val="00D81FF9"/>
    <w:rsid w:val="00DA0695"/>
    <w:rsid w:val="00E0624D"/>
    <w:rsid w:val="00E25893"/>
    <w:rsid w:val="00EA7F59"/>
    <w:rsid w:val="00EB77F8"/>
    <w:rsid w:val="00FA4E99"/>
    <w:rsid w:val="00FA6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9F11AC"/>
  <w15:docId w15:val="{F3F8A246-D1AF-4F01-87E7-BADC4CF28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7B86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8710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8710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65</Pages>
  <Words>12727</Words>
  <Characters>72549</Characters>
  <Application>Microsoft Office Word</Application>
  <DocSecurity>0</DocSecurity>
  <Lines>604</Lines>
  <Paragraphs>170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Oregon State University</Company>
  <LinksUpToDate>false</LinksUpToDate>
  <CharactersWithSpaces>85106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Heather Hodel</dc:creator>
  <cp:lastModifiedBy>Sebring, Amanda J</cp:lastModifiedBy>
  <cp:revision>10</cp:revision>
  <dcterms:created xsi:type="dcterms:W3CDTF">2017-10-25T17:14:00Z</dcterms:created>
  <dcterms:modified xsi:type="dcterms:W3CDTF">2017-10-25T18:36:00Z</dcterms:modified>
</cp:coreProperties>
</file>