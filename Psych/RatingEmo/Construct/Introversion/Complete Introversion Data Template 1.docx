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56427" w14:textId="20A38543" w:rsidR="0087107E" w:rsidRPr="0087107E" w:rsidRDefault="003E18CD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/* </w:t>
      </w:r>
      <w:r w:rsidR="00F95E3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INTROVERSION</w:t>
      </w:r>
      <w:r w:rsidR="0087107E" w:rsidRPr="0087107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Data File</w:t>
      </w:r>
      <w:r w:rsidR="0087107E" w:rsidRPr="0087107E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: Spring 2017</w:t>
      </w:r>
    </w:p>
    <w:p w14:paraId="6F7FE20A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14:paraId="180F8A7B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7107E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Research Assistants:</w:t>
      </w:r>
    </w:p>
    <w:p w14:paraId="27404A01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Rachel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Boromeo</w:t>
      </w:r>
      <w:proofErr w:type="spellEnd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ab/>
        <w:t xml:space="preserve">    </w:t>
      </w:r>
    </w:p>
    <w:p w14:paraId="6863E07A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Madison Browning</w:t>
      </w:r>
    </w:p>
    <w:p w14:paraId="5AA79989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Madelyn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Duer</w:t>
      </w:r>
      <w:proofErr w:type="spellEnd"/>
    </w:p>
    <w:p w14:paraId="6ABA0837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Alyssa Johnson</w:t>
      </w:r>
    </w:p>
    <w:p w14:paraId="7DDA11F3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Willa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Jutzi</w:t>
      </w:r>
      <w:proofErr w:type="spellEnd"/>
    </w:p>
    <w:p w14:paraId="31EF8DAA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Sara Kim</w:t>
      </w:r>
    </w:p>
    <w:p w14:paraId="4E1A8C4C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Armando Mendoza</w:t>
      </w:r>
    </w:p>
    <w:p w14:paraId="6B851BC5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Aimee Nguyen</w:t>
      </w:r>
    </w:p>
    <w:p w14:paraId="6C873E70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Jennifer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Piacentini</w:t>
      </w:r>
      <w:proofErr w:type="spellEnd"/>
    </w:p>
    <w:p w14:paraId="1B7341DB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Eric Zimmerman</w:t>
      </w:r>
    </w:p>
    <w:p w14:paraId="2FB22914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Hannah Stone</w:t>
      </w:r>
    </w:p>
    <w:p w14:paraId="56EEA48B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3E9FD1F7" w14:textId="0FC6B15E" w:rsidR="00CD71E0" w:rsidRDefault="00181606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In</w:t>
      </w:r>
      <w:r w:rsidR="00551294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Spring Term of 2017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, 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1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RA’s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were recruited to join 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Dr. </w:t>
      </w:r>
      <w:proofErr w:type="spellStart"/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Bernieri’s</w:t>
      </w:r>
      <w:proofErr w:type="spellEnd"/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lab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Their task was to watch three thin slice movies featuring footage from the Attention Study (also called Conversations Using Speech-Assisted Devices)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and make ratings of movie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. 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The three thin slice movies corresponded to the three conversations the 80 pairs of participants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engaged in during the Attention Study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 Each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of the three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movie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has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80 clips because of this.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The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RA’s made 1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0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sets of ratings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using each thin slice clip as stimuli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(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3 movies x 80 clips per movie x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1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sets of ratings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=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2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400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sets total). 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The RA’s also rated themselves on every set of ratings before viewing the 80 clips in the thin slice movies.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This file contains the data for the </w:t>
      </w:r>
      <w:r w:rsidR="00F95E3F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INTROVERSION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 of ratings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only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  This set contained five items:</w:t>
      </w:r>
      <w:r w:rsidR="00F95E3F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Distant, aloof, unsociable, introverted, and antisocial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.  The 11 RA’s were randomly assigned to rate either Hawking or Shakespeare for all the </w:t>
      </w:r>
      <w:r w:rsidR="00F95E3F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Introversion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ratings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they completed (e.g., if they were assigned to rate Hawking, they did so for all three conversations)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  They rated Con</w:t>
      </w:r>
      <w:r w:rsidR="00F95E3F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versations 1 and 2 during Week 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of Spring Term.  Conversation 3 was rated Week 8 of Spring Term.  The corresponding files for the 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other sets of ratings are located here: ‘E:\TESTS FOR RA’s\Spring 2017 Thin Slice Data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\RALF Completed Session Data Templates\Construct’;</w:t>
      </w:r>
    </w:p>
    <w:p w14:paraId="62AB1E2D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62E447A9" w14:textId="6A9E0E8F" w:rsidR="00CD71E0" w:rsidRDefault="00CD71E0" w:rsidP="00CD71E0">
      <w:pPr>
        <w:widowControl w:val="0"/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This data file was prepared by Amanda Sebring, Morgan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Stosic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, and Amber Fultz.</w:t>
      </w:r>
    </w:p>
    <w:p w14:paraId="59B191D1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0C33E73B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3E3A6FEA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470C39D5" w14:textId="77777777" w:rsidR="00CD71E0" w:rsidRP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18072515" w14:textId="6DEB643E" w:rsidR="0087107E" w:rsidRPr="0087107E" w:rsidRDefault="00CD71E0" w:rsidP="0087107E">
      <w:pPr>
        <w:widowControl w:val="0"/>
        <w:suppressAutoHyphens/>
        <w:autoSpaceDE w:val="0"/>
        <w:spacing w:after="0" w:line="480" w:lineRule="auto"/>
        <w:rPr>
          <w:rFonts w:ascii="Courier New" w:eastAsia="Times New Roman" w:hAnsi="Courier New" w:cs="Courier New"/>
          <w:bCs/>
          <w:sz w:val="24"/>
          <w:szCs w:val="24"/>
          <w:lang w:eastAsia="ar-SA"/>
        </w:rPr>
      </w:pPr>
      <w:r>
        <w:rPr>
          <w:rFonts w:ascii="Courier New" w:eastAsia="Times New Roman" w:hAnsi="Courier New" w:cs="Courier New"/>
          <w:bCs/>
          <w:sz w:val="24"/>
          <w:szCs w:val="24"/>
          <w:lang w:eastAsia="ar-SA"/>
        </w:rPr>
        <w:lastRenderedPageBreak/>
        <w:t>MEEK</w:t>
      </w:r>
      <w:r w:rsidR="0087107E" w:rsidRPr="0087107E">
        <w:rPr>
          <w:rFonts w:ascii="Courier New" w:eastAsia="Times New Roman" w:hAnsi="Courier New" w:cs="Courier New"/>
          <w:bCs/>
          <w:sz w:val="24"/>
          <w:szCs w:val="24"/>
          <w:lang w:eastAsia="ar-SA"/>
        </w:rPr>
        <w:t xml:space="preserve"> DATA FILE</w:t>
      </w:r>
    </w:p>
    <w:tbl>
      <w:tblPr>
        <w:tblStyle w:val="TableGrid1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2316"/>
        <w:gridCol w:w="3624"/>
      </w:tblGrid>
      <w:tr w:rsidR="0087107E" w:rsidRPr="0087107E" w14:paraId="4B3950BA" w14:textId="77777777" w:rsidTr="001B5588"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</w:tcPr>
          <w:p w14:paraId="65265FC2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Variable Name</w:t>
            </w:r>
          </w:p>
        </w:tc>
        <w:tc>
          <w:tcPr>
            <w:tcW w:w="2316" w:type="dxa"/>
            <w:tcBorders>
              <w:top w:val="single" w:sz="4" w:space="0" w:color="auto"/>
              <w:bottom w:val="single" w:sz="4" w:space="0" w:color="auto"/>
            </w:tcBorders>
          </w:tcPr>
          <w:p w14:paraId="0C347A1C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Columns</w:t>
            </w:r>
          </w:p>
        </w:tc>
        <w:tc>
          <w:tcPr>
            <w:tcW w:w="3624" w:type="dxa"/>
            <w:tcBorders>
              <w:top w:val="single" w:sz="4" w:space="0" w:color="auto"/>
              <w:bottom w:val="single" w:sz="4" w:space="0" w:color="auto"/>
            </w:tcBorders>
          </w:tcPr>
          <w:p w14:paraId="543D3579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Variable Description</w:t>
            </w:r>
          </w:p>
        </w:tc>
      </w:tr>
      <w:tr w:rsidR="0087107E" w:rsidRPr="0087107E" w14:paraId="1427AD45" w14:textId="77777777" w:rsidTr="001B5588">
        <w:tc>
          <w:tcPr>
            <w:tcW w:w="4068" w:type="dxa"/>
            <w:tcBorders>
              <w:top w:val="single" w:sz="4" w:space="0" w:color="auto"/>
            </w:tcBorders>
          </w:tcPr>
          <w:p w14:paraId="70DACD61" w14:textId="297276CB" w:rsidR="0087107E" w:rsidRPr="0087107E" w:rsidRDefault="002E3668" w:rsidP="002E366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>All Lines</w:t>
            </w:r>
          </w:p>
        </w:tc>
        <w:tc>
          <w:tcPr>
            <w:tcW w:w="2316" w:type="dxa"/>
            <w:tcBorders>
              <w:top w:val="single" w:sz="4" w:space="0" w:color="auto"/>
            </w:tcBorders>
          </w:tcPr>
          <w:p w14:paraId="1505EBF7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  <w:tc>
          <w:tcPr>
            <w:tcW w:w="3624" w:type="dxa"/>
            <w:tcBorders>
              <w:top w:val="single" w:sz="4" w:space="0" w:color="auto"/>
            </w:tcBorders>
          </w:tcPr>
          <w:p w14:paraId="3F03234A" w14:textId="23DF34FF" w:rsidR="002E3668" w:rsidRPr="0087107E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>Meek Ratings</w:t>
            </w:r>
          </w:p>
          <w:p w14:paraId="1F3A2199" w14:textId="27441A85" w:rsidR="0087107E" w:rsidRPr="0087107E" w:rsidRDefault="0087107E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</w:p>
        </w:tc>
      </w:tr>
      <w:tr w:rsidR="0087107E" w:rsidRPr="0087107E" w14:paraId="7830F4D4" w14:textId="77777777" w:rsidTr="001B5588">
        <w:tc>
          <w:tcPr>
            <w:tcW w:w="4068" w:type="dxa"/>
          </w:tcPr>
          <w:p w14:paraId="512EFCDE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Rater ID</w:t>
            </w:r>
          </w:p>
        </w:tc>
        <w:tc>
          <w:tcPr>
            <w:tcW w:w="2316" w:type="dxa"/>
          </w:tcPr>
          <w:p w14:paraId="12A7B175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1-3</w:t>
            </w:r>
          </w:p>
        </w:tc>
        <w:tc>
          <w:tcPr>
            <w:tcW w:w="3624" w:type="dxa"/>
          </w:tcPr>
          <w:p w14:paraId="464FA30E" w14:textId="31D601EA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501=Rachel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Boromeo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  <w:t xml:space="preserve">    </w:t>
            </w:r>
            <w:r w:rsidR="00B67DDF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</w:t>
            </w:r>
            <w:r w:rsidR="00CD71E0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=Madison Browning                   503=Madelyn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Duer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      504=Alyssa Johnson    </w:t>
            </w:r>
            <w:r w:rsidR="00B67DDF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</w:t>
            </w:r>
            <w:r w:rsidR="00CD71E0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=Willa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Jutzi</w:t>
            </w:r>
            <w:proofErr w:type="spellEnd"/>
          </w:p>
          <w:p w14:paraId="782F29D9" w14:textId="1F870C6E" w:rsidR="0087107E" w:rsidRPr="0087107E" w:rsidRDefault="00B67DDF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506</w:t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=Sara Kim</w:t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  <w:t xml:space="preserve">      507=Armando Mendoza</w:t>
            </w:r>
          </w:p>
          <w:p w14:paraId="44655AE6" w14:textId="73778B25" w:rsidR="0087107E" w:rsidRPr="0087107E" w:rsidRDefault="00B67DDF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</w:t>
            </w:r>
            <w:r w:rsidR="00CD71E0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</w:t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=Aimee Nguyen</w:t>
            </w:r>
          </w:p>
          <w:p w14:paraId="7F5D0723" w14:textId="77777777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509=Jennifer 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Piacentini</w:t>
            </w:r>
            <w:proofErr w:type="spellEnd"/>
          </w:p>
          <w:p w14:paraId="2C9556D5" w14:textId="773970EE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510=Eric Zimmerman                  </w:t>
            </w:r>
            <w:r w:rsidR="00810492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511=Hannah Stone</w:t>
            </w:r>
          </w:p>
        </w:tc>
      </w:tr>
      <w:tr w:rsidR="0087107E" w:rsidRPr="0087107E" w14:paraId="1F8EC45A" w14:textId="77777777" w:rsidTr="001B5588">
        <w:tc>
          <w:tcPr>
            <w:tcW w:w="4068" w:type="dxa"/>
          </w:tcPr>
          <w:p w14:paraId="092D65DA" w14:textId="59C3525D" w:rsidR="002E3668" w:rsidRPr="0087107E" w:rsidRDefault="0087107E" w:rsidP="001A240D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Dyad </w:t>
            </w:r>
            <w:r w:rsidR="001A240D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Number</w:t>
            </w:r>
            <w:r w:rsidR="002E366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*</w:t>
            </w:r>
          </w:p>
        </w:tc>
        <w:tc>
          <w:tcPr>
            <w:tcW w:w="2316" w:type="dxa"/>
          </w:tcPr>
          <w:p w14:paraId="2DA900FD" w14:textId="7F52EC82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5-6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3624" w:type="dxa"/>
          </w:tcPr>
          <w:p w14:paraId="66E625DD" w14:textId="77777777" w:rsid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00 = Self Rating</w:t>
            </w:r>
          </w:p>
          <w:p w14:paraId="16510AA5" w14:textId="77777777" w:rsidR="002E3668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01 = Dyad 1 </w:t>
            </w:r>
          </w:p>
          <w:p w14:paraId="01208AF4" w14:textId="587F67FD" w:rsidR="002E3668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---</w:t>
            </w:r>
          </w:p>
          <w:p w14:paraId="4797A481" w14:textId="564DC8E3" w:rsidR="002E3668" w:rsidRPr="0087107E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80 = Dyad 80</w:t>
            </w:r>
          </w:p>
        </w:tc>
      </w:tr>
      <w:tr w:rsidR="0087107E" w:rsidRPr="0087107E" w14:paraId="768A31C4" w14:textId="77777777" w:rsidTr="001B5588">
        <w:tc>
          <w:tcPr>
            <w:tcW w:w="4068" w:type="dxa"/>
          </w:tcPr>
          <w:p w14:paraId="430F8238" w14:textId="2ED6B6E1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Rater Gender</w:t>
            </w:r>
          </w:p>
        </w:tc>
        <w:tc>
          <w:tcPr>
            <w:tcW w:w="2316" w:type="dxa"/>
          </w:tcPr>
          <w:p w14:paraId="450369CC" w14:textId="0D7D5D89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3624" w:type="dxa"/>
          </w:tcPr>
          <w:p w14:paraId="35B45C71" w14:textId="77777777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Male</w:t>
            </w:r>
          </w:p>
          <w:p w14:paraId="634B2E85" w14:textId="77777777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Female</w:t>
            </w:r>
          </w:p>
          <w:p w14:paraId="2EFE8D94" w14:textId="2AC53B57" w:rsidR="0097189F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Nonconforming</w:t>
            </w:r>
          </w:p>
        </w:tc>
      </w:tr>
      <w:tr w:rsidR="0087107E" w:rsidRPr="0087107E" w14:paraId="764BA8CC" w14:textId="77777777" w:rsidTr="001B5588">
        <w:tc>
          <w:tcPr>
            <w:tcW w:w="4068" w:type="dxa"/>
          </w:tcPr>
          <w:p w14:paraId="2EA42597" w14:textId="378CC2D2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Target Placement</w:t>
            </w:r>
          </w:p>
        </w:tc>
        <w:tc>
          <w:tcPr>
            <w:tcW w:w="2316" w:type="dxa"/>
          </w:tcPr>
          <w:p w14:paraId="6A42CF38" w14:textId="6D0A562B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624" w:type="dxa"/>
          </w:tcPr>
          <w:p w14:paraId="3E3975A5" w14:textId="77777777" w:rsid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Self Rating</w:t>
            </w:r>
          </w:p>
          <w:p w14:paraId="7BAA02BC" w14:textId="38081583" w:rsidR="0097189F" w:rsidRDefault="002E3668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Shakespeare (Left)</w:t>
            </w:r>
          </w:p>
          <w:p w14:paraId="680DD906" w14:textId="178406F4" w:rsidR="0087107E" w:rsidRPr="0087107E" w:rsidRDefault="001B5588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Hawking (Right)</w:t>
            </w:r>
          </w:p>
        </w:tc>
      </w:tr>
      <w:tr w:rsidR="0097189F" w:rsidRPr="0087107E" w14:paraId="125335EB" w14:textId="77777777" w:rsidTr="001B5588">
        <w:tc>
          <w:tcPr>
            <w:tcW w:w="4068" w:type="dxa"/>
          </w:tcPr>
          <w:p w14:paraId="0045F685" w14:textId="0FD68056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Conversation</w:t>
            </w:r>
          </w:p>
        </w:tc>
        <w:tc>
          <w:tcPr>
            <w:tcW w:w="2316" w:type="dxa"/>
          </w:tcPr>
          <w:p w14:paraId="170EEFD6" w14:textId="2235B101" w:rsidR="0097189F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624" w:type="dxa"/>
          </w:tcPr>
          <w:p w14:paraId="62253BD0" w14:textId="258E7C54" w:rsidR="0097189F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  <w:p w14:paraId="09C537FD" w14:textId="77777777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Conversation 1</w:t>
            </w:r>
          </w:p>
          <w:p w14:paraId="6E01917D" w14:textId="77777777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Conversation 2</w:t>
            </w:r>
          </w:p>
          <w:p w14:paraId="33139BF8" w14:textId="71AE5C16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3 = Conversation 3</w:t>
            </w:r>
          </w:p>
        </w:tc>
      </w:tr>
      <w:tr w:rsidR="0097189F" w:rsidRPr="0087107E" w14:paraId="22D5E0C9" w14:textId="77777777" w:rsidTr="001B5588">
        <w:tc>
          <w:tcPr>
            <w:tcW w:w="4068" w:type="dxa"/>
          </w:tcPr>
          <w:p w14:paraId="4667A755" w14:textId="7019A703" w:rsidR="0097189F" w:rsidRPr="0087107E" w:rsidRDefault="0097189F" w:rsidP="0097189F">
            <w:pP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Clip Number</w:t>
            </w:r>
            <w:r w:rsidR="002E366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*</w:t>
            </w:r>
          </w:p>
        </w:tc>
        <w:tc>
          <w:tcPr>
            <w:tcW w:w="2316" w:type="dxa"/>
          </w:tcPr>
          <w:p w14:paraId="2996CB54" w14:textId="181B633A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4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3624" w:type="dxa"/>
          </w:tcPr>
          <w:p w14:paraId="4C21FA75" w14:textId="77777777" w:rsidR="0097189F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00 = Self Rating</w:t>
            </w:r>
          </w:p>
          <w:p w14:paraId="5C2F21B0" w14:textId="1D898315" w:rsidR="002E3668" w:rsidRDefault="002E3668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= Clip 1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</w:t>
            </w:r>
          </w:p>
          <w:p w14:paraId="3A77EA49" w14:textId="7FE5FFA0" w:rsidR="001B5588" w:rsidRDefault="001B5588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---</w:t>
            </w:r>
          </w:p>
          <w:p w14:paraId="4BBCBE1B" w14:textId="490F9AF9" w:rsidR="00CD71E0" w:rsidRPr="0087107E" w:rsidRDefault="001B5588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80 =</w:t>
            </w:r>
            <w:r w:rsidR="002E366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Clip 80</w:t>
            </w:r>
          </w:p>
        </w:tc>
      </w:tr>
      <w:tr w:rsidR="0097189F" w:rsidRPr="0087107E" w14:paraId="12D7F86D" w14:textId="77777777" w:rsidTr="001B5588">
        <w:tc>
          <w:tcPr>
            <w:tcW w:w="4068" w:type="dxa"/>
          </w:tcPr>
          <w:p w14:paraId="021D43BC" w14:textId="1023F646" w:rsidR="0097189F" w:rsidRPr="0087107E" w:rsidRDefault="00F95E3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Distant</w:t>
            </w:r>
          </w:p>
        </w:tc>
        <w:tc>
          <w:tcPr>
            <w:tcW w:w="2316" w:type="dxa"/>
          </w:tcPr>
          <w:p w14:paraId="37BC2610" w14:textId="6DBBCDEB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7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18</w:t>
            </w:r>
          </w:p>
        </w:tc>
        <w:tc>
          <w:tcPr>
            <w:tcW w:w="3624" w:type="dxa"/>
          </w:tcPr>
          <w:p w14:paraId="1F1C117F" w14:textId="5758E158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71E1FBB9" w14:textId="77777777" w:rsidTr="001B5588">
        <w:tc>
          <w:tcPr>
            <w:tcW w:w="4068" w:type="dxa"/>
          </w:tcPr>
          <w:p w14:paraId="0262256C" w14:textId="0D17C0D3" w:rsidR="0097189F" w:rsidRPr="0087107E" w:rsidRDefault="00F95E3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Aloof</w:t>
            </w:r>
          </w:p>
        </w:tc>
        <w:tc>
          <w:tcPr>
            <w:tcW w:w="2316" w:type="dxa"/>
          </w:tcPr>
          <w:p w14:paraId="0A426014" w14:textId="18C0F08E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624" w:type="dxa"/>
          </w:tcPr>
          <w:p w14:paraId="2F6C8974" w14:textId="18642083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722042B9" w14:textId="77777777" w:rsidTr="001B5588">
        <w:tc>
          <w:tcPr>
            <w:tcW w:w="4068" w:type="dxa"/>
          </w:tcPr>
          <w:p w14:paraId="0582DBF0" w14:textId="2FE10FA6" w:rsidR="0097189F" w:rsidRPr="0087107E" w:rsidRDefault="00F95E3F" w:rsidP="001B558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Unsociable</w:t>
            </w:r>
          </w:p>
        </w:tc>
        <w:tc>
          <w:tcPr>
            <w:tcW w:w="2316" w:type="dxa"/>
          </w:tcPr>
          <w:p w14:paraId="083C3B77" w14:textId="332BB5D8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3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624" w:type="dxa"/>
          </w:tcPr>
          <w:p w14:paraId="09C1FD54" w14:textId="5DE58906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5FD2CD8D" w14:textId="77777777" w:rsidTr="001B5588">
        <w:tc>
          <w:tcPr>
            <w:tcW w:w="4068" w:type="dxa"/>
          </w:tcPr>
          <w:p w14:paraId="5AACB0C9" w14:textId="7CCAFC2B" w:rsidR="0097189F" w:rsidRPr="0087107E" w:rsidRDefault="00F95E3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Introverted</w:t>
            </w:r>
          </w:p>
        </w:tc>
        <w:tc>
          <w:tcPr>
            <w:tcW w:w="2316" w:type="dxa"/>
          </w:tcPr>
          <w:p w14:paraId="2E06F958" w14:textId="6015EB44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6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3624" w:type="dxa"/>
          </w:tcPr>
          <w:p w14:paraId="5C987524" w14:textId="01D1BE03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57D3A7B6" w14:textId="77777777" w:rsidTr="001B5588">
        <w:tc>
          <w:tcPr>
            <w:tcW w:w="4068" w:type="dxa"/>
          </w:tcPr>
          <w:p w14:paraId="35249482" w14:textId="474A52D2" w:rsidR="0097189F" w:rsidRPr="0087107E" w:rsidRDefault="00F95E3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Antisocial</w:t>
            </w:r>
          </w:p>
        </w:tc>
        <w:tc>
          <w:tcPr>
            <w:tcW w:w="2316" w:type="dxa"/>
          </w:tcPr>
          <w:p w14:paraId="5762037C" w14:textId="10989C03" w:rsidR="0097189F" w:rsidRPr="0087107E" w:rsidRDefault="001B5588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29</w:t>
            </w:r>
            <w:r w:rsidR="0097189F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-3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624" w:type="dxa"/>
          </w:tcPr>
          <w:p w14:paraId="662C9817" w14:textId="475493A9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</w:tbl>
    <w:p w14:paraId="0AE43EF4" w14:textId="444ECC37" w:rsidR="00F748CE" w:rsidRPr="00F748CE" w:rsidRDefault="000D5A7E" w:rsidP="00F748CE">
      <w:pPr>
        <w:spacing w:after="0"/>
        <w:rPr>
          <w:rFonts w:ascii="Courier New" w:hAnsi="Courier New" w:cs="Courier New"/>
          <w:sz w:val="24"/>
          <w:szCs w:val="24"/>
          <w:highlight w:val="yellow"/>
        </w:rPr>
      </w:pPr>
      <w:r w:rsidRPr="00F748CE">
        <w:rPr>
          <w:rFonts w:ascii="Courier New" w:hAnsi="Courier New" w:cs="Courier New"/>
          <w:sz w:val="24"/>
          <w:szCs w:val="24"/>
          <w:highlight w:val="yellow"/>
        </w:rPr>
        <w:lastRenderedPageBreak/>
        <w:t>/</w:t>
      </w:r>
      <w:r w:rsidR="00810492" w:rsidRPr="00F748CE">
        <w:rPr>
          <w:rFonts w:ascii="Courier New" w:hAnsi="Courier New" w:cs="Courier New"/>
          <w:sz w:val="24"/>
          <w:szCs w:val="24"/>
          <w:highlight w:val="yellow"/>
        </w:rPr>
        <w:t xml:space="preserve">*Note: The </w:t>
      </w:r>
      <w:r w:rsidR="00F748CE">
        <w:rPr>
          <w:rFonts w:ascii="Courier New" w:hAnsi="Courier New" w:cs="Courier New"/>
          <w:sz w:val="24"/>
          <w:szCs w:val="24"/>
          <w:highlight w:val="yellow"/>
        </w:rPr>
        <w:t xml:space="preserve">clip # and dyad # don’t match. </w:t>
      </w:r>
      <w:r w:rsidR="00810492" w:rsidRPr="00F748CE">
        <w:rPr>
          <w:rFonts w:ascii="Courier New" w:hAnsi="Courier New" w:cs="Courier New"/>
          <w:sz w:val="24"/>
          <w:szCs w:val="24"/>
          <w:highlight w:val="yellow"/>
        </w:rPr>
        <w:t>Dyads were scrambled</w:t>
      </w:r>
      <w:r w:rsidR="001A240D" w:rsidRPr="00F748CE">
        <w:rPr>
          <w:rFonts w:ascii="Courier New" w:hAnsi="Courier New" w:cs="Courier New"/>
          <w:sz w:val="24"/>
          <w:szCs w:val="24"/>
          <w:highlight w:val="yellow"/>
        </w:rPr>
        <w:t xml:space="preserve"> and assembled into the thin slice movie</w:t>
      </w:r>
      <w:r w:rsidR="00810492" w:rsidRPr="00F748CE">
        <w:rPr>
          <w:rFonts w:ascii="Courier New" w:hAnsi="Courier New" w:cs="Courier New"/>
          <w:sz w:val="24"/>
          <w:szCs w:val="24"/>
          <w:highlight w:val="yellow"/>
        </w:rPr>
        <w:t>.</w:t>
      </w:r>
      <w:r w:rsidR="00F748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1A240D" w:rsidRPr="00F748CE">
        <w:rPr>
          <w:rFonts w:ascii="Courier New" w:hAnsi="Courier New" w:cs="Courier New"/>
          <w:sz w:val="24"/>
          <w:szCs w:val="24"/>
          <w:highlight w:val="yellow"/>
        </w:rPr>
        <w:t xml:space="preserve">Dyads with problems (friends as participants, tech failures, </w:t>
      </w:r>
      <w:proofErr w:type="spellStart"/>
      <w:r w:rsidR="001A240D" w:rsidRPr="00F748CE">
        <w:rPr>
          <w:rFonts w:ascii="Courier New" w:hAnsi="Courier New" w:cs="Courier New"/>
          <w:sz w:val="24"/>
          <w:szCs w:val="24"/>
          <w:highlight w:val="yellow"/>
        </w:rPr>
        <w:t>etc</w:t>
      </w:r>
      <w:proofErr w:type="spellEnd"/>
      <w:r w:rsidR="001A240D" w:rsidRPr="00F748CE">
        <w:rPr>
          <w:rFonts w:ascii="Courier New" w:hAnsi="Courier New" w:cs="Courier New"/>
          <w:sz w:val="24"/>
          <w:szCs w:val="24"/>
          <w:highlight w:val="yellow"/>
        </w:rPr>
        <w:t>) were shown first.  The “good dyads” were shown towards the end.</w:t>
      </w:r>
      <w:r w:rsidRPr="00F748CE">
        <w:rPr>
          <w:rFonts w:ascii="Courier New" w:hAnsi="Courier New" w:cs="Courier New"/>
          <w:sz w:val="24"/>
          <w:szCs w:val="24"/>
          <w:highlight w:val="yellow"/>
        </w:rPr>
        <w:t xml:space="preserve"> NOTE: Alyssa (504) knows participant in “clip 7, dyad 40”, “clip 42, dyad 28”, and “clip 72, dyad 71”</w:t>
      </w:r>
      <w:r w:rsidR="00F748CE" w:rsidRPr="00F748CE">
        <w:rPr>
          <w:rFonts w:ascii="Courier New" w:hAnsi="Courier New" w:cs="Courier New"/>
          <w:sz w:val="24"/>
          <w:szCs w:val="24"/>
          <w:highlight w:val="yellow"/>
        </w:rPr>
        <w:t xml:space="preserve"> NOTE: Jennifer (5</w:t>
      </w:r>
      <w:r w:rsidR="00580A98">
        <w:rPr>
          <w:rFonts w:ascii="Courier New" w:hAnsi="Courier New" w:cs="Courier New"/>
          <w:sz w:val="24"/>
          <w:szCs w:val="24"/>
          <w:highlight w:val="yellow"/>
        </w:rPr>
        <w:t>09) knows participant in clip 21 and 45</w:t>
      </w:r>
      <w:r w:rsidR="00F748CE" w:rsidRPr="00F748CE">
        <w:rPr>
          <w:rFonts w:ascii="Courier New" w:hAnsi="Courier New" w:cs="Courier New"/>
          <w:sz w:val="24"/>
          <w:szCs w:val="24"/>
          <w:highlight w:val="yellow"/>
        </w:rPr>
        <w:t>. She did not rate these participants</w:t>
      </w:r>
      <w:proofErr w:type="gramStart"/>
      <w:r w:rsidR="00F748CE" w:rsidRPr="00F748CE">
        <w:rPr>
          <w:rFonts w:ascii="Courier New" w:hAnsi="Courier New" w:cs="Courier New"/>
          <w:sz w:val="24"/>
          <w:szCs w:val="24"/>
          <w:highlight w:val="yellow"/>
        </w:rPr>
        <w:t>./</w:t>
      </w:r>
      <w:proofErr w:type="gramEnd"/>
      <w:r w:rsidR="00F748CE" w:rsidRPr="00F748CE">
        <w:rPr>
          <w:rFonts w:ascii="Courier New" w:hAnsi="Courier New" w:cs="Courier New"/>
          <w:sz w:val="24"/>
          <w:szCs w:val="24"/>
          <w:highlight w:val="yellow"/>
        </w:rPr>
        <w:t>*</w:t>
      </w:r>
    </w:p>
    <w:p w14:paraId="1A339C59" w14:textId="4541DDBC" w:rsidR="0087107E" w:rsidRPr="00810492" w:rsidRDefault="000D5A7E" w:rsidP="00425692">
      <w:pPr>
        <w:spacing w:after="0"/>
        <w:rPr>
          <w:rFonts w:ascii="Courier New" w:hAnsi="Courier New" w:cs="Courier New"/>
          <w:sz w:val="24"/>
          <w:szCs w:val="24"/>
        </w:rPr>
      </w:pPr>
      <w:r w:rsidRPr="00F748CE">
        <w:rPr>
          <w:rFonts w:ascii="Courier New" w:hAnsi="Courier New" w:cs="Courier New"/>
          <w:sz w:val="24"/>
          <w:szCs w:val="24"/>
          <w:highlight w:val="yellow"/>
        </w:rPr>
        <w:t>*/</w:t>
      </w:r>
    </w:p>
    <w:p w14:paraId="5D650FB9" w14:textId="77777777" w:rsidR="001A240D" w:rsidRDefault="001A240D" w:rsidP="0072272A">
      <w:pPr>
        <w:spacing w:after="0"/>
        <w:rPr>
          <w:rFonts w:ascii="Courier New" w:hAnsi="Courier New" w:cs="Courier New"/>
          <w:sz w:val="24"/>
          <w:szCs w:val="24"/>
        </w:rPr>
      </w:pPr>
    </w:p>
    <w:p w14:paraId="7D012E83" w14:textId="24938B9A" w:rsidR="001B5588" w:rsidRDefault="001B5588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Cards;</w:t>
      </w:r>
    </w:p>
    <w:p w14:paraId="4D7849F9" w14:textId="132C4CE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00 55 40 30 60 45</w:t>
      </w:r>
    </w:p>
    <w:p w14:paraId="1ABAA34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501 02 1 2 1 01 55 45 40 45 45</w:t>
      </w:r>
    </w:p>
    <w:p w14:paraId="0517DCF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501 04 1 2 1 02 55 50 40 45 40</w:t>
      </w:r>
    </w:p>
    <w:p w14:paraId="7F851D0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501 09 1 2 1 03 45 50 40 60 40</w:t>
      </w:r>
    </w:p>
    <w:p w14:paraId="30B7E7A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501 11 1 2 1 04 55 50 40 50 40</w:t>
      </w:r>
    </w:p>
    <w:p w14:paraId="1A3E64B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501 22 1 2 1 05 55 60 45 45 40</w:t>
      </w:r>
    </w:p>
    <w:p w14:paraId="66AA3D5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501 39 1 2 1 06 60 55 50 60 50</w:t>
      </w:r>
    </w:p>
    <w:p w14:paraId="2BFFCDF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501 40 1 2 1 07 55 45 40 40 40</w:t>
      </w:r>
    </w:p>
    <w:p w14:paraId="0F8CEEF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501 46 1 2 1 08 40 45 35 40 30</w:t>
      </w:r>
    </w:p>
    <w:p w14:paraId="2CB7839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501 13 1 2 1 09 35 35 35 40 35</w:t>
      </w:r>
    </w:p>
    <w:p w14:paraId="173F40B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501 76 1 2 1 10 35 35 35 35 35</w:t>
      </w:r>
    </w:p>
    <w:p w14:paraId="70A2B40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501 43 1 2 1 11 40 40 35 35 30</w:t>
      </w:r>
    </w:p>
    <w:p w14:paraId="2CE13A9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501 54 1 2 1 12 60 60 65 60 55</w:t>
      </w:r>
    </w:p>
    <w:p w14:paraId="5790DE8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501 01 1 2 1 13 55 50 40 35 35</w:t>
      </w:r>
    </w:p>
    <w:p w14:paraId="6BB706E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501 07 1 2 1 14 40 45 35 40 30</w:t>
      </w:r>
    </w:p>
    <w:p w14:paraId="679024B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501 14 1 2 1 15 35 40 35 40 35</w:t>
      </w:r>
    </w:p>
    <w:p w14:paraId="1FDDF3E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501 30 1 2 1 16 45 45 40 45 35</w:t>
      </w:r>
    </w:p>
    <w:p w14:paraId="20E3845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501 37 1 2 1 17 45 50 35 35 35</w:t>
      </w:r>
    </w:p>
    <w:p w14:paraId="5358F5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501 50 1 2 1 18 55 55 40 40 35</w:t>
      </w:r>
    </w:p>
    <w:p w14:paraId="16C04EE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501 52 1 2 1 19 35 40 30 30 30</w:t>
      </w:r>
    </w:p>
    <w:p w14:paraId="6A9EAC1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501 65 1 2 1 20 50 55 40 45 35</w:t>
      </w:r>
    </w:p>
    <w:p w14:paraId="643C911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501 70 1 2 1 21 55 55 40 35 35</w:t>
      </w:r>
    </w:p>
    <w:p w14:paraId="029836E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501 38 1 2 1 22 60 55 40 45 40</w:t>
      </w:r>
    </w:p>
    <w:p w14:paraId="247EA0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501 42 1 2 1 23 65 55 40 45 35</w:t>
      </w:r>
    </w:p>
    <w:p w14:paraId="28DFEF8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501 03 1 2 1 24 65 55 40 55 40</w:t>
      </w:r>
    </w:p>
    <w:p w14:paraId="31F59C4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501 05 1 2 1 25 65 60 45 50 40</w:t>
      </w:r>
    </w:p>
    <w:p w14:paraId="367A63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501 06 1 2 1 26 50 45 35 40 35</w:t>
      </w:r>
    </w:p>
    <w:p w14:paraId="1042800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501 08 1 2 1 27 45 45 35 40 30</w:t>
      </w:r>
    </w:p>
    <w:p w14:paraId="6236BB4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501 10 1 2 1 28 </w:t>
      </w:r>
    </w:p>
    <w:p w14:paraId="68BB5CB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501 12 1 2 1 29 50 50 40 40 35</w:t>
      </w:r>
    </w:p>
    <w:p w14:paraId="76E1EFF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501 15 1 2 1 30 55 50 40 45 35</w:t>
      </w:r>
    </w:p>
    <w:p w14:paraId="54BEC13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501 16 1 2 1 31 65 60 35 45 35</w:t>
      </w:r>
    </w:p>
    <w:p w14:paraId="35087FD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501 17 1 2 1 32 60 55 35 60 40</w:t>
      </w:r>
    </w:p>
    <w:p w14:paraId="221DB29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501 18 1 2 1 33 40 45 35 35 35</w:t>
      </w:r>
    </w:p>
    <w:p w14:paraId="685980B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501 19 1 2 1 34 40 45 35 35 35</w:t>
      </w:r>
    </w:p>
    <w:p w14:paraId="4CAB738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501 20 1 2 1 35 55 60 40 40 40</w:t>
      </w:r>
    </w:p>
    <w:p w14:paraId="687BB85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501 21 1 2 1 36 50 50 40 45 35</w:t>
      </w:r>
    </w:p>
    <w:p w14:paraId="6D5CBC1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501 23 1 2 1 37 55 60 40 45 40</w:t>
      </w:r>
    </w:p>
    <w:p w14:paraId="19A7FB2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501 24 1 2 1 38 65 65 55 55 45</w:t>
      </w:r>
    </w:p>
    <w:p w14:paraId="5C5A96F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501 25 1 2 1 39 55 60 45 45 40</w:t>
      </w:r>
    </w:p>
    <w:p w14:paraId="1A5EDB2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501 26 1 2 1 40 55 60 45 40 35</w:t>
      </w:r>
    </w:p>
    <w:p w14:paraId="440B057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501 27 1 2 1 41 65 65 60 60 55</w:t>
      </w:r>
    </w:p>
    <w:p w14:paraId="75DDA84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501 28 1 2 1 42 40 45 35 40 35</w:t>
      </w:r>
    </w:p>
    <w:p w14:paraId="538E9EC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501 29 1 2 1 43 55 50 40 35 35</w:t>
      </w:r>
    </w:p>
    <w:p w14:paraId="216D845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501 31 1 2 1 44 60 60 45 45 40</w:t>
      </w:r>
    </w:p>
    <w:p w14:paraId="017BE8B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501 32 1 2 1 45 55 55 45 45 40</w:t>
      </w:r>
    </w:p>
    <w:p w14:paraId="099B4A7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501 33 1 2 1 46 60 60 45 45 40</w:t>
      </w:r>
    </w:p>
    <w:p w14:paraId="258366A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501 34 1 2 1 47 50 55 40 55 40</w:t>
      </w:r>
    </w:p>
    <w:p w14:paraId="3D051FD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501 35 1 2 1 48 65 60 50 50 40</w:t>
      </w:r>
    </w:p>
    <w:p w14:paraId="08A277A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501 36 1 2 1 49 60 60 45 45 35</w:t>
      </w:r>
    </w:p>
    <w:p w14:paraId="5BD4C78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501 41 1 2 1 50 45 55 40 35 35</w:t>
      </w:r>
    </w:p>
    <w:p w14:paraId="0CF6CCE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501 44 1 2 1 51 40 40 35 35 30</w:t>
      </w:r>
    </w:p>
    <w:p w14:paraId="731E708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501 45 1 2 1 52 45 55 40 45 35</w:t>
      </w:r>
    </w:p>
    <w:p w14:paraId="71CF21D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501 47 1 2 1 53 45</w:t>
      </w:r>
    </w:p>
    <w:p w14:paraId="3251FD4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501 48 1 2 1 54 60 55 40 50 35</w:t>
      </w:r>
    </w:p>
    <w:p w14:paraId="0E6DCA2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501 49 1 2 1 55 45 50 35 40 35</w:t>
      </w:r>
    </w:p>
    <w:p w14:paraId="24F2348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501 51 1 2 1 56 50 55 40 45 35</w:t>
      </w:r>
    </w:p>
    <w:p w14:paraId="7AD710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501 53 1 2 1 57 60 60 50 55 40</w:t>
      </w:r>
    </w:p>
    <w:p w14:paraId="279BA56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501 55 1 2 1 58 55 55 45 50 40</w:t>
      </w:r>
    </w:p>
    <w:p w14:paraId="1924AC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501 56 1 2 1 59 40 40 35 40 35</w:t>
      </w:r>
    </w:p>
    <w:p w14:paraId="2EFA3C5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501 57 1 2 1 60 55</w:t>
      </w:r>
    </w:p>
    <w:p w14:paraId="50E96B8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501 58 1 2 1 61 40 50 40 35 35</w:t>
      </w:r>
    </w:p>
    <w:p w14:paraId="25D02F4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501 59 1 2 1 62 55 55 40 45 40</w:t>
      </w:r>
    </w:p>
    <w:p w14:paraId="3EB1B67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501 60 1 2 1 63 40 40 35 35 35</w:t>
      </w:r>
    </w:p>
    <w:p w14:paraId="42B0E11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501 61 1 2 1 64 55 55 40 45 35</w:t>
      </w:r>
    </w:p>
    <w:p w14:paraId="16B9347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501 62 1 2 1 65 40 45 35 35 30</w:t>
      </w:r>
    </w:p>
    <w:p w14:paraId="5A1E504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501 63 1 2 1 66 50 45 40 40 35</w:t>
      </w:r>
    </w:p>
    <w:p w14:paraId="57FBBE7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501 64 1 2 1 67 45 45 35 40 35</w:t>
      </w:r>
    </w:p>
    <w:p w14:paraId="6FC5C36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501 66 1 2 1 68 55 45 40 50 35</w:t>
      </w:r>
    </w:p>
    <w:p w14:paraId="10E7064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501 67 1 2 1 69 55 50 40 40 35</w:t>
      </w:r>
    </w:p>
    <w:p w14:paraId="09E908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501 68 1 2 1 70 40 45 35 35 30</w:t>
      </w:r>
    </w:p>
    <w:p w14:paraId="4BFF56E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501 69 1 2 1 71 35 40 30 30 30</w:t>
      </w:r>
    </w:p>
    <w:p w14:paraId="1DB5A54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501 71 1 2 1 72 45 45 35 40 30</w:t>
      </w:r>
    </w:p>
    <w:p w14:paraId="5C92419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501 72 1 2 1 73 50 50 35 40 35</w:t>
      </w:r>
    </w:p>
    <w:p w14:paraId="71EB7C3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501 73 1 2 1 74 45 50 35 35 35</w:t>
      </w:r>
    </w:p>
    <w:p w14:paraId="720A6BC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501 74 1 2 1 75 50 50 35 35 35</w:t>
      </w:r>
    </w:p>
    <w:p w14:paraId="14D5AAE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501 75 1 2 1 76 45 45 35 40 35</w:t>
      </w:r>
    </w:p>
    <w:p w14:paraId="640A324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501 77 1 2 1 77 60 55 45 50 35</w:t>
      </w:r>
    </w:p>
    <w:p w14:paraId="7637261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501 78 1 2 1 78 55 55 40 40 35</w:t>
      </w:r>
    </w:p>
    <w:p w14:paraId="3CBCC32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501 79 1 2 1 79 60 45 35 45 35</w:t>
      </w:r>
    </w:p>
    <w:p w14:paraId="3096983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501 80 1 2 1 80 65 55 45 45 40</w:t>
      </w:r>
    </w:p>
    <w:p w14:paraId="1C59430E" w14:textId="6C67268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501 00 1 0 2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00 65 60 55 60 45</w:t>
      </w:r>
    </w:p>
    <w:p w14:paraId="276E2CD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501 02 1 2 2 01 75 70 70 75 70</w:t>
      </w:r>
    </w:p>
    <w:p w14:paraId="48BB8CF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501 04 1 2 2 02 65 55 50 45 45</w:t>
      </w:r>
    </w:p>
    <w:p w14:paraId="5E1B136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501 09 1 2 2 03 45 30 30 40 35</w:t>
      </w:r>
    </w:p>
    <w:p w14:paraId="4FC3468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501 11 1 2 2 04 75 65 65 75 70</w:t>
      </w:r>
    </w:p>
    <w:p w14:paraId="1176990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501 22 1 2 2 05 45 35 35 40 35</w:t>
      </w:r>
    </w:p>
    <w:p w14:paraId="0DD909B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501 39 1 2 2 06 55 50 45 50 45</w:t>
      </w:r>
    </w:p>
    <w:p w14:paraId="5A56947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501 40 1 2 2 07 30 25 25 25 25</w:t>
      </w:r>
    </w:p>
    <w:p w14:paraId="468A4AA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501 46 1 2 2 08 55 50 45 40 40</w:t>
      </w:r>
    </w:p>
    <w:p w14:paraId="425FF0E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501 13 1 2 2 09 55 50 45 40 40</w:t>
      </w:r>
    </w:p>
    <w:p w14:paraId="75AA3CF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501 76 1 2 2 10 40 35 20 25 25</w:t>
      </w:r>
    </w:p>
    <w:p w14:paraId="1EF0ADA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501 43 1 2 2 11 30 25 20 20 20</w:t>
      </w:r>
    </w:p>
    <w:p w14:paraId="12430A9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501 54 1 2 2 12 55 55 40 45 45</w:t>
      </w:r>
    </w:p>
    <w:p w14:paraId="30F9B5F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501 01 1 2 2 13 20 15 15 15 15</w:t>
      </w:r>
    </w:p>
    <w:p w14:paraId="76C6BBA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501 07 1 2 2 14 40 35 20 20 20</w:t>
      </w:r>
    </w:p>
    <w:p w14:paraId="4119668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501 14 1 2 2 15 55 50 35 40 35</w:t>
      </w:r>
    </w:p>
    <w:p w14:paraId="067F553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501 30 1 2 2 16 20 25 15 20 20</w:t>
      </w:r>
    </w:p>
    <w:p w14:paraId="5DF5B2D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501 37 1 2 2 17 45 50 35 35 30</w:t>
      </w:r>
    </w:p>
    <w:p w14:paraId="35DBC0D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501 50 1 2 2 18 70 60 35 45 45</w:t>
      </w:r>
    </w:p>
    <w:p w14:paraId="4A82024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501 52 1 2 2 19 15 15 20 30 30</w:t>
      </w:r>
    </w:p>
    <w:p w14:paraId="789E0F2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501 65 1 2 2 20 45 35 25 20 20</w:t>
      </w:r>
    </w:p>
    <w:p w14:paraId="62B8D9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501 70 1 2 2 21 55 45 45 35 40</w:t>
      </w:r>
    </w:p>
    <w:p w14:paraId="6877784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501 38 1 2 2 22 45 40 35 40 40</w:t>
      </w:r>
    </w:p>
    <w:p w14:paraId="4A4D740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501 42 1 2 2 23 55 55 45 40 40</w:t>
      </w:r>
    </w:p>
    <w:p w14:paraId="1868707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501 03 1 2 2 24 55 50 30 35 30</w:t>
      </w:r>
    </w:p>
    <w:p w14:paraId="79AFECE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501 05 1 2 2 25 45 35 25 30 25</w:t>
      </w:r>
    </w:p>
    <w:p w14:paraId="6D20726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501 06 1 2 2 26 55 60 55 55 50</w:t>
      </w:r>
    </w:p>
    <w:p w14:paraId="10D17F1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501 08 1 2 2 27 40 40 25 25 20</w:t>
      </w:r>
    </w:p>
    <w:p w14:paraId="500616B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501 10 1 2 2 28 45 40 20 30 25</w:t>
      </w:r>
    </w:p>
    <w:p w14:paraId="14A301A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501 12 1 2 2 29 35 30 25 20 20</w:t>
      </w:r>
    </w:p>
    <w:p w14:paraId="4C83A8A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501 15 1 2 2 30 55 50 45 55 50</w:t>
      </w:r>
    </w:p>
    <w:p w14:paraId="71E9FCF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501 16 1 2 2 31 35 30 15 20 20</w:t>
      </w:r>
    </w:p>
    <w:p w14:paraId="389A519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501 17 1 2 2 32 35 25 15 30 25</w:t>
      </w:r>
    </w:p>
    <w:p w14:paraId="1339012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501 18 1 2 2 33 30 25 20 25 20</w:t>
      </w:r>
    </w:p>
    <w:p w14:paraId="0CEEBD5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501 19 1 2 2 34 55 45 35 40 40</w:t>
      </w:r>
    </w:p>
    <w:p w14:paraId="3DE3847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501 20 1 2 2 35 50 40 35 40 40</w:t>
      </w:r>
    </w:p>
    <w:p w14:paraId="5C5D570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501 21 1 2 2 36 60 55 45 45 45</w:t>
      </w:r>
    </w:p>
    <w:p w14:paraId="03E01E7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501 23 1 2 2 37 45 40 30 25 20</w:t>
      </w:r>
    </w:p>
    <w:p w14:paraId="47FE08F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501 24 1 2 2 38 45 40 30 35 35</w:t>
      </w:r>
    </w:p>
    <w:p w14:paraId="77AB7D2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501 25 1 2 2 39 50 35 20 15 15</w:t>
      </w:r>
    </w:p>
    <w:p w14:paraId="08ECC6D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501 26 1 2 2 40 45 45 30 25 25</w:t>
      </w:r>
    </w:p>
    <w:p w14:paraId="7E95DEA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501 27 1 2 2 41 50 45 35 30 30</w:t>
      </w:r>
    </w:p>
    <w:p w14:paraId="568AB83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501 28 1 2 2 42 40 30 20 15 15</w:t>
      </w:r>
    </w:p>
    <w:p w14:paraId="22CA7F1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501 29 1 2 2 43 30 25 15 20 15</w:t>
      </w:r>
    </w:p>
    <w:p w14:paraId="4D7A25B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501 31 1 2 2 44 50 40 20 25 25</w:t>
      </w:r>
    </w:p>
    <w:p w14:paraId="6204C1B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501 32 1 2 2 45 55 50 40 45 45</w:t>
      </w:r>
    </w:p>
    <w:p w14:paraId="6B87FE6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501 33 1 2 2 46 60 55 40 45 45</w:t>
      </w:r>
    </w:p>
    <w:p w14:paraId="5B3720A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501 34 1 2 2 47 45 35 25 30 25</w:t>
      </w:r>
    </w:p>
    <w:p w14:paraId="6CECE79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501 35 1 2 2 48 55 50 30 30 25</w:t>
      </w:r>
    </w:p>
    <w:p w14:paraId="577E1AF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501 36 1 2 2 49 25 20 10 10 10</w:t>
      </w:r>
    </w:p>
    <w:p w14:paraId="1BDC96A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501 41 1 2 2 50 30 30 25 20 20</w:t>
      </w:r>
    </w:p>
    <w:p w14:paraId="788C24E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501 44 1 2 2 51 40 35 25 20 20</w:t>
      </w:r>
    </w:p>
    <w:p w14:paraId="336FF65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501 45 1 2 2 52 55 50 30 25 25</w:t>
      </w:r>
    </w:p>
    <w:p w14:paraId="694AA51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501 47 1 2 2 53 50 50 30 25 25</w:t>
      </w:r>
    </w:p>
    <w:p w14:paraId="6FAC981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501 48 1 2 2 54 </w:t>
      </w:r>
    </w:p>
    <w:p w14:paraId="4B533BF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501 49 1 2 2 55 45 35 20 15 15</w:t>
      </w:r>
    </w:p>
    <w:p w14:paraId="5330409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501 51 1 2 2 56 45 35 30 30 25</w:t>
      </w:r>
    </w:p>
    <w:p w14:paraId="7D2A636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501 53 1 2 2 57 45 40 30 25 25</w:t>
      </w:r>
    </w:p>
    <w:p w14:paraId="5E34470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501 55 1 2 2 58 45 40 30 30 25</w:t>
      </w:r>
    </w:p>
    <w:p w14:paraId="1694AA1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501 56 1 2 2 59 35 30 20 15 15</w:t>
      </w:r>
    </w:p>
    <w:p w14:paraId="604DD4B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501 57 1 2 2 60 25 30 20 20 15</w:t>
      </w:r>
    </w:p>
    <w:p w14:paraId="24E6A90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501 58 1 2 2 61 35 30 25 25 25</w:t>
      </w:r>
    </w:p>
    <w:p w14:paraId="3FEF59F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501 59 1 2 2 62 30 25 15 15 15</w:t>
      </w:r>
    </w:p>
    <w:p w14:paraId="5C5C470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501 60 1 2 2 63 20 15 10 15 15</w:t>
      </w:r>
    </w:p>
    <w:p w14:paraId="5B1EBF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501 61 1 2 2 64 35 30 20 20 20</w:t>
      </w:r>
    </w:p>
    <w:p w14:paraId="45A55C0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501 62 1 2 2 65 15 15 20 20 20</w:t>
      </w:r>
    </w:p>
    <w:p w14:paraId="73C954A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501 63 1 2 2 66 45 40 25 25 20</w:t>
      </w:r>
    </w:p>
    <w:p w14:paraId="0DC1AD7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501 64 1 2 2 67 25 25 20 20 15</w:t>
      </w:r>
    </w:p>
    <w:p w14:paraId="5A29630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501 66 1 2 2 68 </w:t>
      </w:r>
    </w:p>
    <w:p w14:paraId="00C8325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501 67 1 2 2 69 30 30 25 25 20</w:t>
      </w:r>
    </w:p>
    <w:p w14:paraId="1B3F518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501 68 1 2 2 70 45 40 25 20 20</w:t>
      </w:r>
    </w:p>
    <w:p w14:paraId="6727646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501 69 1 2 2 71 30 25 15 20 20</w:t>
      </w:r>
    </w:p>
    <w:p w14:paraId="6D44EB1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501 71 1 2 2 72 25 20 15 15 15</w:t>
      </w:r>
    </w:p>
    <w:p w14:paraId="07FC0E7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501 72 1 2 2 73 30 30 20 20 15</w:t>
      </w:r>
    </w:p>
    <w:p w14:paraId="6BC4237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501 73 1 2 2 74 40 35 25 25 25</w:t>
      </w:r>
    </w:p>
    <w:p w14:paraId="5E91F24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501 74 1 2 2 75 45 45 30 35 35</w:t>
      </w:r>
    </w:p>
    <w:p w14:paraId="2007C06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501 75 1 2 2 76 40 35 20 20 15</w:t>
      </w:r>
    </w:p>
    <w:p w14:paraId="646CA42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501 77 1 2 2 77 40 40 20 20 20</w:t>
      </w:r>
    </w:p>
    <w:p w14:paraId="36E3491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501 78 1 2 2 78 30 30 25 25 25</w:t>
      </w:r>
    </w:p>
    <w:p w14:paraId="48788D3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501 79 1 2 2 79 25 20 20 25 20</w:t>
      </w:r>
    </w:p>
    <w:p w14:paraId="53CD585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501 80 1 2 2 80 45 40 30 25 25</w:t>
      </w:r>
    </w:p>
    <w:p w14:paraId="07C386CF" w14:textId="59D215E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501 00 1 0 3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00 60 65 30 45 20</w:t>
      </w:r>
    </w:p>
    <w:p w14:paraId="73176E5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501 02 1 2 3 01 40 25 20 25 25</w:t>
      </w:r>
    </w:p>
    <w:p w14:paraId="64EFFF5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501 04 1 2 3 02 15 20 15 15 15</w:t>
      </w:r>
    </w:p>
    <w:p w14:paraId="6623148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501 09 1 2 3 03 75 70 70 70 70</w:t>
      </w:r>
    </w:p>
    <w:p w14:paraId="6AD859A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501 11 1 2 3 04 70 75 65 75 70</w:t>
      </w:r>
    </w:p>
    <w:p w14:paraId="08F48C9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501 22 1 2 3 05 40 35 15 15 15</w:t>
      </w:r>
    </w:p>
    <w:p w14:paraId="28C1B7B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501 39 1 2 3 06 45 35 15 10 10</w:t>
      </w:r>
    </w:p>
    <w:p w14:paraId="2AB10EC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501 40 1 2 3 07 55 55 20 20 15</w:t>
      </w:r>
    </w:p>
    <w:p w14:paraId="65904CA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501 46 1 2 3 08 40 35 15 20 15</w:t>
      </w:r>
    </w:p>
    <w:p w14:paraId="6BD92EC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501 13 1 2 3 09 50 55 35 45 40</w:t>
      </w:r>
    </w:p>
    <w:p w14:paraId="05E57F0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501 76 1 2 3 10 30 35 20 25 25</w:t>
      </w:r>
    </w:p>
    <w:p w14:paraId="5046586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501 43 1 2 3 11 25 30 15 10 10</w:t>
      </w:r>
    </w:p>
    <w:p w14:paraId="35BA37B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501 54 1 2 3 12 65 70 40 45 40</w:t>
      </w:r>
    </w:p>
    <w:p w14:paraId="43F9431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501 01 1 2 3 13 50 50 25 20 20</w:t>
      </w:r>
    </w:p>
    <w:p w14:paraId="4C8EFB9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501 07 1 2 3 14 55 55 25 35 35</w:t>
      </w:r>
    </w:p>
    <w:p w14:paraId="2456482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501 14 1 2 3 15 55 55 30 35 30</w:t>
      </w:r>
    </w:p>
    <w:p w14:paraId="1D1A4BB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501 30 1 2 3 16 55 55 25 30 30</w:t>
      </w:r>
    </w:p>
    <w:p w14:paraId="14D7A5F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501 37 1 2 3 17 15 20 10 10 10</w:t>
      </w:r>
    </w:p>
    <w:p w14:paraId="3007B41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501 50 1 2 3 18 35 35 15 20 20</w:t>
      </w:r>
    </w:p>
    <w:p w14:paraId="32941C9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501 52 1 2 3 19 55 60 25 30 30</w:t>
      </w:r>
    </w:p>
    <w:p w14:paraId="77197E9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501 65 1 2 3 20 30 30 15 20 20</w:t>
      </w:r>
    </w:p>
    <w:p w14:paraId="281AF18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501 70 1 2 3 21 25 25 20 15 15</w:t>
      </w:r>
    </w:p>
    <w:p w14:paraId="2CB08D3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501 38 1 2 3 22 50 50 35 40 40</w:t>
      </w:r>
    </w:p>
    <w:p w14:paraId="0C25D07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501 42 1 2 3 23 45 45 20 15 15</w:t>
      </w:r>
    </w:p>
    <w:p w14:paraId="21BB578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501 03 1 2 3 24 55 55 20 25 25</w:t>
      </w:r>
    </w:p>
    <w:p w14:paraId="2B187D0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501 05 1 2 3 25 45 35 25 25 20</w:t>
      </w:r>
    </w:p>
    <w:p w14:paraId="658234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501 06 1 2 3 26 60 55 25 30 25</w:t>
      </w:r>
    </w:p>
    <w:p w14:paraId="4F1FA90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501 08 1 2 3 27 40 40 20 20 15</w:t>
      </w:r>
    </w:p>
    <w:p w14:paraId="0CA54CB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501 10 1 2 3 28 45 45 15 20 20</w:t>
      </w:r>
    </w:p>
    <w:p w14:paraId="3C7BC42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501 12 1 2 3 29 30 35 20 20 20</w:t>
      </w:r>
    </w:p>
    <w:p w14:paraId="7321835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501 15 1 2 3 30 70 75 65 55 55</w:t>
      </w:r>
    </w:p>
    <w:p w14:paraId="67B91CD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501 16 1 2 3 31 35 35 15 15 15</w:t>
      </w:r>
    </w:p>
    <w:p w14:paraId="439340F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501 17 1 2 3 32 30 30 15 15 15</w:t>
      </w:r>
    </w:p>
    <w:p w14:paraId="0330F33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501 18 1 2 3 33 25 20 10 10 10</w:t>
      </w:r>
    </w:p>
    <w:p w14:paraId="07EE6B0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501 19 1 2 3 34 50 50 20 20 15</w:t>
      </w:r>
    </w:p>
    <w:p w14:paraId="608BD4C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501 20 1 2 3 35 20 25 25 35 25</w:t>
      </w:r>
    </w:p>
    <w:p w14:paraId="6F6F288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501 21 1 2 3 36 55 50 20 25 20</w:t>
      </w:r>
    </w:p>
    <w:p w14:paraId="1672CE3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501 23 1 2 3 37 60 55 25 30 25</w:t>
      </w:r>
    </w:p>
    <w:p w14:paraId="4D5CC6C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501 24 1 2 3 38 35 40 15 25 20</w:t>
      </w:r>
    </w:p>
    <w:p w14:paraId="7B41A03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501 25 1 2 3 39 </w:t>
      </w:r>
    </w:p>
    <w:p w14:paraId="1FAD6B5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501 26 1 2 3 40 35 35 20 15 15</w:t>
      </w:r>
    </w:p>
    <w:p w14:paraId="5AFB324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501 27 1 2 3 41 75 80 75 70 70</w:t>
      </w:r>
    </w:p>
    <w:p w14:paraId="71C4D9E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501 28 1 2 3 42 25 20 15 15 10</w:t>
      </w:r>
    </w:p>
    <w:p w14:paraId="27E88CB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501 29 1 2 3 43 30 25 15 15 15</w:t>
      </w:r>
    </w:p>
    <w:p w14:paraId="1F6C51C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501 31 1 2 3 44 50 45 20 20 20</w:t>
      </w:r>
    </w:p>
    <w:p w14:paraId="198A29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501 32 1 2 3 45 20 15 10 15 10</w:t>
      </w:r>
    </w:p>
    <w:p w14:paraId="646E427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501 33 1 2 3 46 30 30 20 20 15</w:t>
      </w:r>
    </w:p>
    <w:p w14:paraId="74F7CC6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501 34 1 2 3 47 25 30 20 15 15</w:t>
      </w:r>
    </w:p>
    <w:p w14:paraId="6169861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501 35 1 2 3 48 55 55 40 30 30</w:t>
      </w:r>
    </w:p>
    <w:p w14:paraId="28496E1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501 36 1 2 3 49 25 20 15 15 15</w:t>
      </w:r>
    </w:p>
    <w:p w14:paraId="2410D3A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501 41 1 2 3 50 25 30 15 20 15</w:t>
      </w:r>
    </w:p>
    <w:p w14:paraId="3495689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501 44 1 2 3 51 45 40 20 20 20</w:t>
      </w:r>
    </w:p>
    <w:p w14:paraId="62DA536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501 45 1 2 3 52 30 35 20 20 20</w:t>
      </w:r>
    </w:p>
    <w:p w14:paraId="6CBE7B7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501 47 1 2 3 53 60 60 40 40 40</w:t>
      </w:r>
    </w:p>
    <w:p w14:paraId="6294923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501 48 1 2 3 54 35 40 25 20 20</w:t>
      </w:r>
    </w:p>
    <w:p w14:paraId="78BB764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501 49 1 2 3 55 20 30 15 20 15</w:t>
      </w:r>
    </w:p>
    <w:p w14:paraId="4AB5FB4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501 51 1 2 3 56 30 35 20 25 25</w:t>
      </w:r>
    </w:p>
    <w:p w14:paraId="4276B41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501 53 1 2 3 57 40 40 20 20 20</w:t>
      </w:r>
    </w:p>
    <w:p w14:paraId="5EE74DD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501 55 1 2 3 58 25 30 15 25 25</w:t>
      </w:r>
    </w:p>
    <w:p w14:paraId="6AA109A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501 56 1 2 3 59 55 55 25 30 30</w:t>
      </w:r>
    </w:p>
    <w:p w14:paraId="3EFBB3B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501 57 1 2 3 60 45 40 25 30 30</w:t>
      </w:r>
    </w:p>
    <w:p w14:paraId="5929625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501 58 1 2 3 61 50 55 40 45 45</w:t>
      </w:r>
    </w:p>
    <w:p w14:paraId="23AEAA0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501 59 1 2 3 62 40 40 25 30 25</w:t>
      </w:r>
    </w:p>
    <w:p w14:paraId="7EBDA32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501 60 1 2 3 63 40 40 25 20 20</w:t>
      </w:r>
    </w:p>
    <w:p w14:paraId="4C28525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501 61 1 2 3 64 25 25 15 10 10</w:t>
      </w:r>
    </w:p>
    <w:p w14:paraId="41EB277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501 62 1 2 3 65 15 20 10 10 10</w:t>
      </w:r>
    </w:p>
    <w:p w14:paraId="7556275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501 63 1 2 3 66 25 25 15 15 15</w:t>
      </w:r>
    </w:p>
    <w:p w14:paraId="052F50E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501 64 1 2 3 67 35 35 25 20 20</w:t>
      </w:r>
    </w:p>
    <w:p w14:paraId="033E84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501 66 1 2 3 68 35 35 25 25 25</w:t>
      </w:r>
    </w:p>
    <w:p w14:paraId="10686EE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501 67 1 2 3 69 </w:t>
      </w:r>
    </w:p>
    <w:p w14:paraId="11725CB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501 68 1 2 3 70 25 30 20 25 20</w:t>
      </w:r>
    </w:p>
    <w:p w14:paraId="6B5BEB6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501 69 1 2 3 71 15 20 15 15 10</w:t>
      </w:r>
    </w:p>
    <w:p w14:paraId="406322E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501 71 1 2 3 72 20 20 15 15 15</w:t>
      </w:r>
    </w:p>
    <w:p w14:paraId="363F49F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501 72 1 2 3 73 30 30 15 10 10</w:t>
      </w:r>
    </w:p>
    <w:p w14:paraId="350481B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501 73 1 2 3 74 35 40 30 35 30</w:t>
      </w:r>
    </w:p>
    <w:p w14:paraId="08F0F0D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501 74 1 2 3 75 15 15 10 10 10</w:t>
      </w:r>
    </w:p>
    <w:p w14:paraId="1E5369A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501 75 1 2 3 76 25 25 20 25 20</w:t>
      </w:r>
    </w:p>
    <w:p w14:paraId="010807F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501 77 1 2 3 77 25 25 20 25 25</w:t>
      </w:r>
    </w:p>
    <w:p w14:paraId="2C25D38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501 78 1 2 3 78 35 30 25 30 30</w:t>
      </w:r>
    </w:p>
    <w:p w14:paraId="42311BF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501 79 1 2 3 79 40 45 30 45 35</w:t>
      </w:r>
    </w:p>
    <w:p w14:paraId="7109C47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501 80 1 2 3 80 30 30 25 25 20</w:t>
      </w:r>
    </w:p>
    <w:p w14:paraId="25D4393B" w14:textId="7CD048C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00 35 35 35 40 30</w:t>
      </w:r>
    </w:p>
    <w:p w14:paraId="59A4520A" w14:textId="5500D21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1 01 40 35 35 45 40</w:t>
      </w:r>
    </w:p>
    <w:p w14:paraId="0FEC4006" w14:textId="1B8902D8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502 04 1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1 02 35 35 35 40 35</w:t>
      </w:r>
    </w:p>
    <w:p w14:paraId="7560D95A" w14:textId="6F17299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502 09 1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1 03 30 35 35 30 35</w:t>
      </w:r>
    </w:p>
    <w:p w14:paraId="1F7F5439" w14:textId="298BC88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1 04 40 45 40 50 40</w:t>
      </w:r>
    </w:p>
    <w:p w14:paraId="72CED25D" w14:textId="4B476D2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1 05 35 30 35 35 35</w:t>
      </w:r>
    </w:p>
    <w:p w14:paraId="03693AD1" w14:textId="1044FAD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1 06 60 55 50 60 50</w:t>
      </w:r>
    </w:p>
    <w:p w14:paraId="77020F4E" w14:textId="0C313B8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1 07 45 55 45 50 45</w:t>
      </w:r>
    </w:p>
    <w:p w14:paraId="25122A0F" w14:textId="5366587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1 08 35 35 40 45 35</w:t>
      </w:r>
    </w:p>
    <w:p w14:paraId="44E44BB4" w14:textId="440F879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1 09 45 45 35 40 35</w:t>
      </w:r>
    </w:p>
    <w:p w14:paraId="05391275" w14:textId="70AE95B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1 10 40 40 35 35 35</w:t>
      </w:r>
    </w:p>
    <w:p w14:paraId="7985D2B7" w14:textId="1BC28F7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1 11 40 40 40 35 40</w:t>
      </w:r>
    </w:p>
    <w:p w14:paraId="1DF1A9DF" w14:textId="49BD25F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502 54 1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1 12 55 45 40 50 45</w:t>
      </w:r>
    </w:p>
    <w:p w14:paraId="5B0E9F5C" w14:textId="267CE82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1 13 55 45 45 55 45</w:t>
      </w:r>
    </w:p>
    <w:p w14:paraId="5B0473F9" w14:textId="5682DD3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1 14 40 40 35 35 35</w:t>
      </w:r>
    </w:p>
    <w:p w14:paraId="54E1F258" w14:textId="5FEE5D2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1 15 45 45 50 50 50</w:t>
      </w:r>
    </w:p>
    <w:p w14:paraId="7B1B0078" w14:textId="407F09C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1 16 35 35 30 30 25</w:t>
      </w:r>
    </w:p>
    <w:p w14:paraId="55EDE804" w14:textId="5D02B9E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1 17 35 35 35 35 35</w:t>
      </w:r>
    </w:p>
    <w:p w14:paraId="22EAB500" w14:textId="460D4B5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1 18 35 35 35 35 35</w:t>
      </w:r>
    </w:p>
    <w:p w14:paraId="212E88C9" w14:textId="7C62EEC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1 19 30 30 35 35 30</w:t>
      </w:r>
    </w:p>
    <w:p w14:paraId="11423AF3" w14:textId="2275233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1 20 40 40 40 50 40</w:t>
      </w:r>
    </w:p>
    <w:p w14:paraId="34DC2B09" w14:textId="3C287C4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1 21 40 40 40 40 40</w:t>
      </w:r>
    </w:p>
    <w:p w14:paraId="7D6BB8EE" w14:textId="0345E4A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1 22 55 55 50 50 50</w:t>
      </w:r>
    </w:p>
    <w:p w14:paraId="28A2794D" w14:textId="75B1A3E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1 23 45 55 45 50 45</w:t>
      </w:r>
    </w:p>
    <w:p w14:paraId="7C1435BE" w14:textId="32BF703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1 24 55 55 50 60 50</w:t>
      </w:r>
    </w:p>
    <w:p w14:paraId="2E5EB1C3" w14:textId="2D1F550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1 25 35 35 35 35 35</w:t>
      </w:r>
    </w:p>
    <w:p w14:paraId="01D64383" w14:textId="54AA364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1 26 35 35 35 35 35</w:t>
      </w:r>
    </w:p>
    <w:p w14:paraId="13E89883" w14:textId="560CB49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1 27 35 35 35 35 35</w:t>
      </w:r>
    </w:p>
    <w:p w14:paraId="5D2F9B9A" w14:textId="09549CEB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502 10 1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1 28 45 50 45 55 45</w:t>
      </w:r>
    </w:p>
    <w:p w14:paraId="067154C4" w14:textId="48E5BDB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1 29 40 40 40 35 40</w:t>
      </w:r>
    </w:p>
    <w:p w14:paraId="44CD934F" w14:textId="77BFD98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1 30 45 45 45 50 45</w:t>
      </w:r>
    </w:p>
    <w:p w14:paraId="1D9908B4" w14:textId="6BFEF78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1 31 40 40 40 50 40</w:t>
      </w:r>
    </w:p>
    <w:p w14:paraId="12EFB46A" w14:textId="12BAD0B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1 32 45 50 45 55 45</w:t>
      </w:r>
    </w:p>
    <w:p w14:paraId="10E903E1" w14:textId="411A137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1 33 40 40 40 40 40</w:t>
      </w:r>
    </w:p>
    <w:p w14:paraId="56467926" w14:textId="7FC5827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1 34 45 45 40 50 40</w:t>
      </w:r>
    </w:p>
    <w:p w14:paraId="68A2794C" w14:textId="07F90EE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1 35 55 50 45 50 45</w:t>
      </w:r>
    </w:p>
    <w:p w14:paraId="3C14584A" w14:textId="712C1E5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1 36 50 45 45 55 45</w:t>
      </w:r>
    </w:p>
    <w:p w14:paraId="738BD623" w14:textId="474FADD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1 37 50 50 50 55 50</w:t>
      </w:r>
    </w:p>
    <w:p w14:paraId="56A2F2F3" w14:textId="0FFEE4D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1 38 40 45 40 45 40</w:t>
      </w:r>
    </w:p>
    <w:p w14:paraId="444F4665" w14:textId="7B6A4FB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1 39 40 40 35 40 40</w:t>
      </w:r>
    </w:p>
    <w:p w14:paraId="304C5CAC" w14:textId="5A03147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1 40 50 50 50 45 50</w:t>
      </w:r>
    </w:p>
    <w:p w14:paraId="7C8BED00" w14:textId="7421131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1 41 55 50 50 60 50</w:t>
      </w:r>
    </w:p>
    <w:p w14:paraId="1F1013E2" w14:textId="3B118DC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1 42 40 40 40 40 40</w:t>
      </w:r>
    </w:p>
    <w:p w14:paraId="46D79ABF" w14:textId="539CED5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1 43 55 55 50 65 50</w:t>
      </w:r>
    </w:p>
    <w:p w14:paraId="58585C77" w14:textId="129C666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1 44 50 50 50 55 50</w:t>
      </w:r>
    </w:p>
    <w:p w14:paraId="50E01B38" w14:textId="404562E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1 45 45 45 45 50 45</w:t>
      </w:r>
    </w:p>
    <w:p w14:paraId="408112F4" w14:textId="2DBEB41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1 46 45 45 40 45 40</w:t>
      </w:r>
    </w:p>
    <w:p w14:paraId="32C0EBCA" w14:textId="772AB15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1 47 40 40 40 40 40</w:t>
      </w:r>
    </w:p>
    <w:p w14:paraId="2E22735C" w14:textId="739986D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1 48 35 35 35 40 35</w:t>
      </w:r>
    </w:p>
    <w:p w14:paraId="7AB05521" w14:textId="4B98199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1 49 50 50 50 55 50</w:t>
      </w:r>
    </w:p>
    <w:p w14:paraId="59BEC27B" w14:textId="225ED66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1 50 50 55 50 60 50</w:t>
      </w:r>
    </w:p>
    <w:p w14:paraId="0637CD51" w14:textId="7689F7C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1 51 35 35 35 35 35</w:t>
      </w:r>
    </w:p>
    <w:p w14:paraId="25CC4DBB" w14:textId="3A241A2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1 52 45 45 45 45 45</w:t>
      </w:r>
    </w:p>
    <w:p w14:paraId="29CEC658" w14:textId="451C848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1 53 40 40 40 45 40</w:t>
      </w:r>
    </w:p>
    <w:p w14:paraId="7C9BD56A" w14:textId="4679C6F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1 54 40 40 40 35 40</w:t>
      </w:r>
    </w:p>
    <w:p w14:paraId="01572D3C" w14:textId="476E45C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1 55 40 40 40 45 40</w:t>
      </w:r>
    </w:p>
    <w:p w14:paraId="086F15AA" w14:textId="71C978E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1 56 45 45 45 50 45</w:t>
      </w:r>
    </w:p>
    <w:p w14:paraId="289EDD72" w14:textId="362104A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1 57 50 50 50 50 50</w:t>
      </w:r>
    </w:p>
    <w:p w14:paraId="71A236B7" w14:textId="1CE78E6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1 58 45 50 45 55 45</w:t>
      </w:r>
    </w:p>
    <w:p w14:paraId="7719F9EF" w14:textId="233B56A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1 59 40 40 40 50 40</w:t>
      </w:r>
    </w:p>
    <w:p w14:paraId="3A963A30" w14:textId="4585A52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1 60 45 45 45 45 40</w:t>
      </w:r>
    </w:p>
    <w:p w14:paraId="304320B9" w14:textId="1A38C260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502 58 1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1 61 45 45 45 50 45</w:t>
      </w:r>
    </w:p>
    <w:p w14:paraId="1A4B3885" w14:textId="35221CD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1 62 45 45 45 45 45</w:t>
      </w:r>
    </w:p>
    <w:p w14:paraId="52C3FB97" w14:textId="51511FC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1 63 50 50 50 50 50</w:t>
      </w:r>
    </w:p>
    <w:p w14:paraId="4397AF50" w14:textId="40FBD33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1 64 40 40 40 40 40</w:t>
      </w:r>
    </w:p>
    <w:p w14:paraId="2D2D79A3" w14:textId="5E2CE5D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1 65 45 45 45 50 45</w:t>
      </w:r>
    </w:p>
    <w:p w14:paraId="44A0396E" w14:textId="42B6D65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1 66 40 40 40 45 40</w:t>
      </w:r>
    </w:p>
    <w:p w14:paraId="51C81B49" w14:textId="3E764DE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1 67 45 50 45 50 45</w:t>
      </w:r>
    </w:p>
    <w:p w14:paraId="04CB8FB2" w14:textId="62C3C3F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1 68 45 45 45 50 45</w:t>
      </w:r>
    </w:p>
    <w:p w14:paraId="105460C8" w14:textId="74F23D1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1 69 50 45 45 55 45</w:t>
      </w:r>
    </w:p>
    <w:p w14:paraId="10118637" w14:textId="1CE3DAA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1 70 45 45 45 45 45</w:t>
      </w:r>
    </w:p>
    <w:p w14:paraId="0B56B03E" w14:textId="4465818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502 69 1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1 71 45 45 45 55 45</w:t>
      </w:r>
    </w:p>
    <w:p w14:paraId="17B40036" w14:textId="4CD08165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502 71 1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1 72 35 40 40 35 40</w:t>
      </w:r>
    </w:p>
    <w:p w14:paraId="6F78C83E" w14:textId="1C91667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1 73 45 50 45 50 45</w:t>
      </w:r>
    </w:p>
    <w:p w14:paraId="07A6EE4F" w14:textId="52C2EFB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1 74 50 50 45 60 50</w:t>
      </w:r>
    </w:p>
    <w:p w14:paraId="2A1102E0" w14:textId="2CC9CBF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1 75 40 40 40 40 40</w:t>
      </w:r>
    </w:p>
    <w:p w14:paraId="69A80B5D" w14:textId="23DB236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1 76 40 40 45 45 40</w:t>
      </w:r>
    </w:p>
    <w:p w14:paraId="6EC8CD44" w14:textId="15E4518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1 77 45 45 40 45 40</w:t>
      </w:r>
    </w:p>
    <w:p w14:paraId="2877ABC8" w14:textId="19760B7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1 78 45 45 45 50 45</w:t>
      </w:r>
    </w:p>
    <w:p w14:paraId="1205D7B9" w14:textId="42855F8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1 79 45 45 45 55 45</w:t>
      </w:r>
    </w:p>
    <w:p w14:paraId="0531934D" w14:textId="6A18261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1 80 45 45 40 50 45</w:t>
      </w:r>
    </w:p>
    <w:p w14:paraId="59ECA233" w14:textId="2A04F26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502 00 1 0 2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00 35 35 25 50 25</w:t>
      </w:r>
    </w:p>
    <w:p w14:paraId="66176554" w14:textId="440F93D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2 01 45 40 45 40 45</w:t>
      </w:r>
    </w:p>
    <w:p w14:paraId="2A972973" w14:textId="6720054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2 02 35 40 40 40 40</w:t>
      </w:r>
    </w:p>
    <w:p w14:paraId="041DE3C4" w14:textId="4FE67D3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2 03 55 50 50 55 45</w:t>
      </w:r>
    </w:p>
    <w:p w14:paraId="09B79885" w14:textId="5898C663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502 11 1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2 04 60 65 50 55 55</w:t>
      </w:r>
    </w:p>
    <w:p w14:paraId="6362D046" w14:textId="2597AB0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2 05 35 35 40 45 40</w:t>
      </w:r>
    </w:p>
    <w:p w14:paraId="60DD02D7" w14:textId="0BA7171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2 06 40 40 35 45 45</w:t>
      </w:r>
    </w:p>
    <w:p w14:paraId="19C2E426" w14:textId="703E3AA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2 07 55 55 50 55 50</w:t>
      </w:r>
    </w:p>
    <w:p w14:paraId="64B74AD0" w14:textId="6042DE9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2 08 50 45 45 50 45</w:t>
      </w:r>
    </w:p>
    <w:p w14:paraId="66BDF290" w14:textId="4089EB3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2 09 55 50 50 45 45</w:t>
      </w:r>
    </w:p>
    <w:p w14:paraId="200F78D3" w14:textId="12CA1E5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2 10 35 35 45 40 35</w:t>
      </w:r>
    </w:p>
    <w:p w14:paraId="0C9AE975" w14:textId="49EEEEE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2 11 40 40 35 40 35</w:t>
      </w:r>
    </w:p>
    <w:p w14:paraId="2DFAE6D3" w14:textId="56FCB7D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2 12 50 45 45 55 45</w:t>
      </w:r>
    </w:p>
    <w:p w14:paraId="0D7604C5" w14:textId="3826B18A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502 01 1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2 13 60 70 55 60 50</w:t>
      </w:r>
    </w:p>
    <w:p w14:paraId="03A1C46C" w14:textId="68D5391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2 14 45 50 45 55 50</w:t>
      </w:r>
    </w:p>
    <w:p w14:paraId="6FF92851" w14:textId="27021FE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2 15 20 25 20 35 30</w:t>
      </w:r>
    </w:p>
    <w:p w14:paraId="448C9766" w14:textId="7566F63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2 16 05 10 25 25 25</w:t>
      </w:r>
    </w:p>
    <w:p w14:paraId="6098F427" w14:textId="3343871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2 17 40 45 35 45 45</w:t>
      </w:r>
    </w:p>
    <w:p w14:paraId="66DB5CAC" w14:textId="4A0A530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2 18 75 90 65 60 70</w:t>
      </w:r>
    </w:p>
    <w:p w14:paraId="087F30E4" w14:textId="3365587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2 19 10 10 15 05 20</w:t>
      </w:r>
    </w:p>
    <w:p w14:paraId="12835EB7" w14:textId="3CC385B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2 20 30 30 35 35 35</w:t>
      </w:r>
    </w:p>
    <w:p w14:paraId="54D55BAF" w14:textId="47CB581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2 21 45 45 45 45 45</w:t>
      </w:r>
    </w:p>
    <w:p w14:paraId="182B342D" w14:textId="1EDD564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2 22 70 75 70 65 55</w:t>
      </w:r>
    </w:p>
    <w:p w14:paraId="4C7D4F87" w14:textId="65729B8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2 23 65 60 50 55 50</w:t>
      </w:r>
    </w:p>
    <w:p w14:paraId="7E60DC2F" w14:textId="2FF2D70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2 24 60 70 65 60 50</w:t>
      </w:r>
    </w:p>
    <w:p w14:paraId="64EBF7B9" w14:textId="63757CB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502 05 1 1 </w:t>
      </w:r>
      <w:r w:rsidR="00580A98" w:rsidRPr="00580A98">
        <w:rPr>
          <w:rFonts w:ascii="Courier New" w:hAnsi="Courier New" w:cs="Courier New"/>
          <w:sz w:val="24"/>
          <w:szCs w:val="24"/>
        </w:rPr>
        <w:t>2 25 40 40 30 30 40</w:t>
      </w:r>
    </w:p>
    <w:p w14:paraId="4B8B6FC3" w14:textId="2D3E794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502 06 1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2 26 30 30 30 25 30</w:t>
      </w:r>
    </w:p>
    <w:p w14:paraId="3F4B79D6" w14:textId="4D4DD0A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2 27 35 30 30 45 35</w:t>
      </w:r>
    </w:p>
    <w:p w14:paraId="4D8DD318" w14:textId="59F64A4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2 28 65 65 55 55 55</w:t>
      </w:r>
    </w:p>
    <w:p w14:paraId="54E81D14" w14:textId="00E680D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2 29 40 40 40 45 40</w:t>
      </w:r>
    </w:p>
    <w:p w14:paraId="67B06E8A" w14:textId="3253AFA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2 30 55 55 50 60 50</w:t>
      </w:r>
    </w:p>
    <w:p w14:paraId="768DA202" w14:textId="0572FB6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2 31 45 45 45 40 40</w:t>
      </w:r>
    </w:p>
    <w:p w14:paraId="328D2CED" w14:textId="73E63F7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2 32 55 50 45 80 45</w:t>
      </w:r>
    </w:p>
    <w:p w14:paraId="6D013FDC" w14:textId="40DBEAD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2 33 35 35 35 45 40</w:t>
      </w:r>
    </w:p>
    <w:p w14:paraId="63FBCADD" w14:textId="1C0FA6F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2 34 50 50 45 55 50</w:t>
      </w:r>
    </w:p>
    <w:p w14:paraId="4DA26883" w14:textId="2DAF3E4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2 35 70 80 55 70 55</w:t>
      </w:r>
    </w:p>
    <w:p w14:paraId="6A903677" w14:textId="0D40E57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2 36 80 75 60 70 55</w:t>
      </w:r>
    </w:p>
    <w:p w14:paraId="39865B02" w14:textId="4B12633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502 23 1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2 37 90 60 50 65 50</w:t>
      </w:r>
    </w:p>
    <w:p w14:paraId="725E2527" w14:textId="0262433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2 38 40 35 40 40 40</w:t>
      </w:r>
    </w:p>
    <w:p w14:paraId="20C449AC" w14:textId="7F6C4B7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2 39 40 35 35 45 40</w:t>
      </w:r>
    </w:p>
    <w:p w14:paraId="254B12BE" w14:textId="6BF0207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2 40 95 95 90 65 80</w:t>
      </w:r>
    </w:p>
    <w:p w14:paraId="4C1AD2E6" w14:textId="7467C36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2 41 65 50 55 80 50</w:t>
      </w:r>
    </w:p>
    <w:p w14:paraId="3C198D28" w14:textId="2FAED67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2 42 40 35 40 35 40</w:t>
      </w:r>
    </w:p>
    <w:p w14:paraId="3B491BF0" w14:textId="34221E4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2 43 95 85 70 75 65</w:t>
      </w:r>
    </w:p>
    <w:p w14:paraId="7EC188F2" w14:textId="14784D6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2 44 45 45 45 65 45</w:t>
      </w:r>
    </w:p>
    <w:p w14:paraId="61AFA60C" w14:textId="0CFC9D5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2 45 40 40 40 50 45</w:t>
      </w:r>
    </w:p>
    <w:p w14:paraId="2A81F732" w14:textId="71A21E8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2 46 50 50 45 50 45</w:t>
      </w:r>
    </w:p>
    <w:p w14:paraId="56F51506" w14:textId="075E2C3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2 47 45 45 40 50 45</w:t>
      </w:r>
    </w:p>
    <w:p w14:paraId="13347B8C" w14:textId="587E2B6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2 48 40 40 35 40 40</w:t>
      </w:r>
    </w:p>
    <w:p w14:paraId="5F7460B5" w14:textId="07BE517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2 49 50 50 50 55 45</w:t>
      </w:r>
    </w:p>
    <w:p w14:paraId="0EAED819" w14:textId="5B3AB89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2 50 50 50 50 60 50</w:t>
      </w:r>
    </w:p>
    <w:p w14:paraId="64A4F07A" w14:textId="27CD280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2 51 40 35 35 40 35</w:t>
      </w:r>
    </w:p>
    <w:p w14:paraId="26AA5768" w14:textId="028B7A2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2 52 45 45 45 55 45</w:t>
      </w:r>
    </w:p>
    <w:p w14:paraId="6FE7F783" w14:textId="341DE65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2 53 40 40 45 45 45</w:t>
      </w:r>
    </w:p>
    <w:p w14:paraId="310F486A" w14:textId="41C118B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2 54 45 40 40 40 40</w:t>
      </w:r>
    </w:p>
    <w:p w14:paraId="3259CCAC" w14:textId="0381F16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2 55 50 45 50 55 50</w:t>
      </w:r>
    </w:p>
    <w:p w14:paraId="3A0DA4DF" w14:textId="0B8FA5E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2 56 35 35 35 40 35</w:t>
      </w:r>
    </w:p>
    <w:p w14:paraId="387AD64E" w14:textId="33831AB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2 57 50 50 45 50 45</w:t>
      </w:r>
    </w:p>
    <w:p w14:paraId="5B7C3943" w14:textId="37C9E5A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2 58 45 45 50 55 50</w:t>
      </w:r>
    </w:p>
    <w:p w14:paraId="47ADB1C1" w14:textId="50EE94E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2 59 45 40 40 45 45</w:t>
      </w:r>
    </w:p>
    <w:p w14:paraId="6D8920F6" w14:textId="2EAEBD2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2 60 50 50 45 50 45</w:t>
      </w:r>
    </w:p>
    <w:p w14:paraId="40C27421" w14:textId="42B4215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502 58 1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2 61 45 50 45 50 50</w:t>
      </w:r>
    </w:p>
    <w:p w14:paraId="7EEDEC14" w14:textId="45A096F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2 62 45 40 40 40 40</w:t>
      </w:r>
    </w:p>
    <w:p w14:paraId="0886B028" w14:textId="6C9E503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2 63 55 50 50 55 50</w:t>
      </w:r>
    </w:p>
    <w:p w14:paraId="3220AFCC" w14:textId="5CCA4B5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2 64 45 45 45 45 45</w:t>
      </w:r>
    </w:p>
    <w:p w14:paraId="2B04E09B" w14:textId="673F78C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2 65 40 40 45 25 35</w:t>
      </w:r>
    </w:p>
    <w:p w14:paraId="75295653" w14:textId="139A77F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2 66 40 35 35 45 40</w:t>
      </w:r>
    </w:p>
    <w:p w14:paraId="4DE19AF3" w14:textId="7009903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2 67 50 50 45 55 50</w:t>
      </w:r>
    </w:p>
    <w:p w14:paraId="63022C39" w14:textId="7482AD5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2 68 45 45 45 55 45</w:t>
      </w:r>
    </w:p>
    <w:p w14:paraId="65677FA4" w14:textId="54F4376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2 69 55 55 50 55 50</w:t>
      </w:r>
    </w:p>
    <w:p w14:paraId="4E9896DC" w14:textId="5A44293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2 70 45 50 45 60 50</w:t>
      </w:r>
    </w:p>
    <w:p w14:paraId="4EE05F6C" w14:textId="4A4E022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2 71 45 50 45 55 50</w:t>
      </w:r>
    </w:p>
    <w:p w14:paraId="10B9827C" w14:textId="38BA8B8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2 72 35 35 35 40 35</w:t>
      </w:r>
    </w:p>
    <w:p w14:paraId="37CF9721" w14:textId="60568E2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2 73 55 50 50 55 50</w:t>
      </w:r>
    </w:p>
    <w:p w14:paraId="31E59CCA" w14:textId="2ECB230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2 74 50 55 50 55 50</w:t>
      </w:r>
    </w:p>
    <w:p w14:paraId="50BCB604" w14:textId="7742246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2 75 55 50 45 60 50</w:t>
      </w:r>
    </w:p>
    <w:p w14:paraId="729F9FFA" w14:textId="0987D40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2 76 55 55 50 55 50</w:t>
      </w:r>
    </w:p>
    <w:p w14:paraId="70C92291" w14:textId="599B936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2 77 50 50 45 45 50</w:t>
      </w:r>
    </w:p>
    <w:p w14:paraId="6F40127A" w14:textId="35D396F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2 78 50 50 45 50 50</w:t>
      </w:r>
    </w:p>
    <w:p w14:paraId="0811D1A1" w14:textId="57BE947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2 79 40 45 45 50 45</w:t>
      </w:r>
    </w:p>
    <w:p w14:paraId="2EA3B1FB" w14:textId="0FC3473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2 80 45 50 45 45 50</w:t>
      </w:r>
    </w:p>
    <w:p w14:paraId="58EFAF44" w14:textId="73EBD0C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502 00 1 0</w:t>
      </w:r>
      <w:r w:rsidR="00BF3E23">
        <w:rPr>
          <w:rFonts w:ascii="Courier New" w:hAnsi="Courier New" w:cs="Courier New"/>
          <w:sz w:val="24"/>
          <w:szCs w:val="24"/>
        </w:rPr>
        <w:t xml:space="preserve">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00 35 35 20 50 20</w:t>
      </w:r>
    </w:p>
    <w:p w14:paraId="7E23AFAC" w14:textId="0C8B519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3 01 35 35 35 40 30</w:t>
      </w:r>
    </w:p>
    <w:p w14:paraId="3A174FDF" w14:textId="603673B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3 02 20 30 30 40 25</w:t>
      </w:r>
    </w:p>
    <w:p w14:paraId="2B5FF78D" w14:textId="208C23F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3 03 25 30 30 40 30</w:t>
      </w:r>
    </w:p>
    <w:p w14:paraId="1BA8B863" w14:textId="5D6BD22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3 04 75 80 65 75 50</w:t>
      </w:r>
    </w:p>
    <w:p w14:paraId="32B6717A" w14:textId="71E5EB2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3 05 40 40 30 35 30</w:t>
      </w:r>
    </w:p>
    <w:p w14:paraId="1C2C220D" w14:textId="4BDA8A2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3 06 40 35 35 50 40</w:t>
      </w:r>
    </w:p>
    <w:p w14:paraId="64230032" w14:textId="77A705D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3 07 40 40 40 40 30</w:t>
      </w:r>
    </w:p>
    <w:p w14:paraId="2DCB7633" w14:textId="2AA7648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3 08 30 35 35 40 35</w:t>
      </w:r>
    </w:p>
    <w:p w14:paraId="71825BEA" w14:textId="032C0DD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3 09 35 40 35 55 35</w:t>
      </w:r>
    </w:p>
    <w:p w14:paraId="310D1499" w14:textId="6D26AEC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3 10 20 30 30 35 30</w:t>
      </w:r>
    </w:p>
    <w:p w14:paraId="5DDBFD55" w14:textId="4B91314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3 11 20 20 15 25 25</w:t>
      </w:r>
    </w:p>
    <w:p w14:paraId="5B929838" w14:textId="264E21B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3 12 55 50 40 60 40</w:t>
      </w:r>
    </w:p>
    <w:p w14:paraId="21E67D3A" w14:textId="63945D0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502 01 1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3 13 40 45 35 45 40</w:t>
      </w:r>
    </w:p>
    <w:p w14:paraId="225EEE97" w14:textId="0AC828B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3 14 35 25 30 30 30</w:t>
      </w:r>
    </w:p>
    <w:p w14:paraId="2EF3EC80" w14:textId="58E72DA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3 15 35 35 30 40 35</w:t>
      </w:r>
    </w:p>
    <w:p w14:paraId="5EC4B594" w14:textId="27D4B44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3 16 40 35 30 40 35</w:t>
      </w:r>
    </w:p>
    <w:p w14:paraId="3B76C8C1" w14:textId="5C8782B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3 17 25 25 20 25 20</w:t>
      </w:r>
    </w:p>
    <w:p w14:paraId="570073B8" w14:textId="23CDEC5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3 18 55 50 40 50 45</w:t>
      </w:r>
    </w:p>
    <w:p w14:paraId="4764515B" w14:textId="744C74E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3 19 30 30 35 40 35</w:t>
      </w:r>
    </w:p>
    <w:p w14:paraId="6E91DF08" w14:textId="769D8CF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3 20 30 25 35 30 30</w:t>
      </w:r>
    </w:p>
    <w:p w14:paraId="6D2620FA" w14:textId="54040A4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3 21 40 40 35 40 35</w:t>
      </w:r>
    </w:p>
    <w:p w14:paraId="6ACC0663" w14:textId="638AF41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3 22 35 35 40 50 35</w:t>
      </w:r>
    </w:p>
    <w:p w14:paraId="301DEFA3" w14:textId="50BD6E0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3 23 40 40 40 45 40</w:t>
      </w:r>
    </w:p>
    <w:p w14:paraId="077F1ACF" w14:textId="013AD90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3 24 40 40 35 40 35</w:t>
      </w:r>
    </w:p>
    <w:p w14:paraId="32341B77" w14:textId="4BB8FE2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3 25 40 40 35 35 40</w:t>
      </w:r>
    </w:p>
    <w:p w14:paraId="140E7AC7" w14:textId="717408B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3 26 10 15 15 25 20</w:t>
      </w:r>
    </w:p>
    <w:p w14:paraId="0A88CFE8" w14:textId="55E28E0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3 27 15    20 05 20</w:t>
      </w:r>
    </w:p>
    <w:p w14:paraId="3D9C9FD1" w14:textId="39EE655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3 28 45 45 35 45 35</w:t>
      </w:r>
    </w:p>
    <w:p w14:paraId="3CABF908" w14:textId="04BB873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3 29 30 30 35 35 30</w:t>
      </w:r>
    </w:p>
    <w:p w14:paraId="2C7D7529" w14:textId="0E1DCFF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3 30 95 95 95 80 85</w:t>
      </w:r>
    </w:p>
    <w:p w14:paraId="640463C9" w14:textId="00D78A6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3 31 30 25 25 30 25</w:t>
      </w:r>
    </w:p>
    <w:p w14:paraId="1774F136" w14:textId="6B8F23C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3 32 35 30 30 40 30</w:t>
      </w:r>
    </w:p>
    <w:p w14:paraId="7C565A43" w14:textId="79401CB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3 33 45 40 35 50 40</w:t>
      </w:r>
    </w:p>
    <w:p w14:paraId="17D1BEA5" w14:textId="0FFE52B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3 34 30 40 30 25 30</w:t>
      </w:r>
    </w:p>
    <w:p w14:paraId="648B6E9F" w14:textId="6AB1638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3 35 50 55 50 65 45</w:t>
      </w:r>
    </w:p>
    <w:p w14:paraId="541FA9D2" w14:textId="7E1A431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3 36 40 40 45 45 45</w:t>
      </w:r>
    </w:p>
    <w:p w14:paraId="5DC2B1E2" w14:textId="67734DC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3 37 40 40 45 45 45</w:t>
      </w:r>
    </w:p>
    <w:p w14:paraId="112F07B7" w14:textId="22ECA54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3 38 45 45 35 40 35</w:t>
      </w:r>
    </w:p>
    <w:p w14:paraId="5447BE70" w14:textId="3043BBB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3 39 45 45 45 40 40</w:t>
      </w:r>
    </w:p>
    <w:p w14:paraId="5F61A90D" w14:textId="460EF45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3 40 30 35 30 30 30</w:t>
      </w:r>
    </w:p>
    <w:p w14:paraId="409F33CF" w14:textId="48EF5F6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3 41 99 99 99 90 99</w:t>
      </w:r>
    </w:p>
    <w:p w14:paraId="36936F1B" w14:textId="1824F86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3 42 35 40 35 35 35</w:t>
      </w:r>
    </w:p>
    <w:p w14:paraId="511A2FA8" w14:textId="7E09FA7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3 43 40 40 40 40 35</w:t>
      </w:r>
    </w:p>
    <w:p w14:paraId="74A3197E" w14:textId="06869E5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3 44 55 50 45 45 45</w:t>
      </w:r>
    </w:p>
    <w:p w14:paraId="3015F255" w14:textId="1F10CA1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3 45 35 35 40 40 35</w:t>
      </w:r>
    </w:p>
    <w:p w14:paraId="54FE6E96" w14:textId="36E960D6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502 33 1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3 46 35 30 30 30 30</w:t>
      </w:r>
    </w:p>
    <w:p w14:paraId="3FE543D0" w14:textId="2ADB0E3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3 47 25 30 25 25 25</w:t>
      </w:r>
    </w:p>
    <w:p w14:paraId="59675BCD" w14:textId="38AC5CA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3 48 10 15 15 15 15</w:t>
      </w:r>
    </w:p>
    <w:p w14:paraId="6D39AE1F" w14:textId="523037E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3 49 45 50 40 45 40</w:t>
      </w:r>
    </w:p>
    <w:p w14:paraId="58D9D59E" w14:textId="16FFB43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3 50 25 30 25 25 25</w:t>
      </w:r>
    </w:p>
    <w:p w14:paraId="37E50011" w14:textId="542D9C4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3 51 20 25 25 35 30</w:t>
      </w:r>
    </w:p>
    <w:p w14:paraId="674054B4" w14:textId="3623595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3 52 25 25 20 25 20</w:t>
      </w:r>
    </w:p>
    <w:p w14:paraId="29FE7700" w14:textId="6A466A2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3 53 55 50 45 50 45</w:t>
      </w:r>
    </w:p>
    <w:p w14:paraId="22280D46" w14:textId="67CA3C5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3 54 45 45 40 50 45</w:t>
      </w:r>
    </w:p>
    <w:p w14:paraId="7591FAD6" w14:textId="3C93DBE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3 55 35 35 30 35 30</w:t>
      </w:r>
    </w:p>
    <w:p w14:paraId="7C50DDB9" w14:textId="40FB8E0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3 56 35 30 35 30 30</w:t>
      </w:r>
    </w:p>
    <w:p w14:paraId="4556F752" w14:textId="5B6C098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3 57 40 40 45 45 40</w:t>
      </w:r>
    </w:p>
    <w:p w14:paraId="345ADB08" w14:textId="1887A22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3 58 40 35 35 40 35</w:t>
      </w:r>
    </w:p>
    <w:p w14:paraId="1C919E5F" w14:textId="72015A9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3 59 35 35 40 40 35</w:t>
      </w:r>
    </w:p>
    <w:p w14:paraId="19755B89" w14:textId="0B6270D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3 60 35 35 35 40 35</w:t>
      </w:r>
    </w:p>
    <w:p w14:paraId="46455303" w14:textId="6FB3025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3 61 45 50 40 45 45</w:t>
      </w:r>
    </w:p>
    <w:p w14:paraId="6C8E756D" w14:textId="3B76904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3 62 50 50 50 50 50</w:t>
      </w:r>
    </w:p>
    <w:p w14:paraId="303BC08C" w14:textId="38C533E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3 63 20 20 15 15 20</w:t>
      </w:r>
    </w:p>
    <w:p w14:paraId="7F568EB3" w14:textId="20BB562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3 64 20 20 20 25 20</w:t>
      </w:r>
    </w:p>
    <w:p w14:paraId="36AD730C" w14:textId="3EDB9B4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3 65 30 35 40 40 35</w:t>
      </w:r>
    </w:p>
    <w:p w14:paraId="37235D51" w14:textId="0B34CCC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3 66 40 40 40 40 40</w:t>
      </w:r>
    </w:p>
    <w:p w14:paraId="62BFAA9D" w14:textId="4E49828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3 67 40 35 35 40 30</w:t>
      </w:r>
    </w:p>
    <w:p w14:paraId="6E014018" w14:textId="4B18AEA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3 68 50 40 35 45 40</w:t>
      </w:r>
    </w:p>
    <w:p w14:paraId="4104CA9C" w14:textId="3FE6FF0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3 69 50 55 45 50 45</w:t>
      </w:r>
    </w:p>
    <w:p w14:paraId="6FDDA01B" w14:textId="65A84D2D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502 68 1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3 70 45 45 40 50 45</w:t>
      </w:r>
    </w:p>
    <w:p w14:paraId="2454190E" w14:textId="5FEAA2A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3 71 40 40 35 35 35</w:t>
      </w:r>
    </w:p>
    <w:p w14:paraId="495201A1" w14:textId="086726A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3 72 35 35 30 35 30</w:t>
      </w:r>
    </w:p>
    <w:p w14:paraId="6A156BA1" w14:textId="096DCCB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3 73 40 40 35 45 40</w:t>
      </w:r>
    </w:p>
    <w:p w14:paraId="52CF0024" w14:textId="19B6E61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3 74 40 45 40 45 40</w:t>
      </w:r>
    </w:p>
    <w:p w14:paraId="6A453A32" w14:textId="2A1E6AF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3 75 35 35 30 35 30</w:t>
      </w:r>
    </w:p>
    <w:p w14:paraId="7CD67730" w14:textId="4DFA085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3 76 35 40 40 45 40</w:t>
      </w:r>
    </w:p>
    <w:p w14:paraId="4AA76346" w14:textId="0210F9AB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502 77 1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3 77 50 55 45 50 45</w:t>
      </w:r>
    </w:p>
    <w:p w14:paraId="12985192" w14:textId="14FDB91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3 78 40 35 35 40 35</w:t>
      </w:r>
    </w:p>
    <w:p w14:paraId="787DF90B" w14:textId="42B0EAE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3 79 45 50 45 40 40</w:t>
      </w:r>
    </w:p>
    <w:p w14:paraId="24E7F2D7" w14:textId="189623D0" w:rsidR="00580A98" w:rsidRDefault="00A0117F" w:rsidP="000D5A7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3 80 35 35 40 35 35</w:t>
      </w:r>
    </w:p>
    <w:p w14:paraId="17D6E961" w14:textId="6A42B80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00 50 35 35 55 35</w:t>
      </w:r>
    </w:p>
    <w:p w14:paraId="2AC3DDD2" w14:textId="28029EA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1 01 60 60 60 60 60</w:t>
      </w:r>
    </w:p>
    <w:p w14:paraId="372181E1" w14:textId="24E2130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1 02 45 40 40 50 35</w:t>
      </w:r>
    </w:p>
    <w:p w14:paraId="1B805E3F" w14:textId="1F9A5C81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503 09 1 </w:t>
      </w:r>
      <w:r w:rsidR="00CE096C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1 03 35 35 35 45 35</w:t>
      </w:r>
    </w:p>
    <w:p w14:paraId="26AC51A2" w14:textId="47B5EF8D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503 11 1 </w:t>
      </w:r>
      <w:r w:rsidR="00CE096C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1 04 45 50 40 40 40</w:t>
      </w:r>
    </w:p>
    <w:p w14:paraId="3BC476EA" w14:textId="7148953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1 05 30 30 30 30 35</w:t>
      </w:r>
    </w:p>
    <w:p w14:paraId="7B12B849" w14:textId="70F9F5D2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1 06 35 35 40 40 40</w:t>
      </w:r>
    </w:p>
    <w:p w14:paraId="1834BB16" w14:textId="1954355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1 07 30 30 20 25 25</w:t>
      </w:r>
    </w:p>
    <w:p w14:paraId="39FA0A7E" w14:textId="493B54B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1 08 30 30 30 35 30</w:t>
      </w:r>
    </w:p>
    <w:p w14:paraId="487152E6" w14:textId="5784461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1 09 35 35 30 30 30</w:t>
      </w:r>
    </w:p>
    <w:p w14:paraId="3E861433" w14:textId="1D70A26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1 10 15 15 20 20 15</w:t>
      </w:r>
    </w:p>
    <w:p w14:paraId="38C1CFC7" w14:textId="6B704E3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1 11 30 30 25 30 25</w:t>
      </w:r>
    </w:p>
    <w:p w14:paraId="7E4CEAAB" w14:textId="22F8E39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1 12 50 50</w:t>
      </w:r>
    </w:p>
    <w:p w14:paraId="67D3991B" w14:textId="7893B73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1 13 35 35 25 35 30</w:t>
      </w:r>
    </w:p>
    <w:p w14:paraId="3BA58BBB" w14:textId="70B5842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1 14 45 50 45 60 35</w:t>
      </w:r>
    </w:p>
    <w:p w14:paraId="58EE667D" w14:textId="54BE162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1 15 40 40 40 55 40</w:t>
      </w:r>
    </w:p>
    <w:p w14:paraId="4CDEB648" w14:textId="7D1DB84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1 16 40 40 30 35 35</w:t>
      </w:r>
    </w:p>
    <w:p w14:paraId="1703BF13" w14:textId="05B6BA0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1 17 50 50 50 60 50</w:t>
      </w:r>
    </w:p>
    <w:p w14:paraId="05C60A5B" w14:textId="1B0CFAE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1 18 45 45 30 30 35</w:t>
      </w:r>
    </w:p>
    <w:p w14:paraId="1987FF5B" w14:textId="0899880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1 19 35 35 20 20 20</w:t>
      </w:r>
    </w:p>
    <w:p w14:paraId="115C05AD" w14:textId="3BABAEA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1 20 45 40 40 45 45</w:t>
      </w:r>
    </w:p>
    <w:p w14:paraId="1252797E" w14:textId="2B7CF19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1 21 50 40 40 50 40</w:t>
      </w:r>
    </w:p>
    <w:p w14:paraId="010BA0BB" w14:textId="49ABE24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503 38 1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1 22 60 60 55 65 55</w:t>
      </w:r>
    </w:p>
    <w:p w14:paraId="3621E420" w14:textId="37D0D0E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1 23 55 55 35 55 35</w:t>
      </w:r>
    </w:p>
    <w:p w14:paraId="4D397053" w14:textId="5B3866A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1 24 50 50 40 60 30</w:t>
      </w:r>
    </w:p>
    <w:p w14:paraId="2F96F725" w14:textId="5003DE2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1 25 40 35 40 40 35</w:t>
      </w:r>
    </w:p>
    <w:p w14:paraId="4D941BDC" w14:textId="0A972F5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1 26 40 40 40 55 45</w:t>
      </w:r>
    </w:p>
    <w:p w14:paraId="45FDA375" w14:textId="4DC320E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1 27 35 35 30 35 30</w:t>
      </w:r>
    </w:p>
    <w:p w14:paraId="2E74A5DB" w14:textId="5B23D49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1 28 70 70 65 70 70</w:t>
      </w:r>
    </w:p>
    <w:p w14:paraId="4C0BA10B" w14:textId="7AA4025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1 29 35 35 30 50 35</w:t>
      </w:r>
    </w:p>
    <w:p w14:paraId="752DFEB5" w14:textId="3421B54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1 30 50 50 50 50 50</w:t>
      </w:r>
    </w:p>
    <w:p w14:paraId="00914C2F" w14:textId="6E8174D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1 31 60 60 55 60 60</w:t>
      </w:r>
    </w:p>
    <w:p w14:paraId="6124663D" w14:textId="17D10E4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503 17 1 2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1 32 45 40 30 55 30</w:t>
      </w:r>
    </w:p>
    <w:p w14:paraId="4C7310B8" w14:textId="77ECF2D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1 33 35 35 30 25 30</w:t>
      </w:r>
    </w:p>
    <w:p w14:paraId="755550FC" w14:textId="2EF28A7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1 34 55 55 45 40 40</w:t>
      </w:r>
    </w:p>
    <w:p w14:paraId="6510D432" w14:textId="4E275E1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1 35 65 65 55 60 50</w:t>
      </w:r>
    </w:p>
    <w:p w14:paraId="51A97DB8" w14:textId="43BE344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1 36 50 50 50 45 45</w:t>
      </w:r>
    </w:p>
    <w:p w14:paraId="6E48E9D6" w14:textId="316191E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1 37 55 55 55 60 60</w:t>
      </w:r>
    </w:p>
    <w:p w14:paraId="7E3FA974" w14:textId="6D44FAC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1 38 60 60 85 70 75</w:t>
      </w:r>
    </w:p>
    <w:p w14:paraId="6B54CAF0" w14:textId="2E5BEDE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1 39 50 50 45 45 40</w:t>
      </w:r>
    </w:p>
    <w:p w14:paraId="2EFA4682" w14:textId="48CF299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1 40 45 40 30 40 35</w:t>
      </w:r>
    </w:p>
    <w:p w14:paraId="526FC3AA" w14:textId="13A7F07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1 41 70 75 65 75 65</w:t>
      </w:r>
    </w:p>
    <w:p w14:paraId="24B233D1" w14:textId="17CBC0B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1 42 40 40 30 35 30</w:t>
      </w:r>
    </w:p>
    <w:p w14:paraId="637A9158" w14:textId="6DD304A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1 43 50 50 50 60 50</w:t>
      </w:r>
    </w:p>
    <w:p w14:paraId="7026D48D" w14:textId="158BAA9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1 44 55 55 45 55 50</w:t>
      </w:r>
    </w:p>
    <w:p w14:paraId="1CB52188" w14:textId="0998D3E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1 45 65 65 60 65 60</w:t>
      </w:r>
    </w:p>
    <w:p w14:paraId="6BD41F11" w14:textId="330CC140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503 33 1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1 46 55 55 50 55 50</w:t>
      </w:r>
    </w:p>
    <w:p w14:paraId="43B8C603" w14:textId="455E3B7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1 47 40 40 65 70 60</w:t>
      </w:r>
    </w:p>
    <w:p w14:paraId="22913E3A" w14:textId="7AB587D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1 48 55 55 55 60 55</w:t>
      </w:r>
    </w:p>
    <w:p w14:paraId="390D0871" w14:textId="227B845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1 49 55 55 55 60 50</w:t>
      </w:r>
    </w:p>
    <w:p w14:paraId="4409BAEE" w14:textId="775E802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1 50 45 45 40 50 40</w:t>
      </w:r>
    </w:p>
    <w:p w14:paraId="44551B2C" w14:textId="207574A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1 51 40 40 35 35 35</w:t>
      </w:r>
    </w:p>
    <w:p w14:paraId="1000313E" w14:textId="29DDFD2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1 52 50 50 45 65 45</w:t>
      </w:r>
    </w:p>
    <w:p w14:paraId="726DCB39" w14:textId="387EA54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1 53 40 40 35 40 35</w:t>
      </w:r>
    </w:p>
    <w:p w14:paraId="791A3048" w14:textId="56817B0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1 54 40 40 40 50 40</w:t>
      </w:r>
    </w:p>
    <w:p w14:paraId="7CBB2D9E" w14:textId="606D064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1 55 35 35 35 30 30</w:t>
      </w:r>
    </w:p>
    <w:p w14:paraId="33D20328" w14:textId="1707B3C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1 56 50 50 45 50 40</w:t>
      </w:r>
    </w:p>
    <w:p w14:paraId="1ACFD9A5" w14:textId="31D1274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1 57 50 50 45 40 40</w:t>
      </w:r>
    </w:p>
    <w:p w14:paraId="32DD46B0" w14:textId="0BDA079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1 58 50 55 50 60 55</w:t>
      </w:r>
    </w:p>
    <w:p w14:paraId="6DEDAD2B" w14:textId="2ABA798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1 59 30 30 30 30 30</w:t>
      </w:r>
    </w:p>
    <w:p w14:paraId="521945A7" w14:textId="5FF41D3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1 60 45 45 35 45 40</w:t>
      </w:r>
    </w:p>
    <w:p w14:paraId="2E91FB66" w14:textId="659601E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1 61 40 40 35 35 35</w:t>
      </w:r>
    </w:p>
    <w:p w14:paraId="316648D4" w14:textId="5E27A43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1 62 45 45 35 30 30</w:t>
      </w:r>
    </w:p>
    <w:p w14:paraId="3C04BF83" w14:textId="0F9BAAF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1 63 40 40 30 30 30</w:t>
      </w:r>
    </w:p>
    <w:p w14:paraId="1D33DDE8" w14:textId="507BB68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1 64 50 50 45 55 45</w:t>
      </w:r>
    </w:p>
    <w:p w14:paraId="69D4D489" w14:textId="540C36C2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1 65 40 45 40 30 30</w:t>
      </w:r>
    </w:p>
    <w:p w14:paraId="24EA8202" w14:textId="7D79DAF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1 66 35 35 30 25 25</w:t>
      </w:r>
    </w:p>
    <w:p w14:paraId="538A5254" w14:textId="1621D12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1 67 50 50 45 40 50</w:t>
      </w:r>
    </w:p>
    <w:p w14:paraId="7C8544EB" w14:textId="1E2110B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1 68 40 40 40 40 35</w:t>
      </w:r>
    </w:p>
    <w:p w14:paraId="1FB1D47F" w14:textId="4FD618B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1 69 55 55 45 50 55</w:t>
      </w:r>
    </w:p>
    <w:p w14:paraId="0431DFFC" w14:textId="2ABB9FF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1 70 35 35 30 30 35</w:t>
      </w:r>
    </w:p>
    <w:p w14:paraId="086A83D8" w14:textId="39E2F28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1 71 60 45 45 30 45</w:t>
      </w:r>
    </w:p>
    <w:p w14:paraId="795098E8" w14:textId="00049AF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1 72 40 40 40 35 35</w:t>
      </w:r>
    </w:p>
    <w:p w14:paraId="2406F943" w14:textId="2270DD1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1 73 40 40 35 45 30</w:t>
      </w:r>
    </w:p>
    <w:p w14:paraId="3A955848" w14:textId="25ADE20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1 74 60 60 55 60 45</w:t>
      </w:r>
    </w:p>
    <w:p w14:paraId="0E688CF0" w14:textId="6FC3B35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1 75 45 50 30 30 30</w:t>
      </w:r>
    </w:p>
    <w:p w14:paraId="5BF3914D" w14:textId="1F4EC71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503 75 1 2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1 76 45 45 40 55 40</w:t>
      </w:r>
    </w:p>
    <w:p w14:paraId="2A1A2711" w14:textId="34B6BB9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1 77 35 35 30 60 30</w:t>
      </w:r>
    </w:p>
    <w:p w14:paraId="485986D3" w14:textId="6F3C0E4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1 78 45 45 45 50 45</w:t>
      </w:r>
    </w:p>
    <w:p w14:paraId="2D9629B7" w14:textId="346FC1A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503 79 1 </w:t>
      </w:r>
      <w:r w:rsidR="00CE096C">
        <w:rPr>
          <w:rFonts w:ascii="Courier New" w:hAnsi="Courier New" w:cs="Courier New"/>
          <w:sz w:val="24"/>
          <w:szCs w:val="24"/>
        </w:rPr>
        <w:t xml:space="preserve">2 </w:t>
      </w:r>
      <w:r w:rsidRPr="00580A98">
        <w:rPr>
          <w:rFonts w:ascii="Courier New" w:hAnsi="Courier New" w:cs="Courier New"/>
          <w:sz w:val="24"/>
          <w:szCs w:val="24"/>
        </w:rPr>
        <w:t>1 79 55 55 50 45 50</w:t>
      </w:r>
    </w:p>
    <w:p w14:paraId="74CB1BE2" w14:textId="6DFD95F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503 80 1 2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1 80 40 40 35 35 35</w:t>
      </w:r>
    </w:p>
    <w:p w14:paraId="2EF9951A" w14:textId="7718ADD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503 00 1 </w:t>
      </w:r>
      <w:r w:rsidR="00CE096C">
        <w:rPr>
          <w:rFonts w:ascii="Courier New" w:hAnsi="Courier New" w:cs="Courier New"/>
          <w:sz w:val="24"/>
          <w:szCs w:val="24"/>
        </w:rPr>
        <w:t>0</w:t>
      </w:r>
      <w:r w:rsidR="00BF3E23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00 50 40 35 75 35</w:t>
      </w:r>
    </w:p>
    <w:p w14:paraId="37D9E4C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503 02 1 1 2 01 60 60 50 50 50</w:t>
      </w:r>
    </w:p>
    <w:p w14:paraId="3D2A9A6F" w14:textId="7B2121C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2 02 35 35 35 40 35</w:t>
      </w:r>
    </w:p>
    <w:p w14:paraId="26735CA2" w14:textId="146E219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2 03 50 40 40 65 40</w:t>
      </w:r>
    </w:p>
    <w:p w14:paraId="32B57131" w14:textId="1E0ACA8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2 04 70 80 65 70 60</w:t>
      </w:r>
    </w:p>
    <w:p w14:paraId="75C4436F" w14:textId="24AB57E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2 05 20 20 15 20 20</w:t>
      </w:r>
    </w:p>
    <w:p w14:paraId="055BE2FA" w14:textId="4FDF104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2 06 40 35 35 40 30</w:t>
      </w:r>
    </w:p>
    <w:p w14:paraId="311F48CB" w14:textId="4A9E276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2 07 45 45 35 50 35</w:t>
      </w:r>
    </w:p>
    <w:p w14:paraId="18386186" w14:textId="32AAD3F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2 08 60 60 55 70 60</w:t>
      </w:r>
    </w:p>
    <w:p w14:paraId="460219FC" w14:textId="1F268D6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2 09 60 60 60 55 55</w:t>
      </w:r>
    </w:p>
    <w:p w14:paraId="59ABBD40" w14:textId="188196A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2 10 10 10 10 10 10</w:t>
      </w:r>
    </w:p>
    <w:p w14:paraId="2C881EE3" w14:textId="4E4B193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2 11 30 30 30 30 30</w:t>
      </w:r>
    </w:p>
    <w:p w14:paraId="7D15ADBF" w14:textId="7C81348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2 12 75 75 65 65 60</w:t>
      </w:r>
    </w:p>
    <w:p w14:paraId="43B77CEF" w14:textId="7F5A866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2 13 35 40 35 45 35</w:t>
      </w:r>
    </w:p>
    <w:p w14:paraId="7140C319" w14:textId="79E5CF3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2 14 55 50 45 55 35</w:t>
      </w:r>
    </w:p>
    <w:p w14:paraId="5C8993F6" w14:textId="79DD4A9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2 15 40 45 35 40 35</w:t>
      </w:r>
    </w:p>
    <w:p w14:paraId="24FE2434" w14:textId="3040679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2 16 10 10 10 25 10</w:t>
      </w:r>
    </w:p>
    <w:p w14:paraId="44BF9E94" w14:textId="7021E5E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2 17 40 40 35 30 30</w:t>
      </w:r>
    </w:p>
    <w:p w14:paraId="06337CBE" w14:textId="5CE907D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2 18 90 95 80 80 80</w:t>
      </w:r>
    </w:p>
    <w:p w14:paraId="00454ADC" w14:textId="5D1E90C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2 19 35 30 25 25 25</w:t>
      </w:r>
    </w:p>
    <w:p w14:paraId="7D55987C" w14:textId="7ECDE22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2 20 35 35 35 35 35</w:t>
      </w:r>
    </w:p>
    <w:p w14:paraId="57C7C096" w14:textId="18AFE47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2 21 40 45 35 50 35</w:t>
      </w:r>
    </w:p>
    <w:p w14:paraId="2534262B" w14:textId="64F4DB1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503 38 1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2 22 85 80 80 80 80</w:t>
      </w:r>
    </w:p>
    <w:p w14:paraId="5CA8F3C5" w14:textId="7934A19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2 23 70 60 50 70 50</w:t>
      </w:r>
    </w:p>
    <w:p w14:paraId="589CB697" w14:textId="78CAB44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2 24 65 65 60 60 55</w:t>
      </w:r>
    </w:p>
    <w:p w14:paraId="0F159986" w14:textId="6088117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2 25 35 35 30 40 30</w:t>
      </w:r>
    </w:p>
    <w:p w14:paraId="4AAF54EA" w14:textId="00A5E28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2 26 75 70 55 60 55</w:t>
      </w:r>
    </w:p>
    <w:p w14:paraId="4359676E" w14:textId="75A8584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2 27 25 25 30 50 25</w:t>
      </w:r>
    </w:p>
    <w:p w14:paraId="57E1B94E" w14:textId="33E1750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2 28 60 60 50 70 40</w:t>
      </w:r>
    </w:p>
    <w:p w14:paraId="098ED715" w14:textId="181CEDE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2 29 40 40 40 40 40</w:t>
      </w:r>
    </w:p>
    <w:p w14:paraId="47DDE9C4" w14:textId="4BE865A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2 30 65 65 50 45 55</w:t>
      </w:r>
    </w:p>
    <w:p w14:paraId="275DD354" w14:textId="4588F47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2 31 55 55 45 50 45</w:t>
      </w:r>
    </w:p>
    <w:p w14:paraId="55811029" w14:textId="5CF60A0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2 32 40 35 30 40 30</w:t>
      </w:r>
    </w:p>
    <w:p w14:paraId="5355DC25" w14:textId="27EA705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2 33 15 10 10 20 10</w:t>
      </w:r>
    </w:p>
    <w:p w14:paraId="1FEB5CD2" w14:textId="4361777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2 34 40 45 30 50 30</w:t>
      </w:r>
    </w:p>
    <w:p w14:paraId="2354B4EA" w14:textId="3066EBF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2 35 50 50 40 40 35</w:t>
      </w:r>
    </w:p>
    <w:p w14:paraId="03AD3992" w14:textId="11E88B7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2 36 90 95 70 75 60</w:t>
      </w:r>
    </w:p>
    <w:p w14:paraId="2786513C" w14:textId="109E0C1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2 37 60 60 60 65 60</w:t>
      </w:r>
    </w:p>
    <w:p w14:paraId="66E7314D" w14:textId="21850B9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2 38 60 55 50 40 50</w:t>
      </w:r>
    </w:p>
    <w:p w14:paraId="4E5B5441" w14:textId="1E59591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503 25 1 2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2 39 55 55 55 55 55</w:t>
      </w:r>
    </w:p>
    <w:p w14:paraId="20BC1011" w14:textId="310C6F4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2 40 40 30 30 30 30</w:t>
      </w:r>
    </w:p>
    <w:p w14:paraId="69C11678" w14:textId="4B4E5A0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2 41 80 70 60 65 60</w:t>
      </w:r>
    </w:p>
    <w:p w14:paraId="2F87DF93" w14:textId="18E4B71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2 42 40 40 40 60 40</w:t>
      </w:r>
    </w:p>
    <w:p w14:paraId="0A98C60D" w14:textId="4CE5049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2 43 70 65 55 60 55</w:t>
      </w:r>
    </w:p>
    <w:p w14:paraId="21F28451" w14:textId="2DDC127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2 44 60 55 45 50 45</w:t>
      </w:r>
    </w:p>
    <w:p w14:paraId="6FCAD59D" w14:textId="5A1E0A3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2 45 60 60 75 70 75</w:t>
      </w:r>
    </w:p>
    <w:p w14:paraId="5371DF18" w14:textId="6496E10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2 46 75 75 70 65 65</w:t>
      </w:r>
    </w:p>
    <w:p w14:paraId="52888DAF" w14:textId="35C14A4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2 47 60 55 45 55 50</w:t>
      </w:r>
    </w:p>
    <w:p w14:paraId="5BB056FA" w14:textId="7CEB5BF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2 48 75 75 75 75 60</w:t>
      </w:r>
    </w:p>
    <w:p w14:paraId="17059DF3" w14:textId="18507C2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2 49 40 40 35 35 35</w:t>
      </w:r>
    </w:p>
    <w:p w14:paraId="4D8920AF" w14:textId="125EDAF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2 50 60 65 55 60 55</w:t>
      </w:r>
    </w:p>
    <w:p w14:paraId="20B7B643" w14:textId="73720DB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2 51 40 40 35 35 35</w:t>
      </w:r>
    </w:p>
    <w:p w14:paraId="42D7F644" w14:textId="5810B68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2 52 45 50 40 50 40</w:t>
      </w:r>
    </w:p>
    <w:p w14:paraId="720F64F1" w14:textId="7FFBC02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2 53 45 40 40 50 40</w:t>
      </w:r>
    </w:p>
    <w:p w14:paraId="53A07460" w14:textId="4FB093D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2 54 45 45 45 35 35</w:t>
      </w:r>
    </w:p>
    <w:p w14:paraId="4D9D6668" w14:textId="5B17BD8E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503 49 1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2 55 40 40 40 35 40</w:t>
      </w:r>
    </w:p>
    <w:p w14:paraId="2A6E9453" w14:textId="1A1C20A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</w:t>
      </w:r>
    </w:p>
    <w:p w14:paraId="6F3D073F" w14:textId="47D2B76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2 57 35 35 35 35 30</w:t>
      </w:r>
    </w:p>
    <w:p w14:paraId="134BE696" w14:textId="1EE6788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2 58 55 55 50 60 45</w:t>
      </w:r>
    </w:p>
    <w:p w14:paraId="61D9D524" w14:textId="10CCB12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2 59 10 05 05 10 05</w:t>
      </w:r>
    </w:p>
    <w:p w14:paraId="7CD2BF4F" w14:textId="3A7099B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2 60 45 45 40 45 40</w:t>
      </w:r>
    </w:p>
    <w:p w14:paraId="3C0235DB" w14:textId="2F281EE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2 61 35 35 30 25 25</w:t>
      </w:r>
    </w:p>
    <w:p w14:paraId="3BD8EBA6" w14:textId="0D2DB35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2 62 50 50 40 40 40</w:t>
      </w:r>
    </w:p>
    <w:p w14:paraId="0BD51806" w14:textId="061396A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2 63 45 45</w:t>
      </w:r>
    </w:p>
    <w:p w14:paraId="0907540F" w14:textId="423AAE1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503 61 1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2 64 40 40 35 35 30</w:t>
      </w:r>
    </w:p>
    <w:p w14:paraId="79306790" w14:textId="0A64500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2 65 50 50 45 35 45</w:t>
      </w:r>
    </w:p>
    <w:p w14:paraId="5101EE48" w14:textId="4EF4F59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</w:t>
      </w:r>
    </w:p>
    <w:p w14:paraId="521F1A72" w14:textId="52C8672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2 67 40 45 40 40 40</w:t>
      </w:r>
    </w:p>
    <w:p w14:paraId="0E465C89" w14:textId="102F971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2 68 55 50 50 50 50</w:t>
      </w:r>
    </w:p>
    <w:p w14:paraId="3C58B46F" w14:textId="4002BEA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2 69 60 60 55 60 55</w:t>
      </w:r>
    </w:p>
    <w:p w14:paraId="320ED6CC" w14:textId="386693D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2 70 45 40 40 45 40</w:t>
      </w:r>
    </w:p>
    <w:p w14:paraId="7E532D18" w14:textId="697A889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2 71 50 50 40 35 40</w:t>
      </w:r>
    </w:p>
    <w:p w14:paraId="57F5DB84" w14:textId="57CC6B0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2 72 20 20 20 20 20</w:t>
      </w:r>
    </w:p>
    <w:p w14:paraId="0DF34314" w14:textId="59E921A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2 73 60 60 45 60 45</w:t>
      </w:r>
    </w:p>
    <w:p w14:paraId="48610DDD" w14:textId="79D8B122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2 74 60 55 40 40 40</w:t>
      </w:r>
    </w:p>
    <w:p w14:paraId="4E5DA895" w14:textId="55D8418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2 75 55 55 45 40 50</w:t>
      </w:r>
    </w:p>
    <w:p w14:paraId="7A193909" w14:textId="7D6BDF0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2 76 40 40 30 30 30</w:t>
      </w:r>
    </w:p>
    <w:p w14:paraId="34AE1777" w14:textId="226CDE7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2 77 40 40 35 35 35</w:t>
      </w:r>
    </w:p>
    <w:p w14:paraId="15C6FA30" w14:textId="17DE02F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</w:t>
      </w:r>
    </w:p>
    <w:p w14:paraId="0D78C1A2" w14:textId="1BC5712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2 79 45 40 40 45 40</w:t>
      </w:r>
    </w:p>
    <w:p w14:paraId="6CA90E2F" w14:textId="02D41D7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503 80 1 2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2 80 60 60 40 35 50</w:t>
      </w:r>
    </w:p>
    <w:p w14:paraId="2C9212F7" w14:textId="03BEBAA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503 00 1 0</w:t>
      </w:r>
      <w:r w:rsidR="00BF3E23">
        <w:rPr>
          <w:rFonts w:ascii="Courier New" w:hAnsi="Courier New" w:cs="Courier New"/>
          <w:sz w:val="24"/>
          <w:szCs w:val="24"/>
        </w:rPr>
        <w:t xml:space="preserve">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00 40 40 30 70 40</w:t>
      </w:r>
    </w:p>
    <w:p w14:paraId="7AEE6B2A" w14:textId="6812E72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</w:t>
      </w:r>
    </w:p>
    <w:p w14:paraId="27921781" w14:textId="47A41D4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503 04 1 2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3 02 45 40 35 50 35</w:t>
      </w:r>
    </w:p>
    <w:p w14:paraId="2A9C8369" w14:textId="5048EA7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3 03 60 65 60 85 55</w:t>
      </w:r>
    </w:p>
    <w:p w14:paraId="516A1AED" w14:textId="3AE7E80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3 04 55 55 60 75 50</w:t>
      </w:r>
    </w:p>
    <w:p w14:paraId="6E97D062" w14:textId="73DE805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3 05 20 20 10 20 10</w:t>
      </w:r>
    </w:p>
    <w:p w14:paraId="51223B15" w14:textId="0228F1B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3 06 35 35 30 30 30</w:t>
      </w:r>
    </w:p>
    <w:p w14:paraId="29417BA8" w14:textId="203043B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3 07 60 60 45 65 40</w:t>
      </w:r>
    </w:p>
    <w:p w14:paraId="5031AC81" w14:textId="719837A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3 08 35 35 25 30 25</w:t>
      </w:r>
    </w:p>
    <w:p w14:paraId="1CB3ADDA" w14:textId="2C3915E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3 09 60 65 60 75 60</w:t>
      </w:r>
    </w:p>
    <w:p w14:paraId="342147A2" w14:textId="1C99041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3 10 20 20 10 10 10</w:t>
      </w:r>
    </w:p>
    <w:p w14:paraId="7BC5D79B" w14:textId="192DB5D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3 11 05 05 05 05 05</w:t>
      </w:r>
    </w:p>
    <w:p w14:paraId="6FED59A1" w14:textId="3D82B29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3 12 60 65 60 75 60</w:t>
      </w:r>
    </w:p>
    <w:p w14:paraId="7F946D4C" w14:textId="446A70E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3 13 35 35 40 50 40</w:t>
      </w:r>
    </w:p>
    <w:p w14:paraId="7C31E78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503 07 1 1 3 14 50 50 40 65 40</w:t>
      </w:r>
    </w:p>
    <w:p w14:paraId="218C2E0A" w14:textId="14F23A8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3 15 55 50 45 45 45</w:t>
      </w:r>
    </w:p>
    <w:p w14:paraId="19CF0330" w14:textId="4005FA4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3 16 40 40 45 60 45</w:t>
      </w:r>
    </w:p>
    <w:p w14:paraId="35B9FBD7" w14:textId="2B60B0B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3 17 10 10 10 05 05</w:t>
      </w:r>
    </w:p>
    <w:p w14:paraId="3AFF31CF" w14:textId="540A481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3 18 45 45 40 40 40</w:t>
      </w:r>
    </w:p>
    <w:p w14:paraId="6B26AFB5" w14:textId="3E9B1E4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3 19 35 35 35 40 35</w:t>
      </w:r>
    </w:p>
    <w:p w14:paraId="462FA6F8" w14:textId="2350E3B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3 20 55 55 45 50 40</w:t>
      </w:r>
    </w:p>
    <w:p w14:paraId="2D254772" w14:textId="40211C8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3 21 50 50 40 60 40</w:t>
      </w:r>
    </w:p>
    <w:p w14:paraId="0A32A19B" w14:textId="7D68B87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3 22 65 70 70 90 70</w:t>
      </w:r>
    </w:p>
    <w:p w14:paraId="536E6BD5" w14:textId="330ED56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3 23 45 45 40 50 40</w:t>
      </w:r>
    </w:p>
    <w:p w14:paraId="4E2BB0E1" w14:textId="123AC95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3 24 55 55 45 65 45</w:t>
      </w:r>
    </w:p>
    <w:p w14:paraId="7D2D9428" w14:textId="6423BCA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3 25 40 40 35 35 35</w:t>
      </w:r>
    </w:p>
    <w:p w14:paraId="5899BC5D" w14:textId="649A313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3 26 35 35 30 30 35</w:t>
      </w:r>
    </w:p>
    <w:p w14:paraId="1CDC231D" w14:textId="7663139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3 27 30 30 25 30 25</w:t>
      </w:r>
    </w:p>
    <w:p w14:paraId="443BD585" w14:textId="25BAD40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3 28 40 40 40 50 40</w:t>
      </w:r>
    </w:p>
    <w:p w14:paraId="467B1BD1" w14:textId="0E3755D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3 29 35 35 35 40 35</w:t>
      </w:r>
    </w:p>
    <w:p w14:paraId="7BE70C38" w14:textId="02DCA1D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3 30 75 75 70 75 70</w:t>
      </w:r>
    </w:p>
    <w:p w14:paraId="69CCC4BD" w14:textId="7A9E454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3 31 30 30 30 30 30</w:t>
      </w:r>
    </w:p>
    <w:p w14:paraId="6FA4855C" w14:textId="063D738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503 17 1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3 32 40 35 30 65 30</w:t>
      </w:r>
    </w:p>
    <w:p w14:paraId="159D208C" w14:textId="75E01EC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3 33 30 30 30 20 30</w:t>
      </w:r>
    </w:p>
    <w:p w14:paraId="47F653BB" w14:textId="166B0B5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3 34 35 35 30 40 30</w:t>
      </w:r>
    </w:p>
    <w:p w14:paraId="4FF7019A" w14:textId="11AC960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3 35 70 70 75 90 75</w:t>
      </w:r>
    </w:p>
    <w:p w14:paraId="52055486" w14:textId="1F1C6C2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</w:t>
      </w:r>
    </w:p>
    <w:p w14:paraId="318881E1" w14:textId="3A63AE6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3 37 40 40 40 55 40</w:t>
      </w:r>
    </w:p>
    <w:p w14:paraId="5CEB6F7A" w14:textId="162FEF5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3 38 35 35 30 40 30</w:t>
      </w:r>
    </w:p>
    <w:p w14:paraId="4F2073E3" w14:textId="6562293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3 39 55 55 45 60 45</w:t>
      </w:r>
    </w:p>
    <w:p w14:paraId="2B0A99C4" w14:textId="6287C0F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3 40 35 35 35 40 35</w:t>
      </w:r>
    </w:p>
    <w:p w14:paraId="50B9C6EC" w14:textId="3E31EFD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3 41 80 75 75 80 75</w:t>
      </w:r>
    </w:p>
    <w:p w14:paraId="021139F5" w14:textId="413954B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3 42 30 30 25 25 25</w:t>
      </w:r>
    </w:p>
    <w:p w14:paraId="69E926E5" w14:textId="2922721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3 43 55 55 45 70 45</w:t>
      </w:r>
    </w:p>
    <w:p w14:paraId="3086168E" w14:textId="1551D10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3 44 60 60 45 45 45</w:t>
      </w:r>
    </w:p>
    <w:p w14:paraId="231C1DA1" w14:textId="2D057AB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3 45 45 45 40 40 40</w:t>
      </w:r>
    </w:p>
    <w:p w14:paraId="08A96D61" w14:textId="3248451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503 33 1 2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3 46 45 45 40 55 40</w:t>
      </w:r>
    </w:p>
    <w:p w14:paraId="66D5C514" w14:textId="44F5B8F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3 47 55 50 40 60 40</w:t>
      </w:r>
    </w:p>
    <w:p w14:paraId="31F67BDD" w14:textId="2C9080F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3 48 90 90 70 70 70</w:t>
      </w:r>
    </w:p>
    <w:p w14:paraId="57FAA0D4" w14:textId="62B3BA0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3 49 30 30 35 45 35</w:t>
      </w:r>
    </w:p>
    <w:p w14:paraId="44F8D329" w14:textId="79C2DF5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3 50 25 25 30 35 30</w:t>
      </w:r>
    </w:p>
    <w:p w14:paraId="18C9A630" w14:textId="1E52806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3 51 45 45 40 35 40</w:t>
      </w:r>
    </w:p>
    <w:p w14:paraId="0AF92E32" w14:textId="04EEDFB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3 52 35 35 35 45 35</w:t>
      </w:r>
    </w:p>
    <w:p w14:paraId="146DF4D5" w14:textId="0333C05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3 53 55 55 55 65 55</w:t>
      </w:r>
    </w:p>
    <w:p w14:paraId="5956397D" w14:textId="6767E1A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3 54 20 20 15 15 15</w:t>
      </w:r>
    </w:p>
    <w:p w14:paraId="5BE84D65" w14:textId="6EEB0BB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3 55 30 30 30 30 30</w:t>
      </w:r>
    </w:p>
    <w:p w14:paraId="79EE057D" w14:textId="7348A08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3 56 50 50 40 60 40</w:t>
      </w:r>
    </w:p>
    <w:p w14:paraId="3B557888" w14:textId="43F985DA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503 53 1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3 57 </w:t>
      </w:r>
    </w:p>
    <w:p w14:paraId="58FDD771" w14:textId="0DB205F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3 58 40 40 40 40 40</w:t>
      </w:r>
    </w:p>
    <w:p w14:paraId="1D3EE252" w14:textId="4F7EA67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3 59 45 45 40 60 40</w:t>
      </w:r>
    </w:p>
    <w:p w14:paraId="107D1638" w14:textId="22EEC5A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3 60 40 40 35 70 35</w:t>
      </w:r>
    </w:p>
    <w:p w14:paraId="29CA1F30" w14:textId="41DC55A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3 61 40 40 35 40 35</w:t>
      </w:r>
    </w:p>
    <w:p w14:paraId="4A1B3ACB" w14:textId="5AEF457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3 62 55 55 45 45 45</w:t>
      </w:r>
    </w:p>
    <w:p w14:paraId="11AB6D18" w14:textId="047CC39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3 63 35 35 35 35 35</w:t>
      </w:r>
    </w:p>
    <w:p w14:paraId="7884E20B" w14:textId="4C6B889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3 64 15 15 10 25 10</w:t>
      </w:r>
    </w:p>
    <w:p w14:paraId="1CE0C645" w14:textId="2042ED8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3 65 05 05 05 05 05</w:t>
      </w:r>
    </w:p>
    <w:p w14:paraId="76230BB9" w14:textId="5A2C808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3 66 30 30 20 20 20</w:t>
      </w:r>
    </w:p>
    <w:p w14:paraId="39859D10" w14:textId="393F6C8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3 67 50 50 40 65 40</w:t>
      </w:r>
    </w:p>
    <w:p w14:paraId="55E7352B" w14:textId="24AAA67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3 68 50 50 45 70 45</w:t>
      </w:r>
    </w:p>
    <w:p w14:paraId="21EFA1F7" w14:textId="49D5764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3 69 45 45 40 65 40</w:t>
      </w:r>
    </w:p>
    <w:p w14:paraId="0125576D" w14:textId="0C3D8D2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3 70 30 30 30 35 30</w:t>
      </w:r>
    </w:p>
    <w:p w14:paraId="1097AA25" w14:textId="66DE7F2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3 71 40 40 40 35 40</w:t>
      </w:r>
    </w:p>
    <w:p w14:paraId="2567141A" w14:textId="5DB012E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3 72 15 15 15 20 15</w:t>
      </w:r>
    </w:p>
    <w:p w14:paraId="7E7AF36F" w14:textId="76EF877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3 73 60 60 50 55 50</w:t>
      </w:r>
    </w:p>
    <w:p w14:paraId="4DD9E48B" w14:textId="7F707D0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503 73 </w:t>
      </w:r>
      <w:r w:rsidR="00CE096C">
        <w:rPr>
          <w:rFonts w:ascii="Courier New" w:hAnsi="Courier New" w:cs="Courier New"/>
          <w:sz w:val="24"/>
          <w:szCs w:val="24"/>
        </w:rPr>
        <w:t>1 2</w:t>
      </w:r>
      <w:r w:rsidRPr="00580A98">
        <w:rPr>
          <w:rFonts w:ascii="Courier New" w:hAnsi="Courier New" w:cs="Courier New"/>
          <w:sz w:val="24"/>
          <w:szCs w:val="24"/>
        </w:rPr>
        <w:t xml:space="preserve"> 3 74 45 45 45 60 45</w:t>
      </w:r>
    </w:p>
    <w:p w14:paraId="3B218A6E" w14:textId="65927C1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3 75 35 35 35 20 35</w:t>
      </w:r>
    </w:p>
    <w:p w14:paraId="10C860F3" w14:textId="4A7D26C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3 76 55 55 45 55 45</w:t>
      </w:r>
    </w:p>
    <w:p w14:paraId="723C0C96" w14:textId="15A89A92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3 77 55 55 55 75 55</w:t>
      </w:r>
    </w:p>
    <w:p w14:paraId="04BBCD2F" w14:textId="7C5EC93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3 78 45 45 40 40 40</w:t>
      </w:r>
    </w:p>
    <w:p w14:paraId="33BB2CC3" w14:textId="4656AA3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3 79 30 30 25 65 25</w:t>
      </w:r>
    </w:p>
    <w:p w14:paraId="2EB10085" w14:textId="1E6E433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503 80 1 2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3 80 50 50 45 50 45</w:t>
      </w:r>
    </w:p>
    <w:p w14:paraId="646FD608" w14:textId="5986441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00 40 45 40 30 30</w:t>
      </w:r>
    </w:p>
    <w:p w14:paraId="3172DCF4" w14:textId="264904A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1 01 55 40 60 60 55</w:t>
      </w:r>
    </w:p>
    <w:p w14:paraId="1E9353A2" w14:textId="0D8CCCD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1 02 55 55 60 45 40</w:t>
      </w:r>
    </w:p>
    <w:p w14:paraId="14FC4346" w14:textId="52D9DAB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1 03 45 55 40 30 30</w:t>
      </w:r>
    </w:p>
    <w:p w14:paraId="2CAD8A9B" w14:textId="767F741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1 04 55 60 40 55 45</w:t>
      </w:r>
    </w:p>
    <w:p w14:paraId="18AB1C4D" w14:textId="3C00FFE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1 05 40 40 35 40 35</w:t>
      </w:r>
    </w:p>
    <w:p w14:paraId="77696E17" w14:textId="13F74D9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1 06 40 55 45 50 50</w:t>
      </w:r>
    </w:p>
    <w:p w14:paraId="22B16A6F" w14:textId="6DE673F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1 07 45 55 40 55 45</w:t>
      </w:r>
    </w:p>
    <w:p w14:paraId="0B4CE464" w14:textId="06A1272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1 08 45 40 55 55 40</w:t>
      </w:r>
    </w:p>
    <w:p w14:paraId="1FE28F6C" w14:textId="0FDE405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504 13 1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1 09 40 40 35 45 40</w:t>
      </w:r>
    </w:p>
    <w:p w14:paraId="51A4D376" w14:textId="3C4D249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1 10 35 40 40 50 45</w:t>
      </w:r>
    </w:p>
    <w:p w14:paraId="3B513CAB" w14:textId="423D911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1 11 40 50 45 40 40</w:t>
      </w:r>
    </w:p>
    <w:p w14:paraId="36914E0E" w14:textId="65517FD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1 12 55 50 50 60 50</w:t>
      </w:r>
    </w:p>
    <w:p w14:paraId="7F6C3211" w14:textId="55AAFBA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1 13 35 45 40 40 40</w:t>
      </w:r>
    </w:p>
    <w:p w14:paraId="74C9C536" w14:textId="4521CF3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1 14 50 60 40 45 45</w:t>
      </w:r>
    </w:p>
    <w:p w14:paraId="7B9F9F60" w14:textId="3621904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1 15 45 45 40 55 45</w:t>
      </w:r>
    </w:p>
    <w:p w14:paraId="35B22255" w14:textId="6F1218B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1 16 35 50 35 30 30</w:t>
      </w:r>
    </w:p>
    <w:p w14:paraId="0DDBE57B" w14:textId="23C2786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504 37 1 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1 </w:t>
      </w:r>
      <w:r w:rsidR="00BF3E23">
        <w:rPr>
          <w:rFonts w:ascii="Courier New" w:hAnsi="Courier New" w:cs="Courier New"/>
          <w:sz w:val="24"/>
          <w:szCs w:val="24"/>
        </w:rPr>
        <w:t xml:space="preserve">1 </w:t>
      </w:r>
      <w:r w:rsidR="00580A98" w:rsidRPr="00580A98">
        <w:rPr>
          <w:rFonts w:ascii="Courier New" w:hAnsi="Courier New" w:cs="Courier New"/>
          <w:sz w:val="24"/>
          <w:szCs w:val="24"/>
        </w:rPr>
        <w:t>17 30 40 30 30 35</w:t>
      </w:r>
    </w:p>
    <w:p w14:paraId="47FF67EA" w14:textId="1699B765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504 50 1 </w:t>
      </w:r>
      <w:r w:rsidR="00B93584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1 18 40 55 40 40 35</w:t>
      </w:r>
    </w:p>
    <w:p w14:paraId="2C4259BF" w14:textId="59FC0D9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1 19 30 35 30 35 35</w:t>
      </w:r>
    </w:p>
    <w:p w14:paraId="0879B0C8" w14:textId="17DCFDB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1 20 45 50 40 45 40</w:t>
      </w:r>
    </w:p>
    <w:p w14:paraId="3F7FAB91" w14:textId="00B92AD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1 21 55 55 45 45 45</w:t>
      </w:r>
    </w:p>
    <w:p w14:paraId="1FE5BB62" w14:textId="532D4A5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1 22 55 50 55 55 55</w:t>
      </w:r>
    </w:p>
    <w:p w14:paraId="4B52730C" w14:textId="217910D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1 23 50 55 40 55 50</w:t>
      </w:r>
    </w:p>
    <w:p w14:paraId="35146209" w14:textId="6E59EA4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1 24 45 55 35 55 40</w:t>
      </w:r>
    </w:p>
    <w:p w14:paraId="6A01C277" w14:textId="656EB30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1 25 35 40 30 35 30</w:t>
      </w:r>
    </w:p>
    <w:p w14:paraId="608E4F35" w14:textId="083322A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1 26 30 30 25 25 25</w:t>
      </w:r>
    </w:p>
    <w:p w14:paraId="4E818762" w14:textId="28A6D94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1 27 40 35 35 30 30</w:t>
      </w:r>
    </w:p>
    <w:p w14:paraId="5A33A05A" w14:textId="5CA21B2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1 28 55 50 40 55 40</w:t>
      </w:r>
    </w:p>
    <w:p w14:paraId="099B902A" w14:textId="3984A52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1 29 40 45 40 40 35</w:t>
      </w:r>
    </w:p>
    <w:p w14:paraId="2FF64B37" w14:textId="48FDA8B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1 30 60 55 55 55 50</w:t>
      </w:r>
    </w:p>
    <w:p w14:paraId="16B03A0D" w14:textId="3F18847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1 31 35 35 30 30 30</w:t>
      </w:r>
    </w:p>
    <w:p w14:paraId="01AFB9A0" w14:textId="51EBFD7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1 32 55 50 45 60 40</w:t>
      </w:r>
    </w:p>
    <w:p w14:paraId="4D70EBBE" w14:textId="523EDC5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504 18 1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1 33 45 50 55 55 45</w:t>
      </w:r>
    </w:p>
    <w:p w14:paraId="0010AFD9" w14:textId="6B8AF3B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1 34 40 50 40 45 35</w:t>
      </w:r>
    </w:p>
    <w:p w14:paraId="1B36B774" w14:textId="77C6B2E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1 35 60 55 50 60 55</w:t>
      </w:r>
    </w:p>
    <w:p w14:paraId="1D28A9A5" w14:textId="1FDA5BE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1 36 55 50 45 55 45</w:t>
      </w:r>
    </w:p>
    <w:p w14:paraId="3C00F183" w14:textId="1236FB8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1 37 55 55 55 55 45</w:t>
      </w:r>
    </w:p>
    <w:p w14:paraId="0B3E0EE0" w14:textId="6D4DA1A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1 38 40 40 30 30 30</w:t>
      </w:r>
    </w:p>
    <w:p w14:paraId="66CD6A82" w14:textId="036A416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1 39 35 45 30 35 30</w:t>
      </w:r>
    </w:p>
    <w:p w14:paraId="717BF3D6" w14:textId="6C1B33D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1 40 50 50 40 55 45</w:t>
      </w:r>
    </w:p>
    <w:p w14:paraId="3B464730" w14:textId="1E9C5FE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1 41 55 50 55 60 50</w:t>
      </w:r>
    </w:p>
    <w:p w14:paraId="1225CC64" w14:textId="062F40B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1 42 45 50 40 30 30</w:t>
      </w:r>
    </w:p>
    <w:p w14:paraId="4F1EC489" w14:textId="6BFFBCE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1 43 60 55 60 60 55</w:t>
      </w:r>
    </w:p>
    <w:p w14:paraId="6A669C0D" w14:textId="112B3A9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1 44 45 50 50 45 50</w:t>
      </w:r>
    </w:p>
    <w:p w14:paraId="7D7D8838" w14:textId="50ECEC0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1 45 40 45 40 45 40</w:t>
      </w:r>
    </w:p>
    <w:p w14:paraId="53DFC2F4" w14:textId="22EA801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1 46 30 35 30 30 30</w:t>
      </w:r>
    </w:p>
    <w:p w14:paraId="4A46F929" w14:textId="7E0D75A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1 47 40 50 40 40 40</w:t>
      </w:r>
    </w:p>
    <w:p w14:paraId="1FD170AA" w14:textId="4F642CB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1 48 45 60 40 55 30</w:t>
      </w:r>
    </w:p>
    <w:p w14:paraId="40DBEA45" w14:textId="2385E30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1 49 40 55 40 45 40</w:t>
      </w:r>
    </w:p>
    <w:p w14:paraId="4FB741F7" w14:textId="36FA511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1 50 50 50 45 55 35</w:t>
      </w:r>
    </w:p>
    <w:p w14:paraId="446A85F5" w14:textId="5578CBB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1 51 30 35 30 30 35</w:t>
      </w:r>
    </w:p>
    <w:p w14:paraId="45A1F10E" w14:textId="18B0EE0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1 52 45 55 40 55 50</w:t>
      </w:r>
    </w:p>
    <w:p w14:paraId="70A972E3" w14:textId="0B55F03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1 53 55 55 40 40 35</w:t>
      </w:r>
    </w:p>
    <w:p w14:paraId="2FA94F46" w14:textId="715DEE6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1 54 40 40 30 30 25</w:t>
      </w:r>
    </w:p>
    <w:p w14:paraId="0D52FDFC" w14:textId="0E1A644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1 55 45 50 40 55 40</w:t>
      </w:r>
    </w:p>
    <w:p w14:paraId="43E65FF3" w14:textId="70FCFB5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1 56 55 50 40 55 40</w:t>
      </w:r>
    </w:p>
    <w:p w14:paraId="77FBB7FA" w14:textId="3018B31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1 57 35 50 35 35 35</w:t>
      </w:r>
    </w:p>
    <w:p w14:paraId="0ECDF5B3" w14:textId="0B1280E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1 58 55 55 40 45 35</w:t>
      </w:r>
    </w:p>
    <w:p w14:paraId="0E577B85" w14:textId="4326581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1 59 55 55 45 55 45</w:t>
      </w:r>
    </w:p>
    <w:p w14:paraId="4D2A463A" w14:textId="6023159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1 60 45 60 40 40 40</w:t>
      </w:r>
    </w:p>
    <w:p w14:paraId="69D4FFA7" w14:textId="678FC42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1 61 40 50 40 45 45</w:t>
      </w:r>
    </w:p>
    <w:p w14:paraId="2B6088AE" w14:textId="441DDC6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1 62 55 50 50 55 45</w:t>
      </w:r>
    </w:p>
    <w:p w14:paraId="31683AFA" w14:textId="5378467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1 63 60 60 45 50 45</w:t>
      </w:r>
    </w:p>
    <w:p w14:paraId="06AB5267" w14:textId="2C83FF3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1 64 40 40 35 35 30</w:t>
      </w:r>
    </w:p>
    <w:p w14:paraId="7584FB21" w14:textId="58CD666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1 65 40 40 30 30 30</w:t>
      </w:r>
    </w:p>
    <w:p w14:paraId="09A3064C" w14:textId="2BEC5936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504 63 1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1 66 55 55 40 50 40</w:t>
      </w:r>
    </w:p>
    <w:p w14:paraId="4E3534E6" w14:textId="6A295D5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1 67 45 60 55 50 40</w:t>
      </w:r>
    </w:p>
    <w:p w14:paraId="6A3B4A99" w14:textId="01E7408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1 68 45 55 40 45 30</w:t>
      </w:r>
    </w:p>
    <w:p w14:paraId="7FA9B0C3" w14:textId="76CEB0C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1 69 55 50 45 60 40</w:t>
      </w:r>
    </w:p>
    <w:p w14:paraId="2BEF193C" w14:textId="7DAEE8F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1 70 55 50 50 60 45</w:t>
      </w:r>
    </w:p>
    <w:p w14:paraId="0EA7D7F6" w14:textId="60D4647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1 71 40 40 35 40 35</w:t>
      </w:r>
    </w:p>
    <w:p w14:paraId="58149E94" w14:textId="2272E19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1 72 55 60 35 35 30</w:t>
      </w:r>
    </w:p>
    <w:p w14:paraId="2A148608" w14:textId="0A36B5D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1 73 60 50 45 55 50</w:t>
      </w:r>
    </w:p>
    <w:p w14:paraId="7066BAD1" w14:textId="301B76B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1 74 55 50 55 55 55</w:t>
      </w:r>
    </w:p>
    <w:p w14:paraId="3019E2EE" w14:textId="31FBD51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1 75 45 45 35 55 40</w:t>
      </w:r>
    </w:p>
    <w:p w14:paraId="6C2399CD" w14:textId="76CF28F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1 76 55 50 45 55 45</w:t>
      </w:r>
    </w:p>
    <w:p w14:paraId="2CD04968" w14:textId="5CCA71D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1 77 50 50 40 55 40</w:t>
      </w:r>
    </w:p>
    <w:p w14:paraId="4D9CDF0A" w14:textId="2AA689F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1 78 45 40 35 40 30</w:t>
      </w:r>
    </w:p>
    <w:p w14:paraId="16256EAF" w14:textId="0BC357E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1 79 55 55 45 60 40</w:t>
      </w:r>
    </w:p>
    <w:p w14:paraId="3513E034" w14:textId="50A9E91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1 80 40 35 30 35 30</w:t>
      </w:r>
    </w:p>
    <w:p w14:paraId="568D004F" w14:textId="6DB017D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504 00 1 0</w:t>
      </w:r>
      <w:r w:rsidR="00BF3E23">
        <w:rPr>
          <w:rFonts w:ascii="Courier New" w:hAnsi="Courier New" w:cs="Courier New"/>
          <w:sz w:val="24"/>
          <w:szCs w:val="24"/>
        </w:rPr>
        <w:t xml:space="preserve">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00 30 55 25 20 15</w:t>
      </w:r>
    </w:p>
    <w:p w14:paraId="7A51B33C" w14:textId="4F97520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2 01 40 25 30 35 30</w:t>
      </w:r>
    </w:p>
    <w:p w14:paraId="2B55EB27" w14:textId="3D60FE8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2 02 20 20 25 35 30</w:t>
      </w:r>
    </w:p>
    <w:p w14:paraId="1A2AEF71" w14:textId="0E5C4C6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2 03 20 25 15 20 15</w:t>
      </w:r>
    </w:p>
    <w:p w14:paraId="7C308555" w14:textId="46EC197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2 04 60 40 60 65 40</w:t>
      </w:r>
    </w:p>
    <w:p w14:paraId="6C78126D" w14:textId="1CB23A9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2 05 55 60 55 60 50</w:t>
      </w:r>
    </w:p>
    <w:p w14:paraId="5567C5E0" w14:textId="02B6539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2 06 45 35 30 30 35</w:t>
      </w:r>
    </w:p>
    <w:p w14:paraId="091EF9F8" w14:textId="3D483FF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2 07 55 55 30 30 20</w:t>
      </w:r>
    </w:p>
    <w:p w14:paraId="04685F89" w14:textId="6CC866B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2 08 60 55 30 40 20</w:t>
      </w:r>
    </w:p>
    <w:p w14:paraId="3325C657" w14:textId="320356A8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504 13 1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2 09 65 60 55 65 40</w:t>
      </w:r>
    </w:p>
    <w:p w14:paraId="4B36BA97" w14:textId="452034F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504 76 1 </w:t>
      </w:r>
      <w:r w:rsidR="00B93584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2 10 30 25 20 25 15</w:t>
      </w:r>
    </w:p>
    <w:p w14:paraId="0DA11B89" w14:textId="7F9D8C1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2 11 60 55 40 40 30</w:t>
      </w:r>
    </w:p>
    <w:p w14:paraId="78AA00BA" w14:textId="6237610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2 12 60 65 40 60 35</w:t>
      </w:r>
    </w:p>
    <w:p w14:paraId="2CEAD4FC" w14:textId="76F87D2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2 13 60 65 40 35 30</w:t>
      </w:r>
    </w:p>
    <w:p w14:paraId="47F9934D" w14:textId="7EFC53E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2 14 60 65 25 20 20</w:t>
      </w:r>
    </w:p>
    <w:p w14:paraId="4C94BCF3" w14:textId="7B047C3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2 15 35 30 15 25 20</w:t>
      </w:r>
    </w:p>
    <w:p w14:paraId="0121972A" w14:textId="253055E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2 16 30 30 20 20 20</w:t>
      </w:r>
    </w:p>
    <w:p w14:paraId="00B0D46B" w14:textId="2AF2326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2 17 60 30 30 20 20</w:t>
      </w:r>
    </w:p>
    <w:p w14:paraId="1AD1BC28" w14:textId="5755662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2 18 70 65 60 65 30</w:t>
      </w:r>
    </w:p>
    <w:p w14:paraId="7B2BFABE" w14:textId="4F7650C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2 19 20 20 15 20 15</w:t>
      </w:r>
    </w:p>
    <w:p w14:paraId="613F4305" w14:textId="4B435DE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2 20 25 30 30 30 20</w:t>
      </w:r>
    </w:p>
    <w:p w14:paraId="52FAFFF1" w14:textId="4EB31DF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2 21 55 35 30 30 25</w:t>
      </w:r>
    </w:p>
    <w:p w14:paraId="02399453" w14:textId="7D8E73B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2 22 70 55 75 80 70</w:t>
      </w:r>
    </w:p>
    <w:p w14:paraId="75FBEA79" w14:textId="66EAB3E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2 23 70 70 60 60 40</w:t>
      </w:r>
    </w:p>
    <w:p w14:paraId="5C5F183F" w14:textId="21F3D58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2 24 60 60 55 60 40</w:t>
      </w:r>
    </w:p>
    <w:p w14:paraId="47321635" w14:textId="11669F2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2 25 25 20 20 20 15</w:t>
      </w:r>
    </w:p>
    <w:p w14:paraId="678AC99E" w14:textId="6895682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2 26 20 15 10 15 15</w:t>
      </w:r>
    </w:p>
    <w:p w14:paraId="52658E7C" w14:textId="38B9A32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2 27 20 15 15 30 20</w:t>
      </w:r>
    </w:p>
    <w:p w14:paraId="1D180DF4" w14:textId="68DAC03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2 28 70 65 65 60 45</w:t>
      </w:r>
    </w:p>
    <w:p w14:paraId="3EDC1A7D" w14:textId="48EB7B6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2 29 30 60 15 20 20</w:t>
      </w:r>
    </w:p>
    <w:p w14:paraId="1CF106E1" w14:textId="243CDBB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2 30 70 65 75 75 60</w:t>
      </w:r>
    </w:p>
    <w:p w14:paraId="65A19491" w14:textId="410746B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2 31 20 15 15 15 15</w:t>
      </w:r>
    </w:p>
    <w:p w14:paraId="02CD6CAD" w14:textId="1EEC2CA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2 32 70 60 70 85 40</w:t>
      </w:r>
    </w:p>
    <w:p w14:paraId="1DCECED7" w14:textId="76BDF0E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2 33 70 35 55 60 40</w:t>
      </w:r>
    </w:p>
    <w:p w14:paraId="21E1C51B" w14:textId="7897D32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2 34 60 65 30 30 30</w:t>
      </w:r>
    </w:p>
    <w:p w14:paraId="6D5373B9" w14:textId="66A79CD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2 35 90 65 90 90 70</w:t>
      </w:r>
    </w:p>
    <w:p w14:paraId="358B7505" w14:textId="00FF918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2 36 75 65 80 70 50</w:t>
      </w:r>
    </w:p>
    <w:p w14:paraId="4215218D" w14:textId="731D595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2 37 75 70 80 70 50</w:t>
      </w:r>
    </w:p>
    <w:p w14:paraId="3FB4E4CE" w14:textId="6885C07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2 38 70 60 25 40 20</w:t>
      </w:r>
    </w:p>
    <w:p w14:paraId="19BA90B9" w14:textId="7E5DE44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2 39 60 75 75 35 35</w:t>
      </w:r>
    </w:p>
    <w:p w14:paraId="254ED38A" w14:textId="026D133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2 40 80 40 80 70 80</w:t>
      </w:r>
    </w:p>
    <w:p w14:paraId="5C160FCD" w14:textId="40018B2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2 41 70 70 65 80 60</w:t>
      </w:r>
    </w:p>
    <w:p w14:paraId="55690DED" w14:textId="2F21929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504 28 1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2 42 60 65 30 30 25</w:t>
      </w:r>
    </w:p>
    <w:p w14:paraId="3A4830DD" w14:textId="0FB20B4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2 43 80 60 90 90 65</w:t>
      </w:r>
    </w:p>
    <w:p w14:paraId="7E875A1C" w14:textId="5F7A33D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2 44 70 30 45 65 30</w:t>
      </w:r>
    </w:p>
    <w:p w14:paraId="2998DD7C" w14:textId="176D7C2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2 45 30 25 20 20 35</w:t>
      </w:r>
    </w:p>
    <w:p w14:paraId="68759485" w14:textId="20E1286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2 46 60 65 70 65 45</w:t>
      </w:r>
    </w:p>
    <w:p w14:paraId="01CF8E2F" w14:textId="10771E1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2 47 60 60 30 30 30</w:t>
      </w:r>
    </w:p>
    <w:p w14:paraId="128E48B7" w14:textId="3343ED5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2 48 20 20 15 15 10</w:t>
      </w:r>
    </w:p>
    <w:p w14:paraId="77884B54" w14:textId="1B67AB8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2 49 60 60 30 35 30</w:t>
      </w:r>
    </w:p>
    <w:p w14:paraId="42BEC4DC" w14:textId="76ABB71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2 50 60 55 25 20 20</w:t>
      </w:r>
    </w:p>
    <w:p w14:paraId="2B9302C4" w14:textId="3227C5B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2 51 30 25 15 15 10</w:t>
      </w:r>
    </w:p>
    <w:p w14:paraId="41DDE0AF" w14:textId="0199BC5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2 52 35 30 20 20 20</w:t>
      </w:r>
    </w:p>
    <w:p w14:paraId="78017E5A" w14:textId="4E42766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2 53 55 40 30 30 25</w:t>
      </w:r>
    </w:p>
    <w:p w14:paraId="6C59284C" w14:textId="3EECC19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2 54 60 65 25 20 20</w:t>
      </w:r>
    </w:p>
    <w:p w14:paraId="336BD123" w14:textId="0113ACA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2 55 35 30 20 20 20</w:t>
      </w:r>
    </w:p>
    <w:p w14:paraId="4A430A59" w14:textId="62E5952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2 56 35 20 15 35 20</w:t>
      </w:r>
    </w:p>
    <w:p w14:paraId="08F0E1FC" w14:textId="75F70FA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2 57 55 60 45 40 40</w:t>
      </w:r>
    </w:p>
    <w:p w14:paraId="1C1A385F" w14:textId="5E69ED9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2 58 65 65 60 40 25</w:t>
      </w:r>
    </w:p>
    <w:p w14:paraId="34F1545A" w14:textId="5FC16E1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2 59 60 40 15 30 15</w:t>
      </w:r>
    </w:p>
    <w:p w14:paraId="293DD13F" w14:textId="525E7E3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2 60 65 65 40 65 40</w:t>
      </w:r>
    </w:p>
    <w:p w14:paraId="43911B7A" w14:textId="765F154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2 61 30 55 40 40 30</w:t>
      </w:r>
    </w:p>
    <w:p w14:paraId="30D7FD00" w14:textId="2B02726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2 62 70 60 55 60 45</w:t>
      </w:r>
    </w:p>
    <w:p w14:paraId="6911AF21" w14:textId="26F25C9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2 63 60 70 40 45 30</w:t>
      </w:r>
    </w:p>
    <w:p w14:paraId="667885CA" w14:textId="092B21E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2 64 25 20 15 15 15</w:t>
      </w:r>
    </w:p>
    <w:p w14:paraId="38B17970" w14:textId="09136BE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2 65 15 15 10 15 10</w:t>
      </w:r>
    </w:p>
    <w:p w14:paraId="0B8C9C7A" w14:textId="36CABF2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2 66 60 40 25 30 25</w:t>
      </w:r>
    </w:p>
    <w:p w14:paraId="2C5B9F2E" w14:textId="45D39C6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2 67 65 60 60 45 40</w:t>
      </w:r>
    </w:p>
    <w:p w14:paraId="51F67DA7" w14:textId="21DF2AE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2 68 55 65 55 45 45</w:t>
      </w:r>
    </w:p>
    <w:p w14:paraId="783F569E" w14:textId="51338EC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2 69 60 55 65 60 45</w:t>
      </w:r>
    </w:p>
    <w:p w14:paraId="30EADB45" w14:textId="2A5E302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2 70 65 40 40 45 30</w:t>
      </w:r>
    </w:p>
    <w:p w14:paraId="3CEAA0E3" w14:textId="709456C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2 71 60 70 35 40 20</w:t>
      </w:r>
    </w:p>
    <w:p w14:paraId="102AEE7F" w14:textId="4ED97DD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2 72 65 40 20 25 15</w:t>
      </w:r>
    </w:p>
    <w:p w14:paraId="5A0C434B" w14:textId="0CF99F4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2 73 60 55 65 60 40</w:t>
      </w:r>
    </w:p>
    <w:p w14:paraId="237E8730" w14:textId="7C739B9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2 74 70 60 70 65 50</w:t>
      </w:r>
    </w:p>
    <w:p w14:paraId="48150857" w14:textId="042BFF1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504 74 1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2 75 70 70 65 45 45</w:t>
      </w:r>
    </w:p>
    <w:p w14:paraId="69EDCB84" w14:textId="495611D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2 76 70 70 75 60 40</w:t>
      </w:r>
    </w:p>
    <w:p w14:paraId="62A585F4" w14:textId="6ADD00D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2 77 55 40 35 45 25</w:t>
      </w:r>
    </w:p>
    <w:p w14:paraId="0310DD47" w14:textId="5FAC234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2 78 65 40 60 45 30</w:t>
      </w:r>
    </w:p>
    <w:p w14:paraId="39059508" w14:textId="2FBB5A8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2 79 65 60 35 60 40</w:t>
      </w:r>
    </w:p>
    <w:p w14:paraId="26331C24" w14:textId="2D0498E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2 80 40 30 45 30 20</w:t>
      </w:r>
    </w:p>
    <w:p w14:paraId="11CB5F75" w14:textId="143392D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504 00 1 0</w:t>
      </w:r>
      <w:r w:rsidR="00BF3E23">
        <w:rPr>
          <w:rFonts w:ascii="Courier New" w:hAnsi="Courier New" w:cs="Courier New"/>
          <w:sz w:val="24"/>
          <w:szCs w:val="24"/>
        </w:rPr>
        <w:t xml:space="preserve">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00 25 30 25 20 15</w:t>
      </w:r>
    </w:p>
    <w:p w14:paraId="4219BED4" w14:textId="707934A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3 01 65 35 25 30 20</w:t>
      </w:r>
    </w:p>
    <w:p w14:paraId="70BAB51D" w14:textId="3336C15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3 02 60 50 25 65 25</w:t>
      </w:r>
    </w:p>
    <w:p w14:paraId="45C2FB2B" w14:textId="74490FA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3 03 20 25 15 15 15</w:t>
      </w:r>
    </w:p>
    <w:p w14:paraId="642A6E2C" w14:textId="133416F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3 04 65 45 60 65 40</w:t>
      </w:r>
    </w:p>
    <w:p w14:paraId="4AD167C0" w14:textId="5F4F2D3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3 05 65 55 60 65 55</w:t>
      </w:r>
    </w:p>
    <w:p w14:paraId="5E85FB74" w14:textId="1D1D80C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3 06 35 30 30 25 25</w:t>
      </w:r>
    </w:p>
    <w:p w14:paraId="550C6EA6" w14:textId="445BCDB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3 07 65 65 35 60 35</w:t>
      </w:r>
    </w:p>
    <w:p w14:paraId="58FDCA84" w14:textId="01312A4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3 08 60 40 60 70 55</w:t>
      </w:r>
    </w:p>
    <w:p w14:paraId="1B4F1F98" w14:textId="2408263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3 09 25 55 25 60 35</w:t>
      </w:r>
    </w:p>
    <w:p w14:paraId="457BC470" w14:textId="3F4E317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3 10 25 25 20 20 20</w:t>
      </w:r>
    </w:p>
    <w:p w14:paraId="382BDBB3" w14:textId="66EA59C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3 11 20 25 15 20 15</w:t>
      </w:r>
    </w:p>
    <w:p w14:paraId="059821CC" w14:textId="1A02D56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3 12 70 65 65 60 60</w:t>
      </w:r>
    </w:p>
    <w:p w14:paraId="38553254" w14:textId="7DDCA9F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3 13 40 55 25 55 30</w:t>
      </w:r>
    </w:p>
    <w:p w14:paraId="3778823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504 07 1 2 3 14 60 55 25 25 20</w:t>
      </w:r>
    </w:p>
    <w:p w14:paraId="2528D060" w14:textId="63DD71A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3 15 55 30 25 30 20</w:t>
      </w:r>
    </w:p>
    <w:p w14:paraId="29CEBC88" w14:textId="3784EB3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3 16 30 60 20 35 15</w:t>
      </w:r>
    </w:p>
    <w:p w14:paraId="7B237615" w14:textId="012EF7A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3 17 20 25 15 20 15</w:t>
      </w:r>
    </w:p>
    <w:p w14:paraId="1A760B2D" w14:textId="5FDAF8B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504 50 1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3 18 70 65 65 60 30</w:t>
      </w:r>
    </w:p>
    <w:p w14:paraId="3D978774" w14:textId="0625884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3 19 30 30 20 25 20</w:t>
      </w:r>
    </w:p>
    <w:p w14:paraId="79343944" w14:textId="145FE7C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3 20 60 55 30 60 30</w:t>
      </w:r>
    </w:p>
    <w:p w14:paraId="6385D485" w14:textId="178736B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3 21 65 55 25 45 30</w:t>
      </w:r>
    </w:p>
    <w:p w14:paraId="2036E509" w14:textId="72E4AFC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3 22 70 40 55 65 40</w:t>
      </w:r>
    </w:p>
    <w:p w14:paraId="74FD4144" w14:textId="75C4CF6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3 23 65 65 40 60 55</w:t>
      </w:r>
    </w:p>
    <w:p w14:paraId="32BDB3FB" w14:textId="4FA5F66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3 24 65 60 25 25 25</w:t>
      </w:r>
    </w:p>
    <w:p w14:paraId="32AE7BC7" w14:textId="345B13B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3 25 35 30 20 35 20</w:t>
      </w:r>
    </w:p>
    <w:p w14:paraId="6ACF41BB" w14:textId="56E3D95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3 26 20 15 15 15 10</w:t>
      </w:r>
    </w:p>
    <w:p w14:paraId="2C1984DE" w14:textId="281A1C7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3 27 20 15 10 20 10</w:t>
      </w:r>
    </w:p>
    <w:p w14:paraId="6A0AFBB5" w14:textId="45311E1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3 28 65 65 30 65 40</w:t>
      </w:r>
    </w:p>
    <w:p w14:paraId="42673E66" w14:textId="036C579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3 29 65 55 30 25 25</w:t>
      </w:r>
    </w:p>
    <w:p w14:paraId="0DD19B43" w14:textId="29929F1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3 30 75 65 75 70 65</w:t>
      </w:r>
    </w:p>
    <w:p w14:paraId="3D3E0267" w14:textId="36DF1A1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3 31 20 20 25 25 20</w:t>
      </w:r>
    </w:p>
    <w:p w14:paraId="0EEEF194" w14:textId="1AA8B47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3 32 60 30 20 40 20</w:t>
      </w:r>
    </w:p>
    <w:p w14:paraId="7FB66B2A" w14:textId="21DCFFA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3 33 60 30 65 70 60</w:t>
      </w:r>
    </w:p>
    <w:p w14:paraId="143A3780" w14:textId="74D2EC8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3 34 25 20 15 15 15</w:t>
      </w:r>
    </w:p>
    <w:p w14:paraId="186FEC1D" w14:textId="6B74359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3 35 80 65 80 80 65</w:t>
      </w:r>
    </w:p>
    <w:p w14:paraId="18C1DA5F" w14:textId="14F21E4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3 36 60 65 35 40 30</w:t>
      </w:r>
    </w:p>
    <w:p w14:paraId="5FE32D13" w14:textId="1A3229E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3 37 55 60 25 30 25</w:t>
      </w:r>
    </w:p>
    <w:p w14:paraId="29452572" w14:textId="301987F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3 38 65 65 35 60 55</w:t>
      </w:r>
    </w:p>
    <w:p w14:paraId="5CBA3D56" w14:textId="3299E1B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3 39 65 70 35 20 30</w:t>
      </w:r>
    </w:p>
    <w:p w14:paraId="6FCFEB8C" w14:textId="2216D72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3 40 20 25 20 15 15</w:t>
      </w:r>
    </w:p>
    <w:p w14:paraId="168C5BDD" w14:textId="245A008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3 41 90 80 90 90 90</w:t>
      </w:r>
    </w:p>
    <w:p w14:paraId="21ACE675" w14:textId="63BF789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3 42 30 30 20 15 20</w:t>
      </w:r>
    </w:p>
    <w:p w14:paraId="0111E0B0" w14:textId="7D0C12F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3 43 25 30 35 40 40</w:t>
      </w:r>
    </w:p>
    <w:p w14:paraId="25E56CAC" w14:textId="6856834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3 44 65 40 60 60 65</w:t>
      </w:r>
    </w:p>
    <w:p w14:paraId="6D86C6D1" w14:textId="6EDDD8B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3 45 35 30 25 20 20</w:t>
      </w:r>
    </w:p>
    <w:p w14:paraId="66863E71" w14:textId="0A19D23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3 46 40 25 45 55 35</w:t>
      </w:r>
    </w:p>
    <w:p w14:paraId="471656AF" w14:textId="1D8CAEB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3 47 20 20 15 15 15</w:t>
      </w:r>
    </w:p>
    <w:p w14:paraId="3F08450D" w14:textId="2EEA3E8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3 48 15 15 10 10 10</w:t>
      </w:r>
    </w:p>
    <w:p w14:paraId="3B4DD685" w14:textId="5F4D18C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3 49 30 20 30 30 30</w:t>
      </w:r>
    </w:p>
    <w:p w14:paraId="342B7B24" w14:textId="24FBD96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3 50 20 25 15 20 15</w:t>
      </w:r>
    </w:p>
    <w:p w14:paraId="031FF138" w14:textId="25A4BC6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504 44 1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3 51 15 10 15 10 10</w:t>
      </w:r>
    </w:p>
    <w:p w14:paraId="7B759C59" w14:textId="13F0095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3 52 25 25 30 15 20</w:t>
      </w:r>
    </w:p>
    <w:p w14:paraId="69FC0C93" w14:textId="66A2E66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3 53 40 30 60 55 45</w:t>
      </w:r>
    </w:p>
    <w:p w14:paraId="057B591E" w14:textId="1E7427C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3 54 60 25 30 35 30</w:t>
      </w:r>
    </w:p>
    <w:p w14:paraId="68169515" w14:textId="1816FFF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3 55 20 25 15 15 15</w:t>
      </w:r>
    </w:p>
    <w:p w14:paraId="456247E1" w14:textId="06374B8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3 56 55 40 30 25 20</w:t>
      </w:r>
    </w:p>
    <w:p w14:paraId="666C693D" w14:textId="1CB9A78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3 57 55 55 40 60 35</w:t>
      </w:r>
    </w:p>
    <w:p w14:paraId="680E3594" w14:textId="0C36062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3 58 70 60 55 60 40</w:t>
      </w:r>
    </w:p>
    <w:p w14:paraId="042A689A" w14:textId="0C44162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3 59 65 55 60 65 30</w:t>
      </w:r>
    </w:p>
    <w:p w14:paraId="69FB9CC2" w14:textId="7E6E70A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3 60 40 30 35 65 30</w:t>
      </w:r>
    </w:p>
    <w:p w14:paraId="74B99CE2" w14:textId="2624219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3 61 55 60 35 40 30</w:t>
      </w:r>
    </w:p>
    <w:p w14:paraId="0FC48536" w14:textId="18F907B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3 62 65 55 60 65 45</w:t>
      </w:r>
    </w:p>
    <w:p w14:paraId="01372CE2" w14:textId="2D2D059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3 63 35 65 15 25 20</w:t>
      </w:r>
    </w:p>
    <w:p w14:paraId="3CC1796C" w14:textId="21496F6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3 64 25 15 15 15 10</w:t>
      </w:r>
    </w:p>
    <w:p w14:paraId="655BFB3A" w14:textId="5047733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3 65 15 10 10 10 10</w:t>
      </w:r>
    </w:p>
    <w:p w14:paraId="14C1C0F5" w14:textId="486E3D5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3 66 55 55 25 20 25</w:t>
      </w:r>
    </w:p>
    <w:p w14:paraId="68142528" w14:textId="367A303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 xml:space="preserve">504 64 1 </w:t>
      </w:r>
      <w:r w:rsidR="00B93584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3 67 60 40 35 25 25</w:t>
      </w:r>
    </w:p>
    <w:p w14:paraId="67E26B89" w14:textId="683C8AD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3 68 65 65 25 60 35</w:t>
      </w:r>
    </w:p>
    <w:p w14:paraId="74445835" w14:textId="1C607F4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3 69 65 30 45 60 40</w:t>
      </w:r>
    </w:p>
    <w:p w14:paraId="7CF8E99A" w14:textId="0360EC0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3 70 65 40 55 60 45</w:t>
      </w:r>
    </w:p>
    <w:p w14:paraId="7426BEFD" w14:textId="0D43FBB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3 71 30 30 25 20 20</w:t>
      </w:r>
    </w:p>
    <w:p w14:paraId="0D79EE78" w14:textId="79A75CF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3 72 30 30 20 30 20</w:t>
      </w:r>
    </w:p>
    <w:p w14:paraId="19BE1D21" w14:textId="446593D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3 73 60 40 30 25 25</w:t>
      </w:r>
    </w:p>
    <w:p w14:paraId="2D7042EC" w14:textId="15FF7C1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3 74 55 40 40 45 35</w:t>
      </w:r>
    </w:p>
    <w:p w14:paraId="46C41999" w14:textId="49F81C70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504 74 1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3 75 30 25 20 25 20</w:t>
      </w:r>
    </w:p>
    <w:p w14:paraId="6C16CF75" w14:textId="017EAAC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3 76 60 40 30 60 40</w:t>
      </w:r>
    </w:p>
    <w:p w14:paraId="4221A348" w14:textId="66F8B1B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3 77 45 30 40 40 30</w:t>
      </w:r>
    </w:p>
    <w:p w14:paraId="1F81CAAA" w14:textId="279CC9C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3 78 45 30 25 60 35</w:t>
      </w:r>
    </w:p>
    <w:p w14:paraId="51489680" w14:textId="40AAC5A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3 79 60 40 30 65 40</w:t>
      </w:r>
    </w:p>
    <w:p w14:paraId="68C295EC" w14:textId="03C1045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3 80 45 30 35 25 20</w:t>
      </w:r>
    </w:p>
    <w:p w14:paraId="05F005B5" w14:textId="18CD3AF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505 00 1 0</w:t>
      </w:r>
      <w:r w:rsidR="00BF3E23">
        <w:rPr>
          <w:rFonts w:ascii="Courier New" w:hAnsi="Courier New" w:cs="Courier New"/>
          <w:sz w:val="24"/>
          <w:szCs w:val="24"/>
        </w:rPr>
        <w:t xml:space="preserve"> 1</w:t>
      </w:r>
      <w:r w:rsidR="00DF6007">
        <w:rPr>
          <w:rFonts w:ascii="Courier New" w:hAnsi="Courier New" w:cs="Courier New"/>
          <w:sz w:val="24"/>
          <w:szCs w:val="24"/>
        </w:rPr>
        <w:t xml:space="preserve"> 00 45 45 45 70 45</w:t>
      </w:r>
    </w:p>
    <w:p w14:paraId="6417A02F" w14:textId="1592056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1 01 45 45 45 50 40</w:t>
      </w:r>
    </w:p>
    <w:p w14:paraId="79690416" w14:textId="6E70CB1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1 02 45 45 40 55 40</w:t>
      </w:r>
    </w:p>
    <w:p w14:paraId="4CCEB81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505 09 1 2 1 03 40 40 40 70 40</w:t>
      </w:r>
    </w:p>
    <w:p w14:paraId="31799DE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505 11 1 2 1 04 55 55 45 65 45</w:t>
      </w:r>
    </w:p>
    <w:p w14:paraId="21AA91D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505 22 1 2 1 05 45 45 40 60 40</w:t>
      </w:r>
    </w:p>
    <w:p w14:paraId="27A8A09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505 39 1 2 1 06 55 55 55 60 45</w:t>
      </w:r>
    </w:p>
    <w:p w14:paraId="0B24C9D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505 40 1 2 1 07 40 40 40 40 40</w:t>
      </w:r>
    </w:p>
    <w:p w14:paraId="1D6138C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505 46 1 2 1 08 40 40 40 40 40</w:t>
      </w:r>
    </w:p>
    <w:p w14:paraId="35CB9F5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505 13 1 2 1 09 45 45 40 45 40</w:t>
      </w:r>
    </w:p>
    <w:p w14:paraId="5FAD2BF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505 76 1 2 1 10 55 55 45 65 45</w:t>
      </w:r>
    </w:p>
    <w:p w14:paraId="117C8EA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505 43 1 2 1 11 45 45 40 35 40</w:t>
      </w:r>
    </w:p>
    <w:p w14:paraId="72787F8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505 54 1 2 1 12 65 65 60 70 60</w:t>
      </w:r>
    </w:p>
    <w:p w14:paraId="13C1D52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505 01 1 2 1 13 55 55 45 65 50</w:t>
      </w:r>
    </w:p>
    <w:p w14:paraId="0E1B3B7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505 07 1 2 1 14 45 45 40 65 40</w:t>
      </w:r>
    </w:p>
    <w:p w14:paraId="45C53F9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505 14 1 2 1 15 45 45 40 65 45</w:t>
      </w:r>
    </w:p>
    <w:p w14:paraId="3B24506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505 30 1 2 1 16 40 40 40 65 40</w:t>
      </w:r>
    </w:p>
    <w:p w14:paraId="7B2D582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505 37 1 2 1 17 45 45 55 60 45</w:t>
      </w:r>
    </w:p>
    <w:p w14:paraId="159AEC9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505 50 1 2 1 18 45 45 45 55 45</w:t>
      </w:r>
    </w:p>
    <w:p w14:paraId="7373276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505 52 1 2 1 19 35 35 30 35 35</w:t>
      </w:r>
    </w:p>
    <w:p w14:paraId="23BBB6B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505 65 1 2 1 20 55 60 55 60 45</w:t>
      </w:r>
    </w:p>
    <w:p w14:paraId="735D871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505 70 1 2 1 21 45 45 40 40 40</w:t>
      </w:r>
    </w:p>
    <w:p w14:paraId="6614337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505 38 1 2 1 22 45 45 40 60 45</w:t>
      </w:r>
    </w:p>
    <w:p w14:paraId="3006C8A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505 42 1 2 1 23 40 40 40 40 40</w:t>
      </w:r>
    </w:p>
    <w:p w14:paraId="0F4D5F0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505 03 1 2 1 24 45 45 50 65 45</w:t>
      </w:r>
    </w:p>
    <w:p w14:paraId="264362A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505 05 1 2 1 25 55 55 55 65 50</w:t>
      </w:r>
    </w:p>
    <w:p w14:paraId="022BF1E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505 06 1 2 1 26 55 55 45 65 45</w:t>
      </w:r>
    </w:p>
    <w:p w14:paraId="6AEC6AA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505 08 1 2 1 27 45 45 45 65 40</w:t>
      </w:r>
    </w:p>
    <w:p w14:paraId="0AC4A84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505 10 1 2 1 28 55 55 55 65 50</w:t>
      </w:r>
    </w:p>
    <w:p w14:paraId="3578259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505 12 1 2 1 29 45 45 40 55 45</w:t>
      </w:r>
    </w:p>
    <w:p w14:paraId="5D464F5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505 15 1 2 1 30 60 60 50 60 55</w:t>
      </w:r>
    </w:p>
    <w:p w14:paraId="6D5DCB3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505 16 1 2 1 31 60 60 55 65 45</w:t>
      </w:r>
    </w:p>
    <w:p w14:paraId="424AC3D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505 17 1 2 1 32 45 45 45 60 40</w:t>
      </w:r>
    </w:p>
    <w:p w14:paraId="49470F0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505 18 1 2 1 33 40 40 40 50 40</w:t>
      </w:r>
    </w:p>
    <w:p w14:paraId="461955A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505 19 1 2 1 34 45 45 40 60 40</w:t>
      </w:r>
    </w:p>
    <w:p w14:paraId="54F842D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505 20 1 2 1 35 45 45 40 65 45</w:t>
      </w:r>
    </w:p>
    <w:p w14:paraId="5328CAA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505 21 1 2 1 36 55 55 45 60 45</w:t>
      </w:r>
    </w:p>
    <w:p w14:paraId="5EF4653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505 23 1 2 1 37 55 55 45 60 45</w:t>
      </w:r>
    </w:p>
    <w:p w14:paraId="60DC511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505 24 1 2 1 38 60 60 60 50 60</w:t>
      </w:r>
    </w:p>
    <w:p w14:paraId="7F20A6B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505 25 1 2 1 39 45 40 35 40 40</w:t>
      </w:r>
    </w:p>
    <w:p w14:paraId="22A8AAE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505 26 1 2 1 40 45 45 45 55 40</w:t>
      </w:r>
    </w:p>
    <w:p w14:paraId="3BB0188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505 27 1 2 1 41 60 60 60 60 60</w:t>
      </w:r>
    </w:p>
    <w:p w14:paraId="6DAA0C5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505 28 1 2 1 42 45 45 40 40 40</w:t>
      </w:r>
    </w:p>
    <w:p w14:paraId="2FA87E3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505 29 1 2 1 43 45 45 40 55 40</w:t>
      </w:r>
    </w:p>
    <w:p w14:paraId="6DFF9DC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505 31 1 2 1 44 60 60 45 60 45</w:t>
      </w:r>
    </w:p>
    <w:p w14:paraId="025507A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505 32 1 2 1 45 45 45 45 60 40</w:t>
      </w:r>
    </w:p>
    <w:p w14:paraId="13127CA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505 33 1 2 1 46 45 45 40 65 40</w:t>
      </w:r>
    </w:p>
    <w:p w14:paraId="4744483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505 34 1 2 1 47 45 45 40 40 40</w:t>
      </w:r>
    </w:p>
    <w:p w14:paraId="21925B8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505 35 1 2 1 48 45 45 45 55 40</w:t>
      </w:r>
    </w:p>
    <w:p w14:paraId="06CD970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505 36 1 2 1 49 40 40 40 40 40</w:t>
      </w:r>
    </w:p>
    <w:p w14:paraId="182759E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505 41 1 2 1 50 60 60 45 65 45</w:t>
      </w:r>
    </w:p>
    <w:p w14:paraId="38B0F0E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505 44 1 2 1 51 45 45 40 45 40</w:t>
      </w:r>
    </w:p>
    <w:p w14:paraId="771581C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505 45 1 2 1 52 45 45 45 60 45</w:t>
      </w:r>
    </w:p>
    <w:p w14:paraId="0F21EA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505 47 1 2 1 53 55 55 55 65 50</w:t>
      </w:r>
    </w:p>
    <w:p w14:paraId="232DCD3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505 48 1 2 1 54 60 60 50 50 55</w:t>
      </w:r>
    </w:p>
    <w:p w14:paraId="2F25E6C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505 49 1 2 1 55 45 45 45 60 40</w:t>
      </w:r>
    </w:p>
    <w:p w14:paraId="5C145F6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505 51 1 2 1 56 45 45 45 60 50</w:t>
      </w:r>
    </w:p>
    <w:p w14:paraId="149CC1D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505 53 1 2 1 57 45 45 55 65 50</w:t>
      </w:r>
    </w:p>
    <w:p w14:paraId="5CC543A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505 55 1 2 1 58 60 60 50 60 50</w:t>
      </w:r>
    </w:p>
    <w:p w14:paraId="16C027E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505 56 1 2 1 59 45 45 45 60 45</w:t>
      </w:r>
    </w:p>
    <w:p w14:paraId="64C73CB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505 57 1 2 1 60 45 45 45 60 40</w:t>
      </w:r>
    </w:p>
    <w:p w14:paraId="4A70AE4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505 58 1 2 1 61 40 40 40 40 40</w:t>
      </w:r>
    </w:p>
    <w:p w14:paraId="5FDB321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505 59 1 2 1 62 55 55 55 65 50</w:t>
      </w:r>
    </w:p>
    <w:p w14:paraId="771E453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505 60 1 2 1 63 45 45 45 60 40</w:t>
      </w:r>
    </w:p>
    <w:p w14:paraId="5F52688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505 61 1 2 1 64 55 55 55 60 45</w:t>
      </w:r>
    </w:p>
    <w:p w14:paraId="7780241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505 62 1 2 1 65 55 55 45 55 40</w:t>
      </w:r>
    </w:p>
    <w:p w14:paraId="09F61A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505 63 1 2 1 66 55 55 45 60 45</w:t>
      </w:r>
    </w:p>
    <w:p w14:paraId="416ACDF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505 64 1 2 1 67 40 40 40 40 40</w:t>
      </w:r>
    </w:p>
    <w:p w14:paraId="396B87F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505 66 1 2 1 68 45 45 45 55 45</w:t>
      </w:r>
    </w:p>
    <w:p w14:paraId="6D4CF54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505 67 1 2 1 69 60 60 50 60 45</w:t>
      </w:r>
    </w:p>
    <w:p w14:paraId="3C69EAF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505 68 1 2 1 70 40 40 40 45 40</w:t>
      </w:r>
    </w:p>
    <w:p w14:paraId="46673D6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505 69 1 2 1 71 40 40 40 40 40</w:t>
      </w:r>
    </w:p>
    <w:p w14:paraId="01AC4D9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505 71 1 2 1 72 45 45 40 60 45</w:t>
      </w:r>
    </w:p>
    <w:p w14:paraId="4A28C51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505 72 1 2 1 73 45 45 45 60 40</w:t>
      </w:r>
    </w:p>
    <w:p w14:paraId="191EB2A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505 73 1 2 1 74 45 45 45 55 45</w:t>
      </w:r>
    </w:p>
    <w:p w14:paraId="49B91F6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505 74 1 2 1 75 40 40 40 40 40</w:t>
      </w:r>
    </w:p>
    <w:p w14:paraId="5DF60DE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505 75 1 2 1 76 55 55 55 60 45</w:t>
      </w:r>
    </w:p>
    <w:p w14:paraId="43812BB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505 77 1 2 1 77 45 45 40 60 45</w:t>
      </w:r>
    </w:p>
    <w:p w14:paraId="4D76030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505 78 1 2 1 78 45 45 40 60 40</w:t>
      </w:r>
    </w:p>
    <w:p w14:paraId="435F530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505 79 1 2 1 79 60 60 50 70 50</w:t>
      </w:r>
    </w:p>
    <w:p w14:paraId="3B00F67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505 80 1 2 1 80 60 60 50 55 55</w:t>
      </w:r>
    </w:p>
    <w:p w14:paraId="2EFBA1D9" w14:textId="22E1BCF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505 00 1 0 2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00 60 60 40 75 40</w:t>
      </w:r>
    </w:p>
    <w:p w14:paraId="067CD64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505 02 1 2 2 01 65 60 60 70 55</w:t>
      </w:r>
    </w:p>
    <w:p w14:paraId="7E35307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505 04 1 2 2 02 45 45 40 40 40</w:t>
      </w:r>
    </w:p>
    <w:p w14:paraId="59913AC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505 09 1 2 2 03 45 45 40 40 40</w:t>
      </w:r>
    </w:p>
    <w:p w14:paraId="3389577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505 11 1 2 2 04 60 60 55 65 55</w:t>
      </w:r>
    </w:p>
    <w:p w14:paraId="36EC276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505 22 1 2 2 05 40 40 35 35 40</w:t>
      </w:r>
    </w:p>
    <w:p w14:paraId="1CB13BD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505 39 1 2 2 06 70 70 65 75 60</w:t>
      </w:r>
    </w:p>
    <w:p w14:paraId="5652812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505 40 1 2 2 07 55 45 35 40 40</w:t>
      </w:r>
    </w:p>
    <w:p w14:paraId="36307B6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505 46 1 2 2 08 65 60 60 70 55</w:t>
      </w:r>
    </w:p>
    <w:p w14:paraId="7CFBAD0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505 13 1 2 2 09 60 65 60 65 60</w:t>
      </w:r>
    </w:p>
    <w:p w14:paraId="5E2AF59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505 76 1 2 2 10 45 45 40 60 40</w:t>
      </w:r>
    </w:p>
    <w:p w14:paraId="311C4CF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505 43 1 2 2 11 45 40 40 40 40</w:t>
      </w:r>
    </w:p>
    <w:p w14:paraId="25C07E0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505 54 1 2 2 12 </w:t>
      </w:r>
    </w:p>
    <w:p w14:paraId="64AFF9D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505 01 1 2 2 13 65 65 70 70 60</w:t>
      </w:r>
    </w:p>
    <w:p w14:paraId="4E11378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505 07 1 2 2 14 40 40 30 40 30</w:t>
      </w:r>
    </w:p>
    <w:p w14:paraId="058CF2C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505 14 1 2 2 15 45 45 40 40 55</w:t>
      </w:r>
    </w:p>
    <w:p w14:paraId="0B4A1B2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505 30 1 2 2 16 75 60 75 75 70</w:t>
      </w:r>
    </w:p>
    <w:p w14:paraId="35015C4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505 37 1 2 2 17 55 55 45 60 45</w:t>
      </w:r>
    </w:p>
    <w:p w14:paraId="103CC0F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505 50 1 2 2 18 60 45 45 40 40</w:t>
      </w:r>
    </w:p>
    <w:p w14:paraId="05C49D8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505 52 1 2 2 19 30 30 30 40 20</w:t>
      </w:r>
    </w:p>
    <w:p w14:paraId="62DC01E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505 65 1 2 2 20 35 35 30 30 30</w:t>
      </w:r>
    </w:p>
    <w:p w14:paraId="2D43090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505 70 1 2 2 21 45 40 40 35 40</w:t>
      </w:r>
    </w:p>
    <w:p w14:paraId="7FBD941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505 38 1 2 2 22 45 45 40 60 45</w:t>
      </w:r>
    </w:p>
    <w:p w14:paraId="26E7856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505 42 1 2 2 23 90 90 60 65 60</w:t>
      </w:r>
    </w:p>
    <w:p w14:paraId="1AF4D5A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505 03 1 2 2 24 </w:t>
      </w:r>
    </w:p>
    <w:p w14:paraId="3DB4FB0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505 05 1 2 2 25 </w:t>
      </w:r>
    </w:p>
    <w:p w14:paraId="630E039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505 06 1 2 2 26 55 60 40 45 40</w:t>
      </w:r>
    </w:p>
    <w:p w14:paraId="2BACBAD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505 08 1 2 2 27 40 40 30 40 30</w:t>
      </w:r>
    </w:p>
    <w:p w14:paraId="1C88445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505 10 1 2 2 28 40 40 40 45 30</w:t>
      </w:r>
    </w:p>
    <w:p w14:paraId="32B2719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505 12 1 2 2 29 30 30 30 40 30</w:t>
      </w:r>
    </w:p>
    <w:p w14:paraId="02BD236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505 15 1 2 2 30 65 65 55 60 60</w:t>
      </w:r>
    </w:p>
    <w:p w14:paraId="2D03BC9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505 16 1 2 2 31 45 45 40 60 35</w:t>
      </w:r>
    </w:p>
    <w:p w14:paraId="03670A7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505 17 1 2 2 32 55 55 45 60 45</w:t>
      </w:r>
    </w:p>
    <w:p w14:paraId="23080E6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505 18 1 2 2 33 40 40 35 45 40</w:t>
      </w:r>
    </w:p>
    <w:p w14:paraId="071E5E1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505 19 1 2 2 34 55 55 40 55 45</w:t>
      </w:r>
    </w:p>
    <w:p w14:paraId="330C60D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505 20 1 2 2 35 35 35 20 40 30</w:t>
      </w:r>
    </w:p>
    <w:p w14:paraId="7CEAD7D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505 21 1 2 2 36 65 65 70 60 60</w:t>
      </w:r>
    </w:p>
    <w:p w14:paraId="586729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505 23 1 2 2 37 55 55 30 30 30</w:t>
      </w:r>
    </w:p>
    <w:p w14:paraId="08AFD79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505 24 1 2 2 38 30 30 40 60 40</w:t>
      </w:r>
    </w:p>
    <w:p w14:paraId="5CEF59C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505 25 1 2 2 39 40 40 35 60 40</w:t>
      </w:r>
    </w:p>
    <w:p w14:paraId="65542CE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505 26 1 2 2 40 35 35 30 30 25</w:t>
      </w:r>
    </w:p>
    <w:p w14:paraId="694AFB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505 27 1 2 2 41 45 45 40 60 45</w:t>
      </w:r>
    </w:p>
    <w:p w14:paraId="7C9F1AB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505 28 1 2 2 42 60 60 45 60 45</w:t>
      </w:r>
    </w:p>
    <w:p w14:paraId="7ED0C7A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505 29 1 2 2 43 40 40 35 55 40</w:t>
      </w:r>
    </w:p>
    <w:p w14:paraId="2A8938F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505 31 1 2 2 44 55 60 40 75 45</w:t>
      </w:r>
    </w:p>
    <w:p w14:paraId="6D5A9AE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505 32 1 2 2 45 45 45 40 60 40</w:t>
      </w:r>
    </w:p>
    <w:p w14:paraId="47F5FEA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505 33 1 2 2 46 40 40 35 55 40</w:t>
      </w:r>
    </w:p>
    <w:p w14:paraId="4336A85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505 34 1 2 2 47 40 40 30 55 45</w:t>
      </w:r>
    </w:p>
    <w:p w14:paraId="22E474A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505 35 1 2 2 48 70 70 60 55 60</w:t>
      </w:r>
    </w:p>
    <w:p w14:paraId="315D331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505 36 1 2 2 49 20 20 20 30 30</w:t>
      </w:r>
    </w:p>
    <w:p w14:paraId="5F7CF6A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505 41 1 2 2 50 55 55 45 70 45</w:t>
      </w:r>
    </w:p>
    <w:p w14:paraId="5810537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505 44 1 2 2 51 55 55 55 70 55</w:t>
      </w:r>
    </w:p>
    <w:p w14:paraId="055DF4E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505 45 1 2 2 52 55 55 40 55 40</w:t>
      </w:r>
    </w:p>
    <w:p w14:paraId="008966D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505 47 1 2 2 53 </w:t>
      </w:r>
    </w:p>
    <w:p w14:paraId="323AF19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505 48 1 2 2 54 80 80 60 40 40</w:t>
      </w:r>
    </w:p>
    <w:p w14:paraId="1A5208A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505 49 1 2 2 55 60 60 45 60 45</w:t>
      </w:r>
    </w:p>
    <w:p w14:paraId="58224D1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505 51 1 2 2 56 55 55 45 60 45</w:t>
      </w:r>
    </w:p>
    <w:p w14:paraId="36F339F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505 53 1 2 2 57 60 60 45 60 55</w:t>
      </w:r>
    </w:p>
    <w:p w14:paraId="2C037E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505 55 1 2 2 58 65 65 55 60 45</w:t>
      </w:r>
    </w:p>
    <w:p w14:paraId="1D0A000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505 56 1 2 2 59 30 30 40 40 40</w:t>
      </w:r>
    </w:p>
    <w:p w14:paraId="23AF7F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505 57 1 2 2 60 55 55 45 40 40</w:t>
      </w:r>
    </w:p>
    <w:p w14:paraId="1EB5A11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505 58 1 2 2 61 55 55 40 30 40</w:t>
      </w:r>
    </w:p>
    <w:p w14:paraId="38F20A2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505 59 1 2 2 62 </w:t>
      </w:r>
    </w:p>
    <w:p w14:paraId="387C84B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505 60 1 2 2 63 30 60 35 35 35</w:t>
      </w:r>
    </w:p>
    <w:p w14:paraId="1BFC0E5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505 61 1 2 2 64 40 40 35 60 45</w:t>
      </w:r>
    </w:p>
    <w:p w14:paraId="2FBED96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505 62 1 2 2 65 60 60 55 65 55</w:t>
      </w:r>
    </w:p>
    <w:p w14:paraId="47A6137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505 63 1 2 2 66 40 40 40 60 40</w:t>
      </w:r>
    </w:p>
    <w:p w14:paraId="4944882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505 64 1 2 2 67 20 20 20 40 40</w:t>
      </w:r>
    </w:p>
    <w:p w14:paraId="6529140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505 66 1 2 2 68 60 60 45 70 55</w:t>
      </w:r>
    </w:p>
    <w:p w14:paraId="73F2C0D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505 67 1 2 2 69 45 45 55 70 55</w:t>
      </w:r>
    </w:p>
    <w:p w14:paraId="42DCBF9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505 68 1 2 2 70 55 55 45 60 40</w:t>
      </w:r>
    </w:p>
    <w:p w14:paraId="29AEC26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505 69 1 2 2 71 30 30 25 40 30</w:t>
      </w:r>
    </w:p>
    <w:p w14:paraId="3065766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505 71 1 2 2 72 65 65 60 90 60</w:t>
      </w:r>
    </w:p>
    <w:p w14:paraId="3F7C776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505 72 1 2 2 73 30 30 35 35 35</w:t>
      </w:r>
    </w:p>
    <w:p w14:paraId="24FE964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505 73 1 2 2 74 45 45 40 60 45</w:t>
      </w:r>
    </w:p>
    <w:p w14:paraId="55D7B0B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505 74 1 2 2 75 70 70 55 65 55</w:t>
      </w:r>
    </w:p>
    <w:p w14:paraId="4EA2C8D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505 75 1 2 2 76 45 45 40 55 35</w:t>
      </w:r>
    </w:p>
    <w:p w14:paraId="5600166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505 77 1 2 2 77 40 40 35 45 40</w:t>
      </w:r>
    </w:p>
    <w:p w14:paraId="5C686AF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505 78 1 2 2 78 60 60 45 65 45</w:t>
      </w:r>
    </w:p>
    <w:p w14:paraId="2CDDA2F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505 79 1 2 2 79 60 60 45 70 45</w:t>
      </w:r>
    </w:p>
    <w:p w14:paraId="4DC1878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505 80 1 2 2 80 90 90 40 40 40</w:t>
      </w:r>
    </w:p>
    <w:p w14:paraId="1479A09D" w14:textId="0F6D295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505 00 1 0 3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00 65 65 40 80 40</w:t>
      </w:r>
    </w:p>
    <w:p w14:paraId="1913549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505 02 1 2 3 01 40 40 35 60 40</w:t>
      </w:r>
    </w:p>
    <w:p w14:paraId="15A10F7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505 04 1 2 3 02 30 40 40 55 40</w:t>
      </w:r>
    </w:p>
    <w:p w14:paraId="5EDBA75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505 09 1 2 3 03 70 70 80 90 85</w:t>
      </w:r>
    </w:p>
    <w:p w14:paraId="2BB0982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505 11 1 2 3 04 75 75 80 85 60</w:t>
      </w:r>
    </w:p>
    <w:p w14:paraId="30C972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505 22 1 2 3 05 30 30 20 30 30</w:t>
      </w:r>
    </w:p>
    <w:p w14:paraId="3B3A4EA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505 39 1 2 3 06 45 45 30 40 30</w:t>
      </w:r>
    </w:p>
    <w:p w14:paraId="46E902D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505 40 1 2 3 07 55 55 45 60 50</w:t>
      </w:r>
    </w:p>
    <w:p w14:paraId="741EAA3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505 46 1 2 3 08 35 35 30 30 30</w:t>
      </w:r>
    </w:p>
    <w:p w14:paraId="57754EC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505 13 1 2 3 09 55 55 40 40 40</w:t>
      </w:r>
    </w:p>
    <w:p w14:paraId="4A5C351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505 76 1 2 3 10 55 55 35 55 40</w:t>
      </w:r>
    </w:p>
    <w:p w14:paraId="4E6D4C1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505 43 1 2 3 11 20 20 15 15 15</w:t>
      </w:r>
    </w:p>
    <w:p w14:paraId="520C993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505 54 1 2 3 12 60 60 55 65 55</w:t>
      </w:r>
    </w:p>
    <w:p w14:paraId="485EE02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505 01 1 2 3 13 60 60 60 70 55</w:t>
      </w:r>
    </w:p>
    <w:p w14:paraId="7AC9CD5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505 07 1 2 3 14 60 60 65 65 55</w:t>
      </w:r>
    </w:p>
    <w:p w14:paraId="2AD89ED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505 14 1 2 3 15 60 60 60 80 55</w:t>
      </w:r>
    </w:p>
    <w:p w14:paraId="535346B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505 30 1 2 3 16 80 80 85 90 80</w:t>
      </w:r>
    </w:p>
    <w:p w14:paraId="3CCDEBA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505 37 1 2 3 17 40 40 30 30 30</w:t>
      </w:r>
    </w:p>
    <w:p w14:paraId="42D6061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505 50 1 2 3 18 45 45 40 55 45</w:t>
      </w:r>
    </w:p>
    <w:p w14:paraId="27B552F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505 52 1 2 3 19 30 30 40 40 35</w:t>
      </w:r>
    </w:p>
    <w:p w14:paraId="723C8B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505 65 1 2 3 20 </w:t>
      </w:r>
    </w:p>
    <w:p w14:paraId="17C80DD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505 70 1 2 3 21 55 55 45 65 45</w:t>
      </w:r>
    </w:p>
    <w:p w14:paraId="70C7095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505 38 1 2 3 22 65 65 60 75 55</w:t>
      </w:r>
    </w:p>
    <w:p w14:paraId="1EBDC5C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505 42 1 2 3 23 60 60 40 60 50</w:t>
      </w:r>
    </w:p>
    <w:p w14:paraId="7158B98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505 03 1 2 3 24 65 65 60 75 60</w:t>
      </w:r>
    </w:p>
    <w:p w14:paraId="73D376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505 05 1 2 3 25 45 45 40 40 40</w:t>
      </w:r>
    </w:p>
    <w:p w14:paraId="12674EB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505 06 1 2 3 26 55 55 45 60 45</w:t>
      </w:r>
    </w:p>
    <w:p w14:paraId="2043990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505 08 1 2 3 27 40 40 30 35 30</w:t>
      </w:r>
    </w:p>
    <w:p w14:paraId="5C524D2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505 10 1 2 3 28 45 45 40 60 50</w:t>
      </w:r>
    </w:p>
    <w:p w14:paraId="5C66A01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505 12 1 2 3 29 45 45 35 45 45</w:t>
      </w:r>
    </w:p>
    <w:p w14:paraId="6817904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505 15 1 2 3 30 75 75 85 80 90</w:t>
      </w:r>
    </w:p>
    <w:p w14:paraId="6B06E76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505 16 1 2 3 31 40 40 35 30 35</w:t>
      </w:r>
    </w:p>
    <w:p w14:paraId="02E8650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505 17 1 2 3 32 60 60 50 70 50</w:t>
      </w:r>
    </w:p>
    <w:p w14:paraId="2878E59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505 18 1 2 3 33 30 30 30 30 35</w:t>
      </w:r>
    </w:p>
    <w:p w14:paraId="410D554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505 19 1 2 3 34 55 55 45 55 45</w:t>
      </w:r>
    </w:p>
    <w:p w14:paraId="378CAFA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505 20 1 2 3 35 70 70 60 70 60</w:t>
      </w:r>
    </w:p>
    <w:p w14:paraId="2B3C4C8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505 21 1 2 3 36 60 60 65 75 60</w:t>
      </w:r>
    </w:p>
    <w:p w14:paraId="434F9D5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505 23 1 2 3 37 55 55 40 80 40</w:t>
      </w:r>
    </w:p>
    <w:p w14:paraId="60551B4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505 24 1 2 3 38 40 40 30 50 40</w:t>
      </w:r>
    </w:p>
    <w:p w14:paraId="3C05585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505 25 1 2 3 39 55 55 60 75 55</w:t>
      </w:r>
    </w:p>
    <w:p w14:paraId="341B467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505 26 1 2 3 40 55 55 40 40 40</w:t>
      </w:r>
    </w:p>
    <w:p w14:paraId="156A3D6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505 27 1 2 3 41 80 80 90 90 85</w:t>
      </w:r>
    </w:p>
    <w:p w14:paraId="27C2AF4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505 28 1 2 3 42 45 45 40 40 40</w:t>
      </w:r>
    </w:p>
    <w:p w14:paraId="72C9F66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505 29 1 2 3 43 40 40 35 35 35</w:t>
      </w:r>
    </w:p>
    <w:p w14:paraId="48FDAF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505 31 1 2 3 44 45 45 40 60 40</w:t>
      </w:r>
    </w:p>
    <w:p w14:paraId="474A0C0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505 32 1 2 3 45 40 40 40 50 40</w:t>
      </w:r>
    </w:p>
    <w:p w14:paraId="7EBBD2C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505 33 1 2 3 46 60 60 50 60 50</w:t>
      </w:r>
    </w:p>
    <w:p w14:paraId="06935BD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505 34 1 2 3 47 </w:t>
      </w:r>
    </w:p>
    <w:p w14:paraId="5E371E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505 35 1 2 3 48 </w:t>
      </w:r>
    </w:p>
    <w:p w14:paraId="03A1797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505 36 1 2 3 49 35 35 20 40 30</w:t>
      </w:r>
    </w:p>
    <w:p w14:paraId="64BDAC2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505 41 1 2 3 50 55 55 40 65 50</w:t>
      </w:r>
    </w:p>
    <w:p w14:paraId="5B828A3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505 44 1 2 3 51 40 40 30 45 40</w:t>
      </w:r>
    </w:p>
    <w:p w14:paraId="39FE553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505 45 1 2 3 52 45 45 35 35 35</w:t>
      </w:r>
    </w:p>
    <w:p w14:paraId="6D1755D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505 47 1 2 3 53 60 60 60 70 55</w:t>
      </w:r>
    </w:p>
    <w:p w14:paraId="33455B3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505 48 1 2 3 54 40 40 30 30 30</w:t>
      </w:r>
    </w:p>
    <w:p w14:paraId="06CA4BA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505 49 1 2 3 55 30 30 20 25 25</w:t>
      </w:r>
    </w:p>
    <w:p w14:paraId="19C49E8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505 51 1 2 3 56 45 45 40 60 50</w:t>
      </w:r>
    </w:p>
    <w:p w14:paraId="27038E7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505 53 1 2 3 57 40 40 30 30 25</w:t>
      </w:r>
    </w:p>
    <w:p w14:paraId="4E7D661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505 55 1 2 3 58 45 45 40 40 40</w:t>
      </w:r>
    </w:p>
    <w:p w14:paraId="3BC33C2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505 56 1 2 3 59 55 55 40 60 55</w:t>
      </w:r>
    </w:p>
    <w:p w14:paraId="4BE87BC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505 57 1 2 3 60 60 60 60 80 60</w:t>
      </w:r>
    </w:p>
    <w:p w14:paraId="30E1CE5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505 58 1 2 3 61 55 55 40 55 40</w:t>
      </w:r>
    </w:p>
    <w:p w14:paraId="61B6F2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505 59 1 2 3 62 45 45 45 50 50</w:t>
      </w:r>
    </w:p>
    <w:p w14:paraId="4273606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505 60 1 2 3 63 55 55 40 60 45</w:t>
      </w:r>
    </w:p>
    <w:p w14:paraId="5F466B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505 61 1 2 3 64 40 40 20 20 20</w:t>
      </w:r>
    </w:p>
    <w:p w14:paraId="2B8848F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505 62 1 2 3 65 30 30 20 20 20</w:t>
      </w:r>
    </w:p>
    <w:p w14:paraId="2664419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505 63 1 2 3 66 </w:t>
      </w:r>
    </w:p>
    <w:p w14:paraId="6F34FC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505 64 1 2 3 67 40 40 30 30 30</w:t>
      </w:r>
    </w:p>
    <w:p w14:paraId="5EB908E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505 66 1 2 3 68 60 60 55 75 55</w:t>
      </w:r>
    </w:p>
    <w:p w14:paraId="7B985A0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505 67 1 2 3 69 55 55 55 80 55</w:t>
      </w:r>
    </w:p>
    <w:p w14:paraId="1EC2373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505 68 1 2 3 70 45 45 40 60 45</w:t>
      </w:r>
    </w:p>
    <w:p w14:paraId="1BCC812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505 69 1 2 3 71 45 45 40 45 40</w:t>
      </w:r>
    </w:p>
    <w:p w14:paraId="0F83CF6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505 71 1 2 3 72 45 45 30 35 35</w:t>
      </w:r>
    </w:p>
    <w:p w14:paraId="4EB7424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505 72 1 2 3 73 55 55 40 45 40</w:t>
      </w:r>
    </w:p>
    <w:p w14:paraId="67779F8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505 73 1 2 3 74 60 60 50 80 50</w:t>
      </w:r>
    </w:p>
    <w:p w14:paraId="732FB4D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505 74 1 2 3 75 35 35 30 25 30</w:t>
      </w:r>
    </w:p>
    <w:p w14:paraId="0838874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505 75 1 2 3 76 55 55 45 70 45</w:t>
      </w:r>
    </w:p>
    <w:p w14:paraId="7BAB52A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505 77 1 2 3 77 45 45 35 35 35</w:t>
      </w:r>
    </w:p>
    <w:p w14:paraId="768E23D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505 78 1 2 3 78 60 60 60 75 60</w:t>
      </w:r>
    </w:p>
    <w:p w14:paraId="4602977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505 79 1 2 3 79 60 60 60 80 60</w:t>
      </w:r>
    </w:p>
    <w:p w14:paraId="6C78D93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505 80 1 2 3 80 40 40 40 60 40</w:t>
      </w:r>
    </w:p>
    <w:p w14:paraId="08AB4A38" w14:textId="071E490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00 40 40 35 60 45</w:t>
      </w:r>
    </w:p>
    <w:p w14:paraId="2E4B0B0E" w14:textId="6A9D552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1 01 35 35 30 40 35</w:t>
      </w:r>
    </w:p>
    <w:p w14:paraId="0FF3E138" w14:textId="1CF3925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1 02 30 45 40 40 30</w:t>
      </w:r>
    </w:p>
    <w:p w14:paraId="1A13DF9D" w14:textId="57AF42C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1 03 55 45 40 40 35</w:t>
      </w:r>
    </w:p>
    <w:p w14:paraId="07763B57" w14:textId="255897A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1 04 55 45 55 65 55</w:t>
      </w:r>
    </w:p>
    <w:p w14:paraId="5DCF4003" w14:textId="1E0F1E9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1 05 45 60 40 60 55</w:t>
      </w:r>
    </w:p>
    <w:p w14:paraId="72D790E6" w14:textId="4743BD2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1 06 65 60 65 70 60</w:t>
      </w:r>
    </w:p>
    <w:p w14:paraId="52DEB147" w14:textId="5AAA4D5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1 07 60 45 55 65 45</w:t>
      </w:r>
    </w:p>
    <w:p w14:paraId="4443D605" w14:textId="2A25834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1 08 40 60 45 65 55</w:t>
      </w:r>
    </w:p>
    <w:p w14:paraId="797666DD" w14:textId="22B7D29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1 09 55 45 55 60 55</w:t>
      </w:r>
    </w:p>
    <w:p w14:paraId="4E551F73" w14:textId="5E8C960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1 10 40 40 35 35 40</w:t>
      </w:r>
    </w:p>
    <w:p w14:paraId="32A45FA9" w14:textId="4EFB966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1 11 55 60 45 60 55</w:t>
      </w:r>
    </w:p>
    <w:p w14:paraId="66F6AAE9" w14:textId="5798C5A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1 12 60 60 55 60 45</w:t>
      </w:r>
    </w:p>
    <w:p w14:paraId="2007A8A7" w14:textId="450A8C5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1 13 40 55 45 55 50</w:t>
      </w:r>
    </w:p>
    <w:p w14:paraId="60DDD9BF" w14:textId="4DCD1271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506 07 1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1 14 45 55 45 60 45</w:t>
      </w:r>
    </w:p>
    <w:p w14:paraId="39F74E60" w14:textId="4D92E8C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1 15 40 40 40 35 30</w:t>
      </w:r>
    </w:p>
    <w:p w14:paraId="5F86987B" w14:textId="23DA08B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1 16 45 40 40 40 35</w:t>
      </w:r>
    </w:p>
    <w:p w14:paraId="49949E32" w14:textId="63F53E9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1 17 55 60 45 55 55</w:t>
      </w:r>
    </w:p>
    <w:p w14:paraId="6585B323" w14:textId="619DB26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1 18 55 60 40 55 40</w:t>
      </w:r>
    </w:p>
    <w:p w14:paraId="553630C9" w14:textId="2468E35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1 19 35 55 35 40 35</w:t>
      </w:r>
    </w:p>
    <w:p w14:paraId="1AFA7E84" w14:textId="3AA5094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1 20 45 55 40 55 40</w:t>
      </w:r>
    </w:p>
    <w:p w14:paraId="16D44C39" w14:textId="06C8714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1 21 45 40 40 55 45</w:t>
      </w:r>
    </w:p>
    <w:p w14:paraId="697CD802" w14:textId="32B8088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1 22 60 55 55 60 55</w:t>
      </w:r>
    </w:p>
    <w:p w14:paraId="7577B27E" w14:textId="67D5E93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1 23 55 60 55 65 55</w:t>
      </w:r>
    </w:p>
    <w:p w14:paraId="0C078FF3" w14:textId="0F725F0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1 24 55 50 55 60 55</w:t>
      </w:r>
    </w:p>
    <w:p w14:paraId="192A20A4" w14:textId="438874A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1 25 45 45 40 55 40</w:t>
      </w:r>
    </w:p>
    <w:p w14:paraId="0032F25F" w14:textId="458AC14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1 26 40 40 35 35 40</w:t>
      </w:r>
    </w:p>
    <w:p w14:paraId="3D88E23B" w14:textId="5795C78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1 27 55 55 45 40 45</w:t>
      </w:r>
    </w:p>
    <w:p w14:paraId="475BC25C" w14:textId="220ADB6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1 28 60 55 55 70 55</w:t>
      </w:r>
    </w:p>
    <w:p w14:paraId="263C0BE1" w14:textId="5C09229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1 29 55 55 60 55 50</w:t>
      </w:r>
    </w:p>
    <w:p w14:paraId="68A08303" w14:textId="3359E33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1 30 55 55 45 60 45</w:t>
      </w:r>
    </w:p>
    <w:p w14:paraId="70CF06D8" w14:textId="3859F53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1 31 40 60 45 40 35</w:t>
      </w:r>
    </w:p>
    <w:p w14:paraId="514676DE" w14:textId="0B9BCA1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1 32 65 60 65 70 75</w:t>
      </w:r>
    </w:p>
    <w:p w14:paraId="174AF9CB" w14:textId="3619DF0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1 33 60 55 55 65 55</w:t>
      </w:r>
    </w:p>
    <w:p w14:paraId="325D9DBD" w14:textId="04256F2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1 34 45 55 40 40 35</w:t>
      </w:r>
    </w:p>
    <w:p w14:paraId="4C792FF4" w14:textId="6628F9A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1 35 60 55 55 65 55</w:t>
      </w:r>
    </w:p>
    <w:p w14:paraId="60318ABE" w14:textId="355F104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1 36 55 50 55 60 50</w:t>
      </w:r>
    </w:p>
    <w:p w14:paraId="67A47276" w14:textId="4F4E0B8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1 37 60 55 55 65 55</w:t>
      </w:r>
    </w:p>
    <w:p w14:paraId="2AC81819" w14:textId="25747AB6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506 24 1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1 38 40 45 40 35 35</w:t>
      </w:r>
    </w:p>
    <w:p w14:paraId="59513AE4" w14:textId="56698C2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1 39 45 40 40 40 35</w:t>
      </w:r>
    </w:p>
    <w:p w14:paraId="1C4D256E" w14:textId="717034F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1 40 55 60 55 65 55</w:t>
      </w:r>
    </w:p>
    <w:p w14:paraId="56A1B651" w14:textId="48E12C1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1 41 45 45 40 50 45</w:t>
      </w:r>
    </w:p>
    <w:p w14:paraId="14DC1499" w14:textId="2A0D441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1 42 40 60 55 45 55</w:t>
      </w:r>
    </w:p>
    <w:p w14:paraId="5A0EFCE2" w14:textId="7E02112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1 43 60 55 55 60 60</w:t>
      </w:r>
    </w:p>
    <w:p w14:paraId="0C085900" w14:textId="0C201C4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1 44 55 60 55 60 45</w:t>
      </w:r>
    </w:p>
    <w:p w14:paraId="374B01E2" w14:textId="305C879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1 45 40 55 40 45 35</w:t>
      </w:r>
    </w:p>
    <w:p w14:paraId="53940D5F" w14:textId="1E85884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1 46 40 55 45 40 35</w:t>
      </w:r>
    </w:p>
    <w:p w14:paraId="71D1E048" w14:textId="48435B4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1 47 60 55 60 65 45</w:t>
      </w:r>
    </w:p>
    <w:p w14:paraId="1B962424" w14:textId="6AA96B5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1 48 40 60 55 60 40</w:t>
      </w:r>
    </w:p>
    <w:p w14:paraId="69F547D3" w14:textId="5080911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1 49 60 55 40 55 55</w:t>
      </w:r>
    </w:p>
    <w:p w14:paraId="01D16630" w14:textId="2BAE202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1 50 60 55 45 60 35</w:t>
      </w:r>
    </w:p>
    <w:p w14:paraId="5949EE91" w14:textId="55E19C3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1 51 40 55 40 50 35</w:t>
      </w:r>
    </w:p>
    <w:p w14:paraId="04521430" w14:textId="56D0C30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1 52 40 55 40 35 35</w:t>
      </w:r>
    </w:p>
    <w:p w14:paraId="5BDD21F2" w14:textId="6F0B538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1 53 40 40 40 35 45</w:t>
      </w:r>
    </w:p>
    <w:p w14:paraId="4D6C16B5" w14:textId="582DE0A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1 54 40 55 40 35 30</w:t>
      </w:r>
    </w:p>
    <w:p w14:paraId="46AFF6C5" w14:textId="5B26FE1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1 55 45 55 55 60 55</w:t>
      </w:r>
    </w:p>
    <w:p w14:paraId="679AB550" w14:textId="15856BC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1 56 60 55 55 65 55</w:t>
      </w:r>
    </w:p>
    <w:p w14:paraId="352A9E6C" w14:textId="0EC5876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1 57 55 55 45 60 55</w:t>
      </w:r>
    </w:p>
    <w:p w14:paraId="3F0C5F57" w14:textId="2F7EB88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1 58 60 55 60 55 50</w:t>
      </w:r>
    </w:p>
    <w:p w14:paraId="58B258BB" w14:textId="65327AC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1 59 55 55 45 45 40</w:t>
      </w:r>
    </w:p>
    <w:p w14:paraId="4D02ECC1" w14:textId="177360E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1 60 60 55 55 60 55</w:t>
      </w:r>
    </w:p>
    <w:p w14:paraId="04417465" w14:textId="6ADFE07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1 61 60 55 55 60 55</w:t>
      </w:r>
    </w:p>
    <w:p w14:paraId="5E1AF6B8" w14:textId="3192B34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1 62 65 55 60 65 55</w:t>
      </w:r>
    </w:p>
    <w:p w14:paraId="4B77DB3E" w14:textId="226394E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1 63 60 55 65 70 65</w:t>
      </w:r>
    </w:p>
    <w:p w14:paraId="5022B0AA" w14:textId="1469666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1 64 40 55 45 40 35</w:t>
      </w:r>
    </w:p>
    <w:p w14:paraId="5DE04D1C" w14:textId="0A6A101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1 65 40 45 40 35 30</w:t>
      </w:r>
    </w:p>
    <w:p w14:paraId="00FB25D5" w14:textId="5FE435E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1 66 55 55 45 40 40</w:t>
      </w:r>
    </w:p>
    <w:p w14:paraId="3DE71D1E" w14:textId="33D6F57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1 67 45 55 40 40 35</w:t>
      </w:r>
    </w:p>
    <w:p w14:paraId="6654DF57" w14:textId="34B6D5A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1 68 60 55 55 65 55</w:t>
      </w:r>
    </w:p>
    <w:p w14:paraId="6108F0EF" w14:textId="452C49B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1 69 45 55 40 60 35</w:t>
      </w:r>
    </w:p>
    <w:p w14:paraId="2F0FE2FB" w14:textId="753A4DB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1 70 55 55 40 60 55</w:t>
      </w:r>
    </w:p>
    <w:p w14:paraId="0F838F14" w14:textId="62B6BEE0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506 69 1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1 71 60 55 60 60 40</w:t>
      </w:r>
    </w:p>
    <w:p w14:paraId="4514A837" w14:textId="1127080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1 72 60 55 55 60 45</w:t>
      </w:r>
    </w:p>
    <w:p w14:paraId="4486176D" w14:textId="3023EC3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1 73 60 60 55 65 55</w:t>
      </w:r>
    </w:p>
    <w:p w14:paraId="673D9B71" w14:textId="634087D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1 74 60 55 60 60 55</w:t>
      </w:r>
    </w:p>
    <w:p w14:paraId="41813F01" w14:textId="7B813B7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1 75 60 45 55 40 45</w:t>
      </w:r>
    </w:p>
    <w:p w14:paraId="165AD3FF" w14:textId="101AAA4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1 76 60 55 60 65 55</w:t>
      </w:r>
    </w:p>
    <w:p w14:paraId="35838DD1" w14:textId="3C848A3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1 77 55 55 45 60 45</w:t>
      </w:r>
    </w:p>
    <w:p w14:paraId="12E45CE7" w14:textId="767A2EF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1 78 55 40 40 55 40</w:t>
      </w:r>
    </w:p>
    <w:p w14:paraId="5DCCB274" w14:textId="56B9D0D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1 79 60 55 60 65 50</w:t>
      </w:r>
    </w:p>
    <w:p w14:paraId="10E6F03F" w14:textId="7F653BD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1 80 55 45 40 55 40</w:t>
      </w:r>
    </w:p>
    <w:p w14:paraId="069B6E24" w14:textId="030F7F1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506 00 1 0</w:t>
      </w:r>
      <w:r w:rsidR="00BF3E23">
        <w:rPr>
          <w:rFonts w:ascii="Courier New" w:hAnsi="Courier New" w:cs="Courier New"/>
          <w:sz w:val="24"/>
          <w:szCs w:val="24"/>
        </w:rPr>
        <w:t xml:space="preserve">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00 55 40 45 65 60</w:t>
      </w:r>
    </w:p>
    <w:p w14:paraId="13DD18F9" w14:textId="4F5F05F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2 01 55 60 40 35 40</w:t>
      </w:r>
    </w:p>
    <w:p w14:paraId="2413BD49" w14:textId="376E2BB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2 02 40 55 35 35 30</w:t>
      </w:r>
    </w:p>
    <w:p w14:paraId="24514F2C" w14:textId="665FA9C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2 03 45 55 35 40 30</w:t>
      </w:r>
    </w:p>
    <w:p w14:paraId="5E57008E" w14:textId="0A9EBC8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2 04 60 55 65 70 65</w:t>
      </w:r>
    </w:p>
    <w:p w14:paraId="4ABD42EB" w14:textId="41C584D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2 05 55 60 40 45 40</w:t>
      </w:r>
    </w:p>
    <w:p w14:paraId="59BD0A76" w14:textId="24EB528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2 06 55 60 50 55 55</w:t>
      </w:r>
    </w:p>
    <w:p w14:paraId="44472995" w14:textId="40AA0D2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2 07 35 40 25 30 20</w:t>
      </w:r>
    </w:p>
    <w:p w14:paraId="7913155D" w14:textId="12F4CEF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2 08 40 35 30 55 50</w:t>
      </w:r>
    </w:p>
    <w:p w14:paraId="6C2781A0" w14:textId="3D2A08A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2 09 65 60 60 50 55</w:t>
      </w:r>
    </w:p>
    <w:p w14:paraId="42A4C63E" w14:textId="45DE9EA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2 10 40 55 35 40 40</w:t>
      </w:r>
    </w:p>
    <w:p w14:paraId="465620C0" w14:textId="48E1D76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2 11 65 60 65 55 60</w:t>
      </w:r>
    </w:p>
    <w:p w14:paraId="713332A0" w14:textId="7EB1552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2 12 60 50 55 65 65</w:t>
      </w:r>
    </w:p>
    <w:p w14:paraId="542A0BE6" w14:textId="2826CA8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2 13 60 55 55 65 60</w:t>
      </w:r>
    </w:p>
    <w:p w14:paraId="6C17666C" w14:textId="5DF2E68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2 14 65 60 60 65 55</w:t>
      </w:r>
    </w:p>
    <w:p w14:paraId="58C11E57" w14:textId="7178714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2 15 40 50 35 60 55</w:t>
      </w:r>
    </w:p>
    <w:p w14:paraId="03B5D909" w14:textId="618A066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2 16 30 35 20 25 15</w:t>
      </w:r>
    </w:p>
    <w:p w14:paraId="7253D12F" w14:textId="174E923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2 17 35 55 45 55 40</w:t>
      </w:r>
    </w:p>
    <w:p w14:paraId="148CEAA4" w14:textId="5252491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2 18 55 60 50 65 50</w:t>
      </w:r>
    </w:p>
    <w:p w14:paraId="7D126513" w14:textId="3008538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2 19 35 65 25 20 20</w:t>
      </w:r>
    </w:p>
    <w:p w14:paraId="45BC7F64" w14:textId="3BAFDBC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2 20 35 55 30 35 25</w:t>
      </w:r>
    </w:p>
    <w:p w14:paraId="6B6FF1F9" w14:textId="10C3CAD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2 21 55 65 40 35 35</w:t>
      </w:r>
    </w:p>
    <w:p w14:paraId="40A2C4B5" w14:textId="423B0A0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</w:t>
      </w:r>
      <w:r w:rsidR="00BF3E23">
        <w:rPr>
          <w:rFonts w:ascii="Courier New" w:hAnsi="Courier New" w:cs="Courier New"/>
          <w:sz w:val="24"/>
          <w:szCs w:val="24"/>
        </w:rPr>
        <w:t>06 38 1 1</w:t>
      </w:r>
      <w:r w:rsidRPr="00580A98">
        <w:rPr>
          <w:rFonts w:ascii="Courier New" w:hAnsi="Courier New" w:cs="Courier New"/>
          <w:sz w:val="24"/>
          <w:szCs w:val="24"/>
        </w:rPr>
        <w:t xml:space="preserve"> 2 22 65 55 60 65 70</w:t>
      </w:r>
    </w:p>
    <w:p w14:paraId="3F613948" w14:textId="16D34CF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2 23 70 55 60 65 65</w:t>
      </w:r>
    </w:p>
    <w:p w14:paraId="0FDF5DB8" w14:textId="28EA683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2 24 60 40 30 35 55</w:t>
      </w:r>
    </w:p>
    <w:p w14:paraId="071B182A" w14:textId="0417A90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2 25 35 70 30 25 20</w:t>
      </w:r>
    </w:p>
    <w:p w14:paraId="357ABF34" w14:textId="3EFC017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2 26 55 65 40 30 25</w:t>
      </w:r>
    </w:p>
    <w:p w14:paraId="4105ED5B" w14:textId="32475E5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2 27 35 45 35 55 30</w:t>
      </w:r>
    </w:p>
    <w:p w14:paraId="1B6F9021" w14:textId="7A51FDE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2 28 60 55 65 70 60</w:t>
      </w:r>
    </w:p>
    <w:p w14:paraId="21F91430" w14:textId="42CEE90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2 29 35 55 60 40 35</w:t>
      </w:r>
    </w:p>
    <w:p w14:paraId="6B8832E0" w14:textId="7DABCE3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506 15 1 </w:t>
      </w:r>
      <w:r w:rsidR="00BF3E23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2 30 55 50 40 60 55</w:t>
      </w:r>
    </w:p>
    <w:p w14:paraId="6314B97A" w14:textId="4AEF23C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2 31 40 55 30 25 20</w:t>
      </w:r>
    </w:p>
    <w:p w14:paraId="2D1C7223" w14:textId="6645719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2 32 90 75 80 75 80</w:t>
      </w:r>
    </w:p>
    <w:p w14:paraId="37536303" w14:textId="7B8954D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2 33 60 55 40 70 55</w:t>
      </w:r>
    </w:p>
    <w:p w14:paraId="150A29B5" w14:textId="66A3484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2 34 35 65 40 45 35</w:t>
      </w:r>
    </w:p>
    <w:p w14:paraId="41EEC066" w14:textId="218F769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2 35 60 55 65 70 60</w:t>
      </w:r>
    </w:p>
    <w:p w14:paraId="7F57D301" w14:textId="6BDC24E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2 36 60 55 50 60 55</w:t>
      </w:r>
    </w:p>
    <w:p w14:paraId="6746D847" w14:textId="18DA8AA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2 37 60 55 40 60 55</w:t>
      </w:r>
    </w:p>
    <w:p w14:paraId="23E41302" w14:textId="02575E7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2 38 40 35 30 35 30</w:t>
      </w:r>
    </w:p>
    <w:p w14:paraId="7FB9E6D3" w14:textId="17A4E8E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2 39 55 40 35 60 45</w:t>
      </w:r>
    </w:p>
    <w:p w14:paraId="19D92836" w14:textId="51241D1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2 40 60 40 55 65 65</w:t>
      </w:r>
    </w:p>
    <w:p w14:paraId="3AE86753" w14:textId="575D324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2 41 60 65 55 50 55</w:t>
      </w:r>
    </w:p>
    <w:p w14:paraId="00D0AE7A" w14:textId="1F8BEEF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2 42 55 60 60 65 60</w:t>
      </w:r>
    </w:p>
    <w:p w14:paraId="60C23132" w14:textId="1A59CDA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2 43 60 55 65 70 60</w:t>
      </w:r>
    </w:p>
    <w:p w14:paraId="14E631D2" w14:textId="6CFC4D6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2 44 45 55 50 55 60</w:t>
      </w:r>
    </w:p>
    <w:p w14:paraId="5E11FE62" w14:textId="06DC0C8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2 45 40 55 35 40 35</w:t>
      </w:r>
    </w:p>
    <w:p w14:paraId="7358DF2C" w14:textId="741C8C5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2 46 55 45 45 55 50</w:t>
      </w:r>
    </w:p>
    <w:p w14:paraId="33769891" w14:textId="67D5BDC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506 34 1 1 </w:t>
      </w:r>
      <w:r w:rsidR="00580A98" w:rsidRPr="00580A98">
        <w:rPr>
          <w:rFonts w:ascii="Courier New" w:hAnsi="Courier New" w:cs="Courier New"/>
          <w:sz w:val="24"/>
          <w:szCs w:val="24"/>
        </w:rPr>
        <w:t>2 47 65 60 45 60 65</w:t>
      </w:r>
    </w:p>
    <w:p w14:paraId="67C7B6A2" w14:textId="6E22693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2 48 40 55 40 35 30</w:t>
      </w:r>
    </w:p>
    <w:p w14:paraId="73B65B63" w14:textId="56A034B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2 49 60 40 55 60 65</w:t>
      </w:r>
    </w:p>
    <w:p w14:paraId="35DCCC71" w14:textId="7B6D5D2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2 50 60 55 40 45 35</w:t>
      </w:r>
    </w:p>
    <w:p w14:paraId="729BDF0B" w14:textId="78346AD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2 51 35 55 25 30 25</w:t>
      </w:r>
    </w:p>
    <w:p w14:paraId="60C89A96" w14:textId="08257BC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2 52 40 65 40 35 35</w:t>
      </w:r>
    </w:p>
    <w:p w14:paraId="0ADF546C" w14:textId="210969F1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506 47 1 </w:t>
      </w:r>
      <w:r w:rsidR="00BF3E23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2 53 55 50 45 40 40</w:t>
      </w:r>
    </w:p>
    <w:p w14:paraId="34B6643D" w14:textId="7536B68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2 54 60 50 55 65 45</w:t>
      </w:r>
    </w:p>
    <w:p w14:paraId="54304A0E" w14:textId="113F564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</w:t>
      </w:r>
      <w:r w:rsidR="00BF3E23">
        <w:rPr>
          <w:rFonts w:ascii="Courier New" w:hAnsi="Courier New" w:cs="Courier New"/>
          <w:sz w:val="24"/>
          <w:szCs w:val="24"/>
        </w:rPr>
        <w:t>6 49 1 1</w:t>
      </w:r>
      <w:r w:rsidRPr="00580A98">
        <w:rPr>
          <w:rFonts w:ascii="Courier New" w:hAnsi="Courier New" w:cs="Courier New"/>
          <w:sz w:val="24"/>
          <w:szCs w:val="24"/>
        </w:rPr>
        <w:t xml:space="preserve"> 2 55 65 60 55 60 60</w:t>
      </w:r>
    </w:p>
    <w:p w14:paraId="5B95E961" w14:textId="5F417A6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2 56 40 55 35 30 35</w:t>
      </w:r>
    </w:p>
    <w:p w14:paraId="21271677" w14:textId="6A89A3C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2 57 60 45 55 60 60</w:t>
      </w:r>
    </w:p>
    <w:p w14:paraId="7395A01B" w14:textId="437EFAD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2 58 60 65 45 55 50</w:t>
      </w:r>
    </w:p>
    <w:p w14:paraId="4E2C1395" w14:textId="5613E43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2 59 55 70 45 50 40</w:t>
      </w:r>
    </w:p>
    <w:p w14:paraId="0BF82B00" w14:textId="4D4C68F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2 60 40 55 35 60 55</w:t>
      </w:r>
    </w:p>
    <w:p w14:paraId="4A9659BE" w14:textId="78A4A85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2 61 55 40 45 55 50</w:t>
      </w:r>
    </w:p>
    <w:p w14:paraId="04FDB774" w14:textId="4D952A9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2 62 65 55 60 65 55</w:t>
      </w:r>
    </w:p>
    <w:p w14:paraId="1473800F" w14:textId="1111DFE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2 63 75 45 60 65 60</w:t>
      </w:r>
    </w:p>
    <w:p w14:paraId="2E048BA7" w14:textId="732712A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2 64 60 65 35 30 30</w:t>
      </w:r>
    </w:p>
    <w:p w14:paraId="7F6E5517" w14:textId="2A2D1C1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2 65 40 65 35 30 25</w:t>
      </w:r>
    </w:p>
    <w:p w14:paraId="46C341E0" w14:textId="51F93FB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2 66 40 55 30 30 25</w:t>
      </w:r>
    </w:p>
    <w:p w14:paraId="4BC30537" w14:textId="43B89FB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2 67 40 40 30 25 20</w:t>
      </w:r>
    </w:p>
    <w:p w14:paraId="13ABFCD4" w14:textId="296EBE5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2 68 55 40 35 35 30</w:t>
      </w:r>
    </w:p>
    <w:p w14:paraId="480F0F6E" w14:textId="2BBFE34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2 69 65 60 60 65 55</w:t>
      </w:r>
    </w:p>
    <w:p w14:paraId="04CFD491" w14:textId="6749D5D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2 70 55 55 45 50 55</w:t>
      </w:r>
    </w:p>
    <w:p w14:paraId="341A7DD7" w14:textId="52BFBE7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2 71 60 55 55 60 50</w:t>
      </w:r>
    </w:p>
    <w:p w14:paraId="775A7FA9" w14:textId="3C40862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2 72 40 60 40 60 40</w:t>
      </w:r>
    </w:p>
    <w:p w14:paraId="65E07F70" w14:textId="359B666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2 73 60 45 55 60 55</w:t>
      </w:r>
    </w:p>
    <w:p w14:paraId="7085CE11" w14:textId="32ACDE4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2 74 70 45 55 60 50</w:t>
      </w:r>
    </w:p>
    <w:p w14:paraId="583F4EF8" w14:textId="6005C49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2 75 55 60 55 70 65</w:t>
      </w:r>
    </w:p>
    <w:p w14:paraId="0FC57669" w14:textId="3E4DB92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2 76 55 65 45 40 35</w:t>
      </w:r>
    </w:p>
    <w:p w14:paraId="255C465B" w14:textId="0B07479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2 77 45 55 40 55 50</w:t>
      </w:r>
    </w:p>
    <w:p w14:paraId="6003CAFA" w14:textId="3951B17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2 78 55 45 40 55 40</w:t>
      </w:r>
    </w:p>
    <w:p w14:paraId="0C8EC253" w14:textId="763EF28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2 79 70 65 55 65 60</w:t>
      </w:r>
    </w:p>
    <w:p w14:paraId="5BC19409" w14:textId="593C339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2 80 60 55 45 40 45</w:t>
      </w:r>
    </w:p>
    <w:p w14:paraId="2C590BB7" w14:textId="45E2645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506 00 1 0 3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00 35 30 40 60 55</w:t>
      </w:r>
    </w:p>
    <w:p w14:paraId="6F233B47" w14:textId="0ECAE65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3 01 35 40 30 45 30</w:t>
      </w:r>
    </w:p>
    <w:p w14:paraId="35A5FDCB" w14:textId="32D730A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3 02 55 40 35 55 50</w:t>
      </w:r>
    </w:p>
    <w:p w14:paraId="3C0616E9" w14:textId="52C6927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3 03 30 35 25 30 35</w:t>
      </w:r>
    </w:p>
    <w:p w14:paraId="50A9AB08" w14:textId="79A7E89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3 04 55 55 40 65 60</w:t>
      </w:r>
    </w:p>
    <w:p w14:paraId="18132933" w14:textId="4831876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3 05 40 65 55 45 40</w:t>
      </w:r>
    </w:p>
    <w:p w14:paraId="32205475" w14:textId="4225CD8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3 06 55 50 40 55 45</w:t>
      </w:r>
    </w:p>
    <w:p w14:paraId="1D54D88F" w14:textId="24300DF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506</w:t>
      </w:r>
      <w:r w:rsidR="00BF3E23">
        <w:rPr>
          <w:rFonts w:ascii="Courier New" w:hAnsi="Courier New" w:cs="Courier New"/>
          <w:sz w:val="24"/>
          <w:szCs w:val="24"/>
        </w:rPr>
        <w:t xml:space="preserve"> 40 1 1</w:t>
      </w:r>
      <w:r w:rsidRPr="00580A98">
        <w:rPr>
          <w:rFonts w:ascii="Courier New" w:hAnsi="Courier New" w:cs="Courier New"/>
          <w:sz w:val="24"/>
          <w:szCs w:val="24"/>
        </w:rPr>
        <w:t xml:space="preserve"> 3 07 60 55 40 65 55</w:t>
      </w:r>
    </w:p>
    <w:p w14:paraId="5B04A76F" w14:textId="7644F48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3 08 40 55 45 40 30</w:t>
      </w:r>
    </w:p>
    <w:p w14:paraId="5C984416" w14:textId="3979744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3 09 45 40 45 50 55</w:t>
      </w:r>
    </w:p>
    <w:p w14:paraId="5878D602" w14:textId="52142D1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3 10 35 65 45 40 30</w:t>
      </w:r>
    </w:p>
    <w:p w14:paraId="2EB6F8A6" w14:textId="3DA179A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3 11 35 55 35 40 30</w:t>
      </w:r>
    </w:p>
    <w:p w14:paraId="3C6DBDB0" w14:textId="25072A2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3 12 55 60 40 35 40</w:t>
      </w:r>
    </w:p>
    <w:p w14:paraId="5912EA6B" w14:textId="61D01F8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3 13 60 65 40 60 55</w:t>
      </w:r>
    </w:p>
    <w:p w14:paraId="45B7F0C6" w14:textId="5E5FFDA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3 14 55 45 40 55 50</w:t>
      </w:r>
    </w:p>
    <w:p w14:paraId="3C9CB6F8" w14:textId="49F7263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3 15 40 55 35 45 40</w:t>
      </w:r>
    </w:p>
    <w:p w14:paraId="6324162B" w14:textId="7D4276E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3 16 40 55 45 40 35</w:t>
      </w:r>
    </w:p>
    <w:p w14:paraId="7A7353CC" w14:textId="2C25936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3 17 55 60 55 65 55</w:t>
      </w:r>
    </w:p>
    <w:p w14:paraId="3562B3B1" w14:textId="6686B2F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3 18 60 65 55 60 55</w:t>
      </w:r>
    </w:p>
    <w:p w14:paraId="26946D70" w14:textId="26A64AC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3 19 40 60 30 25 20</w:t>
      </w:r>
    </w:p>
    <w:p w14:paraId="273716E3" w14:textId="039F615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3 20 55 65 40 50 40</w:t>
      </w:r>
    </w:p>
    <w:p w14:paraId="0775DAF5" w14:textId="2FA3A84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3 21 40 55 35 40 40</w:t>
      </w:r>
    </w:p>
    <w:p w14:paraId="4F5DB056" w14:textId="2C6D7E1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3 22 60 45 55 65 60</w:t>
      </w:r>
    </w:p>
    <w:p w14:paraId="5842AA15" w14:textId="0E49EA4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3 23 40 60 35 55 50</w:t>
      </w:r>
    </w:p>
    <w:p w14:paraId="1083D57A" w14:textId="4DE6C87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3 24 40 45 35 40 35</w:t>
      </w:r>
    </w:p>
    <w:p w14:paraId="2CA167BD" w14:textId="39FDF57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3 25 55 50 40 45 35</w:t>
      </w:r>
    </w:p>
    <w:p w14:paraId="47157CE6" w14:textId="75DFF35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3 26 40 65 35 40 35</w:t>
      </w:r>
    </w:p>
    <w:p w14:paraId="1E656916" w14:textId="776F177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3 27 40 35 30 35 35</w:t>
      </w:r>
    </w:p>
    <w:p w14:paraId="337D2931" w14:textId="6E7E612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3 28 45 40 40 55 50</w:t>
      </w:r>
    </w:p>
    <w:p w14:paraId="63A1F91E" w14:textId="7FC81F5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3 29 55 55 40 60 55</w:t>
      </w:r>
    </w:p>
    <w:p w14:paraId="57DED634" w14:textId="11DB8A1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3 30 65 55 60 70 60</w:t>
      </w:r>
    </w:p>
    <w:p w14:paraId="1ACC6EB9" w14:textId="53177F6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3 31 35 55 35 40 35</w:t>
      </w:r>
    </w:p>
    <w:p w14:paraId="2FC05CEA" w14:textId="5B07692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3 32 60 40 30 60 50</w:t>
      </w:r>
    </w:p>
    <w:p w14:paraId="01B94F35" w14:textId="0254B9F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3 33 60 45 55 65 55</w:t>
      </w:r>
    </w:p>
    <w:p w14:paraId="3D2061B2" w14:textId="55FE1FE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</w:t>
      </w:r>
    </w:p>
    <w:p w14:paraId="1E50C169" w14:textId="5A4D186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3 35 60 55 50 70 65</w:t>
      </w:r>
    </w:p>
    <w:p w14:paraId="1B189829" w14:textId="6649CF6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3 36 55 45 40 60 55</w:t>
      </w:r>
    </w:p>
    <w:p w14:paraId="19922D85" w14:textId="60F7BB5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3 37 55 65 60 65 55</w:t>
      </w:r>
    </w:p>
    <w:p w14:paraId="17E90BE1" w14:textId="45F37E7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3 38 40 45 35 25 25</w:t>
      </w:r>
    </w:p>
    <w:p w14:paraId="627971EE" w14:textId="2770E5D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3 39 55 45 35 55 45</w:t>
      </w:r>
    </w:p>
    <w:p w14:paraId="6814A454" w14:textId="4DA1791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3 40 40 65 35 40 35</w:t>
      </w:r>
    </w:p>
    <w:p w14:paraId="7AF127CB" w14:textId="7297F4D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3 41 65 60 55 60 60</w:t>
      </w:r>
    </w:p>
    <w:p w14:paraId="10908B90" w14:textId="0AE0637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3 42 45 40 40 35 40</w:t>
      </w:r>
    </w:p>
    <w:p w14:paraId="1446CDAF" w14:textId="10B391E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3 43 55 60 45 55 50</w:t>
      </w:r>
    </w:p>
    <w:p w14:paraId="7B4D7927" w14:textId="5B5FC84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3 44 60 55 40 45 40</w:t>
      </w:r>
    </w:p>
    <w:p w14:paraId="662DD16A" w14:textId="170CE39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3 45 40 55 35 40 35</w:t>
      </w:r>
    </w:p>
    <w:p w14:paraId="06C7C047" w14:textId="3620DCB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3 46 45 55 40 45 40</w:t>
      </w:r>
    </w:p>
    <w:p w14:paraId="3828256E" w14:textId="63F96AF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3 47 45 40 40 55 50</w:t>
      </w:r>
    </w:p>
    <w:p w14:paraId="7730CB4B" w14:textId="3F20F73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3 48 40 60 55 35 30</w:t>
      </w:r>
    </w:p>
    <w:p w14:paraId="25F3F063" w14:textId="4D47233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3 49 65 55 55 60 55</w:t>
      </w:r>
    </w:p>
    <w:p w14:paraId="1A59CE6C" w14:textId="3B8A5A4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3 50 40 55 35 35 30</w:t>
      </w:r>
    </w:p>
    <w:p w14:paraId="0250D184" w14:textId="58F1E03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3 51 55 65 45 40 35</w:t>
      </w:r>
    </w:p>
    <w:p w14:paraId="718264FB" w14:textId="4159D16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3 52 55 60 55 45 40</w:t>
      </w:r>
    </w:p>
    <w:p w14:paraId="3268DB96" w14:textId="24DFCD9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3 53 40 40 35 45 40</w:t>
      </w:r>
    </w:p>
    <w:p w14:paraId="7BBCD158" w14:textId="071C575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3 54 35 55 45 40 30</w:t>
      </w:r>
    </w:p>
    <w:p w14:paraId="15B82498" w14:textId="0B5DD4A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3 55 35 60 40 35 30</w:t>
      </w:r>
    </w:p>
    <w:p w14:paraId="54608600" w14:textId="69A4A76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3 56 65 55 55 60 55</w:t>
      </w:r>
    </w:p>
    <w:p w14:paraId="1601A357" w14:textId="3A566F43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506</w:t>
      </w:r>
      <w:r w:rsidR="00BF3E23">
        <w:rPr>
          <w:rFonts w:ascii="Courier New" w:hAnsi="Courier New" w:cs="Courier New"/>
          <w:sz w:val="24"/>
          <w:szCs w:val="24"/>
        </w:rPr>
        <w:t xml:space="preserve"> 53 1 1</w:t>
      </w:r>
      <w:r w:rsidRPr="00580A98">
        <w:rPr>
          <w:rFonts w:ascii="Courier New" w:hAnsi="Courier New" w:cs="Courier New"/>
          <w:sz w:val="24"/>
          <w:szCs w:val="24"/>
        </w:rPr>
        <w:t xml:space="preserve"> 3 57 45 55 45 55 50</w:t>
      </w:r>
    </w:p>
    <w:p w14:paraId="57E40550" w14:textId="47A22AA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3 58 55 60 45 55 50</w:t>
      </w:r>
    </w:p>
    <w:p w14:paraId="61ACBD8E" w14:textId="6C878A0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3 59 40 35 40 60 55</w:t>
      </w:r>
    </w:p>
    <w:p w14:paraId="3AF0D537" w14:textId="52C969C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3 60 45 65 35 40 35</w:t>
      </w:r>
    </w:p>
    <w:p w14:paraId="443076A6" w14:textId="7AB4701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3 61 55 50 55 60 60</w:t>
      </w:r>
    </w:p>
    <w:p w14:paraId="124485B7" w14:textId="5E57F63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3 62 65 55 55 60 55</w:t>
      </w:r>
    </w:p>
    <w:p w14:paraId="69CA74ED" w14:textId="32F07B8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3 63 60 55 60 55 50</w:t>
      </w:r>
    </w:p>
    <w:p w14:paraId="16F491D3" w14:textId="263EDDA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3 64 40 35 30 30 20</w:t>
      </w:r>
    </w:p>
    <w:p w14:paraId="3F8B0A71" w14:textId="13E816C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3 65 35 40 30 45 40</w:t>
      </w:r>
    </w:p>
    <w:p w14:paraId="541C7322" w14:textId="11EAA41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3 66 30 45 40 35 35</w:t>
      </w:r>
    </w:p>
    <w:p w14:paraId="6279B046" w14:textId="16F8109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3 67 35 60 35 40 35</w:t>
      </w:r>
    </w:p>
    <w:p w14:paraId="716C4DDC" w14:textId="034C6A8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3 68 55 60 55 70 50</w:t>
      </w:r>
    </w:p>
    <w:p w14:paraId="62F3E85B" w14:textId="1A0453D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3 69 45 40 40 55 50</w:t>
      </w:r>
    </w:p>
    <w:p w14:paraId="4225D994" w14:textId="0EDD591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3 70 55 50 40 60 55</w:t>
      </w:r>
    </w:p>
    <w:p w14:paraId="4118D988" w14:textId="4B5147E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3 71 60 65 55 60 55</w:t>
      </w:r>
    </w:p>
    <w:p w14:paraId="715E1D48" w14:textId="1D54CE7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3 72 40 65 35 35 40</w:t>
      </w:r>
    </w:p>
    <w:p w14:paraId="42963C0E" w14:textId="515D8B7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3 73 55 45 40 60 55</w:t>
      </w:r>
    </w:p>
    <w:p w14:paraId="188ACA51" w14:textId="33ABEDB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3 74 65 55 55 60 65</w:t>
      </w:r>
    </w:p>
    <w:p w14:paraId="1F80481D" w14:textId="39C90C1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3 75 60 55 40 45 35</w:t>
      </w:r>
    </w:p>
    <w:p w14:paraId="175B4D57" w14:textId="02C91A2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3 76 55 45 40 55 45</w:t>
      </w:r>
    </w:p>
    <w:p w14:paraId="24B2BD0D" w14:textId="62FA1D3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3 77 40 65 50 55 55</w:t>
      </w:r>
    </w:p>
    <w:p w14:paraId="780B6945" w14:textId="37BE4EB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3 78 55 45 40 55 45</w:t>
      </w:r>
    </w:p>
    <w:p w14:paraId="68D27C31" w14:textId="5A19B47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3 79 60 65 55 60 55</w:t>
      </w:r>
    </w:p>
    <w:p w14:paraId="6DF35504" w14:textId="396129E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3 80 40 55 35 40 35</w:t>
      </w:r>
    </w:p>
    <w:p w14:paraId="45D0D1F3" w14:textId="3B82830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507 00 0 0 1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00 65 30 50 55 35</w:t>
      </w:r>
    </w:p>
    <w:p w14:paraId="77132DBE" w14:textId="4CC1BC0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1 01 55 40 50 45 35</w:t>
      </w:r>
    </w:p>
    <w:p w14:paraId="35CEC364" w14:textId="04EBA1B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1 02 40 35 35 55 35</w:t>
      </w:r>
    </w:p>
    <w:p w14:paraId="582AA66C" w14:textId="03F4CDC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1 03 40 45 55 60 50</w:t>
      </w:r>
    </w:p>
    <w:p w14:paraId="773F67EE" w14:textId="1CCA2B6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1 04 55 45 40 50 40</w:t>
      </w:r>
    </w:p>
    <w:p w14:paraId="5683087A" w14:textId="438CCFE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1 05 35 35 35 35 30</w:t>
      </w:r>
    </w:p>
    <w:p w14:paraId="7BE90343" w14:textId="58DA7B0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1 06 60 45 55 60 40</w:t>
      </w:r>
    </w:p>
    <w:p w14:paraId="352F2477" w14:textId="78044AE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1 07 35 30 35 35 35</w:t>
      </w:r>
    </w:p>
    <w:p w14:paraId="6C96BE46" w14:textId="1B13954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1 08 35 35 35 40 35</w:t>
      </w:r>
    </w:p>
    <w:p w14:paraId="6E0E637C" w14:textId="77DDE5E8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</w:t>
      </w:r>
      <w:r w:rsidR="00E047D2">
        <w:rPr>
          <w:rFonts w:ascii="Courier New" w:hAnsi="Courier New" w:cs="Courier New"/>
          <w:sz w:val="24"/>
          <w:szCs w:val="24"/>
        </w:rPr>
        <w:t>13 0 2</w:t>
      </w:r>
      <w:r w:rsidRPr="00580A98">
        <w:rPr>
          <w:rFonts w:ascii="Courier New" w:hAnsi="Courier New" w:cs="Courier New"/>
          <w:sz w:val="24"/>
          <w:szCs w:val="24"/>
        </w:rPr>
        <w:t xml:space="preserve"> 1 09 45 50 45 55 45</w:t>
      </w:r>
    </w:p>
    <w:p w14:paraId="390B8728" w14:textId="5CDE47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1 10 30 30 30 35 30</w:t>
      </w:r>
    </w:p>
    <w:p w14:paraId="0A4CCDCB" w14:textId="3868373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1 11 35 35 35 35 35</w:t>
      </w:r>
    </w:p>
    <w:p w14:paraId="3F7FAA6E" w14:textId="65498BB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1 12 35 35 40 45 35</w:t>
      </w:r>
    </w:p>
    <w:p w14:paraId="1FBA14F4" w14:textId="7052418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1 13 40 40 35 50 35</w:t>
      </w:r>
    </w:p>
    <w:p w14:paraId="40C2AA0F" w14:textId="21AC9E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1 14 35 35 35 40 35</w:t>
      </w:r>
    </w:p>
    <w:p w14:paraId="0702DDFD" w14:textId="1DA1539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1 15 35 35 35 45 35</w:t>
      </w:r>
    </w:p>
    <w:p w14:paraId="140AF2E7" w14:textId="06123B9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1 16 35 35 35 40 35</w:t>
      </w:r>
    </w:p>
    <w:p w14:paraId="0315400B" w14:textId="00F0D3A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1 17 50 50 45 45 55</w:t>
      </w:r>
    </w:p>
    <w:p w14:paraId="61469B58" w14:textId="28AFD8F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1 18 40 40 35 35 35</w:t>
      </w:r>
    </w:p>
    <w:p w14:paraId="6CC26565" w14:textId="68CD414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1 19 30 35 30 35 30</w:t>
      </w:r>
    </w:p>
    <w:p w14:paraId="78B8D025" w14:textId="6FF0E6B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1 20 50 45 45 35 35</w:t>
      </w:r>
    </w:p>
    <w:p w14:paraId="65161067" w14:textId="33C76BC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1 21 40 35 35 40 30</w:t>
      </w:r>
    </w:p>
    <w:p w14:paraId="1A802E17" w14:textId="68B716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1 22 50 50 50 50 50</w:t>
      </w:r>
    </w:p>
    <w:p w14:paraId="4274E6B2" w14:textId="5492885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1 23 45 40 45 55 40</w:t>
      </w:r>
    </w:p>
    <w:p w14:paraId="19C3194D" w14:textId="4997B3C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1 24 55 45 55 50 45</w:t>
      </w:r>
    </w:p>
    <w:p w14:paraId="6CAE6242" w14:textId="1956048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1 25 50 45 45 50 50</w:t>
      </w:r>
    </w:p>
    <w:p w14:paraId="78FC5C29" w14:textId="292D863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1 26 50 45 35 45 40</w:t>
      </w:r>
    </w:p>
    <w:p w14:paraId="0468772D" w14:textId="5EEB600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1 27 30 30 30 30 30</w:t>
      </w:r>
    </w:p>
    <w:p w14:paraId="36B0AA94" w14:textId="6F5028D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507 10 0 2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1 28 60 60 45 55 40</w:t>
      </w:r>
    </w:p>
    <w:p w14:paraId="328CB035" w14:textId="3987B7E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1 29 35 35 35 35 35</w:t>
      </w:r>
    </w:p>
    <w:p w14:paraId="5A509CD2" w14:textId="5535E89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1 30 60 50 45 55 45</w:t>
      </w:r>
    </w:p>
    <w:p w14:paraId="619D0DA3" w14:textId="0FF14E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1 31 55 50 55 50 50</w:t>
      </w:r>
    </w:p>
    <w:p w14:paraId="61210EE3" w14:textId="59A25EF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1 32 45 40 45 55 45</w:t>
      </w:r>
    </w:p>
    <w:p w14:paraId="4C451127" w14:textId="1FD0B54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1 33 35 35 35 45 35</w:t>
      </w:r>
    </w:p>
    <w:p w14:paraId="10AFD438" w14:textId="74739F1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1 34 50 40 30 45 35</w:t>
      </w:r>
    </w:p>
    <w:p w14:paraId="446D3405" w14:textId="5F1872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1 35 45 40 45 50 45</w:t>
      </w:r>
    </w:p>
    <w:p w14:paraId="2C718F31" w14:textId="45ABCC7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1 36 45 35 35 50 35</w:t>
      </w:r>
    </w:p>
    <w:p w14:paraId="1B8F0972" w14:textId="6AC0FE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1 37 40 45 35 40 45</w:t>
      </w:r>
    </w:p>
    <w:p w14:paraId="596A0832" w14:textId="40B50A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1 38 45 50 40 55 50</w:t>
      </w:r>
    </w:p>
    <w:p w14:paraId="53C93F54" w14:textId="2529C74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1 39 35 35 35 40 35</w:t>
      </w:r>
    </w:p>
    <w:p w14:paraId="6A8F5932" w14:textId="16826D6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1 40 45 35 40 45 35</w:t>
      </w:r>
    </w:p>
    <w:p w14:paraId="185DD1A5" w14:textId="6B37532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1 41 50 55 50 50 50</w:t>
      </w:r>
    </w:p>
    <w:p w14:paraId="624071CB" w14:textId="3116AD1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507 2</w:t>
      </w:r>
      <w:r w:rsidR="00E047D2">
        <w:rPr>
          <w:rFonts w:ascii="Courier New" w:hAnsi="Courier New" w:cs="Courier New"/>
          <w:sz w:val="24"/>
          <w:szCs w:val="24"/>
        </w:rPr>
        <w:t>8 0 2</w:t>
      </w:r>
      <w:r w:rsidRPr="00580A98">
        <w:rPr>
          <w:rFonts w:ascii="Courier New" w:hAnsi="Courier New" w:cs="Courier New"/>
          <w:sz w:val="24"/>
          <w:szCs w:val="24"/>
        </w:rPr>
        <w:t xml:space="preserve"> 1 42 45 35 25 30 30</w:t>
      </w:r>
    </w:p>
    <w:p w14:paraId="5D5A6431" w14:textId="6342E0D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1 43 55 45 50 55 50</w:t>
      </w:r>
    </w:p>
    <w:p w14:paraId="6FC297C5" w14:textId="1286585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1 44 45 35 30 50 45</w:t>
      </w:r>
    </w:p>
    <w:p w14:paraId="174556F5" w14:textId="1D9ECEE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1 45 40 35 40 50 35</w:t>
      </w:r>
    </w:p>
    <w:p w14:paraId="5A25A82E" w14:textId="2A6FE31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1 46 50 45 50 35 35</w:t>
      </w:r>
    </w:p>
    <w:p w14:paraId="71B1C8DF" w14:textId="0CA53C1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1 47 40 35 40 45 40</w:t>
      </w:r>
    </w:p>
    <w:p w14:paraId="4C73FCE3" w14:textId="28C968D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1 48 50 45 45 50 40</w:t>
      </w:r>
    </w:p>
    <w:p w14:paraId="18B95D45" w14:textId="03500AE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1 49 50 40 45 50 35</w:t>
      </w:r>
    </w:p>
    <w:p w14:paraId="1A3BDA83" w14:textId="1467636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1 50 55 45 50 55 50</w:t>
      </w:r>
    </w:p>
    <w:p w14:paraId="053AA125" w14:textId="36F6511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1 51 40 35 35 45 35</w:t>
      </w:r>
    </w:p>
    <w:p w14:paraId="3544BBD8" w14:textId="646AC59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1 52 40 35 30 40 35</w:t>
      </w:r>
    </w:p>
    <w:p w14:paraId="28E7182D" w14:textId="74FEBBE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1 53 50 35 45 45 40</w:t>
      </w:r>
    </w:p>
    <w:p w14:paraId="44972D7F" w14:textId="1376777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1 54 55 45 50 55 45</w:t>
      </w:r>
    </w:p>
    <w:p w14:paraId="76B92EFC" w14:textId="6B9FA4A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1 55 35 35 35 45 35</w:t>
      </w:r>
    </w:p>
    <w:p w14:paraId="394C6F2F" w14:textId="7E21D88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1 56 50 40 35 50 40</w:t>
      </w:r>
    </w:p>
    <w:p w14:paraId="44523ECF" w14:textId="0F91054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1 57 45 40 40 50 40</w:t>
      </w:r>
    </w:p>
    <w:p w14:paraId="224051C9" w14:textId="52A3EC4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1 58 50 40 35 50 35</w:t>
      </w:r>
    </w:p>
    <w:p w14:paraId="188E438B" w14:textId="02BA7E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1 59 35 35 35 40 40</w:t>
      </w:r>
    </w:p>
    <w:p w14:paraId="24C1F5D4" w14:textId="4F80352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1 60 55 45 35 50 40</w:t>
      </w:r>
    </w:p>
    <w:p w14:paraId="400080AF" w14:textId="6FBF11F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1 61 50 40 35 45 40</w:t>
      </w:r>
    </w:p>
    <w:p w14:paraId="6E559C07" w14:textId="04D53CC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1 62 45 35 40 45 35</w:t>
      </w:r>
    </w:p>
    <w:p w14:paraId="654FAC4E" w14:textId="3965763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1 63 45 40 35 45 45</w:t>
      </w:r>
    </w:p>
    <w:p w14:paraId="3C921E9A" w14:textId="458F078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1 64 40 35 40 50 35</w:t>
      </w:r>
    </w:p>
    <w:p w14:paraId="4CACD3DC" w14:textId="4972430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1 65 35 35 40 50 35</w:t>
      </w:r>
    </w:p>
    <w:p w14:paraId="1D487791" w14:textId="6BCE0F6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1 66 35 35 40 35 40</w:t>
      </w:r>
    </w:p>
    <w:p w14:paraId="001FA496" w14:textId="0096754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1 67 50 50 45 45 45</w:t>
      </w:r>
    </w:p>
    <w:p w14:paraId="58F9B6BA" w14:textId="46A9E8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1 68 55 40 35 50 40</w:t>
      </w:r>
    </w:p>
    <w:p w14:paraId="7EE3EC2A" w14:textId="35EA93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1 69 60 45 45 55 45</w:t>
      </w:r>
    </w:p>
    <w:p w14:paraId="08E7F362" w14:textId="2EAEFBE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1 70 35 35 35 35 35</w:t>
      </w:r>
    </w:p>
    <w:p w14:paraId="4570AE46" w14:textId="240BFA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1 71 40 35 35 40 35</w:t>
      </w:r>
    </w:p>
    <w:p w14:paraId="0EDA8BB3" w14:textId="5AD4C0F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507 71 0 2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1 72 40 35 40 35 35</w:t>
      </w:r>
    </w:p>
    <w:p w14:paraId="712E0474" w14:textId="5E91C01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1 73 45 40 45 45 35</w:t>
      </w:r>
    </w:p>
    <w:p w14:paraId="0D6DB959" w14:textId="7AC77A2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1 74 35 35 35 40 35</w:t>
      </w:r>
    </w:p>
    <w:p w14:paraId="456C51B1" w14:textId="09F1D68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507 74</w:t>
      </w:r>
      <w:r w:rsidR="00E047D2">
        <w:rPr>
          <w:rFonts w:ascii="Courier New" w:hAnsi="Courier New" w:cs="Courier New"/>
          <w:sz w:val="24"/>
          <w:szCs w:val="24"/>
        </w:rPr>
        <w:t xml:space="preserve"> 0 2</w:t>
      </w:r>
      <w:r w:rsidRPr="00580A98">
        <w:rPr>
          <w:rFonts w:ascii="Courier New" w:hAnsi="Courier New" w:cs="Courier New"/>
          <w:sz w:val="24"/>
          <w:szCs w:val="24"/>
        </w:rPr>
        <w:t xml:space="preserve"> 1 75 35 35 30 40 30</w:t>
      </w:r>
    </w:p>
    <w:p w14:paraId="6786BC47" w14:textId="4F49BD4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1 76 40 35 35 40 35</w:t>
      </w:r>
    </w:p>
    <w:p w14:paraId="36F1ECD9" w14:textId="0697D55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1 77 45 40 40 45 35</w:t>
      </w:r>
    </w:p>
    <w:p w14:paraId="7A1820BD" w14:textId="07C66FC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1 78 35 30 30 35 35</w:t>
      </w:r>
    </w:p>
    <w:p w14:paraId="0AACDFAF" w14:textId="5F0B0C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1 79 50 40 40 50 40</w:t>
      </w:r>
    </w:p>
    <w:p w14:paraId="250DFB24" w14:textId="41F284C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507 80 0 2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1 80 50 45 35 50 40</w:t>
      </w:r>
    </w:p>
    <w:p w14:paraId="24686142" w14:textId="226776F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507 00 0 0 2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00 40 35 40 35 35</w:t>
      </w:r>
    </w:p>
    <w:p w14:paraId="5367D7E6" w14:textId="2D5CAC5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2 01 50 55 40 50 50</w:t>
      </w:r>
    </w:p>
    <w:p w14:paraId="51D271DD" w14:textId="411D486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2 02 35 35 35 35 35</w:t>
      </w:r>
    </w:p>
    <w:p w14:paraId="116706ED" w14:textId="13EFEF0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2 03 35 35 45 55 35</w:t>
      </w:r>
    </w:p>
    <w:p w14:paraId="38816B32" w14:textId="156D77F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2 04 55 55 55 60 50</w:t>
      </w:r>
    </w:p>
    <w:p w14:paraId="57FA2060" w14:textId="58D7034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2 05 40 35 35 40 35</w:t>
      </w:r>
    </w:p>
    <w:p w14:paraId="31B8DA18" w14:textId="025068A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2 06 40 35 35 40 35</w:t>
      </w:r>
    </w:p>
    <w:p w14:paraId="1B938EAE" w14:textId="6F6B015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2 07 35 35 40 35 35</w:t>
      </w:r>
    </w:p>
    <w:p w14:paraId="06D57963" w14:textId="6D161A2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2 08 35 35 40 45 35</w:t>
      </w:r>
    </w:p>
    <w:p w14:paraId="469E8C14" w14:textId="230D0E7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2 09 50 45 40 45 40</w:t>
      </w:r>
    </w:p>
    <w:p w14:paraId="4B70AF2F" w14:textId="40072AA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2 10 35 30 35 35 35</w:t>
      </w:r>
    </w:p>
    <w:p w14:paraId="3CFD88B3" w14:textId="672CFF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2 11 35 35 30 40 35</w:t>
      </w:r>
    </w:p>
    <w:p w14:paraId="657200B5" w14:textId="39F9E21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2 12 50 40 35 40 35</w:t>
      </w:r>
    </w:p>
    <w:p w14:paraId="61921D1B" w14:textId="7A9F1A7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2 13 35 35 35 40 35</w:t>
      </w:r>
    </w:p>
    <w:p w14:paraId="3D739097" w14:textId="32EB6FE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2 14 35 35 30 40 35</w:t>
      </w:r>
    </w:p>
    <w:p w14:paraId="157ECD65" w14:textId="43137EC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2 15 35 35 40 45 35</w:t>
      </w:r>
    </w:p>
    <w:p w14:paraId="3C9A5BAE" w14:textId="39D964E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2 16 30 30 30 30 30</w:t>
      </w:r>
    </w:p>
    <w:p w14:paraId="08BC00B3" w14:textId="68626F9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2 17 35 40 35 40 35</w:t>
      </w:r>
    </w:p>
    <w:p w14:paraId="2F738861" w14:textId="43ACD6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2 18 40 40 35 40 40</w:t>
      </w:r>
    </w:p>
    <w:p w14:paraId="7E43B14C" w14:textId="542F329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2 19 35 35 35 40 40</w:t>
      </w:r>
    </w:p>
    <w:p w14:paraId="05F5BC6E" w14:textId="5A04E41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2 20 50 45 40 40 35</w:t>
      </w:r>
    </w:p>
    <w:p w14:paraId="3F4A7957" w14:textId="30D1CF5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2 21 40 40 45 40 40</w:t>
      </w:r>
    </w:p>
    <w:p w14:paraId="271DCCFB" w14:textId="1F79F04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2 22 50 45 50 55 50</w:t>
      </w:r>
    </w:p>
    <w:p w14:paraId="3D4D92E0" w14:textId="3F874AB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2 23 40 40 40 40 45</w:t>
      </w:r>
    </w:p>
    <w:p w14:paraId="64085F1C" w14:textId="7BDA2C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2 24 60 45 35 45 50</w:t>
      </w:r>
    </w:p>
    <w:p w14:paraId="303596CE" w14:textId="44ECD68A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507 05 0 </w:t>
      </w:r>
      <w:r w:rsidR="00E047D2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2 25 35 35 40 35 35</w:t>
      </w:r>
    </w:p>
    <w:p w14:paraId="12E72A51" w14:textId="663913F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2 26 40 35 30 40 35</w:t>
      </w:r>
    </w:p>
    <w:p w14:paraId="494F11DC" w14:textId="187A586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507 08 </w:t>
      </w:r>
      <w:r w:rsidR="00E047D2">
        <w:rPr>
          <w:rFonts w:ascii="Courier New" w:hAnsi="Courier New" w:cs="Courier New"/>
          <w:sz w:val="24"/>
          <w:szCs w:val="24"/>
        </w:rPr>
        <w:t>0 2</w:t>
      </w:r>
      <w:r w:rsidRPr="00580A98">
        <w:rPr>
          <w:rFonts w:ascii="Courier New" w:hAnsi="Courier New" w:cs="Courier New"/>
          <w:sz w:val="24"/>
          <w:szCs w:val="24"/>
        </w:rPr>
        <w:t xml:space="preserve"> 2 27 35 35 35 35 35</w:t>
      </w:r>
    </w:p>
    <w:p w14:paraId="796CF3BE" w14:textId="43F912F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2 28 40 45 40 40 35</w:t>
      </w:r>
    </w:p>
    <w:p w14:paraId="63CFC385" w14:textId="4CEF558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2 29 40 35 40 45 40</w:t>
      </w:r>
    </w:p>
    <w:p w14:paraId="348CBD21" w14:textId="0F585BA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2 30 55 40 45 40 45</w:t>
      </w:r>
    </w:p>
    <w:p w14:paraId="16405F7A" w14:textId="2B229AB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2 31 40 40 40 45 35</w:t>
      </w:r>
    </w:p>
    <w:p w14:paraId="3E9B7F8C" w14:textId="5F444DB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2 32 55 40 35 45 50</w:t>
      </w:r>
    </w:p>
    <w:p w14:paraId="6E78E87C" w14:textId="799B93F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2 33 45 40 35 55 45</w:t>
      </w:r>
    </w:p>
    <w:p w14:paraId="2F7BD9F4" w14:textId="6EC2AA6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2 34 40 35 35 45 35</w:t>
      </w:r>
    </w:p>
    <w:p w14:paraId="3D6537B0" w14:textId="1D6F775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507 20 0 2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2 35 50 35 45 45 45</w:t>
      </w:r>
    </w:p>
    <w:p w14:paraId="6F1630CE" w14:textId="1A8608C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2 36 50 35 40 50 35</w:t>
      </w:r>
    </w:p>
    <w:p w14:paraId="415B2ED2" w14:textId="257A027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2 37 45 40 45 50 50</w:t>
      </w:r>
    </w:p>
    <w:p w14:paraId="621FFBFD" w14:textId="68EBE3C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2 38 35 35 30 45 35</w:t>
      </w:r>
    </w:p>
    <w:p w14:paraId="0013009D" w14:textId="4373CDE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507 25 0 2</w:t>
      </w:r>
      <w:r w:rsidR="00DF6007">
        <w:rPr>
          <w:rFonts w:ascii="Courier New" w:hAnsi="Courier New" w:cs="Courier New"/>
          <w:sz w:val="24"/>
          <w:szCs w:val="24"/>
        </w:rPr>
        <w:t xml:space="preserve"> 2 39 45 40 45 55 50</w:t>
      </w:r>
    </w:p>
    <w:p w14:paraId="740B497E" w14:textId="754A641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2 40 35 35 35 40 35</w:t>
      </w:r>
    </w:p>
    <w:p w14:paraId="700F6B65" w14:textId="031B6CE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2 41 55 45 50 60 45</w:t>
      </w:r>
    </w:p>
    <w:p w14:paraId="1A97FCA7" w14:textId="493F17B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2 42 35 35 35 40 35</w:t>
      </w:r>
    </w:p>
    <w:p w14:paraId="53C448FD" w14:textId="15EF630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2 43 45 45 40 55 35</w:t>
      </w:r>
    </w:p>
    <w:p w14:paraId="2C310633" w14:textId="434EABE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2 44 35 35 35 45 35</w:t>
      </w:r>
    </w:p>
    <w:p w14:paraId="6FC7A8C4" w14:textId="32DA810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2 45 35 35 40 40 35</w:t>
      </w:r>
    </w:p>
    <w:p w14:paraId="59A26A07" w14:textId="27842FA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2 46 55 45 40 45 45</w:t>
      </w:r>
    </w:p>
    <w:p w14:paraId="46CA6E14" w14:textId="6EB73A9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2 47 50 45 45 55 45</w:t>
      </w:r>
    </w:p>
    <w:p w14:paraId="5EEDBF71" w14:textId="1154335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2 48 55 35 50 45 45</w:t>
      </w:r>
    </w:p>
    <w:p w14:paraId="61D64B82" w14:textId="1C0BD3D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2 49 40 40 35 40 35</w:t>
      </w:r>
    </w:p>
    <w:p w14:paraId="751BA4EC" w14:textId="3ADA5EF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2 50 35 40 35 45 35</w:t>
      </w:r>
    </w:p>
    <w:p w14:paraId="4092E4C0" w14:textId="54B8C3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2 51 40 35 45 50 45</w:t>
      </w:r>
    </w:p>
    <w:p w14:paraId="5E5E6CB2" w14:textId="61C16E7E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507 45 0 </w:t>
      </w:r>
      <w:r w:rsidR="00E047D2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2 52 35 35 40 45 35</w:t>
      </w:r>
    </w:p>
    <w:p w14:paraId="677CC56C" w14:textId="312364E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2 53 35 35 35 50 45</w:t>
      </w:r>
    </w:p>
    <w:p w14:paraId="38AEBB7E" w14:textId="54F54E1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2 54 40 35 45 45 40</w:t>
      </w:r>
    </w:p>
    <w:p w14:paraId="225BA2E6" w14:textId="29324AA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2 55 35 35 30 40 35</w:t>
      </w:r>
    </w:p>
    <w:p w14:paraId="30850807" w14:textId="5D177FD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2 56 40 40 55 60 45</w:t>
      </w:r>
    </w:p>
    <w:p w14:paraId="7A91D067" w14:textId="6A9FD49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2 57 35 40 35 45 35</w:t>
      </w:r>
    </w:p>
    <w:p w14:paraId="46F4F3C8" w14:textId="7B31170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2 58 40 35 45 45 35</w:t>
      </w:r>
    </w:p>
    <w:p w14:paraId="3E391CF1" w14:textId="4AF02DB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2 59 45 35 40 50 35</w:t>
      </w:r>
    </w:p>
    <w:p w14:paraId="301828DC" w14:textId="4E83870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507 57 0</w:t>
      </w:r>
      <w:r w:rsidR="00E047D2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2 60 40 50 40 55 45</w:t>
      </w:r>
    </w:p>
    <w:p w14:paraId="29E45B90" w14:textId="7910C4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2 61 40 45 45 55 45</w:t>
      </w:r>
    </w:p>
    <w:p w14:paraId="38995C69" w14:textId="0CF6B19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2 62 55 55 45 60 45</w:t>
      </w:r>
    </w:p>
    <w:p w14:paraId="6E7AEB5A" w14:textId="1E6425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2 63 50 40 45 55 40</w:t>
      </w:r>
    </w:p>
    <w:p w14:paraId="7CA3D946" w14:textId="41F7EBF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2 64 55 55 45 55 35</w:t>
      </w:r>
    </w:p>
    <w:p w14:paraId="34D33CC1" w14:textId="3769A4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2 65 55 45 55 60 45</w:t>
      </w:r>
    </w:p>
    <w:p w14:paraId="26CE885D" w14:textId="1711032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2 66 35 45 50 50 45</w:t>
      </w:r>
    </w:p>
    <w:p w14:paraId="5C521FDD" w14:textId="7FA2164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2 67 40 40 40 50 45</w:t>
      </w:r>
    </w:p>
    <w:p w14:paraId="559D5772" w14:textId="62684A1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2 68 35 35 35 45 30</w:t>
      </w:r>
    </w:p>
    <w:p w14:paraId="10309B6A" w14:textId="6EA4F09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2 69 50 55 50 55 50</w:t>
      </w:r>
    </w:p>
    <w:p w14:paraId="33C6F3AC" w14:textId="18E7476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2 70 35 45 35 45 40</w:t>
      </w:r>
    </w:p>
    <w:p w14:paraId="727ECFDE" w14:textId="5CCD569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2 71 45 40 40 55 40</w:t>
      </w:r>
    </w:p>
    <w:p w14:paraId="05F9754F" w14:textId="603B588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2 72 35 35 40 40 35</w:t>
      </w:r>
    </w:p>
    <w:p w14:paraId="4E15FC57" w14:textId="582AA7F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2 73 35 35 45 55 40</w:t>
      </w:r>
    </w:p>
    <w:p w14:paraId="3C7E68A0" w14:textId="652997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2 74 35 40 40 45 35</w:t>
      </w:r>
    </w:p>
    <w:p w14:paraId="5880A5DA" w14:textId="0CAE234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2 75 60 45 50 55 50</w:t>
      </w:r>
    </w:p>
    <w:p w14:paraId="5A679354" w14:textId="69B2FED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2 76 50 45 45 55 35</w:t>
      </w:r>
    </w:p>
    <w:p w14:paraId="528BF660" w14:textId="4A93F0B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2 77 40 45 35 55 35</w:t>
      </w:r>
    </w:p>
    <w:p w14:paraId="5E779A30" w14:textId="62019EC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2 78 40 35 40 50 35</w:t>
      </w:r>
    </w:p>
    <w:p w14:paraId="2D63110F" w14:textId="3478767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507 79 0 2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2 79 40 45 45 50 35</w:t>
      </w:r>
    </w:p>
    <w:p w14:paraId="4C923C53" w14:textId="17B4C82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507 80 0 2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2 80 40 35 40 45 35</w:t>
      </w:r>
    </w:p>
    <w:p w14:paraId="212107C2" w14:textId="70EE6A7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507 00 0 0 3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00 40 45 45 50 40</w:t>
      </w:r>
    </w:p>
    <w:p w14:paraId="0B335B85" w14:textId="26B957D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3 01 50 40 45 50 45</w:t>
      </w:r>
    </w:p>
    <w:p w14:paraId="4C4AC014" w14:textId="5FB1867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3 02 40 35 30 40 30</w:t>
      </w:r>
    </w:p>
    <w:p w14:paraId="6AB79308" w14:textId="513D289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3 03 50 45 55 65 60</w:t>
      </w:r>
    </w:p>
    <w:p w14:paraId="1F909CF5" w14:textId="7E048E43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</w:t>
      </w:r>
      <w:r w:rsidR="00E047D2">
        <w:rPr>
          <w:rFonts w:ascii="Courier New" w:hAnsi="Courier New" w:cs="Courier New"/>
          <w:sz w:val="24"/>
          <w:szCs w:val="24"/>
        </w:rPr>
        <w:t>07 11 0 2</w:t>
      </w:r>
      <w:r w:rsidRPr="00580A98">
        <w:rPr>
          <w:rFonts w:ascii="Courier New" w:hAnsi="Courier New" w:cs="Courier New"/>
          <w:sz w:val="24"/>
          <w:szCs w:val="24"/>
        </w:rPr>
        <w:t xml:space="preserve"> 3 04 55 45 55 60 50</w:t>
      </w:r>
    </w:p>
    <w:p w14:paraId="09E230EF" w14:textId="1D26B48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3 05 35 35 35 30 25</w:t>
      </w:r>
    </w:p>
    <w:p w14:paraId="457BF0B4" w14:textId="1B312FC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3 06 30 35 35 30 30</w:t>
      </w:r>
    </w:p>
    <w:p w14:paraId="3ECE05DA" w14:textId="366686F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3 07 25 30 25 30 20</w:t>
      </w:r>
    </w:p>
    <w:p w14:paraId="00C35B95" w14:textId="25C2938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3 08 30 25 25 25 15</w:t>
      </w:r>
    </w:p>
    <w:p w14:paraId="619D1F5F" w14:textId="749ADAA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3 09 45 40 40 55 45</w:t>
      </w:r>
    </w:p>
    <w:p w14:paraId="63C95AD9" w14:textId="4A71533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3 10 35 30 35 30 25</w:t>
      </w:r>
    </w:p>
    <w:p w14:paraId="3EAF2C3F" w14:textId="27B2DA8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3 11 20 20 15 20 15</w:t>
      </w:r>
    </w:p>
    <w:p w14:paraId="61413890" w14:textId="43E4BD8E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507 54 0 </w:t>
      </w:r>
      <w:r w:rsidR="00E047D2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3 12 45 45 45 55 45</w:t>
      </w:r>
    </w:p>
    <w:p w14:paraId="1E23D7B0" w14:textId="38EC44E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3 13 40 45 40 45 35</w:t>
      </w:r>
    </w:p>
    <w:p w14:paraId="60163993" w14:textId="36B7FE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3 14 35 35 40 40 35</w:t>
      </w:r>
    </w:p>
    <w:p w14:paraId="4FABB6E9" w14:textId="3B124AB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3 15 45 45 50 50 40</w:t>
      </w:r>
    </w:p>
    <w:p w14:paraId="0994E1D0" w14:textId="26F562B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3 16 35 35 30 35 25</w:t>
      </w:r>
    </w:p>
    <w:p w14:paraId="2FA7A1E2" w14:textId="6B7A0C0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3 17 30 30 35 25 25</w:t>
      </w:r>
    </w:p>
    <w:p w14:paraId="4CFA3337" w14:textId="2496A8F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3 18 45 45 45 50 45</w:t>
      </w:r>
    </w:p>
    <w:p w14:paraId="358BB633" w14:textId="3203655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3 19 35 35 30 40 35</w:t>
      </w:r>
    </w:p>
    <w:p w14:paraId="4BD9879C" w14:textId="4E3B671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3 20 30 30 30 35 30</w:t>
      </w:r>
    </w:p>
    <w:p w14:paraId="733457A4" w14:textId="0D8F203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3 21 45 50 50 45 45</w:t>
      </w:r>
    </w:p>
    <w:p w14:paraId="3A1324F7" w14:textId="134ACD5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3 22 50 50 50 55 45</w:t>
      </w:r>
    </w:p>
    <w:p w14:paraId="0B7DF146" w14:textId="73D3D0A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3 23 35 40 35 45 35</w:t>
      </w:r>
    </w:p>
    <w:p w14:paraId="799DC03A" w14:textId="21FC14D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3 24 45 45 45 50 45</w:t>
      </w:r>
    </w:p>
    <w:p w14:paraId="33E45AF2" w14:textId="37E8855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507 05 0 </w:t>
      </w:r>
      <w:r w:rsidR="00E047D2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3 25 45 45 50 50 45</w:t>
      </w:r>
    </w:p>
    <w:p w14:paraId="5A81C2B7" w14:textId="5EB7508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3 26 40 35 40 40 40</w:t>
      </w:r>
    </w:p>
    <w:p w14:paraId="3F17C74A" w14:textId="308F98D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3 27 40 35 40 40 35</w:t>
      </w:r>
    </w:p>
    <w:p w14:paraId="0E452F70" w14:textId="3A98F1B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3 28 35 40 35 35 35</w:t>
      </w:r>
    </w:p>
    <w:p w14:paraId="0F398F17" w14:textId="341FBD6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</w:t>
      </w:r>
    </w:p>
    <w:p w14:paraId="2E33300F" w14:textId="037FB87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3 30 55 50 50 55 50</w:t>
      </w:r>
    </w:p>
    <w:p w14:paraId="7CC78CF5" w14:textId="6A145FF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3 31 35 40 35 40 40</w:t>
      </w:r>
    </w:p>
    <w:p w14:paraId="0E778739" w14:textId="0E2B861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3 32 45 50 50 50 45</w:t>
      </w:r>
    </w:p>
    <w:p w14:paraId="1A8B3EB2" w14:textId="7989B99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3 33 40 35 35 35 30</w:t>
      </w:r>
    </w:p>
    <w:p w14:paraId="6AF0F3D9" w14:textId="545573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3 34 35 40 35 35 30</w:t>
      </w:r>
    </w:p>
    <w:p w14:paraId="38C7CD16" w14:textId="750709D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3 35 45 40 45 45 40</w:t>
      </w:r>
    </w:p>
    <w:p w14:paraId="64138534" w14:textId="1B1B6B3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3 36 40 35 35 30 35</w:t>
      </w:r>
    </w:p>
    <w:p w14:paraId="5BEA0F47" w14:textId="6C89A1B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3 37 35 35 30 40 35</w:t>
      </w:r>
    </w:p>
    <w:p w14:paraId="3D590C81" w14:textId="4B65C58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</w:t>
      </w:r>
    </w:p>
    <w:p w14:paraId="1C41986B" w14:textId="08CC5EB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3 39 45 40 40 40 40</w:t>
      </w:r>
    </w:p>
    <w:p w14:paraId="1B80F566" w14:textId="38E9CDE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3 40 35 35 30 40 35</w:t>
      </w:r>
    </w:p>
    <w:p w14:paraId="3D530A32" w14:textId="07635B5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3 41 70 60 55 55 55</w:t>
      </w:r>
    </w:p>
    <w:p w14:paraId="35BAE639" w14:textId="09B4FA9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507 28 0 2 </w:t>
      </w:r>
      <w:r w:rsidR="00580A98" w:rsidRPr="00580A98">
        <w:rPr>
          <w:rFonts w:ascii="Courier New" w:hAnsi="Courier New" w:cs="Courier New"/>
          <w:sz w:val="24"/>
          <w:szCs w:val="24"/>
        </w:rPr>
        <w:t>3 42 45 40 45 35 35</w:t>
      </w:r>
    </w:p>
    <w:p w14:paraId="5E1EEC2D" w14:textId="5ABA22F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3 43 40 35 40 30 40</w:t>
      </w:r>
    </w:p>
    <w:p w14:paraId="63576186" w14:textId="6EC4633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3 44 45 40 35 40 35</w:t>
      </w:r>
    </w:p>
    <w:p w14:paraId="2A453017" w14:textId="6BEED65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3 45 35 30 35 30 25</w:t>
      </w:r>
    </w:p>
    <w:p w14:paraId="3B52B71A" w14:textId="6AA6731D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507 33 </w:t>
      </w:r>
      <w:r w:rsidR="00E047D2">
        <w:rPr>
          <w:rFonts w:ascii="Courier New" w:hAnsi="Courier New" w:cs="Courier New"/>
          <w:sz w:val="24"/>
          <w:szCs w:val="24"/>
        </w:rPr>
        <w:t>0 2</w:t>
      </w:r>
      <w:r w:rsidRPr="00580A98">
        <w:rPr>
          <w:rFonts w:ascii="Courier New" w:hAnsi="Courier New" w:cs="Courier New"/>
          <w:sz w:val="24"/>
          <w:szCs w:val="24"/>
        </w:rPr>
        <w:t xml:space="preserve"> 3 46 30 35 35 30 30</w:t>
      </w:r>
    </w:p>
    <w:p w14:paraId="6F4724A1" w14:textId="6C9F6F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3 47 45 40 35 40 40</w:t>
      </w:r>
    </w:p>
    <w:p w14:paraId="17551992" w14:textId="5312136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3 48 55 45 35 40 35</w:t>
      </w:r>
    </w:p>
    <w:p w14:paraId="36C2AADD" w14:textId="460EAED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3 49 35 40 35 40 35</w:t>
      </w:r>
    </w:p>
    <w:p w14:paraId="6521BC4C" w14:textId="6C2E966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3 50 45 40 45 40 35</w:t>
      </w:r>
    </w:p>
    <w:p w14:paraId="5A418B8C" w14:textId="140474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3 51 40 35 40 40 35</w:t>
      </w:r>
    </w:p>
    <w:p w14:paraId="1F934ED5" w14:textId="62EA8F6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3 52 40 35 40 35 35</w:t>
      </w:r>
    </w:p>
    <w:p w14:paraId="7143F41A" w14:textId="1ADCBD6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3 53 40 45 40 45 40</w:t>
      </w:r>
    </w:p>
    <w:p w14:paraId="56F88886" w14:textId="0DEBB06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3 54 35 40 40 35 40</w:t>
      </w:r>
    </w:p>
    <w:p w14:paraId="179A58EB" w14:textId="529E2C1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3 55 35 35 30 35 35</w:t>
      </w:r>
    </w:p>
    <w:p w14:paraId="1751F9DA" w14:textId="2D00D87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3 56 45 40 45 40 35</w:t>
      </w:r>
    </w:p>
    <w:p w14:paraId="3EEAE8CD" w14:textId="23F6E52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3 57 35 40 40 45 40</w:t>
      </w:r>
    </w:p>
    <w:p w14:paraId="54F1DAAF" w14:textId="3EDCE0D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3 58 35 40 35 30 30</w:t>
      </w:r>
    </w:p>
    <w:p w14:paraId="5D5F6016" w14:textId="47F9494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3 59 30 35 25 40 30</w:t>
      </w:r>
    </w:p>
    <w:p w14:paraId="2EF61724" w14:textId="5D2977E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3 60 35 40 35 35 30</w:t>
      </w:r>
    </w:p>
    <w:p w14:paraId="31E2902D" w14:textId="01BDAEF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3 61 35 40 45 45 40</w:t>
      </w:r>
    </w:p>
    <w:p w14:paraId="5BC1EEDB" w14:textId="28D42B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3 62 40 35 35 40 35</w:t>
      </w:r>
    </w:p>
    <w:p w14:paraId="39F51F9A" w14:textId="00B3B56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3 63 30 35 25 30 30</w:t>
      </w:r>
    </w:p>
    <w:p w14:paraId="0BCA1AD5" w14:textId="68837EF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3 64 25 30 25 25 20</w:t>
      </w:r>
    </w:p>
    <w:p w14:paraId="63742695" w14:textId="07FFFD7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3 65 35 40 30 35 30</w:t>
      </w:r>
    </w:p>
    <w:p w14:paraId="79F90DB9" w14:textId="5EC6C49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3 66 35 35 30 35 25</w:t>
      </w:r>
    </w:p>
    <w:p w14:paraId="62906C1D" w14:textId="499EAB0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3 67 35 30 30 25 30</w:t>
      </w:r>
    </w:p>
    <w:p w14:paraId="599082C1" w14:textId="7F26429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3 68 35 30 35 30 25</w:t>
      </w:r>
    </w:p>
    <w:p w14:paraId="17F5075F" w14:textId="056D589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3 69 35 35 30 35 30</w:t>
      </w:r>
    </w:p>
    <w:p w14:paraId="2E289883" w14:textId="69677B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3 70 30 35 30 30 30</w:t>
      </w:r>
    </w:p>
    <w:p w14:paraId="666F9AA0" w14:textId="4D83B36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3 71 35 35 30 35 30</w:t>
      </w:r>
    </w:p>
    <w:p w14:paraId="628BDF70" w14:textId="490465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3 72 30 35 30 30 25</w:t>
      </w:r>
    </w:p>
    <w:p w14:paraId="2B07BA6F" w14:textId="7129EB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3 73 30 35 30 35 35</w:t>
      </w:r>
    </w:p>
    <w:p w14:paraId="6287F9A2" w14:textId="5A08F50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3 74 35 40 40 35 35</w:t>
      </w:r>
    </w:p>
    <w:p w14:paraId="1580965E" w14:textId="7E11995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3 75 35 35 30 30 35</w:t>
      </w:r>
    </w:p>
    <w:p w14:paraId="011557D0" w14:textId="721EF88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3 76 30 25 30 35 30</w:t>
      </w:r>
    </w:p>
    <w:p w14:paraId="2AD67ADD" w14:textId="7E4C1E6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3 77 40 35 30 35 30</w:t>
      </w:r>
    </w:p>
    <w:p w14:paraId="013441E3" w14:textId="0A9AB8F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3 78 35 40 40 40 35</w:t>
      </w:r>
    </w:p>
    <w:p w14:paraId="4CD05906" w14:textId="4D79A0B5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507 79 0</w:t>
      </w:r>
      <w:r w:rsidR="00E047D2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3 79 30 40 35 35 30</w:t>
      </w:r>
    </w:p>
    <w:p w14:paraId="6FF41C2C" w14:textId="6812645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507 80 0 2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3 80 35 40 35 35 30</w:t>
      </w:r>
    </w:p>
    <w:p w14:paraId="138D6511" w14:textId="14F6AA9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00 40 35 40 60 45</w:t>
      </w:r>
    </w:p>
    <w:p w14:paraId="326AFEAA" w14:textId="0A699DC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1 01 55 40 45 55 55</w:t>
      </w:r>
    </w:p>
    <w:p w14:paraId="4DB89028" w14:textId="39432B2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1 02 55 45 50 55 50</w:t>
      </w:r>
    </w:p>
    <w:p w14:paraId="3C7F248D" w14:textId="07A92F1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1 03 35 35 35 35 30</w:t>
      </w:r>
    </w:p>
    <w:p w14:paraId="74A9FCC7" w14:textId="41DA4FC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1 04 55 45 45 50 45</w:t>
      </w:r>
    </w:p>
    <w:p w14:paraId="38534A0A" w14:textId="3E2F666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1 05 50 45 50 55 45</w:t>
      </w:r>
    </w:p>
    <w:p w14:paraId="6E4C4343" w14:textId="3AD9C27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1 06 65 50 55 45 45</w:t>
      </w:r>
    </w:p>
    <w:p w14:paraId="7EBD552D" w14:textId="1280349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1 07 55 50 45 55 55</w:t>
      </w:r>
    </w:p>
    <w:p w14:paraId="407998A8" w14:textId="205F48B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1 08 45 40 45 55 50</w:t>
      </w:r>
    </w:p>
    <w:p w14:paraId="13E241DF" w14:textId="7D94DEF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1 09 55 45 50 45 45</w:t>
      </w:r>
    </w:p>
    <w:p w14:paraId="6A05BD82" w14:textId="2D9EE20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1 10 45 45 50 55 55</w:t>
      </w:r>
    </w:p>
    <w:p w14:paraId="79441896" w14:textId="3484F63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1 11 55 45 45 60 45</w:t>
      </w:r>
    </w:p>
    <w:p w14:paraId="44703611" w14:textId="28FFF84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1 12 50 45 45 50 45</w:t>
      </w:r>
    </w:p>
    <w:p w14:paraId="1FD70285" w14:textId="3EBB72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1 13 45 45 45 55 50</w:t>
      </w:r>
    </w:p>
    <w:p w14:paraId="168861B7" w14:textId="70DFB8E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1 14 55 45 55 50 50</w:t>
      </w:r>
    </w:p>
    <w:p w14:paraId="09196234" w14:textId="24FFD39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1 15 45 40 45 55 40</w:t>
      </w:r>
    </w:p>
    <w:p w14:paraId="2DD92BA0" w14:textId="75FAB2B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1 16 40 40 45 55 40</w:t>
      </w:r>
    </w:p>
    <w:p w14:paraId="7F6B5E94" w14:textId="5CBC29E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1 17 45 45 50 45 40</w:t>
      </w:r>
    </w:p>
    <w:p w14:paraId="55186294" w14:textId="39B3CDF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1 18 40 40 45 55 45</w:t>
      </w:r>
    </w:p>
    <w:p w14:paraId="238AA9B3" w14:textId="715126E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1 19 45 45 45 50 50</w:t>
      </w:r>
    </w:p>
    <w:p w14:paraId="199CFB04" w14:textId="484356D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1 20 40 40 40 45 40</w:t>
      </w:r>
    </w:p>
    <w:p w14:paraId="36568AC4" w14:textId="3FA24E1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1 21 55 45 45 50 55</w:t>
      </w:r>
    </w:p>
    <w:p w14:paraId="31165187" w14:textId="701AEC2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1 22 60 45 45 60 55</w:t>
      </w:r>
    </w:p>
    <w:p w14:paraId="40427718" w14:textId="349F86A3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</w:t>
      </w:r>
      <w:r w:rsidR="00E047D2">
        <w:rPr>
          <w:rFonts w:ascii="Courier New" w:hAnsi="Courier New" w:cs="Courier New"/>
          <w:sz w:val="24"/>
          <w:szCs w:val="24"/>
        </w:rPr>
        <w:t>08 42 1 1</w:t>
      </w:r>
      <w:r w:rsidRPr="00580A98">
        <w:rPr>
          <w:rFonts w:ascii="Courier New" w:hAnsi="Courier New" w:cs="Courier New"/>
          <w:sz w:val="24"/>
          <w:szCs w:val="24"/>
        </w:rPr>
        <w:t xml:space="preserve"> 1 23 60 45 50 60 55</w:t>
      </w:r>
    </w:p>
    <w:p w14:paraId="50DF9F65" w14:textId="1290FD6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1 24 50 45 45 55 55</w:t>
      </w:r>
    </w:p>
    <w:p w14:paraId="2DF2D111" w14:textId="0931BB6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1 25 45 40 45 55 45</w:t>
      </w:r>
    </w:p>
    <w:p w14:paraId="574B37D1" w14:textId="7B5C1D9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1 26 40 45 45 45 45</w:t>
      </w:r>
    </w:p>
    <w:p w14:paraId="7BA92111" w14:textId="2D1B940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1 27 45 45 45 55 45</w:t>
      </w:r>
    </w:p>
    <w:p w14:paraId="226688B5" w14:textId="2589F54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1 28 45 45 50 55 40</w:t>
      </w:r>
    </w:p>
    <w:p w14:paraId="52974139" w14:textId="14B76A9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1 29 45 45 45 55 50</w:t>
      </w:r>
    </w:p>
    <w:p w14:paraId="0FAE0DC3" w14:textId="7FFA985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1 30 55 45 50 60 55</w:t>
      </w:r>
    </w:p>
    <w:p w14:paraId="2352B474" w14:textId="4E42C743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508 16 1 </w:t>
      </w:r>
      <w:r w:rsidR="00E047D2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1 31 45 45 40 40 45</w:t>
      </w:r>
    </w:p>
    <w:p w14:paraId="36E18BFA" w14:textId="0FDAF1C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1 32 60 45 55 60 55</w:t>
      </w:r>
    </w:p>
    <w:p w14:paraId="05C3B464" w14:textId="46059A3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1 33 55 50 55 45 45</w:t>
      </w:r>
    </w:p>
    <w:p w14:paraId="3FEC0724" w14:textId="70EDBDD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1 34 45 45 40 45 55</w:t>
      </w:r>
    </w:p>
    <w:p w14:paraId="5CDACD5D" w14:textId="108D992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1 35 60 50 55 60 60</w:t>
      </w:r>
    </w:p>
    <w:p w14:paraId="51054818" w14:textId="7113B9E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1 36 55 50 55 45 45</w:t>
      </w:r>
    </w:p>
    <w:p w14:paraId="52AB9C5B" w14:textId="7F613D7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1 37 55 45 55 55 55</w:t>
      </w:r>
    </w:p>
    <w:p w14:paraId="1C9A2E85" w14:textId="057FDD4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1 38 45 45 45 50 40</w:t>
      </w:r>
    </w:p>
    <w:p w14:paraId="61F76786" w14:textId="5F828D6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1 39 45 45 50 55 45</w:t>
      </w:r>
    </w:p>
    <w:p w14:paraId="6B4B7D42" w14:textId="6A46215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1 40 50 45 45 55 45</w:t>
      </w:r>
    </w:p>
    <w:p w14:paraId="4A11374D" w14:textId="2E90D23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1 41 55 50 50 55 45</w:t>
      </w:r>
    </w:p>
    <w:p w14:paraId="11835539" w14:textId="54FA473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1 42 45 45 50 55 45</w:t>
      </w:r>
    </w:p>
    <w:p w14:paraId="766933C9" w14:textId="054747D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1 43 60 50 55 60 50</w:t>
      </w:r>
    </w:p>
    <w:p w14:paraId="3CF49C2F" w14:textId="01AD3F4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1 44 60 50 45 55 55</w:t>
      </w:r>
    </w:p>
    <w:p w14:paraId="0F187BC9" w14:textId="7F86F38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1 45 45 45 50 55 45</w:t>
      </w:r>
    </w:p>
    <w:p w14:paraId="39519726" w14:textId="00A06E6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1 46 45 45 50 55 45</w:t>
      </w:r>
    </w:p>
    <w:p w14:paraId="0A207170" w14:textId="002CE7A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1 47 45 45 45 45 40</w:t>
      </w:r>
    </w:p>
    <w:p w14:paraId="19AC86FE" w14:textId="221FAE2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1 48 45 40 50 55 50</w:t>
      </w:r>
    </w:p>
    <w:p w14:paraId="0AC385AF" w14:textId="1E97E6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1 49 60 50 50 55 55</w:t>
      </w:r>
    </w:p>
    <w:p w14:paraId="09EC4206" w14:textId="7243A01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1 50 45 45 50 55 45</w:t>
      </w:r>
    </w:p>
    <w:p w14:paraId="47ADA38A" w14:textId="4EA02E3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1 51 40 40 40 45 45</w:t>
      </w:r>
    </w:p>
    <w:p w14:paraId="6B67CA49" w14:textId="5FC687D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1 52 60 50 50 55 50</w:t>
      </w:r>
    </w:p>
    <w:p w14:paraId="07C8349B" w14:textId="099DE6C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1 53 45 45 50 55 55</w:t>
      </w:r>
    </w:p>
    <w:p w14:paraId="2696C8F2" w14:textId="12958C4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1 54 45 40 50 45 45</w:t>
      </w:r>
    </w:p>
    <w:p w14:paraId="01A7ACF5" w14:textId="6F849D7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1 55 45 45 40 55 50</w:t>
      </w:r>
    </w:p>
    <w:p w14:paraId="18A2D998" w14:textId="0DCF8DB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</w:t>
      </w:r>
      <w:r w:rsidR="00E047D2">
        <w:rPr>
          <w:rFonts w:ascii="Courier New" w:hAnsi="Courier New" w:cs="Courier New"/>
          <w:sz w:val="24"/>
          <w:szCs w:val="24"/>
        </w:rPr>
        <w:t>8 51 1 1</w:t>
      </w:r>
      <w:r w:rsidRPr="00580A98">
        <w:rPr>
          <w:rFonts w:ascii="Courier New" w:hAnsi="Courier New" w:cs="Courier New"/>
          <w:sz w:val="24"/>
          <w:szCs w:val="24"/>
        </w:rPr>
        <w:t xml:space="preserve"> 1 56 55 50 45 45 45</w:t>
      </w:r>
    </w:p>
    <w:p w14:paraId="3A82649A" w14:textId="421A77A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1 57 65 55 45 50 50</w:t>
      </w:r>
    </w:p>
    <w:p w14:paraId="375A38C2" w14:textId="48A9B94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1 58 60 55 55 55 55</w:t>
      </w:r>
    </w:p>
    <w:p w14:paraId="1B402D51" w14:textId="48B822B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1 59 45 40 40 55 45</w:t>
      </w:r>
    </w:p>
    <w:p w14:paraId="081730CE" w14:textId="028531E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1 60 45 45 50 55 55</w:t>
      </w:r>
    </w:p>
    <w:p w14:paraId="7CB80109" w14:textId="6B2ADA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1 61 60 50 50 55 45</w:t>
      </w:r>
    </w:p>
    <w:p w14:paraId="3A0CAAEF" w14:textId="2B5BBC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1 62 60 50 55 55 45</w:t>
      </w:r>
    </w:p>
    <w:p w14:paraId="130665A0" w14:textId="0A96AA5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1 63 70 50 55 65 45</w:t>
      </w:r>
    </w:p>
    <w:p w14:paraId="77755395" w14:textId="11B052D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1 64 45 45 50 45 45</w:t>
      </w:r>
    </w:p>
    <w:p w14:paraId="6B147EA0" w14:textId="0E29F94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1 65 45 45 50 45 40</w:t>
      </w:r>
    </w:p>
    <w:p w14:paraId="0C4AB7F0" w14:textId="6965B54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1 66 50 45 45 55 45</w:t>
      </w:r>
    </w:p>
    <w:p w14:paraId="297F36C0" w14:textId="4266CEE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1 67 55 50 50 65 45</w:t>
      </w:r>
    </w:p>
    <w:p w14:paraId="10641EF2" w14:textId="61956FE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1 68 55 50 50 60 55</w:t>
      </w:r>
    </w:p>
    <w:p w14:paraId="6C03F06B" w14:textId="753ACCB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1 69 65 55 45 55 45</w:t>
      </w:r>
    </w:p>
    <w:p w14:paraId="6E2B3626" w14:textId="443119E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1 70 45 45 50 55 45</w:t>
      </w:r>
    </w:p>
    <w:p w14:paraId="0AC9449F" w14:textId="5042CAB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1 71 55 50 50 55 55</w:t>
      </w:r>
    </w:p>
    <w:p w14:paraId="665A4221" w14:textId="1EA59C6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1 72 45 45 40 50 45</w:t>
      </w:r>
    </w:p>
    <w:p w14:paraId="2FA7D8EF" w14:textId="3DBCFA5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1 73 60 50 45 55 55</w:t>
      </w:r>
    </w:p>
    <w:p w14:paraId="553A26B5" w14:textId="77A155F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1 74 60 50 50 55 55</w:t>
      </w:r>
    </w:p>
    <w:p w14:paraId="32EBDE72" w14:textId="048CF1A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1 75 65 55 55 55 50</w:t>
      </w:r>
    </w:p>
    <w:p w14:paraId="1DC19C73" w14:textId="2357FC4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1 76 70 60 60 65 55</w:t>
      </w:r>
    </w:p>
    <w:p w14:paraId="279BA3DF" w14:textId="7B5883F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1 77 55 50 55 60 45</w:t>
      </w:r>
    </w:p>
    <w:p w14:paraId="18EA6F6A" w14:textId="77740A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1 78 50 50 50 60 55</w:t>
      </w:r>
    </w:p>
    <w:p w14:paraId="74C10155" w14:textId="21BFC73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1 79 75 65 65 75 70</w:t>
      </w:r>
    </w:p>
    <w:p w14:paraId="2B5D1330" w14:textId="2CDE83C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1 80 45 45 45 40 50</w:t>
      </w:r>
    </w:p>
    <w:p w14:paraId="2CB5F546" w14:textId="756B740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508 00 1 0 2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00 40 40 40 40 40</w:t>
      </w:r>
    </w:p>
    <w:p w14:paraId="5B8F5A4A" w14:textId="3467899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2 01 65 40 40 60 35</w:t>
      </w:r>
    </w:p>
    <w:p w14:paraId="2587BD40" w14:textId="6D83CDA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2 02 65 50 40 25 20</w:t>
      </w:r>
    </w:p>
    <w:p w14:paraId="6373F718" w14:textId="34E62A4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2 03 40 35 20 10 20</w:t>
      </w:r>
    </w:p>
    <w:p w14:paraId="72DB526B" w14:textId="2C9CE8D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2 04 80 40 30 85 45</w:t>
      </w:r>
    </w:p>
    <w:p w14:paraId="62F5D8FE" w14:textId="0FDB568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2 05 75 60 65 85 70</w:t>
      </w:r>
    </w:p>
    <w:p w14:paraId="0C926783" w14:textId="72E0FD9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2 06 70 60 70 85 45</w:t>
      </w:r>
    </w:p>
    <w:p w14:paraId="6799BAE5" w14:textId="25A2AA8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2 07 35 35 25 80 45</w:t>
      </w:r>
    </w:p>
    <w:p w14:paraId="0FA3C6C6" w14:textId="609CBA9D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508</w:t>
      </w:r>
      <w:r w:rsidR="00E047D2">
        <w:rPr>
          <w:rFonts w:ascii="Courier New" w:hAnsi="Courier New" w:cs="Courier New"/>
          <w:sz w:val="24"/>
          <w:szCs w:val="24"/>
        </w:rPr>
        <w:t xml:space="preserve"> 46 1 1</w:t>
      </w:r>
      <w:r w:rsidRPr="00580A98">
        <w:rPr>
          <w:rFonts w:ascii="Courier New" w:hAnsi="Courier New" w:cs="Courier New"/>
          <w:sz w:val="24"/>
          <w:szCs w:val="24"/>
        </w:rPr>
        <w:t xml:space="preserve"> 2 08 35 35 15 35 55</w:t>
      </w:r>
    </w:p>
    <w:p w14:paraId="190D5CC5" w14:textId="394C504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2 09 70 50 45 70 75</w:t>
      </w:r>
    </w:p>
    <w:p w14:paraId="30ACA5F1" w14:textId="5F17394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2 10 45 40 30 30 40</w:t>
      </w:r>
    </w:p>
    <w:p w14:paraId="6A66E71D" w14:textId="419B246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2 11 65 45 30 70 60</w:t>
      </w:r>
    </w:p>
    <w:p w14:paraId="08BD3834" w14:textId="1619B3A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2 12 75 50 50 50 20</w:t>
      </w:r>
    </w:p>
    <w:p w14:paraId="5E21CF3F" w14:textId="646C133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2 13 40 40 30 65 55</w:t>
      </w:r>
    </w:p>
    <w:p w14:paraId="5218921B" w14:textId="00E8B8F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2 14 30 30 30 45 15</w:t>
      </w:r>
    </w:p>
    <w:p w14:paraId="13A9F712" w14:textId="54B81F7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2 15 60 50 50 70 35</w:t>
      </w:r>
    </w:p>
    <w:p w14:paraId="7A78182C" w14:textId="7232DD6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2 16 20 25 10 45 35</w:t>
      </w:r>
    </w:p>
    <w:p w14:paraId="6C443762" w14:textId="2550820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2 17 75 55 45 70 60</w:t>
      </w:r>
    </w:p>
    <w:p w14:paraId="100D9DEB" w14:textId="1637577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2 18 85 55 45 65 40</w:t>
      </w:r>
    </w:p>
    <w:p w14:paraId="757008D3" w14:textId="57E960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2 19 10 30 40 30 30</w:t>
      </w:r>
    </w:p>
    <w:p w14:paraId="660F794A" w14:textId="60CFFE9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2 20 20 30 30 40 10</w:t>
      </w:r>
    </w:p>
    <w:p w14:paraId="7AAD08C9" w14:textId="5F2963F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2 21 30 25 35 65 40</w:t>
      </w:r>
    </w:p>
    <w:p w14:paraId="5B36FF5A" w14:textId="17FF834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2 22 85 30 30 40 40</w:t>
      </w:r>
    </w:p>
    <w:p w14:paraId="67EF151B" w14:textId="1299ADF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2 23 70 50 50 65 35</w:t>
      </w:r>
    </w:p>
    <w:p w14:paraId="5A099ED9" w14:textId="141148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2 24 65 45 40 65 40</w:t>
      </w:r>
    </w:p>
    <w:p w14:paraId="3E1FD634" w14:textId="381414A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2 25 40 30 30 55 20</w:t>
      </w:r>
    </w:p>
    <w:p w14:paraId="66696DE4" w14:textId="638C9D2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2 26 20 30 30 30 10</w:t>
      </w:r>
    </w:p>
    <w:p w14:paraId="75A9BE55" w14:textId="35206C2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2 27 30 20 20 60 30</w:t>
      </w:r>
    </w:p>
    <w:p w14:paraId="0BF7C269" w14:textId="50C7CCB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2 28 70 55 30 80 55</w:t>
      </w:r>
    </w:p>
    <w:p w14:paraId="3AE9EF9D" w14:textId="35B6C3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2 29 35 45 20 30 15</w:t>
      </w:r>
    </w:p>
    <w:p w14:paraId="3B9A4017" w14:textId="513E3B1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2 30 70 40 40 80 60</w:t>
      </w:r>
    </w:p>
    <w:p w14:paraId="279974F8" w14:textId="3EBBAB5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2 31 30 30 15 50 25</w:t>
      </w:r>
    </w:p>
    <w:p w14:paraId="452913ED" w14:textId="2DD86C3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2 32 85 50 60 75 60</w:t>
      </w:r>
    </w:p>
    <w:p w14:paraId="53EE5006" w14:textId="63B6666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2 33 60 45 60 75 35</w:t>
      </w:r>
    </w:p>
    <w:p w14:paraId="7880E9B7" w14:textId="20C0769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2 34 85 55 60 65 25</w:t>
      </w:r>
    </w:p>
    <w:p w14:paraId="04931522" w14:textId="134A776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2 35 85 55 65 85 45</w:t>
      </w:r>
    </w:p>
    <w:p w14:paraId="199E7260" w14:textId="60A7857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2 36 80 45 45 70 60</w:t>
      </w:r>
    </w:p>
    <w:p w14:paraId="6E96891D" w14:textId="3FC4B28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2 37 40 30 35 80 25</w:t>
      </w:r>
    </w:p>
    <w:p w14:paraId="20171F3D" w14:textId="0BD2FA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2 38 40 50 35 60 25</w:t>
      </w:r>
    </w:p>
    <w:p w14:paraId="32162AD2" w14:textId="7C84EFC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2 39 65 50 50 70 30</w:t>
      </w:r>
    </w:p>
    <w:p w14:paraId="177594F5" w14:textId="1683309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2 40 80 60 60 75 35</w:t>
      </w:r>
    </w:p>
    <w:p w14:paraId="14E0263E" w14:textId="362CC681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508 </w:t>
      </w:r>
      <w:r w:rsidR="00E047D2">
        <w:rPr>
          <w:rFonts w:ascii="Courier New" w:hAnsi="Courier New" w:cs="Courier New"/>
          <w:sz w:val="24"/>
          <w:szCs w:val="24"/>
        </w:rPr>
        <w:t>27 1 1</w:t>
      </w:r>
      <w:r w:rsidRPr="00580A98">
        <w:rPr>
          <w:rFonts w:ascii="Courier New" w:hAnsi="Courier New" w:cs="Courier New"/>
          <w:sz w:val="24"/>
          <w:szCs w:val="24"/>
        </w:rPr>
        <w:t xml:space="preserve"> 2 41 80 55 65 70 65</w:t>
      </w:r>
    </w:p>
    <w:p w14:paraId="7627C494" w14:textId="0B86B3A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2 42 30 35 30 50 20</w:t>
      </w:r>
    </w:p>
    <w:p w14:paraId="6EAD5A79" w14:textId="16000E2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2 43 85 55 60 75 70</w:t>
      </w:r>
    </w:p>
    <w:p w14:paraId="0B74C5C7" w14:textId="1B0F458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2 44 70 60 60 75 40</w:t>
      </w:r>
    </w:p>
    <w:p w14:paraId="19D41379" w14:textId="5B140F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2 45 25 40 45 60 15</w:t>
      </w:r>
    </w:p>
    <w:p w14:paraId="77FBDAED" w14:textId="43EB606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2 46 80 60 60 70 45</w:t>
      </w:r>
    </w:p>
    <w:p w14:paraId="140AAB5D" w14:textId="007A6EB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2 47 60 50 50 75 65</w:t>
      </w:r>
    </w:p>
    <w:p w14:paraId="785CCC99" w14:textId="57FF347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2 48 40 60 60 40 15</w:t>
      </w:r>
    </w:p>
    <w:p w14:paraId="1B22042B" w14:textId="5EFEBDE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2 49 75 60 60 70 25</w:t>
      </w:r>
    </w:p>
    <w:p w14:paraId="03069F65" w14:textId="4321BA6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2 50 75 45 45 70 30</w:t>
      </w:r>
    </w:p>
    <w:p w14:paraId="301D9AE4" w14:textId="05A1EB7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2 51 65 50 60 40 25</w:t>
      </w:r>
    </w:p>
    <w:p w14:paraId="7ACBF551" w14:textId="3352D6C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2 52 75 60 60 30 30</w:t>
      </w:r>
    </w:p>
    <w:p w14:paraId="7D8F291F" w14:textId="0F61A19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2 53 80 50 50 70 40</w:t>
      </w:r>
    </w:p>
    <w:p w14:paraId="78297E79" w14:textId="727168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2 54 40 40 50 20 20</w:t>
      </w:r>
    </w:p>
    <w:p w14:paraId="6AE5DDAB" w14:textId="0CB24F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2 55 65 40 40 60 40</w:t>
      </w:r>
    </w:p>
    <w:p w14:paraId="0F75D0C0" w14:textId="0B40018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2 56 70 50 50 70 35</w:t>
      </w:r>
    </w:p>
    <w:p w14:paraId="35D61152" w14:textId="568D50A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2 57 70 50 30 65 15</w:t>
      </w:r>
    </w:p>
    <w:p w14:paraId="706339C6" w14:textId="0A24A21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2 58 85 65 45 60 30</w:t>
      </w:r>
    </w:p>
    <w:p w14:paraId="29AC499B" w14:textId="3888E1A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2 59 30 45 15 45 15</w:t>
      </w:r>
    </w:p>
    <w:p w14:paraId="51908FB5" w14:textId="71BF426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2 60 75 60 60 75 20</w:t>
      </w:r>
    </w:p>
    <w:p w14:paraId="31E5E8C6" w14:textId="73F3842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2 61 50 40 30 20 40</w:t>
      </w:r>
    </w:p>
    <w:p w14:paraId="5C1FBB7C" w14:textId="0A205C0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2 62 70 60 25 60 30</w:t>
      </w:r>
    </w:p>
    <w:p w14:paraId="48686FCB" w14:textId="1D83597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2 63 80 65 60 70 35</w:t>
      </w:r>
    </w:p>
    <w:p w14:paraId="6995A03A" w14:textId="04D5CD8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2 64 10 40 50 30 15</w:t>
      </w:r>
    </w:p>
    <w:p w14:paraId="2C30B6F9" w14:textId="5C0D380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2 65 20 50 40 55 10</w:t>
      </w:r>
    </w:p>
    <w:p w14:paraId="63E8497E" w14:textId="6665E58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2 66 30 45 30 70 20</w:t>
      </w:r>
    </w:p>
    <w:p w14:paraId="61585B36" w14:textId="59A47EA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2 67 40 40 25 55 15</w:t>
      </w:r>
    </w:p>
    <w:p w14:paraId="15B00ACD" w14:textId="4C608A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2 68 80 55 40 60 15</w:t>
      </w:r>
    </w:p>
    <w:p w14:paraId="1D9B0855" w14:textId="12A80B7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2 69 70 60 55 65 25</w:t>
      </w:r>
    </w:p>
    <w:p w14:paraId="5F9B5EA6" w14:textId="7809497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2 70 40 40 30 75 20</w:t>
      </w:r>
    </w:p>
    <w:p w14:paraId="668AE1DD" w14:textId="6DF1E2D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2 71 30 40 50 60 25</w:t>
      </w:r>
    </w:p>
    <w:p w14:paraId="7907DA23" w14:textId="2E84A3F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2 72 30 40 15 40 10</w:t>
      </w:r>
    </w:p>
    <w:p w14:paraId="3D485E69" w14:textId="027ABF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2 73 30 40 50 65 15</w:t>
      </w:r>
    </w:p>
    <w:p w14:paraId="1C5AB8FD" w14:textId="1FD4D372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508 7</w:t>
      </w:r>
      <w:r w:rsidR="00E047D2">
        <w:rPr>
          <w:rFonts w:ascii="Courier New" w:hAnsi="Courier New" w:cs="Courier New"/>
          <w:sz w:val="24"/>
          <w:szCs w:val="24"/>
        </w:rPr>
        <w:t>3 1 1</w:t>
      </w:r>
      <w:r w:rsidRPr="00580A98">
        <w:rPr>
          <w:rFonts w:ascii="Courier New" w:hAnsi="Courier New" w:cs="Courier New"/>
          <w:sz w:val="24"/>
          <w:szCs w:val="24"/>
        </w:rPr>
        <w:t xml:space="preserve"> 2 74 65 45 60 75 20</w:t>
      </w:r>
    </w:p>
    <w:p w14:paraId="5F778964" w14:textId="656239A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508 74 1 1 </w:t>
      </w:r>
      <w:r w:rsidR="00580A98" w:rsidRPr="00580A98">
        <w:rPr>
          <w:rFonts w:ascii="Courier New" w:hAnsi="Courier New" w:cs="Courier New"/>
          <w:sz w:val="24"/>
          <w:szCs w:val="24"/>
        </w:rPr>
        <w:t>2 75 70 40 60 80 60</w:t>
      </w:r>
    </w:p>
    <w:p w14:paraId="07DEA61C" w14:textId="740ECE7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508 75 1 1 </w:t>
      </w:r>
      <w:r w:rsidR="00580A98" w:rsidRPr="00580A98">
        <w:rPr>
          <w:rFonts w:ascii="Courier New" w:hAnsi="Courier New" w:cs="Courier New"/>
          <w:sz w:val="24"/>
          <w:szCs w:val="24"/>
        </w:rPr>
        <w:t>2 76 80 55 65 60 70</w:t>
      </w:r>
    </w:p>
    <w:p w14:paraId="03973F6A" w14:textId="6F3C368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2 77 70 60 40 70 75</w:t>
      </w:r>
    </w:p>
    <w:p w14:paraId="5C6884AC" w14:textId="4F8EF59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2 78 70 60 60 40 60</w:t>
      </w:r>
    </w:p>
    <w:p w14:paraId="30B6990C" w14:textId="376F0E2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2 79 85 65 70 35 85</w:t>
      </w:r>
    </w:p>
    <w:p w14:paraId="681A1DAD" w14:textId="42BC89B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2 80 35 40 40 65 20</w:t>
      </w:r>
    </w:p>
    <w:p w14:paraId="4CF15827" w14:textId="5A22DE4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508 00 1 0 3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</w:t>
      </w:r>
    </w:p>
    <w:p w14:paraId="61CFB5FE" w14:textId="6C4C3EA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3 01 20 25 20 40 10</w:t>
      </w:r>
    </w:p>
    <w:p w14:paraId="7885CBB4" w14:textId="179A97A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3 02 10 25 30 45 20</w:t>
      </w:r>
    </w:p>
    <w:p w14:paraId="3FE4B0F3" w14:textId="71CC020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3 03 10 20 20 10 10</w:t>
      </w:r>
    </w:p>
    <w:p w14:paraId="43653E28" w14:textId="649A320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3 04 70 40 35 75 25</w:t>
      </w:r>
    </w:p>
    <w:p w14:paraId="1E0E633E" w14:textId="5410A85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3 05 65 30 20 40 30</w:t>
      </w:r>
    </w:p>
    <w:p w14:paraId="29020BC7" w14:textId="658322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3 06 70 35 35 25 15</w:t>
      </w:r>
    </w:p>
    <w:p w14:paraId="4E8AAB5B" w14:textId="5375319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3 07 65 25 25 60 35</w:t>
      </w:r>
    </w:p>
    <w:p w14:paraId="38DCA8A3" w14:textId="2E4CD68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3 08 60 40 40 30 30</w:t>
      </w:r>
    </w:p>
    <w:p w14:paraId="043E423F" w14:textId="06CE7F0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3 09 45 25 35 30 30</w:t>
      </w:r>
    </w:p>
    <w:p w14:paraId="638013DF" w14:textId="7515106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508 </w:t>
      </w:r>
      <w:r w:rsidR="00E047D2">
        <w:rPr>
          <w:rFonts w:ascii="Courier New" w:hAnsi="Courier New" w:cs="Courier New"/>
          <w:sz w:val="24"/>
          <w:szCs w:val="24"/>
        </w:rPr>
        <w:t>76 1 1</w:t>
      </w:r>
      <w:r w:rsidRPr="00580A98">
        <w:rPr>
          <w:rFonts w:ascii="Courier New" w:hAnsi="Courier New" w:cs="Courier New"/>
          <w:sz w:val="24"/>
          <w:szCs w:val="24"/>
        </w:rPr>
        <w:t xml:space="preserve"> 3 10 25 20 20 10 10</w:t>
      </w:r>
    </w:p>
    <w:p w14:paraId="43873990" w14:textId="3467394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3 11 10 20 25 35 20</w:t>
      </w:r>
    </w:p>
    <w:p w14:paraId="35B82434" w14:textId="6B91292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3 12 70 20 80 90 75</w:t>
      </w:r>
    </w:p>
    <w:p w14:paraId="74519F07" w14:textId="03D1C40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3 13 60 35 30 30 50</w:t>
      </w:r>
    </w:p>
    <w:p w14:paraId="7A4EBBF6" w14:textId="0354C96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3 14 65 30 10 30 25</w:t>
      </w:r>
    </w:p>
    <w:p w14:paraId="398DC647" w14:textId="340A1DA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3 15 65 20 20 45 30</w:t>
      </w:r>
    </w:p>
    <w:p w14:paraId="0EFC59A7" w14:textId="0D09771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3 16 30 15 15 30 20</w:t>
      </w:r>
    </w:p>
    <w:p w14:paraId="02081691" w14:textId="42766A0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3 17 30 20 10 35 20</w:t>
      </w:r>
    </w:p>
    <w:p w14:paraId="0B566350" w14:textId="28E1C15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3 18 65 30 60 50 35</w:t>
      </w:r>
    </w:p>
    <w:p w14:paraId="0C2CB51B" w14:textId="15867B6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3 19 60 35 25 35 15</w:t>
      </w:r>
    </w:p>
    <w:p w14:paraId="2A2C8A64" w14:textId="44B1745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3 20 55 30 30 25 10</w:t>
      </w:r>
    </w:p>
    <w:p w14:paraId="09C5F4C1" w14:textId="25AE4B0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3 21 50 40 50 60 20</w:t>
      </w:r>
    </w:p>
    <w:p w14:paraId="0A4B3535" w14:textId="244ACFA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3 22 70 35 30 70 40</w:t>
      </w:r>
    </w:p>
    <w:p w14:paraId="0244E25D" w14:textId="69552B6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3 23 75 50 50 65 20</w:t>
      </w:r>
    </w:p>
    <w:p w14:paraId="27ACAE6D" w14:textId="2D1C18E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3 24 75 30 15 45 20</w:t>
      </w:r>
    </w:p>
    <w:p w14:paraId="26AC5E9F" w14:textId="1B3D101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3 25 70 30 25 60 25</w:t>
      </w:r>
    </w:p>
    <w:p w14:paraId="3DB6CE22" w14:textId="462E57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3 26 70 40 30 50 20</w:t>
      </w:r>
    </w:p>
    <w:p w14:paraId="290EB60F" w14:textId="27FD915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3 27 60 50 25 50 15</w:t>
      </w:r>
    </w:p>
    <w:p w14:paraId="346B30C5" w14:textId="2532F51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3 28 75 35 35 60 30</w:t>
      </w:r>
    </w:p>
    <w:p w14:paraId="0F3ACECF" w14:textId="04D60DF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3 29 55 35 25 45 20</w:t>
      </w:r>
    </w:p>
    <w:p w14:paraId="5E1C9B7C" w14:textId="7A9A6E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3 30 80 40 40 75 70</w:t>
      </w:r>
    </w:p>
    <w:p w14:paraId="0A85DE69" w14:textId="5CE96D7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3 31 60 50 15 40 30</w:t>
      </w:r>
    </w:p>
    <w:p w14:paraId="4CB20702" w14:textId="40000F5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3 32 35 15 15 45 20</w:t>
      </w:r>
    </w:p>
    <w:p w14:paraId="64C3BFA6" w14:textId="50B6701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3 33 75 45 45 70 60</w:t>
      </w:r>
    </w:p>
    <w:p w14:paraId="449C4109" w14:textId="0CC5919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3 34 35 20 20 55 25</w:t>
      </w:r>
    </w:p>
    <w:p w14:paraId="3977C82B" w14:textId="30774C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3 35 55 25 25 65 20</w:t>
      </w:r>
    </w:p>
    <w:p w14:paraId="4346E18D" w14:textId="2D9D742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3 36 45 30 30 20 30</w:t>
      </w:r>
    </w:p>
    <w:p w14:paraId="1147C673" w14:textId="4C43E49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3 37 40 25 30 75 60</w:t>
      </w:r>
    </w:p>
    <w:p w14:paraId="0994F6A8" w14:textId="2F23287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3 38 50 30 15 30 30</w:t>
      </w:r>
    </w:p>
    <w:p w14:paraId="32C74C72" w14:textId="7F7AB70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3 39 30 20 15 35 15</w:t>
      </w:r>
    </w:p>
    <w:p w14:paraId="22CC7AD9" w14:textId="6C226E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3 40 15 20 10 10 10</w:t>
      </w:r>
    </w:p>
    <w:p w14:paraId="19918A9C" w14:textId="6965BC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3 41 65 30 85 75 80</w:t>
      </w:r>
    </w:p>
    <w:p w14:paraId="7F7F49DA" w14:textId="58CE93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3 42 50 20 15 40 25</w:t>
      </w:r>
    </w:p>
    <w:p w14:paraId="51411F77" w14:textId="589CE76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508 2</w:t>
      </w:r>
      <w:r w:rsidR="00E047D2">
        <w:rPr>
          <w:rFonts w:ascii="Courier New" w:hAnsi="Courier New" w:cs="Courier New"/>
          <w:sz w:val="24"/>
          <w:szCs w:val="24"/>
        </w:rPr>
        <w:t>9 1 1</w:t>
      </w:r>
      <w:r w:rsidRPr="00580A98">
        <w:rPr>
          <w:rFonts w:ascii="Courier New" w:hAnsi="Courier New" w:cs="Courier New"/>
          <w:sz w:val="24"/>
          <w:szCs w:val="24"/>
        </w:rPr>
        <w:t xml:space="preserve"> 3 43 35 25 15 15 15</w:t>
      </w:r>
    </w:p>
    <w:p w14:paraId="4A60E807" w14:textId="69DE5A6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3 44 60 30 30 50 35</w:t>
      </w:r>
    </w:p>
    <w:p w14:paraId="02B23F8B" w14:textId="359BEFA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3 45 60 25 25 45 30</w:t>
      </w:r>
    </w:p>
    <w:p w14:paraId="0B3C79A9" w14:textId="3CD13CA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3 46 35 35 15 40 20</w:t>
      </w:r>
    </w:p>
    <w:p w14:paraId="2A140AC9" w14:textId="2B14C74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3 47 25 35 25 35 20</w:t>
      </w:r>
    </w:p>
    <w:p w14:paraId="5DEE88F1" w14:textId="183C3E0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3 48 15 20 20 10 10</w:t>
      </w:r>
    </w:p>
    <w:p w14:paraId="23085E88" w14:textId="638FBEF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3 49 60 35 35 55 40</w:t>
      </w:r>
    </w:p>
    <w:p w14:paraId="131F4274" w14:textId="0F8400E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3 50 30 35 30 55 40</w:t>
      </w:r>
    </w:p>
    <w:p w14:paraId="314514B6" w14:textId="1A14D32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3 51 25 35 35 50 35</w:t>
      </w:r>
    </w:p>
    <w:p w14:paraId="42386947" w14:textId="1860082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3 52 30 30 45 55 35</w:t>
      </w:r>
    </w:p>
    <w:p w14:paraId="092B967F" w14:textId="23F47DD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3 53 40 30 55 70 30</w:t>
      </w:r>
    </w:p>
    <w:p w14:paraId="68394779" w14:textId="2A91995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3 54 25 30 20 35 20</w:t>
      </w:r>
    </w:p>
    <w:p w14:paraId="7877D5C7" w14:textId="7A3928A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3 55 55 30 30 55 30</w:t>
      </w:r>
    </w:p>
    <w:p w14:paraId="285137EB" w14:textId="79203ED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3 56 55 35 35 65 20</w:t>
      </w:r>
    </w:p>
    <w:p w14:paraId="4EDAF954" w14:textId="426C88A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3 57 55 20 45 20 40</w:t>
      </w:r>
    </w:p>
    <w:p w14:paraId="419BE5E1" w14:textId="3D417A9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3 58 65 50 50 65 20</w:t>
      </w:r>
    </w:p>
    <w:p w14:paraId="14CEC4D4" w14:textId="3BCDB9A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3 59 45 35 35 70 20</w:t>
      </w:r>
    </w:p>
    <w:p w14:paraId="5B61B58E" w14:textId="7A9604D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3 60 45 30 30 55 20</w:t>
      </w:r>
    </w:p>
    <w:p w14:paraId="4E7EFFCC" w14:textId="184639D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3 61 60 35 25 40 15</w:t>
      </w:r>
    </w:p>
    <w:p w14:paraId="79280E92" w14:textId="2B4DD44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3 62 50 30 30 45 25</w:t>
      </w:r>
    </w:p>
    <w:p w14:paraId="10C3F299" w14:textId="0FA7635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3 63 70 30 15 15 15</w:t>
      </w:r>
    </w:p>
    <w:p w14:paraId="483E9F4A" w14:textId="263FCE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3 64 20 30 25 15 15</w:t>
      </w:r>
    </w:p>
    <w:p w14:paraId="2571AD34" w14:textId="1095F8F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3 65 40 25 15 35 20</w:t>
      </w:r>
    </w:p>
    <w:p w14:paraId="150E7D22" w14:textId="50EA66C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3 66 50 30 30 40 15</w:t>
      </w:r>
    </w:p>
    <w:p w14:paraId="67E341A3" w14:textId="163AAA1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3 67 20 30 25 20 20</w:t>
      </w:r>
    </w:p>
    <w:p w14:paraId="145A0493" w14:textId="1449FBB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3 68 50 30 40 50 20</w:t>
      </w:r>
    </w:p>
    <w:p w14:paraId="5C6E46A1" w14:textId="5133CA5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3 69 60 30 30 40 20</w:t>
      </w:r>
    </w:p>
    <w:p w14:paraId="0D98766B" w14:textId="65B99B5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3 70 30 25 20 30 20</w:t>
      </w:r>
    </w:p>
    <w:p w14:paraId="2D0397E0" w14:textId="44921E3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3 71 30 30 15 35 20</w:t>
      </w:r>
    </w:p>
    <w:p w14:paraId="7DE63E45" w14:textId="1171663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3 72 40 25 25 10 15</w:t>
      </w:r>
    </w:p>
    <w:p w14:paraId="04EFCB5D" w14:textId="3B5CDEE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3 73 40 30 30 20 20</w:t>
      </w:r>
    </w:p>
    <w:p w14:paraId="7E5970A5" w14:textId="7BA52EB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3 74 40 25 15 35 15</w:t>
      </w:r>
    </w:p>
    <w:p w14:paraId="48435D2E" w14:textId="4DC29C2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3 75 20 25 15 30 20</w:t>
      </w:r>
    </w:p>
    <w:p w14:paraId="5B5A95A3" w14:textId="5A5B34E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508 75</w:t>
      </w:r>
      <w:r w:rsidR="00E047D2">
        <w:rPr>
          <w:rFonts w:ascii="Courier New" w:hAnsi="Courier New" w:cs="Courier New"/>
          <w:sz w:val="24"/>
          <w:szCs w:val="24"/>
        </w:rPr>
        <w:t xml:space="preserve"> 1 1</w:t>
      </w:r>
      <w:r w:rsidRPr="00580A98">
        <w:rPr>
          <w:rFonts w:ascii="Courier New" w:hAnsi="Courier New" w:cs="Courier New"/>
          <w:sz w:val="24"/>
          <w:szCs w:val="24"/>
        </w:rPr>
        <w:t xml:space="preserve"> 3 76 30 30 20 35 20</w:t>
      </w:r>
    </w:p>
    <w:p w14:paraId="3D2B6595" w14:textId="4B4E9C0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3 77 35 30 30 40 40</w:t>
      </w:r>
    </w:p>
    <w:p w14:paraId="44E4D707" w14:textId="351E3F6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3 78 40 30 30 20 20</w:t>
      </w:r>
    </w:p>
    <w:p w14:paraId="1A19EF7A" w14:textId="2030B88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3 79 25 25 30 45 20</w:t>
      </w:r>
    </w:p>
    <w:p w14:paraId="7004DD2E" w14:textId="08ECD10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3 80 35 25 15 35 15</w:t>
      </w:r>
    </w:p>
    <w:p w14:paraId="3919BB79" w14:textId="60DE5779" w:rsidR="009B7BB4" w:rsidRPr="009B7BB4" w:rsidRDefault="00E047D2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509 00 1 0 1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00 70 35 80 15 30</w:t>
      </w:r>
    </w:p>
    <w:p w14:paraId="2B39DDE9" w14:textId="7D077BC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1 01 50 30 70 35 20</w:t>
      </w:r>
    </w:p>
    <w:p w14:paraId="6602FC06" w14:textId="45F9AB6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1 02 80 75 85 45 25</w:t>
      </w:r>
    </w:p>
    <w:p w14:paraId="1B8B5DDB" w14:textId="6DFB32A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1 03 75 85 85 90 85</w:t>
      </w:r>
    </w:p>
    <w:p w14:paraId="4C9C4EB5" w14:textId="2D05D71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1 04 35 15 65 15 15</w:t>
      </w:r>
    </w:p>
    <w:p w14:paraId="23845FC8" w14:textId="632A52F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1 05 50 70 85 85 75</w:t>
      </w:r>
    </w:p>
    <w:p w14:paraId="285B2FF5" w14:textId="4192433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1 06 60 20 75 30 70</w:t>
      </w:r>
    </w:p>
    <w:p w14:paraId="4D4B9B9A" w14:textId="7B8C6A3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1 07 20 70 40 35 50</w:t>
      </w:r>
    </w:p>
    <w:p w14:paraId="689D355D" w14:textId="4DFB8CF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1 08 65 30 80 45 65</w:t>
      </w:r>
    </w:p>
    <w:p w14:paraId="7215297E" w14:textId="29D0626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509 13 1 2</w:t>
      </w:r>
      <w:r w:rsidR="00DF6007">
        <w:rPr>
          <w:rFonts w:ascii="Courier New" w:hAnsi="Courier New" w:cs="Courier New"/>
          <w:sz w:val="24"/>
          <w:szCs w:val="24"/>
        </w:rPr>
        <w:t xml:space="preserve"> 1 09 50 20 70 30 80</w:t>
      </w:r>
    </w:p>
    <w:p w14:paraId="30E5B884" w14:textId="2013FBD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1 10 90 75 80 35 65</w:t>
      </w:r>
    </w:p>
    <w:p w14:paraId="77E46F99" w14:textId="58D7490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509 43 1 2</w:t>
      </w:r>
      <w:r w:rsidR="00DF6007">
        <w:rPr>
          <w:rFonts w:ascii="Courier New" w:hAnsi="Courier New" w:cs="Courier New"/>
          <w:sz w:val="24"/>
          <w:szCs w:val="24"/>
        </w:rPr>
        <w:t xml:space="preserve"> 1 11 80 70 75 50 70</w:t>
      </w:r>
    </w:p>
    <w:p w14:paraId="119A4402" w14:textId="01907D8C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509 </w:t>
      </w:r>
      <w:r w:rsidR="00CE2D44">
        <w:rPr>
          <w:rFonts w:ascii="Courier New" w:hAnsi="Courier New" w:cs="Courier New"/>
          <w:sz w:val="24"/>
          <w:szCs w:val="24"/>
        </w:rPr>
        <w:t>54 1 2</w:t>
      </w:r>
      <w:r w:rsidRPr="009B7BB4">
        <w:rPr>
          <w:rFonts w:ascii="Courier New" w:hAnsi="Courier New" w:cs="Courier New"/>
          <w:sz w:val="24"/>
          <w:szCs w:val="24"/>
        </w:rPr>
        <w:t xml:space="preserve"> 1 12 85 85 85 75 80</w:t>
      </w:r>
    </w:p>
    <w:p w14:paraId="662FCB47" w14:textId="1EFC3A6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509 01 1 2</w:t>
      </w:r>
      <w:r w:rsidR="00DF6007">
        <w:rPr>
          <w:rFonts w:ascii="Courier New" w:hAnsi="Courier New" w:cs="Courier New"/>
          <w:sz w:val="24"/>
          <w:szCs w:val="24"/>
        </w:rPr>
        <w:t xml:space="preserve"> 1 13 40 20 50 60 80</w:t>
      </w:r>
    </w:p>
    <w:p w14:paraId="529658BB" w14:textId="66BFBC0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509 07 1 2</w:t>
      </w:r>
      <w:r w:rsidR="00DF6007">
        <w:rPr>
          <w:rFonts w:ascii="Courier New" w:hAnsi="Courier New" w:cs="Courier New"/>
          <w:sz w:val="24"/>
          <w:szCs w:val="24"/>
        </w:rPr>
        <w:t xml:space="preserve"> 1 14 80 20 85 50 70</w:t>
      </w:r>
    </w:p>
    <w:p w14:paraId="6CD6D406" w14:textId="5B9A134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1 15 80 20 85 20 35</w:t>
      </w:r>
    </w:p>
    <w:p w14:paraId="0890DF12" w14:textId="2ED830E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1 16 80 20 75 40 85</w:t>
      </w:r>
    </w:p>
    <w:p w14:paraId="38CA76CD" w14:textId="61BD684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1 17 65 15 75 45 80</w:t>
      </w:r>
    </w:p>
    <w:p w14:paraId="4A3C7854" w14:textId="49C92B8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1 18 85 80 85 70 85</w:t>
      </w:r>
    </w:p>
    <w:p w14:paraId="0CE110E6" w14:textId="5B1E298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509 52 1 2</w:t>
      </w:r>
      <w:r w:rsidR="00DF6007">
        <w:rPr>
          <w:rFonts w:ascii="Courier New" w:hAnsi="Courier New" w:cs="Courier New"/>
          <w:sz w:val="24"/>
          <w:szCs w:val="24"/>
        </w:rPr>
        <w:t xml:space="preserve"> 1 19 90 90 85 90 80</w:t>
      </w:r>
    </w:p>
    <w:p w14:paraId="31520DFD" w14:textId="729AB8D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1 20 80 25 75 55 50</w:t>
      </w:r>
    </w:p>
    <w:p w14:paraId="33EF72DC" w14:textId="5B20D26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1 21 </w:t>
      </w:r>
    </w:p>
    <w:p w14:paraId="0416347F" w14:textId="3865013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1 22 25 20 75 80 40</w:t>
      </w:r>
    </w:p>
    <w:p w14:paraId="62E8A60E" w14:textId="36B5CA7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1 23 75 40 80 65 70</w:t>
      </w:r>
    </w:p>
    <w:p w14:paraId="12375097" w14:textId="260CFF2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1 24 15 15 40 15 20</w:t>
      </w:r>
    </w:p>
    <w:p w14:paraId="6F1B5ABD" w14:textId="5BA4D7BA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509 05 1 </w:t>
      </w:r>
      <w:r w:rsidR="00CE2D44">
        <w:rPr>
          <w:rFonts w:ascii="Courier New" w:hAnsi="Courier New" w:cs="Courier New"/>
          <w:sz w:val="24"/>
          <w:szCs w:val="24"/>
        </w:rPr>
        <w:t>2</w:t>
      </w:r>
      <w:r w:rsidRPr="009B7BB4">
        <w:rPr>
          <w:rFonts w:ascii="Courier New" w:hAnsi="Courier New" w:cs="Courier New"/>
          <w:sz w:val="24"/>
          <w:szCs w:val="24"/>
        </w:rPr>
        <w:t xml:space="preserve"> 1 25 85 25 85 70 45</w:t>
      </w:r>
    </w:p>
    <w:p w14:paraId="0774F31C" w14:textId="15012C4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509 06 1 2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1 26 65 30 75 85 85</w:t>
      </w:r>
    </w:p>
    <w:p w14:paraId="2C9F22C2" w14:textId="7E43E25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1 27 90 70 85 80 70</w:t>
      </w:r>
    </w:p>
    <w:p w14:paraId="70053F0C" w14:textId="568CF3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1 28 20 15 35 20 35</w:t>
      </w:r>
    </w:p>
    <w:p w14:paraId="14508FA5" w14:textId="1A40E07F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509</w:t>
      </w:r>
      <w:r w:rsidR="00CE2D44">
        <w:rPr>
          <w:rFonts w:ascii="Courier New" w:hAnsi="Courier New" w:cs="Courier New"/>
          <w:sz w:val="24"/>
          <w:szCs w:val="24"/>
        </w:rPr>
        <w:t xml:space="preserve"> 12 1 2</w:t>
      </w:r>
      <w:r w:rsidRPr="009B7BB4">
        <w:rPr>
          <w:rFonts w:ascii="Courier New" w:hAnsi="Courier New" w:cs="Courier New"/>
          <w:sz w:val="24"/>
          <w:szCs w:val="24"/>
        </w:rPr>
        <w:t xml:space="preserve"> 1 29 85 70 80 75 85</w:t>
      </w:r>
    </w:p>
    <w:p w14:paraId="71A37026" w14:textId="503B4AF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1 30 15 15 25 15 30</w:t>
      </w:r>
    </w:p>
    <w:p w14:paraId="26125F63" w14:textId="0C09FAA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1 31 80 75 85 75 70</w:t>
      </w:r>
    </w:p>
    <w:p w14:paraId="29E21CED" w14:textId="183DD69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1 32 15 15 25 10 10</w:t>
      </w:r>
    </w:p>
    <w:p w14:paraId="627C8045" w14:textId="0954D9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1 33 80 30 80 40 70</w:t>
      </w:r>
    </w:p>
    <w:p w14:paraId="5D51BE8A" w14:textId="705859E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509 19 1 2</w:t>
      </w:r>
      <w:r w:rsidR="00DF6007">
        <w:rPr>
          <w:rFonts w:ascii="Courier New" w:hAnsi="Courier New" w:cs="Courier New"/>
          <w:sz w:val="24"/>
          <w:szCs w:val="24"/>
        </w:rPr>
        <w:t xml:space="preserve"> 1 34 85 80 80 80 60</w:t>
      </w:r>
    </w:p>
    <w:p w14:paraId="2407AE6B" w14:textId="37F4AC8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1 35 15 10 20 15 40</w:t>
      </w:r>
    </w:p>
    <w:p w14:paraId="55BB0321" w14:textId="677895B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1 36 20 15 40 20 35</w:t>
      </w:r>
    </w:p>
    <w:p w14:paraId="0273F50A" w14:textId="65AC39D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1 37 40 20 80 70 65</w:t>
      </w:r>
    </w:p>
    <w:p w14:paraId="358C3143" w14:textId="31B9662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1 38 30 20 55 85 75</w:t>
      </w:r>
    </w:p>
    <w:p w14:paraId="5E4AACC2" w14:textId="41ABFEA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1 39 80 30 85 65 80</w:t>
      </w:r>
    </w:p>
    <w:p w14:paraId="71D28203" w14:textId="129EFF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1 40 30 15 40 30 20</w:t>
      </w:r>
    </w:p>
    <w:p w14:paraId="33D2B0BD" w14:textId="10ACE7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1 41 20 15 35 30 20</w:t>
      </w:r>
    </w:p>
    <w:p w14:paraId="34D3220B" w14:textId="648CDED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1 42 40 80 60 85 85</w:t>
      </w:r>
    </w:p>
    <w:p w14:paraId="22CDE29B" w14:textId="61124E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1 43 15 10 35 15 15</w:t>
      </w:r>
    </w:p>
    <w:p w14:paraId="4F7B0948" w14:textId="25CB1FF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1 44 70 55 80 60 80</w:t>
      </w:r>
    </w:p>
    <w:p w14:paraId="3E1FF91B" w14:textId="3710530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1 45 20 10 50 15 40</w:t>
      </w:r>
    </w:p>
    <w:p w14:paraId="6BA45480" w14:textId="56AC3AF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1 46 75 15 60 70 75</w:t>
      </w:r>
    </w:p>
    <w:p w14:paraId="1A4AAE95" w14:textId="497EA78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1 47 20 30 60 85 85</w:t>
      </w:r>
    </w:p>
    <w:p w14:paraId="3E185C2D" w14:textId="1A0CF76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1 48 80 85 85 85 80</w:t>
      </w:r>
    </w:p>
    <w:p w14:paraId="47950037" w14:textId="12F6A48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1 49 10 15 15 50 35</w:t>
      </w:r>
    </w:p>
    <w:p w14:paraId="3A361DF7" w14:textId="2FBE7EA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1 50 20 20 75 60 80</w:t>
      </w:r>
    </w:p>
    <w:p w14:paraId="49285A5B" w14:textId="2C6568E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1 51 85 90 85 85 85</w:t>
      </w:r>
    </w:p>
    <w:p w14:paraId="2C1F35CB" w14:textId="525D0D8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1 52 75 70 80 75 80</w:t>
      </w:r>
    </w:p>
    <w:p w14:paraId="445F7354" w14:textId="4A079C1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509 47 1 2</w:t>
      </w:r>
      <w:r w:rsidR="00DF6007">
        <w:rPr>
          <w:rFonts w:ascii="Courier New" w:hAnsi="Courier New" w:cs="Courier New"/>
          <w:sz w:val="24"/>
          <w:szCs w:val="24"/>
        </w:rPr>
        <w:t xml:space="preserve"> 1 53 60 85 80 70 55</w:t>
      </w:r>
    </w:p>
    <w:p w14:paraId="1CD83B67" w14:textId="7535468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1 54 </w:t>
      </w:r>
    </w:p>
    <w:p w14:paraId="2E6BA8C0" w14:textId="5000D03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1 55 70 40 80 65 80</w:t>
      </w:r>
    </w:p>
    <w:p w14:paraId="7335886B" w14:textId="3EC08DA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509 51 1 2</w:t>
      </w:r>
      <w:r w:rsidR="00DF6007">
        <w:rPr>
          <w:rFonts w:ascii="Courier New" w:hAnsi="Courier New" w:cs="Courier New"/>
          <w:sz w:val="24"/>
          <w:szCs w:val="24"/>
        </w:rPr>
        <w:t xml:space="preserve"> 1 56 30 40 80 55 70</w:t>
      </w:r>
    </w:p>
    <w:p w14:paraId="67BF5353" w14:textId="51015B2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1 57 65 25 80 60 85</w:t>
      </w:r>
    </w:p>
    <w:p w14:paraId="31EC8B11" w14:textId="48C5291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1 58 20 15 35 50 70</w:t>
      </w:r>
    </w:p>
    <w:p w14:paraId="5A9FE4F0" w14:textId="48AFFA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1 59 75 60 80 55 80</w:t>
      </w:r>
    </w:p>
    <w:p w14:paraId="431EBC41" w14:textId="4B5711B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1 60 85 80 90 85 80</w:t>
      </w:r>
    </w:p>
    <w:p w14:paraId="0D28E721" w14:textId="2599F58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1 61 60 15 75 20 20</w:t>
      </w:r>
    </w:p>
    <w:p w14:paraId="75378479" w14:textId="66867F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1 62 15 15 40 15 30</w:t>
      </w:r>
    </w:p>
    <w:p w14:paraId="6DE20B98" w14:textId="3D24BC8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1 63 35 20 60 70 85</w:t>
      </w:r>
    </w:p>
    <w:p w14:paraId="13E3A6F4" w14:textId="36386C4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1 64 70 80 85 85 80</w:t>
      </w:r>
    </w:p>
    <w:p w14:paraId="1F88A54D" w14:textId="20579A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1 65 80 75 80 85 90</w:t>
      </w:r>
    </w:p>
    <w:p w14:paraId="583A3976" w14:textId="23EC617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1 66 90 75 80 60 75</w:t>
      </w:r>
    </w:p>
    <w:p w14:paraId="4CBB5070" w14:textId="72BB88F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1 67 75 25 80 80 85</w:t>
      </w:r>
    </w:p>
    <w:p w14:paraId="4909BA18" w14:textId="08825BD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509 66 1 2</w:t>
      </w:r>
      <w:r w:rsidR="00DF6007">
        <w:rPr>
          <w:rFonts w:ascii="Courier New" w:hAnsi="Courier New" w:cs="Courier New"/>
          <w:sz w:val="24"/>
          <w:szCs w:val="24"/>
        </w:rPr>
        <w:t xml:space="preserve"> 1 68 15 15 30 60 80</w:t>
      </w:r>
    </w:p>
    <w:p w14:paraId="153509A8" w14:textId="12DA0A0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1 69 80 20 90 55 70</w:t>
      </w:r>
    </w:p>
    <w:p w14:paraId="2EC02AD4" w14:textId="235723D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509 68 1 2</w:t>
      </w:r>
      <w:r w:rsidR="00DF6007">
        <w:rPr>
          <w:rFonts w:ascii="Courier New" w:hAnsi="Courier New" w:cs="Courier New"/>
          <w:sz w:val="24"/>
          <w:szCs w:val="24"/>
        </w:rPr>
        <w:t xml:space="preserve"> 1 70 60 15 70 70 75</w:t>
      </w:r>
    </w:p>
    <w:p w14:paraId="1D37D4B8" w14:textId="6BE4EA7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1 71 85 30 80 70 60</w:t>
      </w:r>
    </w:p>
    <w:p w14:paraId="01E8582F" w14:textId="57A0214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1 72 65 70 80 75 85</w:t>
      </w:r>
    </w:p>
    <w:p w14:paraId="498BC589" w14:textId="407E823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1 73 20 15 50 70 75</w:t>
      </w:r>
    </w:p>
    <w:p w14:paraId="1225F709" w14:textId="4791907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1 74 30 15 40 15 25</w:t>
      </w:r>
    </w:p>
    <w:p w14:paraId="5582CBB7" w14:textId="45F2E19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1 75 75 80 80 85 65</w:t>
      </w:r>
    </w:p>
    <w:p w14:paraId="15CE1535" w14:textId="5985B05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1 76 55 20 70 55 40</w:t>
      </w:r>
    </w:p>
    <w:p w14:paraId="1E10510C" w14:textId="17BFB25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1 77 60 30 45 85 85</w:t>
      </w:r>
    </w:p>
    <w:p w14:paraId="7301F513" w14:textId="5976F60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1 78 75 35 60 80 60</w:t>
      </w:r>
    </w:p>
    <w:p w14:paraId="2D23D131" w14:textId="7C031DD5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509</w:t>
      </w:r>
      <w:r w:rsidR="00CE2D44">
        <w:rPr>
          <w:rFonts w:ascii="Courier New" w:hAnsi="Courier New" w:cs="Courier New"/>
          <w:sz w:val="24"/>
          <w:szCs w:val="24"/>
        </w:rPr>
        <w:t xml:space="preserve"> 79 1 2</w:t>
      </w:r>
      <w:r w:rsidRPr="009B7BB4">
        <w:rPr>
          <w:rFonts w:ascii="Courier New" w:hAnsi="Courier New" w:cs="Courier New"/>
          <w:sz w:val="24"/>
          <w:szCs w:val="24"/>
        </w:rPr>
        <w:t xml:space="preserve"> 1 79 15 10 35 15 15</w:t>
      </w:r>
    </w:p>
    <w:p w14:paraId="521CFEDF" w14:textId="7034AC4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509 80 1 2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1 80 85 65 85 70 80</w:t>
      </w:r>
    </w:p>
    <w:p w14:paraId="3D6A8216" w14:textId="0643F76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 </w:t>
      </w:r>
      <w:r>
        <w:rPr>
          <w:rFonts w:ascii="Courier New" w:hAnsi="Courier New" w:cs="Courier New"/>
          <w:sz w:val="24"/>
          <w:szCs w:val="24"/>
        </w:rPr>
        <w:t xml:space="preserve">2 </w:t>
      </w:r>
      <w:r w:rsidR="009B7BB4" w:rsidRPr="009B7BB4">
        <w:rPr>
          <w:rFonts w:ascii="Courier New" w:hAnsi="Courier New" w:cs="Courier New"/>
          <w:sz w:val="24"/>
          <w:szCs w:val="24"/>
        </w:rPr>
        <w:t>00 75 50 80 15 20</w:t>
      </w:r>
    </w:p>
    <w:p w14:paraId="3A0D4E00" w14:textId="7A13149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2 01 80 15 80 15 20</w:t>
      </w:r>
    </w:p>
    <w:p w14:paraId="2B761ED5" w14:textId="3E23B4E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2 02 85 85 85 85 80</w:t>
      </w:r>
    </w:p>
    <w:p w14:paraId="6D899A22" w14:textId="7FB845A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2 03 85 65 80 80 85</w:t>
      </w:r>
    </w:p>
    <w:p w14:paraId="52EAF280" w14:textId="10B49FC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509 11 1 2</w:t>
      </w:r>
      <w:r w:rsidR="00DF6007">
        <w:rPr>
          <w:rFonts w:ascii="Courier New" w:hAnsi="Courier New" w:cs="Courier New"/>
          <w:sz w:val="24"/>
          <w:szCs w:val="24"/>
        </w:rPr>
        <w:t xml:space="preserve"> 2 04 25 10 55 15 15</w:t>
      </w:r>
    </w:p>
    <w:p w14:paraId="1A6604ED" w14:textId="7CB226A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2 05 75 25 75 45 60</w:t>
      </w:r>
    </w:p>
    <w:p w14:paraId="56D7A534" w14:textId="66D5A97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2 06 80 80 70 35 50</w:t>
      </w:r>
    </w:p>
    <w:p w14:paraId="29E9A312" w14:textId="2BC06A5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2 07 60 20 55 35 80</w:t>
      </w:r>
    </w:p>
    <w:p w14:paraId="0321A197" w14:textId="4FFBADF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2 08 85 20 85 10 35</w:t>
      </w:r>
    </w:p>
    <w:p w14:paraId="3C40CC3D" w14:textId="2AE1CB0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2 09 80 15 70 50 75</w:t>
      </w:r>
    </w:p>
    <w:p w14:paraId="1CE8045A" w14:textId="3BA558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2 10 85 20 85 25 65</w:t>
      </w:r>
    </w:p>
    <w:p w14:paraId="0BFBA00E" w14:textId="44C8BAB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2 11 50 75 75 80 85</w:t>
      </w:r>
    </w:p>
    <w:p w14:paraId="4F37E4C5" w14:textId="4FB639C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2 12 70 15 85 30 85</w:t>
      </w:r>
    </w:p>
    <w:p w14:paraId="2E502F70" w14:textId="4C18159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2 13 30 15 30 20 15</w:t>
      </w:r>
    </w:p>
    <w:p w14:paraId="5538954E" w14:textId="1BEA0BF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2 14 80 85 80 70 80</w:t>
      </w:r>
    </w:p>
    <w:p w14:paraId="76C4C552" w14:textId="52A0FD2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2 15 90 50 85 30 35</w:t>
      </w:r>
    </w:p>
    <w:p w14:paraId="75D2E1E2" w14:textId="273C512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2 16 60 85 90 85 85</w:t>
      </w:r>
    </w:p>
    <w:p w14:paraId="36308820" w14:textId="541731F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2 17 60 25 60 15 20</w:t>
      </w:r>
    </w:p>
    <w:p w14:paraId="7EE2F230" w14:textId="6E520E4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2 18 80 20 85 80 85</w:t>
      </w:r>
    </w:p>
    <w:p w14:paraId="63720EFA" w14:textId="389959F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2 19 90 85 75 85 85</w:t>
      </w:r>
    </w:p>
    <w:p w14:paraId="29B56A42" w14:textId="1F026CA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2 20 70 15 65 20 30</w:t>
      </w:r>
    </w:p>
    <w:p w14:paraId="2FBA2CDC" w14:textId="6CBD543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2 21 </w:t>
      </w:r>
    </w:p>
    <w:p w14:paraId="1457C752" w14:textId="6B0C697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509 38 1 2</w:t>
      </w:r>
      <w:r w:rsidR="00DF6007">
        <w:rPr>
          <w:rFonts w:ascii="Courier New" w:hAnsi="Courier New" w:cs="Courier New"/>
          <w:sz w:val="24"/>
          <w:szCs w:val="24"/>
        </w:rPr>
        <w:t xml:space="preserve"> 2 22 60 15 75 70 80</w:t>
      </w:r>
    </w:p>
    <w:p w14:paraId="06864EA3" w14:textId="71A00B5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2 23 50 15 20 20 30</w:t>
      </w:r>
    </w:p>
    <w:p w14:paraId="69837F61" w14:textId="7D08474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2 24 15 20 20 15 30</w:t>
      </w:r>
    </w:p>
    <w:p w14:paraId="74BAA6F8" w14:textId="41629A2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2 25 90 80 90 85 60</w:t>
      </w:r>
    </w:p>
    <w:p w14:paraId="37A4662A" w14:textId="47C3F1C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2 26 80 85 85 85 90</w:t>
      </w:r>
    </w:p>
    <w:p w14:paraId="38F02CA7" w14:textId="3568E6F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2 27 90 80 85 65 80</w:t>
      </w:r>
    </w:p>
    <w:p w14:paraId="70EDE2E0" w14:textId="6F32CE2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2 28 80 30 40 20 20</w:t>
      </w:r>
    </w:p>
    <w:p w14:paraId="71258DE7" w14:textId="547E181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2 29 85 85 85 90 70</w:t>
      </w:r>
    </w:p>
    <w:p w14:paraId="48C1D1BA" w14:textId="4ED9579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2 30 35 10 25 15 15</w:t>
      </w:r>
    </w:p>
    <w:p w14:paraId="4E979B52" w14:textId="0DA6397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2 31 85 85 85 90 70</w:t>
      </w:r>
    </w:p>
    <w:p w14:paraId="292E6EF5" w14:textId="156910F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2 32 30 15 75 10 15</w:t>
      </w:r>
    </w:p>
    <w:p w14:paraId="7563827F" w14:textId="13163F6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509 18 1 2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2 33 80 20 75 50 65</w:t>
      </w:r>
    </w:p>
    <w:p w14:paraId="059225A5" w14:textId="041048B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2 34 20 15 35 40 75</w:t>
      </w:r>
    </w:p>
    <w:p w14:paraId="52BAE6CF" w14:textId="4CB0BC0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509 20 1 2</w:t>
      </w:r>
      <w:r w:rsidR="00DF6007">
        <w:rPr>
          <w:rFonts w:ascii="Courier New" w:hAnsi="Courier New" w:cs="Courier New"/>
          <w:sz w:val="24"/>
          <w:szCs w:val="24"/>
        </w:rPr>
        <w:t xml:space="preserve"> 2 35 20 15 20 15 15</w:t>
      </w:r>
    </w:p>
    <w:p w14:paraId="6735720E" w14:textId="21FF236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2 36 20 15 20 50 75</w:t>
      </w:r>
    </w:p>
    <w:p w14:paraId="086581A5" w14:textId="367E36A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2 37 55 15 30 20 65</w:t>
      </w:r>
    </w:p>
    <w:p w14:paraId="392B4267" w14:textId="3EDB35A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2 38 30 85 65 80 90</w:t>
      </w:r>
    </w:p>
    <w:p w14:paraId="4B9F2A61" w14:textId="2719FC5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2 39 70 20 25 50 65</w:t>
      </w:r>
    </w:p>
    <w:p w14:paraId="3429B796" w14:textId="14E005A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2 40 60 15 50 20 40</w:t>
      </w:r>
    </w:p>
    <w:p w14:paraId="3F74C1FF" w14:textId="3E9D30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509 27 1 2</w:t>
      </w:r>
      <w:r w:rsidR="00DF6007">
        <w:rPr>
          <w:rFonts w:ascii="Courier New" w:hAnsi="Courier New" w:cs="Courier New"/>
          <w:sz w:val="24"/>
          <w:szCs w:val="24"/>
        </w:rPr>
        <w:t xml:space="preserve"> 2 41 15 10 30 10 10</w:t>
      </w:r>
    </w:p>
    <w:p w14:paraId="7D431891" w14:textId="3AEABD6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2 42 20 80 70 60 85</w:t>
      </w:r>
    </w:p>
    <w:p w14:paraId="12127714" w14:textId="623790E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2 43 15 10 15 15 25</w:t>
      </w:r>
    </w:p>
    <w:p w14:paraId="696EEC3E" w14:textId="34A47C6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2 44 65 20 75 50 75</w:t>
      </w:r>
    </w:p>
    <w:p w14:paraId="5F69E648" w14:textId="59F3D35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2 45 70 25 60 75 80</w:t>
      </w:r>
    </w:p>
    <w:p w14:paraId="7CB4373D" w14:textId="6C0D49A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2 46 15 15 85 30 75</w:t>
      </w:r>
    </w:p>
    <w:p w14:paraId="28B80C42" w14:textId="617F6BB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2 47 20 75 30 75 85</w:t>
      </w:r>
    </w:p>
    <w:p w14:paraId="37BB0570" w14:textId="0828B060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509</w:t>
      </w:r>
      <w:r w:rsidR="00CE2D44">
        <w:rPr>
          <w:rFonts w:ascii="Courier New" w:hAnsi="Courier New" w:cs="Courier New"/>
          <w:sz w:val="24"/>
          <w:szCs w:val="24"/>
        </w:rPr>
        <w:t xml:space="preserve"> 35 1 2</w:t>
      </w:r>
      <w:r w:rsidRPr="009B7BB4">
        <w:rPr>
          <w:rFonts w:ascii="Courier New" w:hAnsi="Courier New" w:cs="Courier New"/>
          <w:sz w:val="24"/>
          <w:szCs w:val="24"/>
        </w:rPr>
        <w:t xml:space="preserve"> 2 48 85 90 90 90 70</w:t>
      </w:r>
    </w:p>
    <w:p w14:paraId="1CCC5BC7" w14:textId="3CAFAA0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2 49 15 15 15 50 70</w:t>
      </w:r>
    </w:p>
    <w:p w14:paraId="66E99CB6" w14:textId="07B5282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2 50 75 20 80 20 50</w:t>
      </w:r>
    </w:p>
    <w:p w14:paraId="2B2DCD88" w14:textId="58B80B0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2 51 85 85 90 80 85</w:t>
      </w:r>
    </w:p>
    <w:p w14:paraId="1732A4F6" w14:textId="4ED763D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2 52 80 85 85 85 85</w:t>
      </w:r>
    </w:p>
    <w:p w14:paraId="0CEF40F2" w14:textId="1EA74A2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2 53 80 60 80 55 75</w:t>
      </w:r>
    </w:p>
    <w:p w14:paraId="519B33A5" w14:textId="5E78676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2 54 </w:t>
      </w:r>
    </w:p>
    <w:p w14:paraId="4A190F77" w14:textId="1CED4DB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2 55 40 80 70 70 85</w:t>
      </w:r>
    </w:p>
    <w:p w14:paraId="3E732FDB" w14:textId="52A44C4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2 56 75 25 75 55 50</w:t>
      </w:r>
    </w:p>
    <w:p w14:paraId="63FFC66A" w14:textId="59DD16E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509 53 1 2</w:t>
      </w:r>
      <w:r w:rsidR="00DF6007">
        <w:rPr>
          <w:rFonts w:ascii="Courier New" w:hAnsi="Courier New" w:cs="Courier New"/>
          <w:sz w:val="24"/>
          <w:szCs w:val="24"/>
        </w:rPr>
        <w:t xml:space="preserve"> 2 57 45 15 20 60 85</w:t>
      </w:r>
    </w:p>
    <w:p w14:paraId="666BB2E3" w14:textId="10BF339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2 58 40 20 55 70 65</w:t>
      </w:r>
    </w:p>
    <w:p w14:paraId="4CBA9B43" w14:textId="3FE8C34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509 56 1 2</w:t>
      </w:r>
      <w:r w:rsidR="00DF6007">
        <w:rPr>
          <w:rFonts w:ascii="Courier New" w:hAnsi="Courier New" w:cs="Courier New"/>
          <w:sz w:val="24"/>
          <w:szCs w:val="24"/>
        </w:rPr>
        <w:t xml:space="preserve"> 2 59 70 65 85 60 85</w:t>
      </w:r>
    </w:p>
    <w:p w14:paraId="2DE3294A" w14:textId="0E1CD82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2 60 80 85 90 80 90</w:t>
      </w:r>
    </w:p>
    <w:p w14:paraId="7EB3CE73" w14:textId="5F6D2F4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2 61 30 15 25 15 25</w:t>
      </w:r>
    </w:p>
    <w:p w14:paraId="5304186C" w14:textId="2D7CC0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2 62 30 40 70 50 80</w:t>
      </w:r>
    </w:p>
    <w:p w14:paraId="5F29D0CF" w14:textId="5424F79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2 63 20 15 40 65 85</w:t>
      </w:r>
    </w:p>
    <w:p w14:paraId="623C6C6A" w14:textId="5025B08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2 64 80 80 85 85 70</w:t>
      </w:r>
    </w:p>
    <w:p w14:paraId="431808D5" w14:textId="59992249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</w:t>
      </w:r>
      <w:r w:rsidR="00CE2D44">
        <w:rPr>
          <w:rFonts w:ascii="Courier New" w:hAnsi="Courier New" w:cs="Courier New"/>
          <w:sz w:val="24"/>
          <w:szCs w:val="24"/>
        </w:rPr>
        <w:t>9 62 1 2</w:t>
      </w:r>
      <w:r w:rsidRPr="009B7BB4">
        <w:rPr>
          <w:rFonts w:ascii="Courier New" w:hAnsi="Courier New" w:cs="Courier New"/>
          <w:sz w:val="24"/>
          <w:szCs w:val="24"/>
        </w:rPr>
        <w:t xml:space="preserve"> 2 65 80 85 40 90 90</w:t>
      </w:r>
    </w:p>
    <w:p w14:paraId="0C17A38E" w14:textId="425554F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2 66 90 30 90 70 55</w:t>
      </w:r>
    </w:p>
    <w:p w14:paraId="01EA3FB4" w14:textId="2A7A1A5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2 67 20 15 15 85 85</w:t>
      </w:r>
    </w:p>
    <w:p w14:paraId="129A89F3" w14:textId="47CAF94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2 68 20 15 40 60 75</w:t>
      </w:r>
    </w:p>
    <w:p w14:paraId="4DAAF38A" w14:textId="6EB2FF6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2 69 85 30 85 30 70</w:t>
      </w:r>
    </w:p>
    <w:p w14:paraId="324DD1D2" w14:textId="125B0DB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2 70 35 20 20 55 75</w:t>
      </w:r>
    </w:p>
    <w:p w14:paraId="6E773336" w14:textId="3A793CA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2 71 80 85 70 85 65</w:t>
      </w:r>
    </w:p>
    <w:p w14:paraId="6DF49B38" w14:textId="1F7A20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2 72 75 85 50 85 90</w:t>
      </w:r>
    </w:p>
    <w:p w14:paraId="5BF3B63E" w14:textId="58EFE95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2 73 15 15 20 70 85</w:t>
      </w:r>
    </w:p>
    <w:p w14:paraId="2FA34EF4" w14:textId="1849502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509 73 1 2</w:t>
      </w:r>
      <w:r w:rsidR="00DF6007">
        <w:rPr>
          <w:rFonts w:ascii="Courier New" w:hAnsi="Courier New" w:cs="Courier New"/>
          <w:sz w:val="24"/>
          <w:szCs w:val="24"/>
        </w:rPr>
        <w:t xml:space="preserve"> 2 74 20 10 30 15 15</w:t>
      </w:r>
    </w:p>
    <w:p w14:paraId="2718A5BB" w14:textId="3D30D64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2 75 75 65 85 80 55</w:t>
      </w:r>
    </w:p>
    <w:p w14:paraId="779ACE86" w14:textId="420D752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2 76 30 15 15 30 80</w:t>
      </w:r>
    </w:p>
    <w:p w14:paraId="08F1D17C" w14:textId="7B5BFD6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509 77 1 2</w:t>
      </w:r>
      <w:r w:rsidR="00DF6007">
        <w:rPr>
          <w:rFonts w:ascii="Courier New" w:hAnsi="Courier New" w:cs="Courier New"/>
          <w:sz w:val="24"/>
          <w:szCs w:val="24"/>
        </w:rPr>
        <w:t xml:space="preserve"> 2 77 60 50 75 85 85</w:t>
      </w:r>
    </w:p>
    <w:p w14:paraId="3FFE3D9D" w14:textId="0CF98A1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2 78 20 15 45 55 75</w:t>
      </w:r>
    </w:p>
    <w:p w14:paraId="178E9963" w14:textId="5DE6606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2 79 80 65 55 40 60</w:t>
      </w:r>
    </w:p>
    <w:p w14:paraId="549F2D47" w14:textId="470EC51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509 80 1 2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2 80 80 85 75 60 80</w:t>
      </w:r>
    </w:p>
    <w:p w14:paraId="7998CD1D" w14:textId="3D8884F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509 00 1 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0 </w:t>
      </w:r>
      <w:r>
        <w:rPr>
          <w:rFonts w:ascii="Courier New" w:hAnsi="Courier New" w:cs="Courier New"/>
          <w:sz w:val="24"/>
          <w:szCs w:val="24"/>
        </w:rPr>
        <w:t xml:space="preserve">3 </w:t>
      </w:r>
      <w:r w:rsidR="009B7BB4" w:rsidRPr="009B7BB4">
        <w:rPr>
          <w:rFonts w:ascii="Courier New" w:hAnsi="Courier New" w:cs="Courier New"/>
          <w:sz w:val="24"/>
          <w:szCs w:val="24"/>
        </w:rPr>
        <w:t>00 80 20 87 20 15</w:t>
      </w:r>
    </w:p>
    <w:p w14:paraId="7601C6F2" w14:textId="0284CE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3 01 70 20 75 15 20</w:t>
      </w:r>
    </w:p>
    <w:p w14:paraId="3D3A2408" w14:textId="39FC84E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3 02 87 85 90 90 75</w:t>
      </w:r>
    </w:p>
    <w:p w14:paraId="7A8512F5" w14:textId="4F07589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3 03 70 90 70 90 85</w:t>
      </w:r>
    </w:p>
    <w:p w14:paraId="5E3528DA" w14:textId="6CBAA65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3 04 65 10 40 10 10</w:t>
      </w:r>
    </w:p>
    <w:p w14:paraId="386D2A1B" w14:textId="5AFC794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3 05 70 87 80 85 85</w:t>
      </w:r>
    </w:p>
    <w:p w14:paraId="4EF531C3" w14:textId="2EF94D5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3 06 60 80 40 60 70</w:t>
      </w:r>
    </w:p>
    <w:p w14:paraId="2F82EB85" w14:textId="360E940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3 07    15 30 15 50</w:t>
      </w:r>
    </w:p>
    <w:p w14:paraId="4C921373" w14:textId="25F2DED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3 08 85 15 90 30 15</w:t>
      </w:r>
    </w:p>
    <w:p w14:paraId="1B00FD38" w14:textId="0459DAC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3 09 80 45 70 25 85</w:t>
      </w:r>
    </w:p>
    <w:p w14:paraId="0FFF0A0A" w14:textId="3605CB1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3 10 90 80 90 90 60</w:t>
      </w:r>
    </w:p>
    <w:p w14:paraId="4630DA0E" w14:textId="1DE809F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3 11 80       60 65</w:t>
      </w:r>
    </w:p>
    <w:p w14:paraId="5B2A1C4F" w14:textId="6A7680E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3 12 50 15 80 70 75</w:t>
      </w:r>
    </w:p>
    <w:p w14:paraId="798CD8A4" w14:textId="3D548F4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3 13 40 10 65 15 15</w:t>
      </w:r>
    </w:p>
    <w:p w14:paraId="2B5FF288" w14:textId="2E87555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3 14 90 80 90 80 80</w:t>
      </w:r>
    </w:p>
    <w:p w14:paraId="1AE81510" w14:textId="2CCEE6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3 15 90 20 90 70 50</w:t>
      </w:r>
    </w:p>
    <w:p w14:paraId="547CCF7E" w14:textId="37A4F4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3 16    70 45 80 90</w:t>
      </w:r>
    </w:p>
    <w:p w14:paraId="5330F5F4" w14:textId="0D192C60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509</w:t>
      </w:r>
      <w:r w:rsidR="00CE2D44">
        <w:rPr>
          <w:rFonts w:ascii="Courier New" w:hAnsi="Courier New" w:cs="Courier New"/>
          <w:sz w:val="24"/>
          <w:szCs w:val="24"/>
        </w:rPr>
        <w:t xml:space="preserve"> 37 1 2</w:t>
      </w:r>
      <w:r w:rsidRPr="009B7BB4">
        <w:rPr>
          <w:rFonts w:ascii="Courier New" w:hAnsi="Courier New" w:cs="Courier New"/>
          <w:sz w:val="24"/>
          <w:szCs w:val="24"/>
        </w:rPr>
        <w:t xml:space="preserve"> 3 17 80 85 70 75 60</w:t>
      </w:r>
    </w:p>
    <w:p w14:paraId="18588209" w14:textId="52F54F4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509 50 1 2 </w:t>
      </w:r>
      <w:r w:rsidR="009B7BB4" w:rsidRPr="009B7BB4">
        <w:rPr>
          <w:rFonts w:ascii="Courier New" w:hAnsi="Courier New" w:cs="Courier New"/>
          <w:sz w:val="24"/>
          <w:szCs w:val="24"/>
        </w:rPr>
        <w:t>3 18 60 85 90 90 90</w:t>
      </w:r>
    </w:p>
    <w:p w14:paraId="1681586E" w14:textId="490B3AA1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509 52 1 </w:t>
      </w:r>
      <w:r w:rsidR="00CE2D44">
        <w:rPr>
          <w:rFonts w:ascii="Courier New" w:hAnsi="Courier New" w:cs="Courier New"/>
          <w:sz w:val="24"/>
          <w:szCs w:val="24"/>
        </w:rPr>
        <w:t>2</w:t>
      </w:r>
      <w:r w:rsidRPr="009B7BB4">
        <w:rPr>
          <w:rFonts w:ascii="Courier New" w:hAnsi="Courier New" w:cs="Courier New"/>
          <w:sz w:val="24"/>
          <w:szCs w:val="24"/>
        </w:rPr>
        <w:t xml:space="preserve"> 3 19 90 80 90 90 75</w:t>
      </w:r>
    </w:p>
    <w:p w14:paraId="7B2A4089" w14:textId="4ED50283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509 65 1 </w:t>
      </w:r>
      <w:r w:rsidR="00CE2D44">
        <w:rPr>
          <w:rFonts w:ascii="Courier New" w:hAnsi="Courier New" w:cs="Courier New"/>
          <w:sz w:val="24"/>
          <w:szCs w:val="24"/>
        </w:rPr>
        <w:t>2</w:t>
      </w:r>
      <w:r w:rsidRPr="009B7BB4">
        <w:rPr>
          <w:rFonts w:ascii="Courier New" w:hAnsi="Courier New" w:cs="Courier New"/>
          <w:sz w:val="24"/>
          <w:szCs w:val="24"/>
        </w:rPr>
        <w:t xml:space="preserve"> 3 20 65    80 45 40</w:t>
      </w:r>
    </w:p>
    <w:p w14:paraId="1EFABA0A" w14:textId="5CCE352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3 21</w:t>
      </w:r>
    </w:p>
    <w:p w14:paraId="13BFC543" w14:textId="3B270EA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3 22 65 30 87 55 60</w:t>
      </w:r>
    </w:p>
    <w:p w14:paraId="3EFF5496" w14:textId="766CB1E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3 23 10 10 20 30 35</w:t>
      </w:r>
    </w:p>
    <w:p w14:paraId="645CCFA3" w14:textId="487EEFA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3 24 15 10 20 70 50</w:t>
      </w:r>
    </w:p>
    <w:p w14:paraId="5796958D" w14:textId="0346443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3 25 90 55 90 80   </w:t>
      </w:r>
    </w:p>
    <w:p w14:paraId="46F42D4C" w14:textId="3A21BF3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3 26 87 80 90 90 80</w:t>
      </w:r>
    </w:p>
    <w:p w14:paraId="207A85BE" w14:textId="2F9FC7C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3 27 85 60 90 80 70</w:t>
      </w:r>
    </w:p>
    <w:p w14:paraId="1769884B" w14:textId="7F4DBA1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3 28 20    15 40 70</w:t>
      </w:r>
    </w:p>
    <w:p w14:paraId="469E568D" w14:textId="5D60644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3 29 90 90 95 90 85</w:t>
      </w:r>
    </w:p>
    <w:p w14:paraId="436B26A1" w14:textId="72C236C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3 30 20 15 55 10 15</w:t>
      </w:r>
    </w:p>
    <w:p w14:paraId="00B5CC4D" w14:textId="456403E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3 31 85 80 90 75 70</w:t>
      </w:r>
    </w:p>
    <w:p w14:paraId="596B6955" w14:textId="4060AFE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3 32 85 45 87 15 20</w:t>
      </w:r>
    </w:p>
    <w:p w14:paraId="08B4C709" w14:textId="5B83461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3 33 35</w:t>
      </w:r>
      <w:r w:rsidR="00DF6007">
        <w:rPr>
          <w:rFonts w:ascii="Courier New" w:hAnsi="Courier New" w:cs="Courier New"/>
          <w:sz w:val="24"/>
          <w:szCs w:val="24"/>
        </w:rPr>
        <w:t xml:space="preserve"> </w:t>
      </w:r>
      <w:r w:rsidR="009B7BB4" w:rsidRPr="009B7BB4">
        <w:rPr>
          <w:rFonts w:ascii="Courier New" w:hAnsi="Courier New" w:cs="Courier New"/>
          <w:sz w:val="24"/>
          <w:szCs w:val="24"/>
        </w:rPr>
        <w:t>10 35 10 15</w:t>
      </w:r>
    </w:p>
    <w:p w14:paraId="1A446B74" w14:textId="46A960EC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509</w:t>
      </w:r>
      <w:r w:rsidR="00CE2D44">
        <w:rPr>
          <w:rFonts w:ascii="Courier New" w:hAnsi="Courier New" w:cs="Courier New"/>
          <w:sz w:val="24"/>
          <w:szCs w:val="24"/>
        </w:rPr>
        <w:t xml:space="preserve"> 19 1 2</w:t>
      </w:r>
      <w:r w:rsidRPr="009B7BB4">
        <w:rPr>
          <w:rFonts w:ascii="Courier New" w:hAnsi="Courier New" w:cs="Courier New"/>
          <w:sz w:val="24"/>
          <w:szCs w:val="24"/>
        </w:rPr>
        <w:t xml:space="preserve"> 3 34 85 75 87 85 85</w:t>
      </w:r>
    </w:p>
    <w:p w14:paraId="4DDB0A0C" w14:textId="4C5980C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3 35 15 10 20 10 10</w:t>
      </w:r>
    </w:p>
    <w:p w14:paraId="671D3E15" w14:textId="7D07178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3 36 25 15 15 20 45</w:t>
      </w:r>
    </w:p>
    <w:p w14:paraId="67E38FA8" w14:textId="1614FD6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3 37 70 55 60 40 60</w:t>
      </w:r>
    </w:p>
    <w:p w14:paraId="200B0CAE" w14:textId="6ADCCBC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3 38 45 85 80 85 80</w:t>
      </w:r>
    </w:p>
    <w:p w14:paraId="62F23139" w14:textId="5470A6B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3 39 15 65 10    70</w:t>
      </w:r>
    </w:p>
    <w:p w14:paraId="00573286" w14:textId="5C45E94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509 26 1 2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3 40 50 87 80 75 65</w:t>
      </w:r>
    </w:p>
    <w:p w14:paraId="2C39F7DA" w14:textId="5B7420D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3 41 15 10 20 10 10</w:t>
      </w:r>
    </w:p>
    <w:p w14:paraId="46E63060" w14:textId="7236FD6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3 42 60 65 30 90 90</w:t>
      </w:r>
    </w:p>
    <w:p w14:paraId="07DAB45C" w14:textId="38C59C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3 43 60 70 70 55 20</w:t>
      </w:r>
    </w:p>
    <w:p w14:paraId="6C45ECF5" w14:textId="2D3CE63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3 44       20 55 85</w:t>
      </w:r>
    </w:p>
    <w:p w14:paraId="51A07468" w14:textId="06C7181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3 45 80 80 85 90 80</w:t>
      </w:r>
    </w:p>
    <w:p w14:paraId="139E87EF" w14:textId="0A0B432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3 46 75 70 80 35 60</w:t>
      </w:r>
    </w:p>
    <w:p w14:paraId="43D1A09C" w14:textId="62BB7B2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3 47 35 90 15 90 90</w:t>
      </w:r>
    </w:p>
    <w:p w14:paraId="5C0B50C5" w14:textId="55F0D11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3 48 90 90 90 95 85</w:t>
      </w:r>
    </w:p>
    <w:p w14:paraId="39267613" w14:textId="376B6F6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3 49 15 45 20 55 60</w:t>
      </w:r>
    </w:p>
    <w:p w14:paraId="138C8EF2" w14:textId="3006A99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3 50 90 90 90 90 70</w:t>
      </w:r>
    </w:p>
    <w:p w14:paraId="12549DCD" w14:textId="1CC056A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3 51 90 85 90 90 90</w:t>
      </w:r>
    </w:p>
    <w:p w14:paraId="53368AAD" w14:textId="72DB4B5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3 52 80 85 85 80 85</w:t>
      </w:r>
    </w:p>
    <w:p w14:paraId="6E72FA71" w14:textId="04CD57E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3 53 80 55 85 75 60</w:t>
      </w:r>
    </w:p>
    <w:p w14:paraId="4BFEBAF5" w14:textId="5215A52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3 54</w:t>
      </w:r>
    </w:p>
    <w:p w14:paraId="0657373A" w14:textId="3FB479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509 49 1 2</w:t>
      </w:r>
      <w:r w:rsidR="00DF6007">
        <w:rPr>
          <w:rFonts w:ascii="Courier New" w:hAnsi="Courier New" w:cs="Courier New"/>
          <w:sz w:val="24"/>
          <w:szCs w:val="24"/>
        </w:rPr>
        <w:t xml:space="preserve"> 3 55 45 87 85 85 65</w:t>
      </w:r>
    </w:p>
    <w:p w14:paraId="5AEE66F6" w14:textId="347AA3F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3 56 75 70 87 70 55</w:t>
      </w:r>
    </w:p>
    <w:p w14:paraId="06F0E2BB" w14:textId="25BEB5F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3 57 65    30 55   </w:t>
      </w:r>
    </w:p>
    <w:p w14:paraId="6236E0F8" w14:textId="3D36E01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3 58 30 10 70 30 20</w:t>
      </w:r>
    </w:p>
    <w:p w14:paraId="6E617D68" w14:textId="28B0C0F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3 59 85 40 90 90 70</w:t>
      </w:r>
    </w:p>
    <w:p w14:paraId="2D14ED87" w14:textId="12138D0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3 60 90 80 90 90 75</w:t>
      </w:r>
    </w:p>
    <w:p w14:paraId="16E91981" w14:textId="6631644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3 61 45 15 30 35 15</w:t>
      </w:r>
    </w:p>
    <w:p w14:paraId="07842BF4" w14:textId="443507B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3 62 75 10 65    20</w:t>
      </w:r>
    </w:p>
    <w:p w14:paraId="7496EB0E" w14:textId="525BA4B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3 63 40 50 70 75 85</w:t>
      </w:r>
    </w:p>
    <w:p w14:paraId="5CC479DC" w14:textId="777DED4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3 64 85 90 90 95 90</w:t>
      </w:r>
    </w:p>
    <w:p w14:paraId="7883DDD6" w14:textId="72573F0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3 65 80 85 80 90 90</w:t>
      </w:r>
    </w:p>
    <w:p w14:paraId="75E250AD" w14:textId="1B81161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3 66 90 45 90 75 55</w:t>
      </w:r>
    </w:p>
    <w:p w14:paraId="063DF975" w14:textId="04F5069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3 67 85 60 75 85 75</w:t>
      </w:r>
    </w:p>
    <w:p w14:paraId="1297B3AE" w14:textId="60CAC1D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3 68    15 40 35 20</w:t>
      </w:r>
    </w:p>
    <w:p w14:paraId="60D4DA33" w14:textId="51E5C63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3 69 90 15 80 80 75</w:t>
      </w:r>
    </w:p>
    <w:p w14:paraId="60C3B503" w14:textId="67C0982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3 70 75 20 70 60   </w:t>
      </w:r>
    </w:p>
    <w:p w14:paraId="4F040FCD" w14:textId="7959CD7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3 71 80 85 85 80 50</w:t>
      </w:r>
    </w:p>
    <w:p w14:paraId="69DF11E6" w14:textId="3CE7827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3 72 35 75 20 90 80</w:t>
      </w:r>
    </w:p>
    <w:p w14:paraId="2DBE8A02" w14:textId="18D7B46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3 73 15    15 80 85</w:t>
      </w:r>
    </w:p>
    <w:p w14:paraId="01C14652" w14:textId="0B130B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3 74 20 10 60 25 20</w:t>
      </w:r>
    </w:p>
    <w:p w14:paraId="6EB3783A" w14:textId="0863B2B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3 75 87 80 80 85 85</w:t>
      </w:r>
    </w:p>
    <w:p w14:paraId="76182B00" w14:textId="54869CB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3 76 30 15 75 60   </w:t>
      </w:r>
    </w:p>
    <w:p w14:paraId="18369F5B" w14:textId="3F13AC2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3 77 70 85 75 80 80</w:t>
      </w:r>
    </w:p>
    <w:p w14:paraId="028C1F62" w14:textId="7430AD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3 78 85 70 80 40 30</w:t>
      </w:r>
    </w:p>
    <w:p w14:paraId="549CA45A" w14:textId="74EF109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3 79 90 25 85 80 50</w:t>
      </w:r>
    </w:p>
    <w:p w14:paraId="185A01EB" w14:textId="579C08B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509 80 1 2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3 80 85 90 80 90 75</w:t>
      </w:r>
    </w:p>
    <w:p w14:paraId="5D16921C" w14:textId="6456D34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510 00 0 0 1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00 55 55 40 45 40</w:t>
      </w:r>
    </w:p>
    <w:p w14:paraId="45F033E8" w14:textId="5B01008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1 01 55 55 50 55 45</w:t>
      </w:r>
    </w:p>
    <w:p w14:paraId="2B042F2A" w14:textId="28519B2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1 02 50 50 50 55 50</w:t>
      </w:r>
    </w:p>
    <w:p w14:paraId="5A92169A" w14:textId="2C1A0C05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lastRenderedPageBreak/>
        <w:t xml:space="preserve">510 </w:t>
      </w:r>
      <w:r w:rsidR="00CE2D44">
        <w:rPr>
          <w:rFonts w:ascii="Courier New" w:hAnsi="Courier New" w:cs="Courier New"/>
          <w:sz w:val="24"/>
          <w:szCs w:val="24"/>
        </w:rPr>
        <w:t>09 0 1</w:t>
      </w:r>
      <w:r w:rsidRPr="009B7BB4">
        <w:rPr>
          <w:rFonts w:ascii="Courier New" w:hAnsi="Courier New" w:cs="Courier New"/>
          <w:sz w:val="24"/>
          <w:szCs w:val="24"/>
        </w:rPr>
        <w:t xml:space="preserve"> 1 03 35 45 35 35 35</w:t>
      </w:r>
    </w:p>
    <w:p w14:paraId="317A0290" w14:textId="3FDA653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1 04 50 50 45 55 55</w:t>
      </w:r>
    </w:p>
    <w:p w14:paraId="30C12861" w14:textId="122C536B" w:rsidR="009B7BB4" w:rsidRPr="009B7BB4" w:rsidRDefault="00C71548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1 05 40 50 40 40 40</w:t>
      </w:r>
    </w:p>
    <w:p w14:paraId="7D36D173" w14:textId="2E6DF6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1 06 60 55 50 55 55</w:t>
      </w:r>
    </w:p>
    <w:p w14:paraId="3B0E1C2B" w14:textId="5B38487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1 07 45 50 40 50 50</w:t>
      </w:r>
    </w:p>
    <w:p w14:paraId="275B6CF9" w14:textId="084B65D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1 08 50 55 55 65 60</w:t>
      </w:r>
    </w:p>
    <w:p w14:paraId="79704DA4" w14:textId="3027AEA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1 09 45 45 45 45 45</w:t>
      </w:r>
    </w:p>
    <w:p w14:paraId="645F8DD4" w14:textId="5A2EE9A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1 10 40 40 40 55 50</w:t>
      </w:r>
    </w:p>
    <w:p w14:paraId="40D0E498" w14:textId="6E4D6D7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1 11 40 45 40 45 40</w:t>
      </w:r>
    </w:p>
    <w:p w14:paraId="28DE683F" w14:textId="4B1CBBC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1 12 55 55 50 60 50</w:t>
      </w:r>
    </w:p>
    <w:p w14:paraId="7752083C" w14:textId="12AFECA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1 13 45 45 45 50 45</w:t>
      </w:r>
    </w:p>
    <w:p w14:paraId="2112CD5A" w14:textId="1A9271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1 14 45 40 40 45 50</w:t>
      </w:r>
    </w:p>
    <w:p w14:paraId="695CAA5E" w14:textId="4C9B04C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1 15 40 40 45 55 50</w:t>
      </w:r>
    </w:p>
    <w:p w14:paraId="2300CC97" w14:textId="577E8BD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1 16 40 40 40 35 40</w:t>
      </w:r>
    </w:p>
    <w:p w14:paraId="70B57AAB" w14:textId="2668A06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1 17 45 50 35 35 35</w:t>
      </w:r>
    </w:p>
    <w:p w14:paraId="7D2FECB3" w14:textId="134FE6D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1 18 35 45 40 40 40</w:t>
      </w:r>
    </w:p>
    <w:p w14:paraId="32989586" w14:textId="4EBEA53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1 19 40 45 30 35 35</w:t>
      </w:r>
    </w:p>
    <w:p w14:paraId="22AD1152" w14:textId="3D9E61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1 20 40 35 40 40 45</w:t>
      </w:r>
    </w:p>
    <w:p w14:paraId="647E2FE2" w14:textId="329D441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1 21 50 45 40 45 40</w:t>
      </w:r>
    </w:p>
    <w:p w14:paraId="57FFDAAD" w14:textId="6B3C33E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1 22 55 50 50 60 55</w:t>
      </w:r>
    </w:p>
    <w:p w14:paraId="0D74F611" w14:textId="508BAF7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1 23 55 60 50 55 45</w:t>
      </w:r>
    </w:p>
    <w:p w14:paraId="5B10AE22" w14:textId="6EBBA47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1 24 55 50 55 55 55</w:t>
      </w:r>
    </w:p>
    <w:p w14:paraId="29F544E4" w14:textId="7F98DA0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1 25 40 40 40 50 45</w:t>
      </w:r>
    </w:p>
    <w:p w14:paraId="41609FF1" w14:textId="106E654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1 26 30 40 30 35 35</w:t>
      </w:r>
    </w:p>
    <w:p w14:paraId="32E4B479" w14:textId="0D7D0D0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1 27 35 45 45 50 45</w:t>
      </w:r>
    </w:p>
    <w:p w14:paraId="0AEC4A38" w14:textId="06AD7AC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1 28 40 50 45 45 50</w:t>
      </w:r>
    </w:p>
    <w:p w14:paraId="25E80C07" w14:textId="195AC60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1 29 40 45 35 40 40</w:t>
      </w:r>
    </w:p>
    <w:p w14:paraId="52223F89" w14:textId="3A6E570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1 30 45 45 45 55 50</w:t>
      </w:r>
    </w:p>
    <w:p w14:paraId="06EC4031" w14:textId="6814070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1 31 55 50 40 40 45</w:t>
      </w:r>
    </w:p>
    <w:p w14:paraId="30674DFA" w14:textId="1F90F56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1 32 60 55 50 55 50</w:t>
      </w:r>
    </w:p>
    <w:p w14:paraId="06272FD0" w14:textId="351D13C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1 33 50 45 45 45 45</w:t>
      </w:r>
    </w:p>
    <w:p w14:paraId="2861F6B0" w14:textId="4A1A7C3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1 34 45 40 45 50 45</w:t>
      </w:r>
    </w:p>
    <w:p w14:paraId="51417349" w14:textId="4836C84D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1 35 60 55 45 50 50</w:t>
      </w:r>
    </w:p>
    <w:p w14:paraId="56F09DF2" w14:textId="7144DB20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1 36 60 55 55 60 55</w:t>
      </w:r>
    </w:p>
    <w:p w14:paraId="67E8325D" w14:textId="3B98EA63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1 37 55 55 55 70 60</w:t>
      </w:r>
    </w:p>
    <w:p w14:paraId="51E117BD" w14:textId="569B76C8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1 38 45 45 40 40 45</w:t>
      </w:r>
    </w:p>
    <w:p w14:paraId="43589476" w14:textId="275DAEE9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1 39 40 45 40 45 45</w:t>
      </w:r>
    </w:p>
    <w:p w14:paraId="384454CD" w14:textId="748A1041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1 40 50 55 50 45 45</w:t>
      </w:r>
    </w:p>
    <w:p w14:paraId="3075FF76" w14:textId="2E0CFB32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1 41 50 50 60 60 55</w:t>
      </w:r>
    </w:p>
    <w:p w14:paraId="39D6142E" w14:textId="7643A296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1 42 45 40 40 35 35</w:t>
      </w:r>
    </w:p>
    <w:p w14:paraId="64D0F908" w14:textId="64003538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1 43 65 60 60 70 65</w:t>
      </w:r>
    </w:p>
    <w:p w14:paraId="3FEE9D52" w14:textId="01D2756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1 44 55 55 45 55 45</w:t>
      </w:r>
    </w:p>
    <w:p w14:paraId="40161E78" w14:textId="51DAB37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1 45 55 50 50 45 50</w:t>
      </w:r>
    </w:p>
    <w:p w14:paraId="2B9BA69B" w14:textId="48EA4CC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1 46 45 40 45 45 45</w:t>
      </w:r>
    </w:p>
    <w:p w14:paraId="0D5346F4" w14:textId="3C6E5A8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510 34 0 1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1 47 45 50 40 50 45</w:t>
      </w:r>
    </w:p>
    <w:p w14:paraId="4ED5AC6C" w14:textId="1EB286E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1 48 45 45 45 40 40</w:t>
      </w:r>
    </w:p>
    <w:p w14:paraId="76448465" w14:textId="49AC346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1 49 50 55 45 55 50</w:t>
      </w:r>
    </w:p>
    <w:p w14:paraId="3D981CBD" w14:textId="6696A1A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1 50 45 45 50 55 50</w:t>
      </w:r>
    </w:p>
    <w:p w14:paraId="0F9356DB" w14:textId="197D8BB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1 51 35 40 40 55 45</w:t>
      </w:r>
    </w:p>
    <w:p w14:paraId="2277BB05" w14:textId="58D1892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1 52 45 45 40 45 45</w:t>
      </w:r>
    </w:p>
    <w:p w14:paraId="664E6FC7" w14:textId="78BAA79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1 53 45 40 40 50 45</w:t>
      </w:r>
    </w:p>
    <w:p w14:paraId="6A2311A3" w14:textId="545EFF8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1 54 35 35 30 35 35</w:t>
      </w:r>
    </w:p>
    <w:p w14:paraId="5E688D14" w14:textId="6B16475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1 55 45 55 45 50 50</w:t>
      </w:r>
    </w:p>
    <w:p w14:paraId="6BF92390" w14:textId="5560870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1 56 45 45 40 45 40</w:t>
      </w:r>
    </w:p>
    <w:p w14:paraId="4FD62959" w14:textId="6D40BCF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1 57 45 45 45 55 50</w:t>
      </w:r>
    </w:p>
    <w:p w14:paraId="65FD13AC" w14:textId="276BAA1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1 58 50 55 45 50 45</w:t>
      </w:r>
    </w:p>
    <w:p w14:paraId="38E88D3E" w14:textId="03A51BA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1 59 40 45 40 40 40</w:t>
      </w:r>
    </w:p>
    <w:p w14:paraId="4C7F629B" w14:textId="71A78AA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1 60 40 40 35 40 40</w:t>
      </w:r>
    </w:p>
    <w:p w14:paraId="4DF6C167" w14:textId="0D44EF8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1 61 50 50 45 55 50</w:t>
      </w:r>
    </w:p>
    <w:p w14:paraId="0E66783E" w14:textId="6FAC33D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1 62 45 50 45 45 45</w:t>
      </w:r>
    </w:p>
    <w:p w14:paraId="0C1FA49D" w14:textId="0645010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1 63 50 60 50 55 50</w:t>
      </w:r>
    </w:p>
    <w:p w14:paraId="34FAD674" w14:textId="7BC66DE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1 64 40 40 40 35 40</w:t>
      </w:r>
    </w:p>
    <w:p w14:paraId="1601FB8E" w14:textId="7DBD02B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1 65 35 40 35 35 40</w:t>
      </w:r>
    </w:p>
    <w:p w14:paraId="651C4123" w14:textId="3F8A422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1 66 35 40 40 40 35</w:t>
      </w:r>
    </w:p>
    <w:p w14:paraId="07FBD1A8" w14:textId="0B104F6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1 67 40 40 40 40 40</w:t>
      </w:r>
    </w:p>
    <w:p w14:paraId="62A6C9C2" w14:textId="327390C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1 68 45 50 50 55 50</w:t>
      </w:r>
    </w:p>
    <w:p w14:paraId="33970C5E" w14:textId="5528493C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510 67</w:t>
      </w:r>
      <w:r w:rsidR="00CE2D44">
        <w:rPr>
          <w:rFonts w:ascii="Courier New" w:hAnsi="Courier New" w:cs="Courier New"/>
          <w:sz w:val="24"/>
          <w:szCs w:val="24"/>
        </w:rPr>
        <w:t xml:space="preserve"> 0 1</w:t>
      </w:r>
      <w:r w:rsidRPr="009B7BB4">
        <w:rPr>
          <w:rFonts w:ascii="Courier New" w:hAnsi="Courier New" w:cs="Courier New"/>
          <w:sz w:val="24"/>
          <w:szCs w:val="24"/>
        </w:rPr>
        <w:t xml:space="preserve"> 1 69 45 50 50 60 45</w:t>
      </w:r>
    </w:p>
    <w:p w14:paraId="44C23369" w14:textId="42EBFAB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1 70 50 50 50 60 50</w:t>
      </w:r>
    </w:p>
    <w:p w14:paraId="693B2500" w14:textId="44F08C2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1 71 40 45 40 55 50</w:t>
      </w:r>
    </w:p>
    <w:p w14:paraId="1D075362" w14:textId="41EAF71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1 72 35 35 35 35 35</w:t>
      </w:r>
    </w:p>
    <w:p w14:paraId="3D169D09" w14:textId="53A7D35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1 73 50 50 45 50 50</w:t>
      </w:r>
    </w:p>
    <w:p w14:paraId="27933238" w14:textId="76A232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1 74 60 55 55 65 50</w:t>
      </w:r>
    </w:p>
    <w:p w14:paraId="54FA60EA" w14:textId="7D5261F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1 75 40 45 45 50 50</w:t>
      </w:r>
    </w:p>
    <w:p w14:paraId="2464D14B" w14:textId="02F895E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1 76 50 50 50 60 55</w:t>
      </w:r>
    </w:p>
    <w:p w14:paraId="4ABDED62" w14:textId="6A574E3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1 77 45 50 45 50 50</w:t>
      </w:r>
    </w:p>
    <w:p w14:paraId="734898D9" w14:textId="471D394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1 78 40 40 40 50 40</w:t>
      </w:r>
    </w:p>
    <w:p w14:paraId="431CAB47" w14:textId="6B0C7AB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1 79 50 60 55 45 50</w:t>
      </w:r>
    </w:p>
    <w:p w14:paraId="3DE392BE" w14:textId="541ABDB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510 80 0 1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1 80 40 45 45 40 40</w:t>
      </w:r>
    </w:p>
    <w:p w14:paraId="5E815598" w14:textId="6759A2A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510 00 0 0 2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00 40 50 30 45 30</w:t>
      </w:r>
    </w:p>
    <w:p w14:paraId="22BD8881" w14:textId="2D076B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2 01 40 50 45 60 50</w:t>
      </w:r>
    </w:p>
    <w:p w14:paraId="5C2A7FFF" w14:textId="5B5888F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2 02 25 45 35 40 40</w:t>
      </w:r>
    </w:p>
    <w:p w14:paraId="657D503F" w14:textId="0B6447E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2 03 30 50 20 20 25</w:t>
      </w:r>
    </w:p>
    <w:p w14:paraId="137C6F56" w14:textId="728AB6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2 04 75 60 55 80 60</w:t>
      </w:r>
    </w:p>
    <w:p w14:paraId="27C7DFAE" w14:textId="4594384C" w:rsidR="009B7BB4" w:rsidRPr="009B7BB4" w:rsidRDefault="00C71548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2 05 30 35 30 35 25</w:t>
      </w:r>
    </w:p>
    <w:p w14:paraId="39DCDAD9" w14:textId="02A2E07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2 06 35 35 30 50 40</w:t>
      </w:r>
    </w:p>
    <w:p w14:paraId="68C478FE" w14:textId="1B81554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2 07 35 40 30 45 40</w:t>
      </w:r>
    </w:p>
    <w:p w14:paraId="54629106" w14:textId="7F0400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2 08 50 55 45 70 60</w:t>
      </w:r>
    </w:p>
    <w:p w14:paraId="64626A78" w14:textId="63B48E8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2 09 50 45 35 40 35</w:t>
      </w:r>
    </w:p>
    <w:p w14:paraId="2E9B6EE3" w14:textId="3ED99D8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510 76 0 1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2 10 15 25 35 50 40</w:t>
      </w:r>
    </w:p>
    <w:p w14:paraId="1BF9C685" w14:textId="0335612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2 11 25 40 30 30 25</w:t>
      </w:r>
    </w:p>
    <w:p w14:paraId="58419DCD" w14:textId="2BDD03D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2 12 50 55 45 60 50</w:t>
      </w:r>
    </w:p>
    <w:p w14:paraId="684FB83B" w14:textId="7F3A12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2 13 45 50 30 40 35</w:t>
      </w:r>
    </w:p>
    <w:p w14:paraId="555BABD0" w14:textId="09F5A54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2 14 35 50 35 35 35</w:t>
      </w:r>
    </w:p>
    <w:p w14:paraId="38DB387C" w14:textId="2846B72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2 15 25 35 50 50 45</w:t>
      </w:r>
    </w:p>
    <w:p w14:paraId="4D12B26E" w14:textId="26856C5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2 16 15 30 25 30 30</w:t>
      </w:r>
    </w:p>
    <w:p w14:paraId="61540771" w14:textId="37A28AF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2 17 35 60 30 30 35</w:t>
      </w:r>
    </w:p>
    <w:p w14:paraId="6FAE5FF3" w14:textId="217E6AF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2 18 60 70 55 60 50</w:t>
      </w:r>
    </w:p>
    <w:p w14:paraId="0FA3EEAF" w14:textId="1E6AFDD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2 19 20 40 20 25 20</w:t>
      </w:r>
    </w:p>
    <w:p w14:paraId="1F08575D" w14:textId="5038810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2 20 30 30 35 35 35</w:t>
      </w:r>
    </w:p>
    <w:p w14:paraId="1E0C4F92" w14:textId="0E828EC1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510 70 </w:t>
      </w:r>
      <w:r w:rsidR="00CE2D44">
        <w:rPr>
          <w:rFonts w:ascii="Courier New" w:hAnsi="Courier New" w:cs="Courier New"/>
          <w:sz w:val="24"/>
          <w:szCs w:val="24"/>
        </w:rPr>
        <w:t>0 1</w:t>
      </w:r>
      <w:r w:rsidRPr="009B7BB4">
        <w:rPr>
          <w:rFonts w:ascii="Courier New" w:hAnsi="Courier New" w:cs="Courier New"/>
          <w:sz w:val="24"/>
          <w:szCs w:val="24"/>
        </w:rPr>
        <w:t xml:space="preserve"> 2 21 35 45 35 35 30</w:t>
      </w:r>
    </w:p>
    <w:p w14:paraId="59556423" w14:textId="61CBE12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2 22 55 50 45 60 55</w:t>
      </w:r>
    </w:p>
    <w:p w14:paraId="3BEF7339" w14:textId="742CBC5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2 23 70 60 50 45 45</w:t>
      </w:r>
    </w:p>
    <w:p w14:paraId="6C2429BF" w14:textId="5092929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2 24 75 65 60 60 55</w:t>
      </w:r>
    </w:p>
    <w:p w14:paraId="42626EA3" w14:textId="1E0060A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2 25 15 35 30 40 30</w:t>
      </w:r>
    </w:p>
    <w:p w14:paraId="553B2C92" w14:textId="721EBA7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2 26 15 30 20 20 20</w:t>
      </w:r>
    </w:p>
    <w:p w14:paraId="5A29B035" w14:textId="3239F55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2 27 25 40 35 45 40</w:t>
      </w:r>
    </w:p>
    <w:p w14:paraId="0C59D2EC" w14:textId="716E956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2 28 40 35 40 45 40</w:t>
      </w:r>
    </w:p>
    <w:p w14:paraId="6CFD7043" w14:textId="2A6894B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2 29 25 30 30 25 25</w:t>
      </w:r>
    </w:p>
    <w:p w14:paraId="51C8B3F3" w14:textId="55B459B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2 30 65 70 55 60 55</w:t>
      </w:r>
    </w:p>
    <w:p w14:paraId="1BAC43A0" w14:textId="73F06C5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2 31 40 35 35 40 40</w:t>
      </w:r>
    </w:p>
    <w:p w14:paraId="3AAB1C81" w14:textId="6B9AA8E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2 32 60 55 50 55 50</w:t>
      </w:r>
    </w:p>
    <w:p w14:paraId="5171505D" w14:textId="1075975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2 33 30 40 40 50 40</w:t>
      </w:r>
    </w:p>
    <w:p w14:paraId="0324CEEA" w14:textId="4658977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2 34 40 40 45 60 50</w:t>
      </w:r>
    </w:p>
    <w:p w14:paraId="3622934B" w14:textId="508351A6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2 35 80 70 55 60 50</w:t>
      </w:r>
    </w:p>
    <w:p w14:paraId="67796522" w14:textId="2BE8757E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2 36 70 70 60 70 60</w:t>
      </w:r>
    </w:p>
    <w:p w14:paraId="3729C5BC" w14:textId="0B8F0486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2 37 60 45 50 55 50</w:t>
      </w:r>
    </w:p>
    <w:p w14:paraId="589384DA" w14:textId="7B4B00C8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2 38 35 40 40 45 40</w:t>
      </w:r>
    </w:p>
    <w:p w14:paraId="2E5C8AF2" w14:textId="08B91372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2 39 40 50 40 40 40</w:t>
      </w:r>
    </w:p>
    <w:p w14:paraId="2F4B2109" w14:textId="0C0FD818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2 40 45 45 50 45 45</w:t>
      </w:r>
    </w:p>
    <w:p w14:paraId="703F15CE" w14:textId="31527FC1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2 41 85 65 60 65 60</w:t>
      </w:r>
    </w:p>
    <w:p w14:paraId="3F34813D" w14:textId="0F3E8927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2 42 25 40 30 30 30</w:t>
      </w:r>
    </w:p>
    <w:p w14:paraId="5C4ECF4F" w14:textId="0BE23A32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2 43 95 80 80 75 75</w:t>
      </w:r>
    </w:p>
    <w:p w14:paraId="5673F4D8" w14:textId="03AC92F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2 44 50 45 45 55 45</w:t>
      </w:r>
    </w:p>
    <w:p w14:paraId="3984F8EE" w14:textId="3369887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2 45 35 35 35 30 35</w:t>
      </w:r>
    </w:p>
    <w:p w14:paraId="3D4EA2F8" w14:textId="40E472C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2 46 50 45 50 55 50</w:t>
      </w:r>
    </w:p>
    <w:p w14:paraId="0CCEDC23" w14:textId="509D34F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2 47 40 30 30 40 35</w:t>
      </w:r>
    </w:p>
    <w:p w14:paraId="76DFEE99" w14:textId="6675A79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2 48 20 25 20 20 30</w:t>
      </w:r>
    </w:p>
    <w:p w14:paraId="07D15327" w14:textId="38A5F3E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2 49 50 50 45 50 45</w:t>
      </w:r>
    </w:p>
    <w:p w14:paraId="046FC47B" w14:textId="762F124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2 50 40 50 55 60 50</w:t>
      </w:r>
    </w:p>
    <w:p w14:paraId="4ED156D5" w14:textId="4704A4F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2 51 35 40 45 55 45</w:t>
      </w:r>
    </w:p>
    <w:p w14:paraId="4FFD1367" w14:textId="12EBBF6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2 52 25 30 25 30 30</w:t>
      </w:r>
    </w:p>
    <w:p w14:paraId="3ADE3115" w14:textId="1BF1002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2 53 40 40 45 45 40</w:t>
      </w:r>
    </w:p>
    <w:p w14:paraId="790DC439" w14:textId="1B0B7CE0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lastRenderedPageBreak/>
        <w:t>510 48 0</w:t>
      </w:r>
      <w:r w:rsidR="00CE2D44">
        <w:rPr>
          <w:rFonts w:ascii="Courier New" w:hAnsi="Courier New" w:cs="Courier New"/>
          <w:sz w:val="24"/>
          <w:szCs w:val="24"/>
        </w:rPr>
        <w:t xml:space="preserve"> 1</w:t>
      </w:r>
      <w:r w:rsidRPr="009B7BB4">
        <w:rPr>
          <w:rFonts w:ascii="Courier New" w:hAnsi="Courier New" w:cs="Courier New"/>
          <w:sz w:val="24"/>
          <w:szCs w:val="24"/>
        </w:rPr>
        <w:t xml:space="preserve"> 2 54 15 30 15 15 20</w:t>
      </w:r>
    </w:p>
    <w:p w14:paraId="202DB77E" w14:textId="151A3C0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2 55 55 55 60 65 60</w:t>
      </w:r>
    </w:p>
    <w:p w14:paraId="14E52F1F" w14:textId="5098950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2 56 30 30 30 35 30</w:t>
      </w:r>
    </w:p>
    <w:p w14:paraId="374D83A4" w14:textId="37FABD1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2 57 45 40 30 40 35</w:t>
      </w:r>
    </w:p>
    <w:p w14:paraId="33BFFA14" w14:textId="1807602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2 58 40 45 40 40 40</w:t>
      </w:r>
    </w:p>
    <w:p w14:paraId="66E9A063" w14:textId="3E0CBE1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2 59 30 35 30 30 30</w:t>
      </w:r>
    </w:p>
    <w:p w14:paraId="2BBAEEFA" w14:textId="64B3970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2 60 50 45 50 55 45</w:t>
      </w:r>
    </w:p>
    <w:p w14:paraId="3D6EADB5" w14:textId="3041096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2 61 35 40 35 40 35</w:t>
      </w:r>
    </w:p>
    <w:p w14:paraId="5A0ADE21" w14:textId="5F84D92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2 62 30 30 35 35 30</w:t>
      </w:r>
    </w:p>
    <w:p w14:paraId="6DF88EF9" w14:textId="2892137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2 63 55 50 50 50 45</w:t>
      </w:r>
    </w:p>
    <w:p w14:paraId="7391D160" w14:textId="4695885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2 64 30 30 35 35 35</w:t>
      </w:r>
    </w:p>
    <w:p w14:paraId="3C1A57DF" w14:textId="417B1A9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2 65 20 25 30 20 25</w:t>
      </w:r>
    </w:p>
    <w:p w14:paraId="59A9D390" w14:textId="56DBB95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2 66 30 30 35 30 30</w:t>
      </w:r>
    </w:p>
    <w:p w14:paraId="63261513" w14:textId="638C1B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2 67 40 50 40 40 35</w:t>
      </w:r>
    </w:p>
    <w:p w14:paraId="47036AF8" w14:textId="5AB56A4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2 68 40 35 40 40 45</w:t>
      </w:r>
    </w:p>
    <w:p w14:paraId="692B899A" w14:textId="435179A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2 69 65 60 55 65 60</w:t>
      </w:r>
    </w:p>
    <w:p w14:paraId="464ACD29" w14:textId="58797E1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2 70 40 45 45 50 50</w:t>
      </w:r>
    </w:p>
    <w:p w14:paraId="3EAD6D2B" w14:textId="78D6B96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2 71 55 45 55 65 55</w:t>
      </w:r>
    </w:p>
    <w:p w14:paraId="1E41EB35" w14:textId="21B7D3D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2 72 30 30 25 30 25</w:t>
      </w:r>
    </w:p>
    <w:p w14:paraId="61E908E6" w14:textId="2B3F7AF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2 73 40 40 40 45 45</w:t>
      </w:r>
    </w:p>
    <w:p w14:paraId="440745AF" w14:textId="5D023D9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2 74 60 50 50 65 55</w:t>
      </w:r>
    </w:p>
    <w:p w14:paraId="66091427" w14:textId="7355203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2 75 50 55 45 50 45</w:t>
      </w:r>
    </w:p>
    <w:p w14:paraId="0557043F" w14:textId="7DF4A39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2 76 65 50 55 60 60</w:t>
      </w:r>
    </w:p>
    <w:p w14:paraId="764AA3D3" w14:textId="3F319B4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2 77 45 50 50 60 50</w:t>
      </w:r>
    </w:p>
    <w:p w14:paraId="287BC5AC" w14:textId="4A0EAB8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2 78 45 35 30 30 30</w:t>
      </w:r>
    </w:p>
    <w:p w14:paraId="2F5B203E" w14:textId="1D8FD22D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</w:t>
      </w:r>
      <w:r w:rsidR="00CE2D44">
        <w:rPr>
          <w:rFonts w:ascii="Courier New" w:hAnsi="Courier New" w:cs="Courier New"/>
          <w:sz w:val="24"/>
          <w:szCs w:val="24"/>
        </w:rPr>
        <w:t>10 79 0 1</w:t>
      </w:r>
      <w:r w:rsidRPr="009B7BB4">
        <w:rPr>
          <w:rFonts w:ascii="Courier New" w:hAnsi="Courier New" w:cs="Courier New"/>
          <w:sz w:val="24"/>
          <w:szCs w:val="24"/>
        </w:rPr>
        <w:t xml:space="preserve"> 2 79 45 45 50 40 45</w:t>
      </w:r>
    </w:p>
    <w:p w14:paraId="55F0AC4F" w14:textId="67B8CB2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510 80 0 1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2 80 35 30 35 40 35</w:t>
      </w:r>
    </w:p>
    <w:p w14:paraId="0D0F3EF9" w14:textId="775912B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510 00 0 0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3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00 30 40 35 40 30</w:t>
      </w:r>
    </w:p>
    <w:p w14:paraId="1CEF9BFE" w14:textId="5DC6ECF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3 01 60 50 45 60 50</w:t>
      </w:r>
    </w:p>
    <w:p w14:paraId="2F402854" w14:textId="5300693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3 02 40 35 40 45 40</w:t>
      </w:r>
    </w:p>
    <w:p w14:paraId="4B57FC2D" w14:textId="7B4F5F0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3 03 20 30 20 25 15</w:t>
      </w:r>
    </w:p>
    <w:p w14:paraId="09722623" w14:textId="29DD41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3 04 65 60 60 80 65</w:t>
      </w:r>
    </w:p>
    <w:p w14:paraId="7B2DD3BE" w14:textId="13F9C1DC" w:rsidR="009B7BB4" w:rsidRPr="009B7BB4" w:rsidRDefault="00C71548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3 05 35 35 30 35 35</w:t>
      </w:r>
    </w:p>
    <w:p w14:paraId="282127B8" w14:textId="2D34AA81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510 39 0 </w:t>
      </w:r>
      <w:r w:rsidR="00CE2D44">
        <w:rPr>
          <w:rFonts w:ascii="Courier New" w:hAnsi="Courier New" w:cs="Courier New"/>
          <w:sz w:val="24"/>
          <w:szCs w:val="24"/>
        </w:rPr>
        <w:t>1</w:t>
      </w:r>
      <w:r w:rsidRPr="009B7BB4">
        <w:rPr>
          <w:rFonts w:ascii="Courier New" w:hAnsi="Courier New" w:cs="Courier New"/>
          <w:sz w:val="24"/>
          <w:szCs w:val="24"/>
        </w:rPr>
        <w:t xml:space="preserve"> 3 06 30 25 25 30 30</w:t>
      </w:r>
    </w:p>
    <w:p w14:paraId="1AFD95E3" w14:textId="730F14F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3 07 60 60 50 60 50</w:t>
      </w:r>
    </w:p>
    <w:p w14:paraId="0D6BE95A" w14:textId="640E48A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3 08 55 60 55 60 55</w:t>
      </w:r>
    </w:p>
    <w:p w14:paraId="7FE3EAE6" w14:textId="5FD6443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3 09 50 40 40 50 45</w:t>
      </w:r>
    </w:p>
    <w:p w14:paraId="65B76526" w14:textId="6F6D37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3 10 30 30 40 40 40</w:t>
      </w:r>
    </w:p>
    <w:p w14:paraId="47B05CB6" w14:textId="329E471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3 11 25 25 30 30 25</w:t>
      </w:r>
    </w:p>
    <w:p w14:paraId="53E1A043" w14:textId="41E33B0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3 12 45 45 45 50 45</w:t>
      </w:r>
    </w:p>
    <w:p w14:paraId="11CE04A2" w14:textId="3139856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3 13 40 50 40 45 45</w:t>
      </w:r>
    </w:p>
    <w:p w14:paraId="2794699C" w14:textId="2C1BA67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3 14 40 45 45 40 40</w:t>
      </w:r>
    </w:p>
    <w:p w14:paraId="03A44657" w14:textId="03AFF37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3 15 35 40 40 45 40</w:t>
      </w:r>
    </w:p>
    <w:p w14:paraId="502B21B7" w14:textId="1DEF48D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3 16 20 30 25 25 25</w:t>
      </w:r>
    </w:p>
    <w:p w14:paraId="21B94678" w14:textId="2E3A81B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510 37 0 1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3 17 35 30 30 25 25</w:t>
      </w:r>
    </w:p>
    <w:p w14:paraId="5BD12D07" w14:textId="107B35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3 18 50 60 55 55 55</w:t>
      </w:r>
    </w:p>
    <w:p w14:paraId="02B951AB" w14:textId="302B4FD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3 19 40 45 35 35 35</w:t>
      </w:r>
    </w:p>
    <w:p w14:paraId="1A7EC4B8" w14:textId="3C6EB8A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3 20 30 30 35 40 35</w:t>
      </w:r>
    </w:p>
    <w:p w14:paraId="0C4D9826" w14:textId="058EDC2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3 21 35 35 35 40 35</w:t>
      </w:r>
    </w:p>
    <w:p w14:paraId="17D290FF" w14:textId="1A098B3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3 22 45 55 45 60 50</w:t>
      </w:r>
    </w:p>
    <w:p w14:paraId="04113A0B" w14:textId="1EAB459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3 23 55 60 45 45 40</w:t>
      </w:r>
    </w:p>
    <w:p w14:paraId="23EC5C57" w14:textId="65C0A2F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3 24 50 55 45 55 50</w:t>
      </w:r>
    </w:p>
    <w:p w14:paraId="3D9F2CC1" w14:textId="62732DD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3 25 55 50 60 65 55</w:t>
      </w:r>
    </w:p>
    <w:p w14:paraId="1E84B5F7" w14:textId="7B4BA59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3 26 20 20 20 20 20</w:t>
      </w:r>
    </w:p>
    <w:p w14:paraId="64459401" w14:textId="2743FAC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3 27 30 30 40 40 35</w:t>
      </w:r>
    </w:p>
    <w:p w14:paraId="5C4BCAF2" w14:textId="495C04B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3 28 40 45 40 50 45</w:t>
      </w:r>
    </w:p>
    <w:p w14:paraId="62B584EC" w14:textId="552976D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3 29 30 30 25 30 30</w:t>
      </w:r>
    </w:p>
    <w:p w14:paraId="68B937DC" w14:textId="5B66E66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3 30 60 60 55 75 50</w:t>
      </w:r>
    </w:p>
    <w:p w14:paraId="24A0E2DE" w14:textId="651AA186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</w:t>
      </w:r>
      <w:r w:rsidR="00CE2D44">
        <w:rPr>
          <w:rFonts w:ascii="Courier New" w:hAnsi="Courier New" w:cs="Courier New"/>
          <w:sz w:val="24"/>
          <w:szCs w:val="24"/>
        </w:rPr>
        <w:t>0 16 0 1</w:t>
      </w:r>
      <w:r w:rsidRPr="009B7BB4">
        <w:rPr>
          <w:rFonts w:ascii="Courier New" w:hAnsi="Courier New" w:cs="Courier New"/>
          <w:sz w:val="24"/>
          <w:szCs w:val="24"/>
        </w:rPr>
        <w:t xml:space="preserve"> 3 31 30 30 35 40 40</w:t>
      </w:r>
    </w:p>
    <w:p w14:paraId="4B2C205C" w14:textId="06EAF40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3 32 40 40 35 40 40</w:t>
      </w:r>
    </w:p>
    <w:p w14:paraId="76E24EB9" w14:textId="1445408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3 33 50 60 50 65 50</w:t>
      </w:r>
    </w:p>
    <w:p w14:paraId="62F2FF39" w14:textId="1970F01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3 34 35 30 40 50 40</w:t>
      </w:r>
    </w:p>
    <w:p w14:paraId="1F361CD4" w14:textId="7457056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</w:t>
      </w:r>
      <w:r w:rsidR="00693AFF">
        <w:rPr>
          <w:rFonts w:ascii="Courier New" w:hAnsi="Courier New" w:cs="Courier New"/>
          <w:sz w:val="24"/>
          <w:szCs w:val="24"/>
        </w:rPr>
        <w:t xml:space="preserve"> 2</w:t>
      </w:r>
      <w:r>
        <w:rPr>
          <w:rFonts w:ascii="Courier New" w:hAnsi="Courier New" w:cs="Courier New"/>
          <w:sz w:val="24"/>
          <w:szCs w:val="24"/>
        </w:rPr>
        <w:t>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3 35 80 75 60 70 60</w:t>
      </w:r>
    </w:p>
    <w:p w14:paraId="79FCB2CD" w14:textId="27437549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3 36 40 45 50 60 50</w:t>
      </w:r>
    </w:p>
    <w:p w14:paraId="6E644EBE" w14:textId="63EB1E6F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3 37 45 40 45 55 50</w:t>
      </w:r>
    </w:p>
    <w:p w14:paraId="192DBAFF" w14:textId="40F18B6B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3 38 35 40 40 40 45</w:t>
      </w:r>
    </w:p>
    <w:p w14:paraId="0A6B98BD" w14:textId="46ECD877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3 39 30 40 35 35 40</w:t>
      </w:r>
    </w:p>
    <w:p w14:paraId="5CCF44CE" w14:textId="3945F090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3 40 25 25 30 25 30</w:t>
      </w:r>
    </w:p>
    <w:p w14:paraId="168F6AE1" w14:textId="3A4D4F02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3 41 70 70 70 65 65</w:t>
      </w:r>
    </w:p>
    <w:p w14:paraId="1703FDA0" w14:textId="2CDE497F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3 42 40 45 50 45 40</w:t>
      </w:r>
    </w:p>
    <w:p w14:paraId="0F25AC55" w14:textId="7D3206A8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3 43 45 45 40 45 45</w:t>
      </w:r>
    </w:p>
    <w:p w14:paraId="3350FE1D" w14:textId="0D34498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3 44 60 50 50 60 55</w:t>
      </w:r>
    </w:p>
    <w:p w14:paraId="45317215" w14:textId="46553E6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3 45 30 30 35 30 35</w:t>
      </w:r>
    </w:p>
    <w:p w14:paraId="14F2576A" w14:textId="07E2B08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3 46 40 40 40 45 45</w:t>
      </w:r>
    </w:p>
    <w:p w14:paraId="3010316F" w14:textId="0F86451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3 47 40 35 35 35 35</w:t>
      </w:r>
    </w:p>
    <w:p w14:paraId="78454471" w14:textId="07236F3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3 48 30 20 25 20 25</w:t>
      </w:r>
    </w:p>
    <w:p w14:paraId="145F8A15" w14:textId="449E229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3 49 50 50 45 50 40</w:t>
      </w:r>
    </w:p>
    <w:p w14:paraId="3040F1D1" w14:textId="1824360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3 50 20 30 25 30 25</w:t>
      </w:r>
    </w:p>
    <w:p w14:paraId="46899C84" w14:textId="6C7B17D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3 51 30 45 50 60 40</w:t>
      </w:r>
    </w:p>
    <w:p w14:paraId="284659A2" w14:textId="4E8882F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3 52 25 25 30 20 20</w:t>
      </w:r>
    </w:p>
    <w:p w14:paraId="2DE961FC" w14:textId="51A9340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3 53 50 45 50 55 50</w:t>
      </w:r>
    </w:p>
    <w:p w14:paraId="6D60DAFC" w14:textId="72BB678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3 54 30 20 25 30 30</w:t>
      </w:r>
    </w:p>
    <w:p w14:paraId="37BDD89A" w14:textId="17DB30E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3 55 30 30 35 40 40</w:t>
      </w:r>
    </w:p>
    <w:p w14:paraId="092B6AE2" w14:textId="657DE4E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3 56 30 30 30 35 35</w:t>
      </w:r>
    </w:p>
    <w:p w14:paraId="61B018E5" w14:textId="6F5F126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3 57 35 40 35 35 40</w:t>
      </w:r>
    </w:p>
    <w:p w14:paraId="3BB7FD42" w14:textId="3F12A15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3 58 40 45 40 45 40</w:t>
      </w:r>
    </w:p>
    <w:p w14:paraId="1C7B8E51" w14:textId="55863F0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3 59 35 35 40 35 40</w:t>
      </w:r>
    </w:p>
    <w:p w14:paraId="4B0F7BE3" w14:textId="41C976B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3 60 40 50 50 70 50</w:t>
      </w:r>
    </w:p>
    <w:p w14:paraId="2C1091BA" w14:textId="474BF0C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510 58 0 1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3 61 45 50 45 50 45</w:t>
      </w:r>
    </w:p>
    <w:p w14:paraId="12B35361" w14:textId="54972B9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3 62 45 45 50 55 50</w:t>
      </w:r>
    </w:p>
    <w:p w14:paraId="04927CAB" w14:textId="77FB273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3 63 30 30 30 25 30</w:t>
      </w:r>
    </w:p>
    <w:p w14:paraId="02C56A17" w14:textId="463A6926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510</w:t>
      </w:r>
      <w:r w:rsidR="00CE2D44">
        <w:rPr>
          <w:rFonts w:ascii="Courier New" w:hAnsi="Courier New" w:cs="Courier New"/>
          <w:sz w:val="24"/>
          <w:szCs w:val="24"/>
        </w:rPr>
        <w:t xml:space="preserve"> 61 0 1</w:t>
      </w:r>
      <w:r w:rsidRPr="009B7BB4">
        <w:rPr>
          <w:rFonts w:ascii="Courier New" w:hAnsi="Courier New" w:cs="Courier New"/>
          <w:sz w:val="24"/>
          <w:szCs w:val="24"/>
        </w:rPr>
        <w:t xml:space="preserve"> 3 64 30 35 30 30 30</w:t>
      </w:r>
    </w:p>
    <w:p w14:paraId="6A83B025" w14:textId="4E8BDD1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3 65 25 30 30 30 30</w:t>
      </w:r>
    </w:p>
    <w:p w14:paraId="590979B2" w14:textId="2FEA86A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3 66 35 40 35 40 40</w:t>
      </w:r>
    </w:p>
    <w:p w14:paraId="5B8E94FA" w14:textId="778457A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3 67 40 35 30 30 30</w:t>
      </w:r>
    </w:p>
    <w:p w14:paraId="07F62991" w14:textId="31D4FFD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3 68 50 55 50 55 55</w:t>
      </w:r>
    </w:p>
    <w:p w14:paraId="09A564FD" w14:textId="7674775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3 69 55 55 60 70 60</w:t>
      </w:r>
    </w:p>
    <w:p w14:paraId="291FF210" w14:textId="02A3189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3 70 55 55 60 75 60</w:t>
      </w:r>
    </w:p>
    <w:p w14:paraId="49961379" w14:textId="21E07AD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3 71 35 35 45 40 45</w:t>
      </w:r>
    </w:p>
    <w:p w14:paraId="1D75E39F" w14:textId="609F08B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3 72 25 20 20 15 20</w:t>
      </w:r>
    </w:p>
    <w:p w14:paraId="4EAA1C5C" w14:textId="60D8C91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3 73 50 45 40 50 45</w:t>
      </w:r>
    </w:p>
    <w:p w14:paraId="6F0EC7D7" w14:textId="06B8453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3 74 40 50 50 55 45</w:t>
      </w:r>
    </w:p>
    <w:p w14:paraId="25157BD1" w14:textId="63262C3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3 75 40 40 45 45 40</w:t>
      </w:r>
    </w:p>
    <w:p w14:paraId="443BCC61" w14:textId="558792E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3 76 45 40 60 70 65</w:t>
      </w:r>
    </w:p>
    <w:p w14:paraId="451C7BB5" w14:textId="3DD0481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3 77 45 50 50 55 50</w:t>
      </w:r>
    </w:p>
    <w:p w14:paraId="70C299C1" w14:textId="6F01922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3 78 40 40 35 40 35</w:t>
      </w:r>
    </w:p>
    <w:p w14:paraId="74917A7F" w14:textId="1CDE2E1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3 79 40 40 35 30 35</w:t>
      </w:r>
    </w:p>
    <w:p w14:paraId="444F8EED" w14:textId="7CD35A3B" w:rsid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510 80 0 1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3 80 50 40 45 45 40</w:t>
      </w:r>
    </w:p>
    <w:p w14:paraId="4CC3580D" w14:textId="62B254C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511 00 1 0 1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00 55 55 55 55 50</w:t>
      </w:r>
    </w:p>
    <w:p w14:paraId="7D15BD37" w14:textId="010DEB8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1 01 50 45 50 50 50</w:t>
      </w:r>
    </w:p>
    <w:p w14:paraId="4608E6A9" w14:textId="313D88D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1 02 50 50 50 50 50</w:t>
      </w:r>
    </w:p>
    <w:p w14:paraId="5E85A8A6" w14:textId="2ED1592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1 03 55 55 50 55 50</w:t>
      </w:r>
    </w:p>
    <w:p w14:paraId="48A3DE8B" w14:textId="504D1EE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1 04 55 50 55 60 55</w:t>
      </w:r>
    </w:p>
    <w:p w14:paraId="519D4619" w14:textId="7E62D62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1 05 50 50 55 55 50</w:t>
      </w:r>
    </w:p>
    <w:p w14:paraId="1997117D" w14:textId="72579C0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1 06 50 50 50 50 50</w:t>
      </w:r>
    </w:p>
    <w:p w14:paraId="5386AB2C" w14:textId="4EF8563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1 07 45 50 50 50 50</w:t>
      </w:r>
    </w:p>
    <w:p w14:paraId="70618AC0" w14:textId="25F88FD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1 08 50 50 50 50 50</w:t>
      </w:r>
    </w:p>
    <w:p w14:paraId="6914EACC" w14:textId="19FA4E1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1 09 50 45 50 55 50</w:t>
      </w:r>
    </w:p>
    <w:p w14:paraId="62808879" w14:textId="5441CE0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1 10 45 45 45 45 45</w:t>
      </w:r>
    </w:p>
    <w:p w14:paraId="7800672A" w14:textId="7E5D715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1 11 45 45 50 50 50</w:t>
      </w:r>
    </w:p>
    <w:p w14:paraId="4282B4F6" w14:textId="6FF6901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1 12 55 55 55 55 55</w:t>
      </w:r>
    </w:p>
    <w:p w14:paraId="2B652134" w14:textId="2CCFCD0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1 13 50 50 50 50 50</w:t>
      </w:r>
    </w:p>
    <w:p w14:paraId="61B78794" w14:textId="13EB46C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1 14 45 45 50 50 50</w:t>
      </w:r>
    </w:p>
    <w:p w14:paraId="58D921BD" w14:textId="55DD2B1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1 15 50 50 50 50 50</w:t>
      </w:r>
    </w:p>
    <w:p w14:paraId="1CF03BDC" w14:textId="47B03016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511 </w:t>
      </w:r>
      <w:r w:rsidR="00CE2D44">
        <w:rPr>
          <w:rFonts w:ascii="Courier New" w:hAnsi="Courier New" w:cs="Courier New"/>
          <w:sz w:val="24"/>
          <w:szCs w:val="24"/>
        </w:rPr>
        <w:t>30 1 2</w:t>
      </w:r>
      <w:r w:rsidRPr="009B7BB4">
        <w:rPr>
          <w:rFonts w:ascii="Courier New" w:hAnsi="Courier New" w:cs="Courier New"/>
          <w:sz w:val="24"/>
          <w:szCs w:val="24"/>
        </w:rPr>
        <w:t xml:space="preserve"> 1 16 45 50 45 45 40</w:t>
      </w:r>
    </w:p>
    <w:p w14:paraId="4735257D" w14:textId="05199DD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1 17 50 50 50 50 50</w:t>
      </w:r>
    </w:p>
    <w:p w14:paraId="5CEBF996" w14:textId="44FC934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1 18 55 50 50 50 50</w:t>
      </w:r>
    </w:p>
    <w:p w14:paraId="63D2CCC7" w14:textId="15892AE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1 19 50 45 45 45 45</w:t>
      </w:r>
    </w:p>
    <w:p w14:paraId="2906CD9A" w14:textId="05FD64B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1 20 45 45 40 45 45</w:t>
      </w:r>
    </w:p>
    <w:p w14:paraId="050A6896" w14:textId="6DFBD80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1 21 50 45 45 55 55</w:t>
      </w:r>
    </w:p>
    <w:p w14:paraId="7B5AFB96" w14:textId="1C03524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1 22 50 45 50 50 50</w:t>
      </w:r>
    </w:p>
    <w:p w14:paraId="6C729310" w14:textId="1B6A58E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1 23 50 50 50 50 50</w:t>
      </w:r>
    </w:p>
    <w:p w14:paraId="0280CA79" w14:textId="20930B2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1 24 55 50 55 55 55</w:t>
      </w:r>
    </w:p>
    <w:p w14:paraId="21E42899" w14:textId="6DA569A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1 25 50 50 50 50 50</w:t>
      </w:r>
    </w:p>
    <w:p w14:paraId="48F6489B" w14:textId="548D29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1 26 50 50 50 50 50</w:t>
      </w:r>
    </w:p>
    <w:p w14:paraId="2B4C36AE" w14:textId="7789062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1 27 45 45 50 45 50</w:t>
      </w:r>
    </w:p>
    <w:p w14:paraId="25DA78EB" w14:textId="5C15BF8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1 28 50 50 50 50 50</w:t>
      </w:r>
    </w:p>
    <w:p w14:paraId="495DA2B1" w14:textId="350B524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1 29 50 50 50 50 50</w:t>
      </w:r>
    </w:p>
    <w:p w14:paraId="2837398B" w14:textId="3229E2E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1 30 50 50 50 50 50</w:t>
      </w:r>
    </w:p>
    <w:p w14:paraId="69A749C8" w14:textId="595761F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1 31 55 45 50 50 50</w:t>
      </w:r>
    </w:p>
    <w:p w14:paraId="51C67803" w14:textId="7111367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1 32 50 45 50 50 50</w:t>
      </w:r>
    </w:p>
    <w:p w14:paraId="45F6FCAE" w14:textId="4E4D5B4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1 33 45 45 45 45 50</w:t>
      </w:r>
    </w:p>
    <w:p w14:paraId="2F488723" w14:textId="680AB85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1 34 50 50 50 50 50</w:t>
      </w:r>
    </w:p>
    <w:p w14:paraId="0C752116" w14:textId="3780C29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1 35 45 45 45 50 50</w:t>
      </w:r>
    </w:p>
    <w:p w14:paraId="0482F488" w14:textId="285499C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1 36 55 45 55 60 55</w:t>
      </w:r>
    </w:p>
    <w:p w14:paraId="2EEBA6FA" w14:textId="0766E93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1 37 50 50 50 50 50</w:t>
      </w:r>
    </w:p>
    <w:p w14:paraId="217186AF" w14:textId="1B5232F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1 38 55 45 50 50 50</w:t>
      </w:r>
    </w:p>
    <w:p w14:paraId="1B48B474" w14:textId="00097CC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1 39 45 50 45 45 45</w:t>
      </w:r>
    </w:p>
    <w:p w14:paraId="4F3F878D" w14:textId="0311F5A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1 40 50 50 50 50 50</w:t>
      </w:r>
    </w:p>
    <w:p w14:paraId="53401C04" w14:textId="646C968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1 41 50 50 50 50 50</w:t>
      </w:r>
    </w:p>
    <w:p w14:paraId="5D7F9F97" w14:textId="67A7A8B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1 42 45 45 50 50 50</w:t>
      </w:r>
    </w:p>
    <w:p w14:paraId="041A5168" w14:textId="55A0B85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1 43 50 50 50 50 50</w:t>
      </w:r>
    </w:p>
    <w:p w14:paraId="00B1A554" w14:textId="76BB708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1 44 55 50 55 55 55</w:t>
      </w:r>
    </w:p>
    <w:p w14:paraId="3A2030E0" w14:textId="06656D8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1 45 50 50 50 50 50</w:t>
      </w:r>
    </w:p>
    <w:p w14:paraId="7FFFE567" w14:textId="3436728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1 46 50 50 50 50 50</w:t>
      </w:r>
    </w:p>
    <w:p w14:paraId="17109888" w14:textId="1438A7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1 47 50 50 50 50 50</w:t>
      </w:r>
    </w:p>
    <w:p w14:paraId="72B85379" w14:textId="7CFF33F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1 48 40 45 45 50 50</w:t>
      </w:r>
    </w:p>
    <w:p w14:paraId="24674065" w14:textId="1B25EC74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511 3</w:t>
      </w:r>
      <w:r w:rsidR="00CE2D44">
        <w:rPr>
          <w:rFonts w:ascii="Courier New" w:hAnsi="Courier New" w:cs="Courier New"/>
          <w:sz w:val="24"/>
          <w:szCs w:val="24"/>
        </w:rPr>
        <w:t>6 1 2</w:t>
      </w:r>
      <w:r w:rsidRPr="009B7BB4">
        <w:rPr>
          <w:rFonts w:ascii="Courier New" w:hAnsi="Courier New" w:cs="Courier New"/>
          <w:sz w:val="24"/>
          <w:szCs w:val="24"/>
        </w:rPr>
        <w:t xml:space="preserve"> 1 49 50 50 50 50 50</w:t>
      </w:r>
    </w:p>
    <w:p w14:paraId="281E2AD9" w14:textId="5309AB5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1 50 50 50 50 50 50</w:t>
      </w:r>
    </w:p>
    <w:p w14:paraId="285E9D9A" w14:textId="463606F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1 51 50 50 50 50 50</w:t>
      </w:r>
    </w:p>
    <w:p w14:paraId="50D0DD75" w14:textId="7EFE2B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1 52 55 45 50 55 50</w:t>
      </w:r>
    </w:p>
    <w:p w14:paraId="77CCBA67" w14:textId="458B071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1 53 50 50 50 50 45</w:t>
      </w:r>
    </w:p>
    <w:p w14:paraId="0417E6A6" w14:textId="294946C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1 54 50 50 50 50 50</w:t>
      </w:r>
    </w:p>
    <w:p w14:paraId="23F83111" w14:textId="6B8CA0E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1 55 40 45 45 45 45</w:t>
      </w:r>
    </w:p>
    <w:p w14:paraId="037F2CF3" w14:textId="23DF0CD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1 56 50 50 50 50 50</w:t>
      </w:r>
    </w:p>
    <w:p w14:paraId="40EC1C9A" w14:textId="5629329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1 57 45 45 50 50 50</w:t>
      </w:r>
    </w:p>
    <w:p w14:paraId="3D120DDF" w14:textId="45CBF31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1 58 50 50 50 50 50</w:t>
      </w:r>
    </w:p>
    <w:p w14:paraId="78AAFA40" w14:textId="2691F49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1 59 45 45 50 45 45</w:t>
      </w:r>
    </w:p>
    <w:p w14:paraId="524F6C13" w14:textId="720046F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1 60 50 50 50 50 50</w:t>
      </w:r>
    </w:p>
    <w:p w14:paraId="4BF1F46F" w14:textId="42DBCB2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1 61 45 40 45 45 45</w:t>
      </w:r>
    </w:p>
    <w:p w14:paraId="1C3B36DE" w14:textId="1F59A6A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1 62 50 50 50 50 50</w:t>
      </w:r>
    </w:p>
    <w:p w14:paraId="26B4B5BF" w14:textId="56354CF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1 63 45 50 50 50 50</w:t>
      </w:r>
    </w:p>
    <w:p w14:paraId="7DAD24B8" w14:textId="320DF7E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1 64 50 50 50 50 50</w:t>
      </w:r>
    </w:p>
    <w:p w14:paraId="766699DB" w14:textId="51B9214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1 65 45 45 50 50 50</w:t>
      </w:r>
    </w:p>
    <w:p w14:paraId="59295FDE" w14:textId="035BB7D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1 66 45 45 45 45 45</w:t>
      </w:r>
    </w:p>
    <w:p w14:paraId="234FA47D" w14:textId="6E72B3C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1 67 45 45 50 50 50</w:t>
      </w:r>
    </w:p>
    <w:p w14:paraId="416604E9" w14:textId="718FD0E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511 66 1 2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1 68 50 50 50 50 50</w:t>
      </w:r>
    </w:p>
    <w:p w14:paraId="01D72CA6" w14:textId="02D90A8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1 69 50 50 50 50 50</w:t>
      </w:r>
    </w:p>
    <w:p w14:paraId="36D89327" w14:textId="691F34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1 70 45 45 45 45 45</w:t>
      </w:r>
    </w:p>
    <w:p w14:paraId="2D921783" w14:textId="182CB0C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1 71 45 45 50 50 50</w:t>
      </w:r>
    </w:p>
    <w:p w14:paraId="589CCCFD" w14:textId="3E1460E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1 72 50 50 50 50 50</w:t>
      </w:r>
    </w:p>
    <w:p w14:paraId="1270DBEE" w14:textId="6F61C59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1 73 50 50 50 50 50</w:t>
      </w:r>
    </w:p>
    <w:p w14:paraId="0EB20105" w14:textId="7CEAD8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1 74 55 45 50 55 55</w:t>
      </w:r>
    </w:p>
    <w:p w14:paraId="5DDDE233" w14:textId="546704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1 75 50 50 50 50 50</w:t>
      </w:r>
    </w:p>
    <w:p w14:paraId="243BA003" w14:textId="03B8235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1 76 45 50 50 50 50</w:t>
      </w:r>
    </w:p>
    <w:p w14:paraId="1E7652A2" w14:textId="2120DD8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1 77 45 50 50 50 50</w:t>
      </w:r>
    </w:p>
    <w:p w14:paraId="3C4CC587" w14:textId="03A0CCA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1 78 45 45 50 50 50</w:t>
      </w:r>
    </w:p>
    <w:p w14:paraId="68429A1E" w14:textId="3E9EFFB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1 79 55 50 55 55 55</w:t>
      </w:r>
    </w:p>
    <w:p w14:paraId="5E1F5513" w14:textId="328509C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511 80 1 2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1 80 55 45 50 50 50</w:t>
      </w:r>
    </w:p>
    <w:p w14:paraId="730FB47B" w14:textId="3DB0A0A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511 00 1 0 2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00 60 55 55 55 50</w:t>
      </w:r>
    </w:p>
    <w:p w14:paraId="3C8BD92E" w14:textId="4B246197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511 02</w:t>
      </w:r>
      <w:r w:rsidR="00CE2D44">
        <w:rPr>
          <w:rFonts w:ascii="Courier New" w:hAnsi="Courier New" w:cs="Courier New"/>
          <w:sz w:val="24"/>
          <w:szCs w:val="24"/>
        </w:rPr>
        <w:t xml:space="preserve"> 1 2</w:t>
      </w:r>
      <w:r w:rsidRPr="009B7BB4">
        <w:rPr>
          <w:rFonts w:ascii="Courier New" w:hAnsi="Courier New" w:cs="Courier New"/>
          <w:sz w:val="24"/>
          <w:szCs w:val="24"/>
        </w:rPr>
        <w:t xml:space="preserve"> 2 01 65 55 65 65 65</w:t>
      </w:r>
    </w:p>
    <w:p w14:paraId="5C179559" w14:textId="7656ADB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2 02 60 60 55 55 55</w:t>
      </w:r>
    </w:p>
    <w:p w14:paraId="0FC956CB" w14:textId="52FE146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2 03 55 55 55 55 55</w:t>
      </w:r>
    </w:p>
    <w:p w14:paraId="3A136CF5" w14:textId="4EE58C2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2 04 60 60 60 60 60</w:t>
      </w:r>
    </w:p>
    <w:p w14:paraId="1647CA39" w14:textId="7BE4DF6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2 05 55 55 60 60 60</w:t>
      </w:r>
    </w:p>
    <w:p w14:paraId="5B25B0AA" w14:textId="43C93CE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2 06 55 60 60 60 60</w:t>
      </w:r>
    </w:p>
    <w:p w14:paraId="4FF7604B" w14:textId="2CA50F0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2 07 45 45 45 45 45</w:t>
      </w:r>
    </w:p>
    <w:p w14:paraId="603604B8" w14:textId="43F392B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2 08 55 50 55 55 55</w:t>
      </w:r>
    </w:p>
    <w:p w14:paraId="13600121" w14:textId="1B96F0A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2 09 50 50 50 50 55</w:t>
      </w:r>
    </w:p>
    <w:p w14:paraId="6518133F" w14:textId="47EABFC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2 10 50 50 50 50 50</w:t>
      </w:r>
    </w:p>
    <w:p w14:paraId="67A743EE" w14:textId="1FE1B02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2 11 45 45 50 50 50</w:t>
      </w:r>
    </w:p>
    <w:p w14:paraId="16E5FED2" w14:textId="0F01E1F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2 12 50 50 50 50 50</w:t>
      </w:r>
    </w:p>
    <w:p w14:paraId="106D6D59" w14:textId="17D6FEB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2 13 55 50 50 45 45</w:t>
      </w:r>
    </w:p>
    <w:p w14:paraId="5108A581" w14:textId="56E7AA7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2 14 50 50 50 50 50</w:t>
      </w:r>
    </w:p>
    <w:p w14:paraId="53C22C37" w14:textId="04A2709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2 15 45 45 45 50 40</w:t>
      </w:r>
    </w:p>
    <w:p w14:paraId="5B271877" w14:textId="428A5E6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2 16 35 45 40 40 40</w:t>
      </w:r>
    </w:p>
    <w:p w14:paraId="05E268F2" w14:textId="32B8208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2 17 55 50 55 50 50</w:t>
      </w:r>
    </w:p>
    <w:p w14:paraId="59E0CBFA" w14:textId="2D8E16C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2 18 55 55 55 55 55</w:t>
      </w:r>
    </w:p>
    <w:p w14:paraId="1FFE1B47" w14:textId="36EC721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2 19 45 45 45 45 45</w:t>
      </w:r>
    </w:p>
    <w:p w14:paraId="72692405" w14:textId="2C2E11F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2 20 45 40 40 40 40</w:t>
      </w:r>
    </w:p>
    <w:p w14:paraId="4697BA9E" w14:textId="5DE7734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2 21 50 45 45 50 50</w:t>
      </w:r>
    </w:p>
    <w:p w14:paraId="45DF2154" w14:textId="5A2EA63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2 22 55 55 50 50 50</w:t>
      </w:r>
    </w:p>
    <w:p w14:paraId="1C0E7CDE" w14:textId="55C5DEC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2 23 55 50 55 55 50</w:t>
      </w:r>
    </w:p>
    <w:p w14:paraId="72D912F5" w14:textId="66C1D34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2 24 60 55 60 55 60</w:t>
      </w:r>
    </w:p>
    <w:p w14:paraId="0CB937B2" w14:textId="3259BD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2 25 55 50 55 50 55</w:t>
      </w:r>
    </w:p>
    <w:p w14:paraId="389A505A" w14:textId="00E0748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2 26 45 45 45 40 40</w:t>
      </w:r>
    </w:p>
    <w:p w14:paraId="13095860" w14:textId="271CAAA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2 27 50 50 45 50 45</w:t>
      </w:r>
    </w:p>
    <w:p w14:paraId="68901FE2" w14:textId="70F1DF1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2 28 55 50 50 50 50</w:t>
      </w:r>
    </w:p>
    <w:p w14:paraId="7C24061A" w14:textId="0721A0C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2 29 45 40 40 40 40</w:t>
      </w:r>
    </w:p>
    <w:p w14:paraId="0D0B0DF5" w14:textId="7A28278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2 30 60 50 50 50 55</w:t>
      </w:r>
    </w:p>
    <w:p w14:paraId="7C2322E0" w14:textId="1EB4DBD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2 31 45 40 45 40 40</w:t>
      </w:r>
    </w:p>
    <w:p w14:paraId="6AFDF863" w14:textId="10E4B04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2 32 50 50 50 50 50</w:t>
      </w:r>
    </w:p>
    <w:p w14:paraId="2C2EE879" w14:textId="33781EA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2 33 55 50 50 50 50</w:t>
      </w:r>
    </w:p>
    <w:p w14:paraId="1E994333" w14:textId="6ABB6EFC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511 19 </w:t>
      </w:r>
      <w:r w:rsidR="00CE2D44">
        <w:rPr>
          <w:rFonts w:ascii="Courier New" w:hAnsi="Courier New" w:cs="Courier New"/>
          <w:sz w:val="24"/>
          <w:szCs w:val="24"/>
        </w:rPr>
        <w:t>1 2</w:t>
      </w:r>
      <w:r w:rsidRPr="009B7BB4">
        <w:rPr>
          <w:rFonts w:ascii="Courier New" w:hAnsi="Courier New" w:cs="Courier New"/>
          <w:sz w:val="24"/>
          <w:szCs w:val="24"/>
        </w:rPr>
        <w:t xml:space="preserve"> 2 34 45 50 45 55 45</w:t>
      </w:r>
    </w:p>
    <w:p w14:paraId="78B3BBD0" w14:textId="4068406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2 35 50 40 40 45 40</w:t>
      </w:r>
    </w:p>
    <w:p w14:paraId="223914EC" w14:textId="7CC9EAD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2 36 50 50 50 50 50</w:t>
      </w:r>
    </w:p>
    <w:p w14:paraId="02E46D0B" w14:textId="4ABA9B2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2 37 50 50 50 50 50</w:t>
      </w:r>
    </w:p>
    <w:p w14:paraId="1037E12B" w14:textId="7874295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2 38 45 50 45 50 45</w:t>
      </w:r>
    </w:p>
    <w:p w14:paraId="4AC5DB81" w14:textId="5BF52D7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2 39 45 50 45 40 45</w:t>
      </w:r>
    </w:p>
    <w:p w14:paraId="2382CD24" w14:textId="24CC8EA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2 40 50 60 50 45 40</w:t>
      </w:r>
    </w:p>
    <w:p w14:paraId="6C04996B" w14:textId="736041B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2 41 50 50 50 50 50</w:t>
      </w:r>
    </w:p>
    <w:p w14:paraId="077E98AF" w14:textId="1AC25A8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2 42 50 45 45 45 45</w:t>
      </w:r>
    </w:p>
    <w:p w14:paraId="1EB419F7" w14:textId="105EB1B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2 43 50 50 50 45 50</w:t>
      </w:r>
    </w:p>
    <w:p w14:paraId="7E54C888" w14:textId="4321F99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2 44 55 45 45 50 45</w:t>
      </w:r>
    </w:p>
    <w:p w14:paraId="159E0544" w14:textId="6AA617E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2 45 50 55 50 50 50</w:t>
      </w:r>
    </w:p>
    <w:p w14:paraId="6A3CBEEB" w14:textId="1193C7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2 46 50 45 45 45 45</w:t>
      </w:r>
    </w:p>
    <w:p w14:paraId="37752692" w14:textId="0AE0B36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2 47 40 45 40 50 40</w:t>
      </w:r>
    </w:p>
    <w:p w14:paraId="245589C7" w14:textId="1CF5C8A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2 48 55 55 50 50 50</w:t>
      </w:r>
    </w:p>
    <w:p w14:paraId="00936FDD" w14:textId="6D6913D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2 49 45 45 45 45 45</w:t>
      </w:r>
    </w:p>
    <w:p w14:paraId="33371939" w14:textId="6AAA58A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2 50 55 50 50 55 50</w:t>
      </w:r>
    </w:p>
    <w:p w14:paraId="63CF726D" w14:textId="36C7846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2 51 50 45 45 50 45</w:t>
      </w:r>
    </w:p>
    <w:p w14:paraId="2865B952" w14:textId="03031E3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2 52 50 45 40 50 45</w:t>
      </w:r>
    </w:p>
    <w:p w14:paraId="6183485E" w14:textId="1AED2B9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2 53 45 45 40 45 40</w:t>
      </w:r>
    </w:p>
    <w:p w14:paraId="047C263A" w14:textId="27C7803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2 54 50 50 40 45 40</w:t>
      </w:r>
    </w:p>
    <w:p w14:paraId="29D33E03" w14:textId="6F58DDA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2 55 30 40 40 40 40</w:t>
      </w:r>
    </w:p>
    <w:p w14:paraId="27FEC2BF" w14:textId="7A1B2DB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2 56 50 50 50 50 50</w:t>
      </w:r>
    </w:p>
    <w:p w14:paraId="7381E210" w14:textId="1B204F5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2 57 45 40 40 45 40</w:t>
      </w:r>
    </w:p>
    <w:p w14:paraId="58CA875B" w14:textId="357FF01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2 58 50 45 45 45 45</w:t>
      </w:r>
    </w:p>
    <w:p w14:paraId="6CB79E86" w14:textId="51FC47D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2 59 50 50 45 45 45</w:t>
      </w:r>
    </w:p>
    <w:p w14:paraId="5B496D2B" w14:textId="42C60AE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2 60 60 55 50 50 50</w:t>
      </w:r>
    </w:p>
    <w:p w14:paraId="2AEDF971" w14:textId="189A0DB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2 61 50 50 50 50 50</w:t>
      </w:r>
    </w:p>
    <w:p w14:paraId="06873055" w14:textId="454F67C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2 62 45 45 40 40 45</w:t>
      </w:r>
    </w:p>
    <w:p w14:paraId="0B55DCE9" w14:textId="365458C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2 63 40 40 40 50 45</w:t>
      </w:r>
    </w:p>
    <w:p w14:paraId="78089AAD" w14:textId="7CBA64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2 64 45 45 45 55 50</w:t>
      </w:r>
    </w:p>
    <w:p w14:paraId="7D22DC59" w14:textId="7F70B9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2 65 50 45 45 50 45</w:t>
      </w:r>
    </w:p>
    <w:p w14:paraId="3D6C4C20" w14:textId="5C9DFEC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2 66 60 55 50 50 50</w:t>
      </w:r>
    </w:p>
    <w:p w14:paraId="7EB142F6" w14:textId="3BB8D23D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511 64 1</w:t>
      </w:r>
      <w:r w:rsidR="00CE2D44">
        <w:rPr>
          <w:rFonts w:ascii="Courier New" w:hAnsi="Courier New" w:cs="Courier New"/>
          <w:sz w:val="24"/>
          <w:szCs w:val="24"/>
        </w:rPr>
        <w:t xml:space="preserve"> 2</w:t>
      </w:r>
      <w:r w:rsidRPr="009B7BB4">
        <w:rPr>
          <w:rFonts w:ascii="Courier New" w:hAnsi="Courier New" w:cs="Courier New"/>
          <w:sz w:val="24"/>
          <w:szCs w:val="24"/>
        </w:rPr>
        <w:t xml:space="preserve"> 2 67 55 50 50 50 50</w:t>
      </w:r>
    </w:p>
    <w:p w14:paraId="7162C150" w14:textId="389D73E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2 68 55 50 50 50 45</w:t>
      </w:r>
    </w:p>
    <w:p w14:paraId="749F1445" w14:textId="26E90A7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2 69 50 50 50 50 50</w:t>
      </w:r>
    </w:p>
    <w:p w14:paraId="15D97ECD" w14:textId="6BD58EF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2 70 50 45 45 45 45</w:t>
      </w:r>
    </w:p>
    <w:p w14:paraId="53E228F5" w14:textId="591DF62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2 71 60 55 55 55 55</w:t>
      </w:r>
    </w:p>
    <w:p w14:paraId="264A1878" w14:textId="6C140BD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2 72 55 50 45 45 45</w:t>
      </w:r>
    </w:p>
    <w:p w14:paraId="039988CB" w14:textId="69FCBEB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2 73 45 45 45 45 45</w:t>
      </w:r>
    </w:p>
    <w:p w14:paraId="34217504" w14:textId="72462D3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2 74 55 50 50 50 50</w:t>
      </w:r>
    </w:p>
    <w:p w14:paraId="0292E6CF" w14:textId="4E83EA0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2 75 50 50 50 50 50</w:t>
      </w:r>
    </w:p>
    <w:p w14:paraId="58AD4A32" w14:textId="20C5D09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2 76 45 45 45 45 45</w:t>
      </w:r>
    </w:p>
    <w:p w14:paraId="0B044672" w14:textId="16FD2C3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2 77 55 50 45 45 45</w:t>
      </w:r>
    </w:p>
    <w:p w14:paraId="3E0F4B92" w14:textId="0653FAD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2 78 60 50 45 50 45</w:t>
      </w:r>
    </w:p>
    <w:p w14:paraId="6BD2F6CE" w14:textId="48447FC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2 79 50 50 50 50 50</w:t>
      </w:r>
    </w:p>
    <w:p w14:paraId="175323B7" w14:textId="429E8B5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511 80 1 2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2 80 60 55 50 50 50</w:t>
      </w:r>
    </w:p>
    <w:p w14:paraId="6B8DE617" w14:textId="0B97CC2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511 00 1 0 3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00 60 55 50 55 45</w:t>
      </w:r>
    </w:p>
    <w:p w14:paraId="3DC0EC8D" w14:textId="1BA916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3 01 55 45 45 50 40</w:t>
      </w:r>
    </w:p>
    <w:p w14:paraId="2D3FC227" w14:textId="597ECB4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3 02 40 35 30 40 35</w:t>
      </w:r>
    </w:p>
    <w:p w14:paraId="02081F59" w14:textId="48007DF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3 03 55 50 50 60 50</w:t>
      </w:r>
    </w:p>
    <w:p w14:paraId="0CA75042" w14:textId="2755573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3 04 50 45 45 45 45</w:t>
      </w:r>
    </w:p>
    <w:p w14:paraId="09BEACEE" w14:textId="38D5F11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3 05 40 35 35 35 40</w:t>
      </w:r>
    </w:p>
    <w:p w14:paraId="72FCCC5D" w14:textId="4CE76FC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3 06 45 45 40 40 40</w:t>
      </w:r>
    </w:p>
    <w:p w14:paraId="6738F948" w14:textId="62333C7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3 07 45 40 35 35 35</w:t>
      </w:r>
    </w:p>
    <w:p w14:paraId="0FC02EE1" w14:textId="22C6A1B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3 08 40 35 35 35 30</w:t>
      </w:r>
    </w:p>
    <w:p w14:paraId="5AD31A8B" w14:textId="304A5F2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3 09 55 50 45 55 40</w:t>
      </w:r>
    </w:p>
    <w:p w14:paraId="6FAE3829" w14:textId="4F62BB1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3 10 45 40 40 40 35</w:t>
      </w:r>
    </w:p>
    <w:p w14:paraId="09AD6BCB" w14:textId="0E8A15B1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</w:t>
      </w:r>
      <w:r w:rsidR="00CE2D44">
        <w:rPr>
          <w:rFonts w:ascii="Courier New" w:hAnsi="Courier New" w:cs="Courier New"/>
          <w:sz w:val="24"/>
          <w:szCs w:val="24"/>
        </w:rPr>
        <w:t>11 43 1 2</w:t>
      </w:r>
      <w:r w:rsidRPr="009B7BB4">
        <w:rPr>
          <w:rFonts w:ascii="Courier New" w:hAnsi="Courier New" w:cs="Courier New"/>
          <w:sz w:val="24"/>
          <w:szCs w:val="24"/>
        </w:rPr>
        <w:t xml:space="preserve"> 3 11 15 35 25 25 20</w:t>
      </w:r>
    </w:p>
    <w:p w14:paraId="5D0CF7A0" w14:textId="501F893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3 12 60 45 45 50 50</w:t>
      </w:r>
    </w:p>
    <w:p w14:paraId="5584ADC2" w14:textId="17DD4B4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3 13 45 40 40 40 40</w:t>
      </w:r>
    </w:p>
    <w:p w14:paraId="5E0AD63F" w14:textId="7D63B22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3 14 55 50 45 60 45</w:t>
      </w:r>
    </w:p>
    <w:p w14:paraId="60CA28DE" w14:textId="34EBE33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3 15 55 45 45 45 45</w:t>
      </w:r>
    </w:p>
    <w:p w14:paraId="468EC1C3" w14:textId="7C072CE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3 16 40 35 30 30 25</w:t>
      </w:r>
    </w:p>
    <w:p w14:paraId="6DAC2C01" w14:textId="64C5831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3 17 40 40 40 35 35</w:t>
      </w:r>
    </w:p>
    <w:p w14:paraId="01211E39" w14:textId="313158C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3 18 55 45 45 50 40</w:t>
      </w:r>
    </w:p>
    <w:p w14:paraId="6E912DEC" w14:textId="634C200F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511 52 1 </w:t>
      </w:r>
      <w:r w:rsidR="00CE2D44">
        <w:rPr>
          <w:rFonts w:ascii="Courier New" w:hAnsi="Courier New" w:cs="Courier New"/>
          <w:sz w:val="24"/>
          <w:szCs w:val="24"/>
        </w:rPr>
        <w:t>2</w:t>
      </w:r>
      <w:r w:rsidRPr="009B7BB4">
        <w:rPr>
          <w:rFonts w:ascii="Courier New" w:hAnsi="Courier New" w:cs="Courier New"/>
          <w:sz w:val="24"/>
          <w:szCs w:val="24"/>
        </w:rPr>
        <w:t xml:space="preserve"> 3 19 45 40 40 45 40</w:t>
      </w:r>
    </w:p>
    <w:p w14:paraId="529B9FEF" w14:textId="3B60D30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3 20 45 40 40 40 40</w:t>
      </w:r>
    </w:p>
    <w:p w14:paraId="37537A1A" w14:textId="68549CA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3 21 35 35 30 35 35</w:t>
      </w:r>
    </w:p>
    <w:p w14:paraId="18800EF7" w14:textId="365C22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3 22 45 45 50 55 40</w:t>
      </w:r>
    </w:p>
    <w:p w14:paraId="03CAD334" w14:textId="4766B51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3 23 45 40 40 45 40</w:t>
      </w:r>
    </w:p>
    <w:p w14:paraId="17153195" w14:textId="4052332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3 24 45 45 40 40 40</w:t>
      </w:r>
    </w:p>
    <w:p w14:paraId="231BE3BE" w14:textId="64DF06E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3 25 45 40 40 40 40</w:t>
      </w:r>
    </w:p>
    <w:p w14:paraId="7FFCB5DA" w14:textId="5C200F3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3 26 40 45 45 40 35</w:t>
      </w:r>
    </w:p>
    <w:p w14:paraId="1CD9777D" w14:textId="2DC471B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3 27 40 40 35 35 35</w:t>
      </w:r>
    </w:p>
    <w:p w14:paraId="5DC9C3A9" w14:textId="3B23E74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3 28 45 45 40 40 40</w:t>
      </w:r>
    </w:p>
    <w:p w14:paraId="20640EA7" w14:textId="5DEDB6C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3 29 45 45 45 40 40</w:t>
      </w:r>
    </w:p>
    <w:p w14:paraId="3992D17E" w14:textId="5FECF20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3 30 65 50 60 60 60</w:t>
      </w:r>
    </w:p>
    <w:p w14:paraId="507BAAC9" w14:textId="3748CB6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3 31 40 35 35 40 35</w:t>
      </w:r>
    </w:p>
    <w:p w14:paraId="3353BCF5" w14:textId="2F7EF55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3 32 40 45 40 40 40</w:t>
      </w:r>
    </w:p>
    <w:p w14:paraId="2E84D7F9" w14:textId="3F42226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3 33 40 45 40 40 40</w:t>
      </w:r>
    </w:p>
    <w:p w14:paraId="395E448C" w14:textId="178CC29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3 34 35 45 40 55 40</w:t>
      </w:r>
    </w:p>
    <w:p w14:paraId="70788792" w14:textId="42970AE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3 35 55 50 40 55 40</w:t>
      </w:r>
    </w:p>
    <w:p w14:paraId="5AF5EEA3" w14:textId="3F4E9DC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3 36 45 50 40 40 40</w:t>
      </w:r>
    </w:p>
    <w:p w14:paraId="27D0D422" w14:textId="1CF98EA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3 37 35 55 35 35 35</w:t>
      </w:r>
    </w:p>
    <w:p w14:paraId="1166EBEE" w14:textId="7034F06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3 38 45 50 45 50 45</w:t>
      </w:r>
    </w:p>
    <w:p w14:paraId="3475B931" w14:textId="5B93A2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3 39 35 40 40 45 40</w:t>
      </w:r>
    </w:p>
    <w:p w14:paraId="234E5B54" w14:textId="5EF9186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3 40 40 40 35 40 35</w:t>
      </w:r>
    </w:p>
    <w:p w14:paraId="101266C8" w14:textId="26E708E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3 41 80 60 75 75 75</w:t>
      </w:r>
    </w:p>
    <w:p w14:paraId="2CFDC227" w14:textId="3B29190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3 42 35 45 40 40 35</w:t>
      </w:r>
    </w:p>
    <w:p w14:paraId="1E0E0E30" w14:textId="7050986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3 43 40 45 40 50 30</w:t>
      </w:r>
    </w:p>
    <w:p w14:paraId="1C430DDF" w14:textId="5A09F7E3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</w:t>
      </w:r>
      <w:r w:rsidR="00CE2D44">
        <w:rPr>
          <w:rFonts w:ascii="Courier New" w:hAnsi="Courier New" w:cs="Courier New"/>
          <w:sz w:val="24"/>
          <w:szCs w:val="24"/>
        </w:rPr>
        <w:t>1 31 1 2</w:t>
      </w:r>
      <w:r w:rsidRPr="009B7BB4">
        <w:rPr>
          <w:rFonts w:ascii="Courier New" w:hAnsi="Courier New" w:cs="Courier New"/>
          <w:sz w:val="24"/>
          <w:szCs w:val="24"/>
        </w:rPr>
        <w:t xml:space="preserve"> 3 44 35 35 35 35 35</w:t>
      </w:r>
    </w:p>
    <w:p w14:paraId="5377F3F6" w14:textId="4ABC036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3 45 40 40 40 40 40</w:t>
      </w:r>
    </w:p>
    <w:p w14:paraId="3BD6F6F0" w14:textId="66832B0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3 46 30 40 30 40 35</w:t>
      </w:r>
    </w:p>
    <w:p w14:paraId="40CC3578" w14:textId="681071E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3 47 45 45 40 50 35</w:t>
      </w:r>
    </w:p>
    <w:p w14:paraId="752C2617" w14:textId="157D572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3 48 45 45 40 40 40</w:t>
      </w:r>
    </w:p>
    <w:p w14:paraId="39BE36F8" w14:textId="5CF8317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3 49 40 40 40 40 40</w:t>
      </w:r>
    </w:p>
    <w:p w14:paraId="514F9040" w14:textId="3821633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3 50 40 45 40 40 40</w:t>
      </w:r>
    </w:p>
    <w:p w14:paraId="745DBE04" w14:textId="27990AF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3 51 40 45 40 40 40</w:t>
      </w:r>
    </w:p>
    <w:p w14:paraId="4B4F8654" w14:textId="5C0BD4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3 52 45 45 45 45 45</w:t>
      </w:r>
    </w:p>
    <w:p w14:paraId="44E12D7D" w14:textId="7427FE9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3 53 60 55 50 65 45</w:t>
      </w:r>
    </w:p>
    <w:p w14:paraId="0D9B009C" w14:textId="5FBE0B2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3 54 45 45 40 40 40</w:t>
      </w:r>
    </w:p>
    <w:p w14:paraId="0E731F3E" w14:textId="631B739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3 55 10 45 25 35 25</w:t>
      </w:r>
    </w:p>
    <w:p w14:paraId="71823455" w14:textId="4720D19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3 56 35 40 35 35 35</w:t>
      </w:r>
    </w:p>
    <w:p w14:paraId="2B1EA488" w14:textId="2D0403F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3 57 45 40 40 40 40</w:t>
      </w:r>
    </w:p>
    <w:p w14:paraId="519AAE6D" w14:textId="5D293D7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3 58 45 45 40 40 40</w:t>
      </w:r>
    </w:p>
    <w:p w14:paraId="36226E34" w14:textId="3AE48AC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3 59 45 45 35 45 40</w:t>
      </w:r>
    </w:p>
    <w:p w14:paraId="61EA9C3A" w14:textId="5D55E4F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3 60 40 40 40 40 40</w:t>
      </w:r>
    </w:p>
    <w:p w14:paraId="00784706" w14:textId="375AF47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3 61 45 45 45 45 45</w:t>
      </w:r>
    </w:p>
    <w:p w14:paraId="21495E83" w14:textId="0BF0197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3 62 45 40 35 40 35</w:t>
      </w:r>
    </w:p>
    <w:p w14:paraId="16BB9D50" w14:textId="4798ACB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3 63 35 40 35 35 35</w:t>
      </w:r>
    </w:p>
    <w:p w14:paraId="368EBD40" w14:textId="386EEDA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3 64 40 40 35 35 35</w:t>
      </w:r>
    </w:p>
    <w:p w14:paraId="1CFEFE68" w14:textId="7B2595A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3 65 30 40 35 35 30</w:t>
      </w:r>
    </w:p>
    <w:p w14:paraId="7D7295C6" w14:textId="33B6922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3 66 40 40 35 35 30</w:t>
      </w:r>
    </w:p>
    <w:p w14:paraId="2FE8BD66" w14:textId="2E3AC23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3 67 45 45 45 55 45</w:t>
      </w:r>
    </w:p>
    <w:p w14:paraId="0EB6BE43" w14:textId="76D6D07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3 68 45 40 40 45 40</w:t>
      </w:r>
    </w:p>
    <w:p w14:paraId="13ADB967" w14:textId="0A06587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3 69 40 40 40 40 40</w:t>
      </w:r>
    </w:p>
    <w:p w14:paraId="0AAE6C94" w14:textId="3553BB0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3 70 40 40 40 40 40</w:t>
      </w:r>
    </w:p>
    <w:p w14:paraId="60881A2B" w14:textId="58EA5A3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3 71 40 40 30 45 35</w:t>
      </w:r>
    </w:p>
    <w:p w14:paraId="6060CA7F" w14:textId="0C453F6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3 72 40 40 35 35 35</w:t>
      </w:r>
    </w:p>
    <w:p w14:paraId="7C455308" w14:textId="50F672F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3 73 45 45 40 40 40</w:t>
      </w:r>
    </w:p>
    <w:p w14:paraId="0A8F6580" w14:textId="5F64D34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3 74 50 45 40 40 40</w:t>
      </w:r>
    </w:p>
    <w:p w14:paraId="3A35A243" w14:textId="5490C06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3 75 30 30 20 20 20</w:t>
      </w:r>
    </w:p>
    <w:p w14:paraId="369EB81C" w14:textId="24981FD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3 76 40 40 40 40 40</w:t>
      </w:r>
    </w:p>
    <w:p w14:paraId="0209E6DD" w14:textId="534D5D69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511</w:t>
      </w:r>
      <w:r w:rsidR="00CE2D44">
        <w:rPr>
          <w:rFonts w:ascii="Courier New" w:hAnsi="Courier New" w:cs="Courier New"/>
          <w:sz w:val="24"/>
          <w:szCs w:val="24"/>
        </w:rPr>
        <w:t xml:space="preserve"> 77 1 2</w:t>
      </w:r>
      <w:r w:rsidRPr="009B7BB4">
        <w:rPr>
          <w:rFonts w:ascii="Courier New" w:hAnsi="Courier New" w:cs="Courier New"/>
          <w:sz w:val="24"/>
          <w:szCs w:val="24"/>
        </w:rPr>
        <w:t xml:space="preserve"> 3 77 60 55 55 65 65</w:t>
      </w:r>
    </w:p>
    <w:p w14:paraId="50EA53D9" w14:textId="19A40C0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3 78 45 45 40 40 40</w:t>
      </w:r>
    </w:p>
    <w:p w14:paraId="489F8214" w14:textId="37703C2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3 79 40 40 35 35 35</w:t>
      </w:r>
    </w:p>
    <w:p w14:paraId="5720FC50" w14:textId="751FFB7D" w:rsidR="000D5A7E" w:rsidRPr="000D5A7E" w:rsidDel="00580A98" w:rsidRDefault="00CE2D44" w:rsidP="00580A98">
      <w:pPr>
        <w:spacing w:after="0"/>
        <w:rPr>
          <w:del w:id="1" w:author="Sebring, Amanda J" w:date="2017-10-04T09:14:00Z"/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511 80 1 2 3 80 40 40 35 40 35</w:t>
      </w:r>
      <w:del w:id="2" w:author="Sebring, Amanda J" w:date="2017-10-04T09:14:00Z">
        <w:r w:rsidR="000D5A7E" w:rsidRPr="000D5A7E" w:rsidDel="00580A98">
          <w:rPr>
            <w:rFonts w:ascii="Courier New" w:hAnsi="Courier New" w:cs="Courier New"/>
            <w:sz w:val="24"/>
            <w:szCs w:val="24"/>
          </w:rPr>
          <w:delText>501 00 1 0 0 00 55 40 30 60 45</w:delText>
        </w:r>
      </w:del>
    </w:p>
    <w:p w14:paraId="277C5FC2" w14:textId="6108D2F7" w:rsidR="000D5A7E" w:rsidRPr="000D5A7E" w:rsidDel="00580A98" w:rsidRDefault="000D5A7E" w:rsidP="000D5A7E">
      <w:pPr>
        <w:spacing w:after="0"/>
        <w:rPr>
          <w:del w:id="3" w:author="Sebring, Amanda J" w:date="2017-10-04T09:14:00Z"/>
          <w:rFonts w:ascii="Courier New" w:hAnsi="Courier New" w:cs="Courier New"/>
          <w:sz w:val="24"/>
          <w:szCs w:val="24"/>
        </w:rPr>
      </w:pPr>
      <w:del w:id="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501 02 1 2 1 01 55 45 40 45 45</w:delText>
        </w:r>
      </w:del>
    </w:p>
    <w:p w14:paraId="69724F05" w14:textId="5E6D71D1" w:rsidR="000D5A7E" w:rsidRPr="000D5A7E" w:rsidDel="00580A98" w:rsidRDefault="000D5A7E" w:rsidP="000D5A7E">
      <w:pPr>
        <w:spacing w:after="0"/>
        <w:rPr>
          <w:del w:id="5" w:author="Sebring, Amanda J" w:date="2017-10-04T09:14:00Z"/>
          <w:rFonts w:ascii="Courier New" w:hAnsi="Courier New" w:cs="Courier New"/>
          <w:sz w:val="24"/>
          <w:szCs w:val="24"/>
        </w:rPr>
      </w:pPr>
      <w:del w:id="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501 04 1 2 1 02 55 50 40 45 40</w:delText>
        </w:r>
      </w:del>
    </w:p>
    <w:p w14:paraId="614E5FD6" w14:textId="4B484277" w:rsidR="000D5A7E" w:rsidRPr="000D5A7E" w:rsidDel="00580A98" w:rsidRDefault="000D5A7E" w:rsidP="000D5A7E">
      <w:pPr>
        <w:spacing w:after="0"/>
        <w:rPr>
          <w:del w:id="7" w:author="Sebring, Amanda J" w:date="2017-10-04T09:14:00Z"/>
          <w:rFonts w:ascii="Courier New" w:hAnsi="Courier New" w:cs="Courier New"/>
          <w:sz w:val="24"/>
          <w:szCs w:val="24"/>
        </w:rPr>
      </w:pPr>
      <w:del w:id="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501 09 1 2 1 03 45 50 40 60 40</w:delText>
        </w:r>
      </w:del>
    </w:p>
    <w:p w14:paraId="16BF7999" w14:textId="362083A7" w:rsidR="000D5A7E" w:rsidRPr="000D5A7E" w:rsidDel="00580A98" w:rsidRDefault="000D5A7E" w:rsidP="000D5A7E">
      <w:pPr>
        <w:spacing w:after="0"/>
        <w:rPr>
          <w:del w:id="9" w:author="Sebring, Amanda J" w:date="2017-10-04T09:14:00Z"/>
          <w:rFonts w:ascii="Courier New" w:hAnsi="Courier New" w:cs="Courier New"/>
          <w:sz w:val="24"/>
          <w:szCs w:val="24"/>
        </w:rPr>
      </w:pPr>
      <w:del w:id="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501 11 1 2 1 04 55 50 40 50 40</w:delText>
        </w:r>
      </w:del>
    </w:p>
    <w:p w14:paraId="4AA8A8CA" w14:textId="50C011AC" w:rsidR="000D5A7E" w:rsidRPr="000D5A7E" w:rsidDel="00580A98" w:rsidRDefault="000D5A7E" w:rsidP="000D5A7E">
      <w:pPr>
        <w:spacing w:after="0"/>
        <w:rPr>
          <w:del w:id="11" w:author="Sebring, Amanda J" w:date="2017-10-04T09:14:00Z"/>
          <w:rFonts w:ascii="Courier New" w:hAnsi="Courier New" w:cs="Courier New"/>
          <w:sz w:val="24"/>
          <w:szCs w:val="24"/>
        </w:rPr>
      </w:pPr>
      <w:del w:id="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501 22 1 2 1 05 55 60 45 45 40</w:delText>
        </w:r>
      </w:del>
    </w:p>
    <w:p w14:paraId="43602ECA" w14:textId="146CEFA6" w:rsidR="000D5A7E" w:rsidRPr="000D5A7E" w:rsidDel="00580A98" w:rsidRDefault="000D5A7E" w:rsidP="000D5A7E">
      <w:pPr>
        <w:spacing w:after="0"/>
        <w:rPr>
          <w:del w:id="13" w:author="Sebring, Amanda J" w:date="2017-10-04T09:14:00Z"/>
          <w:rFonts w:ascii="Courier New" w:hAnsi="Courier New" w:cs="Courier New"/>
          <w:sz w:val="24"/>
          <w:szCs w:val="24"/>
        </w:rPr>
      </w:pPr>
      <w:del w:id="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501 39 1 2 1 06 60 55 50 60 50</w:delText>
        </w:r>
      </w:del>
    </w:p>
    <w:p w14:paraId="5BEFDA51" w14:textId="54418572" w:rsidR="000D5A7E" w:rsidRPr="000D5A7E" w:rsidDel="00580A98" w:rsidRDefault="000D5A7E" w:rsidP="000D5A7E">
      <w:pPr>
        <w:spacing w:after="0"/>
        <w:rPr>
          <w:del w:id="15" w:author="Sebring, Amanda J" w:date="2017-10-04T09:14:00Z"/>
          <w:rFonts w:ascii="Courier New" w:hAnsi="Courier New" w:cs="Courier New"/>
          <w:sz w:val="24"/>
          <w:szCs w:val="24"/>
        </w:rPr>
      </w:pPr>
      <w:del w:id="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501 40 1 2 1 07 55 45 40 40 40</w:delText>
        </w:r>
      </w:del>
    </w:p>
    <w:p w14:paraId="1B973496" w14:textId="29D33B1D" w:rsidR="000D5A7E" w:rsidRPr="000D5A7E" w:rsidDel="00580A98" w:rsidRDefault="000D5A7E" w:rsidP="000D5A7E">
      <w:pPr>
        <w:spacing w:after="0"/>
        <w:rPr>
          <w:del w:id="17" w:author="Sebring, Amanda J" w:date="2017-10-04T09:14:00Z"/>
          <w:rFonts w:ascii="Courier New" w:hAnsi="Courier New" w:cs="Courier New"/>
          <w:sz w:val="24"/>
          <w:szCs w:val="24"/>
        </w:rPr>
      </w:pPr>
      <w:del w:id="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501 46 1 2 1 08 40 45 35 40 30</w:delText>
        </w:r>
      </w:del>
    </w:p>
    <w:p w14:paraId="12C92C32" w14:textId="47C7E43E" w:rsidR="000D5A7E" w:rsidRPr="000D5A7E" w:rsidDel="00580A98" w:rsidRDefault="000D5A7E" w:rsidP="000D5A7E">
      <w:pPr>
        <w:spacing w:after="0"/>
        <w:rPr>
          <w:del w:id="19" w:author="Sebring, Amanda J" w:date="2017-10-04T09:14:00Z"/>
          <w:rFonts w:ascii="Courier New" w:hAnsi="Courier New" w:cs="Courier New"/>
          <w:sz w:val="24"/>
          <w:szCs w:val="24"/>
        </w:rPr>
      </w:pPr>
      <w:del w:id="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501 13 1 2 1 09 35 35 35 40 35</w:delText>
        </w:r>
      </w:del>
    </w:p>
    <w:p w14:paraId="4AB13B80" w14:textId="6C3AE56D" w:rsidR="000D5A7E" w:rsidRPr="000D5A7E" w:rsidDel="00580A98" w:rsidRDefault="000D5A7E" w:rsidP="000D5A7E">
      <w:pPr>
        <w:spacing w:after="0"/>
        <w:rPr>
          <w:del w:id="21" w:author="Sebring, Amanda J" w:date="2017-10-04T09:14:00Z"/>
          <w:rFonts w:ascii="Courier New" w:hAnsi="Courier New" w:cs="Courier New"/>
          <w:sz w:val="24"/>
          <w:szCs w:val="24"/>
        </w:rPr>
      </w:pPr>
      <w:del w:id="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501 76 1 2 1 10 35 35 35 35 35</w:delText>
        </w:r>
      </w:del>
    </w:p>
    <w:p w14:paraId="0C448654" w14:textId="1B118E3A" w:rsidR="000D5A7E" w:rsidRPr="000D5A7E" w:rsidDel="00580A98" w:rsidRDefault="000D5A7E" w:rsidP="000D5A7E">
      <w:pPr>
        <w:spacing w:after="0"/>
        <w:rPr>
          <w:del w:id="23" w:author="Sebring, Amanda J" w:date="2017-10-04T09:14:00Z"/>
          <w:rFonts w:ascii="Courier New" w:hAnsi="Courier New" w:cs="Courier New"/>
          <w:sz w:val="24"/>
          <w:szCs w:val="24"/>
        </w:rPr>
      </w:pPr>
      <w:del w:id="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501 43 1 2 1 11 40 40 35 35 30</w:delText>
        </w:r>
      </w:del>
    </w:p>
    <w:p w14:paraId="3BE1FC6A" w14:textId="483534D5" w:rsidR="000D5A7E" w:rsidRPr="000D5A7E" w:rsidDel="00580A98" w:rsidRDefault="000D5A7E" w:rsidP="000D5A7E">
      <w:pPr>
        <w:spacing w:after="0"/>
        <w:rPr>
          <w:del w:id="25" w:author="Sebring, Amanda J" w:date="2017-10-04T09:14:00Z"/>
          <w:rFonts w:ascii="Courier New" w:hAnsi="Courier New" w:cs="Courier New"/>
          <w:sz w:val="24"/>
          <w:szCs w:val="24"/>
        </w:rPr>
      </w:pPr>
      <w:del w:id="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501 54 1 2 1 12 60 60 65 60 55</w:delText>
        </w:r>
      </w:del>
    </w:p>
    <w:p w14:paraId="679D3550" w14:textId="645BFF8A" w:rsidR="000D5A7E" w:rsidRPr="000D5A7E" w:rsidDel="00580A98" w:rsidRDefault="000D5A7E" w:rsidP="000D5A7E">
      <w:pPr>
        <w:spacing w:after="0"/>
        <w:rPr>
          <w:del w:id="27" w:author="Sebring, Amanda J" w:date="2017-10-04T09:14:00Z"/>
          <w:rFonts w:ascii="Courier New" w:hAnsi="Courier New" w:cs="Courier New"/>
          <w:sz w:val="24"/>
          <w:szCs w:val="24"/>
        </w:rPr>
      </w:pPr>
      <w:del w:id="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501 01 1 2 1 13 55 50 40 35 35</w:delText>
        </w:r>
      </w:del>
    </w:p>
    <w:p w14:paraId="151330DB" w14:textId="6D355298" w:rsidR="000D5A7E" w:rsidRPr="000D5A7E" w:rsidDel="00580A98" w:rsidRDefault="000D5A7E" w:rsidP="000D5A7E">
      <w:pPr>
        <w:spacing w:after="0"/>
        <w:rPr>
          <w:del w:id="29" w:author="Sebring, Amanda J" w:date="2017-10-04T09:14:00Z"/>
          <w:rFonts w:ascii="Courier New" w:hAnsi="Courier New" w:cs="Courier New"/>
          <w:sz w:val="24"/>
          <w:szCs w:val="24"/>
        </w:rPr>
      </w:pPr>
      <w:del w:id="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501 07 1 2 1 14 40 45 35 40 30</w:delText>
        </w:r>
      </w:del>
    </w:p>
    <w:p w14:paraId="1C45FF87" w14:textId="102A9820" w:rsidR="000D5A7E" w:rsidRPr="000D5A7E" w:rsidDel="00580A98" w:rsidRDefault="000D5A7E" w:rsidP="000D5A7E">
      <w:pPr>
        <w:spacing w:after="0"/>
        <w:rPr>
          <w:del w:id="31" w:author="Sebring, Amanda J" w:date="2017-10-04T09:14:00Z"/>
          <w:rFonts w:ascii="Courier New" w:hAnsi="Courier New" w:cs="Courier New"/>
          <w:sz w:val="24"/>
          <w:szCs w:val="24"/>
        </w:rPr>
      </w:pPr>
      <w:del w:id="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501 14 1 2 1 15 35 40 35 40 35</w:delText>
        </w:r>
      </w:del>
    </w:p>
    <w:p w14:paraId="446899D6" w14:textId="17A9B2B2" w:rsidR="000D5A7E" w:rsidRPr="000D5A7E" w:rsidDel="00580A98" w:rsidRDefault="000D5A7E" w:rsidP="000D5A7E">
      <w:pPr>
        <w:spacing w:after="0"/>
        <w:rPr>
          <w:del w:id="33" w:author="Sebring, Amanda J" w:date="2017-10-04T09:14:00Z"/>
          <w:rFonts w:ascii="Courier New" w:hAnsi="Courier New" w:cs="Courier New"/>
          <w:sz w:val="24"/>
          <w:szCs w:val="24"/>
        </w:rPr>
      </w:pPr>
      <w:del w:id="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501 30 1 2 1 16 45 45 40 45 35</w:delText>
        </w:r>
      </w:del>
    </w:p>
    <w:p w14:paraId="7BE27EA1" w14:textId="7A9D4060" w:rsidR="000D5A7E" w:rsidRPr="000D5A7E" w:rsidDel="00580A98" w:rsidRDefault="000D5A7E" w:rsidP="000D5A7E">
      <w:pPr>
        <w:spacing w:after="0"/>
        <w:rPr>
          <w:del w:id="35" w:author="Sebring, Amanda J" w:date="2017-10-04T09:14:00Z"/>
          <w:rFonts w:ascii="Courier New" w:hAnsi="Courier New" w:cs="Courier New"/>
          <w:sz w:val="24"/>
          <w:szCs w:val="24"/>
        </w:rPr>
      </w:pPr>
      <w:del w:id="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501 37 1 2 1 17 45 50 35 35 35</w:delText>
        </w:r>
      </w:del>
    </w:p>
    <w:p w14:paraId="3B20E92A" w14:textId="156E2F23" w:rsidR="000D5A7E" w:rsidRPr="000D5A7E" w:rsidDel="00580A98" w:rsidRDefault="000D5A7E" w:rsidP="000D5A7E">
      <w:pPr>
        <w:spacing w:after="0"/>
        <w:rPr>
          <w:del w:id="37" w:author="Sebring, Amanda J" w:date="2017-10-04T09:14:00Z"/>
          <w:rFonts w:ascii="Courier New" w:hAnsi="Courier New" w:cs="Courier New"/>
          <w:sz w:val="24"/>
          <w:szCs w:val="24"/>
        </w:rPr>
      </w:pPr>
      <w:del w:id="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501 50 1 2 1 18 55 55 40 40 35</w:delText>
        </w:r>
      </w:del>
    </w:p>
    <w:p w14:paraId="789DC1B4" w14:textId="596D06F1" w:rsidR="000D5A7E" w:rsidRPr="000D5A7E" w:rsidDel="00580A98" w:rsidRDefault="000D5A7E" w:rsidP="000D5A7E">
      <w:pPr>
        <w:spacing w:after="0"/>
        <w:rPr>
          <w:del w:id="39" w:author="Sebring, Amanda J" w:date="2017-10-04T09:14:00Z"/>
          <w:rFonts w:ascii="Courier New" w:hAnsi="Courier New" w:cs="Courier New"/>
          <w:sz w:val="24"/>
          <w:szCs w:val="24"/>
        </w:rPr>
      </w:pPr>
      <w:del w:id="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501 52 1 2 1 19 35 40 30 30 30</w:delText>
        </w:r>
      </w:del>
    </w:p>
    <w:p w14:paraId="571D013D" w14:textId="7300EC2C" w:rsidR="000D5A7E" w:rsidRPr="000D5A7E" w:rsidDel="00580A98" w:rsidRDefault="000D5A7E" w:rsidP="000D5A7E">
      <w:pPr>
        <w:spacing w:after="0"/>
        <w:rPr>
          <w:del w:id="41" w:author="Sebring, Amanda J" w:date="2017-10-04T09:14:00Z"/>
          <w:rFonts w:ascii="Courier New" w:hAnsi="Courier New" w:cs="Courier New"/>
          <w:sz w:val="24"/>
          <w:szCs w:val="24"/>
        </w:rPr>
      </w:pPr>
      <w:del w:id="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501 65 1 2 1 20 50 55 40 45 35</w:delText>
        </w:r>
      </w:del>
    </w:p>
    <w:p w14:paraId="0EC55BE7" w14:textId="66673663" w:rsidR="000D5A7E" w:rsidRPr="000D5A7E" w:rsidDel="00580A98" w:rsidRDefault="000D5A7E" w:rsidP="000D5A7E">
      <w:pPr>
        <w:spacing w:after="0"/>
        <w:rPr>
          <w:del w:id="43" w:author="Sebring, Amanda J" w:date="2017-10-04T09:14:00Z"/>
          <w:rFonts w:ascii="Courier New" w:hAnsi="Courier New" w:cs="Courier New"/>
          <w:sz w:val="24"/>
          <w:szCs w:val="24"/>
        </w:rPr>
      </w:pPr>
      <w:del w:id="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501 70 1 2 1 21 55 55 40 35 35</w:delText>
        </w:r>
      </w:del>
    </w:p>
    <w:p w14:paraId="44635F1F" w14:textId="79658C98" w:rsidR="000D5A7E" w:rsidRPr="000D5A7E" w:rsidDel="00580A98" w:rsidRDefault="000D5A7E" w:rsidP="000D5A7E">
      <w:pPr>
        <w:spacing w:after="0"/>
        <w:rPr>
          <w:del w:id="45" w:author="Sebring, Amanda J" w:date="2017-10-04T09:14:00Z"/>
          <w:rFonts w:ascii="Courier New" w:hAnsi="Courier New" w:cs="Courier New"/>
          <w:sz w:val="24"/>
          <w:szCs w:val="24"/>
        </w:rPr>
      </w:pPr>
      <w:del w:id="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501 38 1 2 1 22 60 55 40 45 40</w:delText>
        </w:r>
      </w:del>
    </w:p>
    <w:p w14:paraId="3344F690" w14:textId="003F4021" w:rsidR="000D5A7E" w:rsidRPr="000D5A7E" w:rsidDel="00580A98" w:rsidRDefault="000D5A7E" w:rsidP="000D5A7E">
      <w:pPr>
        <w:spacing w:after="0"/>
        <w:rPr>
          <w:del w:id="47" w:author="Sebring, Amanda J" w:date="2017-10-04T09:14:00Z"/>
          <w:rFonts w:ascii="Courier New" w:hAnsi="Courier New" w:cs="Courier New"/>
          <w:sz w:val="24"/>
          <w:szCs w:val="24"/>
        </w:rPr>
      </w:pPr>
      <w:del w:id="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501 42 1 2 1 23 65 55 40 45 35</w:delText>
        </w:r>
      </w:del>
    </w:p>
    <w:p w14:paraId="77B3C508" w14:textId="35365DA7" w:rsidR="000D5A7E" w:rsidRPr="000D5A7E" w:rsidDel="00580A98" w:rsidRDefault="000D5A7E" w:rsidP="000D5A7E">
      <w:pPr>
        <w:spacing w:after="0"/>
        <w:rPr>
          <w:del w:id="49" w:author="Sebring, Amanda J" w:date="2017-10-04T09:14:00Z"/>
          <w:rFonts w:ascii="Courier New" w:hAnsi="Courier New" w:cs="Courier New"/>
          <w:sz w:val="24"/>
          <w:szCs w:val="24"/>
        </w:rPr>
      </w:pPr>
      <w:del w:id="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501 03 1 2 1 24 65 55 40 55 40</w:delText>
        </w:r>
      </w:del>
    </w:p>
    <w:p w14:paraId="469AB220" w14:textId="61ED774E" w:rsidR="000D5A7E" w:rsidRPr="000D5A7E" w:rsidDel="00580A98" w:rsidRDefault="000D5A7E" w:rsidP="000D5A7E">
      <w:pPr>
        <w:spacing w:after="0"/>
        <w:rPr>
          <w:del w:id="51" w:author="Sebring, Amanda J" w:date="2017-10-04T09:14:00Z"/>
          <w:rFonts w:ascii="Courier New" w:hAnsi="Courier New" w:cs="Courier New"/>
          <w:sz w:val="24"/>
          <w:szCs w:val="24"/>
        </w:rPr>
      </w:pPr>
      <w:del w:id="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501 05 1 2 1 25 65 60 45 50 40</w:delText>
        </w:r>
      </w:del>
    </w:p>
    <w:p w14:paraId="37B056F5" w14:textId="17569A8A" w:rsidR="000D5A7E" w:rsidRPr="000D5A7E" w:rsidDel="00580A98" w:rsidRDefault="000D5A7E" w:rsidP="000D5A7E">
      <w:pPr>
        <w:spacing w:after="0"/>
        <w:rPr>
          <w:del w:id="53" w:author="Sebring, Amanda J" w:date="2017-10-04T09:14:00Z"/>
          <w:rFonts w:ascii="Courier New" w:hAnsi="Courier New" w:cs="Courier New"/>
          <w:sz w:val="24"/>
          <w:szCs w:val="24"/>
        </w:rPr>
      </w:pPr>
      <w:del w:id="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501 06 1 2 1 26 50 45 35 40 35</w:delText>
        </w:r>
      </w:del>
    </w:p>
    <w:p w14:paraId="0304CCF9" w14:textId="14DC8804" w:rsidR="000D5A7E" w:rsidRPr="000D5A7E" w:rsidDel="00580A98" w:rsidRDefault="000D5A7E" w:rsidP="000D5A7E">
      <w:pPr>
        <w:spacing w:after="0"/>
        <w:rPr>
          <w:del w:id="55" w:author="Sebring, Amanda J" w:date="2017-10-04T09:14:00Z"/>
          <w:rFonts w:ascii="Courier New" w:hAnsi="Courier New" w:cs="Courier New"/>
          <w:sz w:val="24"/>
          <w:szCs w:val="24"/>
        </w:rPr>
      </w:pPr>
      <w:del w:id="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501 08 1 2 1 27 45 45 35 40 30</w:delText>
        </w:r>
      </w:del>
    </w:p>
    <w:p w14:paraId="6A38295F" w14:textId="1545B8D2" w:rsidR="000D5A7E" w:rsidRPr="000D5A7E" w:rsidDel="00580A98" w:rsidRDefault="000D5A7E" w:rsidP="000D5A7E">
      <w:pPr>
        <w:spacing w:after="0"/>
        <w:rPr>
          <w:del w:id="57" w:author="Sebring, Amanda J" w:date="2017-10-04T09:14:00Z"/>
          <w:rFonts w:ascii="Courier New" w:hAnsi="Courier New" w:cs="Courier New"/>
          <w:sz w:val="24"/>
          <w:szCs w:val="24"/>
        </w:rPr>
      </w:pPr>
      <w:del w:id="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501 10 1 2 1 28 </w:delText>
        </w:r>
      </w:del>
    </w:p>
    <w:p w14:paraId="07981535" w14:textId="7F1BB1A1" w:rsidR="000D5A7E" w:rsidRPr="000D5A7E" w:rsidDel="00580A98" w:rsidRDefault="000D5A7E" w:rsidP="000D5A7E">
      <w:pPr>
        <w:spacing w:after="0"/>
        <w:rPr>
          <w:del w:id="59" w:author="Sebring, Amanda J" w:date="2017-10-04T09:14:00Z"/>
          <w:rFonts w:ascii="Courier New" w:hAnsi="Courier New" w:cs="Courier New"/>
          <w:sz w:val="24"/>
          <w:szCs w:val="24"/>
        </w:rPr>
      </w:pPr>
      <w:del w:id="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501 12 1 2 1 29 50 50 40 40 35</w:delText>
        </w:r>
      </w:del>
    </w:p>
    <w:p w14:paraId="707247C0" w14:textId="45005161" w:rsidR="000D5A7E" w:rsidRPr="000D5A7E" w:rsidDel="00580A98" w:rsidRDefault="000D5A7E" w:rsidP="000D5A7E">
      <w:pPr>
        <w:spacing w:after="0"/>
        <w:rPr>
          <w:del w:id="61" w:author="Sebring, Amanda J" w:date="2017-10-04T09:14:00Z"/>
          <w:rFonts w:ascii="Courier New" w:hAnsi="Courier New" w:cs="Courier New"/>
          <w:sz w:val="24"/>
          <w:szCs w:val="24"/>
        </w:rPr>
      </w:pPr>
      <w:del w:id="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501 15 1 2 1 30 55 50 40 45 35</w:delText>
        </w:r>
      </w:del>
    </w:p>
    <w:p w14:paraId="6B37851D" w14:textId="5CE6BF41" w:rsidR="000D5A7E" w:rsidRPr="000D5A7E" w:rsidDel="00580A98" w:rsidRDefault="000D5A7E" w:rsidP="000D5A7E">
      <w:pPr>
        <w:spacing w:after="0"/>
        <w:rPr>
          <w:del w:id="63" w:author="Sebring, Amanda J" w:date="2017-10-04T09:14:00Z"/>
          <w:rFonts w:ascii="Courier New" w:hAnsi="Courier New" w:cs="Courier New"/>
          <w:sz w:val="24"/>
          <w:szCs w:val="24"/>
        </w:rPr>
      </w:pPr>
      <w:del w:id="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501 16 1 2 1 31 65 60 35 45 35</w:delText>
        </w:r>
      </w:del>
    </w:p>
    <w:p w14:paraId="4BFA86D2" w14:textId="1D52FEA1" w:rsidR="000D5A7E" w:rsidRPr="000D5A7E" w:rsidDel="00580A98" w:rsidRDefault="000D5A7E" w:rsidP="000D5A7E">
      <w:pPr>
        <w:spacing w:after="0"/>
        <w:rPr>
          <w:del w:id="65" w:author="Sebring, Amanda J" w:date="2017-10-04T09:14:00Z"/>
          <w:rFonts w:ascii="Courier New" w:hAnsi="Courier New" w:cs="Courier New"/>
          <w:sz w:val="24"/>
          <w:szCs w:val="24"/>
        </w:rPr>
      </w:pPr>
      <w:del w:id="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501 17 1 2 1 32 60 55 35 60 40</w:delText>
        </w:r>
      </w:del>
    </w:p>
    <w:p w14:paraId="651305AC" w14:textId="3F1AAD4E" w:rsidR="000D5A7E" w:rsidRPr="000D5A7E" w:rsidDel="00580A98" w:rsidRDefault="000D5A7E" w:rsidP="000D5A7E">
      <w:pPr>
        <w:spacing w:after="0"/>
        <w:rPr>
          <w:del w:id="67" w:author="Sebring, Amanda J" w:date="2017-10-04T09:14:00Z"/>
          <w:rFonts w:ascii="Courier New" w:hAnsi="Courier New" w:cs="Courier New"/>
          <w:sz w:val="24"/>
          <w:szCs w:val="24"/>
        </w:rPr>
      </w:pPr>
      <w:del w:id="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501 18 1 2 1 33 40 45 35 35 35</w:delText>
        </w:r>
      </w:del>
    </w:p>
    <w:p w14:paraId="25CD7A18" w14:textId="6719330B" w:rsidR="000D5A7E" w:rsidRPr="000D5A7E" w:rsidDel="00580A98" w:rsidRDefault="000D5A7E" w:rsidP="000D5A7E">
      <w:pPr>
        <w:spacing w:after="0"/>
        <w:rPr>
          <w:del w:id="69" w:author="Sebring, Amanda J" w:date="2017-10-04T09:14:00Z"/>
          <w:rFonts w:ascii="Courier New" w:hAnsi="Courier New" w:cs="Courier New"/>
          <w:sz w:val="24"/>
          <w:szCs w:val="24"/>
        </w:rPr>
      </w:pPr>
      <w:del w:id="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501 19 1 2 1 34 40 45 35 35 35</w:delText>
        </w:r>
      </w:del>
    </w:p>
    <w:p w14:paraId="56D19FB1" w14:textId="51AB8E02" w:rsidR="000D5A7E" w:rsidRPr="000D5A7E" w:rsidDel="00580A98" w:rsidRDefault="000D5A7E" w:rsidP="000D5A7E">
      <w:pPr>
        <w:spacing w:after="0"/>
        <w:rPr>
          <w:del w:id="71" w:author="Sebring, Amanda J" w:date="2017-10-04T09:14:00Z"/>
          <w:rFonts w:ascii="Courier New" w:hAnsi="Courier New" w:cs="Courier New"/>
          <w:sz w:val="24"/>
          <w:szCs w:val="24"/>
        </w:rPr>
      </w:pPr>
      <w:del w:id="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501 20 1 2 1 35 55 60 40 40 40</w:delText>
        </w:r>
      </w:del>
    </w:p>
    <w:p w14:paraId="42E83340" w14:textId="1F8850A6" w:rsidR="000D5A7E" w:rsidRPr="000D5A7E" w:rsidDel="00580A98" w:rsidRDefault="000D5A7E" w:rsidP="000D5A7E">
      <w:pPr>
        <w:spacing w:after="0"/>
        <w:rPr>
          <w:del w:id="73" w:author="Sebring, Amanda J" w:date="2017-10-04T09:14:00Z"/>
          <w:rFonts w:ascii="Courier New" w:hAnsi="Courier New" w:cs="Courier New"/>
          <w:sz w:val="24"/>
          <w:szCs w:val="24"/>
        </w:rPr>
      </w:pPr>
      <w:del w:id="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501 21 1 2 1 36 50 50 40 45 35</w:delText>
        </w:r>
      </w:del>
    </w:p>
    <w:p w14:paraId="6102F1F1" w14:textId="20C860AF" w:rsidR="000D5A7E" w:rsidRPr="000D5A7E" w:rsidDel="00580A98" w:rsidRDefault="000D5A7E" w:rsidP="000D5A7E">
      <w:pPr>
        <w:spacing w:after="0"/>
        <w:rPr>
          <w:del w:id="75" w:author="Sebring, Amanda J" w:date="2017-10-04T09:14:00Z"/>
          <w:rFonts w:ascii="Courier New" w:hAnsi="Courier New" w:cs="Courier New"/>
          <w:sz w:val="24"/>
          <w:szCs w:val="24"/>
        </w:rPr>
      </w:pPr>
      <w:del w:id="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501 23 1 2 1 37 55 60 40 45 40</w:delText>
        </w:r>
      </w:del>
    </w:p>
    <w:p w14:paraId="4908A6A2" w14:textId="0E2C3F86" w:rsidR="000D5A7E" w:rsidRPr="000D5A7E" w:rsidDel="00580A98" w:rsidRDefault="000D5A7E" w:rsidP="000D5A7E">
      <w:pPr>
        <w:spacing w:after="0"/>
        <w:rPr>
          <w:del w:id="77" w:author="Sebring, Amanda J" w:date="2017-10-04T09:14:00Z"/>
          <w:rFonts w:ascii="Courier New" w:hAnsi="Courier New" w:cs="Courier New"/>
          <w:sz w:val="24"/>
          <w:szCs w:val="24"/>
        </w:rPr>
      </w:pPr>
      <w:del w:id="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501 24 1 2 1 38 65 65 55 55 45</w:delText>
        </w:r>
      </w:del>
    </w:p>
    <w:p w14:paraId="6BED66E5" w14:textId="20EBC3B2" w:rsidR="000D5A7E" w:rsidRPr="000D5A7E" w:rsidDel="00580A98" w:rsidRDefault="000D5A7E" w:rsidP="000D5A7E">
      <w:pPr>
        <w:spacing w:after="0"/>
        <w:rPr>
          <w:del w:id="79" w:author="Sebring, Amanda J" w:date="2017-10-04T09:14:00Z"/>
          <w:rFonts w:ascii="Courier New" w:hAnsi="Courier New" w:cs="Courier New"/>
          <w:sz w:val="24"/>
          <w:szCs w:val="24"/>
        </w:rPr>
      </w:pPr>
      <w:del w:id="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501 25 1 2 1 39 55 60 45 45 40</w:delText>
        </w:r>
      </w:del>
    </w:p>
    <w:p w14:paraId="0D915B6D" w14:textId="3828B56E" w:rsidR="000D5A7E" w:rsidRPr="000D5A7E" w:rsidDel="00580A98" w:rsidRDefault="000D5A7E" w:rsidP="000D5A7E">
      <w:pPr>
        <w:spacing w:after="0"/>
        <w:rPr>
          <w:del w:id="81" w:author="Sebring, Amanda J" w:date="2017-10-04T09:14:00Z"/>
          <w:rFonts w:ascii="Courier New" w:hAnsi="Courier New" w:cs="Courier New"/>
          <w:sz w:val="24"/>
          <w:szCs w:val="24"/>
        </w:rPr>
      </w:pPr>
      <w:del w:id="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501 26 1 2 1 40 55 60 45 40 35</w:delText>
        </w:r>
      </w:del>
    </w:p>
    <w:p w14:paraId="1C6D1E5F" w14:textId="7CF20BB5" w:rsidR="000D5A7E" w:rsidRPr="000D5A7E" w:rsidDel="00580A98" w:rsidRDefault="000D5A7E" w:rsidP="000D5A7E">
      <w:pPr>
        <w:spacing w:after="0"/>
        <w:rPr>
          <w:del w:id="83" w:author="Sebring, Amanda J" w:date="2017-10-04T09:14:00Z"/>
          <w:rFonts w:ascii="Courier New" w:hAnsi="Courier New" w:cs="Courier New"/>
          <w:sz w:val="24"/>
          <w:szCs w:val="24"/>
        </w:rPr>
      </w:pPr>
      <w:del w:id="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501 27 1 2 1 41 65 65 60 60 55</w:delText>
        </w:r>
      </w:del>
    </w:p>
    <w:p w14:paraId="2132D7B7" w14:textId="6BD3ADFE" w:rsidR="000D5A7E" w:rsidRPr="000D5A7E" w:rsidDel="00580A98" w:rsidRDefault="000D5A7E" w:rsidP="000D5A7E">
      <w:pPr>
        <w:spacing w:after="0"/>
        <w:rPr>
          <w:del w:id="85" w:author="Sebring, Amanda J" w:date="2017-10-04T09:14:00Z"/>
          <w:rFonts w:ascii="Courier New" w:hAnsi="Courier New" w:cs="Courier New"/>
          <w:sz w:val="24"/>
          <w:szCs w:val="24"/>
        </w:rPr>
      </w:pPr>
      <w:del w:id="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501 28 1 2 1 42 40 45 35 40 35</w:delText>
        </w:r>
      </w:del>
    </w:p>
    <w:p w14:paraId="368A399C" w14:textId="7FB151F4" w:rsidR="000D5A7E" w:rsidRPr="000D5A7E" w:rsidDel="00580A98" w:rsidRDefault="000D5A7E" w:rsidP="000D5A7E">
      <w:pPr>
        <w:spacing w:after="0"/>
        <w:rPr>
          <w:del w:id="87" w:author="Sebring, Amanda J" w:date="2017-10-04T09:14:00Z"/>
          <w:rFonts w:ascii="Courier New" w:hAnsi="Courier New" w:cs="Courier New"/>
          <w:sz w:val="24"/>
          <w:szCs w:val="24"/>
        </w:rPr>
      </w:pPr>
      <w:del w:id="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501 29 1 2 1 43 55 50 40 35 35</w:delText>
        </w:r>
      </w:del>
    </w:p>
    <w:p w14:paraId="6FD0DD00" w14:textId="706EE667" w:rsidR="000D5A7E" w:rsidRPr="000D5A7E" w:rsidDel="00580A98" w:rsidRDefault="000D5A7E" w:rsidP="000D5A7E">
      <w:pPr>
        <w:spacing w:after="0"/>
        <w:rPr>
          <w:del w:id="89" w:author="Sebring, Amanda J" w:date="2017-10-04T09:14:00Z"/>
          <w:rFonts w:ascii="Courier New" w:hAnsi="Courier New" w:cs="Courier New"/>
          <w:sz w:val="24"/>
          <w:szCs w:val="24"/>
        </w:rPr>
      </w:pPr>
      <w:del w:id="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501 31 1 2 1 44 60 60 45 45 40</w:delText>
        </w:r>
      </w:del>
    </w:p>
    <w:p w14:paraId="3ABB4635" w14:textId="6E8E6606" w:rsidR="000D5A7E" w:rsidRPr="000D5A7E" w:rsidDel="00580A98" w:rsidRDefault="000D5A7E" w:rsidP="000D5A7E">
      <w:pPr>
        <w:spacing w:after="0"/>
        <w:rPr>
          <w:del w:id="91" w:author="Sebring, Amanda J" w:date="2017-10-04T09:14:00Z"/>
          <w:rFonts w:ascii="Courier New" w:hAnsi="Courier New" w:cs="Courier New"/>
          <w:sz w:val="24"/>
          <w:szCs w:val="24"/>
        </w:rPr>
      </w:pPr>
      <w:del w:id="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501 32 1 2 1 45 55 55 45 45 40</w:delText>
        </w:r>
      </w:del>
    </w:p>
    <w:p w14:paraId="3D8126D0" w14:textId="0870C50A" w:rsidR="000D5A7E" w:rsidRPr="000D5A7E" w:rsidDel="00580A98" w:rsidRDefault="000D5A7E" w:rsidP="000D5A7E">
      <w:pPr>
        <w:spacing w:after="0"/>
        <w:rPr>
          <w:del w:id="93" w:author="Sebring, Amanda J" w:date="2017-10-04T09:14:00Z"/>
          <w:rFonts w:ascii="Courier New" w:hAnsi="Courier New" w:cs="Courier New"/>
          <w:sz w:val="24"/>
          <w:szCs w:val="24"/>
        </w:rPr>
      </w:pPr>
      <w:del w:id="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501 33 1 2 1 46 60 60 45 45 40</w:delText>
        </w:r>
      </w:del>
    </w:p>
    <w:p w14:paraId="1EBABEF3" w14:textId="67F255E7" w:rsidR="000D5A7E" w:rsidRPr="000D5A7E" w:rsidDel="00580A98" w:rsidRDefault="000D5A7E" w:rsidP="000D5A7E">
      <w:pPr>
        <w:spacing w:after="0"/>
        <w:rPr>
          <w:del w:id="95" w:author="Sebring, Amanda J" w:date="2017-10-04T09:14:00Z"/>
          <w:rFonts w:ascii="Courier New" w:hAnsi="Courier New" w:cs="Courier New"/>
          <w:sz w:val="24"/>
          <w:szCs w:val="24"/>
        </w:rPr>
      </w:pPr>
      <w:del w:id="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501 34 1 2 1 47 50 55 40 55 40</w:delText>
        </w:r>
      </w:del>
    </w:p>
    <w:p w14:paraId="7D3C2B64" w14:textId="7A42A32F" w:rsidR="000D5A7E" w:rsidRPr="000D5A7E" w:rsidDel="00580A98" w:rsidRDefault="000D5A7E" w:rsidP="000D5A7E">
      <w:pPr>
        <w:spacing w:after="0"/>
        <w:rPr>
          <w:del w:id="97" w:author="Sebring, Amanda J" w:date="2017-10-04T09:14:00Z"/>
          <w:rFonts w:ascii="Courier New" w:hAnsi="Courier New" w:cs="Courier New"/>
          <w:sz w:val="24"/>
          <w:szCs w:val="24"/>
        </w:rPr>
      </w:pPr>
      <w:del w:id="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501 35 1 2 1 48 65 60 50 50 40</w:delText>
        </w:r>
      </w:del>
    </w:p>
    <w:p w14:paraId="0859A799" w14:textId="3A22FEAC" w:rsidR="000D5A7E" w:rsidRPr="000D5A7E" w:rsidDel="00580A98" w:rsidRDefault="000D5A7E" w:rsidP="000D5A7E">
      <w:pPr>
        <w:spacing w:after="0"/>
        <w:rPr>
          <w:del w:id="99" w:author="Sebring, Amanda J" w:date="2017-10-04T09:14:00Z"/>
          <w:rFonts w:ascii="Courier New" w:hAnsi="Courier New" w:cs="Courier New"/>
          <w:sz w:val="24"/>
          <w:szCs w:val="24"/>
        </w:rPr>
      </w:pPr>
      <w:del w:id="1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501 36 1 2 1 49 60 60 45 45 35</w:delText>
        </w:r>
      </w:del>
    </w:p>
    <w:p w14:paraId="727F4D41" w14:textId="327BDD55" w:rsidR="000D5A7E" w:rsidRPr="000D5A7E" w:rsidDel="00580A98" w:rsidRDefault="000D5A7E" w:rsidP="000D5A7E">
      <w:pPr>
        <w:spacing w:after="0"/>
        <w:rPr>
          <w:del w:id="101" w:author="Sebring, Amanda J" w:date="2017-10-04T09:14:00Z"/>
          <w:rFonts w:ascii="Courier New" w:hAnsi="Courier New" w:cs="Courier New"/>
          <w:sz w:val="24"/>
          <w:szCs w:val="24"/>
        </w:rPr>
      </w:pPr>
      <w:del w:id="1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501 41 1 2 1 50 45 55 40 35 35</w:delText>
        </w:r>
      </w:del>
    </w:p>
    <w:p w14:paraId="18C3AB0E" w14:textId="35FF4017" w:rsidR="000D5A7E" w:rsidRPr="000D5A7E" w:rsidDel="00580A98" w:rsidRDefault="000D5A7E" w:rsidP="000D5A7E">
      <w:pPr>
        <w:spacing w:after="0"/>
        <w:rPr>
          <w:del w:id="103" w:author="Sebring, Amanda J" w:date="2017-10-04T09:14:00Z"/>
          <w:rFonts w:ascii="Courier New" w:hAnsi="Courier New" w:cs="Courier New"/>
          <w:sz w:val="24"/>
          <w:szCs w:val="24"/>
        </w:rPr>
      </w:pPr>
      <w:del w:id="1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501 44 1 2 1 51 40 40 35 35 30</w:delText>
        </w:r>
      </w:del>
    </w:p>
    <w:p w14:paraId="2585F60E" w14:textId="7C7423CE" w:rsidR="000D5A7E" w:rsidRPr="000D5A7E" w:rsidDel="00580A98" w:rsidRDefault="000D5A7E" w:rsidP="000D5A7E">
      <w:pPr>
        <w:spacing w:after="0"/>
        <w:rPr>
          <w:del w:id="105" w:author="Sebring, Amanda J" w:date="2017-10-04T09:14:00Z"/>
          <w:rFonts w:ascii="Courier New" w:hAnsi="Courier New" w:cs="Courier New"/>
          <w:sz w:val="24"/>
          <w:szCs w:val="24"/>
        </w:rPr>
      </w:pPr>
      <w:del w:id="1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501 45 1 2 1 52 45 55 40 45 35</w:delText>
        </w:r>
      </w:del>
    </w:p>
    <w:p w14:paraId="1F3D32E2" w14:textId="0D58A3D1" w:rsidR="000D5A7E" w:rsidRPr="000D5A7E" w:rsidDel="00580A98" w:rsidRDefault="000D5A7E" w:rsidP="000D5A7E">
      <w:pPr>
        <w:spacing w:after="0"/>
        <w:rPr>
          <w:del w:id="107" w:author="Sebring, Amanda J" w:date="2017-10-04T09:14:00Z"/>
          <w:rFonts w:ascii="Courier New" w:hAnsi="Courier New" w:cs="Courier New"/>
          <w:sz w:val="24"/>
          <w:szCs w:val="24"/>
        </w:rPr>
      </w:pPr>
      <w:del w:id="1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501 47 1 2 1 53 45</w:delText>
        </w:r>
      </w:del>
    </w:p>
    <w:p w14:paraId="09D5B9A2" w14:textId="0B98E3A7" w:rsidR="000D5A7E" w:rsidRPr="000D5A7E" w:rsidDel="00580A98" w:rsidRDefault="000D5A7E" w:rsidP="000D5A7E">
      <w:pPr>
        <w:spacing w:after="0"/>
        <w:rPr>
          <w:del w:id="109" w:author="Sebring, Amanda J" w:date="2017-10-04T09:14:00Z"/>
          <w:rFonts w:ascii="Courier New" w:hAnsi="Courier New" w:cs="Courier New"/>
          <w:sz w:val="24"/>
          <w:szCs w:val="24"/>
        </w:rPr>
      </w:pPr>
      <w:del w:id="1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501 48 1 2 1 54 60 55 40 50 35</w:delText>
        </w:r>
      </w:del>
    </w:p>
    <w:p w14:paraId="673F31CC" w14:textId="69DBC069" w:rsidR="000D5A7E" w:rsidRPr="000D5A7E" w:rsidDel="00580A98" w:rsidRDefault="000D5A7E" w:rsidP="000D5A7E">
      <w:pPr>
        <w:spacing w:after="0"/>
        <w:rPr>
          <w:del w:id="111" w:author="Sebring, Amanda J" w:date="2017-10-04T09:14:00Z"/>
          <w:rFonts w:ascii="Courier New" w:hAnsi="Courier New" w:cs="Courier New"/>
          <w:sz w:val="24"/>
          <w:szCs w:val="24"/>
        </w:rPr>
      </w:pPr>
      <w:del w:id="1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501 49 1 2 1 55 45 50 35 40 35</w:delText>
        </w:r>
      </w:del>
    </w:p>
    <w:p w14:paraId="7E6656EB" w14:textId="52579888" w:rsidR="000D5A7E" w:rsidRPr="000D5A7E" w:rsidDel="00580A98" w:rsidRDefault="000D5A7E" w:rsidP="000D5A7E">
      <w:pPr>
        <w:spacing w:after="0"/>
        <w:rPr>
          <w:del w:id="113" w:author="Sebring, Amanda J" w:date="2017-10-04T09:14:00Z"/>
          <w:rFonts w:ascii="Courier New" w:hAnsi="Courier New" w:cs="Courier New"/>
          <w:sz w:val="24"/>
          <w:szCs w:val="24"/>
        </w:rPr>
      </w:pPr>
      <w:del w:id="1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501 51 1 2 1 56 50 55 40 45 35</w:delText>
        </w:r>
      </w:del>
    </w:p>
    <w:p w14:paraId="37216038" w14:textId="1D763A3E" w:rsidR="000D5A7E" w:rsidRPr="000D5A7E" w:rsidDel="00580A98" w:rsidRDefault="000D5A7E" w:rsidP="000D5A7E">
      <w:pPr>
        <w:spacing w:after="0"/>
        <w:rPr>
          <w:del w:id="115" w:author="Sebring, Amanda J" w:date="2017-10-04T09:14:00Z"/>
          <w:rFonts w:ascii="Courier New" w:hAnsi="Courier New" w:cs="Courier New"/>
          <w:sz w:val="24"/>
          <w:szCs w:val="24"/>
        </w:rPr>
      </w:pPr>
      <w:del w:id="1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501 53 1 2 1 57 60 60 50 55 40</w:delText>
        </w:r>
      </w:del>
    </w:p>
    <w:p w14:paraId="16751F16" w14:textId="6B4049AC" w:rsidR="000D5A7E" w:rsidRPr="000D5A7E" w:rsidDel="00580A98" w:rsidRDefault="000D5A7E" w:rsidP="000D5A7E">
      <w:pPr>
        <w:spacing w:after="0"/>
        <w:rPr>
          <w:del w:id="117" w:author="Sebring, Amanda J" w:date="2017-10-04T09:14:00Z"/>
          <w:rFonts w:ascii="Courier New" w:hAnsi="Courier New" w:cs="Courier New"/>
          <w:sz w:val="24"/>
          <w:szCs w:val="24"/>
        </w:rPr>
      </w:pPr>
      <w:del w:id="1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501 55 1 2 1 58 55 55 45 50 40</w:delText>
        </w:r>
      </w:del>
    </w:p>
    <w:p w14:paraId="26364132" w14:textId="58FA338C" w:rsidR="000D5A7E" w:rsidRPr="000D5A7E" w:rsidDel="00580A98" w:rsidRDefault="000D5A7E" w:rsidP="000D5A7E">
      <w:pPr>
        <w:spacing w:after="0"/>
        <w:rPr>
          <w:del w:id="119" w:author="Sebring, Amanda J" w:date="2017-10-04T09:14:00Z"/>
          <w:rFonts w:ascii="Courier New" w:hAnsi="Courier New" w:cs="Courier New"/>
          <w:sz w:val="24"/>
          <w:szCs w:val="24"/>
        </w:rPr>
      </w:pPr>
      <w:del w:id="1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501 56 1 2 1 59 40 40 35 40 35</w:delText>
        </w:r>
      </w:del>
    </w:p>
    <w:p w14:paraId="0A6FE978" w14:textId="1E6FC347" w:rsidR="000D5A7E" w:rsidRPr="000D5A7E" w:rsidDel="00580A98" w:rsidRDefault="000D5A7E" w:rsidP="000D5A7E">
      <w:pPr>
        <w:spacing w:after="0"/>
        <w:rPr>
          <w:del w:id="121" w:author="Sebring, Amanda J" w:date="2017-10-04T09:14:00Z"/>
          <w:rFonts w:ascii="Courier New" w:hAnsi="Courier New" w:cs="Courier New"/>
          <w:sz w:val="24"/>
          <w:szCs w:val="24"/>
        </w:rPr>
      </w:pPr>
      <w:del w:id="1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501 57 1 2 1 60 55</w:delText>
        </w:r>
      </w:del>
    </w:p>
    <w:p w14:paraId="025C4CF5" w14:textId="2C4708B3" w:rsidR="000D5A7E" w:rsidRPr="000D5A7E" w:rsidDel="00580A98" w:rsidRDefault="000D5A7E" w:rsidP="000D5A7E">
      <w:pPr>
        <w:spacing w:after="0"/>
        <w:rPr>
          <w:del w:id="123" w:author="Sebring, Amanda J" w:date="2017-10-04T09:14:00Z"/>
          <w:rFonts w:ascii="Courier New" w:hAnsi="Courier New" w:cs="Courier New"/>
          <w:sz w:val="24"/>
          <w:szCs w:val="24"/>
        </w:rPr>
      </w:pPr>
      <w:del w:id="1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501 58 1 2 1 61 40 50 40 35 35</w:delText>
        </w:r>
      </w:del>
    </w:p>
    <w:p w14:paraId="2A00F480" w14:textId="057FC059" w:rsidR="000D5A7E" w:rsidRPr="000D5A7E" w:rsidDel="00580A98" w:rsidRDefault="000D5A7E" w:rsidP="000D5A7E">
      <w:pPr>
        <w:spacing w:after="0"/>
        <w:rPr>
          <w:del w:id="125" w:author="Sebring, Amanda J" w:date="2017-10-04T09:14:00Z"/>
          <w:rFonts w:ascii="Courier New" w:hAnsi="Courier New" w:cs="Courier New"/>
          <w:sz w:val="24"/>
          <w:szCs w:val="24"/>
        </w:rPr>
      </w:pPr>
      <w:del w:id="1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501 59 1 2 1 62 55 55 40 45 40</w:delText>
        </w:r>
      </w:del>
    </w:p>
    <w:p w14:paraId="01B08D66" w14:textId="308C7853" w:rsidR="000D5A7E" w:rsidRPr="000D5A7E" w:rsidDel="00580A98" w:rsidRDefault="000D5A7E" w:rsidP="000D5A7E">
      <w:pPr>
        <w:spacing w:after="0"/>
        <w:rPr>
          <w:del w:id="127" w:author="Sebring, Amanda J" w:date="2017-10-04T09:14:00Z"/>
          <w:rFonts w:ascii="Courier New" w:hAnsi="Courier New" w:cs="Courier New"/>
          <w:sz w:val="24"/>
          <w:szCs w:val="24"/>
        </w:rPr>
      </w:pPr>
      <w:del w:id="1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501 60 1 2 1 63 40 40 35 35 35</w:delText>
        </w:r>
      </w:del>
    </w:p>
    <w:p w14:paraId="6D2D43B0" w14:textId="0CECF80A" w:rsidR="000D5A7E" w:rsidRPr="000D5A7E" w:rsidDel="00580A98" w:rsidRDefault="000D5A7E" w:rsidP="000D5A7E">
      <w:pPr>
        <w:spacing w:after="0"/>
        <w:rPr>
          <w:del w:id="129" w:author="Sebring, Amanda J" w:date="2017-10-04T09:14:00Z"/>
          <w:rFonts w:ascii="Courier New" w:hAnsi="Courier New" w:cs="Courier New"/>
          <w:sz w:val="24"/>
          <w:szCs w:val="24"/>
        </w:rPr>
      </w:pPr>
      <w:del w:id="1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501 61 1 2 1 64 55 55 40 45 35</w:delText>
        </w:r>
      </w:del>
    </w:p>
    <w:p w14:paraId="7C8ABBA2" w14:textId="2AF54E3A" w:rsidR="000D5A7E" w:rsidRPr="000D5A7E" w:rsidDel="00580A98" w:rsidRDefault="000D5A7E" w:rsidP="000D5A7E">
      <w:pPr>
        <w:spacing w:after="0"/>
        <w:rPr>
          <w:del w:id="131" w:author="Sebring, Amanda J" w:date="2017-10-04T09:14:00Z"/>
          <w:rFonts w:ascii="Courier New" w:hAnsi="Courier New" w:cs="Courier New"/>
          <w:sz w:val="24"/>
          <w:szCs w:val="24"/>
        </w:rPr>
      </w:pPr>
      <w:del w:id="1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501 62 1 2 1 65 40 45 35 35 30</w:delText>
        </w:r>
      </w:del>
    </w:p>
    <w:p w14:paraId="714D40FE" w14:textId="287EC10C" w:rsidR="000D5A7E" w:rsidRPr="000D5A7E" w:rsidDel="00580A98" w:rsidRDefault="000D5A7E" w:rsidP="000D5A7E">
      <w:pPr>
        <w:spacing w:after="0"/>
        <w:rPr>
          <w:del w:id="133" w:author="Sebring, Amanda J" w:date="2017-10-04T09:14:00Z"/>
          <w:rFonts w:ascii="Courier New" w:hAnsi="Courier New" w:cs="Courier New"/>
          <w:sz w:val="24"/>
          <w:szCs w:val="24"/>
        </w:rPr>
      </w:pPr>
      <w:del w:id="1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501 63 1 2 1 66 50 45 40 40 35</w:delText>
        </w:r>
      </w:del>
    </w:p>
    <w:p w14:paraId="3BC335F4" w14:textId="7827AE90" w:rsidR="000D5A7E" w:rsidRPr="000D5A7E" w:rsidDel="00580A98" w:rsidRDefault="000D5A7E" w:rsidP="000D5A7E">
      <w:pPr>
        <w:spacing w:after="0"/>
        <w:rPr>
          <w:del w:id="135" w:author="Sebring, Amanda J" w:date="2017-10-04T09:14:00Z"/>
          <w:rFonts w:ascii="Courier New" w:hAnsi="Courier New" w:cs="Courier New"/>
          <w:sz w:val="24"/>
          <w:szCs w:val="24"/>
        </w:rPr>
      </w:pPr>
      <w:del w:id="1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501 64 1 2 1 67 45 45 35 40 35</w:delText>
        </w:r>
      </w:del>
    </w:p>
    <w:p w14:paraId="4AF997D9" w14:textId="0B910F5C" w:rsidR="000D5A7E" w:rsidRPr="000D5A7E" w:rsidDel="00580A98" w:rsidRDefault="000D5A7E" w:rsidP="000D5A7E">
      <w:pPr>
        <w:spacing w:after="0"/>
        <w:rPr>
          <w:del w:id="137" w:author="Sebring, Amanda J" w:date="2017-10-04T09:14:00Z"/>
          <w:rFonts w:ascii="Courier New" w:hAnsi="Courier New" w:cs="Courier New"/>
          <w:sz w:val="24"/>
          <w:szCs w:val="24"/>
        </w:rPr>
      </w:pPr>
      <w:del w:id="1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501 66 1 2 1 68 55 45 40 50 35</w:delText>
        </w:r>
      </w:del>
    </w:p>
    <w:p w14:paraId="6443413D" w14:textId="1C213095" w:rsidR="000D5A7E" w:rsidRPr="000D5A7E" w:rsidDel="00580A98" w:rsidRDefault="000D5A7E" w:rsidP="000D5A7E">
      <w:pPr>
        <w:spacing w:after="0"/>
        <w:rPr>
          <w:del w:id="139" w:author="Sebring, Amanda J" w:date="2017-10-04T09:14:00Z"/>
          <w:rFonts w:ascii="Courier New" w:hAnsi="Courier New" w:cs="Courier New"/>
          <w:sz w:val="24"/>
          <w:szCs w:val="24"/>
        </w:rPr>
      </w:pPr>
      <w:del w:id="1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501 67 1 2 1 69 55 50 40 40 35</w:delText>
        </w:r>
      </w:del>
    </w:p>
    <w:p w14:paraId="032AA019" w14:textId="117A3A91" w:rsidR="000D5A7E" w:rsidRPr="000D5A7E" w:rsidDel="00580A98" w:rsidRDefault="000D5A7E" w:rsidP="000D5A7E">
      <w:pPr>
        <w:spacing w:after="0"/>
        <w:rPr>
          <w:del w:id="141" w:author="Sebring, Amanda J" w:date="2017-10-04T09:14:00Z"/>
          <w:rFonts w:ascii="Courier New" w:hAnsi="Courier New" w:cs="Courier New"/>
          <w:sz w:val="24"/>
          <w:szCs w:val="24"/>
        </w:rPr>
      </w:pPr>
      <w:del w:id="1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501 68 1 2 1 70 40 45 35 35 30</w:delText>
        </w:r>
      </w:del>
    </w:p>
    <w:p w14:paraId="154C97E1" w14:textId="5294BD18" w:rsidR="000D5A7E" w:rsidRPr="000D5A7E" w:rsidDel="00580A98" w:rsidRDefault="000D5A7E" w:rsidP="000D5A7E">
      <w:pPr>
        <w:spacing w:after="0"/>
        <w:rPr>
          <w:del w:id="143" w:author="Sebring, Amanda J" w:date="2017-10-04T09:14:00Z"/>
          <w:rFonts w:ascii="Courier New" w:hAnsi="Courier New" w:cs="Courier New"/>
          <w:sz w:val="24"/>
          <w:szCs w:val="24"/>
        </w:rPr>
      </w:pPr>
      <w:del w:id="1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501 69 1 2 1 71 35 40 30 30 30</w:delText>
        </w:r>
      </w:del>
    </w:p>
    <w:p w14:paraId="366B6071" w14:textId="09509A86" w:rsidR="000D5A7E" w:rsidRPr="000D5A7E" w:rsidDel="00580A98" w:rsidRDefault="000D5A7E" w:rsidP="000D5A7E">
      <w:pPr>
        <w:spacing w:after="0"/>
        <w:rPr>
          <w:del w:id="145" w:author="Sebring, Amanda J" w:date="2017-10-04T09:14:00Z"/>
          <w:rFonts w:ascii="Courier New" w:hAnsi="Courier New" w:cs="Courier New"/>
          <w:sz w:val="24"/>
          <w:szCs w:val="24"/>
        </w:rPr>
      </w:pPr>
      <w:del w:id="1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501 71 1 2 1 72 45 45 35 40 30</w:delText>
        </w:r>
      </w:del>
    </w:p>
    <w:p w14:paraId="505FA764" w14:textId="0AE8AABE" w:rsidR="000D5A7E" w:rsidRPr="000D5A7E" w:rsidDel="00580A98" w:rsidRDefault="000D5A7E" w:rsidP="000D5A7E">
      <w:pPr>
        <w:spacing w:after="0"/>
        <w:rPr>
          <w:del w:id="147" w:author="Sebring, Amanda J" w:date="2017-10-04T09:14:00Z"/>
          <w:rFonts w:ascii="Courier New" w:hAnsi="Courier New" w:cs="Courier New"/>
          <w:sz w:val="24"/>
          <w:szCs w:val="24"/>
        </w:rPr>
      </w:pPr>
      <w:del w:id="1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501 72 1 2 1 73 50 50 35 40 35</w:delText>
        </w:r>
      </w:del>
    </w:p>
    <w:p w14:paraId="00A58717" w14:textId="423F7100" w:rsidR="000D5A7E" w:rsidRPr="000D5A7E" w:rsidDel="00580A98" w:rsidRDefault="000D5A7E" w:rsidP="000D5A7E">
      <w:pPr>
        <w:spacing w:after="0"/>
        <w:rPr>
          <w:del w:id="149" w:author="Sebring, Amanda J" w:date="2017-10-04T09:14:00Z"/>
          <w:rFonts w:ascii="Courier New" w:hAnsi="Courier New" w:cs="Courier New"/>
          <w:sz w:val="24"/>
          <w:szCs w:val="24"/>
        </w:rPr>
      </w:pPr>
      <w:del w:id="1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501 73 1 2 1 74 45 50 35 35 35</w:delText>
        </w:r>
      </w:del>
    </w:p>
    <w:p w14:paraId="693C3613" w14:textId="7E846C35" w:rsidR="000D5A7E" w:rsidRPr="000D5A7E" w:rsidDel="00580A98" w:rsidRDefault="000D5A7E" w:rsidP="000D5A7E">
      <w:pPr>
        <w:spacing w:after="0"/>
        <w:rPr>
          <w:del w:id="151" w:author="Sebring, Amanda J" w:date="2017-10-04T09:14:00Z"/>
          <w:rFonts w:ascii="Courier New" w:hAnsi="Courier New" w:cs="Courier New"/>
          <w:sz w:val="24"/>
          <w:szCs w:val="24"/>
        </w:rPr>
      </w:pPr>
      <w:del w:id="1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501 74 1 2 1 75 50 50 35 35 35</w:delText>
        </w:r>
      </w:del>
    </w:p>
    <w:p w14:paraId="45F36400" w14:textId="3AFB35D6" w:rsidR="000D5A7E" w:rsidRPr="000D5A7E" w:rsidDel="00580A98" w:rsidRDefault="000D5A7E" w:rsidP="000D5A7E">
      <w:pPr>
        <w:spacing w:after="0"/>
        <w:rPr>
          <w:del w:id="153" w:author="Sebring, Amanda J" w:date="2017-10-04T09:14:00Z"/>
          <w:rFonts w:ascii="Courier New" w:hAnsi="Courier New" w:cs="Courier New"/>
          <w:sz w:val="24"/>
          <w:szCs w:val="24"/>
        </w:rPr>
      </w:pPr>
      <w:del w:id="1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501 75 1 2 1 76 45 45 35 40 35</w:delText>
        </w:r>
      </w:del>
    </w:p>
    <w:p w14:paraId="255024ED" w14:textId="5156FB0A" w:rsidR="000D5A7E" w:rsidRPr="000D5A7E" w:rsidDel="00580A98" w:rsidRDefault="000D5A7E" w:rsidP="000D5A7E">
      <w:pPr>
        <w:spacing w:after="0"/>
        <w:rPr>
          <w:del w:id="155" w:author="Sebring, Amanda J" w:date="2017-10-04T09:14:00Z"/>
          <w:rFonts w:ascii="Courier New" w:hAnsi="Courier New" w:cs="Courier New"/>
          <w:sz w:val="24"/>
          <w:szCs w:val="24"/>
        </w:rPr>
      </w:pPr>
      <w:del w:id="1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501 77 1 2 1 77 60 55 45 50 35</w:delText>
        </w:r>
      </w:del>
    </w:p>
    <w:p w14:paraId="0EA5522C" w14:textId="6BCEC87C" w:rsidR="000D5A7E" w:rsidRPr="000D5A7E" w:rsidDel="00580A98" w:rsidRDefault="000D5A7E" w:rsidP="000D5A7E">
      <w:pPr>
        <w:spacing w:after="0"/>
        <w:rPr>
          <w:del w:id="157" w:author="Sebring, Amanda J" w:date="2017-10-04T09:14:00Z"/>
          <w:rFonts w:ascii="Courier New" w:hAnsi="Courier New" w:cs="Courier New"/>
          <w:sz w:val="24"/>
          <w:szCs w:val="24"/>
        </w:rPr>
      </w:pPr>
      <w:del w:id="1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501 78 1 2 1 78 55 55 40 40 35</w:delText>
        </w:r>
      </w:del>
    </w:p>
    <w:p w14:paraId="774E0CB1" w14:textId="2D34CC0D" w:rsidR="000D5A7E" w:rsidRPr="000D5A7E" w:rsidDel="00580A98" w:rsidRDefault="000D5A7E" w:rsidP="000D5A7E">
      <w:pPr>
        <w:spacing w:after="0"/>
        <w:rPr>
          <w:del w:id="159" w:author="Sebring, Amanda J" w:date="2017-10-04T09:14:00Z"/>
          <w:rFonts w:ascii="Courier New" w:hAnsi="Courier New" w:cs="Courier New"/>
          <w:sz w:val="24"/>
          <w:szCs w:val="24"/>
        </w:rPr>
      </w:pPr>
      <w:del w:id="1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501 79 1 2 1 79 60 45 35 45 35</w:delText>
        </w:r>
      </w:del>
    </w:p>
    <w:p w14:paraId="0849D0AD" w14:textId="4A6E20F0" w:rsidR="000D5A7E" w:rsidRPr="000D5A7E" w:rsidDel="00580A98" w:rsidRDefault="000D5A7E" w:rsidP="000D5A7E">
      <w:pPr>
        <w:spacing w:after="0"/>
        <w:rPr>
          <w:del w:id="161" w:author="Sebring, Amanda J" w:date="2017-10-04T09:14:00Z"/>
          <w:rFonts w:ascii="Courier New" w:hAnsi="Courier New" w:cs="Courier New"/>
          <w:sz w:val="24"/>
          <w:szCs w:val="24"/>
        </w:rPr>
      </w:pPr>
      <w:del w:id="1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501 80 1 2 1 80 65 55 45 45 40</w:delText>
        </w:r>
      </w:del>
    </w:p>
    <w:p w14:paraId="12D71F65" w14:textId="5AB2D685" w:rsidR="000D5A7E" w:rsidRPr="000D5A7E" w:rsidDel="00580A98" w:rsidRDefault="000D5A7E" w:rsidP="000D5A7E">
      <w:pPr>
        <w:spacing w:after="0"/>
        <w:rPr>
          <w:del w:id="163" w:author="Sebring, Amanda J" w:date="2017-10-04T09:14:00Z"/>
          <w:rFonts w:ascii="Courier New" w:hAnsi="Courier New" w:cs="Courier New"/>
          <w:sz w:val="24"/>
          <w:szCs w:val="24"/>
        </w:rPr>
      </w:pPr>
      <w:del w:id="1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501 00 1 0 0 00 65 60 55 60 45</w:delText>
        </w:r>
      </w:del>
    </w:p>
    <w:p w14:paraId="61DC0F0D" w14:textId="40B3C8EC" w:rsidR="000D5A7E" w:rsidRPr="000D5A7E" w:rsidDel="00580A98" w:rsidRDefault="000D5A7E" w:rsidP="000D5A7E">
      <w:pPr>
        <w:spacing w:after="0"/>
        <w:rPr>
          <w:del w:id="165" w:author="Sebring, Amanda J" w:date="2017-10-04T09:14:00Z"/>
          <w:rFonts w:ascii="Courier New" w:hAnsi="Courier New" w:cs="Courier New"/>
          <w:sz w:val="24"/>
          <w:szCs w:val="24"/>
        </w:rPr>
      </w:pPr>
      <w:del w:id="1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501 02 1 2 2 01 75 70 70 75 70</w:delText>
        </w:r>
      </w:del>
    </w:p>
    <w:p w14:paraId="523A49C0" w14:textId="62142DEB" w:rsidR="000D5A7E" w:rsidRPr="000D5A7E" w:rsidDel="00580A98" w:rsidRDefault="000D5A7E" w:rsidP="000D5A7E">
      <w:pPr>
        <w:spacing w:after="0"/>
        <w:rPr>
          <w:del w:id="167" w:author="Sebring, Amanda J" w:date="2017-10-04T09:14:00Z"/>
          <w:rFonts w:ascii="Courier New" w:hAnsi="Courier New" w:cs="Courier New"/>
          <w:sz w:val="24"/>
          <w:szCs w:val="24"/>
        </w:rPr>
      </w:pPr>
      <w:del w:id="1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501 04 1 2 2 02 65 55 50 45 45</w:delText>
        </w:r>
      </w:del>
    </w:p>
    <w:p w14:paraId="212C3766" w14:textId="1CCD357E" w:rsidR="000D5A7E" w:rsidRPr="000D5A7E" w:rsidDel="00580A98" w:rsidRDefault="000D5A7E" w:rsidP="000D5A7E">
      <w:pPr>
        <w:spacing w:after="0"/>
        <w:rPr>
          <w:del w:id="169" w:author="Sebring, Amanda J" w:date="2017-10-04T09:14:00Z"/>
          <w:rFonts w:ascii="Courier New" w:hAnsi="Courier New" w:cs="Courier New"/>
          <w:sz w:val="24"/>
          <w:szCs w:val="24"/>
        </w:rPr>
      </w:pPr>
      <w:del w:id="1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501 09 1 2 2 03 45 30 30 40 35</w:delText>
        </w:r>
      </w:del>
    </w:p>
    <w:p w14:paraId="38560611" w14:textId="4FA7D301" w:rsidR="000D5A7E" w:rsidRPr="000D5A7E" w:rsidDel="00580A98" w:rsidRDefault="000D5A7E" w:rsidP="000D5A7E">
      <w:pPr>
        <w:spacing w:after="0"/>
        <w:rPr>
          <w:del w:id="171" w:author="Sebring, Amanda J" w:date="2017-10-04T09:14:00Z"/>
          <w:rFonts w:ascii="Courier New" w:hAnsi="Courier New" w:cs="Courier New"/>
          <w:sz w:val="24"/>
          <w:szCs w:val="24"/>
        </w:rPr>
      </w:pPr>
      <w:del w:id="1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501 11 1 2 2 04 75 65 65 75 70</w:delText>
        </w:r>
      </w:del>
    </w:p>
    <w:p w14:paraId="573394FD" w14:textId="3DE8AA14" w:rsidR="000D5A7E" w:rsidRPr="000D5A7E" w:rsidDel="00580A98" w:rsidRDefault="000D5A7E" w:rsidP="000D5A7E">
      <w:pPr>
        <w:spacing w:after="0"/>
        <w:rPr>
          <w:del w:id="173" w:author="Sebring, Amanda J" w:date="2017-10-04T09:14:00Z"/>
          <w:rFonts w:ascii="Courier New" w:hAnsi="Courier New" w:cs="Courier New"/>
          <w:sz w:val="24"/>
          <w:szCs w:val="24"/>
        </w:rPr>
      </w:pPr>
      <w:del w:id="1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501 22 1 2 2 05 45 35 35 40 35</w:delText>
        </w:r>
      </w:del>
    </w:p>
    <w:p w14:paraId="70E78D71" w14:textId="7E584D96" w:rsidR="000D5A7E" w:rsidRPr="000D5A7E" w:rsidDel="00580A98" w:rsidRDefault="000D5A7E" w:rsidP="000D5A7E">
      <w:pPr>
        <w:spacing w:after="0"/>
        <w:rPr>
          <w:del w:id="175" w:author="Sebring, Amanda J" w:date="2017-10-04T09:14:00Z"/>
          <w:rFonts w:ascii="Courier New" w:hAnsi="Courier New" w:cs="Courier New"/>
          <w:sz w:val="24"/>
          <w:szCs w:val="24"/>
        </w:rPr>
      </w:pPr>
      <w:del w:id="1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501 39 1 2 2 06 55 50 45 50 45</w:delText>
        </w:r>
      </w:del>
    </w:p>
    <w:p w14:paraId="7E2A1897" w14:textId="0F63274C" w:rsidR="000D5A7E" w:rsidRPr="000D5A7E" w:rsidDel="00580A98" w:rsidRDefault="000D5A7E" w:rsidP="000D5A7E">
      <w:pPr>
        <w:spacing w:after="0"/>
        <w:rPr>
          <w:del w:id="177" w:author="Sebring, Amanda J" w:date="2017-10-04T09:14:00Z"/>
          <w:rFonts w:ascii="Courier New" w:hAnsi="Courier New" w:cs="Courier New"/>
          <w:sz w:val="24"/>
          <w:szCs w:val="24"/>
        </w:rPr>
      </w:pPr>
      <w:del w:id="1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501 40 1 2 2 07 30 25 25 25 25</w:delText>
        </w:r>
      </w:del>
    </w:p>
    <w:p w14:paraId="2FFE5277" w14:textId="69ADE2D7" w:rsidR="000D5A7E" w:rsidRPr="000D5A7E" w:rsidDel="00580A98" w:rsidRDefault="000D5A7E" w:rsidP="000D5A7E">
      <w:pPr>
        <w:spacing w:after="0"/>
        <w:rPr>
          <w:del w:id="179" w:author="Sebring, Amanda J" w:date="2017-10-04T09:14:00Z"/>
          <w:rFonts w:ascii="Courier New" w:hAnsi="Courier New" w:cs="Courier New"/>
          <w:sz w:val="24"/>
          <w:szCs w:val="24"/>
        </w:rPr>
      </w:pPr>
      <w:del w:id="1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501 46 1 2 2 08 55 50 45 40 40</w:delText>
        </w:r>
      </w:del>
    </w:p>
    <w:p w14:paraId="4AAE7194" w14:textId="267326AD" w:rsidR="000D5A7E" w:rsidRPr="000D5A7E" w:rsidDel="00580A98" w:rsidRDefault="000D5A7E" w:rsidP="000D5A7E">
      <w:pPr>
        <w:spacing w:after="0"/>
        <w:rPr>
          <w:del w:id="181" w:author="Sebring, Amanda J" w:date="2017-10-04T09:14:00Z"/>
          <w:rFonts w:ascii="Courier New" w:hAnsi="Courier New" w:cs="Courier New"/>
          <w:sz w:val="24"/>
          <w:szCs w:val="24"/>
        </w:rPr>
      </w:pPr>
      <w:del w:id="1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501 13 1 2 2 09 55 50 45 40 40</w:delText>
        </w:r>
      </w:del>
    </w:p>
    <w:p w14:paraId="21480625" w14:textId="46405F4F" w:rsidR="000D5A7E" w:rsidRPr="000D5A7E" w:rsidDel="00580A98" w:rsidRDefault="000D5A7E" w:rsidP="000D5A7E">
      <w:pPr>
        <w:spacing w:after="0"/>
        <w:rPr>
          <w:del w:id="183" w:author="Sebring, Amanda J" w:date="2017-10-04T09:14:00Z"/>
          <w:rFonts w:ascii="Courier New" w:hAnsi="Courier New" w:cs="Courier New"/>
          <w:sz w:val="24"/>
          <w:szCs w:val="24"/>
        </w:rPr>
      </w:pPr>
      <w:del w:id="1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501 76 1 2 2 10 40 35 20 25 25</w:delText>
        </w:r>
      </w:del>
    </w:p>
    <w:p w14:paraId="632088F0" w14:textId="2D2923D5" w:rsidR="000D5A7E" w:rsidRPr="000D5A7E" w:rsidDel="00580A98" w:rsidRDefault="000D5A7E" w:rsidP="000D5A7E">
      <w:pPr>
        <w:spacing w:after="0"/>
        <w:rPr>
          <w:del w:id="185" w:author="Sebring, Amanda J" w:date="2017-10-04T09:14:00Z"/>
          <w:rFonts w:ascii="Courier New" w:hAnsi="Courier New" w:cs="Courier New"/>
          <w:sz w:val="24"/>
          <w:szCs w:val="24"/>
        </w:rPr>
      </w:pPr>
      <w:del w:id="1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501 43 1 2 2 11 30 25 20 20 20</w:delText>
        </w:r>
      </w:del>
    </w:p>
    <w:p w14:paraId="723254AC" w14:textId="0DF441F6" w:rsidR="000D5A7E" w:rsidRPr="000D5A7E" w:rsidDel="00580A98" w:rsidRDefault="000D5A7E" w:rsidP="000D5A7E">
      <w:pPr>
        <w:spacing w:after="0"/>
        <w:rPr>
          <w:del w:id="187" w:author="Sebring, Amanda J" w:date="2017-10-04T09:14:00Z"/>
          <w:rFonts w:ascii="Courier New" w:hAnsi="Courier New" w:cs="Courier New"/>
          <w:sz w:val="24"/>
          <w:szCs w:val="24"/>
        </w:rPr>
      </w:pPr>
      <w:del w:id="1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501 54 1 2 2 12 55 55 40 45 45</w:delText>
        </w:r>
      </w:del>
    </w:p>
    <w:p w14:paraId="0FE7437F" w14:textId="3FD4745A" w:rsidR="000D5A7E" w:rsidRPr="000D5A7E" w:rsidDel="00580A98" w:rsidRDefault="000D5A7E" w:rsidP="000D5A7E">
      <w:pPr>
        <w:spacing w:after="0"/>
        <w:rPr>
          <w:del w:id="189" w:author="Sebring, Amanda J" w:date="2017-10-04T09:14:00Z"/>
          <w:rFonts w:ascii="Courier New" w:hAnsi="Courier New" w:cs="Courier New"/>
          <w:sz w:val="24"/>
          <w:szCs w:val="24"/>
        </w:rPr>
      </w:pPr>
      <w:del w:id="1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501 01 1 2 2 13 20 15 15 15 15</w:delText>
        </w:r>
      </w:del>
    </w:p>
    <w:p w14:paraId="3615201A" w14:textId="5CF5AD74" w:rsidR="000D5A7E" w:rsidRPr="000D5A7E" w:rsidDel="00580A98" w:rsidRDefault="000D5A7E" w:rsidP="000D5A7E">
      <w:pPr>
        <w:spacing w:after="0"/>
        <w:rPr>
          <w:del w:id="191" w:author="Sebring, Amanda J" w:date="2017-10-04T09:14:00Z"/>
          <w:rFonts w:ascii="Courier New" w:hAnsi="Courier New" w:cs="Courier New"/>
          <w:sz w:val="24"/>
          <w:szCs w:val="24"/>
        </w:rPr>
      </w:pPr>
      <w:del w:id="1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501 07 1 2 2 14 40 35 20 20 20</w:delText>
        </w:r>
      </w:del>
    </w:p>
    <w:p w14:paraId="637D4B6D" w14:textId="63EF42F2" w:rsidR="000D5A7E" w:rsidRPr="000D5A7E" w:rsidDel="00580A98" w:rsidRDefault="000D5A7E" w:rsidP="000D5A7E">
      <w:pPr>
        <w:spacing w:after="0"/>
        <w:rPr>
          <w:del w:id="193" w:author="Sebring, Amanda J" w:date="2017-10-04T09:14:00Z"/>
          <w:rFonts w:ascii="Courier New" w:hAnsi="Courier New" w:cs="Courier New"/>
          <w:sz w:val="24"/>
          <w:szCs w:val="24"/>
        </w:rPr>
      </w:pPr>
      <w:del w:id="1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501 14 1 2 2 15 55 50 35 40 35</w:delText>
        </w:r>
      </w:del>
    </w:p>
    <w:p w14:paraId="58C38776" w14:textId="23594572" w:rsidR="000D5A7E" w:rsidRPr="000D5A7E" w:rsidDel="00580A98" w:rsidRDefault="000D5A7E" w:rsidP="000D5A7E">
      <w:pPr>
        <w:spacing w:after="0"/>
        <w:rPr>
          <w:del w:id="195" w:author="Sebring, Amanda J" w:date="2017-10-04T09:14:00Z"/>
          <w:rFonts w:ascii="Courier New" w:hAnsi="Courier New" w:cs="Courier New"/>
          <w:sz w:val="24"/>
          <w:szCs w:val="24"/>
        </w:rPr>
      </w:pPr>
      <w:del w:id="1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501 30 1 2 2 16 20 25 15 20 20</w:delText>
        </w:r>
      </w:del>
    </w:p>
    <w:p w14:paraId="6030A52A" w14:textId="06B2BABE" w:rsidR="000D5A7E" w:rsidRPr="000D5A7E" w:rsidDel="00580A98" w:rsidRDefault="000D5A7E" w:rsidP="000D5A7E">
      <w:pPr>
        <w:spacing w:after="0"/>
        <w:rPr>
          <w:del w:id="197" w:author="Sebring, Amanda J" w:date="2017-10-04T09:14:00Z"/>
          <w:rFonts w:ascii="Courier New" w:hAnsi="Courier New" w:cs="Courier New"/>
          <w:sz w:val="24"/>
          <w:szCs w:val="24"/>
        </w:rPr>
      </w:pPr>
      <w:del w:id="1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501 37 1 2 2 17 45 50 35 35 30</w:delText>
        </w:r>
      </w:del>
    </w:p>
    <w:p w14:paraId="453D1A4B" w14:textId="11BBC0BE" w:rsidR="000D5A7E" w:rsidRPr="000D5A7E" w:rsidDel="00580A98" w:rsidRDefault="000D5A7E" w:rsidP="000D5A7E">
      <w:pPr>
        <w:spacing w:after="0"/>
        <w:rPr>
          <w:del w:id="199" w:author="Sebring, Amanda J" w:date="2017-10-04T09:14:00Z"/>
          <w:rFonts w:ascii="Courier New" w:hAnsi="Courier New" w:cs="Courier New"/>
          <w:sz w:val="24"/>
          <w:szCs w:val="24"/>
        </w:rPr>
      </w:pPr>
      <w:del w:id="2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501 50 1 2 2 18 70 60 35 45 45</w:delText>
        </w:r>
      </w:del>
    </w:p>
    <w:p w14:paraId="54268783" w14:textId="61841C9D" w:rsidR="000D5A7E" w:rsidRPr="000D5A7E" w:rsidDel="00580A98" w:rsidRDefault="000D5A7E" w:rsidP="000D5A7E">
      <w:pPr>
        <w:spacing w:after="0"/>
        <w:rPr>
          <w:del w:id="201" w:author="Sebring, Amanda J" w:date="2017-10-04T09:14:00Z"/>
          <w:rFonts w:ascii="Courier New" w:hAnsi="Courier New" w:cs="Courier New"/>
          <w:sz w:val="24"/>
          <w:szCs w:val="24"/>
        </w:rPr>
      </w:pPr>
      <w:del w:id="2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501 52 1 2 2 19 15 15 20 30 30</w:delText>
        </w:r>
      </w:del>
    </w:p>
    <w:p w14:paraId="65298561" w14:textId="5F890B51" w:rsidR="000D5A7E" w:rsidRPr="000D5A7E" w:rsidDel="00580A98" w:rsidRDefault="000D5A7E" w:rsidP="000D5A7E">
      <w:pPr>
        <w:spacing w:after="0"/>
        <w:rPr>
          <w:del w:id="203" w:author="Sebring, Amanda J" w:date="2017-10-04T09:14:00Z"/>
          <w:rFonts w:ascii="Courier New" w:hAnsi="Courier New" w:cs="Courier New"/>
          <w:sz w:val="24"/>
          <w:szCs w:val="24"/>
        </w:rPr>
      </w:pPr>
      <w:del w:id="2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501 65 1 2 2 20 45 35 25 20 20</w:delText>
        </w:r>
      </w:del>
    </w:p>
    <w:p w14:paraId="04EEBD73" w14:textId="272FF52C" w:rsidR="000D5A7E" w:rsidRPr="000D5A7E" w:rsidDel="00580A98" w:rsidRDefault="000D5A7E" w:rsidP="000D5A7E">
      <w:pPr>
        <w:spacing w:after="0"/>
        <w:rPr>
          <w:del w:id="205" w:author="Sebring, Amanda J" w:date="2017-10-04T09:14:00Z"/>
          <w:rFonts w:ascii="Courier New" w:hAnsi="Courier New" w:cs="Courier New"/>
          <w:sz w:val="24"/>
          <w:szCs w:val="24"/>
        </w:rPr>
      </w:pPr>
      <w:del w:id="2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501 70 1 2 2 21 55 45 45 35 40</w:delText>
        </w:r>
      </w:del>
    </w:p>
    <w:p w14:paraId="55E684C5" w14:textId="4A5D07E7" w:rsidR="000D5A7E" w:rsidRPr="000D5A7E" w:rsidDel="00580A98" w:rsidRDefault="000D5A7E" w:rsidP="000D5A7E">
      <w:pPr>
        <w:spacing w:after="0"/>
        <w:rPr>
          <w:del w:id="207" w:author="Sebring, Amanda J" w:date="2017-10-04T09:14:00Z"/>
          <w:rFonts w:ascii="Courier New" w:hAnsi="Courier New" w:cs="Courier New"/>
          <w:sz w:val="24"/>
          <w:szCs w:val="24"/>
        </w:rPr>
      </w:pPr>
      <w:del w:id="2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501 38 1 2 2 22 45 40 35 40 40</w:delText>
        </w:r>
      </w:del>
    </w:p>
    <w:p w14:paraId="078068EA" w14:textId="52D44C4D" w:rsidR="000D5A7E" w:rsidRPr="000D5A7E" w:rsidDel="00580A98" w:rsidRDefault="000D5A7E" w:rsidP="000D5A7E">
      <w:pPr>
        <w:spacing w:after="0"/>
        <w:rPr>
          <w:del w:id="209" w:author="Sebring, Amanda J" w:date="2017-10-04T09:14:00Z"/>
          <w:rFonts w:ascii="Courier New" w:hAnsi="Courier New" w:cs="Courier New"/>
          <w:sz w:val="24"/>
          <w:szCs w:val="24"/>
        </w:rPr>
      </w:pPr>
      <w:del w:id="2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501 42 1 2 2 23 55 55 45 40 40</w:delText>
        </w:r>
      </w:del>
    </w:p>
    <w:p w14:paraId="64458956" w14:textId="0B771560" w:rsidR="000D5A7E" w:rsidRPr="000D5A7E" w:rsidDel="00580A98" w:rsidRDefault="000D5A7E" w:rsidP="000D5A7E">
      <w:pPr>
        <w:spacing w:after="0"/>
        <w:rPr>
          <w:del w:id="211" w:author="Sebring, Amanda J" w:date="2017-10-04T09:14:00Z"/>
          <w:rFonts w:ascii="Courier New" w:hAnsi="Courier New" w:cs="Courier New"/>
          <w:sz w:val="24"/>
          <w:szCs w:val="24"/>
        </w:rPr>
      </w:pPr>
      <w:del w:id="2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501 03 1 2 2 24 55 50 30 35 30</w:delText>
        </w:r>
      </w:del>
    </w:p>
    <w:p w14:paraId="5AB28826" w14:textId="0F020BB3" w:rsidR="000D5A7E" w:rsidRPr="000D5A7E" w:rsidDel="00580A98" w:rsidRDefault="000D5A7E" w:rsidP="000D5A7E">
      <w:pPr>
        <w:spacing w:after="0"/>
        <w:rPr>
          <w:del w:id="213" w:author="Sebring, Amanda J" w:date="2017-10-04T09:14:00Z"/>
          <w:rFonts w:ascii="Courier New" w:hAnsi="Courier New" w:cs="Courier New"/>
          <w:sz w:val="24"/>
          <w:szCs w:val="24"/>
        </w:rPr>
      </w:pPr>
      <w:del w:id="2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501 05 1 2 2 25 45 35 25 30 25</w:delText>
        </w:r>
      </w:del>
    </w:p>
    <w:p w14:paraId="0E1E06D4" w14:textId="55A67CB5" w:rsidR="000D5A7E" w:rsidRPr="000D5A7E" w:rsidDel="00580A98" w:rsidRDefault="000D5A7E" w:rsidP="000D5A7E">
      <w:pPr>
        <w:spacing w:after="0"/>
        <w:rPr>
          <w:del w:id="215" w:author="Sebring, Amanda J" w:date="2017-10-04T09:14:00Z"/>
          <w:rFonts w:ascii="Courier New" w:hAnsi="Courier New" w:cs="Courier New"/>
          <w:sz w:val="24"/>
          <w:szCs w:val="24"/>
        </w:rPr>
      </w:pPr>
      <w:del w:id="2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501 06 1 2 2 26 55 60 55 55 50</w:delText>
        </w:r>
      </w:del>
    </w:p>
    <w:p w14:paraId="30F8B182" w14:textId="16861703" w:rsidR="000D5A7E" w:rsidRPr="000D5A7E" w:rsidDel="00580A98" w:rsidRDefault="000D5A7E" w:rsidP="000D5A7E">
      <w:pPr>
        <w:spacing w:after="0"/>
        <w:rPr>
          <w:del w:id="217" w:author="Sebring, Amanda J" w:date="2017-10-04T09:14:00Z"/>
          <w:rFonts w:ascii="Courier New" w:hAnsi="Courier New" w:cs="Courier New"/>
          <w:sz w:val="24"/>
          <w:szCs w:val="24"/>
        </w:rPr>
      </w:pPr>
      <w:del w:id="2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501 08 1 2 2 27 40 40 25 25 20</w:delText>
        </w:r>
      </w:del>
    </w:p>
    <w:p w14:paraId="4FBE8E6F" w14:textId="3B90D52C" w:rsidR="000D5A7E" w:rsidRPr="000D5A7E" w:rsidDel="00580A98" w:rsidRDefault="000D5A7E" w:rsidP="000D5A7E">
      <w:pPr>
        <w:spacing w:after="0"/>
        <w:rPr>
          <w:del w:id="219" w:author="Sebring, Amanda J" w:date="2017-10-04T09:14:00Z"/>
          <w:rFonts w:ascii="Courier New" w:hAnsi="Courier New" w:cs="Courier New"/>
          <w:sz w:val="24"/>
          <w:szCs w:val="24"/>
        </w:rPr>
      </w:pPr>
      <w:del w:id="2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501 10 1 2 2 28 45 40 20 30 25</w:delText>
        </w:r>
      </w:del>
    </w:p>
    <w:p w14:paraId="5C6B19BB" w14:textId="323FAAA4" w:rsidR="000D5A7E" w:rsidRPr="000D5A7E" w:rsidDel="00580A98" w:rsidRDefault="000D5A7E" w:rsidP="000D5A7E">
      <w:pPr>
        <w:spacing w:after="0"/>
        <w:rPr>
          <w:del w:id="221" w:author="Sebring, Amanda J" w:date="2017-10-04T09:14:00Z"/>
          <w:rFonts w:ascii="Courier New" w:hAnsi="Courier New" w:cs="Courier New"/>
          <w:sz w:val="24"/>
          <w:szCs w:val="24"/>
        </w:rPr>
      </w:pPr>
      <w:del w:id="2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501 12 1 2 2 29 35 30 25 20 20</w:delText>
        </w:r>
      </w:del>
    </w:p>
    <w:p w14:paraId="13C6F9DF" w14:textId="4F87775F" w:rsidR="000D5A7E" w:rsidRPr="000D5A7E" w:rsidDel="00580A98" w:rsidRDefault="000D5A7E" w:rsidP="000D5A7E">
      <w:pPr>
        <w:spacing w:after="0"/>
        <w:rPr>
          <w:del w:id="223" w:author="Sebring, Amanda J" w:date="2017-10-04T09:14:00Z"/>
          <w:rFonts w:ascii="Courier New" w:hAnsi="Courier New" w:cs="Courier New"/>
          <w:sz w:val="24"/>
          <w:szCs w:val="24"/>
        </w:rPr>
      </w:pPr>
      <w:del w:id="2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501 15 1 2 2 30 55 50 45 55 50</w:delText>
        </w:r>
      </w:del>
    </w:p>
    <w:p w14:paraId="536C98CE" w14:textId="374CF148" w:rsidR="000D5A7E" w:rsidRPr="000D5A7E" w:rsidDel="00580A98" w:rsidRDefault="000D5A7E" w:rsidP="000D5A7E">
      <w:pPr>
        <w:spacing w:after="0"/>
        <w:rPr>
          <w:del w:id="225" w:author="Sebring, Amanda J" w:date="2017-10-04T09:14:00Z"/>
          <w:rFonts w:ascii="Courier New" w:hAnsi="Courier New" w:cs="Courier New"/>
          <w:sz w:val="24"/>
          <w:szCs w:val="24"/>
        </w:rPr>
      </w:pPr>
      <w:del w:id="2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501 16 1 2 2 31 35 30 15 20 20</w:delText>
        </w:r>
      </w:del>
    </w:p>
    <w:p w14:paraId="082F0AE7" w14:textId="127E8DF6" w:rsidR="000D5A7E" w:rsidRPr="000D5A7E" w:rsidDel="00580A98" w:rsidRDefault="000D5A7E" w:rsidP="000D5A7E">
      <w:pPr>
        <w:spacing w:after="0"/>
        <w:rPr>
          <w:del w:id="227" w:author="Sebring, Amanda J" w:date="2017-10-04T09:14:00Z"/>
          <w:rFonts w:ascii="Courier New" w:hAnsi="Courier New" w:cs="Courier New"/>
          <w:sz w:val="24"/>
          <w:szCs w:val="24"/>
        </w:rPr>
      </w:pPr>
      <w:del w:id="2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501 17 1 2 2 32 35 25 15 30 2</w:delText>
        </w:r>
      </w:del>
      <w:del w:id="229" w:author="Sebring, Amanda J" w:date="2017-09-12T16:38:00Z">
        <w:r w:rsidRPr="000D5A7E" w:rsidDel="00526153">
          <w:rPr>
            <w:rFonts w:ascii="Courier New" w:hAnsi="Courier New" w:cs="Courier New"/>
            <w:sz w:val="24"/>
            <w:szCs w:val="24"/>
          </w:rPr>
          <w:delText>5</w:delText>
        </w:r>
      </w:del>
    </w:p>
    <w:p w14:paraId="0FC20142" w14:textId="7C8E85F3" w:rsidR="000D5A7E" w:rsidRPr="000D5A7E" w:rsidDel="00580A98" w:rsidRDefault="000D5A7E" w:rsidP="000D5A7E">
      <w:pPr>
        <w:spacing w:after="0"/>
        <w:rPr>
          <w:del w:id="230" w:author="Sebring, Amanda J" w:date="2017-10-04T09:14:00Z"/>
          <w:rFonts w:ascii="Courier New" w:hAnsi="Courier New" w:cs="Courier New"/>
          <w:sz w:val="24"/>
          <w:szCs w:val="24"/>
        </w:rPr>
      </w:pPr>
      <w:del w:id="23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501 18 1 2 2 33 30 25 20 25 20</w:delText>
        </w:r>
      </w:del>
    </w:p>
    <w:p w14:paraId="20B70371" w14:textId="10A1328A" w:rsidR="000D5A7E" w:rsidRPr="000D5A7E" w:rsidDel="00580A98" w:rsidRDefault="000D5A7E" w:rsidP="000D5A7E">
      <w:pPr>
        <w:spacing w:after="0"/>
        <w:rPr>
          <w:del w:id="232" w:author="Sebring, Amanda J" w:date="2017-10-04T09:14:00Z"/>
          <w:rFonts w:ascii="Courier New" w:hAnsi="Courier New" w:cs="Courier New"/>
          <w:sz w:val="24"/>
          <w:szCs w:val="24"/>
        </w:rPr>
      </w:pPr>
      <w:del w:id="23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501 19 1 2 2 34 55 45 35 40 40</w:delText>
        </w:r>
      </w:del>
    </w:p>
    <w:p w14:paraId="280BBDF3" w14:textId="47B1F908" w:rsidR="000D5A7E" w:rsidRPr="000D5A7E" w:rsidDel="00580A98" w:rsidRDefault="000D5A7E" w:rsidP="000D5A7E">
      <w:pPr>
        <w:spacing w:after="0"/>
        <w:rPr>
          <w:del w:id="234" w:author="Sebring, Amanda J" w:date="2017-10-04T09:14:00Z"/>
          <w:rFonts w:ascii="Courier New" w:hAnsi="Courier New" w:cs="Courier New"/>
          <w:sz w:val="24"/>
          <w:szCs w:val="24"/>
        </w:rPr>
      </w:pPr>
      <w:del w:id="23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501 20 1 2 2 35 50 40 35 40 40</w:delText>
        </w:r>
      </w:del>
    </w:p>
    <w:p w14:paraId="6582DA15" w14:textId="795E67EC" w:rsidR="000D5A7E" w:rsidRPr="000D5A7E" w:rsidDel="00580A98" w:rsidRDefault="000D5A7E" w:rsidP="000D5A7E">
      <w:pPr>
        <w:spacing w:after="0"/>
        <w:rPr>
          <w:del w:id="236" w:author="Sebring, Amanda J" w:date="2017-10-04T09:14:00Z"/>
          <w:rFonts w:ascii="Courier New" w:hAnsi="Courier New" w:cs="Courier New"/>
          <w:sz w:val="24"/>
          <w:szCs w:val="24"/>
        </w:rPr>
      </w:pPr>
      <w:del w:id="23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501 21 1 2 2 36 60 55 45 45 45</w:delText>
        </w:r>
      </w:del>
    </w:p>
    <w:p w14:paraId="67F54A6B" w14:textId="7CB253D9" w:rsidR="000D5A7E" w:rsidRPr="000D5A7E" w:rsidDel="00580A98" w:rsidRDefault="000D5A7E" w:rsidP="000D5A7E">
      <w:pPr>
        <w:spacing w:after="0"/>
        <w:rPr>
          <w:del w:id="238" w:author="Sebring, Amanda J" w:date="2017-10-04T09:14:00Z"/>
          <w:rFonts w:ascii="Courier New" w:hAnsi="Courier New" w:cs="Courier New"/>
          <w:sz w:val="24"/>
          <w:szCs w:val="24"/>
        </w:rPr>
      </w:pPr>
      <w:del w:id="2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501 23 1 2 2 37 45 40 30 25 20</w:delText>
        </w:r>
      </w:del>
    </w:p>
    <w:p w14:paraId="4834CF33" w14:textId="399F7B6F" w:rsidR="000D5A7E" w:rsidRPr="000D5A7E" w:rsidDel="00580A98" w:rsidRDefault="000D5A7E" w:rsidP="000D5A7E">
      <w:pPr>
        <w:spacing w:after="0"/>
        <w:rPr>
          <w:del w:id="240" w:author="Sebring, Amanda J" w:date="2017-10-04T09:14:00Z"/>
          <w:rFonts w:ascii="Courier New" w:hAnsi="Courier New" w:cs="Courier New"/>
          <w:sz w:val="24"/>
          <w:szCs w:val="24"/>
        </w:rPr>
      </w:pPr>
      <w:del w:id="2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501 24 1 2 2 38 45 40 30 35 35</w:delText>
        </w:r>
      </w:del>
    </w:p>
    <w:p w14:paraId="2CFDB9AF" w14:textId="12ED81D3" w:rsidR="000D5A7E" w:rsidRPr="000D5A7E" w:rsidDel="00580A98" w:rsidRDefault="000D5A7E" w:rsidP="000D5A7E">
      <w:pPr>
        <w:spacing w:after="0"/>
        <w:rPr>
          <w:del w:id="242" w:author="Sebring, Amanda J" w:date="2017-10-04T09:14:00Z"/>
          <w:rFonts w:ascii="Courier New" w:hAnsi="Courier New" w:cs="Courier New"/>
          <w:sz w:val="24"/>
          <w:szCs w:val="24"/>
        </w:rPr>
      </w:pPr>
      <w:del w:id="2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501 25 1 2 2 39 50 35 20 15 15</w:delText>
        </w:r>
      </w:del>
    </w:p>
    <w:p w14:paraId="1CC94678" w14:textId="04B81804" w:rsidR="000D5A7E" w:rsidRPr="000D5A7E" w:rsidDel="00580A98" w:rsidRDefault="000D5A7E" w:rsidP="000D5A7E">
      <w:pPr>
        <w:spacing w:after="0"/>
        <w:rPr>
          <w:del w:id="244" w:author="Sebring, Amanda J" w:date="2017-10-04T09:14:00Z"/>
          <w:rFonts w:ascii="Courier New" w:hAnsi="Courier New" w:cs="Courier New"/>
          <w:sz w:val="24"/>
          <w:szCs w:val="24"/>
        </w:rPr>
      </w:pPr>
      <w:del w:id="2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501 26 1 2 2 40 45 45 30 25 25</w:delText>
        </w:r>
      </w:del>
    </w:p>
    <w:p w14:paraId="70A11F8A" w14:textId="6BDB2F4C" w:rsidR="000D5A7E" w:rsidRPr="000D5A7E" w:rsidDel="00580A98" w:rsidRDefault="000D5A7E" w:rsidP="000D5A7E">
      <w:pPr>
        <w:spacing w:after="0"/>
        <w:rPr>
          <w:del w:id="246" w:author="Sebring, Amanda J" w:date="2017-10-04T09:14:00Z"/>
          <w:rFonts w:ascii="Courier New" w:hAnsi="Courier New" w:cs="Courier New"/>
          <w:sz w:val="24"/>
          <w:szCs w:val="24"/>
        </w:rPr>
      </w:pPr>
      <w:del w:id="2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501 27 1 2 2 41 50 45 35 30 30</w:delText>
        </w:r>
      </w:del>
    </w:p>
    <w:p w14:paraId="7043E8F1" w14:textId="22CFC362" w:rsidR="000D5A7E" w:rsidRPr="000D5A7E" w:rsidDel="00580A98" w:rsidRDefault="000D5A7E" w:rsidP="000D5A7E">
      <w:pPr>
        <w:spacing w:after="0"/>
        <w:rPr>
          <w:del w:id="248" w:author="Sebring, Amanda J" w:date="2017-10-04T09:14:00Z"/>
          <w:rFonts w:ascii="Courier New" w:hAnsi="Courier New" w:cs="Courier New"/>
          <w:sz w:val="24"/>
          <w:szCs w:val="24"/>
        </w:rPr>
      </w:pPr>
      <w:del w:id="2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501 28 1 2 2 42 40 30 20 15 15</w:delText>
        </w:r>
      </w:del>
    </w:p>
    <w:p w14:paraId="784C5078" w14:textId="3E2450E4" w:rsidR="000D5A7E" w:rsidRPr="000D5A7E" w:rsidDel="00580A98" w:rsidRDefault="000D5A7E" w:rsidP="000D5A7E">
      <w:pPr>
        <w:spacing w:after="0"/>
        <w:rPr>
          <w:del w:id="250" w:author="Sebring, Amanda J" w:date="2017-10-04T09:14:00Z"/>
          <w:rFonts w:ascii="Courier New" w:hAnsi="Courier New" w:cs="Courier New"/>
          <w:sz w:val="24"/>
          <w:szCs w:val="24"/>
        </w:rPr>
      </w:pPr>
      <w:del w:id="25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501 29 1 2 2 43 30 25 15 20 15</w:delText>
        </w:r>
      </w:del>
    </w:p>
    <w:p w14:paraId="22B81397" w14:textId="3C0A3C76" w:rsidR="000D5A7E" w:rsidRPr="000D5A7E" w:rsidDel="00580A98" w:rsidRDefault="000D5A7E" w:rsidP="000D5A7E">
      <w:pPr>
        <w:spacing w:after="0"/>
        <w:rPr>
          <w:del w:id="252" w:author="Sebring, Amanda J" w:date="2017-10-04T09:14:00Z"/>
          <w:rFonts w:ascii="Courier New" w:hAnsi="Courier New" w:cs="Courier New"/>
          <w:sz w:val="24"/>
          <w:szCs w:val="24"/>
        </w:rPr>
      </w:pPr>
      <w:del w:id="25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501 31 1 2 2 44 50 40 20 25 25</w:delText>
        </w:r>
      </w:del>
    </w:p>
    <w:p w14:paraId="0AD45569" w14:textId="74628E4F" w:rsidR="000D5A7E" w:rsidRPr="000D5A7E" w:rsidDel="00580A98" w:rsidRDefault="000D5A7E" w:rsidP="000D5A7E">
      <w:pPr>
        <w:spacing w:after="0"/>
        <w:rPr>
          <w:del w:id="254" w:author="Sebring, Amanda J" w:date="2017-10-04T09:14:00Z"/>
          <w:rFonts w:ascii="Courier New" w:hAnsi="Courier New" w:cs="Courier New"/>
          <w:sz w:val="24"/>
          <w:szCs w:val="24"/>
        </w:rPr>
      </w:pPr>
      <w:del w:id="25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501 32 1 2 2 45 55 50 40 45 45</w:delText>
        </w:r>
      </w:del>
    </w:p>
    <w:p w14:paraId="0EDD508C" w14:textId="32C3D886" w:rsidR="000D5A7E" w:rsidRPr="000D5A7E" w:rsidDel="00580A98" w:rsidRDefault="000D5A7E" w:rsidP="000D5A7E">
      <w:pPr>
        <w:spacing w:after="0"/>
        <w:rPr>
          <w:del w:id="256" w:author="Sebring, Amanda J" w:date="2017-10-04T09:14:00Z"/>
          <w:rFonts w:ascii="Courier New" w:hAnsi="Courier New" w:cs="Courier New"/>
          <w:sz w:val="24"/>
          <w:szCs w:val="24"/>
        </w:rPr>
      </w:pPr>
      <w:del w:id="25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501 33 1 2 2 46 60 55 40 45 45</w:delText>
        </w:r>
      </w:del>
    </w:p>
    <w:p w14:paraId="5B67D590" w14:textId="73A7CDFC" w:rsidR="000D5A7E" w:rsidRPr="000D5A7E" w:rsidDel="00580A98" w:rsidRDefault="000D5A7E" w:rsidP="000D5A7E">
      <w:pPr>
        <w:spacing w:after="0"/>
        <w:rPr>
          <w:del w:id="258" w:author="Sebring, Amanda J" w:date="2017-10-04T09:14:00Z"/>
          <w:rFonts w:ascii="Courier New" w:hAnsi="Courier New" w:cs="Courier New"/>
          <w:sz w:val="24"/>
          <w:szCs w:val="24"/>
        </w:rPr>
      </w:pPr>
      <w:del w:id="25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501 34 1 2 2 47 45 35 25 30 25</w:delText>
        </w:r>
      </w:del>
    </w:p>
    <w:p w14:paraId="3978D2D3" w14:textId="484EF406" w:rsidR="000D5A7E" w:rsidRPr="000D5A7E" w:rsidDel="00580A98" w:rsidRDefault="000D5A7E" w:rsidP="000D5A7E">
      <w:pPr>
        <w:spacing w:after="0"/>
        <w:rPr>
          <w:del w:id="260" w:author="Sebring, Amanda J" w:date="2017-10-04T09:14:00Z"/>
          <w:rFonts w:ascii="Courier New" w:hAnsi="Courier New" w:cs="Courier New"/>
          <w:sz w:val="24"/>
          <w:szCs w:val="24"/>
        </w:rPr>
      </w:pPr>
      <w:del w:id="26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501 35 1 2 2 48 55 50 3</w:delText>
        </w:r>
      </w:del>
      <w:del w:id="262" w:author="Sebring, Amanda J" w:date="2017-09-12T16:41:00Z">
        <w:r w:rsidRPr="000D5A7E" w:rsidDel="00526153">
          <w:rPr>
            <w:rFonts w:ascii="Courier New" w:hAnsi="Courier New" w:cs="Courier New"/>
            <w:sz w:val="24"/>
            <w:szCs w:val="24"/>
          </w:rPr>
          <w:delText>0</w:delText>
        </w:r>
      </w:del>
      <w:del w:id="26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 30 25</w:delText>
        </w:r>
      </w:del>
    </w:p>
    <w:p w14:paraId="6B3CB680" w14:textId="16CA78B0" w:rsidR="000D5A7E" w:rsidRPr="000D5A7E" w:rsidDel="00580A98" w:rsidRDefault="000D5A7E" w:rsidP="000D5A7E">
      <w:pPr>
        <w:spacing w:after="0"/>
        <w:rPr>
          <w:del w:id="264" w:author="Sebring, Amanda J" w:date="2017-10-04T09:14:00Z"/>
          <w:rFonts w:ascii="Courier New" w:hAnsi="Courier New" w:cs="Courier New"/>
          <w:sz w:val="24"/>
          <w:szCs w:val="24"/>
        </w:rPr>
      </w:pPr>
      <w:del w:id="26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501 36 1 2 2 49 25 20 10 10 10</w:delText>
        </w:r>
      </w:del>
    </w:p>
    <w:p w14:paraId="13324224" w14:textId="2EB91BC6" w:rsidR="000D5A7E" w:rsidRPr="000D5A7E" w:rsidDel="00580A98" w:rsidRDefault="000D5A7E" w:rsidP="000D5A7E">
      <w:pPr>
        <w:spacing w:after="0"/>
        <w:rPr>
          <w:del w:id="266" w:author="Sebring, Amanda J" w:date="2017-10-04T09:14:00Z"/>
          <w:rFonts w:ascii="Courier New" w:hAnsi="Courier New" w:cs="Courier New"/>
          <w:sz w:val="24"/>
          <w:szCs w:val="24"/>
        </w:rPr>
      </w:pPr>
      <w:del w:id="26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501 41 1 2 2 50 30 30 25 20 20</w:delText>
        </w:r>
      </w:del>
    </w:p>
    <w:p w14:paraId="0A201973" w14:textId="4404F93E" w:rsidR="000D5A7E" w:rsidRPr="000D5A7E" w:rsidDel="00580A98" w:rsidRDefault="000D5A7E" w:rsidP="000D5A7E">
      <w:pPr>
        <w:spacing w:after="0"/>
        <w:rPr>
          <w:del w:id="268" w:author="Sebring, Amanda J" w:date="2017-10-04T09:14:00Z"/>
          <w:rFonts w:ascii="Courier New" w:hAnsi="Courier New" w:cs="Courier New"/>
          <w:sz w:val="24"/>
          <w:szCs w:val="24"/>
        </w:rPr>
      </w:pPr>
      <w:del w:id="26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501 44 1 2 2 51 40 35 25 20 20</w:delText>
        </w:r>
      </w:del>
    </w:p>
    <w:p w14:paraId="0C7D175D" w14:textId="15B61C69" w:rsidR="000D5A7E" w:rsidRPr="000D5A7E" w:rsidDel="00580A98" w:rsidRDefault="000D5A7E" w:rsidP="000D5A7E">
      <w:pPr>
        <w:spacing w:after="0"/>
        <w:rPr>
          <w:del w:id="270" w:author="Sebring, Amanda J" w:date="2017-10-04T09:14:00Z"/>
          <w:rFonts w:ascii="Courier New" w:hAnsi="Courier New" w:cs="Courier New"/>
          <w:sz w:val="24"/>
          <w:szCs w:val="24"/>
        </w:rPr>
      </w:pPr>
      <w:del w:id="27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501 45 1 2 2 52 55 50 30 25 25</w:delText>
        </w:r>
      </w:del>
    </w:p>
    <w:p w14:paraId="35F6024F" w14:textId="0F337918" w:rsidR="000D5A7E" w:rsidRPr="000D5A7E" w:rsidDel="00580A98" w:rsidRDefault="000D5A7E" w:rsidP="000D5A7E">
      <w:pPr>
        <w:spacing w:after="0"/>
        <w:rPr>
          <w:del w:id="272" w:author="Sebring, Amanda J" w:date="2017-10-04T09:14:00Z"/>
          <w:rFonts w:ascii="Courier New" w:hAnsi="Courier New" w:cs="Courier New"/>
          <w:sz w:val="24"/>
          <w:szCs w:val="24"/>
        </w:rPr>
      </w:pPr>
      <w:del w:id="27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501 47 1 2 2 53 50 50 30 25 25</w:delText>
        </w:r>
      </w:del>
    </w:p>
    <w:p w14:paraId="39C35B07" w14:textId="4E5E0B39" w:rsidR="000D5A7E" w:rsidRPr="000D5A7E" w:rsidDel="00580A98" w:rsidRDefault="000D5A7E" w:rsidP="000D5A7E">
      <w:pPr>
        <w:spacing w:after="0"/>
        <w:rPr>
          <w:del w:id="274" w:author="Sebring, Amanda J" w:date="2017-10-04T09:14:00Z"/>
          <w:rFonts w:ascii="Courier New" w:hAnsi="Courier New" w:cs="Courier New"/>
          <w:sz w:val="24"/>
          <w:szCs w:val="24"/>
        </w:rPr>
      </w:pPr>
      <w:del w:id="27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501 48 1 2 2 54 </w:delText>
        </w:r>
      </w:del>
    </w:p>
    <w:p w14:paraId="1687FC94" w14:textId="498F6536" w:rsidR="000D5A7E" w:rsidRPr="000D5A7E" w:rsidDel="00580A98" w:rsidRDefault="000D5A7E" w:rsidP="000D5A7E">
      <w:pPr>
        <w:spacing w:after="0"/>
        <w:rPr>
          <w:del w:id="276" w:author="Sebring, Amanda J" w:date="2017-10-04T09:14:00Z"/>
          <w:rFonts w:ascii="Courier New" w:hAnsi="Courier New" w:cs="Courier New"/>
          <w:sz w:val="24"/>
          <w:szCs w:val="24"/>
        </w:rPr>
      </w:pPr>
      <w:del w:id="27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501 49 1 2 2 55 45 35 20 15 15</w:delText>
        </w:r>
      </w:del>
    </w:p>
    <w:p w14:paraId="79F175DB" w14:textId="09DD7AB4" w:rsidR="000D5A7E" w:rsidRPr="000D5A7E" w:rsidDel="00580A98" w:rsidRDefault="000D5A7E" w:rsidP="000D5A7E">
      <w:pPr>
        <w:spacing w:after="0"/>
        <w:rPr>
          <w:del w:id="278" w:author="Sebring, Amanda J" w:date="2017-10-04T09:14:00Z"/>
          <w:rFonts w:ascii="Courier New" w:hAnsi="Courier New" w:cs="Courier New"/>
          <w:sz w:val="24"/>
          <w:szCs w:val="24"/>
        </w:rPr>
      </w:pPr>
      <w:del w:id="27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501 51 1 2 2 56 45 35 30 30 25</w:delText>
        </w:r>
      </w:del>
    </w:p>
    <w:p w14:paraId="3F434653" w14:textId="231687D5" w:rsidR="000D5A7E" w:rsidRPr="000D5A7E" w:rsidDel="00580A98" w:rsidRDefault="000D5A7E" w:rsidP="000D5A7E">
      <w:pPr>
        <w:spacing w:after="0"/>
        <w:rPr>
          <w:del w:id="280" w:author="Sebring, Amanda J" w:date="2017-10-04T09:14:00Z"/>
          <w:rFonts w:ascii="Courier New" w:hAnsi="Courier New" w:cs="Courier New"/>
          <w:sz w:val="24"/>
          <w:szCs w:val="24"/>
        </w:rPr>
      </w:pPr>
      <w:del w:id="28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501 53 1 2 2 57 45 40 30 25 25</w:delText>
        </w:r>
      </w:del>
    </w:p>
    <w:p w14:paraId="12EDAA0F" w14:textId="0459C3E5" w:rsidR="000D5A7E" w:rsidRPr="000D5A7E" w:rsidDel="00580A98" w:rsidRDefault="000D5A7E" w:rsidP="000D5A7E">
      <w:pPr>
        <w:spacing w:after="0"/>
        <w:rPr>
          <w:del w:id="282" w:author="Sebring, Amanda J" w:date="2017-10-04T09:14:00Z"/>
          <w:rFonts w:ascii="Courier New" w:hAnsi="Courier New" w:cs="Courier New"/>
          <w:sz w:val="24"/>
          <w:szCs w:val="24"/>
        </w:rPr>
      </w:pPr>
      <w:del w:id="28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501 55 1 2 2 58 45 40 30 30 25</w:delText>
        </w:r>
      </w:del>
    </w:p>
    <w:p w14:paraId="42A1B500" w14:textId="2121ADDB" w:rsidR="000D5A7E" w:rsidRPr="000D5A7E" w:rsidDel="00580A98" w:rsidRDefault="000D5A7E" w:rsidP="000D5A7E">
      <w:pPr>
        <w:spacing w:after="0"/>
        <w:rPr>
          <w:del w:id="284" w:author="Sebring, Amanda J" w:date="2017-10-04T09:14:00Z"/>
          <w:rFonts w:ascii="Courier New" w:hAnsi="Courier New" w:cs="Courier New"/>
          <w:sz w:val="24"/>
          <w:szCs w:val="24"/>
        </w:rPr>
      </w:pPr>
      <w:del w:id="28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501 56 1 2 2 59 35 30 20 15 15</w:delText>
        </w:r>
      </w:del>
    </w:p>
    <w:p w14:paraId="50A999A4" w14:textId="34509077" w:rsidR="000D5A7E" w:rsidRPr="000D5A7E" w:rsidDel="00580A98" w:rsidRDefault="000D5A7E" w:rsidP="000D5A7E">
      <w:pPr>
        <w:spacing w:after="0"/>
        <w:rPr>
          <w:del w:id="286" w:author="Sebring, Amanda J" w:date="2017-10-04T09:14:00Z"/>
          <w:rFonts w:ascii="Courier New" w:hAnsi="Courier New" w:cs="Courier New"/>
          <w:sz w:val="24"/>
          <w:szCs w:val="24"/>
        </w:rPr>
      </w:pPr>
      <w:del w:id="28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501 57 1 2 2 60 25 30 20 20 15</w:delText>
        </w:r>
      </w:del>
    </w:p>
    <w:p w14:paraId="1577FDD9" w14:textId="7ED77D31" w:rsidR="000D5A7E" w:rsidRPr="000D5A7E" w:rsidDel="00580A98" w:rsidRDefault="000D5A7E" w:rsidP="000D5A7E">
      <w:pPr>
        <w:spacing w:after="0"/>
        <w:rPr>
          <w:del w:id="288" w:author="Sebring, Amanda J" w:date="2017-10-04T09:14:00Z"/>
          <w:rFonts w:ascii="Courier New" w:hAnsi="Courier New" w:cs="Courier New"/>
          <w:sz w:val="24"/>
          <w:szCs w:val="24"/>
        </w:rPr>
      </w:pPr>
      <w:del w:id="28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501 58 1 2 2 61 35 30 25 25 25</w:delText>
        </w:r>
      </w:del>
    </w:p>
    <w:p w14:paraId="37523C6F" w14:textId="696B048E" w:rsidR="000D5A7E" w:rsidRPr="000D5A7E" w:rsidDel="00580A98" w:rsidRDefault="000D5A7E" w:rsidP="000D5A7E">
      <w:pPr>
        <w:spacing w:after="0"/>
        <w:rPr>
          <w:del w:id="290" w:author="Sebring, Amanda J" w:date="2017-10-04T09:14:00Z"/>
          <w:rFonts w:ascii="Courier New" w:hAnsi="Courier New" w:cs="Courier New"/>
          <w:sz w:val="24"/>
          <w:szCs w:val="24"/>
        </w:rPr>
      </w:pPr>
      <w:del w:id="29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501 59 1 2 2 62 30 25 15 15 15</w:delText>
        </w:r>
      </w:del>
    </w:p>
    <w:p w14:paraId="68E5368E" w14:textId="7AFB46F2" w:rsidR="000D5A7E" w:rsidRPr="000D5A7E" w:rsidDel="00580A98" w:rsidRDefault="000D5A7E" w:rsidP="000D5A7E">
      <w:pPr>
        <w:spacing w:after="0"/>
        <w:rPr>
          <w:del w:id="292" w:author="Sebring, Amanda J" w:date="2017-10-04T09:14:00Z"/>
          <w:rFonts w:ascii="Courier New" w:hAnsi="Courier New" w:cs="Courier New"/>
          <w:sz w:val="24"/>
          <w:szCs w:val="24"/>
        </w:rPr>
      </w:pPr>
      <w:del w:id="29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501 60 1 2 2 63 20 15 10 15 15</w:delText>
        </w:r>
      </w:del>
    </w:p>
    <w:p w14:paraId="3C6AC352" w14:textId="16DC0819" w:rsidR="000D5A7E" w:rsidRPr="000D5A7E" w:rsidDel="00580A98" w:rsidRDefault="000D5A7E" w:rsidP="000D5A7E">
      <w:pPr>
        <w:spacing w:after="0"/>
        <w:rPr>
          <w:del w:id="294" w:author="Sebring, Amanda J" w:date="2017-10-04T09:14:00Z"/>
          <w:rFonts w:ascii="Courier New" w:hAnsi="Courier New" w:cs="Courier New"/>
          <w:sz w:val="24"/>
          <w:szCs w:val="24"/>
        </w:rPr>
      </w:pPr>
      <w:del w:id="29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501 61 1 2 2 64 35 30 20 20 20</w:delText>
        </w:r>
      </w:del>
    </w:p>
    <w:p w14:paraId="66D4038B" w14:textId="3FA8FAFD" w:rsidR="000D5A7E" w:rsidRPr="000D5A7E" w:rsidDel="00580A98" w:rsidRDefault="000D5A7E" w:rsidP="000D5A7E">
      <w:pPr>
        <w:spacing w:after="0"/>
        <w:rPr>
          <w:del w:id="296" w:author="Sebring, Amanda J" w:date="2017-10-04T09:14:00Z"/>
          <w:rFonts w:ascii="Courier New" w:hAnsi="Courier New" w:cs="Courier New"/>
          <w:sz w:val="24"/>
          <w:szCs w:val="24"/>
        </w:rPr>
      </w:pPr>
      <w:del w:id="29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501 62 1 2 2 65 15 15 20 20 20</w:delText>
        </w:r>
      </w:del>
    </w:p>
    <w:p w14:paraId="6E98D4C5" w14:textId="48E18BE1" w:rsidR="000D5A7E" w:rsidRPr="000D5A7E" w:rsidDel="00580A98" w:rsidRDefault="000D5A7E" w:rsidP="000D5A7E">
      <w:pPr>
        <w:spacing w:after="0"/>
        <w:rPr>
          <w:del w:id="298" w:author="Sebring, Amanda J" w:date="2017-10-04T09:14:00Z"/>
          <w:rFonts w:ascii="Courier New" w:hAnsi="Courier New" w:cs="Courier New"/>
          <w:sz w:val="24"/>
          <w:szCs w:val="24"/>
        </w:rPr>
      </w:pPr>
      <w:del w:id="29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501 63 1 2 2 66 45 40 25 25 20</w:delText>
        </w:r>
      </w:del>
    </w:p>
    <w:p w14:paraId="78276B45" w14:textId="53CD8C05" w:rsidR="000D5A7E" w:rsidRPr="000D5A7E" w:rsidDel="00580A98" w:rsidRDefault="000D5A7E" w:rsidP="000D5A7E">
      <w:pPr>
        <w:spacing w:after="0"/>
        <w:rPr>
          <w:del w:id="300" w:author="Sebring, Amanda J" w:date="2017-10-04T09:14:00Z"/>
          <w:rFonts w:ascii="Courier New" w:hAnsi="Courier New" w:cs="Courier New"/>
          <w:sz w:val="24"/>
          <w:szCs w:val="24"/>
        </w:rPr>
      </w:pPr>
      <w:del w:id="30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501 64 1 2 2 67 25 25 20 20 15</w:delText>
        </w:r>
      </w:del>
    </w:p>
    <w:p w14:paraId="1B4B30E0" w14:textId="72FBF1AD" w:rsidR="000D5A7E" w:rsidRPr="000D5A7E" w:rsidDel="00580A98" w:rsidRDefault="000D5A7E" w:rsidP="000D5A7E">
      <w:pPr>
        <w:spacing w:after="0"/>
        <w:rPr>
          <w:del w:id="302" w:author="Sebring, Amanda J" w:date="2017-10-04T09:14:00Z"/>
          <w:rFonts w:ascii="Courier New" w:hAnsi="Courier New" w:cs="Courier New"/>
          <w:sz w:val="24"/>
          <w:szCs w:val="24"/>
        </w:rPr>
      </w:pPr>
      <w:del w:id="30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501 66 1 2 2 68 </w:delText>
        </w:r>
      </w:del>
    </w:p>
    <w:p w14:paraId="2E9ED020" w14:textId="56A83BD8" w:rsidR="000D5A7E" w:rsidRPr="000D5A7E" w:rsidDel="00580A98" w:rsidRDefault="000D5A7E" w:rsidP="000D5A7E">
      <w:pPr>
        <w:spacing w:after="0"/>
        <w:rPr>
          <w:del w:id="304" w:author="Sebring, Amanda J" w:date="2017-10-04T09:14:00Z"/>
          <w:rFonts w:ascii="Courier New" w:hAnsi="Courier New" w:cs="Courier New"/>
          <w:sz w:val="24"/>
          <w:szCs w:val="24"/>
        </w:rPr>
      </w:pPr>
      <w:del w:id="30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501 67 1 2 2 69 30 30 25 25 20</w:delText>
        </w:r>
      </w:del>
    </w:p>
    <w:p w14:paraId="1DA331CC" w14:textId="77D3C152" w:rsidR="000D5A7E" w:rsidRPr="000D5A7E" w:rsidDel="00580A98" w:rsidRDefault="000D5A7E" w:rsidP="000D5A7E">
      <w:pPr>
        <w:spacing w:after="0"/>
        <w:rPr>
          <w:del w:id="306" w:author="Sebring, Amanda J" w:date="2017-10-04T09:14:00Z"/>
          <w:rFonts w:ascii="Courier New" w:hAnsi="Courier New" w:cs="Courier New"/>
          <w:sz w:val="24"/>
          <w:szCs w:val="24"/>
        </w:rPr>
      </w:pPr>
      <w:del w:id="30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501 68 1 2 2 70 45 40 25 20 20</w:delText>
        </w:r>
      </w:del>
    </w:p>
    <w:p w14:paraId="18BA0E3E" w14:textId="7F7F42FE" w:rsidR="000D5A7E" w:rsidRPr="000D5A7E" w:rsidDel="00580A98" w:rsidRDefault="000D5A7E" w:rsidP="000D5A7E">
      <w:pPr>
        <w:spacing w:after="0"/>
        <w:rPr>
          <w:del w:id="308" w:author="Sebring, Amanda J" w:date="2017-10-04T09:14:00Z"/>
          <w:rFonts w:ascii="Courier New" w:hAnsi="Courier New" w:cs="Courier New"/>
          <w:sz w:val="24"/>
          <w:szCs w:val="24"/>
        </w:rPr>
      </w:pPr>
      <w:del w:id="30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501 69 1 2 2 71 30 25 15 20 20</w:delText>
        </w:r>
      </w:del>
    </w:p>
    <w:p w14:paraId="34C11DAA" w14:textId="5C690ACF" w:rsidR="000D5A7E" w:rsidRPr="000D5A7E" w:rsidDel="00580A98" w:rsidRDefault="000D5A7E" w:rsidP="000D5A7E">
      <w:pPr>
        <w:spacing w:after="0"/>
        <w:rPr>
          <w:del w:id="310" w:author="Sebring, Amanda J" w:date="2017-10-04T09:14:00Z"/>
          <w:rFonts w:ascii="Courier New" w:hAnsi="Courier New" w:cs="Courier New"/>
          <w:sz w:val="24"/>
          <w:szCs w:val="24"/>
        </w:rPr>
      </w:pPr>
      <w:del w:id="31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501 71 1 2 2 72 25 20 15 15 15</w:delText>
        </w:r>
      </w:del>
    </w:p>
    <w:p w14:paraId="6F9BE4FC" w14:textId="105772C3" w:rsidR="000D5A7E" w:rsidRPr="000D5A7E" w:rsidDel="00580A98" w:rsidRDefault="000D5A7E" w:rsidP="000D5A7E">
      <w:pPr>
        <w:spacing w:after="0"/>
        <w:rPr>
          <w:del w:id="312" w:author="Sebring, Amanda J" w:date="2017-10-04T09:14:00Z"/>
          <w:rFonts w:ascii="Courier New" w:hAnsi="Courier New" w:cs="Courier New"/>
          <w:sz w:val="24"/>
          <w:szCs w:val="24"/>
        </w:rPr>
      </w:pPr>
      <w:del w:id="31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501 72 1 2 2 73 30 30 20 20 15</w:delText>
        </w:r>
      </w:del>
    </w:p>
    <w:p w14:paraId="4AAC9CC5" w14:textId="24CC4BFD" w:rsidR="000D5A7E" w:rsidRPr="000D5A7E" w:rsidDel="00580A98" w:rsidRDefault="000D5A7E" w:rsidP="000D5A7E">
      <w:pPr>
        <w:spacing w:after="0"/>
        <w:rPr>
          <w:del w:id="314" w:author="Sebring, Amanda J" w:date="2017-10-04T09:14:00Z"/>
          <w:rFonts w:ascii="Courier New" w:hAnsi="Courier New" w:cs="Courier New"/>
          <w:sz w:val="24"/>
          <w:szCs w:val="24"/>
        </w:rPr>
      </w:pPr>
      <w:del w:id="31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501 73 1 2 2 74 40 35 25 25 25</w:delText>
        </w:r>
      </w:del>
    </w:p>
    <w:p w14:paraId="5B0709E8" w14:textId="2D086E56" w:rsidR="000D5A7E" w:rsidRPr="000D5A7E" w:rsidDel="00580A98" w:rsidRDefault="000D5A7E" w:rsidP="000D5A7E">
      <w:pPr>
        <w:spacing w:after="0"/>
        <w:rPr>
          <w:del w:id="316" w:author="Sebring, Amanda J" w:date="2017-10-04T09:14:00Z"/>
          <w:rFonts w:ascii="Courier New" w:hAnsi="Courier New" w:cs="Courier New"/>
          <w:sz w:val="24"/>
          <w:szCs w:val="24"/>
        </w:rPr>
      </w:pPr>
      <w:del w:id="31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501 74 1 2 2 75 45 45 30 35 35</w:delText>
        </w:r>
      </w:del>
    </w:p>
    <w:p w14:paraId="3813E90A" w14:textId="69E7B9D8" w:rsidR="000D5A7E" w:rsidRPr="000D5A7E" w:rsidDel="00580A98" w:rsidRDefault="000D5A7E" w:rsidP="000D5A7E">
      <w:pPr>
        <w:spacing w:after="0"/>
        <w:rPr>
          <w:del w:id="318" w:author="Sebring, Amanda J" w:date="2017-10-04T09:14:00Z"/>
          <w:rFonts w:ascii="Courier New" w:hAnsi="Courier New" w:cs="Courier New"/>
          <w:sz w:val="24"/>
          <w:szCs w:val="24"/>
        </w:rPr>
      </w:pPr>
      <w:del w:id="31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501 75 1 2 2 76 40 35 20 20 15</w:delText>
        </w:r>
      </w:del>
    </w:p>
    <w:p w14:paraId="6EE003B7" w14:textId="775A67D1" w:rsidR="000D5A7E" w:rsidRPr="000D5A7E" w:rsidDel="00580A98" w:rsidRDefault="000D5A7E" w:rsidP="000D5A7E">
      <w:pPr>
        <w:spacing w:after="0"/>
        <w:rPr>
          <w:del w:id="320" w:author="Sebring, Amanda J" w:date="2017-10-04T09:14:00Z"/>
          <w:rFonts w:ascii="Courier New" w:hAnsi="Courier New" w:cs="Courier New"/>
          <w:sz w:val="24"/>
          <w:szCs w:val="24"/>
        </w:rPr>
      </w:pPr>
      <w:del w:id="32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501 77 1 2 2 77 40 40 20 20 20</w:delText>
        </w:r>
      </w:del>
    </w:p>
    <w:p w14:paraId="22FB7094" w14:textId="5C716051" w:rsidR="000D5A7E" w:rsidRPr="000D5A7E" w:rsidDel="00580A98" w:rsidRDefault="000D5A7E" w:rsidP="000D5A7E">
      <w:pPr>
        <w:spacing w:after="0"/>
        <w:rPr>
          <w:del w:id="322" w:author="Sebring, Amanda J" w:date="2017-10-04T09:14:00Z"/>
          <w:rFonts w:ascii="Courier New" w:hAnsi="Courier New" w:cs="Courier New"/>
          <w:sz w:val="24"/>
          <w:szCs w:val="24"/>
        </w:rPr>
      </w:pPr>
      <w:del w:id="32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501 78 1 2 2 78 30 30 25 25 25</w:delText>
        </w:r>
      </w:del>
    </w:p>
    <w:p w14:paraId="231AA33A" w14:textId="168B329B" w:rsidR="000D5A7E" w:rsidRPr="000D5A7E" w:rsidDel="00580A98" w:rsidRDefault="000D5A7E" w:rsidP="000D5A7E">
      <w:pPr>
        <w:spacing w:after="0"/>
        <w:rPr>
          <w:del w:id="324" w:author="Sebring, Amanda J" w:date="2017-10-04T09:14:00Z"/>
          <w:rFonts w:ascii="Courier New" w:hAnsi="Courier New" w:cs="Courier New"/>
          <w:sz w:val="24"/>
          <w:szCs w:val="24"/>
        </w:rPr>
      </w:pPr>
      <w:del w:id="32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501 79 1 2 2 79 25 20 20 25 20</w:delText>
        </w:r>
      </w:del>
    </w:p>
    <w:p w14:paraId="4FF4AA28" w14:textId="6D68A246" w:rsidR="000D5A7E" w:rsidRPr="000D5A7E" w:rsidDel="00580A98" w:rsidRDefault="000D5A7E" w:rsidP="000D5A7E">
      <w:pPr>
        <w:spacing w:after="0"/>
        <w:rPr>
          <w:del w:id="326" w:author="Sebring, Amanda J" w:date="2017-10-04T09:14:00Z"/>
          <w:rFonts w:ascii="Courier New" w:hAnsi="Courier New" w:cs="Courier New"/>
          <w:sz w:val="24"/>
          <w:szCs w:val="24"/>
        </w:rPr>
      </w:pPr>
      <w:del w:id="32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501 80 1 2 2 80 45 40 30 25 25</w:delText>
        </w:r>
      </w:del>
    </w:p>
    <w:p w14:paraId="7830A24F" w14:textId="7427D1BB" w:rsidR="000D5A7E" w:rsidRPr="000D5A7E" w:rsidDel="00580A98" w:rsidRDefault="000D5A7E" w:rsidP="000D5A7E">
      <w:pPr>
        <w:spacing w:after="0"/>
        <w:rPr>
          <w:del w:id="328" w:author="Sebring, Amanda J" w:date="2017-10-04T09:14:00Z"/>
          <w:rFonts w:ascii="Courier New" w:hAnsi="Courier New" w:cs="Courier New"/>
          <w:sz w:val="24"/>
          <w:szCs w:val="24"/>
        </w:rPr>
      </w:pPr>
      <w:del w:id="32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501 00 1 0 0 00 60 65 30 45 20</w:delText>
        </w:r>
      </w:del>
    </w:p>
    <w:p w14:paraId="7CCFB279" w14:textId="15EF08BD" w:rsidR="000D5A7E" w:rsidRPr="000D5A7E" w:rsidDel="00580A98" w:rsidRDefault="000D5A7E" w:rsidP="000D5A7E">
      <w:pPr>
        <w:spacing w:after="0"/>
        <w:rPr>
          <w:del w:id="330" w:author="Sebring, Amanda J" w:date="2017-10-04T09:14:00Z"/>
          <w:rFonts w:ascii="Courier New" w:hAnsi="Courier New" w:cs="Courier New"/>
          <w:sz w:val="24"/>
          <w:szCs w:val="24"/>
        </w:rPr>
      </w:pPr>
      <w:del w:id="33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501 02 1 2 3 01 40 25 20 25 25</w:delText>
        </w:r>
      </w:del>
    </w:p>
    <w:p w14:paraId="46FEBCE0" w14:textId="3D1E7C19" w:rsidR="000D5A7E" w:rsidRPr="000D5A7E" w:rsidDel="00580A98" w:rsidRDefault="000D5A7E" w:rsidP="000D5A7E">
      <w:pPr>
        <w:spacing w:after="0"/>
        <w:rPr>
          <w:del w:id="332" w:author="Sebring, Amanda J" w:date="2017-10-04T09:14:00Z"/>
          <w:rFonts w:ascii="Courier New" w:hAnsi="Courier New" w:cs="Courier New"/>
          <w:sz w:val="24"/>
          <w:szCs w:val="24"/>
        </w:rPr>
      </w:pPr>
      <w:del w:id="33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501 04 1 2 3 02 15 20 15 15 15</w:delText>
        </w:r>
      </w:del>
    </w:p>
    <w:p w14:paraId="35A0AD06" w14:textId="6876AC96" w:rsidR="000D5A7E" w:rsidRPr="000D5A7E" w:rsidDel="00580A98" w:rsidRDefault="000D5A7E" w:rsidP="000D5A7E">
      <w:pPr>
        <w:spacing w:after="0"/>
        <w:rPr>
          <w:del w:id="334" w:author="Sebring, Amanda J" w:date="2017-10-04T09:14:00Z"/>
          <w:rFonts w:ascii="Courier New" w:hAnsi="Courier New" w:cs="Courier New"/>
          <w:sz w:val="24"/>
          <w:szCs w:val="24"/>
        </w:rPr>
      </w:pPr>
      <w:del w:id="33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501 09 1 2 3 03 75 70 70 70 70</w:delText>
        </w:r>
      </w:del>
    </w:p>
    <w:p w14:paraId="701A9C3D" w14:textId="2F1995D1" w:rsidR="000D5A7E" w:rsidRPr="000D5A7E" w:rsidDel="00580A98" w:rsidRDefault="000D5A7E" w:rsidP="000D5A7E">
      <w:pPr>
        <w:spacing w:after="0"/>
        <w:rPr>
          <w:del w:id="336" w:author="Sebring, Amanda J" w:date="2017-10-04T09:14:00Z"/>
          <w:rFonts w:ascii="Courier New" w:hAnsi="Courier New" w:cs="Courier New"/>
          <w:sz w:val="24"/>
          <w:szCs w:val="24"/>
        </w:rPr>
      </w:pPr>
      <w:del w:id="33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501 11 1 2 3 04 70 75 65 75 70</w:delText>
        </w:r>
      </w:del>
    </w:p>
    <w:p w14:paraId="47E8C0ED" w14:textId="0CCC6523" w:rsidR="000D5A7E" w:rsidRPr="000D5A7E" w:rsidDel="00580A98" w:rsidRDefault="000D5A7E" w:rsidP="000D5A7E">
      <w:pPr>
        <w:spacing w:after="0"/>
        <w:rPr>
          <w:del w:id="338" w:author="Sebring, Amanda J" w:date="2017-10-04T09:14:00Z"/>
          <w:rFonts w:ascii="Courier New" w:hAnsi="Courier New" w:cs="Courier New"/>
          <w:sz w:val="24"/>
          <w:szCs w:val="24"/>
        </w:rPr>
      </w:pPr>
      <w:del w:id="3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501 22 1 2 3 05 40 35 15 15 15</w:delText>
        </w:r>
      </w:del>
    </w:p>
    <w:p w14:paraId="473E2C2C" w14:textId="66F09339" w:rsidR="000D5A7E" w:rsidRPr="000D5A7E" w:rsidDel="00580A98" w:rsidRDefault="000D5A7E" w:rsidP="000D5A7E">
      <w:pPr>
        <w:spacing w:after="0"/>
        <w:rPr>
          <w:del w:id="340" w:author="Sebring, Amanda J" w:date="2017-10-04T09:14:00Z"/>
          <w:rFonts w:ascii="Courier New" w:hAnsi="Courier New" w:cs="Courier New"/>
          <w:sz w:val="24"/>
          <w:szCs w:val="24"/>
        </w:rPr>
      </w:pPr>
      <w:del w:id="3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501 39 1 2 3 06 45 35 15 10 10</w:delText>
        </w:r>
      </w:del>
    </w:p>
    <w:p w14:paraId="3731794A" w14:textId="41584433" w:rsidR="000D5A7E" w:rsidRPr="000D5A7E" w:rsidDel="00580A98" w:rsidRDefault="000D5A7E" w:rsidP="000D5A7E">
      <w:pPr>
        <w:spacing w:after="0"/>
        <w:rPr>
          <w:del w:id="342" w:author="Sebring, Amanda J" w:date="2017-10-04T09:14:00Z"/>
          <w:rFonts w:ascii="Courier New" w:hAnsi="Courier New" w:cs="Courier New"/>
          <w:sz w:val="24"/>
          <w:szCs w:val="24"/>
        </w:rPr>
      </w:pPr>
      <w:del w:id="3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501 40 1 2 3 07 55 55 20 20 15</w:delText>
        </w:r>
      </w:del>
    </w:p>
    <w:p w14:paraId="0006D58B" w14:textId="2DFEF1A3" w:rsidR="000D5A7E" w:rsidRPr="000D5A7E" w:rsidDel="00580A98" w:rsidRDefault="000D5A7E" w:rsidP="000D5A7E">
      <w:pPr>
        <w:spacing w:after="0"/>
        <w:rPr>
          <w:del w:id="344" w:author="Sebring, Amanda J" w:date="2017-10-04T09:14:00Z"/>
          <w:rFonts w:ascii="Courier New" w:hAnsi="Courier New" w:cs="Courier New"/>
          <w:sz w:val="24"/>
          <w:szCs w:val="24"/>
        </w:rPr>
      </w:pPr>
      <w:del w:id="3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501 46 1 2 3 08 40 35 15 20 15</w:delText>
        </w:r>
      </w:del>
    </w:p>
    <w:p w14:paraId="213AD7D1" w14:textId="20DD958F" w:rsidR="000D5A7E" w:rsidRPr="000D5A7E" w:rsidDel="00580A98" w:rsidRDefault="000D5A7E" w:rsidP="000D5A7E">
      <w:pPr>
        <w:spacing w:after="0"/>
        <w:rPr>
          <w:del w:id="346" w:author="Sebring, Amanda J" w:date="2017-10-04T09:14:00Z"/>
          <w:rFonts w:ascii="Courier New" w:hAnsi="Courier New" w:cs="Courier New"/>
          <w:sz w:val="24"/>
          <w:szCs w:val="24"/>
        </w:rPr>
      </w:pPr>
      <w:del w:id="3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501 13 1 2 3 09 50 55 35 45 40</w:delText>
        </w:r>
      </w:del>
    </w:p>
    <w:p w14:paraId="697627BE" w14:textId="18A0530C" w:rsidR="000D5A7E" w:rsidRPr="000D5A7E" w:rsidDel="00580A98" w:rsidRDefault="000D5A7E" w:rsidP="000D5A7E">
      <w:pPr>
        <w:spacing w:after="0"/>
        <w:rPr>
          <w:del w:id="348" w:author="Sebring, Amanda J" w:date="2017-10-04T09:14:00Z"/>
          <w:rFonts w:ascii="Courier New" w:hAnsi="Courier New" w:cs="Courier New"/>
          <w:sz w:val="24"/>
          <w:szCs w:val="24"/>
        </w:rPr>
      </w:pPr>
      <w:del w:id="3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501 76 1 2 3 10 30 35 20 25 25</w:delText>
        </w:r>
      </w:del>
    </w:p>
    <w:p w14:paraId="74DFA20D" w14:textId="37702609" w:rsidR="000D5A7E" w:rsidRPr="000D5A7E" w:rsidDel="00580A98" w:rsidRDefault="000D5A7E" w:rsidP="000D5A7E">
      <w:pPr>
        <w:spacing w:after="0"/>
        <w:rPr>
          <w:del w:id="350" w:author="Sebring, Amanda J" w:date="2017-10-04T09:14:00Z"/>
          <w:rFonts w:ascii="Courier New" w:hAnsi="Courier New" w:cs="Courier New"/>
          <w:sz w:val="24"/>
          <w:szCs w:val="24"/>
        </w:rPr>
      </w:pPr>
      <w:del w:id="35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501 43 1 2 3 11 25 30 15 10 10</w:delText>
        </w:r>
      </w:del>
    </w:p>
    <w:p w14:paraId="4258BA7E" w14:textId="353B3FA0" w:rsidR="000D5A7E" w:rsidRPr="000D5A7E" w:rsidDel="00580A98" w:rsidRDefault="000D5A7E" w:rsidP="000D5A7E">
      <w:pPr>
        <w:spacing w:after="0"/>
        <w:rPr>
          <w:del w:id="352" w:author="Sebring, Amanda J" w:date="2017-10-04T09:14:00Z"/>
          <w:rFonts w:ascii="Courier New" w:hAnsi="Courier New" w:cs="Courier New"/>
          <w:sz w:val="24"/>
          <w:szCs w:val="24"/>
        </w:rPr>
      </w:pPr>
      <w:del w:id="35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501 54 1 2 3 12 65 70 40 45 40</w:delText>
        </w:r>
      </w:del>
    </w:p>
    <w:p w14:paraId="60F751A8" w14:textId="765C90E3" w:rsidR="000D5A7E" w:rsidRPr="000D5A7E" w:rsidDel="00580A98" w:rsidRDefault="000D5A7E" w:rsidP="000D5A7E">
      <w:pPr>
        <w:spacing w:after="0"/>
        <w:rPr>
          <w:del w:id="354" w:author="Sebring, Amanda J" w:date="2017-10-04T09:14:00Z"/>
          <w:rFonts w:ascii="Courier New" w:hAnsi="Courier New" w:cs="Courier New"/>
          <w:sz w:val="24"/>
          <w:szCs w:val="24"/>
        </w:rPr>
      </w:pPr>
      <w:del w:id="35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501 01 1 2 3 13 50 50 25 20 20</w:delText>
        </w:r>
      </w:del>
    </w:p>
    <w:p w14:paraId="0B048ABA" w14:textId="27D35845" w:rsidR="000D5A7E" w:rsidRPr="000D5A7E" w:rsidDel="00580A98" w:rsidRDefault="000D5A7E" w:rsidP="000D5A7E">
      <w:pPr>
        <w:spacing w:after="0"/>
        <w:rPr>
          <w:del w:id="356" w:author="Sebring, Amanda J" w:date="2017-10-04T09:14:00Z"/>
          <w:rFonts w:ascii="Courier New" w:hAnsi="Courier New" w:cs="Courier New"/>
          <w:sz w:val="24"/>
          <w:szCs w:val="24"/>
        </w:rPr>
      </w:pPr>
      <w:del w:id="35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501 07 1 2 3 14 55 55 25 35 35</w:delText>
        </w:r>
      </w:del>
    </w:p>
    <w:p w14:paraId="484ABC3D" w14:textId="3D15C36E" w:rsidR="000D5A7E" w:rsidRPr="000D5A7E" w:rsidDel="00580A98" w:rsidRDefault="000D5A7E" w:rsidP="000D5A7E">
      <w:pPr>
        <w:spacing w:after="0"/>
        <w:rPr>
          <w:del w:id="358" w:author="Sebring, Amanda J" w:date="2017-10-04T09:14:00Z"/>
          <w:rFonts w:ascii="Courier New" w:hAnsi="Courier New" w:cs="Courier New"/>
          <w:sz w:val="24"/>
          <w:szCs w:val="24"/>
        </w:rPr>
      </w:pPr>
      <w:del w:id="35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501 14 1 2 3 15 55 55 30 35 30</w:delText>
        </w:r>
      </w:del>
    </w:p>
    <w:p w14:paraId="7624529D" w14:textId="513140A8" w:rsidR="000D5A7E" w:rsidRPr="000D5A7E" w:rsidDel="00580A98" w:rsidRDefault="000D5A7E" w:rsidP="000D5A7E">
      <w:pPr>
        <w:spacing w:after="0"/>
        <w:rPr>
          <w:del w:id="360" w:author="Sebring, Amanda J" w:date="2017-10-04T09:14:00Z"/>
          <w:rFonts w:ascii="Courier New" w:hAnsi="Courier New" w:cs="Courier New"/>
          <w:sz w:val="24"/>
          <w:szCs w:val="24"/>
        </w:rPr>
      </w:pPr>
      <w:del w:id="36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501 30 1 2 3 16 55 55 25 30 30</w:delText>
        </w:r>
      </w:del>
    </w:p>
    <w:p w14:paraId="6A8244CC" w14:textId="78DC0A09" w:rsidR="000D5A7E" w:rsidRPr="000D5A7E" w:rsidDel="00580A98" w:rsidRDefault="000D5A7E" w:rsidP="000D5A7E">
      <w:pPr>
        <w:spacing w:after="0"/>
        <w:rPr>
          <w:del w:id="362" w:author="Sebring, Amanda J" w:date="2017-10-04T09:14:00Z"/>
          <w:rFonts w:ascii="Courier New" w:hAnsi="Courier New" w:cs="Courier New"/>
          <w:sz w:val="24"/>
          <w:szCs w:val="24"/>
        </w:rPr>
      </w:pPr>
      <w:del w:id="36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501 37 1 2 3 17 15 20 10 10 10</w:delText>
        </w:r>
      </w:del>
    </w:p>
    <w:p w14:paraId="22963861" w14:textId="5B89671E" w:rsidR="000D5A7E" w:rsidRPr="000D5A7E" w:rsidDel="00580A98" w:rsidRDefault="000D5A7E" w:rsidP="000D5A7E">
      <w:pPr>
        <w:spacing w:after="0"/>
        <w:rPr>
          <w:del w:id="364" w:author="Sebring, Amanda J" w:date="2017-10-04T09:14:00Z"/>
          <w:rFonts w:ascii="Courier New" w:hAnsi="Courier New" w:cs="Courier New"/>
          <w:sz w:val="24"/>
          <w:szCs w:val="24"/>
        </w:rPr>
      </w:pPr>
      <w:del w:id="36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501 50 1 2 3 18 35 35 15 20 20</w:delText>
        </w:r>
      </w:del>
    </w:p>
    <w:p w14:paraId="77FD94C9" w14:textId="2F8977C5" w:rsidR="000D5A7E" w:rsidRPr="000D5A7E" w:rsidDel="00580A98" w:rsidRDefault="000D5A7E" w:rsidP="000D5A7E">
      <w:pPr>
        <w:spacing w:after="0"/>
        <w:rPr>
          <w:del w:id="366" w:author="Sebring, Amanda J" w:date="2017-10-04T09:14:00Z"/>
          <w:rFonts w:ascii="Courier New" w:hAnsi="Courier New" w:cs="Courier New"/>
          <w:sz w:val="24"/>
          <w:szCs w:val="24"/>
        </w:rPr>
      </w:pPr>
      <w:del w:id="36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501 52 1 2 3 19 55 60 25 30 30</w:delText>
        </w:r>
      </w:del>
    </w:p>
    <w:p w14:paraId="5641E206" w14:textId="5936DE0D" w:rsidR="000D5A7E" w:rsidRPr="000D5A7E" w:rsidDel="00580A98" w:rsidRDefault="000D5A7E" w:rsidP="000D5A7E">
      <w:pPr>
        <w:spacing w:after="0"/>
        <w:rPr>
          <w:del w:id="368" w:author="Sebring, Amanda J" w:date="2017-10-04T09:14:00Z"/>
          <w:rFonts w:ascii="Courier New" w:hAnsi="Courier New" w:cs="Courier New"/>
          <w:sz w:val="24"/>
          <w:szCs w:val="24"/>
        </w:rPr>
      </w:pPr>
      <w:del w:id="36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501 65 1 2 3 20 30 30 15 20 20</w:delText>
        </w:r>
      </w:del>
    </w:p>
    <w:p w14:paraId="3888D586" w14:textId="5400D63F" w:rsidR="000D5A7E" w:rsidRPr="000D5A7E" w:rsidDel="00580A98" w:rsidRDefault="000D5A7E" w:rsidP="000D5A7E">
      <w:pPr>
        <w:spacing w:after="0"/>
        <w:rPr>
          <w:del w:id="370" w:author="Sebring, Amanda J" w:date="2017-10-04T09:14:00Z"/>
          <w:rFonts w:ascii="Courier New" w:hAnsi="Courier New" w:cs="Courier New"/>
          <w:sz w:val="24"/>
          <w:szCs w:val="24"/>
        </w:rPr>
      </w:pPr>
      <w:del w:id="37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501 70 1 2 3 21 25 25 20 15 15</w:delText>
        </w:r>
      </w:del>
    </w:p>
    <w:p w14:paraId="74744B3F" w14:textId="016750C4" w:rsidR="000D5A7E" w:rsidRPr="000D5A7E" w:rsidDel="00580A98" w:rsidRDefault="000D5A7E" w:rsidP="000D5A7E">
      <w:pPr>
        <w:spacing w:after="0"/>
        <w:rPr>
          <w:del w:id="372" w:author="Sebring, Amanda J" w:date="2017-10-04T09:14:00Z"/>
          <w:rFonts w:ascii="Courier New" w:hAnsi="Courier New" w:cs="Courier New"/>
          <w:sz w:val="24"/>
          <w:szCs w:val="24"/>
        </w:rPr>
      </w:pPr>
      <w:del w:id="37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501 38 1 2 3 22 50 50 35 40 40</w:delText>
        </w:r>
      </w:del>
    </w:p>
    <w:p w14:paraId="2C779A5D" w14:textId="4A6DA2A9" w:rsidR="000D5A7E" w:rsidRPr="000D5A7E" w:rsidDel="00580A98" w:rsidRDefault="000D5A7E" w:rsidP="000D5A7E">
      <w:pPr>
        <w:spacing w:after="0"/>
        <w:rPr>
          <w:del w:id="374" w:author="Sebring, Amanda J" w:date="2017-10-04T09:14:00Z"/>
          <w:rFonts w:ascii="Courier New" w:hAnsi="Courier New" w:cs="Courier New"/>
          <w:sz w:val="24"/>
          <w:szCs w:val="24"/>
        </w:rPr>
      </w:pPr>
      <w:del w:id="37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501 42 1 2 3 23 45 45 20 15 15</w:delText>
        </w:r>
      </w:del>
    </w:p>
    <w:p w14:paraId="0369999C" w14:textId="49396E30" w:rsidR="000D5A7E" w:rsidRPr="000D5A7E" w:rsidDel="00580A98" w:rsidRDefault="000D5A7E" w:rsidP="000D5A7E">
      <w:pPr>
        <w:spacing w:after="0"/>
        <w:rPr>
          <w:del w:id="376" w:author="Sebring, Amanda J" w:date="2017-10-04T09:14:00Z"/>
          <w:rFonts w:ascii="Courier New" w:hAnsi="Courier New" w:cs="Courier New"/>
          <w:sz w:val="24"/>
          <w:szCs w:val="24"/>
        </w:rPr>
      </w:pPr>
      <w:del w:id="37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501 03 1 2 3 24 55 5</w:delText>
        </w:r>
      </w:del>
      <w:del w:id="378" w:author="Sebring, Amanda J" w:date="2017-09-12T16:52:00Z">
        <w:r w:rsidRPr="000D5A7E" w:rsidDel="007A63F5">
          <w:rPr>
            <w:rFonts w:ascii="Courier New" w:hAnsi="Courier New" w:cs="Courier New"/>
            <w:sz w:val="24"/>
            <w:szCs w:val="24"/>
          </w:rPr>
          <w:delText>5</w:delText>
        </w:r>
      </w:del>
      <w:del w:id="37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 20 25 25</w:delText>
        </w:r>
      </w:del>
    </w:p>
    <w:p w14:paraId="0536B584" w14:textId="5F6BE831" w:rsidR="000D5A7E" w:rsidRPr="000D5A7E" w:rsidDel="00580A98" w:rsidRDefault="000D5A7E" w:rsidP="000D5A7E">
      <w:pPr>
        <w:spacing w:after="0"/>
        <w:rPr>
          <w:del w:id="380" w:author="Sebring, Amanda J" w:date="2017-10-04T09:14:00Z"/>
          <w:rFonts w:ascii="Courier New" w:hAnsi="Courier New" w:cs="Courier New"/>
          <w:sz w:val="24"/>
          <w:szCs w:val="24"/>
        </w:rPr>
      </w:pPr>
      <w:del w:id="38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501 05 1 2 3 25 45 35 25 25 20</w:delText>
        </w:r>
      </w:del>
    </w:p>
    <w:p w14:paraId="1EDE3324" w14:textId="1EF617ED" w:rsidR="000D5A7E" w:rsidRPr="000D5A7E" w:rsidDel="00580A98" w:rsidRDefault="000D5A7E" w:rsidP="000D5A7E">
      <w:pPr>
        <w:spacing w:after="0"/>
        <w:rPr>
          <w:del w:id="382" w:author="Sebring, Amanda J" w:date="2017-10-04T09:14:00Z"/>
          <w:rFonts w:ascii="Courier New" w:hAnsi="Courier New" w:cs="Courier New"/>
          <w:sz w:val="24"/>
          <w:szCs w:val="24"/>
        </w:rPr>
      </w:pPr>
      <w:del w:id="38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501 06 1 2 3 26 60 55 25 30 25</w:delText>
        </w:r>
      </w:del>
    </w:p>
    <w:p w14:paraId="4D5CA9AB" w14:textId="4B545F74" w:rsidR="000D5A7E" w:rsidRPr="000D5A7E" w:rsidDel="00580A98" w:rsidRDefault="000D5A7E" w:rsidP="000D5A7E">
      <w:pPr>
        <w:spacing w:after="0"/>
        <w:rPr>
          <w:del w:id="384" w:author="Sebring, Amanda J" w:date="2017-10-04T09:14:00Z"/>
          <w:rFonts w:ascii="Courier New" w:hAnsi="Courier New" w:cs="Courier New"/>
          <w:sz w:val="24"/>
          <w:szCs w:val="24"/>
        </w:rPr>
      </w:pPr>
      <w:del w:id="38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501 08 1 2 3 27 40 40 20 20 15</w:delText>
        </w:r>
      </w:del>
    </w:p>
    <w:p w14:paraId="76E5EACC" w14:textId="4234B626" w:rsidR="000D5A7E" w:rsidRPr="000D5A7E" w:rsidDel="00580A98" w:rsidRDefault="000D5A7E" w:rsidP="000D5A7E">
      <w:pPr>
        <w:spacing w:after="0"/>
        <w:rPr>
          <w:del w:id="386" w:author="Sebring, Amanda J" w:date="2017-10-04T09:14:00Z"/>
          <w:rFonts w:ascii="Courier New" w:hAnsi="Courier New" w:cs="Courier New"/>
          <w:sz w:val="24"/>
          <w:szCs w:val="24"/>
        </w:rPr>
      </w:pPr>
      <w:del w:id="38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501 10 1 2 3 28 45 45 15 20 20</w:delText>
        </w:r>
      </w:del>
    </w:p>
    <w:p w14:paraId="6D6D809A" w14:textId="61A0EC79" w:rsidR="000D5A7E" w:rsidRPr="000D5A7E" w:rsidDel="00580A98" w:rsidRDefault="000D5A7E" w:rsidP="000D5A7E">
      <w:pPr>
        <w:spacing w:after="0"/>
        <w:rPr>
          <w:del w:id="388" w:author="Sebring, Amanda J" w:date="2017-10-04T09:14:00Z"/>
          <w:rFonts w:ascii="Courier New" w:hAnsi="Courier New" w:cs="Courier New"/>
          <w:sz w:val="24"/>
          <w:szCs w:val="24"/>
        </w:rPr>
      </w:pPr>
      <w:del w:id="38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501 12 1 2 3 29 30 35 20 20 20</w:delText>
        </w:r>
      </w:del>
    </w:p>
    <w:p w14:paraId="1CEB94C0" w14:textId="1B743A0E" w:rsidR="000D5A7E" w:rsidRPr="000D5A7E" w:rsidDel="00580A98" w:rsidRDefault="000D5A7E" w:rsidP="000D5A7E">
      <w:pPr>
        <w:spacing w:after="0"/>
        <w:rPr>
          <w:del w:id="390" w:author="Sebring, Amanda J" w:date="2017-10-04T09:14:00Z"/>
          <w:rFonts w:ascii="Courier New" w:hAnsi="Courier New" w:cs="Courier New"/>
          <w:sz w:val="24"/>
          <w:szCs w:val="24"/>
        </w:rPr>
      </w:pPr>
      <w:del w:id="39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501 15 1 2 3 30 70 75 65 55 55</w:delText>
        </w:r>
      </w:del>
    </w:p>
    <w:p w14:paraId="14B64685" w14:textId="47A6EBE9" w:rsidR="000D5A7E" w:rsidRPr="000D5A7E" w:rsidDel="00580A98" w:rsidRDefault="000D5A7E" w:rsidP="000D5A7E">
      <w:pPr>
        <w:spacing w:after="0"/>
        <w:rPr>
          <w:del w:id="392" w:author="Sebring, Amanda J" w:date="2017-10-04T09:14:00Z"/>
          <w:rFonts w:ascii="Courier New" w:hAnsi="Courier New" w:cs="Courier New"/>
          <w:sz w:val="24"/>
          <w:szCs w:val="24"/>
        </w:rPr>
      </w:pPr>
      <w:del w:id="39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501 16 1 2 3 31 35 35 15 15 15</w:delText>
        </w:r>
      </w:del>
    </w:p>
    <w:p w14:paraId="2FBC1BB5" w14:textId="22B995C6" w:rsidR="000D5A7E" w:rsidRPr="000D5A7E" w:rsidDel="00580A98" w:rsidRDefault="000D5A7E" w:rsidP="000D5A7E">
      <w:pPr>
        <w:spacing w:after="0"/>
        <w:rPr>
          <w:del w:id="394" w:author="Sebring, Amanda J" w:date="2017-10-04T09:14:00Z"/>
          <w:rFonts w:ascii="Courier New" w:hAnsi="Courier New" w:cs="Courier New"/>
          <w:sz w:val="24"/>
          <w:szCs w:val="24"/>
        </w:rPr>
      </w:pPr>
      <w:del w:id="39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501 17 1 2 3 32 30 30 15 15 15</w:delText>
        </w:r>
      </w:del>
    </w:p>
    <w:p w14:paraId="5E7FBBDB" w14:textId="37D2EA9D" w:rsidR="000D5A7E" w:rsidRPr="000D5A7E" w:rsidDel="00580A98" w:rsidRDefault="000D5A7E" w:rsidP="000D5A7E">
      <w:pPr>
        <w:spacing w:after="0"/>
        <w:rPr>
          <w:del w:id="396" w:author="Sebring, Amanda J" w:date="2017-10-04T09:14:00Z"/>
          <w:rFonts w:ascii="Courier New" w:hAnsi="Courier New" w:cs="Courier New"/>
          <w:sz w:val="24"/>
          <w:szCs w:val="24"/>
        </w:rPr>
      </w:pPr>
      <w:del w:id="39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501 18 1 2 3 33 25 20 10 10 10</w:delText>
        </w:r>
      </w:del>
    </w:p>
    <w:p w14:paraId="655696E0" w14:textId="7F31DAD8" w:rsidR="000D5A7E" w:rsidRPr="000D5A7E" w:rsidDel="00580A98" w:rsidRDefault="000D5A7E" w:rsidP="000D5A7E">
      <w:pPr>
        <w:spacing w:after="0"/>
        <w:rPr>
          <w:del w:id="398" w:author="Sebring, Amanda J" w:date="2017-10-04T09:14:00Z"/>
          <w:rFonts w:ascii="Courier New" w:hAnsi="Courier New" w:cs="Courier New"/>
          <w:sz w:val="24"/>
          <w:szCs w:val="24"/>
        </w:rPr>
      </w:pPr>
      <w:del w:id="39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501 19 1 2 3 34 50 50 20 20 15</w:delText>
        </w:r>
      </w:del>
    </w:p>
    <w:p w14:paraId="45E6F2CE" w14:textId="099A7D93" w:rsidR="000D5A7E" w:rsidRPr="000D5A7E" w:rsidDel="00580A98" w:rsidRDefault="000D5A7E" w:rsidP="000D5A7E">
      <w:pPr>
        <w:spacing w:after="0"/>
        <w:rPr>
          <w:del w:id="400" w:author="Sebring, Amanda J" w:date="2017-10-04T09:14:00Z"/>
          <w:rFonts w:ascii="Courier New" w:hAnsi="Courier New" w:cs="Courier New"/>
          <w:sz w:val="24"/>
          <w:szCs w:val="24"/>
        </w:rPr>
      </w:pPr>
      <w:del w:id="40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501 20 1 2 3 35 20 25 25 35 25</w:delText>
        </w:r>
      </w:del>
    </w:p>
    <w:p w14:paraId="47FDA419" w14:textId="7C7E4391" w:rsidR="000D5A7E" w:rsidRPr="000D5A7E" w:rsidDel="00580A98" w:rsidRDefault="000D5A7E" w:rsidP="000D5A7E">
      <w:pPr>
        <w:spacing w:after="0"/>
        <w:rPr>
          <w:del w:id="402" w:author="Sebring, Amanda J" w:date="2017-10-04T09:14:00Z"/>
          <w:rFonts w:ascii="Courier New" w:hAnsi="Courier New" w:cs="Courier New"/>
          <w:sz w:val="24"/>
          <w:szCs w:val="24"/>
        </w:rPr>
      </w:pPr>
      <w:del w:id="40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501 21 1 2 3 36 55 50 20 25 20</w:delText>
        </w:r>
      </w:del>
    </w:p>
    <w:p w14:paraId="688D360F" w14:textId="12329437" w:rsidR="000D5A7E" w:rsidRPr="000D5A7E" w:rsidDel="00580A98" w:rsidRDefault="000D5A7E" w:rsidP="000D5A7E">
      <w:pPr>
        <w:spacing w:after="0"/>
        <w:rPr>
          <w:del w:id="404" w:author="Sebring, Amanda J" w:date="2017-10-04T09:14:00Z"/>
          <w:rFonts w:ascii="Courier New" w:hAnsi="Courier New" w:cs="Courier New"/>
          <w:sz w:val="24"/>
          <w:szCs w:val="24"/>
        </w:rPr>
      </w:pPr>
      <w:del w:id="40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501 23 1 2 3 37 60 55 25 30 25</w:delText>
        </w:r>
      </w:del>
    </w:p>
    <w:p w14:paraId="0C5FDBA2" w14:textId="1B68B072" w:rsidR="000D5A7E" w:rsidRPr="000D5A7E" w:rsidDel="00580A98" w:rsidRDefault="000D5A7E" w:rsidP="000D5A7E">
      <w:pPr>
        <w:spacing w:after="0"/>
        <w:rPr>
          <w:del w:id="406" w:author="Sebring, Amanda J" w:date="2017-10-04T09:14:00Z"/>
          <w:rFonts w:ascii="Courier New" w:hAnsi="Courier New" w:cs="Courier New"/>
          <w:sz w:val="24"/>
          <w:szCs w:val="24"/>
        </w:rPr>
      </w:pPr>
      <w:del w:id="40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501 24 1 2 3 38 35 40 15 25 20</w:delText>
        </w:r>
      </w:del>
    </w:p>
    <w:p w14:paraId="547984D5" w14:textId="003D2FB8" w:rsidR="000D5A7E" w:rsidRPr="000D5A7E" w:rsidDel="00580A98" w:rsidRDefault="000D5A7E" w:rsidP="000D5A7E">
      <w:pPr>
        <w:spacing w:after="0"/>
        <w:rPr>
          <w:del w:id="408" w:author="Sebring, Amanda J" w:date="2017-10-04T09:14:00Z"/>
          <w:rFonts w:ascii="Courier New" w:hAnsi="Courier New" w:cs="Courier New"/>
          <w:sz w:val="24"/>
          <w:szCs w:val="24"/>
        </w:rPr>
      </w:pPr>
      <w:del w:id="40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501 25 1 2 3 39 </w:delText>
        </w:r>
      </w:del>
    </w:p>
    <w:p w14:paraId="54E9B4F2" w14:textId="04632BE2" w:rsidR="000D5A7E" w:rsidRPr="000D5A7E" w:rsidDel="00580A98" w:rsidRDefault="000D5A7E" w:rsidP="000D5A7E">
      <w:pPr>
        <w:spacing w:after="0"/>
        <w:rPr>
          <w:del w:id="410" w:author="Sebring, Amanda J" w:date="2017-10-04T09:14:00Z"/>
          <w:rFonts w:ascii="Courier New" w:hAnsi="Courier New" w:cs="Courier New"/>
          <w:sz w:val="24"/>
          <w:szCs w:val="24"/>
        </w:rPr>
      </w:pPr>
      <w:del w:id="41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501 26 1 2 3 40 35 35 20 15 15</w:delText>
        </w:r>
      </w:del>
    </w:p>
    <w:p w14:paraId="24CF9264" w14:textId="201E873C" w:rsidR="000D5A7E" w:rsidRPr="000D5A7E" w:rsidDel="00580A98" w:rsidRDefault="000D5A7E" w:rsidP="000D5A7E">
      <w:pPr>
        <w:spacing w:after="0"/>
        <w:rPr>
          <w:del w:id="412" w:author="Sebring, Amanda J" w:date="2017-10-04T09:14:00Z"/>
          <w:rFonts w:ascii="Courier New" w:hAnsi="Courier New" w:cs="Courier New"/>
          <w:sz w:val="24"/>
          <w:szCs w:val="24"/>
        </w:rPr>
      </w:pPr>
      <w:del w:id="41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501 27 1 2 3 41 75 80 75 70 70</w:delText>
        </w:r>
      </w:del>
    </w:p>
    <w:p w14:paraId="4A2FBE13" w14:textId="293CE8ED" w:rsidR="000D5A7E" w:rsidRPr="000D5A7E" w:rsidDel="00580A98" w:rsidRDefault="000D5A7E" w:rsidP="000D5A7E">
      <w:pPr>
        <w:spacing w:after="0"/>
        <w:rPr>
          <w:del w:id="414" w:author="Sebring, Amanda J" w:date="2017-10-04T09:14:00Z"/>
          <w:rFonts w:ascii="Courier New" w:hAnsi="Courier New" w:cs="Courier New"/>
          <w:sz w:val="24"/>
          <w:szCs w:val="24"/>
        </w:rPr>
      </w:pPr>
      <w:del w:id="41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501 28 1 2 3 42 25 20 15 15 10</w:delText>
        </w:r>
      </w:del>
    </w:p>
    <w:p w14:paraId="249BBE23" w14:textId="15B127A5" w:rsidR="000D5A7E" w:rsidRPr="000D5A7E" w:rsidDel="00580A98" w:rsidRDefault="000D5A7E" w:rsidP="000D5A7E">
      <w:pPr>
        <w:spacing w:after="0"/>
        <w:rPr>
          <w:del w:id="416" w:author="Sebring, Amanda J" w:date="2017-10-04T09:14:00Z"/>
          <w:rFonts w:ascii="Courier New" w:hAnsi="Courier New" w:cs="Courier New"/>
          <w:sz w:val="24"/>
          <w:szCs w:val="24"/>
        </w:rPr>
      </w:pPr>
      <w:del w:id="41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501 29 1 2 3 43 30 25 15 15 15</w:delText>
        </w:r>
      </w:del>
    </w:p>
    <w:p w14:paraId="05DA1963" w14:textId="70DD1181" w:rsidR="000D5A7E" w:rsidRPr="000D5A7E" w:rsidDel="00580A98" w:rsidRDefault="000D5A7E" w:rsidP="000D5A7E">
      <w:pPr>
        <w:spacing w:after="0"/>
        <w:rPr>
          <w:del w:id="418" w:author="Sebring, Amanda J" w:date="2017-10-04T09:14:00Z"/>
          <w:rFonts w:ascii="Courier New" w:hAnsi="Courier New" w:cs="Courier New"/>
          <w:sz w:val="24"/>
          <w:szCs w:val="24"/>
        </w:rPr>
      </w:pPr>
      <w:del w:id="41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501 31 1 2 3 44 50 45 20 20 20</w:delText>
        </w:r>
      </w:del>
    </w:p>
    <w:p w14:paraId="1B0CA82F" w14:textId="45494F63" w:rsidR="000D5A7E" w:rsidRPr="000D5A7E" w:rsidDel="00580A98" w:rsidRDefault="000D5A7E" w:rsidP="000D5A7E">
      <w:pPr>
        <w:spacing w:after="0"/>
        <w:rPr>
          <w:del w:id="420" w:author="Sebring, Amanda J" w:date="2017-10-04T09:14:00Z"/>
          <w:rFonts w:ascii="Courier New" w:hAnsi="Courier New" w:cs="Courier New"/>
          <w:sz w:val="24"/>
          <w:szCs w:val="24"/>
        </w:rPr>
      </w:pPr>
      <w:del w:id="42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501 32 1 2 3 45 20 15 10 15 10</w:delText>
        </w:r>
      </w:del>
    </w:p>
    <w:p w14:paraId="4F9CD5E9" w14:textId="078F0514" w:rsidR="000D5A7E" w:rsidRPr="000D5A7E" w:rsidDel="00580A98" w:rsidRDefault="000D5A7E" w:rsidP="000D5A7E">
      <w:pPr>
        <w:spacing w:after="0"/>
        <w:rPr>
          <w:del w:id="422" w:author="Sebring, Amanda J" w:date="2017-10-04T09:14:00Z"/>
          <w:rFonts w:ascii="Courier New" w:hAnsi="Courier New" w:cs="Courier New"/>
          <w:sz w:val="24"/>
          <w:szCs w:val="24"/>
        </w:rPr>
      </w:pPr>
      <w:del w:id="42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501 33 1 2 3 46 30 30 20 20 15</w:delText>
        </w:r>
      </w:del>
    </w:p>
    <w:p w14:paraId="4EC72662" w14:textId="08024225" w:rsidR="000D5A7E" w:rsidRPr="000D5A7E" w:rsidDel="00580A98" w:rsidRDefault="000D5A7E" w:rsidP="000D5A7E">
      <w:pPr>
        <w:spacing w:after="0"/>
        <w:rPr>
          <w:del w:id="424" w:author="Sebring, Amanda J" w:date="2017-10-04T09:14:00Z"/>
          <w:rFonts w:ascii="Courier New" w:hAnsi="Courier New" w:cs="Courier New"/>
          <w:sz w:val="24"/>
          <w:szCs w:val="24"/>
        </w:rPr>
      </w:pPr>
      <w:del w:id="42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501 34 1 2 3 47 25 30 20 15 15</w:delText>
        </w:r>
      </w:del>
    </w:p>
    <w:p w14:paraId="4918562B" w14:textId="573CAFC9" w:rsidR="000D5A7E" w:rsidRPr="000D5A7E" w:rsidDel="00580A98" w:rsidRDefault="000D5A7E" w:rsidP="000D5A7E">
      <w:pPr>
        <w:spacing w:after="0"/>
        <w:rPr>
          <w:del w:id="426" w:author="Sebring, Amanda J" w:date="2017-10-04T09:14:00Z"/>
          <w:rFonts w:ascii="Courier New" w:hAnsi="Courier New" w:cs="Courier New"/>
          <w:sz w:val="24"/>
          <w:szCs w:val="24"/>
        </w:rPr>
      </w:pPr>
      <w:del w:id="42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501 35 1 2 3 48 55 55 40 30 30</w:delText>
        </w:r>
      </w:del>
    </w:p>
    <w:p w14:paraId="45AE7DEC" w14:textId="67596B7C" w:rsidR="000D5A7E" w:rsidRPr="000D5A7E" w:rsidDel="00580A98" w:rsidRDefault="000D5A7E" w:rsidP="000D5A7E">
      <w:pPr>
        <w:spacing w:after="0"/>
        <w:rPr>
          <w:del w:id="428" w:author="Sebring, Amanda J" w:date="2017-10-04T09:14:00Z"/>
          <w:rFonts w:ascii="Courier New" w:hAnsi="Courier New" w:cs="Courier New"/>
          <w:sz w:val="24"/>
          <w:szCs w:val="24"/>
        </w:rPr>
      </w:pPr>
      <w:del w:id="42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501 36 1 2 3 49 25 20 15 15 15</w:delText>
        </w:r>
      </w:del>
    </w:p>
    <w:p w14:paraId="52219974" w14:textId="2320F597" w:rsidR="000D5A7E" w:rsidRPr="000D5A7E" w:rsidDel="00580A98" w:rsidRDefault="000D5A7E" w:rsidP="000D5A7E">
      <w:pPr>
        <w:spacing w:after="0"/>
        <w:rPr>
          <w:del w:id="430" w:author="Sebring, Amanda J" w:date="2017-10-04T09:14:00Z"/>
          <w:rFonts w:ascii="Courier New" w:hAnsi="Courier New" w:cs="Courier New"/>
          <w:sz w:val="24"/>
          <w:szCs w:val="24"/>
        </w:rPr>
      </w:pPr>
      <w:del w:id="43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501 41 1 2 3 50 25 30 15 20 15</w:delText>
        </w:r>
      </w:del>
    </w:p>
    <w:p w14:paraId="6E08E55C" w14:textId="6B3C6322" w:rsidR="000D5A7E" w:rsidRPr="000D5A7E" w:rsidDel="00580A98" w:rsidRDefault="000D5A7E" w:rsidP="000D5A7E">
      <w:pPr>
        <w:spacing w:after="0"/>
        <w:rPr>
          <w:del w:id="432" w:author="Sebring, Amanda J" w:date="2017-10-04T09:14:00Z"/>
          <w:rFonts w:ascii="Courier New" w:hAnsi="Courier New" w:cs="Courier New"/>
          <w:sz w:val="24"/>
          <w:szCs w:val="24"/>
        </w:rPr>
      </w:pPr>
      <w:del w:id="43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501 44 1 2 3 51 45 40 20 20 20</w:delText>
        </w:r>
      </w:del>
    </w:p>
    <w:p w14:paraId="6653DBAD" w14:textId="42E861CD" w:rsidR="000D5A7E" w:rsidRPr="000D5A7E" w:rsidDel="00580A98" w:rsidRDefault="000D5A7E" w:rsidP="000D5A7E">
      <w:pPr>
        <w:spacing w:after="0"/>
        <w:rPr>
          <w:del w:id="434" w:author="Sebring, Amanda J" w:date="2017-10-04T09:14:00Z"/>
          <w:rFonts w:ascii="Courier New" w:hAnsi="Courier New" w:cs="Courier New"/>
          <w:sz w:val="24"/>
          <w:szCs w:val="24"/>
        </w:rPr>
      </w:pPr>
      <w:del w:id="43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501 45 1 2 3 52 30 35 20 20 20</w:delText>
        </w:r>
      </w:del>
    </w:p>
    <w:p w14:paraId="3A1F735C" w14:textId="68ACE19A" w:rsidR="000D5A7E" w:rsidRPr="000D5A7E" w:rsidDel="00580A98" w:rsidRDefault="000D5A7E" w:rsidP="000D5A7E">
      <w:pPr>
        <w:spacing w:after="0"/>
        <w:rPr>
          <w:del w:id="436" w:author="Sebring, Amanda J" w:date="2017-10-04T09:14:00Z"/>
          <w:rFonts w:ascii="Courier New" w:hAnsi="Courier New" w:cs="Courier New"/>
          <w:sz w:val="24"/>
          <w:szCs w:val="24"/>
        </w:rPr>
      </w:pPr>
      <w:del w:id="43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501 47 1 2 3 53 60 60 40 40 40</w:delText>
        </w:r>
      </w:del>
    </w:p>
    <w:p w14:paraId="63995F65" w14:textId="0250185F" w:rsidR="000D5A7E" w:rsidRPr="000D5A7E" w:rsidDel="00580A98" w:rsidRDefault="000D5A7E" w:rsidP="000D5A7E">
      <w:pPr>
        <w:spacing w:after="0"/>
        <w:rPr>
          <w:del w:id="438" w:author="Sebring, Amanda J" w:date="2017-10-04T09:14:00Z"/>
          <w:rFonts w:ascii="Courier New" w:hAnsi="Courier New" w:cs="Courier New"/>
          <w:sz w:val="24"/>
          <w:szCs w:val="24"/>
        </w:rPr>
      </w:pPr>
      <w:del w:id="4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501 48 1 2 3 54 35 40 25 20 20</w:delText>
        </w:r>
      </w:del>
    </w:p>
    <w:p w14:paraId="0DED90C4" w14:textId="4B6CE4FA" w:rsidR="000D5A7E" w:rsidRPr="000D5A7E" w:rsidDel="00580A98" w:rsidRDefault="000D5A7E" w:rsidP="000D5A7E">
      <w:pPr>
        <w:spacing w:after="0"/>
        <w:rPr>
          <w:del w:id="440" w:author="Sebring, Amanda J" w:date="2017-10-04T09:14:00Z"/>
          <w:rFonts w:ascii="Courier New" w:hAnsi="Courier New" w:cs="Courier New"/>
          <w:sz w:val="24"/>
          <w:szCs w:val="24"/>
        </w:rPr>
      </w:pPr>
      <w:del w:id="4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501 49 1 2 3 55 20 30 15 20 15</w:delText>
        </w:r>
      </w:del>
    </w:p>
    <w:p w14:paraId="6DD77855" w14:textId="2C290431" w:rsidR="000D5A7E" w:rsidRPr="000D5A7E" w:rsidDel="00580A98" w:rsidRDefault="000D5A7E" w:rsidP="000D5A7E">
      <w:pPr>
        <w:spacing w:after="0"/>
        <w:rPr>
          <w:del w:id="442" w:author="Sebring, Amanda J" w:date="2017-10-04T09:14:00Z"/>
          <w:rFonts w:ascii="Courier New" w:hAnsi="Courier New" w:cs="Courier New"/>
          <w:sz w:val="24"/>
          <w:szCs w:val="24"/>
        </w:rPr>
      </w:pPr>
      <w:del w:id="4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501 51 1 2 3 56 30 35 20 25 25</w:delText>
        </w:r>
      </w:del>
    </w:p>
    <w:p w14:paraId="7E303981" w14:textId="5DB2E1EF" w:rsidR="000D5A7E" w:rsidRPr="000D5A7E" w:rsidDel="00580A98" w:rsidRDefault="000D5A7E" w:rsidP="000D5A7E">
      <w:pPr>
        <w:spacing w:after="0"/>
        <w:rPr>
          <w:del w:id="444" w:author="Sebring, Amanda J" w:date="2017-10-04T09:14:00Z"/>
          <w:rFonts w:ascii="Courier New" w:hAnsi="Courier New" w:cs="Courier New"/>
          <w:sz w:val="24"/>
          <w:szCs w:val="24"/>
        </w:rPr>
      </w:pPr>
      <w:del w:id="4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501 53 1 2 3 57 40 40 20 20 20</w:delText>
        </w:r>
      </w:del>
    </w:p>
    <w:p w14:paraId="1B1B07F8" w14:textId="3A655F78" w:rsidR="000D5A7E" w:rsidRPr="000D5A7E" w:rsidDel="00580A98" w:rsidRDefault="000D5A7E" w:rsidP="000D5A7E">
      <w:pPr>
        <w:spacing w:after="0"/>
        <w:rPr>
          <w:del w:id="446" w:author="Sebring, Amanda J" w:date="2017-10-04T09:14:00Z"/>
          <w:rFonts w:ascii="Courier New" w:hAnsi="Courier New" w:cs="Courier New"/>
          <w:sz w:val="24"/>
          <w:szCs w:val="24"/>
        </w:rPr>
      </w:pPr>
      <w:del w:id="4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501 55 1 2 3 58 25 30 15 25 25</w:delText>
        </w:r>
      </w:del>
    </w:p>
    <w:p w14:paraId="770D838A" w14:textId="16D53819" w:rsidR="000D5A7E" w:rsidRPr="000D5A7E" w:rsidDel="00580A98" w:rsidRDefault="000D5A7E" w:rsidP="000D5A7E">
      <w:pPr>
        <w:spacing w:after="0"/>
        <w:rPr>
          <w:del w:id="448" w:author="Sebring, Amanda J" w:date="2017-10-04T09:14:00Z"/>
          <w:rFonts w:ascii="Courier New" w:hAnsi="Courier New" w:cs="Courier New"/>
          <w:sz w:val="24"/>
          <w:szCs w:val="24"/>
        </w:rPr>
      </w:pPr>
      <w:del w:id="4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501 56 1 2 3 59 55 55 25 30 30</w:delText>
        </w:r>
      </w:del>
    </w:p>
    <w:p w14:paraId="5C7C4C27" w14:textId="0457D8A1" w:rsidR="000D5A7E" w:rsidRPr="000D5A7E" w:rsidDel="00580A98" w:rsidRDefault="000D5A7E" w:rsidP="000D5A7E">
      <w:pPr>
        <w:spacing w:after="0"/>
        <w:rPr>
          <w:del w:id="450" w:author="Sebring, Amanda J" w:date="2017-10-04T09:14:00Z"/>
          <w:rFonts w:ascii="Courier New" w:hAnsi="Courier New" w:cs="Courier New"/>
          <w:sz w:val="24"/>
          <w:szCs w:val="24"/>
        </w:rPr>
      </w:pPr>
      <w:del w:id="45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501 57 1 2 3 60 45 40 25 30 30</w:delText>
        </w:r>
      </w:del>
    </w:p>
    <w:p w14:paraId="27825A4C" w14:textId="59F638AB" w:rsidR="000D5A7E" w:rsidRPr="000D5A7E" w:rsidDel="00580A98" w:rsidRDefault="000D5A7E" w:rsidP="000D5A7E">
      <w:pPr>
        <w:spacing w:after="0"/>
        <w:rPr>
          <w:del w:id="452" w:author="Sebring, Amanda J" w:date="2017-10-04T09:14:00Z"/>
          <w:rFonts w:ascii="Courier New" w:hAnsi="Courier New" w:cs="Courier New"/>
          <w:sz w:val="24"/>
          <w:szCs w:val="24"/>
        </w:rPr>
      </w:pPr>
      <w:del w:id="45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501 58 1 2 3 61 50 55 40 45 45</w:delText>
        </w:r>
      </w:del>
    </w:p>
    <w:p w14:paraId="4ECEDF30" w14:textId="62DC58BB" w:rsidR="000D5A7E" w:rsidRPr="000D5A7E" w:rsidDel="00580A98" w:rsidRDefault="000D5A7E" w:rsidP="000D5A7E">
      <w:pPr>
        <w:spacing w:after="0"/>
        <w:rPr>
          <w:del w:id="454" w:author="Sebring, Amanda J" w:date="2017-10-04T09:14:00Z"/>
          <w:rFonts w:ascii="Courier New" w:hAnsi="Courier New" w:cs="Courier New"/>
          <w:sz w:val="24"/>
          <w:szCs w:val="24"/>
        </w:rPr>
      </w:pPr>
      <w:del w:id="45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501 59 1 2 3 62 40 40 25 30 25</w:delText>
        </w:r>
      </w:del>
    </w:p>
    <w:p w14:paraId="71551C83" w14:textId="01E50CC4" w:rsidR="000D5A7E" w:rsidRPr="000D5A7E" w:rsidDel="00580A98" w:rsidRDefault="000D5A7E" w:rsidP="000D5A7E">
      <w:pPr>
        <w:spacing w:after="0"/>
        <w:rPr>
          <w:del w:id="456" w:author="Sebring, Amanda J" w:date="2017-10-04T09:14:00Z"/>
          <w:rFonts w:ascii="Courier New" w:hAnsi="Courier New" w:cs="Courier New"/>
          <w:sz w:val="24"/>
          <w:szCs w:val="24"/>
        </w:rPr>
      </w:pPr>
      <w:del w:id="45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501 60 1 2 3 63 40 40 25 20 20</w:delText>
        </w:r>
      </w:del>
    </w:p>
    <w:p w14:paraId="6933B2E4" w14:textId="40585735" w:rsidR="000D5A7E" w:rsidRPr="000D5A7E" w:rsidDel="00580A98" w:rsidRDefault="000D5A7E" w:rsidP="000D5A7E">
      <w:pPr>
        <w:spacing w:after="0"/>
        <w:rPr>
          <w:del w:id="458" w:author="Sebring, Amanda J" w:date="2017-10-04T09:14:00Z"/>
          <w:rFonts w:ascii="Courier New" w:hAnsi="Courier New" w:cs="Courier New"/>
          <w:sz w:val="24"/>
          <w:szCs w:val="24"/>
        </w:rPr>
      </w:pPr>
      <w:del w:id="45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501 61 1 2 3 64 25 25 15 10 10</w:delText>
        </w:r>
      </w:del>
    </w:p>
    <w:p w14:paraId="7F62C4D8" w14:textId="68A66B60" w:rsidR="000D5A7E" w:rsidRPr="000D5A7E" w:rsidDel="00580A98" w:rsidRDefault="000D5A7E" w:rsidP="000D5A7E">
      <w:pPr>
        <w:spacing w:after="0"/>
        <w:rPr>
          <w:del w:id="460" w:author="Sebring, Amanda J" w:date="2017-10-04T09:14:00Z"/>
          <w:rFonts w:ascii="Courier New" w:hAnsi="Courier New" w:cs="Courier New"/>
          <w:sz w:val="24"/>
          <w:szCs w:val="24"/>
        </w:rPr>
      </w:pPr>
      <w:del w:id="46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501 62 1 2 3 65 15 20 10 10 10</w:delText>
        </w:r>
      </w:del>
    </w:p>
    <w:p w14:paraId="0B268184" w14:textId="5D221BB1" w:rsidR="000D5A7E" w:rsidRPr="000D5A7E" w:rsidDel="00580A98" w:rsidRDefault="000D5A7E" w:rsidP="000D5A7E">
      <w:pPr>
        <w:spacing w:after="0"/>
        <w:rPr>
          <w:del w:id="462" w:author="Sebring, Amanda J" w:date="2017-10-04T09:14:00Z"/>
          <w:rFonts w:ascii="Courier New" w:hAnsi="Courier New" w:cs="Courier New"/>
          <w:sz w:val="24"/>
          <w:szCs w:val="24"/>
        </w:rPr>
      </w:pPr>
      <w:del w:id="46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501 63 1 2 3 66 25 25 15 15 15</w:delText>
        </w:r>
      </w:del>
    </w:p>
    <w:p w14:paraId="5F435FEC" w14:textId="4622098C" w:rsidR="000D5A7E" w:rsidRPr="000D5A7E" w:rsidDel="00580A98" w:rsidRDefault="000D5A7E" w:rsidP="000D5A7E">
      <w:pPr>
        <w:spacing w:after="0"/>
        <w:rPr>
          <w:del w:id="464" w:author="Sebring, Amanda J" w:date="2017-10-04T09:14:00Z"/>
          <w:rFonts w:ascii="Courier New" w:hAnsi="Courier New" w:cs="Courier New"/>
          <w:sz w:val="24"/>
          <w:szCs w:val="24"/>
        </w:rPr>
      </w:pPr>
      <w:del w:id="46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501 64 1 2 3 67 35 35 25 20 20</w:delText>
        </w:r>
      </w:del>
    </w:p>
    <w:p w14:paraId="36C3B8B3" w14:textId="65A95541" w:rsidR="000D5A7E" w:rsidRPr="000D5A7E" w:rsidDel="00580A98" w:rsidRDefault="000D5A7E" w:rsidP="000D5A7E">
      <w:pPr>
        <w:spacing w:after="0"/>
        <w:rPr>
          <w:del w:id="466" w:author="Sebring, Amanda J" w:date="2017-10-04T09:14:00Z"/>
          <w:rFonts w:ascii="Courier New" w:hAnsi="Courier New" w:cs="Courier New"/>
          <w:sz w:val="24"/>
          <w:szCs w:val="24"/>
        </w:rPr>
      </w:pPr>
      <w:del w:id="46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501 66 1 2 3 68 35 35 25 25 25</w:delText>
        </w:r>
      </w:del>
    </w:p>
    <w:p w14:paraId="0D918E50" w14:textId="10B36650" w:rsidR="000D5A7E" w:rsidRPr="000D5A7E" w:rsidDel="00580A98" w:rsidRDefault="000D5A7E" w:rsidP="000D5A7E">
      <w:pPr>
        <w:spacing w:after="0"/>
        <w:rPr>
          <w:del w:id="468" w:author="Sebring, Amanda J" w:date="2017-10-04T09:14:00Z"/>
          <w:rFonts w:ascii="Courier New" w:hAnsi="Courier New" w:cs="Courier New"/>
          <w:sz w:val="24"/>
          <w:szCs w:val="24"/>
        </w:rPr>
      </w:pPr>
      <w:del w:id="46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501 67 1 2 3 69 </w:delText>
        </w:r>
      </w:del>
    </w:p>
    <w:p w14:paraId="240D3A07" w14:textId="457110AB" w:rsidR="000D5A7E" w:rsidRPr="000D5A7E" w:rsidDel="00580A98" w:rsidRDefault="000D5A7E" w:rsidP="000D5A7E">
      <w:pPr>
        <w:spacing w:after="0"/>
        <w:rPr>
          <w:del w:id="470" w:author="Sebring, Amanda J" w:date="2017-10-04T09:14:00Z"/>
          <w:rFonts w:ascii="Courier New" w:hAnsi="Courier New" w:cs="Courier New"/>
          <w:sz w:val="24"/>
          <w:szCs w:val="24"/>
        </w:rPr>
      </w:pPr>
      <w:del w:id="47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501 68 1 2 3 70 25 30 20 25 20</w:delText>
        </w:r>
      </w:del>
    </w:p>
    <w:p w14:paraId="2A77E367" w14:textId="1CC87344" w:rsidR="000D5A7E" w:rsidRPr="000D5A7E" w:rsidDel="00580A98" w:rsidRDefault="000D5A7E" w:rsidP="000D5A7E">
      <w:pPr>
        <w:spacing w:after="0"/>
        <w:rPr>
          <w:del w:id="472" w:author="Sebring, Amanda J" w:date="2017-10-04T09:14:00Z"/>
          <w:rFonts w:ascii="Courier New" w:hAnsi="Courier New" w:cs="Courier New"/>
          <w:sz w:val="24"/>
          <w:szCs w:val="24"/>
        </w:rPr>
      </w:pPr>
      <w:del w:id="47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501 69 1 2 3 71 15 20 15 15 10</w:delText>
        </w:r>
      </w:del>
    </w:p>
    <w:p w14:paraId="545BBD7C" w14:textId="3D7FBE9F" w:rsidR="000D5A7E" w:rsidRPr="000D5A7E" w:rsidDel="00580A98" w:rsidRDefault="000D5A7E" w:rsidP="000D5A7E">
      <w:pPr>
        <w:spacing w:after="0"/>
        <w:rPr>
          <w:del w:id="474" w:author="Sebring, Amanda J" w:date="2017-10-04T09:14:00Z"/>
          <w:rFonts w:ascii="Courier New" w:hAnsi="Courier New" w:cs="Courier New"/>
          <w:sz w:val="24"/>
          <w:szCs w:val="24"/>
        </w:rPr>
      </w:pPr>
      <w:del w:id="47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501 71 1 2 3 72 20 20 15 15 15</w:delText>
        </w:r>
      </w:del>
    </w:p>
    <w:p w14:paraId="5E811A6F" w14:textId="442FA72F" w:rsidR="000D5A7E" w:rsidRPr="000D5A7E" w:rsidDel="00580A98" w:rsidRDefault="000D5A7E" w:rsidP="000D5A7E">
      <w:pPr>
        <w:spacing w:after="0"/>
        <w:rPr>
          <w:del w:id="476" w:author="Sebring, Amanda J" w:date="2017-10-04T09:14:00Z"/>
          <w:rFonts w:ascii="Courier New" w:hAnsi="Courier New" w:cs="Courier New"/>
          <w:sz w:val="24"/>
          <w:szCs w:val="24"/>
        </w:rPr>
      </w:pPr>
      <w:del w:id="47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501 72 1 2 3 73 30 30 15 10 10</w:delText>
        </w:r>
      </w:del>
    </w:p>
    <w:p w14:paraId="19DFECBE" w14:textId="748D3B12" w:rsidR="000D5A7E" w:rsidRPr="000D5A7E" w:rsidDel="00580A98" w:rsidRDefault="000D5A7E" w:rsidP="000D5A7E">
      <w:pPr>
        <w:spacing w:after="0"/>
        <w:rPr>
          <w:del w:id="478" w:author="Sebring, Amanda J" w:date="2017-10-04T09:14:00Z"/>
          <w:rFonts w:ascii="Courier New" w:hAnsi="Courier New" w:cs="Courier New"/>
          <w:sz w:val="24"/>
          <w:szCs w:val="24"/>
        </w:rPr>
      </w:pPr>
      <w:del w:id="47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501 73 1 2 3 74 35 40 30 35 30</w:delText>
        </w:r>
      </w:del>
    </w:p>
    <w:p w14:paraId="3E89F563" w14:textId="0D880CB5" w:rsidR="000D5A7E" w:rsidRPr="000D5A7E" w:rsidDel="00580A98" w:rsidRDefault="000D5A7E" w:rsidP="000D5A7E">
      <w:pPr>
        <w:spacing w:after="0"/>
        <w:rPr>
          <w:del w:id="480" w:author="Sebring, Amanda J" w:date="2017-10-04T09:14:00Z"/>
          <w:rFonts w:ascii="Courier New" w:hAnsi="Courier New" w:cs="Courier New"/>
          <w:sz w:val="24"/>
          <w:szCs w:val="24"/>
        </w:rPr>
      </w:pPr>
      <w:del w:id="48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501 74 1 2 3 75 15 15 10 10 10</w:delText>
        </w:r>
      </w:del>
    </w:p>
    <w:p w14:paraId="4D97B1ED" w14:textId="665BDE4D" w:rsidR="000D5A7E" w:rsidRPr="000D5A7E" w:rsidDel="00580A98" w:rsidRDefault="000D5A7E" w:rsidP="000D5A7E">
      <w:pPr>
        <w:spacing w:after="0"/>
        <w:rPr>
          <w:del w:id="482" w:author="Sebring, Amanda J" w:date="2017-10-04T09:14:00Z"/>
          <w:rFonts w:ascii="Courier New" w:hAnsi="Courier New" w:cs="Courier New"/>
          <w:sz w:val="24"/>
          <w:szCs w:val="24"/>
        </w:rPr>
      </w:pPr>
      <w:del w:id="48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501 75 1 2 3 76 25 25 20 25 20</w:delText>
        </w:r>
      </w:del>
    </w:p>
    <w:p w14:paraId="4F91BE91" w14:textId="696FEC4E" w:rsidR="000D5A7E" w:rsidRPr="000D5A7E" w:rsidDel="00580A98" w:rsidRDefault="000D5A7E" w:rsidP="000D5A7E">
      <w:pPr>
        <w:spacing w:after="0"/>
        <w:rPr>
          <w:del w:id="484" w:author="Sebring, Amanda J" w:date="2017-10-04T09:14:00Z"/>
          <w:rFonts w:ascii="Courier New" w:hAnsi="Courier New" w:cs="Courier New"/>
          <w:sz w:val="24"/>
          <w:szCs w:val="24"/>
        </w:rPr>
      </w:pPr>
      <w:del w:id="48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501 77 1 2 3 77 25 25 20 25 25</w:delText>
        </w:r>
      </w:del>
    </w:p>
    <w:p w14:paraId="2548A8FA" w14:textId="16B57117" w:rsidR="000D5A7E" w:rsidRPr="000D5A7E" w:rsidDel="00580A98" w:rsidRDefault="000D5A7E" w:rsidP="000D5A7E">
      <w:pPr>
        <w:spacing w:after="0"/>
        <w:rPr>
          <w:del w:id="486" w:author="Sebring, Amanda J" w:date="2017-10-04T09:14:00Z"/>
          <w:rFonts w:ascii="Courier New" w:hAnsi="Courier New" w:cs="Courier New"/>
          <w:sz w:val="24"/>
          <w:szCs w:val="24"/>
        </w:rPr>
      </w:pPr>
      <w:del w:id="48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501 78 1 2 3 78 35 30 25 30 30</w:delText>
        </w:r>
      </w:del>
    </w:p>
    <w:p w14:paraId="6F8752AA" w14:textId="6ED516C1" w:rsidR="000D5A7E" w:rsidRPr="000D5A7E" w:rsidDel="00580A98" w:rsidRDefault="000D5A7E" w:rsidP="000D5A7E">
      <w:pPr>
        <w:spacing w:after="0"/>
        <w:rPr>
          <w:del w:id="488" w:author="Sebring, Amanda J" w:date="2017-10-04T09:14:00Z"/>
          <w:rFonts w:ascii="Courier New" w:hAnsi="Courier New" w:cs="Courier New"/>
          <w:sz w:val="24"/>
          <w:szCs w:val="24"/>
        </w:rPr>
      </w:pPr>
      <w:del w:id="48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501 79 1 2 3 79 40 45 30 45 35</w:delText>
        </w:r>
      </w:del>
    </w:p>
    <w:p w14:paraId="357B276A" w14:textId="6FC31B62" w:rsidR="000D5A7E" w:rsidRPr="000D5A7E" w:rsidDel="00580A98" w:rsidRDefault="000D5A7E" w:rsidP="000D5A7E">
      <w:pPr>
        <w:spacing w:after="0"/>
        <w:rPr>
          <w:del w:id="490" w:author="Sebring, Amanda J" w:date="2017-10-04T09:14:00Z"/>
          <w:rFonts w:ascii="Courier New" w:hAnsi="Courier New" w:cs="Courier New"/>
          <w:sz w:val="24"/>
          <w:szCs w:val="24"/>
        </w:rPr>
      </w:pPr>
      <w:del w:id="49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501 80 1 2 3 80 30 30 25 25 20</w:delText>
        </w:r>
      </w:del>
    </w:p>
    <w:p w14:paraId="3E604ECD" w14:textId="7C03A83E" w:rsidR="000D5A7E" w:rsidRPr="000D5A7E" w:rsidDel="00580A98" w:rsidRDefault="000D5A7E" w:rsidP="000D5A7E">
      <w:pPr>
        <w:spacing w:after="0"/>
        <w:rPr>
          <w:del w:id="492" w:author="Sebring, Amanda J" w:date="2017-10-04T09:14:00Z"/>
          <w:rFonts w:ascii="Courier New" w:hAnsi="Courier New" w:cs="Courier New"/>
          <w:sz w:val="24"/>
          <w:szCs w:val="24"/>
        </w:rPr>
      </w:pPr>
      <w:del w:id="49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502 00 1 0 0 00 35 35 35 40 30</w:delText>
        </w:r>
      </w:del>
    </w:p>
    <w:p w14:paraId="0FBBE2B2" w14:textId="41EDB921" w:rsidR="000D5A7E" w:rsidRPr="000D5A7E" w:rsidDel="00580A98" w:rsidRDefault="000D5A7E" w:rsidP="000D5A7E">
      <w:pPr>
        <w:spacing w:after="0"/>
        <w:rPr>
          <w:del w:id="494" w:author="Sebring, Amanda J" w:date="2017-10-04T09:14:00Z"/>
          <w:rFonts w:ascii="Courier New" w:hAnsi="Courier New" w:cs="Courier New"/>
          <w:sz w:val="24"/>
          <w:szCs w:val="24"/>
        </w:rPr>
      </w:pPr>
      <w:del w:id="49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502 02 1 2 1 01 40 35 35 45 40</w:delText>
        </w:r>
      </w:del>
    </w:p>
    <w:p w14:paraId="35F4806F" w14:textId="5E99725D" w:rsidR="000D5A7E" w:rsidRPr="000D5A7E" w:rsidDel="00580A98" w:rsidRDefault="000D5A7E" w:rsidP="000D5A7E">
      <w:pPr>
        <w:spacing w:after="0"/>
        <w:rPr>
          <w:del w:id="496" w:author="Sebring, Amanda J" w:date="2017-10-04T09:14:00Z"/>
          <w:rFonts w:ascii="Courier New" w:hAnsi="Courier New" w:cs="Courier New"/>
          <w:sz w:val="24"/>
          <w:szCs w:val="24"/>
        </w:rPr>
      </w:pPr>
      <w:del w:id="49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502 04 1 2 1 02 35 35 35 40 35</w:delText>
        </w:r>
      </w:del>
    </w:p>
    <w:p w14:paraId="7FEFFDE2" w14:textId="0B37D45A" w:rsidR="000D5A7E" w:rsidRPr="000D5A7E" w:rsidDel="00580A98" w:rsidRDefault="000D5A7E" w:rsidP="000D5A7E">
      <w:pPr>
        <w:spacing w:after="0"/>
        <w:rPr>
          <w:del w:id="498" w:author="Sebring, Amanda J" w:date="2017-10-04T09:14:00Z"/>
          <w:rFonts w:ascii="Courier New" w:hAnsi="Courier New" w:cs="Courier New"/>
          <w:sz w:val="24"/>
          <w:szCs w:val="24"/>
        </w:rPr>
      </w:pPr>
      <w:del w:id="49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502 09 1 2 1 03 30 35 35 30 35</w:delText>
        </w:r>
      </w:del>
    </w:p>
    <w:p w14:paraId="34EBC5F5" w14:textId="0AA87B4C" w:rsidR="000D5A7E" w:rsidRPr="000D5A7E" w:rsidDel="00580A98" w:rsidRDefault="000D5A7E" w:rsidP="000D5A7E">
      <w:pPr>
        <w:spacing w:after="0"/>
        <w:rPr>
          <w:del w:id="500" w:author="Sebring, Amanda J" w:date="2017-10-04T09:14:00Z"/>
          <w:rFonts w:ascii="Courier New" w:hAnsi="Courier New" w:cs="Courier New"/>
          <w:sz w:val="24"/>
          <w:szCs w:val="24"/>
        </w:rPr>
      </w:pPr>
      <w:del w:id="50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502 11 1 2 1 04 40 45 40 50 40</w:delText>
        </w:r>
      </w:del>
    </w:p>
    <w:p w14:paraId="54160F69" w14:textId="0ACB1D42" w:rsidR="000D5A7E" w:rsidRPr="000D5A7E" w:rsidDel="00580A98" w:rsidRDefault="000D5A7E" w:rsidP="000D5A7E">
      <w:pPr>
        <w:spacing w:after="0"/>
        <w:rPr>
          <w:del w:id="502" w:author="Sebring, Amanda J" w:date="2017-10-04T09:14:00Z"/>
          <w:rFonts w:ascii="Courier New" w:hAnsi="Courier New" w:cs="Courier New"/>
          <w:sz w:val="24"/>
          <w:szCs w:val="24"/>
        </w:rPr>
      </w:pPr>
      <w:del w:id="50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502 22 1 2 1 05 35 30 35 35 35</w:delText>
        </w:r>
      </w:del>
    </w:p>
    <w:p w14:paraId="6D5A0CF4" w14:textId="5B556E32" w:rsidR="000D5A7E" w:rsidRPr="000D5A7E" w:rsidDel="00580A98" w:rsidRDefault="000D5A7E" w:rsidP="000D5A7E">
      <w:pPr>
        <w:spacing w:after="0"/>
        <w:rPr>
          <w:del w:id="504" w:author="Sebring, Amanda J" w:date="2017-10-04T09:14:00Z"/>
          <w:rFonts w:ascii="Courier New" w:hAnsi="Courier New" w:cs="Courier New"/>
          <w:sz w:val="24"/>
          <w:szCs w:val="24"/>
        </w:rPr>
      </w:pPr>
      <w:del w:id="50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502 39 1 2 1 06 60 55 50 60 50</w:delText>
        </w:r>
      </w:del>
    </w:p>
    <w:p w14:paraId="32AFD65E" w14:textId="503A9480" w:rsidR="000D5A7E" w:rsidRPr="000D5A7E" w:rsidDel="00580A98" w:rsidRDefault="000D5A7E" w:rsidP="000D5A7E">
      <w:pPr>
        <w:spacing w:after="0"/>
        <w:rPr>
          <w:del w:id="506" w:author="Sebring, Amanda J" w:date="2017-10-04T09:14:00Z"/>
          <w:rFonts w:ascii="Courier New" w:hAnsi="Courier New" w:cs="Courier New"/>
          <w:sz w:val="24"/>
          <w:szCs w:val="24"/>
        </w:rPr>
      </w:pPr>
      <w:del w:id="50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502 40 1 2 1 07 45 55 45 50 45</w:delText>
        </w:r>
      </w:del>
    </w:p>
    <w:p w14:paraId="1EBF9304" w14:textId="623FDF7B" w:rsidR="000D5A7E" w:rsidRPr="000D5A7E" w:rsidDel="00580A98" w:rsidRDefault="000D5A7E" w:rsidP="000D5A7E">
      <w:pPr>
        <w:spacing w:after="0"/>
        <w:rPr>
          <w:del w:id="508" w:author="Sebring, Amanda J" w:date="2017-10-04T09:14:00Z"/>
          <w:rFonts w:ascii="Courier New" w:hAnsi="Courier New" w:cs="Courier New"/>
          <w:sz w:val="24"/>
          <w:szCs w:val="24"/>
        </w:rPr>
      </w:pPr>
      <w:del w:id="50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502 46 1 2 1 08 35 35 40 45 35</w:delText>
        </w:r>
      </w:del>
    </w:p>
    <w:p w14:paraId="3677C324" w14:textId="0A48C268" w:rsidR="000D5A7E" w:rsidRPr="000D5A7E" w:rsidDel="00580A98" w:rsidRDefault="000D5A7E" w:rsidP="000D5A7E">
      <w:pPr>
        <w:spacing w:after="0"/>
        <w:rPr>
          <w:del w:id="510" w:author="Sebring, Amanda J" w:date="2017-10-04T09:14:00Z"/>
          <w:rFonts w:ascii="Courier New" w:hAnsi="Courier New" w:cs="Courier New"/>
          <w:sz w:val="24"/>
          <w:szCs w:val="24"/>
        </w:rPr>
      </w:pPr>
      <w:del w:id="51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502 13 1 2 1 09 45 45 35 40 35</w:delText>
        </w:r>
      </w:del>
    </w:p>
    <w:p w14:paraId="2B8608E2" w14:textId="2E9377E7" w:rsidR="000D5A7E" w:rsidRPr="000D5A7E" w:rsidDel="00580A98" w:rsidRDefault="000D5A7E" w:rsidP="000D5A7E">
      <w:pPr>
        <w:spacing w:after="0"/>
        <w:rPr>
          <w:del w:id="512" w:author="Sebring, Amanda J" w:date="2017-10-04T09:14:00Z"/>
          <w:rFonts w:ascii="Courier New" w:hAnsi="Courier New" w:cs="Courier New"/>
          <w:sz w:val="24"/>
          <w:szCs w:val="24"/>
        </w:rPr>
      </w:pPr>
      <w:del w:id="51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502 76 1 2 1 10 40 40 35 35 35</w:delText>
        </w:r>
      </w:del>
    </w:p>
    <w:p w14:paraId="500F808C" w14:textId="3CE15A40" w:rsidR="000D5A7E" w:rsidRPr="000D5A7E" w:rsidDel="00580A98" w:rsidRDefault="000D5A7E" w:rsidP="000D5A7E">
      <w:pPr>
        <w:spacing w:after="0"/>
        <w:rPr>
          <w:del w:id="514" w:author="Sebring, Amanda J" w:date="2017-10-04T09:14:00Z"/>
          <w:rFonts w:ascii="Courier New" w:hAnsi="Courier New" w:cs="Courier New"/>
          <w:sz w:val="24"/>
          <w:szCs w:val="24"/>
        </w:rPr>
      </w:pPr>
      <w:del w:id="51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502 43 1 2 1 11 40 40 40 35 40</w:delText>
        </w:r>
      </w:del>
    </w:p>
    <w:p w14:paraId="7DC34868" w14:textId="172E7440" w:rsidR="000D5A7E" w:rsidRPr="000D5A7E" w:rsidDel="00580A98" w:rsidRDefault="000D5A7E" w:rsidP="000D5A7E">
      <w:pPr>
        <w:spacing w:after="0"/>
        <w:rPr>
          <w:del w:id="516" w:author="Sebring, Amanda J" w:date="2017-10-04T09:14:00Z"/>
          <w:rFonts w:ascii="Courier New" w:hAnsi="Courier New" w:cs="Courier New"/>
          <w:sz w:val="24"/>
          <w:szCs w:val="24"/>
        </w:rPr>
      </w:pPr>
      <w:del w:id="51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502 54 1 2 1 12 55 45 40 50 45</w:delText>
        </w:r>
      </w:del>
    </w:p>
    <w:p w14:paraId="47BDBDE9" w14:textId="4BFBCB82" w:rsidR="000D5A7E" w:rsidRPr="000D5A7E" w:rsidDel="00580A98" w:rsidRDefault="000D5A7E" w:rsidP="000D5A7E">
      <w:pPr>
        <w:spacing w:after="0"/>
        <w:rPr>
          <w:del w:id="518" w:author="Sebring, Amanda J" w:date="2017-10-04T09:14:00Z"/>
          <w:rFonts w:ascii="Courier New" w:hAnsi="Courier New" w:cs="Courier New"/>
          <w:sz w:val="24"/>
          <w:szCs w:val="24"/>
        </w:rPr>
      </w:pPr>
      <w:del w:id="51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502 01 1 2 1 13 55 45 45 55 45</w:delText>
        </w:r>
      </w:del>
    </w:p>
    <w:p w14:paraId="552B5E7F" w14:textId="48113E6A" w:rsidR="000D5A7E" w:rsidRPr="000D5A7E" w:rsidDel="00580A98" w:rsidRDefault="000D5A7E" w:rsidP="000D5A7E">
      <w:pPr>
        <w:spacing w:after="0"/>
        <w:rPr>
          <w:del w:id="520" w:author="Sebring, Amanda J" w:date="2017-10-04T09:14:00Z"/>
          <w:rFonts w:ascii="Courier New" w:hAnsi="Courier New" w:cs="Courier New"/>
          <w:sz w:val="24"/>
          <w:szCs w:val="24"/>
        </w:rPr>
      </w:pPr>
      <w:del w:id="52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502 07 1 2 1 14 40 40 35 35 35</w:delText>
        </w:r>
      </w:del>
    </w:p>
    <w:p w14:paraId="7BD51995" w14:textId="5DE90AAE" w:rsidR="000D5A7E" w:rsidRPr="000D5A7E" w:rsidDel="00580A98" w:rsidRDefault="000D5A7E" w:rsidP="000D5A7E">
      <w:pPr>
        <w:spacing w:after="0"/>
        <w:rPr>
          <w:del w:id="522" w:author="Sebring, Amanda J" w:date="2017-10-04T09:14:00Z"/>
          <w:rFonts w:ascii="Courier New" w:hAnsi="Courier New" w:cs="Courier New"/>
          <w:sz w:val="24"/>
          <w:szCs w:val="24"/>
        </w:rPr>
      </w:pPr>
      <w:del w:id="52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502 14 1 2 1 15 45 45 50 50 </w:delText>
        </w:r>
      </w:del>
      <w:del w:id="524" w:author="Sebring, Amanda J" w:date="2017-09-12T17:07:00Z">
        <w:r w:rsidRPr="000D5A7E" w:rsidDel="004C7CBE">
          <w:rPr>
            <w:rFonts w:ascii="Courier New" w:hAnsi="Courier New" w:cs="Courier New"/>
            <w:sz w:val="24"/>
            <w:szCs w:val="24"/>
          </w:rPr>
          <w:delText>50</w:delText>
        </w:r>
      </w:del>
    </w:p>
    <w:p w14:paraId="3943551A" w14:textId="0070783B" w:rsidR="000D5A7E" w:rsidRPr="000D5A7E" w:rsidDel="00580A98" w:rsidRDefault="000D5A7E" w:rsidP="000D5A7E">
      <w:pPr>
        <w:spacing w:after="0"/>
        <w:rPr>
          <w:del w:id="525" w:author="Sebring, Amanda J" w:date="2017-10-04T09:14:00Z"/>
          <w:rFonts w:ascii="Courier New" w:hAnsi="Courier New" w:cs="Courier New"/>
          <w:sz w:val="24"/>
          <w:szCs w:val="24"/>
        </w:rPr>
      </w:pPr>
      <w:del w:id="5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502 30 1 2 1 16 35 35 30 30 25</w:delText>
        </w:r>
      </w:del>
    </w:p>
    <w:p w14:paraId="6724968B" w14:textId="0DF7AFBA" w:rsidR="000D5A7E" w:rsidRPr="000D5A7E" w:rsidDel="00580A98" w:rsidRDefault="000D5A7E" w:rsidP="000D5A7E">
      <w:pPr>
        <w:spacing w:after="0"/>
        <w:rPr>
          <w:del w:id="527" w:author="Sebring, Amanda J" w:date="2017-10-04T09:14:00Z"/>
          <w:rFonts w:ascii="Courier New" w:hAnsi="Courier New" w:cs="Courier New"/>
          <w:sz w:val="24"/>
          <w:szCs w:val="24"/>
        </w:rPr>
      </w:pPr>
      <w:del w:id="5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502 37 1 2 1 17 35 35 35 35 35</w:delText>
        </w:r>
      </w:del>
    </w:p>
    <w:p w14:paraId="01B03302" w14:textId="62357872" w:rsidR="000D5A7E" w:rsidRPr="000D5A7E" w:rsidDel="00580A98" w:rsidRDefault="000D5A7E" w:rsidP="000D5A7E">
      <w:pPr>
        <w:spacing w:after="0"/>
        <w:rPr>
          <w:del w:id="529" w:author="Sebring, Amanda J" w:date="2017-10-04T09:14:00Z"/>
          <w:rFonts w:ascii="Courier New" w:hAnsi="Courier New" w:cs="Courier New"/>
          <w:sz w:val="24"/>
          <w:szCs w:val="24"/>
        </w:rPr>
      </w:pPr>
      <w:del w:id="5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502 50 1 2 1 18 35 35 35 35 35</w:delText>
        </w:r>
      </w:del>
    </w:p>
    <w:p w14:paraId="5FA18567" w14:textId="05C4061D" w:rsidR="000D5A7E" w:rsidRPr="000D5A7E" w:rsidDel="00580A98" w:rsidRDefault="000D5A7E" w:rsidP="000D5A7E">
      <w:pPr>
        <w:spacing w:after="0"/>
        <w:rPr>
          <w:del w:id="531" w:author="Sebring, Amanda J" w:date="2017-10-04T09:14:00Z"/>
          <w:rFonts w:ascii="Courier New" w:hAnsi="Courier New" w:cs="Courier New"/>
          <w:sz w:val="24"/>
          <w:szCs w:val="24"/>
        </w:rPr>
      </w:pPr>
      <w:del w:id="5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502 52 1 2 1 19 30 30 35 35 30</w:delText>
        </w:r>
      </w:del>
    </w:p>
    <w:p w14:paraId="5287AAAB" w14:textId="32B08781" w:rsidR="000D5A7E" w:rsidRPr="000D5A7E" w:rsidDel="00580A98" w:rsidRDefault="000D5A7E" w:rsidP="000D5A7E">
      <w:pPr>
        <w:spacing w:after="0"/>
        <w:rPr>
          <w:del w:id="533" w:author="Sebring, Amanda J" w:date="2017-10-04T09:14:00Z"/>
          <w:rFonts w:ascii="Courier New" w:hAnsi="Courier New" w:cs="Courier New"/>
          <w:sz w:val="24"/>
          <w:szCs w:val="24"/>
        </w:rPr>
      </w:pPr>
      <w:del w:id="5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502 65 1 2 1 20 40 40 40 50 40</w:delText>
        </w:r>
      </w:del>
    </w:p>
    <w:p w14:paraId="39AB4254" w14:textId="11FDAD97" w:rsidR="000D5A7E" w:rsidRPr="000D5A7E" w:rsidDel="00580A98" w:rsidRDefault="000D5A7E" w:rsidP="000D5A7E">
      <w:pPr>
        <w:spacing w:after="0"/>
        <w:rPr>
          <w:del w:id="535" w:author="Sebring, Amanda J" w:date="2017-10-04T09:14:00Z"/>
          <w:rFonts w:ascii="Courier New" w:hAnsi="Courier New" w:cs="Courier New"/>
          <w:sz w:val="24"/>
          <w:szCs w:val="24"/>
        </w:rPr>
      </w:pPr>
      <w:del w:id="5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502 70 1 2 1 21 40 40 40 40 40</w:delText>
        </w:r>
      </w:del>
    </w:p>
    <w:p w14:paraId="7A1C730B" w14:textId="3027B4BE" w:rsidR="000D5A7E" w:rsidRPr="000D5A7E" w:rsidDel="00580A98" w:rsidRDefault="000D5A7E" w:rsidP="000D5A7E">
      <w:pPr>
        <w:spacing w:after="0"/>
        <w:rPr>
          <w:del w:id="537" w:author="Sebring, Amanda J" w:date="2017-10-04T09:14:00Z"/>
          <w:rFonts w:ascii="Courier New" w:hAnsi="Courier New" w:cs="Courier New"/>
          <w:sz w:val="24"/>
          <w:szCs w:val="24"/>
        </w:rPr>
      </w:pPr>
      <w:del w:id="5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502 38 1 2 1 22 55 55 50 50 50</w:delText>
        </w:r>
      </w:del>
    </w:p>
    <w:p w14:paraId="307667BB" w14:textId="061C9195" w:rsidR="000D5A7E" w:rsidRPr="000D5A7E" w:rsidDel="00580A98" w:rsidRDefault="000D5A7E" w:rsidP="000D5A7E">
      <w:pPr>
        <w:spacing w:after="0"/>
        <w:rPr>
          <w:del w:id="539" w:author="Sebring, Amanda J" w:date="2017-10-04T09:14:00Z"/>
          <w:rFonts w:ascii="Courier New" w:hAnsi="Courier New" w:cs="Courier New"/>
          <w:sz w:val="24"/>
          <w:szCs w:val="24"/>
        </w:rPr>
      </w:pPr>
      <w:del w:id="5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502 42 1 2 1 23 45 55 45 50 45</w:delText>
        </w:r>
      </w:del>
    </w:p>
    <w:p w14:paraId="497638CA" w14:textId="3C626FFB" w:rsidR="000D5A7E" w:rsidRPr="000D5A7E" w:rsidDel="00580A98" w:rsidRDefault="000D5A7E" w:rsidP="000D5A7E">
      <w:pPr>
        <w:spacing w:after="0"/>
        <w:rPr>
          <w:del w:id="541" w:author="Sebring, Amanda J" w:date="2017-10-04T09:14:00Z"/>
          <w:rFonts w:ascii="Courier New" w:hAnsi="Courier New" w:cs="Courier New"/>
          <w:sz w:val="24"/>
          <w:szCs w:val="24"/>
        </w:rPr>
      </w:pPr>
      <w:del w:id="5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502 03 1 2 1 24 55 55 50 60 50</w:delText>
        </w:r>
      </w:del>
    </w:p>
    <w:p w14:paraId="576D7EA3" w14:textId="6037DAA0" w:rsidR="000D5A7E" w:rsidRPr="000D5A7E" w:rsidDel="00580A98" w:rsidRDefault="000D5A7E" w:rsidP="000D5A7E">
      <w:pPr>
        <w:spacing w:after="0"/>
        <w:rPr>
          <w:del w:id="543" w:author="Sebring, Amanda J" w:date="2017-10-04T09:14:00Z"/>
          <w:rFonts w:ascii="Courier New" w:hAnsi="Courier New" w:cs="Courier New"/>
          <w:sz w:val="24"/>
          <w:szCs w:val="24"/>
        </w:rPr>
      </w:pPr>
      <w:del w:id="5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502 05 1 2 1 25 35 35 35 35 35</w:delText>
        </w:r>
      </w:del>
    </w:p>
    <w:p w14:paraId="1EA02A94" w14:textId="110A9B63" w:rsidR="000D5A7E" w:rsidRPr="000D5A7E" w:rsidDel="00580A98" w:rsidRDefault="000D5A7E" w:rsidP="000D5A7E">
      <w:pPr>
        <w:spacing w:after="0"/>
        <w:rPr>
          <w:del w:id="545" w:author="Sebring, Amanda J" w:date="2017-10-04T09:14:00Z"/>
          <w:rFonts w:ascii="Courier New" w:hAnsi="Courier New" w:cs="Courier New"/>
          <w:sz w:val="24"/>
          <w:szCs w:val="24"/>
        </w:rPr>
      </w:pPr>
      <w:del w:id="5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502 06 1 2 1 26 35 35 35 35 35</w:delText>
        </w:r>
      </w:del>
    </w:p>
    <w:p w14:paraId="018E30CF" w14:textId="646B21E7" w:rsidR="000D5A7E" w:rsidRPr="000D5A7E" w:rsidDel="00580A98" w:rsidRDefault="000D5A7E" w:rsidP="000D5A7E">
      <w:pPr>
        <w:spacing w:after="0"/>
        <w:rPr>
          <w:del w:id="547" w:author="Sebring, Amanda J" w:date="2017-10-04T09:14:00Z"/>
          <w:rFonts w:ascii="Courier New" w:hAnsi="Courier New" w:cs="Courier New"/>
          <w:sz w:val="24"/>
          <w:szCs w:val="24"/>
        </w:rPr>
      </w:pPr>
      <w:del w:id="5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502 08 1 2 1 27 35 35 35 35 35</w:delText>
        </w:r>
      </w:del>
    </w:p>
    <w:p w14:paraId="46F31BCA" w14:textId="19157F6A" w:rsidR="000D5A7E" w:rsidRPr="000D5A7E" w:rsidDel="00580A98" w:rsidRDefault="000D5A7E" w:rsidP="000D5A7E">
      <w:pPr>
        <w:spacing w:after="0"/>
        <w:rPr>
          <w:del w:id="549" w:author="Sebring, Amanda J" w:date="2017-10-04T09:14:00Z"/>
          <w:rFonts w:ascii="Courier New" w:hAnsi="Courier New" w:cs="Courier New"/>
          <w:sz w:val="24"/>
          <w:szCs w:val="24"/>
        </w:rPr>
      </w:pPr>
      <w:del w:id="5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502 10 1 2 1 28 45 50 45 55 45</w:delText>
        </w:r>
      </w:del>
    </w:p>
    <w:p w14:paraId="777DDCC3" w14:textId="0536A323" w:rsidR="000D5A7E" w:rsidRPr="000D5A7E" w:rsidDel="00580A98" w:rsidRDefault="000D5A7E" w:rsidP="000D5A7E">
      <w:pPr>
        <w:spacing w:after="0"/>
        <w:rPr>
          <w:del w:id="551" w:author="Sebring, Amanda J" w:date="2017-10-04T09:14:00Z"/>
          <w:rFonts w:ascii="Courier New" w:hAnsi="Courier New" w:cs="Courier New"/>
          <w:sz w:val="24"/>
          <w:szCs w:val="24"/>
        </w:rPr>
      </w:pPr>
      <w:del w:id="5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502 12 1 2 1 29 40 40 40 35 40</w:delText>
        </w:r>
      </w:del>
    </w:p>
    <w:p w14:paraId="328B1BFA" w14:textId="23832857" w:rsidR="000D5A7E" w:rsidRPr="000D5A7E" w:rsidDel="00580A98" w:rsidRDefault="000D5A7E" w:rsidP="000D5A7E">
      <w:pPr>
        <w:spacing w:after="0"/>
        <w:rPr>
          <w:del w:id="553" w:author="Sebring, Amanda J" w:date="2017-10-04T09:14:00Z"/>
          <w:rFonts w:ascii="Courier New" w:hAnsi="Courier New" w:cs="Courier New"/>
          <w:sz w:val="24"/>
          <w:szCs w:val="24"/>
        </w:rPr>
      </w:pPr>
      <w:del w:id="5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502 15 1 2 1 30 45 45 45 50 45</w:delText>
        </w:r>
      </w:del>
    </w:p>
    <w:p w14:paraId="1DBD1878" w14:textId="56B1A901" w:rsidR="000D5A7E" w:rsidRPr="000D5A7E" w:rsidDel="00580A98" w:rsidRDefault="000D5A7E" w:rsidP="000D5A7E">
      <w:pPr>
        <w:spacing w:after="0"/>
        <w:rPr>
          <w:del w:id="555" w:author="Sebring, Amanda J" w:date="2017-10-04T09:14:00Z"/>
          <w:rFonts w:ascii="Courier New" w:hAnsi="Courier New" w:cs="Courier New"/>
          <w:sz w:val="24"/>
          <w:szCs w:val="24"/>
        </w:rPr>
      </w:pPr>
      <w:del w:id="5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502 16 1 2 1 31 40 40 40 50 40</w:delText>
        </w:r>
      </w:del>
    </w:p>
    <w:p w14:paraId="7A60747A" w14:textId="2F04CE15" w:rsidR="000D5A7E" w:rsidRPr="000D5A7E" w:rsidDel="00580A98" w:rsidRDefault="000D5A7E" w:rsidP="000D5A7E">
      <w:pPr>
        <w:spacing w:after="0"/>
        <w:rPr>
          <w:del w:id="557" w:author="Sebring, Amanda J" w:date="2017-10-04T09:14:00Z"/>
          <w:rFonts w:ascii="Courier New" w:hAnsi="Courier New" w:cs="Courier New"/>
          <w:sz w:val="24"/>
          <w:szCs w:val="24"/>
        </w:rPr>
      </w:pPr>
      <w:del w:id="5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502 17 1 2 1 32 45 50 45 55 45</w:delText>
        </w:r>
      </w:del>
    </w:p>
    <w:p w14:paraId="6161780F" w14:textId="7551548B" w:rsidR="000D5A7E" w:rsidRPr="000D5A7E" w:rsidDel="00580A98" w:rsidRDefault="000D5A7E" w:rsidP="000D5A7E">
      <w:pPr>
        <w:spacing w:after="0"/>
        <w:rPr>
          <w:del w:id="559" w:author="Sebring, Amanda J" w:date="2017-10-04T09:14:00Z"/>
          <w:rFonts w:ascii="Courier New" w:hAnsi="Courier New" w:cs="Courier New"/>
          <w:sz w:val="24"/>
          <w:szCs w:val="24"/>
        </w:rPr>
      </w:pPr>
      <w:del w:id="5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502 18 1 2 1 33 40 40 40 40 40</w:delText>
        </w:r>
      </w:del>
    </w:p>
    <w:p w14:paraId="7347CE82" w14:textId="7BF1B850" w:rsidR="000D5A7E" w:rsidRPr="000D5A7E" w:rsidDel="00580A98" w:rsidRDefault="000D5A7E" w:rsidP="000D5A7E">
      <w:pPr>
        <w:spacing w:after="0"/>
        <w:rPr>
          <w:del w:id="561" w:author="Sebring, Amanda J" w:date="2017-10-04T09:14:00Z"/>
          <w:rFonts w:ascii="Courier New" w:hAnsi="Courier New" w:cs="Courier New"/>
          <w:sz w:val="24"/>
          <w:szCs w:val="24"/>
        </w:rPr>
      </w:pPr>
      <w:del w:id="5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502 19 1 2 1 34 45 45 40 50 40</w:delText>
        </w:r>
      </w:del>
    </w:p>
    <w:p w14:paraId="24CA431F" w14:textId="33918386" w:rsidR="000D5A7E" w:rsidRPr="000D5A7E" w:rsidDel="00580A98" w:rsidRDefault="000D5A7E" w:rsidP="000D5A7E">
      <w:pPr>
        <w:spacing w:after="0"/>
        <w:rPr>
          <w:del w:id="563" w:author="Sebring, Amanda J" w:date="2017-10-04T09:14:00Z"/>
          <w:rFonts w:ascii="Courier New" w:hAnsi="Courier New" w:cs="Courier New"/>
          <w:sz w:val="24"/>
          <w:szCs w:val="24"/>
        </w:rPr>
      </w:pPr>
      <w:del w:id="5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502 20 1 2 1 35 55 50 45 50 45</w:delText>
        </w:r>
      </w:del>
    </w:p>
    <w:p w14:paraId="7E7DB355" w14:textId="004B548A" w:rsidR="000D5A7E" w:rsidRPr="000D5A7E" w:rsidDel="00580A98" w:rsidRDefault="000D5A7E" w:rsidP="000D5A7E">
      <w:pPr>
        <w:spacing w:after="0"/>
        <w:rPr>
          <w:del w:id="565" w:author="Sebring, Amanda J" w:date="2017-10-04T09:14:00Z"/>
          <w:rFonts w:ascii="Courier New" w:hAnsi="Courier New" w:cs="Courier New"/>
          <w:sz w:val="24"/>
          <w:szCs w:val="24"/>
        </w:rPr>
      </w:pPr>
      <w:del w:id="5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502 21 1 2 1 36 50 45 45 55 45</w:delText>
        </w:r>
      </w:del>
    </w:p>
    <w:p w14:paraId="3755B120" w14:textId="6FD057F6" w:rsidR="000D5A7E" w:rsidRPr="000D5A7E" w:rsidDel="00580A98" w:rsidRDefault="000D5A7E" w:rsidP="000D5A7E">
      <w:pPr>
        <w:spacing w:after="0"/>
        <w:rPr>
          <w:del w:id="567" w:author="Sebring, Amanda J" w:date="2017-10-04T09:14:00Z"/>
          <w:rFonts w:ascii="Courier New" w:hAnsi="Courier New" w:cs="Courier New"/>
          <w:sz w:val="24"/>
          <w:szCs w:val="24"/>
        </w:rPr>
      </w:pPr>
      <w:del w:id="5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502 23 1 2 1 37 50 50 50 55 50</w:delText>
        </w:r>
      </w:del>
    </w:p>
    <w:p w14:paraId="6D78EC2B" w14:textId="665910BC" w:rsidR="000D5A7E" w:rsidRPr="000D5A7E" w:rsidDel="00580A98" w:rsidRDefault="000D5A7E" w:rsidP="000D5A7E">
      <w:pPr>
        <w:spacing w:after="0"/>
        <w:rPr>
          <w:del w:id="569" w:author="Sebring, Amanda J" w:date="2017-10-04T09:14:00Z"/>
          <w:rFonts w:ascii="Courier New" w:hAnsi="Courier New" w:cs="Courier New"/>
          <w:sz w:val="24"/>
          <w:szCs w:val="24"/>
        </w:rPr>
      </w:pPr>
      <w:del w:id="5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502 24 1 2 1 38 40 45 40 45 40</w:delText>
        </w:r>
      </w:del>
    </w:p>
    <w:p w14:paraId="53091BC4" w14:textId="1D3EA704" w:rsidR="000D5A7E" w:rsidRPr="000D5A7E" w:rsidDel="00580A98" w:rsidRDefault="000D5A7E" w:rsidP="000D5A7E">
      <w:pPr>
        <w:spacing w:after="0"/>
        <w:rPr>
          <w:del w:id="571" w:author="Sebring, Amanda J" w:date="2017-10-04T09:14:00Z"/>
          <w:rFonts w:ascii="Courier New" w:hAnsi="Courier New" w:cs="Courier New"/>
          <w:sz w:val="24"/>
          <w:szCs w:val="24"/>
        </w:rPr>
      </w:pPr>
      <w:del w:id="5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502 25 1 2 1 39 40 40 35 40 40</w:delText>
        </w:r>
      </w:del>
    </w:p>
    <w:p w14:paraId="1F7B08A5" w14:textId="3DC2B4D8" w:rsidR="000D5A7E" w:rsidRPr="000D5A7E" w:rsidDel="00580A98" w:rsidRDefault="000D5A7E" w:rsidP="000D5A7E">
      <w:pPr>
        <w:spacing w:after="0"/>
        <w:rPr>
          <w:del w:id="573" w:author="Sebring, Amanda J" w:date="2017-10-04T09:14:00Z"/>
          <w:rFonts w:ascii="Courier New" w:hAnsi="Courier New" w:cs="Courier New"/>
          <w:sz w:val="24"/>
          <w:szCs w:val="24"/>
        </w:rPr>
      </w:pPr>
      <w:del w:id="5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502 26 1 2 1 40 50 50 50 45 50</w:delText>
        </w:r>
      </w:del>
    </w:p>
    <w:p w14:paraId="4E075EA2" w14:textId="3A8AC982" w:rsidR="000D5A7E" w:rsidRPr="000D5A7E" w:rsidDel="00580A98" w:rsidRDefault="000D5A7E" w:rsidP="000D5A7E">
      <w:pPr>
        <w:spacing w:after="0"/>
        <w:rPr>
          <w:del w:id="575" w:author="Sebring, Amanda J" w:date="2017-10-04T09:14:00Z"/>
          <w:rFonts w:ascii="Courier New" w:hAnsi="Courier New" w:cs="Courier New"/>
          <w:sz w:val="24"/>
          <w:szCs w:val="24"/>
        </w:rPr>
      </w:pPr>
      <w:del w:id="5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502 27 1 2 1 41 55 50 50 60 50</w:delText>
        </w:r>
      </w:del>
    </w:p>
    <w:p w14:paraId="0BC64BA4" w14:textId="260B331F" w:rsidR="000D5A7E" w:rsidRPr="000D5A7E" w:rsidDel="00580A98" w:rsidRDefault="000D5A7E" w:rsidP="000D5A7E">
      <w:pPr>
        <w:spacing w:after="0"/>
        <w:rPr>
          <w:del w:id="577" w:author="Sebring, Amanda J" w:date="2017-10-04T09:14:00Z"/>
          <w:rFonts w:ascii="Courier New" w:hAnsi="Courier New" w:cs="Courier New"/>
          <w:sz w:val="24"/>
          <w:szCs w:val="24"/>
        </w:rPr>
      </w:pPr>
      <w:del w:id="5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502 28 1 2 1 42 40 40 40 40 40</w:delText>
        </w:r>
      </w:del>
    </w:p>
    <w:p w14:paraId="51507D70" w14:textId="392B0B74" w:rsidR="000D5A7E" w:rsidRPr="000D5A7E" w:rsidDel="00580A98" w:rsidRDefault="000D5A7E" w:rsidP="000D5A7E">
      <w:pPr>
        <w:spacing w:after="0"/>
        <w:rPr>
          <w:del w:id="579" w:author="Sebring, Amanda J" w:date="2017-10-04T09:14:00Z"/>
          <w:rFonts w:ascii="Courier New" w:hAnsi="Courier New" w:cs="Courier New"/>
          <w:sz w:val="24"/>
          <w:szCs w:val="24"/>
        </w:rPr>
      </w:pPr>
      <w:del w:id="5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502 29 1 2 1 43 55 55 50 65 50</w:delText>
        </w:r>
      </w:del>
    </w:p>
    <w:p w14:paraId="17E907A2" w14:textId="524D502C" w:rsidR="000D5A7E" w:rsidRPr="000D5A7E" w:rsidDel="00580A98" w:rsidRDefault="000D5A7E" w:rsidP="000D5A7E">
      <w:pPr>
        <w:spacing w:after="0"/>
        <w:rPr>
          <w:del w:id="581" w:author="Sebring, Amanda J" w:date="2017-10-04T09:14:00Z"/>
          <w:rFonts w:ascii="Courier New" w:hAnsi="Courier New" w:cs="Courier New"/>
          <w:sz w:val="24"/>
          <w:szCs w:val="24"/>
        </w:rPr>
      </w:pPr>
      <w:del w:id="5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502 31 1 2 1 44 50 50 50 55 50</w:delText>
        </w:r>
      </w:del>
    </w:p>
    <w:p w14:paraId="61D69270" w14:textId="3786E4A9" w:rsidR="000D5A7E" w:rsidRPr="000D5A7E" w:rsidDel="00580A98" w:rsidRDefault="000D5A7E" w:rsidP="000D5A7E">
      <w:pPr>
        <w:spacing w:after="0"/>
        <w:rPr>
          <w:del w:id="583" w:author="Sebring, Amanda J" w:date="2017-10-04T09:14:00Z"/>
          <w:rFonts w:ascii="Courier New" w:hAnsi="Courier New" w:cs="Courier New"/>
          <w:sz w:val="24"/>
          <w:szCs w:val="24"/>
        </w:rPr>
      </w:pPr>
      <w:del w:id="5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502 32 1 2 1 45 45 45 45 50 45</w:delText>
        </w:r>
      </w:del>
    </w:p>
    <w:p w14:paraId="7FBCC28D" w14:textId="6CAE7A2D" w:rsidR="000D5A7E" w:rsidRPr="000D5A7E" w:rsidDel="00580A98" w:rsidRDefault="000D5A7E" w:rsidP="000D5A7E">
      <w:pPr>
        <w:spacing w:after="0"/>
        <w:rPr>
          <w:del w:id="585" w:author="Sebring, Amanda J" w:date="2017-10-04T09:14:00Z"/>
          <w:rFonts w:ascii="Courier New" w:hAnsi="Courier New" w:cs="Courier New"/>
          <w:sz w:val="24"/>
          <w:szCs w:val="24"/>
        </w:rPr>
      </w:pPr>
      <w:del w:id="5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502 33 1 2 1 46 45 45 40 45 40</w:delText>
        </w:r>
      </w:del>
    </w:p>
    <w:p w14:paraId="0780A2B2" w14:textId="06F9EC5C" w:rsidR="000D5A7E" w:rsidRPr="000D5A7E" w:rsidDel="00580A98" w:rsidRDefault="000D5A7E" w:rsidP="000D5A7E">
      <w:pPr>
        <w:spacing w:after="0"/>
        <w:rPr>
          <w:del w:id="587" w:author="Sebring, Amanda J" w:date="2017-10-04T09:14:00Z"/>
          <w:rFonts w:ascii="Courier New" w:hAnsi="Courier New" w:cs="Courier New"/>
          <w:sz w:val="24"/>
          <w:szCs w:val="24"/>
        </w:rPr>
      </w:pPr>
      <w:del w:id="5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502 34 1 2 1 47 40 40 40 40 40</w:delText>
        </w:r>
      </w:del>
    </w:p>
    <w:p w14:paraId="6CEE49B9" w14:textId="7111BF3A" w:rsidR="000D5A7E" w:rsidRPr="000D5A7E" w:rsidDel="00580A98" w:rsidRDefault="000D5A7E" w:rsidP="000D5A7E">
      <w:pPr>
        <w:spacing w:after="0"/>
        <w:rPr>
          <w:del w:id="589" w:author="Sebring, Amanda J" w:date="2017-10-04T09:14:00Z"/>
          <w:rFonts w:ascii="Courier New" w:hAnsi="Courier New" w:cs="Courier New"/>
          <w:sz w:val="24"/>
          <w:szCs w:val="24"/>
        </w:rPr>
      </w:pPr>
      <w:del w:id="5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502 35 1 2 1 48 35 35 35 40 35</w:delText>
        </w:r>
      </w:del>
    </w:p>
    <w:p w14:paraId="0C8F2DDB" w14:textId="0BAC5921" w:rsidR="000D5A7E" w:rsidRPr="000D5A7E" w:rsidDel="00580A98" w:rsidRDefault="000D5A7E" w:rsidP="000D5A7E">
      <w:pPr>
        <w:spacing w:after="0"/>
        <w:rPr>
          <w:del w:id="591" w:author="Sebring, Amanda J" w:date="2017-10-04T09:14:00Z"/>
          <w:rFonts w:ascii="Courier New" w:hAnsi="Courier New" w:cs="Courier New"/>
          <w:sz w:val="24"/>
          <w:szCs w:val="24"/>
        </w:rPr>
      </w:pPr>
      <w:del w:id="5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502 36 1 2 1 49 50 50 50 55 50</w:delText>
        </w:r>
      </w:del>
    </w:p>
    <w:p w14:paraId="6BDED08B" w14:textId="5EB05187" w:rsidR="000D5A7E" w:rsidRPr="000D5A7E" w:rsidDel="00580A98" w:rsidRDefault="000D5A7E" w:rsidP="000D5A7E">
      <w:pPr>
        <w:spacing w:after="0"/>
        <w:rPr>
          <w:del w:id="593" w:author="Sebring, Amanda J" w:date="2017-10-04T09:14:00Z"/>
          <w:rFonts w:ascii="Courier New" w:hAnsi="Courier New" w:cs="Courier New"/>
          <w:sz w:val="24"/>
          <w:szCs w:val="24"/>
        </w:rPr>
      </w:pPr>
      <w:del w:id="5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502 41 1 2 1 50 50 55 50 60 50</w:delText>
        </w:r>
      </w:del>
    </w:p>
    <w:p w14:paraId="5DF36838" w14:textId="2BB008C6" w:rsidR="000D5A7E" w:rsidRPr="000D5A7E" w:rsidDel="00580A98" w:rsidRDefault="000D5A7E" w:rsidP="000D5A7E">
      <w:pPr>
        <w:spacing w:after="0"/>
        <w:rPr>
          <w:del w:id="595" w:author="Sebring, Amanda J" w:date="2017-10-04T09:14:00Z"/>
          <w:rFonts w:ascii="Courier New" w:hAnsi="Courier New" w:cs="Courier New"/>
          <w:sz w:val="24"/>
          <w:szCs w:val="24"/>
        </w:rPr>
      </w:pPr>
      <w:del w:id="5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502 44 1 2 1 51 35 35 35 35 35</w:delText>
        </w:r>
      </w:del>
    </w:p>
    <w:p w14:paraId="5DF212C5" w14:textId="04A9CE0B" w:rsidR="000D5A7E" w:rsidRPr="000D5A7E" w:rsidDel="00580A98" w:rsidRDefault="000D5A7E" w:rsidP="000D5A7E">
      <w:pPr>
        <w:spacing w:after="0"/>
        <w:rPr>
          <w:del w:id="597" w:author="Sebring, Amanda J" w:date="2017-10-04T09:14:00Z"/>
          <w:rFonts w:ascii="Courier New" w:hAnsi="Courier New" w:cs="Courier New"/>
          <w:sz w:val="24"/>
          <w:szCs w:val="24"/>
        </w:rPr>
      </w:pPr>
      <w:del w:id="5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502 45 1 2 1 52 45 45 45 45 45</w:delText>
        </w:r>
      </w:del>
    </w:p>
    <w:p w14:paraId="2AC6F505" w14:textId="49E29BE5" w:rsidR="000D5A7E" w:rsidRPr="000D5A7E" w:rsidDel="00580A98" w:rsidRDefault="000D5A7E" w:rsidP="000D5A7E">
      <w:pPr>
        <w:spacing w:after="0"/>
        <w:rPr>
          <w:del w:id="599" w:author="Sebring, Amanda J" w:date="2017-10-04T09:14:00Z"/>
          <w:rFonts w:ascii="Courier New" w:hAnsi="Courier New" w:cs="Courier New"/>
          <w:sz w:val="24"/>
          <w:szCs w:val="24"/>
        </w:rPr>
      </w:pPr>
      <w:del w:id="6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502 47 1 2 1 53 40 40 40 45 40</w:delText>
        </w:r>
      </w:del>
    </w:p>
    <w:p w14:paraId="2DB29869" w14:textId="7057BD41" w:rsidR="000D5A7E" w:rsidRPr="000D5A7E" w:rsidDel="00580A98" w:rsidRDefault="000D5A7E" w:rsidP="000D5A7E">
      <w:pPr>
        <w:spacing w:after="0"/>
        <w:rPr>
          <w:del w:id="601" w:author="Sebring, Amanda J" w:date="2017-10-04T09:14:00Z"/>
          <w:rFonts w:ascii="Courier New" w:hAnsi="Courier New" w:cs="Courier New"/>
          <w:sz w:val="24"/>
          <w:szCs w:val="24"/>
        </w:rPr>
      </w:pPr>
      <w:del w:id="6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502 48 1 2 1 54 40 40 40 35 40</w:delText>
        </w:r>
      </w:del>
    </w:p>
    <w:p w14:paraId="378DB495" w14:textId="4FC9BE9B" w:rsidR="000D5A7E" w:rsidRPr="000D5A7E" w:rsidDel="00580A98" w:rsidRDefault="000D5A7E" w:rsidP="000D5A7E">
      <w:pPr>
        <w:spacing w:after="0"/>
        <w:rPr>
          <w:del w:id="603" w:author="Sebring, Amanda J" w:date="2017-10-04T09:14:00Z"/>
          <w:rFonts w:ascii="Courier New" w:hAnsi="Courier New" w:cs="Courier New"/>
          <w:sz w:val="24"/>
          <w:szCs w:val="24"/>
        </w:rPr>
      </w:pPr>
      <w:del w:id="6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502 49 1 2 1 55 40 40 40 45 40</w:delText>
        </w:r>
      </w:del>
    </w:p>
    <w:p w14:paraId="52559A0F" w14:textId="2A537B2B" w:rsidR="000D5A7E" w:rsidRPr="000D5A7E" w:rsidDel="00580A98" w:rsidRDefault="000D5A7E" w:rsidP="000D5A7E">
      <w:pPr>
        <w:spacing w:after="0"/>
        <w:rPr>
          <w:del w:id="605" w:author="Sebring, Amanda J" w:date="2017-10-04T09:14:00Z"/>
          <w:rFonts w:ascii="Courier New" w:hAnsi="Courier New" w:cs="Courier New"/>
          <w:sz w:val="24"/>
          <w:szCs w:val="24"/>
        </w:rPr>
      </w:pPr>
      <w:del w:id="6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502 51 1 2 1 56 45 45 45 50 45</w:delText>
        </w:r>
      </w:del>
    </w:p>
    <w:p w14:paraId="39041ACD" w14:textId="6EF9A56B" w:rsidR="000D5A7E" w:rsidRPr="000D5A7E" w:rsidDel="00580A98" w:rsidRDefault="000D5A7E" w:rsidP="000D5A7E">
      <w:pPr>
        <w:spacing w:after="0"/>
        <w:rPr>
          <w:del w:id="607" w:author="Sebring, Amanda J" w:date="2017-10-04T09:14:00Z"/>
          <w:rFonts w:ascii="Courier New" w:hAnsi="Courier New" w:cs="Courier New"/>
          <w:sz w:val="24"/>
          <w:szCs w:val="24"/>
        </w:rPr>
      </w:pPr>
      <w:del w:id="6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502 53 1 2 1 57 50 50 50 50 50</w:delText>
        </w:r>
      </w:del>
    </w:p>
    <w:p w14:paraId="6D84ECC8" w14:textId="4DE29260" w:rsidR="000D5A7E" w:rsidRPr="000D5A7E" w:rsidDel="00580A98" w:rsidRDefault="000D5A7E" w:rsidP="000D5A7E">
      <w:pPr>
        <w:spacing w:after="0"/>
        <w:rPr>
          <w:del w:id="609" w:author="Sebring, Amanda J" w:date="2017-10-04T09:14:00Z"/>
          <w:rFonts w:ascii="Courier New" w:hAnsi="Courier New" w:cs="Courier New"/>
          <w:sz w:val="24"/>
          <w:szCs w:val="24"/>
        </w:rPr>
      </w:pPr>
      <w:del w:id="6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502 55 1 2 1 58 45 50 45 55 45</w:delText>
        </w:r>
      </w:del>
    </w:p>
    <w:p w14:paraId="1F7CAB58" w14:textId="35DE8150" w:rsidR="000D5A7E" w:rsidRPr="000D5A7E" w:rsidDel="00580A98" w:rsidRDefault="000D5A7E" w:rsidP="000D5A7E">
      <w:pPr>
        <w:spacing w:after="0"/>
        <w:rPr>
          <w:del w:id="611" w:author="Sebring, Amanda J" w:date="2017-10-04T09:14:00Z"/>
          <w:rFonts w:ascii="Courier New" w:hAnsi="Courier New" w:cs="Courier New"/>
          <w:sz w:val="24"/>
          <w:szCs w:val="24"/>
        </w:rPr>
      </w:pPr>
      <w:del w:id="6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502 56 1 2 1 59 40 40 40 50 40</w:delText>
        </w:r>
      </w:del>
    </w:p>
    <w:p w14:paraId="0CC61E06" w14:textId="71B5E46D" w:rsidR="000D5A7E" w:rsidRPr="000D5A7E" w:rsidDel="00580A98" w:rsidRDefault="000D5A7E" w:rsidP="000D5A7E">
      <w:pPr>
        <w:spacing w:after="0"/>
        <w:rPr>
          <w:del w:id="613" w:author="Sebring, Amanda J" w:date="2017-10-04T09:14:00Z"/>
          <w:rFonts w:ascii="Courier New" w:hAnsi="Courier New" w:cs="Courier New"/>
          <w:sz w:val="24"/>
          <w:szCs w:val="24"/>
        </w:rPr>
      </w:pPr>
      <w:del w:id="6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502 57 1 2 1 60 45 45 45 45 40</w:delText>
        </w:r>
      </w:del>
    </w:p>
    <w:p w14:paraId="277A717F" w14:textId="799BB190" w:rsidR="000D5A7E" w:rsidRPr="000D5A7E" w:rsidDel="00580A98" w:rsidRDefault="000D5A7E" w:rsidP="000D5A7E">
      <w:pPr>
        <w:spacing w:after="0"/>
        <w:rPr>
          <w:del w:id="615" w:author="Sebring, Amanda J" w:date="2017-10-04T09:14:00Z"/>
          <w:rFonts w:ascii="Courier New" w:hAnsi="Courier New" w:cs="Courier New"/>
          <w:sz w:val="24"/>
          <w:szCs w:val="24"/>
        </w:rPr>
      </w:pPr>
      <w:del w:id="6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502 58 1 2 1 61 45 45 45 50 45</w:delText>
        </w:r>
      </w:del>
    </w:p>
    <w:p w14:paraId="1F60DA26" w14:textId="138802CE" w:rsidR="000D5A7E" w:rsidRPr="000D5A7E" w:rsidDel="00580A98" w:rsidRDefault="000D5A7E" w:rsidP="000D5A7E">
      <w:pPr>
        <w:spacing w:after="0"/>
        <w:rPr>
          <w:del w:id="617" w:author="Sebring, Amanda J" w:date="2017-10-04T09:14:00Z"/>
          <w:rFonts w:ascii="Courier New" w:hAnsi="Courier New" w:cs="Courier New"/>
          <w:sz w:val="24"/>
          <w:szCs w:val="24"/>
        </w:rPr>
      </w:pPr>
      <w:del w:id="6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502 59 1 2 1 62 45 45 45 45 45</w:delText>
        </w:r>
      </w:del>
    </w:p>
    <w:p w14:paraId="619DA271" w14:textId="30D3741B" w:rsidR="000D5A7E" w:rsidRPr="000D5A7E" w:rsidDel="00580A98" w:rsidRDefault="000D5A7E" w:rsidP="000D5A7E">
      <w:pPr>
        <w:spacing w:after="0"/>
        <w:rPr>
          <w:del w:id="619" w:author="Sebring, Amanda J" w:date="2017-10-04T09:14:00Z"/>
          <w:rFonts w:ascii="Courier New" w:hAnsi="Courier New" w:cs="Courier New"/>
          <w:sz w:val="24"/>
          <w:szCs w:val="24"/>
        </w:rPr>
      </w:pPr>
      <w:del w:id="6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502 60 1 2 1 63 50 50 50 50 50</w:delText>
        </w:r>
      </w:del>
    </w:p>
    <w:p w14:paraId="776DC38E" w14:textId="6C480CA5" w:rsidR="000D5A7E" w:rsidRPr="000D5A7E" w:rsidDel="00580A98" w:rsidRDefault="000D5A7E" w:rsidP="000D5A7E">
      <w:pPr>
        <w:spacing w:after="0"/>
        <w:rPr>
          <w:del w:id="621" w:author="Sebring, Amanda J" w:date="2017-10-04T09:14:00Z"/>
          <w:rFonts w:ascii="Courier New" w:hAnsi="Courier New" w:cs="Courier New"/>
          <w:sz w:val="24"/>
          <w:szCs w:val="24"/>
        </w:rPr>
      </w:pPr>
      <w:del w:id="6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502 61 1 2 1 64 40 40 40 40 40</w:delText>
        </w:r>
      </w:del>
    </w:p>
    <w:p w14:paraId="48F41E1D" w14:textId="385517D8" w:rsidR="000D5A7E" w:rsidRPr="000D5A7E" w:rsidDel="00580A98" w:rsidRDefault="000D5A7E" w:rsidP="000D5A7E">
      <w:pPr>
        <w:spacing w:after="0"/>
        <w:rPr>
          <w:del w:id="623" w:author="Sebring, Amanda J" w:date="2017-10-04T09:14:00Z"/>
          <w:rFonts w:ascii="Courier New" w:hAnsi="Courier New" w:cs="Courier New"/>
          <w:sz w:val="24"/>
          <w:szCs w:val="24"/>
        </w:rPr>
      </w:pPr>
      <w:del w:id="6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502 62 1 2 1 65 45 45 45 50 45</w:delText>
        </w:r>
      </w:del>
    </w:p>
    <w:p w14:paraId="58341E5E" w14:textId="6727294A" w:rsidR="000D5A7E" w:rsidRPr="000D5A7E" w:rsidDel="00580A98" w:rsidRDefault="000D5A7E" w:rsidP="000D5A7E">
      <w:pPr>
        <w:spacing w:after="0"/>
        <w:rPr>
          <w:del w:id="625" w:author="Sebring, Amanda J" w:date="2017-10-04T09:14:00Z"/>
          <w:rFonts w:ascii="Courier New" w:hAnsi="Courier New" w:cs="Courier New"/>
          <w:sz w:val="24"/>
          <w:szCs w:val="24"/>
        </w:rPr>
      </w:pPr>
      <w:del w:id="6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502 63 1 2 1 66 40 40 40 45 40</w:delText>
        </w:r>
      </w:del>
    </w:p>
    <w:p w14:paraId="627DE233" w14:textId="1878E58A" w:rsidR="000D5A7E" w:rsidRPr="000D5A7E" w:rsidDel="00580A98" w:rsidRDefault="000D5A7E" w:rsidP="000D5A7E">
      <w:pPr>
        <w:spacing w:after="0"/>
        <w:rPr>
          <w:del w:id="627" w:author="Sebring, Amanda J" w:date="2017-10-04T09:14:00Z"/>
          <w:rFonts w:ascii="Courier New" w:hAnsi="Courier New" w:cs="Courier New"/>
          <w:sz w:val="24"/>
          <w:szCs w:val="24"/>
        </w:rPr>
      </w:pPr>
      <w:del w:id="6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502 64 1 2 1 67 45 50 45 50 45</w:delText>
        </w:r>
      </w:del>
    </w:p>
    <w:p w14:paraId="125BA781" w14:textId="3FEBE238" w:rsidR="000D5A7E" w:rsidRPr="000D5A7E" w:rsidDel="00580A98" w:rsidRDefault="000D5A7E" w:rsidP="000D5A7E">
      <w:pPr>
        <w:spacing w:after="0"/>
        <w:rPr>
          <w:del w:id="629" w:author="Sebring, Amanda J" w:date="2017-10-04T09:14:00Z"/>
          <w:rFonts w:ascii="Courier New" w:hAnsi="Courier New" w:cs="Courier New"/>
          <w:sz w:val="24"/>
          <w:szCs w:val="24"/>
        </w:rPr>
      </w:pPr>
      <w:del w:id="6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502 66 1 2 1 68 45 45 45 50 45</w:delText>
        </w:r>
      </w:del>
    </w:p>
    <w:p w14:paraId="6135C5B2" w14:textId="0EB7419C" w:rsidR="000D5A7E" w:rsidRPr="000D5A7E" w:rsidDel="00580A98" w:rsidRDefault="000D5A7E" w:rsidP="000D5A7E">
      <w:pPr>
        <w:spacing w:after="0"/>
        <w:rPr>
          <w:del w:id="631" w:author="Sebring, Amanda J" w:date="2017-10-04T09:14:00Z"/>
          <w:rFonts w:ascii="Courier New" w:hAnsi="Courier New" w:cs="Courier New"/>
          <w:sz w:val="24"/>
          <w:szCs w:val="24"/>
        </w:rPr>
      </w:pPr>
      <w:del w:id="6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502 67 1 2 1 69 50 45 45 55 45</w:delText>
        </w:r>
      </w:del>
    </w:p>
    <w:p w14:paraId="66EE2297" w14:textId="2A890A87" w:rsidR="000D5A7E" w:rsidRPr="000D5A7E" w:rsidDel="00580A98" w:rsidRDefault="000D5A7E" w:rsidP="000D5A7E">
      <w:pPr>
        <w:spacing w:after="0"/>
        <w:rPr>
          <w:del w:id="633" w:author="Sebring, Amanda J" w:date="2017-10-04T09:14:00Z"/>
          <w:rFonts w:ascii="Courier New" w:hAnsi="Courier New" w:cs="Courier New"/>
          <w:sz w:val="24"/>
          <w:szCs w:val="24"/>
        </w:rPr>
      </w:pPr>
      <w:del w:id="6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502 68 1 2 1 70 45 45 45 45 45</w:delText>
        </w:r>
      </w:del>
    </w:p>
    <w:p w14:paraId="58B1EE65" w14:textId="06EDEBB3" w:rsidR="000D5A7E" w:rsidRPr="000D5A7E" w:rsidDel="00580A98" w:rsidRDefault="000D5A7E" w:rsidP="000D5A7E">
      <w:pPr>
        <w:spacing w:after="0"/>
        <w:rPr>
          <w:del w:id="635" w:author="Sebring, Amanda J" w:date="2017-10-04T09:14:00Z"/>
          <w:rFonts w:ascii="Courier New" w:hAnsi="Courier New" w:cs="Courier New"/>
          <w:sz w:val="24"/>
          <w:szCs w:val="24"/>
        </w:rPr>
      </w:pPr>
      <w:del w:id="6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502 69 1 2 1 71 45 45 45 55 4</w:delText>
        </w:r>
      </w:del>
      <w:del w:id="637" w:author="Sebring, Amanda J" w:date="2017-09-12T17:11:00Z">
        <w:r w:rsidRPr="000D5A7E" w:rsidDel="006E4536">
          <w:rPr>
            <w:rFonts w:ascii="Courier New" w:hAnsi="Courier New" w:cs="Courier New"/>
            <w:sz w:val="24"/>
            <w:szCs w:val="24"/>
          </w:rPr>
          <w:delText>5</w:delText>
        </w:r>
      </w:del>
    </w:p>
    <w:p w14:paraId="3D1375FA" w14:textId="4247BC10" w:rsidR="000D5A7E" w:rsidRPr="000D5A7E" w:rsidDel="00580A98" w:rsidRDefault="000D5A7E" w:rsidP="000D5A7E">
      <w:pPr>
        <w:spacing w:after="0"/>
        <w:rPr>
          <w:del w:id="638" w:author="Sebring, Amanda J" w:date="2017-10-04T09:14:00Z"/>
          <w:rFonts w:ascii="Courier New" w:hAnsi="Courier New" w:cs="Courier New"/>
          <w:sz w:val="24"/>
          <w:szCs w:val="24"/>
        </w:rPr>
      </w:pPr>
      <w:del w:id="6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502 71 1 2 1 72 35 40 40 35 40</w:delText>
        </w:r>
      </w:del>
    </w:p>
    <w:p w14:paraId="2EA1D721" w14:textId="75B867E4" w:rsidR="000D5A7E" w:rsidRPr="000D5A7E" w:rsidDel="00580A98" w:rsidRDefault="000D5A7E" w:rsidP="000D5A7E">
      <w:pPr>
        <w:spacing w:after="0"/>
        <w:rPr>
          <w:del w:id="640" w:author="Sebring, Amanda J" w:date="2017-10-04T09:14:00Z"/>
          <w:rFonts w:ascii="Courier New" w:hAnsi="Courier New" w:cs="Courier New"/>
          <w:sz w:val="24"/>
          <w:szCs w:val="24"/>
        </w:rPr>
      </w:pPr>
      <w:del w:id="6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502 72 1 2 1 73 45 50 45 50 45</w:delText>
        </w:r>
      </w:del>
    </w:p>
    <w:p w14:paraId="11C6E8A1" w14:textId="64E553FB" w:rsidR="000D5A7E" w:rsidRPr="000D5A7E" w:rsidDel="00580A98" w:rsidRDefault="000D5A7E" w:rsidP="000D5A7E">
      <w:pPr>
        <w:spacing w:after="0"/>
        <w:rPr>
          <w:del w:id="642" w:author="Sebring, Amanda J" w:date="2017-10-04T09:14:00Z"/>
          <w:rFonts w:ascii="Courier New" w:hAnsi="Courier New" w:cs="Courier New"/>
          <w:sz w:val="24"/>
          <w:szCs w:val="24"/>
        </w:rPr>
      </w:pPr>
      <w:del w:id="6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502 73 1 2 1 74 50 50 45 60 50</w:delText>
        </w:r>
      </w:del>
    </w:p>
    <w:p w14:paraId="16D72196" w14:textId="659D97FC" w:rsidR="000D5A7E" w:rsidRPr="000D5A7E" w:rsidDel="00580A98" w:rsidRDefault="000D5A7E" w:rsidP="000D5A7E">
      <w:pPr>
        <w:spacing w:after="0"/>
        <w:rPr>
          <w:del w:id="644" w:author="Sebring, Amanda J" w:date="2017-10-04T09:14:00Z"/>
          <w:rFonts w:ascii="Courier New" w:hAnsi="Courier New" w:cs="Courier New"/>
          <w:sz w:val="24"/>
          <w:szCs w:val="24"/>
        </w:rPr>
      </w:pPr>
      <w:del w:id="6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502 74 1 2 1 75 40 40 40 40 40</w:delText>
        </w:r>
      </w:del>
    </w:p>
    <w:p w14:paraId="56303AB4" w14:textId="4D059CFA" w:rsidR="000D5A7E" w:rsidRPr="000D5A7E" w:rsidDel="00580A98" w:rsidRDefault="000D5A7E" w:rsidP="000D5A7E">
      <w:pPr>
        <w:spacing w:after="0"/>
        <w:rPr>
          <w:del w:id="646" w:author="Sebring, Amanda J" w:date="2017-10-04T09:14:00Z"/>
          <w:rFonts w:ascii="Courier New" w:hAnsi="Courier New" w:cs="Courier New"/>
          <w:sz w:val="24"/>
          <w:szCs w:val="24"/>
        </w:rPr>
      </w:pPr>
      <w:del w:id="6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502 75 1 2 1 76 40 40 45 45 40</w:delText>
        </w:r>
      </w:del>
    </w:p>
    <w:p w14:paraId="1348E29C" w14:textId="7705E3DF" w:rsidR="000D5A7E" w:rsidRPr="000D5A7E" w:rsidDel="00580A98" w:rsidRDefault="000D5A7E" w:rsidP="000D5A7E">
      <w:pPr>
        <w:spacing w:after="0"/>
        <w:rPr>
          <w:del w:id="648" w:author="Sebring, Amanda J" w:date="2017-10-04T09:14:00Z"/>
          <w:rFonts w:ascii="Courier New" w:hAnsi="Courier New" w:cs="Courier New"/>
          <w:sz w:val="24"/>
          <w:szCs w:val="24"/>
        </w:rPr>
      </w:pPr>
      <w:del w:id="6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502 77 1 2 1 77 45 45 40 45 40</w:delText>
        </w:r>
      </w:del>
    </w:p>
    <w:p w14:paraId="6E2A3EA1" w14:textId="083827A9" w:rsidR="000D5A7E" w:rsidRPr="000D5A7E" w:rsidDel="00580A98" w:rsidRDefault="000D5A7E" w:rsidP="000D5A7E">
      <w:pPr>
        <w:spacing w:after="0"/>
        <w:rPr>
          <w:del w:id="650" w:author="Sebring, Amanda J" w:date="2017-10-04T09:14:00Z"/>
          <w:rFonts w:ascii="Courier New" w:hAnsi="Courier New" w:cs="Courier New"/>
          <w:sz w:val="24"/>
          <w:szCs w:val="24"/>
        </w:rPr>
      </w:pPr>
      <w:del w:id="65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502 78 1 2 1 78 45 45 45 50 45</w:delText>
        </w:r>
      </w:del>
    </w:p>
    <w:p w14:paraId="65B19D06" w14:textId="215C0BD0" w:rsidR="000D5A7E" w:rsidRPr="000D5A7E" w:rsidDel="00580A98" w:rsidRDefault="000D5A7E" w:rsidP="000D5A7E">
      <w:pPr>
        <w:spacing w:after="0"/>
        <w:rPr>
          <w:del w:id="652" w:author="Sebring, Amanda J" w:date="2017-10-04T09:14:00Z"/>
          <w:rFonts w:ascii="Courier New" w:hAnsi="Courier New" w:cs="Courier New"/>
          <w:sz w:val="24"/>
          <w:szCs w:val="24"/>
        </w:rPr>
      </w:pPr>
      <w:del w:id="65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502 79 1 2 1 79 45 45 45 55 45</w:delText>
        </w:r>
      </w:del>
    </w:p>
    <w:p w14:paraId="69E1D6CE" w14:textId="587EABAA" w:rsidR="000D5A7E" w:rsidRPr="000D5A7E" w:rsidDel="00580A98" w:rsidRDefault="000D5A7E" w:rsidP="000D5A7E">
      <w:pPr>
        <w:spacing w:after="0"/>
        <w:rPr>
          <w:del w:id="654" w:author="Sebring, Amanda J" w:date="2017-10-04T09:14:00Z"/>
          <w:rFonts w:ascii="Courier New" w:hAnsi="Courier New" w:cs="Courier New"/>
          <w:sz w:val="24"/>
          <w:szCs w:val="24"/>
        </w:rPr>
      </w:pPr>
      <w:del w:id="65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502 80 1 2 1 80 45 45 40 50 45</w:delText>
        </w:r>
      </w:del>
    </w:p>
    <w:p w14:paraId="17FA7EB2" w14:textId="3EEC940B" w:rsidR="000D5A7E" w:rsidRPr="000D5A7E" w:rsidDel="00580A98" w:rsidRDefault="000D5A7E" w:rsidP="000D5A7E">
      <w:pPr>
        <w:spacing w:after="0"/>
        <w:rPr>
          <w:del w:id="656" w:author="Sebring, Amanda J" w:date="2017-10-04T09:14:00Z"/>
          <w:rFonts w:ascii="Courier New" w:hAnsi="Courier New" w:cs="Courier New"/>
          <w:sz w:val="24"/>
          <w:szCs w:val="24"/>
        </w:rPr>
      </w:pPr>
      <w:del w:id="65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502 00 1 0 0 00 35 35 25 50 25</w:delText>
        </w:r>
      </w:del>
    </w:p>
    <w:p w14:paraId="7FDB2EAE" w14:textId="157161D8" w:rsidR="000D5A7E" w:rsidRPr="000D5A7E" w:rsidDel="00580A98" w:rsidRDefault="000D5A7E" w:rsidP="000D5A7E">
      <w:pPr>
        <w:spacing w:after="0"/>
        <w:rPr>
          <w:del w:id="658" w:author="Sebring, Amanda J" w:date="2017-10-04T09:14:00Z"/>
          <w:rFonts w:ascii="Courier New" w:hAnsi="Courier New" w:cs="Courier New"/>
          <w:sz w:val="24"/>
          <w:szCs w:val="24"/>
        </w:rPr>
      </w:pPr>
      <w:del w:id="65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502 02 1 2 2 01 45 40 45 40 45</w:delText>
        </w:r>
      </w:del>
    </w:p>
    <w:p w14:paraId="169AB602" w14:textId="180B454F" w:rsidR="000D5A7E" w:rsidRPr="000D5A7E" w:rsidDel="00580A98" w:rsidRDefault="000D5A7E" w:rsidP="000D5A7E">
      <w:pPr>
        <w:spacing w:after="0"/>
        <w:rPr>
          <w:del w:id="660" w:author="Sebring, Amanda J" w:date="2017-10-04T09:14:00Z"/>
          <w:rFonts w:ascii="Courier New" w:hAnsi="Courier New" w:cs="Courier New"/>
          <w:sz w:val="24"/>
          <w:szCs w:val="24"/>
        </w:rPr>
      </w:pPr>
      <w:del w:id="66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502 04 1 2 2 02 35 40 40 40 40</w:delText>
        </w:r>
      </w:del>
    </w:p>
    <w:p w14:paraId="48453AAD" w14:textId="465D9258" w:rsidR="000D5A7E" w:rsidRPr="000D5A7E" w:rsidDel="00580A98" w:rsidRDefault="000D5A7E" w:rsidP="000D5A7E">
      <w:pPr>
        <w:spacing w:after="0"/>
        <w:rPr>
          <w:del w:id="662" w:author="Sebring, Amanda J" w:date="2017-10-04T09:14:00Z"/>
          <w:rFonts w:ascii="Courier New" w:hAnsi="Courier New" w:cs="Courier New"/>
          <w:sz w:val="24"/>
          <w:szCs w:val="24"/>
        </w:rPr>
      </w:pPr>
      <w:del w:id="66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502 09 1 2 2 03 55 50 50 55 45</w:delText>
        </w:r>
      </w:del>
    </w:p>
    <w:p w14:paraId="22E8D16C" w14:textId="15DF1F5A" w:rsidR="000D5A7E" w:rsidRPr="000D5A7E" w:rsidDel="00580A98" w:rsidRDefault="000D5A7E" w:rsidP="000D5A7E">
      <w:pPr>
        <w:spacing w:after="0"/>
        <w:rPr>
          <w:del w:id="664" w:author="Sebring, Amanda J" w:date="2017-10-04T09:14:00Z"/>
          <w:rFonts w:ascii="Courier New" w:hAnsi="Courier New" w:cs="Courier New"/>
          <w:sz w:val="24"/>
          <w:szCs w:val="24"/>
        </w:rPr>
      </w:pPr>
      <w:del w:id="66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502 11 1 2 2 04 60 65 50 55 55</w:delText>
        </w:r>
      </w:del>
    </w:p>
    <w:p w14:paraId="58B6D627" w14:textId="6172467F" w:rsidR="000D5A7E" w:rsidRPr="000D5A7E" w:rsidDel="00580A98" w:rsidRDefault="000D5A7E" w:rsidP="000D5A7E">
      <w:pPr>
        <w:spacing w:after="0"/>
        <w:rPr>
          <w:del w:id="666" w:author="Sebring, Amanda J" w:date="2017-10-04T09:14:00Z"/>
          <w:rFonts w:ascii="Courier New" w:hAnsi="Courier New" w:cs="Courier New"/>
          <w:sz w:val="24"/>
          <w:szCs w:val="24"/>
        </w:rPr>
      </w:pPr>
      <w:del w:id="66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502 22 1 2 2 05 35 35 40 45 40</w:delText>
        </w:r>
      </w:del>
    </w:p>
    <w:p w14:paraId="79427FAA" w14:textId="4B65FD90" w:rsidR="000D5A7E" w:rsidRPr="000D5A7E" w:rsidDel="00580A98" w:rsidRDefault="000D5A7E" w:rsidP="000D5A7E">
      <w:pPr>
        <w:spacing w:after="0"/>
        <w:rPr>
          <w:del w:id="668" w:author="Sebring, Amanda J" w:date="2017-10-04T09:14:00Z"/>
          <w:rFonts w:ascii="Courier New" w:hAnsi="Courier New" w:cs="Courier New"/>
          <w:sz w:val="24"/>
          <w:szCs w:val="24"/>
        </w:rPr>
      </w:pPr>
      <w:del w:id="66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502 39 1 2 2 06 40 40 35 45 45</w:delText>
        </w:r>
      </w:del>
    </w:p>
    <w:p w14:paraId="07289360" w14:textId="531BD7FB" w:rsidR="000D5A7E" w:rsidRPr="000D5A7E" w:rsidDel="00580A98" w:rsidRDefault="000D5A7E" w:rsidP="000D5A7E">
      <w:pPr>
        <w:spacing w:after="0"/>
        <w:rPr>
          <w:del w:id="670" w:author="Sebring, Amanda J" w:date="2017-10-04T09:14:00Z"/>
          <w:rFonts w:ascii="Courier New" w:hAnsi="Courier New" w:cs="Courier New"/>
          <w:sz w:val="24"/>
          <w:szCs w:val="24"/>
        </w:rPr>
      </w:pPr>
      <w:del w:id="67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502 40 1 2 2 07 55 55 50 55 50</w:delText>
        </w:r>
      </w:del>
    </w:p>
    <w:p w14:paraId="3AAA6BAB" w14:textId="30FD095B" w:rsidR="000D5A7E" w:rsidRPr="000D5A7E" w:rsidDel="00580A98" w:rsidRDefault="000D5A7E" w:rsidP="000D5A7E">
      <w:pPr>
        <w:spacing w:after="0"/>
        <w:rPr>
          <w:del w:id="672" w:author="Sebring, Amanda J" w:date="2017-10-04T09:14:00Z"/>
          <w:rFonts w:ascii="Courier New" w:hAnsi="Courier New" w:cs="Courier New"/>
          <w:sz w:val="24"/>
          <w:szCs w:val="24"/>
        </w:rPr>
      </w:pPr>
      <w:del w:id="67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502 46 1 2 2 08 50 45 45 50 45</w:delText>
        </w:r>
      </w:del>
    </w:p>
    <w:p w14:paraId="36F155E4" w14:textId="5B0999F5" w:rsidR="000D5A7E" w:rsidRPr="000D5A7E" w:rsidDel="00580A98" w:rsidRDefault="000D5A7E" w:rsidP="000D5A7E">
      <w:pPr>
        <w:spacing w:after="0"/>
        <w:rPr>
          <w:del w:id="674" w:author="Sebring, Amanda J" w:date="2017-10-04T09:14:00Z"/>
          <w:rFonts w:ascii="Courier New" w:hAnsi="Courier New" w:cs="Courier New"/>
          <w:sz w:val="24"/>
          <w:szCs w:val="24"/>
        </w:rPr>
      </w:pPr>
      <w:del w:id="67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502 13 1 2 2 09 55 50 50 45 45</w:delText>
        </w:r>
      </w:del>
    </w:p>
    <w:p w14:paraId="6378CC57" w14:textId="0ED323BB" w:rsidR="000D5A7E" w:rsidRPr="000D5A7E" w:rsidDel="00580A98" w:rsidRDefault="000D5A7E" w:rsidP="000D5A7E">
      <w:pPr>
        <w:spacing w:after="0"/>
        <w:rPr>
          <w:del w:id="676" w:author="Sebring, Amanda J" w:date="2017-10-04T09:14:00Z"/>
          <w:rFonts w:ascii="Courier New" w:hAnsi="Courier New" w:cs="Courier New"/>
          <w:sz w:val="24"/>
          <w:szCs w:val="24"/>
        </w:rPr>
      </w:pPr>
      <w:del w:id="67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502 76 1 2 2 10 35 35 45 40 35</w:delText>
        </w:r>
      </w:del>
    </w:p>
    <w:p w14:paraId="2C440E82" w14:textId="59C048A9" w:rsidR="000D5A7E" w:rsidRPr="000D5A7E" w:rsidDel="00580A98" w:rsidRDefault="000D5A7E" w:rsidP="000D5A7E">
      <w:pPr>
        <w:spacing w:after="0"/>
        <w:rPr>
          <w:del w:id="678" w:author="Sebring, Amanda J" w:date="2017-10-04T09:14:00Z"/>
          <w:rFonts w:ascii="Courier New" w:hAnsi="Courier New" w:cs="Courier New"/>
          <w:sz w:val="24"/>
          <w:szCs w:val="24"/>
        </w:rPr>
      </w:pPr>
      <w:del w:id="67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502 43 1 2 2 11 40 40 35 40 35</w:delText>
        </w:r>
      </w:del>
    </w:p>
    <w:p w14:paraId="49ED5017" w14:textId="49F33740" w:rsidR="000D5A7E" w:rsidRPr="000D5A7E" w:rsidDel="00580A98" w:rsidRDefault="000D5A7E" w:rsidP="000D5A7E">
      <w:pPr>
        <w:spacing w:after="0"/>
        <w:rPr>
          <w:del w:id="680" w:author="Sebring, Amanda J" w:date="2017-10-04T09:14:00Z"/>
          <w:rFonts w:ascii="Courier New" w:hAnsi="Courier New" w:cs="Courier New"/>
          <w:sz w:val="24"/>
          <w:szCs w:val="24"/>
        </w:rPr>
      </w:pPr>
      <w:del w:id="68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502 54 1 2 2 12 50 45 45 55 45</w:delText>
        </w:r>
      </w:del>
    </w:p>
    <w:p w14:paraId="30266B68" w14:textId="0FDFE476" w:rsidR="000D5A7E" w:rsidRPr="000D5A7E" w:rsidDel="00580A98" w:rsidRDefault="000D5A7E" w:rsidP="000D5A7E">
      <w:pPr>
        <w:spacing w:after="0"/>
        <w:rPr>
          <w:del w:id="682" w:author="Sebring, Amanda J" w:date="2017-10-04T09:14:00Z"/>
          <w:rFonts w:ascii="Courier New" w:hAnsi="Courier New" w:cs="Courier New"/>
          <w:sz w:val="24"/>
          <w:szCs w:val="24"/>
        </w:rPr>
      </w:pPr>
      <w:del w:id="68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502 01 1 2 2 13 6</w:delText>
        </w:r>
      </w:del>
      <w:del w:id="684" w:author="Sebring, Amanda J" w:date="2017-09-12T17:15:00Z">
        <w:r w:rsidRPr="000D5A7E" w:rsidDel="006E4536">
          <w:rPr>
            <w:rFonts w:ascii="Courier New" w:hAnsi="Courier New" w:cs="Courier New"/>
            <w:sz w:val="24"/>
            <w:szCs w:val="24"/>
          </w:rPr>
          <w:delText>0</w:delText>
        </w:r>
      </w:del>
      <w:del w:id="68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 70 55 60 50</w:delText>
        </w:r>
      </w:del>
    </w:p>
    <w:p w14:paraId="4CF34195" w14:textId="56323B1D" w:rsidR="000D5A7E" w:rsidRPr="000D5A7E" w:rsidDel="00580A98" w:rsidRDefault="000D5A7E" w:rsidP="000D5A7E">
      <w:pPr>
        <w:spacing w:after="0"/>
        <w:rPr>
          <w:del w:id="686" w:author="Sebring, Amanda J" w:date="2017-10-04T09:14:00Z"/>
          <w:rFonts w:ascii="Courier New" w:hAnsi="Courier New" w:cs="Courier New"/>
          <w:sz w:val="24"/>
          <w:szCs w:val="24"/>
        </w:rPr>
      </w:pPr>
      <w:del w:id="68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502 07 1 2 2 14 45 50 45 55 50</w:delText>
        </w:r>
      </w:del>
    </w:p>
    <w:p w14:paraId="2B27D1F0" w14:textId="4716026A" w:rsidR="000D5A7E" w:rsidRPr="000D5A7E" w:rsidDel="00580A98" w:rsidRDefault="000D5A7E" w:rsidP="000D5A7E">
      <w:pPr>
        <w:spacing w:after="0"/>
        <w:rPr>
          <w:del w:id="688" w:author="Sebring, Amanda J" w:date="2017-10-04T09:14:00Z"/>
          <w:rFonts w:ascii="Courier New" w:hAnsi="Courier New" w:cs="Courier New"/>
          <w:sz w:val="24"/>
          <w:szCs w:val="24"/>
        </w:rPr>
      </w:pPr>
      <w:del w:id="68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502 14 1 2 2 15 20 25 20 35 30</w:delText>
        </w:r>
      </w:del>
    </w:p>
    <w:p w14:paraId="31ADB1BD" w14:textId="489E0A33" w:rsidR="000D5A7E" w:rsidRPr="000D5A7E" w:rsidDel="00580A98" w:rsidRDefault="000D5A7E" w:rsidP="000D5A7E">
      <w:pPr>
        <w:spacing w:after="0"/>
        <w:rPr>
          <w:del w:id="690" w:author="Sebring, Amanda J" w:date="2017-10-04T09:14:00Z"/>
          <w:rFonts w:ascii="Courier New" w:hAnsi="Courier New" w:cs="Courier New"/>
          <w:sz w:val="24"/>
          <w:szCs w:val="24"/>
        </w:rPr>
      </w:pPr>
      <w:del w:id="69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502 30 1 2 2 16 05 10 25 25 25</w:delText>
        </w:r>
      </w:del>
    </w:p>
    <w:p w14:paraId="6F88796C" w14:textId="231A6EEF" w:rsidR="000D5A7E" w:rsidRPr="000D5A7E" w:rsidDel="00580A98" w:rsidRDefault="000D5A7E" w:rsidP="000D5A7E">
      <w:pPr>
        <w:spacing w:after="0"/>
        <w:rPr>
          <w:del w:id="692" w:author="Sebring, Amanda J" w:date="2017-10-04T09:14:00Z"/>
          <w:rFonts w:ascii="Courier New" w:hAnsi="Courier New" w:cs="Courier New"/>
          <w:sz w:val="24"/>
          <w:szCs w:val="24"/>
        </w:rPr>
      </w:pPr>
      <w:del w:id="69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502 37 1 2 2 17 40 45 35 45 45</w:delText>
        </w:r>
      </w:del>
    </w:p>
    <w:p w14:paraId="61A7154D" w14:textId="5970F227" w:rsidR="000D5A7E" w:rsidRPr="000D5A7E" w:rsidDel="00580A98" w:rsidRDefault="000D5A7E" w:rsidP="000D5A7E">
      <w:pPr>
        <w:spacing w:after="0"/>
        <w:rPr>
          <w:del w:id="694" w:author="Sebring, Amanda J" w:date="2017-10-04T09:14:00Z"/>
          <w:rFonts w:ascii="Courier New" w:hAnsi="Courier New" w:cs="Courier New"/>
          <w:sz w:val="24"/>
          <w:szCs w:val="24"/>
        </w:rPr>
      </w:pPr>
      <w:del w:id="69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502 50 1 2 2 18 75 90 65 60 70</w:delText>
        </w:r>
      </w:del>
    </w:p>
    <w:p w14:paraId="61E9088E" w14:textId="558E204C" w:rsidR="000D5A7E" w:rsidRPr="000D5A7E" w:rsidDel="00580A98" w:rsidRDefault="000D5A7E" w:rsidP="000D5A7E">
      <w:pPr>
        <w:spacing w:after="0"/>
        <w:rPr>
          <w:del w:id="696" w:author="Sebring, Amanda J" w:date="2017-10-04T09:14:00Z"/>
          <w:rFonts w:ascii="Courier New" w:hAnsi="Courier New" w:cs="Courier New"/>
          <w:sz w:val="24"/>
          <w:szCs w:val="24"/>
        </w:rPr>
      </w:pPr>
      <w:del w:id="69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502 52 1 2 2 19 10 10 15 05 20</w:delText>
        </w:r>
      </w:del>
    </w:p>
    <w:p w14:paraId="43FA2AC5" w14:textId="0975D0D2" w:rsidR="000D5A7E" w:rsidRPr="000D5A7E" w:rsidDel="00580A98" w:rsidRDefault="000D5A7E" w:rsidP="000D5A7E">
      <w:pPr>
        <w:spacing w:after="0"/>
        <w:rPr>
          <w:del w:id="698" w:author="Sebring, Amanda J" w:date="2017-10-04T09:14:00Z"/>
          <w:rFonts w:ascii="Courier New" w:hAnsi="Courier New" w:cs="Courier New"/>
          <w:sz w:val="24"/>
          <w:szCs w:val="24"/>
        </w:rPr>
      </w:pPr>
      <w:del w:id="69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502 65 1 2 2 20 30 30 35 35 35</w:delText>
        </w:r>
      </w:del>
    </w:p>
    <w:p w14:paraId="6F4792B8" w14:textId="1F1891DB" w:rsidR="000D5A7E" w:rsidRPr="000D5A7E" w:rsidDel="00580A98" w:rsidRDefault="000D5A7E" w:rsidP="000D5A7E">
      <w:pPr>
        <w:spacing w:after="0"/>
        <w:rPr>
          <w:del w:id="700" w:author="Sebring, Amanda J" w:date="2017-10-04T09:14:00Z"/>
          <w:rFonts w:ascii="Courier New" w:hAnsi="Courier New" w:cs="Courier New"/>
          <w:sz w:val="24"/>
          <w:szCs w:val="24"/>
        </w:rPr>
      </w:pPr>
      <w:del w:id="70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502 70 1 2 2 21 45 45 45 45 45</w:delText>
        </w:r>
      </w:del>
    </w:p>
    <w:p w14:paraId="27D47DCE" w14:textId="78367A3E" w:rsidR="000D5A7E" w:rsidRPr="000D5A7E" w:rsidDel="00580A98" w:rsidRDefault="000D5A7E" w:rsidP="000D5A7E">
      <w:pPr>
        <w:spacing w:after="0"/>
        <w:rPr>
          <w:del w:id="702" w:author="Sebring, Amanda J" w:date="2017-10-04T09:14:00Z"/>
          <w:rFonts w:ascii="Courier New" w:hAnsi="Courier New" w:cs="Courier New"/>
          <w:sz w:val="24"/>
          <w:szCs w:val="24"/>
        </w:rPr>
      </w:pPr>
      <w:del w:id="70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502 38 1 2 2 22 70 75 70 65 55</w:delText>
        </w:r>
      </w:del>
    </w:p>
    <w:p w14:paraId="1DEAFD1D" w14:textId="5E976576" w:rsidR="000D5A7E" w:rsidRPr="000D5A7E" w:rsidDel="00580A98" w:rsidRDefault="000D5A7E" w:rsidP="000D5A7E">
      <w:pPr>
        <w:spacing w:after="0"/>
        <w:rPr>
          <w:del w:id="704" w:author="Sebring, Amanda J" w:date="2017-10-04T09:14:00Z"/>
          <w:rFonts w:ascii="Courier New" w:hAnsi="Courier New" w:cs="Courier New"/>
          <w:sz w:val="24"/>
          <w:szCs w:val="24"/>
        </w:rPr>
      </w:pPr>
      <w:del w:id="70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502 42 1 2 2 23 65 60 50 55 50</w:delText>
        </w:r>
      </w:del>
    </w:p>
    <w:p w14:paraId="5AFCFAA1" w14:textId="65262C2C" w:rsidR="000D5A7E" w:rsidRPr="000D5A7E" w:rsidDel="00580A98" w:rsidRDefault="000D5A7E" w:rsidP="000D5A7E">
      <w:pPr>
        <w:spacing w:after="0"/>
        <w:rPr>
          <w:del w:id="706" w:author="Sebring, Amanda J" w:date="2017-10-04T09:14:00Z"/>
          <w:rFonts w:ascii="Courier New" w:hAnsi="Courier New" w:cs="Courier New"/>
          <w:sz w:val="24"/>
          <w:szCs w:val="24"/>
        </w:rPr>
      </w:pPr>
      <w:del w:id="70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502 03 1 2 2 24 60 70 65 60 50</w:delText>
        </w:r>
      </w:del>
    </w:p>
    <w:p w14:paraId="3627DC10" w14:textId="42853D2B" w:rsidR="000D5A7E" w:rsidRPr="000D5A7E" w:rsidDel="00580A98" w:rsidRDefault="000D5A7E" w:rsidP="000D5A7E">
      <w:pPr>
        <w:spacing w:after="0"/>
        <w:rPr>
          <w:del w:id="708" w:author="Sebring, Amanda J" w:date="2017-10-04T09:14:00Z"/>
          <w:rFonts w:ascii="Courier New" w:hAnsi="Courier New" w:cs="Courier New"/>
          <w:sz w:val="24"/>
          <w:szCs w:val="24"/>
        </w:rPr>
      </w:pPr>
      <w:del w:id="70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502 05 1 2 2 25 40 40 30 30 40</w:delText>
        </w:r>
      </w:del>
    </w:p>
    <w:p w14:paraId="32322908" w14:textId="6947ABC7" w:rsidR="000D5A7E" w:rsidRPr="000D5A7E" w:rsidDel="00580A98" w:rsidRDefault="000D5A7E" w:rsidP="000D5A7E">
      <w:pPr>
        <w:spacing w:after="0"/>
        <w:rPr>
          <w:del w:id="710" w:author="Sebring, Amanda J" w:date="2017-10-04T09:14:00Z"/>
          <w:rFonts w:ascii="Courier New" w:hAnsi="Courier New" w:cs="Courier New"/>
          <w:sz w:val="24"/>
          <w:szCs w:val="24"/>
        </w:rPr>
      </w:pPr>
      <w:del w:id="71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502 06 1 2 2 26 30 30 30 25 30</w:delText>
        </w:r>
      </w:del>
    </w:p>
    <w:p w14:paraId="495CDBDE" w14:textId="2927C05F" w:rsidR="000D5A7E" w:rsidRPr="000D5A7E" w:rsidDel="00580A98" w:rsidRDefault="000D5A7E" w:rsidP="000D5A7E">
      <w:pPr>
        <w:spacing w:after="0"/>
        <w:rPr>
          <w:del w:id="712" w:author="Sebring, Amanda J" w:date="2017-10-04T09:14:00Z"/>
          <w:rFonts w:ascii="Courier New" w:hAnsi="Courier New" w:cs="Courier New"/>
          <w:sz w:val="24"/>
          <w:szCs w:val="24"/>
        </w:rPr>
      </w:pPr>
      <w:del w:id="71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502 08 1 2 2 27 35 30 30 45 35</w:delText>
        </w:r>
      </w:del>
    </w:p>
    <w:p w14:paraId="0A6BA3D3" w14:textId="608D1EFD" w:rsidR="000D5A7E" w:rsidRPr="000D5A7E" w:rsidDel="00580A98" w:rsidRDefault="000D5A7E" w:rsidP="000D5A7E">
      <w:pPr>
        <w:spacing w:after="0"/>
        <w:rPr>
          <w:del w:id="714" w:author="Sebring, Amanda J" w:date="2017-10-04T09:14:00Z"/>
          <w:rFonts w:ascii="Courier New" w:hAnsi="Courier New" w:cs="Courier New"/>
          <w:sz w:val="24"/>
          <w:szCs w:val="24"/>
        </w:rPr>
      </w:pPr>
      <w:del w:id="71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502 10 1 2 2 28 65 65 55 55 55</w:delText>
        </w:r>
      </w:del>
    </w:p>
    <w:p w14:paraId="5E7896C3" w14:textId="68255DE6" w:rsidR="000D5A7E" w:rsidRPr="000D5A7E" w:rsidDel="00580A98" w:rsidRDefault="000D5A7E" w:rsidP="000D5A7E">
      <w:pPr>
        <w:spacing w:after="0"/>
        <w:rPr>
          <w:del w:id="716" w:author="Sebring, Amanda J" w:date="2017-10-04T09:14:00Z"/>
          <w:rFonts w:ascii="Courier New" w:hAnsi="Courier New" w:cs="Courier New"/>
          <w:sz w:val="24"/>
          <w:szCs w:val="24"/>
        </w:rPr>
      </w:pPr>
      <w:del w:id="71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502 12 1 2 2 29 40 40 40 45 40</w:delText>
        </w:r>
      </w:del>
    </w:p>
    <w:p w14:paraId="533CB11F" w14:textId="42FA7C34" w:rsidR="000D5A7E" w:rsidRPr="000D5A7E" w:rsidDel="00580A98" w:rsidRDefault="000D5A7E" w:rsidP="000D5A7E">
      <w:pPr>
        <w:spacing w:after="0"/>
        <w:rPr>
          <w:del w:id="718" w:author="Sebring, Amanda J" w:date="2017-10-04T09:14:00Z"/>
          <w:rFonts w:ascii="Courier New" w:hAnsi="Courier New" w:cs="Courier New"/>
          <w:sz w:val="24"/>
          <w:szCs w:val="24"/>
        </w:rPr>
      </w:pPr>
      <w:del w:id="71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502 15 1 2 2 30 55 55 50 60 50</w:delText>
        </w:r>
      </w:del>
    </w:p>
    <w:p w14:paraId="5A63DCE2" w14:textId="4A05C402" w:rsidR="000D5A7E" w:rsidRPr="000D5A7E" w:rsidDel="00580A98" w:rsidRDefault="000D5A7E" w:rsidP="000D5A7E">
      <w:pPr>
        <w:spacing w:after="0"/>
        <w:rPr>
          <w:del w:id="720" w:author="Sebring, Amanda J" w:date="2017-10-04T09:14:00Z"/>
          <w:rFonts w:ascii="Courier New" w:hAnsi="Courier New" w:cs="Courier New"/>
          <w:sz w:val="24"/>
          <w:szCs w:val="24"/>
        </w:rPr>
      </w:pPr>
      <w:del w:id="72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502 16 1 2 2 31 45 45 4</w:delText>
        </w:r>
      </w:del>
      <w:del w:id="722" w:author="Sebring, Amanda J" w:date="2017-09-12T17:17:00Z">
        <w:r w:rsidRPr="000D5A7E" w:rsidDel="006E4536">
          <w:rPr>
            <w:rFonts w:ascii="Courier New" w:hAnsi="Courier New" w:cs="Courier New"/>
            <w:sz w:val="24"/>
            <w:szCs w:val="24"/>
          </w:rPr>
          <w:delText>5</w:delText>
        </w:r>
      </w:del>
      <w:del w:id="72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 40 40</w:delText>
        </w:r>
      </w:del>
    </w:p>
    <w:p w14:paraId="441DB626" w14:textId="7F5DB79E" w:rsidR="000D5A7E" w:rsidRPr="000D5A7E" w:rsidDel="00580A98" w:rsidRDefault="000D5A7E" w:rsidP="000D5A7E">
      <w:pPr>
        <w:spacing w:after="0"/>
        <w:rPr>
          <w:del w:id="724" w:author="Sebring, Amanda J" w:date="2017-10-04T09:14:00Z"/>
          <w:rFonts w:ascii="Courier New" w:hAnsi="Courier New" w:cs="Courier New"/>
          <w:sz w:val="24"/>
          <w:szCs w:val="24"/>
        </w:rPr>
      </w:pPr>
      <w:del w:id="72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502 17 1 2 2 32 55 50 45 80 45</w:delText>
        </w:r>
      </w:del>
    </w:p>
    <w:p w14:paraId="42E1A6CC" w14:textId="2524930E" w:rsidR="000D5A7E" w:rsidRPr="000D5A7E" w:rsidDel="00580A98" w:rsidRDefault="000D5A7E" w:rsidP="000D5A7E">
      <w:pPr>
        <w:spacing w:after="0"/>
        <w:rPr>
          <w:del w:id="726" w:author="Sebring, Amanda J" w:date="2017-10-04T09:14:00Z"/>
          <w:rFonts w:ascii="Courier New" w:hAnsi="Courier New" w:cs="Courier New"/>
          <w:sz w:val="24"/>
          <w:szCs w:val="24"/>
        </w:rPr>
      </w:pPr>
      <w:del w:id="72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502 18 1 2 2 33 35 35 35 45 40</w:delText>
        </w:r>
      </w:del>
    </w:p>
    <w:p w14:paraId="65C8B587" w14:textId="79454A44" w:rsidR="000D5A7E" w:rsidRPr="000D5A7E" w:rsidDel="00580A98" w:rsidRDefault="000D5A7E" w:rsidP="000D5A7E">
      <w:pPr>
        <w:spacing w:after="0"/>
        <w:rPr>
          <w:del w:id="728" w:author="Sebring, Amanda J" w:date="2017-10-04T09:14:00Z"/>
          <w:rFonts w:ascii="Courier New" w:hAnsi="Courier New" w:cs="Courier New"/>
          <w:sz w:val="24"/>
          <w:szCs w:val="24"/>
        </w:rPr>
      </w:pPr>
      <w:del w:id="72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502 19 1 2 2 34 50 50 45 55 50</w:delText>
        </w:r>
      </w:del>
    </w:p>
    <w:p w14:paraId="5FE8D894" w14:textId="39BEC1D4" w:rsidR="000D5A7E" w:rsidRPr="000D5A7E" w:rsidDel="00580A98" w:rsidRDefault="000D5A7E" w:rsidP="000D5A7E">
      <w:pPr>
        <w:spacing w:after="0"/>
        <w:rPr>
          <w:del w:id="730" w:author="Sebring, Amanda J" w:date="2017-10-04T09:14:00Z"/>
          <w:rFonts w:ascii="Courier New" w:hAnsi="Courier New" w:cs="Courier New"/>
          <w:sz w:val="24"/>
          <w:szCs w:val="24"/>
        </w:rPr>
      </w:pPr>
      <w:del w:id="73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502 20 1 2 2 35 70 80 55 70 55</w:delText>
        </w:r>
      </w:del>
    </w:p>
    <w:p w14:paraId="02C98C1F" w14:textId="403CBEB8" w:rsidR="000D5A7E" w:rsidRPr="000D5A7E" w:rsidDel="00580A98" w:rsidRDefault="000D5A7E" w:rsidP="000D5A7E">
      <w:pPr>
        <w:spacing w:after="0"/>
        <w:rPr>
          <w:del w:id="732" w:author="Sebring, Amanda J" w:date="2017-10-04T09:14:00Z"/>
          <w:rFonts w:ascii="Courier New" w:hAnsi="Courier New" w:cs="Courier New"/>
          <w:sz w:val="24"/>
          <w:szCs w:val="24"/>
        </w:rPr>
      </w:pPr>
      <w:del w:id="73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502 21 1 2 2 36 80 75 60 70 55</w:delText>
        </w:r>
      </w:del>
    </w:p>
    <w:p w14:paraId="09113963" w14:textId="027F3921" w:rsidR="000D5A7E" w:rsidRPr="000D5A7E" w:rsidDel="00580A98" w:rsidRDefault="000D5A7E" w:rsidP="000D5A7E">
      <w:pPr>
        <w:spacing w:after="0"/>
        <w:rPr>
          <w:del w:id="734" w:author="Sebring, Amanda J" w:date="2017-10-04T09:14:00Z"/>
          <w:rFonts w:ascii="Courier New" w:hAnsi="Courier New" w:cs="Courier New"/>
          <w:sz w:val="24"/>
          <w:szCs w:val="24"/>
        </w:rPr>
      </w:pPr>
      <w:del w:id="73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502 23 1 2 2 37 90 60 50 65 50</w:delText>
        </w:r>
      </w:del>
    </w:p>
    <w:p w14:paraId="74D34050" w14:textId="7A34CAEF" w:rsidR="000D5A7E" w:rsidRPr="000D5A7E" w:rsidDel="00580A98" w:rsidRDefault="000D5A7E" w:rsidP="000D5A7E">
      <w:pPr>
        <w:spacing w:after="0"/>
        <w:rPr>
          <w:del w:id="736" w:author="Sebring, Amanda J" w:date="2017-10-04T09:14:00Z"/>
          <w:rFonts w:ascii="Courier New" w:hAnsi="Courier New" w:cs="Courier New"/>
          <w:sz w:val="24"/>
          <w:szCs w:val="24"/>
        </w:rPr>
      </w:pPr>
      <w:del w:id="73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502 24 1 2 2 38 40 35 40 40 40</w:delText>
        </w:r>
      </w:del>
    </w:p>
    <w:p w14:paraId="67573A7B" w14:textId="5D50461E" w:rsidR="000D5A7E" w:rsidRPr="000D5A7E" w:rsidDel="00580A98" w:rsidRDefault="000D5A7E" w:rsidP="000D5A7E">
      <w:pPr>
        <w:spacing w:after="0"/>
        <w:rPr>
          <w:del w:id="738" w:author="Sebring, Amanda J" w:date="2017-10-04T09:14:00Z"/>
          <w:rFonts w:ascii="Courier New" w:hAnsi="Courier New" w:cs="Courier New"/>
          <w:sz w:val="24"/>
          <w:szCs w:val="24"/>
        </w:rPr>
      </w:pPr>
      <w:del w:id="7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502 25 1 2 2 39 40 35 35 45 40</w:delText>
        </w:r>
      </w:del>
    </w:p>
    <w:p w14:paraId="186B744D" w14:textId="497C8151" w:rsidR="000D5A7E" w:rsidRPr="000D5A7E" w:rsidDel="00580A98" w:rsidRDefault="000D5A7E" w:rsidP="000D5A7E">
      <w:pPr>
        <w:spacing w:after="0"/>
        <w:rPr>
          <w:del w:id="740" w:author="Sebring, Amanda J" w:date="2017-10-04T09:14:00Z"/>
          <w:rFonts w:ascii="Courier New" w:hAnsi="Courier New" w:cs="Courier New"/>
          <w:sz w:val="24"/>
          <w:szCs w:val="24"/>
        </w:rPr>
      </w:pPr>
      <w:del w:id="7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502 26 1 2 2 40 95 95 90 65 80</w:delText>
        </w:r>
      </w:del>
    </w:p>
    <w:p w14:paraId="6D596BDC" w14:textId="074F6204" w:rsidR="000D5A7E" w:rsidRPr="000D5A7E" w:rsidDel="00580A98" w:rsidRDefault="000D5A7E" w:rsidP="000D5A7E">
      <w:pPr>
        <w:spacing w:after="0"/>
        <w:rPr>
          <w:del w:id="742" w:author="Sebring, Amanda J" w:date="2017-10-04T09:14:00Z"/>
          <w:rFonts w:ascii="Courier New" w:hAnsi="Courier New" w:cs="Courier New"/>
          <w:sz w:val="24"/>
          <w:szCs w:val="24"/>
        </w:rPr>
      </w:pPr>
      <w:del w:id="7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502 27 1 2 2 41 65 50 55 80 50</w:delText>
        </w:r>
      </w:del>
    </w:p>
    <w:p w14:paraId="1A8BD87A" w14:textId="5D741BB8" w:rsidR="000D5A7E" w:rsidRPr="000D5A7E" w:rsidDel="00580A98" w:rsidRDefault="000D5A7E" w:rsidP="000D5A7E">
      <w:pPr>
        <w:spacing w:after="0"/>
        <w:rPr>
          <w:del w:id="744" w:author="Sebring, Amanda J" w:date="2017-10-04T09:14:00Z"/>
          <w:rFonts w:ascii="Courier New" w:hAnsi="Courier New" w:cs="Courier New"/>
          <w:sz w:val="24"/>
          <w:szCs w:val="24"/>
        </w:rPr>
      </w:pPr>
      <w:del w:id="7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502 28 1 2 2 42 40 35 40 35 40</w:delText>
        </w:r>
      </w:del>
    </w:p>
    <w:p w14:paraId="01FC760C" w14:textId="396612AC" w:rsidR="000D5A7E" w:rsidRPr="000D5A7E" w:rsidDel="00580A98" w:rsidRDefault="000D5A7E" w:rsidP="000D5A7E">
      <w:pPr>
        <w:spacing w:after="0"/>
        <w:rPr>
          <w:del w:id="746" w:author="Sebring, Amanda J" w:date="2017-10-04T09:14:00Z"/>
          <w:rFonts w:ascii="Courier New" w:hAnsi="Courier New" w:cs="Courier New"/>
          <w:sz w:val="24"/>
          <w:szCs w:val="24"/>
        </w:rPr>
      </w:pPr>
      <w:del w:id="7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502 29 1 2 2 43 95 85 70 75 65</w:delText>
        </w:r>
      </w:del>
    </w:p>
    <w:p w14:paraId="4D4966E7" w14:textId="7401E07B" w:rsidR="000D5A7E" w:rsidRPr="000D5A7E" w:rsidDel="00580A98" w:rsidRDefault="000D5A7E" w:rsidP="000D5A7E">
      <w:pPr>
        <w:spacing w:after="0"/>
        <w:rPr>
          <w:del w:id="748" w:author="Sebring, Amanda J" w:date="2017-10-04T09:14:00Z"/>
          <w:rFonts w:ascii="Courier New" w:hAnsi="Courier New" w:cs="Courier New"/>
          <w:sz w:val="24"/>
          <w:szCs w:val="24"/>
        </w:rPr>
      </w:pPr>
      <w:del w:id="7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502 31 1 2 2 44 45 45 45 65 45</w:delText>
        </w:r>
      </w:del>
    </w:p>
    <w:p w14:paraId="13FD7CC5" w14:textId="33A7BB9A" w:rsidR="000D5A7E" w:rsidRPr="000D5A7E" w:rsidDel="00580A98" w:rsidRDefault="000D5A7E" w:rsidP="000D5A7E">
      <w:pPr>
        <w:spacing w:after="0"/>
        <w:rPr>
          <w:del w:id="750" w:author="Sebring, Amanda J" w:date="2017-10-04T09:14:00Z"/>
          <w:rFonts w:ascii="Courier New" w:hAnsi="Courier New" w:cs="Courier New"/>
          <w:sz w:val="24"/>
          <w:szCs w:val="24"/>
        </w:rPr>
      </w:pPr>
      <w:del w:id="75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502 32 1 2 2 45 40 40 40 50 45</w:delText>
        </w:r>
      </w:del>
    </w:p>
    <w:p w14:paraId="7EA85BAB" w14:textId="31C5A39F" w:rsidR="000D5A7E" w:rsidRPr="000D5A7E" w:rsidDel="00580A98" w:rsidRDefault="000D5A7E" w:rsidP="000D5A7E">
      <w:pPr>
        <w:spacing w:after="0"/>
        <w:rPr>
          <w:del w:id="752" w:author="Sebring, Amanda J" w:date="2017-10-04T09:14:00Z"/>
          <w:rFonts w:ascii="Courier New" w:hAnsi="Courier New" w:cs="Courier New"/>
          <w:sz w:val="24"/>
          <w:szCs w:val="24"/>
        </w:rPr>
      </w:pPr>
      <w:del w:id="75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502 33 1 2 2 46 50 50 45 50 45</w:delText>
        </w:r>
      </w:del>
    </w:p>
    <w:p w14:paraId="1BD1A19D" w14:textId="7FC3467D" w:rsidR="000D5A7E" w:rsidRPr="000D5A7E" w:rsidDel="00580A98" w:rsidRDefault="000D5A7E" w:rsidP="000D5A7E">
      <w:pPr>
        <w:spacing w:after="0"/>
        <w:rPr>
          <w:del w:id="754" w:author="Sebring, Amanda J" w:date="2017-10-04T09:14:00Z"/>
          <w:rFonts w:ascii="Courier New" w:hAnsi="Courier New" w:cs="Courier New"/>
          <w:sz w:val="24"/>
          <w:szCs w:val="24"/>
        </w:rPr>
      </w:pPr>
      <w:del w:id="75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502 34 1 2 2 47 45 45 40 50 45</w:delText>
        </w:r>
      </w:del>
    </w:p>
    <w:p w14:paraId="5431CC7D" w14:textId="61F14C65" w:rsidR="000D5A7E" w:rsidRPr="000D5A7E" w:rsidDel="00580A98" w:rsidRDefault="000D5A7E" w:rsidP="000D5A7E">
      <w:pPr>
        <w:spacing w:after="0"/>
        <w:rPr>
          <w:del w:id="756" w:author="Sebring, Amanda J" w:date="2017-10-04T09:14:00Z"/>
          <w:rFonts w:ascii="Courier New" w:hAnsi="Courier New" w:cs="Courier New"/>
          <w:sz w:val="24"/>
          <w:szCs w:val="24"/>
        </w:rPr>
      </w:pPr>
      <w:del w:id="75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502 35 1 2 2 48 40 40 35 40 40</w:delText>
        </w:r>
      </w:del>
    </w:p>
    <w:p w14:paraId="157ECA0E" w14:textId="6026DE49" w:rsidR="000D5A7E" w:rsidRPr="000D5A7E" w:rsidDel="00580A98" w:rsidRDefault="000D5A7E" w:rsidP="000D5A7E">
      <w:pPr>
        <w:spacing w:after="0"/>
        <w:rPr>
          <w:del w:id="758" w:author="Sebring, Amanda J" w:date="2017-10-04T09:14:00Z"/>
          <w:rFonts w:ascii="Courier New" w:hAnsi="Courier New" w:cs="Courier New"/>
          <w:sz w:val="24"/>
          <w:szCs w:val="24"/>
        </w:rPr>
      </w:pPr>
      <w:del w:id="75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502 36 1 2 2 49 50 50 50 55 45</w:delText>
        </w:r>
      </w:del>
    </w:p>
    <w:p w14:paraId="3C1A2B1E" w14:textId="4D701332" w:rsidR="000D5A7E" w:rsidRPr="000D5A7E" w:rsidDel="00580A98" w:rsidRDefault="000D5A7E" w:rsidP="000D5A7E">
      <w:pPr>
        <w:spacing w:after="0"/>
        <w:rPr>
          <w:del w:id="760" w:author="Sebring, Amanda J" w:date="2017-10-04T09:14:00Z"/>
          <w:rFonts w:ascii="Courier New" w:hAnsi="Courier New" w:cs="Courier New"/>
          <w:sz w:val="24"/>
          <w:szCs w:val="24"/>
        </w:rPr>
      </w:pPr>
      <w:del w:id="76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502 41 1 2 2 50 50 50 50 60 50</w:delText>
        </w:r>
      </w:del>
    </w:p>
    <w:p w14:paraId="52F4E1EF" w14:textId="2E72BBF1" w:rsidR="000D5A7E" w:rsidRPr="000D5A7E" w:rsidDel="00580A98" w:rsidRDefault="000D5A7E" w:rsidP="000D5A7E">
      <w:pPr>
        <w:spacing w:after="0"/>
        <w:rPr>
          <w:del w:id="762" w:author="Sebring, Amanda J" w:date="2017-10-04T09:14:00Z"/>
          <w:rFonts w:ascii="Courier New" w:hAnsi="Courier New" w:cs="Courier New"/>
          <w:sz w:val="24"/>
          <w:szCs w:val="24"/>
        </w:rPr>
      </w:pPr>
      <w:del w:id="76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502 44 1 2 2 51 40 35 35 40 35</w:delText>
        </w:r>
      </w:del>
    </w:p>
    <w:p w14:paraId="178C64F8" w14:textId="3E4841EF" w:rsidR="000D5A7E" w:rsidRPr="000D5A7E" w:rsidDel="00580A98" w:rsidRDefault="000D5A7E" w:rsidP="000D5A7E">
      <w:pPr>
        <w:spacing w:after="0"/>
        <w:rPr>
          <w:del w:id="764" w:author="Sebring, Amanda J" w:date="2017-10-04T09:14:00Z"/>
          <w:rFonts w:ascii="Courier New" w:hAnsi="Courier New" w:cs="Courier New"/>
          <w:sz w:val="24"/>
          <w:szCs w:val="24"/>
        </w:rPr>
      </w:pPr>
      <w:del w:id="76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502 45 1 2 2 52 45 45 45 55 45</w:delText>
        </w:r>
      </w:del>
    </w:p>
    <w:p w14:paraId="000A3B17" w14:textId="72C8166D" w:rsidR="000D5A7E" w:rsidRPr="000D5A7E" w:rsidDel="00580A98" w:rsidRDefault="000D5A7E" w:rsidP="000D5A7E">
      <w:pPr>
        <w:spacing w:after="0"/>
        <w:rPr>
          <w:del w:id="766" w:author="Sebring, Amanda J" w:date="2017-10-04T09:14:00Z"/>
          <w:rFonts w:ascii="Courier New" w:hAnsi="Courier New" w:cs="Courier New"/>
          <w:sz w:val="24"/>
          <w:szCs w:val="24"/>
        </w:rPr>
      </w:pPr>
      <w:del w:id="76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502 47 1 2 2 53 40 40 45 45 45</w:delText>
        </w:r>
      </w:del>
    </w:p>
    <w:p w14:paraId="23898F4A" w14:textId="10BD31BD" w:rsidR="000D5A7E" w:rsidRPr="000D5A7E" w:rsidDel="00580A98" w:rsidRDefault="000D5A7E" w:rsidP="000D5A7E">
      <w:pPr>
        <w:spacing w:after="0"/>
        <w:rPr>
          <w:del w:id="768" w:author="Sebring, Amanda J" w:date="2017-10-04T09:14:00Z"/>
          <w:rFonts w:ascii="Courier New" w:hAnsi="Courier New" w:cs="Courier New"/>
          <w:sz w:val="24"/>
          <w:szCs w:val="24"/>
        </w:rPr>
      </w:pPr>
      <w:del w:id="76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502 48 1 2 2 54 45 40 40 40 40</w:delText>
        </w:r>
      </w:del>
    </w:p>
    <w:p w14:paraId="6F4ACA9F" w14:textId="74083B2F" w:rsidR="000D5A7E" w:rsidRPr="000D5A7E" w:rsidDel="00580A98" w:rsidRDefault="000D5A7E" w:rsidP="000D5A7E">
      <w:pPr>
        <w:spacing w:after="0"/>
        <w:rPr>
          <w:del w:id="770" w:author="Sebring, Amanda J" w:date="2017-10-04T09:14:00Z"/>
          <w:rFonts w:ascii="Courier New" w:hAnsi="Courier New" w:cs="Courier New"/>
          <w:sz w:val="24"/>
          <w:szCs w:val="24"/>
        </w:rPr>
      </w:pPr>
      <w:del w:id="77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502 49 1 2 2 55 50 45 50 55 50</w:delText>
        </w:r>
      </w:del>
    </w:p>
    <w:p w14:paraId="234C1AD8" w14:textId="1A88CFB0" w:rsidR="000D5A7E" w:rsidRPr="000D5A7E" w:rsidDel="00580A98" w:rsidRDefault="000D5A7E" w:rsidP="000D5A7E">
      <w:pPr>
        <w:spacing w:after="0"/>
        <w:rPr>
          <w:del w:id="772" w:author="Sebring, Amanda J" w:date="2017-10-04T09:14:00Z"/>
          <w:rFonts w:ascii="Courier New" w:hAnsi="Courier New" w:cs="Courier New"/>
          <w:sz w:val="24"/>
          <w:szCs w:val="24"/>
        </w:rPr>
      </w:pPr>
      <w:del w:id="77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502 51 1 2 2 56 35 35 35 40 35</w:delText>
        </w:r>
      </w:del>
    </w:p>
    <w:p w14:paraId="39AE854B" w14:textId="0EA887CD" w:rsidR="000D5A7E" w:rsidRPr="000D5A7E" w:rsidDel="00580A98" w:rsidRDefault="000D5A7E" w:rsidP="000D5A7E">
      <w:pPr>
        <w:spacing w:after="0"/>
        <w:rPr>
          <w:del w:id="774" w:author="Sebring, Amanda J" w:date="2017-10-04T09:14:00Z"/>
          <w:rFonts w:ascii="Courier New" w:hAnsi="Courier New" w:cs="Courier New"/>
          <w:sz w:val="24"/>
          <w:szCs w:val="24"/>
        </w:rPr>
      </w:pPr>
      <w:del w:id="77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502 53 1 2 2 57 50 50 45 50 45</w:delText>
        </w:r>
      </w:del>
    </w:p>
    <w:p w14:paraId="773C6A41" w14:textId="1343550A" w:rsidR="000D5A7E" w:rsidRPr="000D5A7E" w:rsidDel="00580A98" w:rsidRDefault="000D5A7E" w:rsidP="000D5A7E">
      <w:pPr>
        <w:spacing w:after="0"/>
        <w:rPr>
          <w:del w:id="776" w:author="Sebring, Amanda J" w:date="2017-10-04T09:14:00Z"/>
          <w:rFonts w:ascii="Courier New" w:hAnsi="Courier New" w:cs="Courier New"/>
          <w:sz w:val="24"/>
          <w:szCs w:val="24"/>
        </w:rPr>
      </w:pPr>
      <w:del w:id="77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502 55 1 2 2 58 45 45 50 55 50</w:delText>
        </w:r>
      </w:del>
    </w:p>
    <w:p w14:paraId="63C541E9" w14:textId="4AE04E0D" w:rsidR="000D5A7E" w:rsidRPr="000D5A7E" w:rsidDel="00580A98" w:rsidRDefault="000D5A7E" w:rsidP="000D5A7E">
      <w:pPr>
        <w:spacing w:after="0"/>
        <w:rPr>
          <w:del w:id="778" w:author="Sebring, Amanda J" w:date="2017-10-04T09:14:00Z"/>
          <w:rFonts w:ascii="Courier New" w:hAnsi="Courier New" w:cs="Courier New"/>
          <w:sz w:val="24"/>
          <w:szCs w:val="24"/>
        </w:rPr>
      </w:pPr>
      <w:del w:id="77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502 56 1 2 2 59 45 40 40 45 45</w:delText>
        </w:r>
      </w:del>
    </w:p>
    <w:p w14:paraId="217E830E" w14:textId="4E959BD8" w:rsidR="000D5A7E" w:rsidRPr="000D5A7E" w:rsidDel="00580A98" w:rsidRDefault="000D5A7E" w:rsidP="000D5A7E">
      <w:pPr>
        <w:spacing w:after="0"/>
        <w:rPr>
          <w:del w:id="780" w:author="Sebring, Amanda J" w:date="2017-10-04T09:14:00Z"/>
          <w:rFonts w:ascii="Courier New" w:hAnsi="Courier New" w:cs="Courier New"/>
          <w:sz w:val="24"/>
          <w:szCs w:val="24"/>
        </w:rPr>
      </w:pPr>
      <w:del w:id="78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502 57 1 2 2 60 50 50 45 50 45</w:delText>
        </w:r>
      </w:del>
    </w:p>
    <w:p w14:paraId="0D7669C9" w14:textId="7F25B790" w:rsidR="000D5A7E" w:rsidRPr="000D5A7E" w:rsidDel="00580A98" w:rsidRDefault="000D5A7E" w:rsidP="000D5A7E">
      <w:pPr>
        <w:spacing w:after="0"/>
        <w:rPr>
          <w:del w:id="782" w:author="Sebring, Amanda J" w:date="2017-10-04T09:14:00Z"/>
          <w:rFonts w:ascii="Courier New" w:hAnsi="Courier New" w:cs="Courier New"/>
          <w:sz w:val="24"/>
          <w:szCs w:val="24"/>
        </w:rPr>
      </w:pPr>
      <w:del w:id="78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502 58 1 2 2 61 45 50 45 50 50</w:delText>
        </w:r>
      </w:del>
    </w:p>
    <w:p w14:paraId="12C4F241" w14:textId="4DC1F3BD" w:rsidR="000D5A7E" w:rsidRPr="000D5A7E" w:rsidDel="00580A98" w:rsidRDefault="000D5A7E" w:rsidP="000D5A7E">
      <w:pPr>
        <w:spacing w:after="0"/>
        <w:rPr>
          <w:del w:id="784" w:author="Sebring, Amanda J" w:date="2017-10-04T09:14:00Z"/>
          <w:rFonts w:ascii="Courier New" w:hAnsi="Courier New" w:cs="Courier New"/>
          <w:sz w:val="24"/>
          <w:szCs w:val="24"/>
        </w:rPr>
      </w:pPr>
      <w:del w:id="78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502 59 1 2 2 62 45 40 40 40 40</w:delText>
        </w:r>
      </w:del>
    </w:p>
    <w:p w14:paraId="288E5DDD" w14:textId="1FB36E07" w:rsidR="000D5A7E" w:rsidRPr="000D5A7E" w:rsidDel="00580A98" w:rsidRDefault="000D5A7E" w:rsidP="000D5A7E">
      <w:pPr>
        <w:spacing w:after="0"/>
        <w:rPr>
          <w:del w:id="786" w:author="Sebring, Amanda J" w:date="2017-10-04T09:14:00Z"/>
          <w:rFonts w:ascii="Courier New" w:hAnsi="Courier New" w:cs="Courier New"/>
          <w:sz w:val="24"/>
          <w:szCs w:val="24"/>
        </w:rPr>
      </w:pPr>
      <w:del w:id="78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502 60 1 2 2 63 55 50 50 55 50</w:delText>
        </w:r>
      </w:del>
    </w:p>
    <w:p w14:paraId="78B3AE3D" w14:textId="6B8EE25A" w:rsidR="000D5A7E" w:rsidRPr="000D5A7E" w:rsidDel="00580A98" w:rsidRDefault="000D5A7E" w:rsidP="000D5A7E">
      <w:pPr>
        <w:spacing w:after="0"/>
        <w:rPr>
          <w:del w:id="788" w:author="Sebring, Amanda J" w:date="2017-10-04T09:14:00Z"/>
          <w:rFonts w:ascii="Courier New" w:hAnsi="Courier New" w:cs="Courier New"/>
          <w:sz w:val="24"/>
          <w:szCs w:val="24"/>
        </w:rPr>
      </w:pPr>
      <w:del w:id="78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502 61 1 2 2 64 45 45 45 45 45</w:delText>
        </w:r>
      </w:del>
    </w:p>
    <w:p w14:paraId="20305AE4" w14:textId="6D5D089C" w:rsidR="000D5A7E" w:rsidRPr="000D5A7E" w:rsidDel="00580A98" w:rsidRDefault="000D5A7E" w:rsidP="000D5A7E">
      <w:pPr>
        <w:spacing w:after="0"/>
        <w:rPr>
          <w:del w:id="790" w:author="Sebring, Amanda J" w:date="2017-10-04T09:14:00Z"/>
          <w:rFonts w:ascii="Courier New" w:hAnsi="Courier New" w:cs="Courier New"/>
          <w:sz w:val="24"/>
          <w:szCs w:val="24"/>
        </w:rPr>
      </w:pPr>
      <w:del w:id="79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502 62 1 2 2 65 40 40 45 25 35</w:delText>
        </w:r>
      </w:del>
    </w:p>
    <w:p w14:paraId="7A1B92B3" w14:textId="625C2DE9" w:rsidR="000D5A7E" w:rsidRPr="000D5A7E" w:rsidDel="00580A98" w:rsidRDefault="000D5A7E" w:rsidP="000D5A7E">
      <w:pPr>
        <w:spacing w:after="0"/>
        <w:rPr>
          <w:del w:id="792" w:author="Sebring, Amanda J" w:date="2017-10-04T09:14:00Z"/>
          <w:rFonts w:ascii="Courier New" w:hAnsi="Courier New" w:cs="Courier New"/>
          <w:sz w:val="24"/>
          <w:szCs w:val="24"/>
        </w:rPr>
      </w:pPr>
      <w:del w:id="79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502 63 1 2 2 66 40 35 35 45 40</w:delText>
        </w:r>
      </w:del>
    </w:p>
    <w:p w14:paraId="0ED7CDDF" w14:textId="70A7E77F" w:rsidR="000D5A7E" w:rsidRPr="000D5A7E" w:rsidDel="00580A98" w:rsidRDefault="000D5A7E" w:rsidP="000D5A7E">
      <w:pPr>
        <w:spacing w:after="0"/>
        <w:rPr>
          <w:del w:id="794" w:author="Sebring, Amanda J" w:date="2017-10-04T09:14:00Z"/>
          <w:rFonts w:ascii="Courier New" w:hAnsi="Courier New" w:cs="Courier New"/>
          <w:sz w:val="24"/>
          <w:szCs w:val="24"/>
        </w:rPr>
      </w:pPr>
      <w:del w:id="79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502 64 1 2 2 67 50 50 45 55 50</w:delText>
        </w:r>
      </w:del>
    </w:p>
    <w:p w14:paraId="0801ACC5" w14:textId="5BA8E8C3" w:rsidR="000D5A7E" w:rsidRPr="000D5A7E" w:rsidDel="00580A98" w:rsidRDefault="000D5A7E" w:rsidP="000D5A7E">
      <w:pPr>
        <w:spacing w:after="0"/>
        <w:rPr>
          <w:del w:id="796" w:author="Sebring, Amanda J" w:date="2017-10-04T09:14:00Z"/>
          <w:rFonts w:ascii="Courier New" w:hAnsi="Courier New" w:cs="Courier New"/>
          <w:sz w:val="24"/>
          <w:szCs w:val="24"/>
        </w:rPr>
      </w:pPr>
      <w:del w:id="79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502 66 1 2 2 68 45 45 45 55 45</w:delText>
        </w:r>
      </w:del>
    </w:p>
    <w:p w14:paraId="434DC35B" w14:textId="7F7F6326" w:rsidR="000D5A7E" w:rsidRPr="000D5A7E" w:rsidDel="00580A98" w:rsidRDefault="000D5A7E" w:rsidP="000D5A7E">
      <w:pPr>
        <w:spacing w:after="0"/>
        <w:rPr>
          <w:del w:id="798" w:author="Sebring, Amanda J" w:date="2017-10-04T09:14:00Z"/>
          <w:rFonts w:ascii="Courier New" w:hAnsi="Courier New" w:cs="Courier New"/>
          <w:sz w:val="24"/>
          <w:szCs w:val="24"/>
        </w:rPr>
      </w:pPr>
      <w:del w:id="79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502 67 1 2 2 69 55 55 50 55 50</w:delText>
        </w:r>
      </w:del>
    </w:p>
    <w:p w14:paraId="194C3FF8" w14:textId="3B8201EC" w:rsidR="000D5A7E" w:rsidRPr="000D5A7E" w:rsidDel="00580A98" w:rsidRDefault="000D5A7E" w:rsidP="000D5A7E">
      <w:pPr>
        <w:spacing w:after="0"/>
        <w:rPr>
          <w:del w:id="800" w:author="Sebring, Amanda J" w:date="2017-10-04T09:14:00Z"/>
          <w:rFonts w:ascii="Courier New" w:hAnsi="Courier New" w:cs="Courier New"/>
          <w:sz w:val="24"/>
          <w:szCs w:val="24"/>
        </w:rPr>
      </w:pPr>
      <w:del w:id="80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502 68 1 2 2 70 45 50 45 60 50</w:delText>
        </w:r>
      </w:del>
    </w:p>
    <w:p w14:paraId="1D3ED2A1" w14:textId="15F144F7" w:rsidR="000D5A7E" w:rsidRPr="000D5A7E" w:rsidDel="00580A98" w:rsidRDefault="000D5A7E" w:rsidP="000D5A7E">
      <w:pPr>
        <w:spacing w:after="0"/>
        <w:rPr>
          <w:del w:id="802" w:author="Sebring, Amanda J" w:date="2017-10-04T09:14:00Z"/>
          <w:rFonts w:ascii="Courier New" w:hAnsi="Courier New" w:cs="Courier New"/>
          <w:sz w:val="24"/>
          <w:szCs w:val="24"/>
        </w:rPr>
      </w:pPr>
      <w:del w:id="80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502 69 1 2 2 71 45 50 45 55 50</w:delText>
        </w:r>
      </w:del>
    </w:p>
    <w:p w14:paraId="0E23338C" w14:textId="760CDE19" w:rsidR="000D5A7E" w:rsidRPr="000D5A7E" w:rsidDel="00580A98" w:rsidRDefault="000D5A7E" w:rsidP="000D5A7E">
      <w:pPr>
        <w:spacing w:after="0"/>
        <w:rPr>
          <w:del w:id="804" w:author="Sebring, Amanda J" w:date="2017-10-04T09:14:00Z"/>
          <w:rFonts w:ascii="Courier New" w:hAnsi="Courier New" w:cs="Courier New"/>
          <w:sz w:val="24"/>
          <w:szCs w:val="24"/>
        </w:rPr>
      </w:pPr>
      <w:del w:id="80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502 71 1 2 2 72 35 35 35 40 35</w:delText>
        </w:r>
      </w:del>
    </w:p>
    <w:p w14:paraId="777D3927" w14:textId="3FDD83F4" w:rsidR="000D5A7E" w:rsidRPr="000D5A7E" w:rsidDel="00580A98" w:rsidRDefault="000D5A7E" w:rsidP="000D5A7E">
      <w:pPr>
        <w:spacing w:after="0"/>
        <w:rPr>
          <w:del w:id="806" w:author="Sebring, Amanda J" w:date="2017-10-04T09:14:00Z"/>
          <w:rFonts w:ascii="Courier New" w:hAnsi="Courier New" w:cs="Courier New"/>
          <w:sz w:val="24"/>
          <w:szCs w:val="24"/>
        </w:rPr>
      </w:pPr>
      <w:del w:id="80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502 72 1 2 2 73 55 50 50 55 50</w:delText>
        </w:r>
      </w:del>
    </w:p>
    <w:p w14:paraId="1A068F52" w14:textId="3AF659F0" w:rsidR="000D5A7E" w:rsidRPr="000D5A7E" w:rsidDel="00580A98" w:rsidRDefault="000D5A7E" w:rsidP="000D5A7E">
      <w:pPr>
        <w:spacing w:after="0"/>
        <w:rPr>
          <w:del w:id="808" w:author="Sebring, Amanda J" w:date="2017-10-04T09:14:00Z"/>
          <w:rFonts w:ascii="Courier New" w:hAnsi="Courier New" w:cs="Courier New"/>
          <w:sz w:val="24"/>
          <w:szCs w:val="24"/>
        </w:rPr>
      </w:pPr>
      <w:del w:id="80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502 73 1 2 2 74 50 55 50 55 50</w:delText>
        </w:r>
      </w:del>
    </w:p>
    <w:p w14:paraId="08B503E6" w14:textId="4B611E31" w:rsidR="000D5A7E" w:rsidRPr="000D5A7E" w:rsidDel="00580A98" w:rsidRDefault="000D5A7E" w:rsidP="000D5A7E">
      <w:pPr>
        <w:spacing w:after="0"/>
        <w:rPr>
          <w:del w:id="810" w:author="Sebring, Amanda J" w:date="2017-10-04T09:14:00Z"/>
          <w:rFonts w:ascii="Courier New" w:hAnsi="Courier New" w:cs="Courier New"/>
          <w:sz w:val="24"/>
          <w:szCs w:val="24"/>
        </w:rPr>
      </w:pPr>
      <w:del w:id="81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502 74 1 2 2 75 55 50 45 60 50</w:delText>
        </w:r>
      </w:del>
    </w:p>
    <w:p w14:paraId="2363507E" w14:textId="34B1E58E" w:rsidR="000D5A7E" w:rsidRPr="000D5A7E" w:rsidDel="00580A98" w:rsidRDefault="000D5A7E" w:rsidP="000D5A7E">
      <w:pPr>
        <w:spacing w:after="0"/>
        <w:rPr>
          <w:del w:id="812" w:author="Sebring, Amanda J" w:date="2017-10-04T09:14:00Z"/>
          <w:rFonts w:ascii="Courier New" w:hAnsi="Courier New" w:cs="Courier New"/>
          <w:sz w:val="24"/>
          <w:szCs w:val="24"/>
        </w:rPr>
      </w:pPr>
      <w:del w:id="81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502 75 1 2 2 76 55 55 50 55 50</w:delText>
        </w:r>
      </w:del>
    </w:p>
    <w:p w14:paraId="3413C59F" w14:textId="31781976" w:rsidR="000D5A7E" w:rsidRPr="000D5A7E" w:rsidDel="00580A98" w:rsidRDefault="000D5A7E" w:rsidP="000D5A7E">
      <w:pPr>
        <w:spacing w:after="0"/>
        <w:rPr>
          <w:del w:id="814" w:author="Sebring, Amanda J" w:date="2017-10-04T09:14:00Z"/>
          <w:rFonts w:ascii="Courier New" w:hAnsi="Courier New" w:cs="Courier New"/>
          <w:sz w:val="24"/>
          <w:szCs w:val="24"/>
        </w:rPr>
      </w:pPr>
      <w:del w:id="81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502 77 1 2 2 77 50 50 45 45 50</w:delText>
        </w:r>
      </w:del>
    </w:p>
    <w:p w14:paraId="7591220D" w14:textId="243BD0EE" w:rsidR="000D5A7E" w:rsidRPr="000D5A7E" w:rsidDel="00580A98" w:rsidRDefault="000D5A7E" w:rsidP="000D5A7E">
      <w:pPr>
        <w:spacing w:after="0"/>
        <w:rPr>
          <w:del w:id="816" w:author="Sebring, Amanda J" w:date="2017-10-04T09:14:00Z"/>
          <w:rFonts w:ascii="Courier New" w:hAnsi="Courier New" w:cs="Courier New"/>
          <w:sz w:val="24"/>
          <w:szCs w:val="24"/>
        </w:rPr>
      </w:pPr>
      <w:del w:id="81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502 78 1 2 2 78 50 50 45 50 50</w:delText>
        </w:r>
      </w:del>
    </w:p>
    <w:p w14:paraId="5BD43CE4" w14:textId="78FF34DA" w:rsidR="000D5A7E" w:rsidRPr="000D5A7E" w:rsidDel="00580A98" w:rsidRDefault="000D5A7E" w:rsidP="000D5A7E">
      <w:pPr>
        <w:spacing w:after="0"/>
        <w:rPr>
          <w:del w:id="818" w:author="Sebring, Amanda J" w:date="2017-10-04T09:14:00Z"/>
          <w:rFonts w:ascii="Courier New" w:hAnsi="Courier New" w:cs="Courier New"/>
          <w:sz w:val="24"/>
          <w:szCs w:val="24"/>
        </w:rPr>
      </w:pPr>
      <w:del w:id="81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502 79 1 2 2 79 40 45 45 50 45</w:delText>
        </w:r>
      </w:del>
    </w:p>
    <w:p w14:paraId="7830CD84" w14:textId="759467EC" w:rsidR="000D5A7E" w:rsidRPr="000D5A7E" w:rsidDel="00580A98" w:rsidRDefault="000D5A7E" w:rsidP="000D5A7E">
      <w:pPr>
        <w:spacing w:after="0"/>
        <w:rPr>
          <w:del w:id="820" w:author="Sebring, Amanda J" w:date="2017-10-04T09:14:00Z"/>
          <w:rFonts w:ascii="Courier New" w:hAnsi="Courier New" w:cs="Courier New"/>
          <w:sz w:val="24"/>
          <w:szCs w:val="24"/>
        </w:rPr>
      </w:pPr>
      <w:del w:id="82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502 80 1 2 2 80 45 50 45 45 50</w:delText>
        </w:r>
      </w:del>
    </w:p>
    <w:p w14:paraId="0349473B" w14:textId="6362B978" w:rsidR="000D5A7E" w:rsidRPr="000D5A7E" w:rsidDel="00580A98" w:rsidRDefault="000D5A7E" w:rsidP="000D5A7E">
      <w:pPr>
        <w:spacing w:after="0"/>
        <w:rPr>
          <w:del w:id="822" w:author="Sebring, Amanda J" w:date="2017-10-04T09:14:00Z"/>
          <w:rFonts w:ascii="Courier New" w:hAnsi="Courier New" w:cs="Courier New"/>
          <w:sz w:val="24"/>
          <w:szCs w:val="24"/>
        </w:rPr>
      </w:pPr>
      <w:del w:id="82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502 00 1 0 0 00 35 35 20 50 20</w:delText>
        </w:r>
      </w:del>
    </w:p>
    <w:p w14:paraId="2D3E42BB" w14:textId="7C8564CB" w:rsidR="000D5A7E" w:rsidRPr="000D5A7E" w:rsidDel="00580A98" w:rsidRDefault="000D5A7E" w:rsidP="000D5A7E">
      <w:pPr>
        <w:spacing w:after="0"/>
        <w:rPr>
          <w:del w:id="824" w:author="Sebring, Amanda J" w:date="2017-10-04T09:14:00Z"/>
          <w:rFonts w:ascii="Courier New" w:hAnsi="Courier New" w:cs="Courier New"/>
          <w:sz w:val="24"/>
          <w:szCs w:val="24"/>
        </w:rPr>
      </w:pPr>
      <w:del w:id="82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502 02 1 2 3 01 35 35 35 40 30</w:delText>
        </w:r>
      </w:del>
    </w:p>
    <w:p w14:paraId="4892BE6D" w14:textId="45B0D2E3" w:rsidR="000D5A7E" w:rsidRPr="000D5A7E" w:rsidDel="00580A98" w:rsidRDefault="000D5A7E" w:rsidP="000D5A7E">
      <w:pPr>
        <w:spacing w:after="0"/>
        <w:rPr>
          <w:del w:id="826" w:author="Sebring, Amanda J" w:date="2017-10-04T09:14:00Z"/>
          <w:rFonts w:ascii="Courier New" w:hAnsi="Courier New" w:cs="Courier New"/>
          <w:sz w:val="24"/>
          <w:szCs w:val="24"/>
        </w:rPr>
      </w:pPr>
      <w:del w:id="82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502 04 1 2 3 02 20 30 30 40 25</w:delText>
        </w:r>
      </w:del>
    </w:p>
    <w:p w14:paraId="40A038CF" w14:textId="5FB8B81A" w:rsidR="000D5A7E" w:rsidRPr="000D5A7E" w:rsidDel="00580A98" w:rsidRDefault="000D5A7E" w:rsidP="000D5A7E">
      <w:pPr>
        <w:spacing w:after="0"/>
        <w:rPr>
          <w:del w:id="828" w:author="Sebring, Amanda J" w:date="2017-10-04T09:14:00Z"/>
          <w:rFonts w:ascii="Courier New" w:hAnsi="Courier New" w:cs="Courier New"/>
          <w:sz w:val="24"/>
          <w:szCs w:val="24"/>
        </w:rPr>
      </w:pPr>
      <w:del w:id="82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502 09 1 2 3 03 25 30 30 40 30</w:delText>
        </w:r>
      </w:del>
    </w:p>
    <w:p w14:paraId="5DB0358A" w14:textId="3637E528" w:rsidR="000D5A7E" w:rsidRPr="000D5A7E" w:rsidDel="00580A98" w:rsidRDefault="000D5A7E" w:rsidP="000D5A7E">
      <w:pPr>
        <w:spacing w:after="0"/>
        <w:rPr>
          <w:del w:id="830" w:author="Sebring, Amanda J" w:date="2017-10-04T09:14:00Z"/>
          <w:rFonts w:ascii="Courier New" w:hAnsi="Courier New" w:cs="Courier New"/>
          <w:sz w:val="24"/>
          <w:szCs w:val="24"/>
        </w:rPr>
      </w:pPr>
      <w:del w:id="83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502 11 1 2 3 04 75 80 65 75 50</w:delText>
        </w:r>
      </w:del>
    </w:p>
    <w:p w14:paraId="4C02CEE4" w14:textId="6F058706" w:rsidR="000D5A7E" w:rsidRPr="000D5A7E" w:rsidDel="00580A98" w:rsidRDefault="000D5A7E" w:rsidP="000D5A7E">
      <w:pPr>
        <w:spacing w:after="0"/>
        <w:rPr>
          <w:del w:id="832" w:author="Sebring, Amanda J" w:date="2017-10-04T09:14:00Z"/>
          <w:rFonts w:ascii="Courier New" w:hAnsi="Courier New" w:cs="Courier New"/>
          <w:sz w:val="24"/>
          <w:szCs w:val="24"/>
        </w:rPr>
      </w:pPr>
      <w:del w:id="83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502 22 1 2 3 05 40 40 30 35 30</w:delText>
        </w:r>
      </w:del>
    </w:p>
    <w:p w14:paraId="22C7DFEA" w14:textId="77AD1596" w:rsidR="000D5A7E" w:rsidRPr="000D5A7E" w:rsidDel="00580A98" w:rsidRDefault="000D5A7E" w:rsidP="000D5A7E">
      <w:pPr>
        <w:spacing w:after="0"/>
        <w:rPr>
          <w:del w:id="834" w:author="Sebring, Amanda J" w:date="2017-10-04T09:14:00Z"/>
          <w:rFonts w:ascii="Courier New" w:hAnsi="Courier New" w:cs="Courier New"/>
          <w:sz w:val="24"/>
          <w:szCs w:val="24"/>
        </w:rPr>
      </w:pPr>
      <w:del w:id="83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502 39 1 2 3 06 40 35 35 50 40</w:delText>
        </w:r>
      </w:del>
    </w:p>
    <w:p w14:paraId="68E5DABD" w14:textId="1C0F6D20" w:rsidR="000D5A7E" w:rsidRPr="000D5A7E" w:rsidDel="00580A98" w:rsidRDefault="000D5A7E" w:rsidP="000D5A7E">
      <w:pPr>
        <w:spacing w:after="0"/>
        <w:rPr>
          <w:del w:id="836" w:author="Sebring, Amanda J" w:date="2017-10-04T09:14:00Z"/>
          <w:rFonts w:ascii="Courier New" w:hAnsi="Courier New" w:cs="Courier New"/>
          <w:sz w:val="24"/>
          <w:szCs w:val="24"/>
        </w:rPr>
      </w:pPr>
      <w:del w:id="83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502 40 1 2 3 07 40 40 40 4</w:delText>
        </w:r>
      </w:del>
      <w:del w:id="838" w:author="Sebring, Amanda J" w:date="2017-09-12T17:22:00Z">
        <w:r w:rsidRPr="000D5A7E" w:rsidDel="005A6B3C">
          <w:rPr>
            <w:rFonts w:ascii="Courier New" w:hAnsi="Courier New" w:cs="Courier New"/>
            <w:sz w:val="24"/>
            <w:szCs w:val="24"/>
          </w:rPr>
          <w:delText>0</w:delText>
        </w:r>
      </w:del>
      <w:del w:id="8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 30</w:delText>
        </w:r>
      </w:del>
    </w:p>
    <w:p w14:paraId="5505707B" w14:textId="4776D3A5" w:rsidR="000D5A7E" w:rsidRPr="000D5A7E" w:rsidDel="00580A98" w:rsidRDefault="000D5A7E" w:rsidP="000D5A7E">
      <w:pPr>
        <w:spacing w:after="0"/>
        <w:rPr>
          <w:del w:id="840" w:author="Sebring, Amanda J" w:date="2017-10-04T09:14:00Z"/>
          <w:rFonts w:ascii="Courier New" w:hAnsi="Courier New" w:cs="Courier New"/>
          <w:sz w:val="24"/>
          <w:szCs w:val="24"/>
        </w:rPr>
      </w:pPr>
      <w:del w:id="8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502 46 1 2 3 08 30 35 35 40 35</w:delText>
        </w:r>
      </w:del>
    </w:p>
    <w:p w14:paraId="4CB90722" w14:textId="4D430D03" w:rsidR="000D5A7E" w:rsidRPr="000D5A7E" w:rsidDel="00580A98" w:rsidRDefault="000D5A7E" w:rsidP="000D5A7E">
      <w:pPr>
        <w:spacing w:after="0"/>
        <w:rPr>
          <w:del w:id="842" w:author="Sebring, Amanda J" w:date="2017-10-04T09:14:00Z"/>
          <w:rFonts w:ascii="Courier New" w:hAnsi="Courier New" w:cs="Courier New"/>
          <w:sz w:val="24"/>
          <w:szCs w:val="24"/>
        </w:rPr>
      </w:pPr>
      <w:del w:id="8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502 13 1 2 3 09 35 40 35 55 35</w:delText>
        </w:r>
      </w:del>
    </w:p>
    <w:p w14:paraId="71538521" w14:textId="44A83759" w:rsidR="000D5A7E" w:rsidRPr="000D5A7E" w:rsidDel="00580A98" w:rsidRDefault="000D5A7E" w:rsidP="000D5A7E">
      <w:pPr>
        <w:spacing w:after="0"/>
        <w:rPr>
          <w:del w:id="844" w:author="Sebring, Amanda J" w:date="2017-10-04T09:14:00Z"/>
          <w:rFonts w:ascii="Courier New" w:hAnsi="Courier New" w:cs="Courier New"/>
          <w:sz w:val="24"/>
          <w:szCs w:val="24"/>
        </w:rPr>
      </w:pPr>
      <w:del w:id="8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502 76 1 2 3 10 20 30 30 35 30</w:delText>
        </w:r>
      </w:del>
    </w:p>
    <w:p w14:paraId="2C2744C4" w14:textId="7B1F893A" w:rsidR="000D5A7E" w:rsidRPr="000D5A7E" w:rsidDel="00580A98" w:rsidRDefault="000D5A7E" w:rsidP="000D5A7E">
      <w:pPr>
        <w:spacing w:after="0"/>
        <w:rPr>
          <w:del w:id="846" w:author="Sebring, Amanda J" w:date="2017-10-04T09:14:00Z"/>
          <w:rFonts w:ascii="Courier New" w:hAnsi="Courier New" w:cs="Courier New"/>
          <w:sz w:val="24"/>
          <w:szCs w:val="24"/>
        </w:rPr>
      </w:pPr>
      <w:del w:id="8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502 43 1 2 3 11 20 20 15 25 25</w:delText>
        </w:r>
      </w:del>
    </w:p>
    <w:p w14:paraId="7985DDC1" w14:textId="4711BF01" w:rsidR="000D5A7E" w:rsidRPr="000D5A7E" w:rsidDel="00580A98" w:rsidRDefault="000D5A7E" w:rsidP="000D5A7E">
      <w:pPr>
        <w:spacing w:after="0"/>
        <w:rPr>
          <w:del w:id="848" w:author="Sebring, Amanda J" w:date="2017-10-04T09:14:00Z"/>
          <w:rFonts w:ascii="Courier New" w:hAnsi="Courier New" w:cs="Courier New"/>
          <w:sz w:val="24"/>
          <w:szCs w:val="24"/>
        </w:rPr>
      </w:pPr>
      <w:del w:id="8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502 54 1 2 3 12 55 50 40 60 4</w:delText>
        </w:r>
      </w:del>
      <w:del w:id="850" w:author="Sebring, Amanda J" w:date="2017-09-12T17:23:00Z">
        <w:r w:rsidRPr="000D5A7E" w:rsidDel="005A6B3C">
          <w:rPr>
            <w:rFonts w:ascii="Courier New" w:hAnsi="Courier New" w:cs="Courier New"/>
            <w:sz w:val="24"/>
            <w:szCs w:val="24"/>
          </w:rPr>
          <w:delText>0</w:delText>
        </w:r>
      </w:del>
    </w:p>
    <w:p w14:paraId="1F992B0D" w14:textId="45077054" w:rsidR="000D5A7E" w:rsidRPr="000D5A7E" w:rsidDel="00580A98" w:rsidRDefault="000D5A7E" w:rsidP="000D5A7E">
      <w:pPr>
        <w:spacing w:after="0"/>
        <w:rPr>
          <w:del w:id="851" w:author="Sebring, Amanda J" w:date="2017-10-04T09:14:00Z"/>
          <w:rFonts w:ascii="Courier New" w:hAnsi="Courier New" w:cs="Courier New"/>
          <w:sz w:val="24"/>
          <w:szCs w:val="24"/>
        </w:rPr>
      </w:pPr>
      <w:del w:id="8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502 01 1 2 3 13 40 45 35 45 40</w:delText>
        </w:r>
      </w:del>
    </w:p>
    <w:p w14:paraId="521567F7" w14:textId="7C3CA0AE" w:rsidR="000D5A7E" w:rsidRPr="000D5A7E" w:rsidDel="00580A98" w:rsidRDefault="000D5A7E" w:rsidP="000D5A7E">
      <w:pPr>
        <w:spacing w:after="0"/>
        <w:rPr>
          <w:del w:id="853" w:author="Sebring, Amanda J" w:date="2017-10-04T09:14:00Z"/>
          <w:rFonts w:ascii="Courier New" w:hAnsi="Courier New" w:cs="Courier New"/>
          <w:sz w:val="24"/>
          <w:szCs w:val="24"/>
        </w:rPr>
      </w:pPr>
      <w:del w:id="8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502 07 1 2 3 14 35 25 30 30 30</w:delText>
        </w:r>
      </w:del>
    </w:p>
    <w:p w14:paraId="1A424B32" w14:textId="74CB84CE" w:rsidR="000D5A7E" w:rsidRPr="000D5A7E" w:rsidDel="00580A98" w:rsidRDefault="000D5A7E" w:rsidP="000D5A7E">
      <w:pPr>
        <w:spacing w:after="0"/>
        <w:rPr>
          <w:del w:id="855" w:author="Sebring, Amanda J" w:date="2017-10-04T09:14:00Z"/>
          <w:rFonts w:ascii="Courier New" w:hAnsi="Courier New" w:cs="Courier New"/>
          <w:sz w:val="24"/>
          <w:szCs w:val="24"/>
        </w:rPr>
      </w:pPr>
      <w:del w:id="8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502 14 1 2 3 15 35 35 30 40 35</w:delText>
        </w:r>
      </w:del>
    </w:p>
    <w:p w14:paraId="7C4B762E" w14:textId="69EA3FE6" w:rsidR="000D5A7E" w:rsidRPr="000D5A7E" w:rsidDel="00580A98" w:rsidRDefault="000D5A7E" w:rsidP="000D5A7E">
      <w:pPr>
        <w:spacing w:after="0"/>
        <w:rPr>
          <w:del w:id="857" w:author="Sebring, Amanda J" w:date="2017-10-04T09:14:00Z"/>
          <w:rFonts w:ascii="Courier New" w:hAnsi="Courier New" w:cs="Courier New"/>
          <w:sz w:val="24"/>
          <w:szCs w:val="24"/>
        </w:rPr>
      </w:pPr>
      <w:del w:id="8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502 30 1 2 3 16 40 35 30 40 35</w:delText>
        </w:r>
      </w:del>
    </w:p>
    <w:p w14:paraId="7601CBAD" w14:textId="1C6A70BC" w:rsidR="000D5A7E" w:rsidRPr="000D5A7E" w:rsidDel="00580A98" w:rsidRDefault="000D5A7E" w:rsidP="000D5A7E">
      <w:pPr>
        <w:spacing w:after="0"/>
        <w:rPr>
          <w:del w:id="859" w:author="Sebring, Amanda J" w:date="2017-10-04T09:14:00Z"/>
          <w:rFonts w:ascii="Courier New" w:hAnsi="Courier New" w:cs="Courier New"/>
          <w:sz w:val="24"/>
          <w:szCs w:val="24"/>
        </w:rPr>
      </w:pPr>
      <w:del w:id="8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502 37 1 2 3 17 25 25 20 25 20</w:delText>
        </w:r>
      </w:del>
    </w:p>
    <w:p w14:paraId="3DEFAD8D" w14:textId="021CA58A" w:rsidR="000D5A7E" w:rsidRPr="000D5A7E" w:rsidDel="00580A98" w:rsidRDefault="000D5A7E" w:rsidP="000D5A7E">
      <w:pPr>
        <w:spacing w:after="0"/>
        <w:rPr>
          <w:del w:id="861" w:author="Sebring, Amanda J" w:date="2017-10-04T09:14:00Z"/>
          <w:rFonts w:ascii="Courier New" w:hAnsi="Courier New" w:cs="Courier New"/>
          <w:sz w:val="24"/>
          <w:szCs w:val="24"/>
        </w:rPr>
      </w:pPr>
      <w:del w:id="8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502 50 1 2 3 18 55 50 40 50 45</w:delText>
        </w:r>
      </w:del>
    </w:p>
    <w:p w14:paraId="2EE1BDE2" w14:textId="55380DFD" w:rsidR="000D5A7E" w:rsidRPr="000D5A7E" w:rsidDel="00580A98" w:rsidRDefault="000D5A7E" w:rsidP="000D5A7E">
      <w:pPr>
        <w:spacing w:after="0"/>
        <w:rPr>
          <w:del w:id="863" w:author="Sebring, Amanda J" w:date="2017-10-04T09:14:00Z"/>
          <w:rFonts w:ascii="Courier New" w:hAnsi="Courier New" w:cs="Courier New"/>
          <w:sz w:val="24"/>
          <w:szCs w:val="24"/>
        </w:rPr>
      </w:pPr>
      <w:del w:id="8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502 52 1 2 3 19 30 30 35 40 35</w:delText>
        </w:r>
      </w:del>
    </w:p>
    <w:p w14:paraId="253E61C4" w14:textId="1839E274" w:rsidR="000D5A7E" w:rsidRPr="000D5A7E" w:rsidDel="00580A98" w:rsidRDefault="000D5A7E" w:rsidP="000D5A7E">
      <w:pPr>
        <w:spacing w:after="0"/>
        <w:rPr>
          <w:del w:id="865" w:author="Sebring, Amanda J" w:date="2017-10-04T09:14:00Z"/>
          <w:rFonts w:ascii="Courier New" w:hAnsi="Courier New" w:cs="Courier New"/>
          <w:sz w:val="24"/>
          <w:szCs w:val="24"/>
        </w:rPr>
      </w:pPr>
      <w:del w:id="8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502 65 1 2 3 20 30 25 35 30 30</w:delText>
        </w:r>
      </w:del>
    </w:p>
    <w:p w14:paraId="65396DCC" w14:textId="4B9670E8" w:rsidR="000D5A7E" w:rsidRPr="000D5A7E" w:rsidDel="00580A98" w:rsidRDefault="000D5A7E" w:rsidP="000D5A7E">
      <w:pPr>
        <w:spacing w:after="0"/>
        <w:rPr>
          <w:del w:id="867" w:author="Sebring, Amanda J" w:date="2017-10-04T09:14:00Z"/>
          <w:rFonts w:ascii="Courier New" w:hAnsi="Courier New" w:cs="Courier New"/>
          <w:sz w:val="24"/>
          <w:szCs w:val="24"/>
        </w:rPr>
      </w:pPr>
      <w:del w:id="8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502 70 1 2 3 21 40 40 35 40 35</w:delText>
        </w:r>
      </w:del>
    </w:p>
    <w:p w14:paraId="673623E4" w14:textId="06C24B63" w:rsidR="000D5A7E" w:rsidRPr="000D5A7E" w:rsidDel="00580A98" w:rsidRDefault="000D5A7E" w:rsidP="000D5A7E">
      <w:pPr>
        <w:spacing w:after="0"/>
        <w:rPr>
          <w:del w:id="869" w:author="Sebring, Amanda J" w:date="2017-10-04T09:14:00Z"/>
          <w:rFonts w:ascii="Courier New" w:hAnsi="Courier New" w:cs="Courier New"/>
          <w:sz w:val="24"/>
          <w:szCs w:val="24"/>
        </w:rPr>
      </w:pPr>
      <w:del w:id="8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502 38 1 2 3 22 35 35 40 50 35</w:delText>
        </w:r>
      </w:del>
    </w:p>
    <w:p w14:paraId="230BDA8A" w14:textId="3DA5BCA4" w:rsidR="000D5A7E" w:rsidRPr="000D5A7E" w:rsidDel="00580A98" w:rsidRDefault="000D5A7E" w:rsidP="000D5A7E">
      <w:pPr>
        <w:spacing w:after="0"/>
        <w:rPr>
          <w:del w:id="871" w:author="Sebring, Amanda J" w:date="2017-10-04T09:14:00Z"/>
          <w:rFonts w:ascii="Courier New" w:hAnsi="Courier New" w:cs="Courier New"/>
          <w:sz w:val="24"/>
          <w:szCs w:val="24"/>
        </w:rPr>
      </w:pPr>
      <w:del w:id="8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502 42 1 2 3 23 40 40 40 45 40</w:delText>
        </w:r>
      </w:del>
    </w:p>
    <w:p w14:paraId="18CBAB83" w14:textId="0A1E2E96" w:rsidR="000D5A7E" w:rsidRPr="000D5A7E" w:rsidDel="00580A98" w:rsidRDefault="000D5A7E" w:rsidP="000D5A7E">
      <w:pPr>
        <w:spacing w:after="0"/>
        <w:rPr>
          <w:del w:id="873" w:author="Sebring, Amanda J" w:date="2017-10-04T09:14:00Z"/>
          <w:rFonts w:ascii="Courier New" w:hAnsi="Courier New" w:cs="Courier New"/>
          <w:sz w:val="24"/>
          <w:szCs w:val="24"/>
        </w:rPr>
      </w:pPr>
      <w:del w:id="8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502 03 1 2 3 24 40 40 35 40 35</w:delText>
        </w:r>
      </w:del>
    </w:p>
    <w:p w14:paraId="587F9016" w14:textId="39FC4207" w:rsidR="000D5A7E" w:rsidRPr="000D5A7E" w:rsidDel="00580A98" w:rsidRDefault="000D5A7E" w:rsidP="000D5A7E">
      <w:pPr>
        <w:spacing w:after="0"/>
        <w:rPr>
          <w:del w:id="875" w:author="Sebring, Amanda J" w:date="2017-10-04T09:14:00Z"/>
          <w:rFonts w:ascii="Courier New" w:hAnsi="Courier New" w:cs="Courier New"/>
          <w:sz w:val="24"/>
          <w:szCs w:val="24"/>
        </w:rPr>
      </w:pPr>
      <w:del w:id="8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502 05 1 2 3 25 40 40 35 35 40</w:delText>
        </w:r>
      </w:del>
    </w:p>
    <w:p w14:paraId="30C7917B" w14:textId="7F277784" w:rsidR="000D5A7E" w:rsidRPr="000D5A7E" w:rsidDel="00580A98" w:rsidRDefault="000D5A7E" w:rsidP="000D5A7E">
      <w:pPr>
        <w:spacing w:after="0"/>
        <w:rPr>
          <w:del w:id="877" w:author="Sebring, Amanda J" w:date="2017-10-04T09:14:00Z"/>
          <w:rFonts w:ascii="Courier New" w:hAnsi="Courier New" w:cs="Courier New"/>
          <w:sz w:val="24"/>
          <w:szCs w:val="24"/>
        </w:rPr>
      </w:pPr>
      <w:del w:id="8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502 06 1 2 3 26 10 15 15 25 20</w:delText>
        </w:r>
      </w:del>
    </w:p>
    <w:p w14:paraId="7324EE54" w14:textId="126F4AB7" w:rsidR="000D5A7E" w:rsidRPr="000D5A7E" w:rsidDel="00580A98" w:rsidRDefault="000D5A7E" w:rsidP="000D5A7E">
      <w:pPr>
        <w:spacing w:after="0"/>
        <w:rPr>
          <w:del w:id="879" w:author="Sebring, Amanda J" w:date="2017-10-04T09:14:00Z"/>
          <w:rFonts w:ascii="Courier New" w:hAnsi="Courier New" w:cs="Courier New"/>
          <w:sz w:val="24"/>
          <w:szCs w:val="24"/>
        </w:rPr>
      </w:pPr>
      <w:del w:id="8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502 08 1 2 3 27 15    20 05 20</w:delText>
        </w:r>
      </w:del>
    </w:p>
    <w:p w14:paraId="6AD7F3C4" w14:textId="49DA1DB7" w:rsidR="000D5A7E" w:rsidRPr="000D5A7E" w:rsidDel="00580A98" w:rsidRDefault="000D5A7E" w:rsidP="000D5A7E">
      <w:pPr>
        <w:spacing w:after="0"/>
        <w:rPr>
          <w:del w:id="881" w:author="Sebring, Amanda J" w:date="2017-10-04T09:14:00Z"/>
          <w:rFonts w:ascii="Courier New" w:hAnsi="Courier New" w:cs="Courier New"/>
          <w:sz w:val="24"/>
          <w:szCs w:val="24"/>
        </w:rPr>
      </w:pPr>
      <w:del w:id="8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502 10 1 2 3 28 45 45 35 45 35</w:delText>
        </w:r>
      </w:del>
    </w:p>
    <w:p w14:paraId="79AF8BBA" w14:textId="79956FBC" w:rsidR="000D5A7E" w:rsidRPr="000D5A7E" w:rsidDel="00580A98" w:rsidRDefault="000D5A7E" w:rsidP="000D5A7E">
      <w:pPr>
        <w:spacing w:after="0"/>
        <w:rPr>
          <w:del w:id="883" w:author="Sebring, Amanda J" w:date="2017-10-04T09:14:00Z"/>
          <w:rFonts w:ascii="Courier New" w:hAnsi="Courier New" w:cs="Courier New"/>
          <w:sz w:val="24"/>
          <w:szCs w:val="24"/>
        </w:rPr>
      </w:pPr>
      <w:del w:id="8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502 12 1 2 3 29 30 30 35 35 30</w:delText>
        </w:r>
      </w:del>
    </w:p>
    <w:p w14:paraId="5E906391" w14:textId="3D1C60CC" w:rsidR="000D5A7E" w:rsidRPr="000D5A7E" w:rsidDel="00580A98" w:rsidRDefault="000D5A7E" w:rsidP="000D5A7E">
      <w:pPr>
        <w:spacing w:after="0"/>
        <w:rPr>
          <w:del w:id="885" w:author="Sebring, Amanda J" w:date="2017-10-04T09:14:00Z"/>
          <w:rFonts w:ascii="Courier New" w:hAnsi="Courier New" w:cs="Courier New"/>
          <w:sz w:val="24"/>
          <w:szCs w:val="24"/>
        </w:rPr>
      </w:pPr>
      <w:del w:id="8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502 15 1 2 3 30 95 95 95 </w:delText>
        </w:r>
      </w:del>
      <w:del w:id="887" w:author="Sebring, Amanda J" w:date="2017-09-12T17:24:00Z">
        <w:r w:rsidRPr="000D5A7E" w:rsidDel="005A6B3C">
          <w:rPr>
            <w:rFonts w:ascii="Courier New" w:hAnsi="Courier New" w:cs="Courier New"/>
            <w:sz w:val="24"/>
            <w:szCs w:val="24"/>
          </w:rPr>
          <w:delText>8</w:delText>
        </w:r>
      </w:del>
      <w:del w:id="8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0 85</w:delText>
        </w:r>
      </w:del>
    </w:p>
    <w:p w14:paraId="64489B66" w14:textId="79C6FD88" w:rsidR="000D5A7E" w:rsidRPr="000D5A7E" w:rsidDel="00580A98" w:rsidRDefault="000D5A7E" w:rsidP="000D5A7E">
      <w:pPr>
        <w:spacing w:after="0"/>
        <w:rPr>
          <w:del w:id="889" w:author="Sebring, Amanda J" w:date="2017-10-04T09:14:00Z"/>
          <w:rFonts w:ascii="Courier New" w:hAnsi="Courier New" w:cs="Courier New"/>
          <w:sz w:val="24"/>
          <w:szCs w:val="24"/>
        </w:rPr>
      </w:pPr>
      <w:del w:id="8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502 16 1 2 3 31 30 25 25 30 25</w:delText>
        </w:r>
      </w:del>
    </w:p>
    <w:p w14:paraId="507E7D35" w14:textId="34794B5E" w:rsidR="000D5A7E" w:rsidRPr="000D5A7E" w:rsidDel="00580A98" w:rsidRDefault="000D5A7E" w:rsidP="000D5A7E">
      <w:pPr>
        <w:spacing w:after="0"/>
        <w:rPr>
          <w:del w:id="891" w:author="Sebring, Amanda J" w:date="2017-10-04T09:14:00Z"/>
          <w:rFonts w:ascii="Courier New" w:hAnsi="Courier New" w:cs="Courier New"/>
          <w:sz w:val="24"/>
          <w:szCs w:val="24"/>
        </w:rPr>
      </w:pPr>
      <w:del w:id="8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502 17 1 2 3 32 35 30 30 40 30</w:delText>
        </w:r>
      </w:del>
    </w:p>
    <w:p w14:paraId="1F963C56" w14:textId="260DE8BC" w:rsidR="000D5A7E" w:rsidRPr="000D5A7E" w:rsidDel="00580A98" w:rsidRDefault="000D5A7E" w:rsidP="000D5A7E">
      <w:pPr>
        <w:spacing w:after="0"/>
        <w:rPr>
          <w:del w:id="893" w:author="Sebring, Amanda J" w:date="2017-10-04T09:14:00Z"/>
          <w:rFonts w:ascii="Courier New" w:hAnsi="Courier New" w:cs="Courier New"/>
          <w:sz w:val="24"/>
          <w:szCs w:val="24"/>
        </w:rPr>
      </w:pPr>
      <w:del w:id="8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502 18 1 2 3 33 45 40 35 50 40</w:delText>
        </w:r>
      </w:del>
    </w:p>
    <w:p w14:paraId="6195802A" w14:textId="488FBA3F" w:rsidR="000D5A7E" w:rsidRPr="000D5A7E" w:rsidDel="00580A98" w:rsidRDefault="000D5A7E" w:rsidP="000D5A7E">
      <w:pPr>
        <w:spacing w:after="0"/>
        <w:rPr>
          <w:del w:id="895" w:author="Sebring, Amanda J" w:date="2017-10-04T09:14:00Z"/>
          <w:rFonts w:ascii="Courier New" w:hAnsi="Courier New" w:cs="Courier New"/>
          <w:sz w:val="24"/>
          <w:szCs w:val="24"/>
        </w:rPr>
      </w:pPr>
      <w:del w:id="8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502 19 1 2 3 34 30 40 30 25 30</w:delText>
        </w:r>
      </w:del>
    </w:p>
    <w:p w14:paraId="3F62ABB1" w14:textId="1CCA58D9" w:rsidR="000D5A7E" w:rsidRPr="000D5A7E" w:rsidDel="00580A98" w:rsidRDefault="000D5A7E" w:rsidP="000D5A7E">
      <w:pPr>
        <w:spacing w:after="0"/>
        <w:rPr>
          <w:del w:id="897" w:author="Sebring, Amanda J" w:date="2017-10-04T09:14:00Z"/>
          <w:rFonts w:ascii="Courier New" w:hAnsi="Courier New" w:cs="Courier New"/>
          <w:sz w:val="24"/>
          <w:szCs w:val="24"/>
        </w:rPr>
      </w:pPr>
      <w:del w:id="8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502 20 1 2 3 35 50 55 50 65 45</w:delText>
        </w:r>
      </w:del>
    </w:p>
    <w:p w14:paraId="47617660" w14:textId="589B8220" w:rsidR="000D5A7E" w:rsidRPr="000D5A7E" w:rsidDel="00580A98" w:rsidRDefault="000D5A7E" w:rsidP="000D5A7E">
      <w:pPr>
        <w:spacing w:after="0"/>
        <w:rPr>
          <w:del w:id="899" w:author="Sebring, Amanda J" w:date="2017-10-04T09:14:00Z"/>
          <w:rFonts w:ascii="Courier New" w:hAnsi="Courier New" w:cs="Courier New"/>
          <w:sz w:val="24"/>
          <w:szCs w:val="24"/>
        </w:rPr>
      </w:pPr>
      <w:del w:id="9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502 21 1 2 3 36 40 40 45 45 45</w:delText>
        </w:r>
      </w:del>
    </w:p>
    <w:p w14:paraId="010708E3" w14:textId="1F4B3BAA" w:rsidR="000D5A7E" w:rsidRPr="000D5A7E" w:rsidDel="00580A98" w:rsidRDefault="000D5A7E" w:rsidP="000D5A7E">
      <w:pPr>
        <w:spacing w:after="0"/>
        <w:rPr>
          <w:del w:id="901" w:author="Sebring, Amanda J" w:date="2017-10-04T09:14:00Z"/>
          <w:rFonts w:ascii="Courier New" w:hAnsi="Courier New" w:cs="Courier New"/>
          <w:sz w:val="24"/>
          <w:szCs w:val="24"/>
        </w:rPr>
      </w:pPr>
      <w:del w:id="9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502 23 1 2 3 37 40 40 45 45 45</w:delText>
        </w:r>
      </w:del>
    </w:p>
    <w:p w14:paraId="05EC8EF0" w14:textId="45BDEA66" w:rsidR="000D5A7E" w:rsidRPr="000D5A7E" w:rsidDel="00580A98" w:rsidRDefault="000D5A7E" w:rsidP="000D5A7E">
      <w:pPr>
        <w:spacing w:after="0"/>
        <w:rPr>
          <w:del w:id="903" w:author="Sebring, Amanda J" w:date="2017-10-04T09:14:00Z"/>
          <w:rFonts w:ascii="Courier New" w:hAnsi="Courier New" w:cs="Courier New"/>
          <w:sz w:val="24"/>
          <w:szCs w:val="24"/>
        </w:rPr>
      </w:pPr>
      <w:del w:id="9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502 24 1 2 3 38 45 45 35 40 35</w:delText>
        </w:r>
      </w:del>
    </w:p>
    <w:p w14:paraId="5F342F94" w14:textId="2E38838A" w:rsidR="000D5A7E" w:rsidRPr="000D5A7E" w:rsidDel="00580A98" w:rsidRDefault="000D5A7E" w:rsidP="000D5A7E">
      <w:pPr>
        <w:spacing w:after="0"/>
        <w:rPr>
          <w:del w:id="905" w:author="Sebring, Amanda J" w:date="2017-10-04T09:14:00Z"/>
          <w:rFonts w:ascii="Courier New" w:hAnsi="Courier New" w:cs="Courier New"/>
          <w:sz w:val="24"/>
          <w:szCs w:val="24"/>
        </w:rPr>
      </w:pPr>
      <w:del w:id="9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502 25 1 2 3 39 45 45 45 40 40</w:delText>
        </w:r>
      </w:del>
    </w:p>
    <w:p w14:paraId="70123469" w14:textId="2DB72834" w:rsidR="000D5A7E" w:rsidRPr="000D5A7E" w:rsidDel="00580A98" w:rsidRDefault="000D5A7E" w:rsidP="000D5A7E">
      <w:pPr>
        <w:spacing w:after="0"/>
        <w:rPr>
          <w:del w:id="907" w:author="Sebring, Amanda J" w:date="2017-10-04T09:14:00Z"/>
          <w:rFonts w:ascii="Courier New" w:hAnsi="Courier New" w:cs="Courier New"/>
          <w:sz w:val="24"/>
          <w:szCs w:val="24"/>
        </w:rPr>
      </w:pPr>
      <w:del w:id="9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502 26 1 2 3 40 30 35 30 30 30</w:delText>
        </w:r>
      </w:del>
    </w:p>
    <w:p w14:paraId="05719377" w14:textId="7534AC2D" w:rsidR="000D5A7E" w:rsidRPr="000D5A7E" w:rsidDel="00580A98" w:rsidRDefault="000D5A7E" w:rsidP="000D5A7E">
      <w:pPr>
        <w:spacing w:after="0"/>
        <w:rPr>
          <w:del w:id="909" w:author="Sebring, Amanda J" w:date="2017-10-04T09:14:00Z"/>
          <w:rFonts w:ascii="Courier New" w:hAnsi="Courier New" w:cs="Courier New"/>
          <w:sz w:val="24"/>
          <w:szCs w:val="24"/>
        </w:rPr>
      </w:pPr>
      <w:del w:id="9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502 27 1 2 3 41 99 99 99 90 99</w:delText>
        </w:r>
      </w:del>
    </w:p>
    <w:p w14:paraId="7132DE52" w14:textId="1963ACCE" w:rsidR="000D5A7E" w:rsidRPr="000D5A7E" w:rsidDel="00580A98" w:rsidRDefault="000D5A7E" w:rsidP="000D5A7E">
      <w:pPr>
        <w:spacing w:after="0"/>
        <w:rPr>
          <w:del w:id="911" w:author="Sebring, Amanda J" w:date="2017-10-04T09:14:00Z"/>
          <w:rFonts w:ascii="Courier New" w:hAnsi="Courier New" w:cs="Courier New"/>
          <w:sz w:val="24"/>
          <w:szCs w:val="24"/>
        </w:rPr>
      </w:pPr>
      <w:del w:id="9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502 28 1 2 3 42 35 40 35 35 35</w:delText>
        </w:r>
      </w:del>
    </w:p>
    <w:p w14:paraId="4787E26E" w14:textId="4C4F7F4B" w:rsidR="000D5A7E" w:rsidRPr="000D5A7E" w:rsidDel="00580A98" w:rsidRDefault="000D5A7E" w:rsidP="000D5A7E">
      <w:pPr>
        <w:spacing w:after="0"/>
        <w:rPr>
          <w:del w:id="913" w:author="Sebring, Amanda J" w:date="2017-10-04T09:14:00Z"/>
          <w:rFonts w:ascii="Courier New" w:hAnsi="Courier New" w:cs="Courier New"/>
          <w:sz w:val="24"/>
          <w:szCs w:val="24"/>
        </w:rPr>
      </w:pPr>
      <w:del w:id="9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502 29 1 2 3 43 40 40 40 40 35</w:delText>
        </w:r>
      </w:del>
    </w:p>
    <w:p w14:paraId="43066C81" w14:textId="641E8BE7" w:rsidR="000D5A7E" w:rsidRPr="000D5A7E" w:rsidDel="00580A98" w:rsidRDefault="000D5A7E" w:rsidP="000D5A7E">
      <w:pPr>
        <w:spacing w:after="0"/>
        <w:rPr>
          <w:del w:id="915" w:author="Sebring, Amanda J" w:date="2017-10-04T09:14:00Z"/>
          <w:rFonts w:ascii="Courier New" w:hAnsi="Courier New" w:cs="Courier New"/>
          <w:sz w:val="24"/>
          <w:szCs w:val="24"/>
        </w:rPr>
      </w:pPr>
      <w:del w:id="9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502 31 1 2 3 44 55 50 45 45 45</w:delText>
        </w:r>
      </w:del>
    </w:p>
    <w:p w14:paraId="687D62D5" w14:textId="780FB854" w:rsidR="000D5A7E" w:rsidRPr="000D5A7E" w:rsidDel="00580A98" w:rsidRDefault="000D5A7E" w:rsidP="000D5A7E">
      <w:pPr>
        <w:spacing w:after="0"/>
        <w:rPr>
          <w:del w:id="917" w:author="Sebring, Amanda J" w:date="2017-10-04T09:14:00Z"/>
          <w:rFonts w:ascii="Courier New" w:hAnsi="Courier New" w:cs="Courier New"/>
          <w:sz w:val="24"/>
          <w:szCs w:val="24"/>
        </w:rPr>
      </w:pPr>
      <w:del w:id="9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502 32 1 2 3 45 35 35 40 40 35</w:delText>
        </w:r>
      </w:del>
    </w:p>
    <w:p w14:paraId="2D457AA5" w14:textId="662F62DE" w:rsidR="000D5A7E" w:rsidRPr="000D5A7E" w:rsidDel="00580A98" w:rsidRDefault="000D5A7E" w:rsidP="000D5A7E">
      <w:pPr>
        <w:spacing w:after="0"/>
        <w:rPr>
          <w:del w:id="919" w:author="Sebring, Amanda J" w:date="2017-10-04T09:14:00Z"/>
          <w:rFonts w:ascii="Courier New" w:hAnsi="Courier New" w:cs="Courier New"/>
          <w:sz w:val="24"/>
          <w:szCs w:val="24"/>
        </w:rPr>
      </w:pPr>
      <w:del w:id="9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502 33 1 2 3 46 35 30 30 30 30</w:delText>
        </w:r>
      </w:del>
    </w:p>
    <w:p w14:paraId="5D7EC9AE" w14:textId="2824821C" w:rsidR="000D5A7E" w:rsidRPr="000D5A7E" w:rsidDel="00580A98" w:rsidRDefault="000D5A7E" w:rsidP="000D5A7E">
      <w:pPr>
        <w:spacing w:after="0"/>
        <w:rPr>
          <w:del w:id="921" w:author="Sebring, Amanda J" w:date="2017-10-04T09:14:00Z"/>
          <w:rFonts w:ascii="Courier New" w:hAnsi="Courier New" w:cs="Courier New"/>
          <w:sz w:val="24"/>
          <w:szCs w:val="24"/>
        </w:rPr>
      </w:pPr>
      <w:del w:id="9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502 34 1 2 3 47 25 30 25 25 25</w:delText>
        </w:r>
      </w:del>
    </w:p>
    <w:p w14:paraId="640C0BD3" w14:textId="6BE4B2B4" w:rsidR="000D5A7E" w:rsidRPr="000D5A7E" w:rsidDel="00580A98" w:rsidRDefault="000D5A7E" w:rsidP="000D5A7E">
      <w:pPr>
        <w:spacing w:after="0"/>
        <w:rPr>
          <w:del w:id="923" w:author="Sebring, Amanda J" w:date="2017-10-04T09:14:00Z"/>
          <w:rFonts w:ascii="Courier New" w:hAnsi="Courier New" w:cs="Courier New"/>
          <w:sz w:val="24"/>
          <w:szCs w:val="24"/>
        </w:rPr>
      </w:pPr>
      <w:del w:id="9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502 35 1 2 3 48 10 15 15 15 15</w:delText>
        </w:r>
      </w:del>
    </w:p>
    <w:p w14:paraId="3D2E81E8" w14:textId="40D88FBA" w:rsidR="000D5A7E" w:rsidRPr="000D5A7E" w:rsidDel="00580A98" w:rsidRDefault="000D5A7E" w:rsidP="000D5A7E">
      <w:pPr>
        <w:spacing w:after="0"/>
        <w:rPr>
          <w:del w:id="925" w:author="Sebring, Amanda J" w:date="2017-10-04T09:14:00Z"/>
          <w:rFonts w:ascii="Courier New" w:hAnsi="Courier New" w:cs="Courier New"/>
          <w:sz w:val="24"/>
          <w:szCs w:val="24"/>
        </w:rPr>
      </w:pPr>
      <w:del w:id="9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502 36 1 2 3 49 45 50 40 45 40</w:delText>
        </w:r>
      </w:del>
    </w:p>
    <w:p w14:paraId="3C3A7C78" w14:textId="7F133FAB" w:rsidR="000D5A7E" w:rsidRPr="000D5A7E" w:rsidDel="00580A98" w:rsidRDefault="000D5A7E" w:rsidP="000D5A7E">
      <w:pPr>
        <w:spacing w:after="0"/>
        <w:rPr>
          <w:del w:id="927" w:author="Sebring, Amanda J" w:date="2017-10-04T09:14:00Z"/>
          <w:rFonts w:ascii="Courier New" w:hAnsi="Courier New" w:cs="Courier New"/>
          <w:sz w:val="24"/>
          <w:szCs w:val="24"/>
        </w:rPr>
      </w:pPr>
      <w:del w:id="9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502 41 1 2 3 50 25 30 25 25 25</w:delText>
        </w:r>
      </w:del>
    </w:p>
    <w:p w14:paraId="2AC5E39B" w14:textId="3152AF62" w:rsidR="000D5A7E" w:rsidRPr="000D5A7E" w:rsidDel="00580A98" w:rsidRDefault="000D5A7E" w:rsidP="000D5A7E">
      <w:pPr>
        <w:spacing w:after="0"/>
        <w:rPr>
          <w:del w:id="929" w:author="Sebring, Amanda J" w:date="2017-10-04T09:14:00Z"/>
          <w:rFonts w:ascii="Courier New" w:hAnsi="Courier New" w:cs="Courier New"/>
          <w:sz w:val="24"/>
          <w:szCs w:val="24"/>
        </w:rPr>
      </w:pPr>
      <w:del w:id="9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502 44 1 2 3 51 20 25 25 35 30</w:delText>
        </w:r>
      </w:del>
    </w:p>
    <w:p w14:paraId="04B98D40" w14:textId="616A8305" w:rsidR="000D5A7E" w:rsidRPr="000D5A7E" w:rsidDel="00580A98" w:rsidRDefault="000D5A7E" w:rsidP="000D5A7E">
      <w:pPr>
        <w:spacing w:after="0"/>
        <w:rPr>
          <w:del w:id="931" w:author="Sebring, Amanda J" w:date="2017-10-04T09:14:00Z"/>
          <w:rFonts w:ascii="Courier New" w:hAnsi="Courier New" w:cs="Courier New"/>
          <w:sz w:val="24"/>
          <w:szCs w:val="24"/>
        </w:rPr>
      </w:pPr>
      <w:del w:id="9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502 45 1 2 3 52 25 25 20 25 20</w:delText>
        </w:r>
      </w:del>
    </w:p>
    <w:p w14:paraId="5D6C7EDB" w14:textId="19EB16A1" w:rsidR="000D5A7E" w:rsidRPr="000D5A7E" w:rsidDel="00580A98" w:rsidRDefault="000D5A7E" w:rsidP="000D5A7E">
      <w:pPr>
        <w:spacing w:after="0"/>
        <w:rPr>
          <w:del w:id="933" w:author="Sebring, Amanda J" w:date="2017-10-04T09:14:00Z"/>
          <w:rFonts w:ascii="Courier New" w:hAnsi="Courier New" w:cs="Courier New"/>
          <w:sz w:val="24"/>
          <w:szCs w:val="24"/>
        </w:rPr>
      </w:pPr>
      <w:del w:id="9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502 47 1 2 3 53 55 50 45 50 45</w:delText>
        </w:r>
      </w:del>
    </w:p>
    <w:p w14:paraId="264B70A6" w14:textId="43C1EADD" w:rsidR="000D5A7E" w:rsidRPr="000D5A7E" w:rsidDel="00580A98" w:rsidRDefault="000D5A7E" w:rsidP="000D5A7E">
      <w:pPr>
        <w:spacing w:after="0"/>
        <w:rPr>
          <w:del w:id="935" w:author="Sebring, Amanda J" w:date="2017-10-04T09:14:00Z"/>
          <w:rFonts w:ascii="Courier New" w:hAnsi="Courier New" w:cs="Courier New"/>
          <w:sz w:val="24"/>
          <w:szCs w:val="24"/>
        </w:rPr>
      </w:pPr>
      <w:del w:id="9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502 48 1 2 3 54 45 45 40 50 45</w:delText>
        </w:r>
      </w:del>
    </w:p>
    <w:p w14:paraId="372D6905" w14:textId="431B5254" w:rsidR="000D5A7E" w:rsidRPr="000D5A7E" w:rsidDel="00580A98" w:rsidRDefault="000D5A7E" w:rsidP="000D5A7E">
      <w:pPr>
        <w:spacing w:after="0"/>
        <w:rPr>
          <w:del w:id="937" w:author="Sebring, Amanda J" w:date="2017-10-04T09:14:00Z"/>
          <w:rFonts w:ascii="Courier New" w:hAnsi="Courier New" w:cs="Courier New"/>
          <w:sz w:val="24"/>
          <w:szCs w:val="24"/>
        </w:rPr>
      </w:pPr>
      <w:del w:id="9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502 49 1 2 3 55 35 35 30 35 30</w:delText>
        </w:r>
      </w:del>
    </w:p>
    <w:p w14:paraId="6422C10D" w14:textId="4388571C" w:rsidR="000D5A7E" w:rsidRPr="000D5A7E" w:rsidDel="00580A98" w:rsidRDefault="000D5A7E" w:rsidP="000D5A7E">
      <w:pPr>
        <w:spacing w:after="0"/>
        <w:rPr>
          <w:del w:id="939" w:author="Sebring, Amanda J" w:date="2017-10-04T09:14:00Z"/>
          <w:rFonts w:ascii="Courier New" w:hAnsi="Courier New" w:cs="Courier New"/>
          <w:sz w:val="24"/>
          <w:szCs w:val="24"/>
        </w:rPr>
      </w:pPr>
      <w:del w:id="9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502 51 1 2 3 56 35 30 35 30 30</w:delText>
        </w:r>
      </w:del>
    </w:p>
    <w:p w14:paraId="24550091" w14:textId="0E81D8F2" w:rsidR="000D5A7E" w:rsidRPr="000D5A7E" w:rsidDel="00580A98" w:rsidRDefault="000D5A7E" w:rsidP="000D5A7E">
      <w:pPr>
        <w:spacing w:after="0"/>
        <w:rPr>
          <w:del w:id="941" w:author="Sebring, Amanda J" w:date="2017-10-04T09:14:00Z"/>
          <w:rFonts w:ascii="Courier New" w:hAnsi="Courier New" w:cs="Courier New"/>
          <w:sz w:val="24"/>
          <w:szCs w:val="24"/>
        </w:rPr>
      </w:pPr>
      <w:del w:id="9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502 53 1 2 3 57 40 40 45 45 40</w:delText>
        </w:r>
      </w:del>
    </w:p>
    <w:p w14:paraId="6C038347" w14:textId="2C839844" w:rsidR="000D5A7E" w:rsidRPr="000D5A7E" w:rsidDel="00580A98" w:rsidRDefault="000D5A7E" w:rsidP="000D5A7E">
      <w:pPr>
        <w:spacing w:after="0"/>
        <w:rPr>
          <w:del w:id="943" w:author="Sebring, Amanda J" w:date="2017-10-04T09:14:00Z"/>
          <w:rFonts w:ascii="Courier New" w:hAnsi="Courier New" w:cs="Courier New"/>
          <w:sz w:val="24"/>
          <w:szCs w:val="24"/>
        </w:rPr>
      </w:pPr>
      <w:del w:id="9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502 55 1 2 3 58 40 35 35 40 35</w:delText>
        </w:r>
      </w:del>
    </w:p>
    <w:p w14:paraId="5DD03B5E" w14:textId="5BA4386C" w:rsidR="000D5A7E" w:rsidRPr="000D5A7E" w:rsidDel="00580A98" w:rsidRDefault="000D5A7E" w:rsidP="000D5A7E">
      <w:pPr>
        <w:spacing w:after="0"/>
        <w:rPr>
          <w:del w:id="945" w:author="Sebring, Amanda J" w:date="2017-10-04T09:14:00Z"/>
          <w:rFonts w:ascii="Courier New" w:hAnsi="Courier New" w:cs="Courier New"/>
          <w:sz w:val="24"/>
          <w:szCs w:val="24"/>
        </w:rPr>
      </w:pPr>
      <w:del w:id="9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502 56 1 2 3 59 35 35 40 40 35</w:delText>
        </w:r>
      </w:del>
    </w:p>
    <w:p w14:paraId="188279AA" w14:textId="4158D81D" w:rsidR="000D5A7E" w:rsidRPr="000D5A7E" w:rsidDel="00580A98" w:rsidRDefault="000D5A7E" w:rsidP="000D5A7E">
      <w:pPr>
        <w:spacing w:after="0"/>
        <w:rPr>
          <w:del w:id="947" w:author="Sebring, Amanda J" w:date="2017-10-04T09:14:00Z"/>
          <w:rFonts w:ascii="Courier New" w:hAnsi="Courier New" w:cs="Courier New"/>
          <w:sz w:val="24"/>
          <w:szCs w:val="24"/>
        </w:rPr>
      </w:pPr>
      <w:del w:id="9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502 57 1 2 3 60 35 35 35 40 35</w:delText>
        </w:r>
      </w:del>
    </w:p>
    <w:p w14:paraId="6082338A" w14:textId="097EF364" w:rsidR="000D5A7E" w:rsidRPr="000D5A7E" w:rsidDel="00580A98" w:rsidRDefault="000D5A7E" w:rsidP="000D5A7E">
      <w:pPr>
        <w:spacing w:after="0"/>
        <w:rPr>
          <w:del w:id="949" w:author="Sebring, Amanda J" w:date="2017-10-04T09:14:00Z"/>
          <w:rFonts w:ascii="Courier New" w:hAnsi="Courier New" w:cs="Courier New"/>
          <w:sz w:val="24"/>
          <w:szCs w:val="24"/>
        </w:rPr>
      </w:pPr>
      <w:del w:id="9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502 58 1 2 3 61 45 50 40 45 45</w:delText>
        </w:r>
      </w:del>
    </w:p>
    <w:p w14:paraId="7E002B97" w14:textId="68676BC9" w:rsidR="000D5A7E" w:rsidRPr="000D5A7E" w:rsidDel="00580A98" w:rsidRDefault="000D5A7E" w:rsidP="000D5A7E">
      <w:pPr>
        <w:spacing w:after="0"/>
        <w:rPr>
          <w:del w:id="951" w:author="Sebring, Amanda J" w:date="2017-10-04T09:14:00Z"/>
          <w:rFonts w:ascii="Courier New" w:hAnsi="Courier New" w:cs="Courier New"/>
          <w:sz w:val="24"/>
          <w:szCs w:val="24"/>
        </w:rPr>
      </w:pPr>
      <w:del w:id="9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502 59 1 2 3 62 50 50 50 50 50</w:delText>
        </w:r>
      </w:del>
    </w:p>
    <w:p w14:paraId="679546B9" w14:textId="052D492E" w:rsidR="000D5A7E" w:rsidRPr="000D5A7E" w:rsidDel="00580A98" w:rsidRDefault="000D5A7E" w:rsidP="000D5A7E">
      <w:pPr>
        <w:spacing w:after="0"/>
        <w:rPr>
          <w:del w:id="953" w:author="Sebring, Amanda J" w:date="2017-10-04T09:14:00Z"/>
          <w:rFonts w:ascii="Courier New" w:hAnsi="Courier New" w:cs="Courier New"/>
          <w:sz w:val="24"/>
          <w:szCs w:val="24"/>
        </w:rPr>
      </w:pPr>
      <w:del w:id="9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502 60 1 2 3 63 20 20 15 15 20</w:delText>
        </w:r>
      </w:del>
    </w:p>
    <w:p w14:paraId="64C7259C" w14:textId="5171BDE2" w:rsidR="000D5A7E" w:rsidRPr="000D5A7E" w:rsidDel="00580A98" w:rsidRDefault="000D5A7E" w:rsidP="000D5A7E">
      <w:pPr>
        <w:spacing w:after="0"/>
        <w:rPr>
          <w:del w:id="955" w:author="Sebring, Amanda J" w:date="2017-10-04T09:14:00Z"/>
          <w:rFonts w:ascii="Courier New" w:hAnsi="Courier New" w:cs="Courier New"/>
          <w:sz w:val="24"/>
          <w:szCs w:val="24"/>
        </w:rPr>
      </w:pPr>
      <w:del w:id="9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502 61 1 2 3 64 20 20 20 25 20</w:delText>
        </w:r>
      </w:del>
    </w:p>
    <w:p w14:paraId="46FABBEC" w14:textId="5926C3D7" w:rsidR="000D5A7E" w:rsidRPr="000D5A7E" w:rsidDel="00580A98" w:rsidRDefault="000D5A7E" w:rsidP="000D5A7E">
      <w:pPr>
        <w:spacing w:after="0"/>
        <w:rPr>
          <w:del w:id="957" w:author="Sebring, Amanda J" w:date="2017-10-04T09:14:00Z"/>
          <w:rFonts w:ascii="Courier New" w:hAnsi="Courier New" w:cs="Courier New"/>
          <w:sz w:val="24"/>
          <w:szCs w:val="24"/>
        </w:rPr>
      </w:pPr>
      <w:del w:id="9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502 62 1 2 3 65 30 35 40 40 35</w:delText>
        </w:r>
      </w:del>
    </w:p>
    <w:p w14:paraId="1C0815F1" w14:textId="488FFA27" w:rsidR="000D5A7E" w:rsidRPr="000D5A7E" w:rsidDel="00580A98" w:rsidRDefault="000D5A7E" w:rsidP="000D5A7E">
      <w:pPr>
        <w:spacing w:after="0"/>
        <w:rPr>
          <w:del w:id="959" w:author="Sebring, Amanda J" w:date="2017-10-04T09:14:00Z"/>
          <w:rFonts w:ascii="Courier New" w:hAnsi="Courier New" w:cs="Courier New"/>
          <w:sz w:val="24"/>
          <w:szCs w:val="24"/>
        </w:rPr>
      </w:pPr>
      <w:del w:id="9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502 63 1 2 3 66 40 40 40 40 40</w:delText>
        </w:r>
      </w:del>
    </w:p>
    <w:p w14:paraId="7D3E83C8" w14:textId="7F51AFE2" w:rsidR="000D5A7E" w:rsidRPr="000D5A7E" w:rsidDel="00580A98" w:rsidRDefault="000D5A7E" w:rsidP="000D5A7E">
      <w:pPr>
        <w:spacing w:after="0"/>
        <w:rPr>
          <w:del w:id="961" w:author="Sebring, Amanda J" w:date="2017-10-04T09:14:00Z"/>
          <w:rFonts w:ascii="Courier New" w:hAnsi="Courier New" w:cs="Courier New"/>
          <w:sz w:val="24"/>
          <w:szCs w:val="24"/>
        </w:rPr>
      </w:pPr>
      <w:del w:id="9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502 64 1 2 3 67 40 35 35 40 30</w:delText>
        </w:r>
      </w:del>
    </w:p>
    <w:p w14:paraId="62528990" w14:textId="436BF17C" w:rsidR="000D5A7E" w:rsidRPr="000D5A7E" w:rsidDel="00580A98" w:rsidRDefault="000D5A7E" w:rsidP="000D5A7E">
      <w:pPr>
        <w:spacing w:after="0"/>
        <w:rPr>
          <w:del w:id="963" w:author="Sebring, Amanda J" w:date="2017-10-04T09:14:00Z"/>
          <w:rFonts w:ascii="Courier New" w:hAnsi="Courier New" w:cs="Courier New"/>
          <w:sz w:val="24"/>
          <w:szCs w:val="24"/>
        </w:rPr>
      </w:pPr>
      <w:del w:id="9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502 66 1 2 3 68 50 40 35 45 40</w:delText>
        </w:r>
      </w:del>
    </w:p>
    <w:p w14:paraId="13744789" w14:textId="0E2555F4" w:rsidR="000D5A7E" w:rsidRPr="000D5A7E" w:rsidDel="00580A98" w:rsidRDefault="000D5A7E" w:rsidP="000D5A7E">
      <w:pPr>
        <w:spacing w:after="0"/>
        <w:rPr>
          <w:del w:id="965" w:author="Sebring, Amanda J" w:date="2017-10-04T09:14:00Z"/>
          <w:rFonts w:ascii="Courier New" w:hAnsi="Courier New" w:cs="Courier New"/>
          <w:sz w:val="24"/>
          <w:szCs w:val="24"/>
        </w:rPr>
      </w:pPr>
      <w:del w:id="9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502 67 1 2 3 69 50 55 45 50 45</w:delText>
        </w:r>
      </w:del>
    </w:p>
    <w:p w14:paraId="6EE90DA9" w14:textId="20B7EA0E" w:rsidR="000D5A7E" w:rsidRPr="000D5A7E" w:rsidDel="00580A98" w:rsidRDefault="000D5A7E" w:rsidP="000D5A7E">
      <w:pPr>
        <w:spacing w:after="0"/>
        <w:rPr>
          <w:del w:id="967" w:author="Sebring, Amanda J" w:date="2017-10-04T09:14:00Z"/>
          <w:rFonts w:ascii="Courier New" w:hAnsi="Courier New" w:cs="Courier New"/>
          <w:sz w:val="24"/>
          <w:szCs w:val="24"/>
        </w:rPr>
      </w:pPr>
      <w:del w:id="9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502 68 1 2 3 70 45 45 40 50 45</w:delText>
        </w:r>
      </w:del>
    </w:p>
    <w:p w14:paraId="7DBE03C0" w14:textId="329C7D56" w:rsidR="000D5A7E" w:rsidRPr="000D5A7E" w:rsidDel="00580A98" w:rsidRDefault="000D5A7E" w:rsidP="000D5A7E">
      <w:pPr>
        <w:spacing w:after="0"/>
        <w:rPr>
          <w:del w:id="969" w:author="Sebring, Amanda J" w:date="2017-10-04T09:14:00Z"/>
          <w:rFonts w:ascii="Courier New" w:hAnsi="Courier New" w:cs="Courier New"/>
          <w:sz w:val="24"/>
          <w:szCs w:val="24"/>
        </w:rPr>
      </w:pPr>
      <w:del w:id="9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502 69 1 2 3 71 40 40 35 35 35</w:delText>
        </w:r>
      </w:del>
    </w:p>
    <w:p w14:paraId="7DA2EA96" w14:textId="4AEA0478" w:rsidR="000D5A7E" w:rsidRPr="000D5A7E" w:rsidDel="00580A98" w:rsidRDefault="000D5A7E" w:rsidP="000D5A7E">
      <w:pPr>
        <w:spacing w:after="0"/>
        <w:rPr>
          <w:del w:id="971" w:author="Sebring, Amanda J" w:date="2017-10-04T09:14:00Z"/>
          <w:rFonts w:ascii="Courier New" w:hAnsi="Courier New" w:cs="Courier New"/>
          <w:sz w:val="24"/>
          <w:szCs w:val="24"/>
        </w:rPr>
      </w:pPr>
      <w:del w:id="9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502 71 1 2 3 72 35 35 30 35 30</w:delText>
        </w:r>
      </w:del>
    </w:p>
    <w:p w14:paraId="6E0E76D9" w14:textId="1AEAE125" w:rsidR="000D5A7E" w:rsidRPr="000D5A7E" w:rsidDel="00580A98" w:rsidRDefault="000D5A7E" w:rsidP="000D5A7E">
      <w:pPr>
        <w:spacing w:after="0"/>
        <w:rPr>
          <w:del w:id="973" w:author="Sebring, Amanda J" w:date="2017-10-04T09:14:00Z"/>
          <w:rFonts w:ascii="Courier New" w:hAnsi="Courier New" w:cs="Courier New"/>
          <w:sz w:val="24"/>
          <w:szCs w:val="24"/>
        </w:rPr>
      </w:pPr>
      <w:del w:id="9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502 72 1 2 3 73 40 40 35 45 40</w:delText>
        </w:r>
      </w:del>
    </w:p>
    <w:p w14:paraId="3BF25480" w14:textId="13E4A5FF" w:rsidR="000D5A7E" w:rsidRPr="000D5A7E" w:rsidDel="00580A98" w:rsidRDefault="000D5A7E" w:rsidP="000D5A7E">
      <w:pPr>
        <w:spacing w:after="0"/>
        <w:rPr>
          <w:del w:id="975" w:author="Sebring, Amanda J" w:date="2017-10-04T09:14:00Z"/>
          <w:rFonts w:ascii="Courier New" w:hAnsi="Courier New" w:cs="Courier New"/>
          <w:sz w:val="24"/>
          <w:szCs w:val="24"/>
        </w:rPr>
      </w:pPr>
      <w:del w:id="9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502 73 1 2 3 74 40 45 40 45 40</w:delText>
        </w:r>
      </w:del>
    </w:p>
    <w:p w14:paraId="5AA07B1B" w14:textId="1506FDAA" w:rsidR="000D5A7E" w:rsidRPr="000D5A7E" w:rsidDel="00580A98" w:rsidRDefault="000D5A7E" w:rsidP="000D5A7E">
      <w:pPr>
        <w:spacing w:after="0"/>
        <w:rPr>
          <w:del w:id="977" w:author="Sebring, Amanda J" w:date="2017-10-04T09:14:00Z"/>
          <w:rFonts w:ascii="Courier New" w:hAnsi="Courier New" w:cs="Courier New"/>
          <w:sz w:val="24"/>
          <w:szCs w:val="24"/>
        </w:rPr>
      </w:pPr>
      <w:del w:id="9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502 74 1 2 3 75 35 35 30 35 30</w:delText>
        </w:r>
      </w:del>
    </w:p>
    <w:p w14:paraId="599F9505" w14:textId="1185E65C" w:rsidR="000D5A7E" w:rsidRPr="000D5A7E" w:rsidDel="00580A98" w:rsidRDefault="000D5A7E" w:rsidP="000D5A7E">
      <w:pPr>
        <w:spacing w:after="0"/>
        <w:rPr>
          <w:del w:id="979" w:author="Sebring, Amanda J" w:date="2017-10-04T09:14:00Z"/>
          <w:rFonts w:ascii="Courier New" w:hAnsi="Courier New" w:cs="Courier New"/>
          <w:sz w:val="24"/>
          <w:szCs w:val="24"/>
        </w:rPr>
      </w:pPr>
      <w:del w:id="9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502 75 1 2 3 76 35 40 40 45 40</w:delText>
        </w:r>
      </w:del>
    </w:p>
    <w:p w14:paraId="5A24D554" w14:textId="199BC5ED" w:rsidR="000D5A7E" w:rsidRPr="000D5A7E" w:rsidDel="00580A98" w:rsidRDefault="000D5A7E" w:rsidP="000D5A7E">
      <w:pPr>
        <w:spacing w:after="0"/>
        <w:rPr>
          <w:del w:id="981" w:author="Sebring, Amanda J" w:date="2017-10-04T09:14:00Z"/>
          <w:rFonts w:ascii="Courier New" w:hAnsi="Courier New" w:cs="Courier New"/>
          <w:sz w:val="24"/>
          <w:szCs w:val="24"/>
        </w:rPr>
      </w:pPr>
      <w:del w:id="9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502 77 1 2 3 77 50 55 45 50 45</w:delText>
        </w:r>
      </w:del>
    </w:p>
    <w:p w14:paraId="5218E2AA" w14:textId="7A953C99" w:rsidR="000D5A7E" w:rsidRPr="000D5A7E" w:rsidDel="00580A98" w:rsidRDefault="000D5A7E" w:rsidP="000D5A7E">
      <w:pPr>
        <w:spacing w:after="0"/>
        <w:rPr>
          <w:del w:id="983" w:author="Sebring, Amanda J" w:date="2017-10-04T09:14:00Z"/>
          <w:rFonts w:ascii="Courier New" w:hAnsi="Courier New" w:cs="Courier New"/>
          <w:sz w:val="24"/>
          <w:szCs w:val="24"/>
        </w:rPr>
      </w:pPr>
      <w:del w:id="9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502 78 1 2 3 78 40 35 35 40 35</w:delText>
        </w:r>
      </w:del>
    </w:p>
    <w:p w14:paraId="1FBC63DC" w14:textId="7AAABF1C" w:rsidR="000D5A7E" w:rsidRPr="000D5A7E" w:rsidDel="00580A98" w:rsidRDefault="000D5A7E" w:rsidP="000D5A7E">
      <w:pPr>
        <w:spacing w:after="0"/>
        <w:rPr>
          <w:del w:id="985" w:author="Sebring, Amanda J" w:date="2017-10-04T09:14:00Z"/>
          <w:rFonts w:ascii="Courier New" w:hAnsi="Courier New" w:cs="Courier New"/>
          <w:sz w:val="24"/>
          <w:szCs w:val="24"/>
        </w:rPr>
      </w:pPr>
      <w:del w:id="9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502 79 1 2 3 79 45 50 45 40 40</w:delText>
        </w:r>
      </w:del>
    </w:p>
    <w:p w14:paraId="194FA912" w14:textId="5F23E6D3" w:rsidR="000D5A7E" w:rsidRPr="000D5A7E" w:rsidDel="00580A98" w:rsidRDefault="000D5A7E" w:rsidP="000D5A7E">
      <w:pPr>
        <w:spacing w:after="0"/>
        <w:rPr>
          <w:del w:id="987" w:author="Sebring, Amanda J" w:date="2017-10-04T09:14:00Z"/>
          <w:rFonts w:ascii="Courier New" w:hAnsi="Courier New" w:cs="Courier New"/>
          <w:sz w:val="24"/>
          <w:szCs w:val="24"/>
        </w:rPr>
      </w:pPr>
      <w:del w:id="9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502 80 1 2 3 80 35 35 40 35 35</w:delText>
        </w:r>
      </w:del>
    </w:p>
    <w:p w14:paraId="7B4AE988" w14:textId="62120193" w:rsidR="000D5A7E" w:rsidRPr="000D5A7E" w:rsidDel="00580A98" w:rsidRDefault="000D5A7E" w:rsidP="000D5A7E">
      <w:pPr>
        <w:spacing w:after="0"/>
        <w:rPr>
          <w:del w:id="989" w:author="Sebring, Amanda J" w:date="2017-10-04T09:14:00Z"/>
          <w:rFonts w:ascii="Courier New" w:hAnsi="Courier New" w:cs="Courier New"/>
          <w:sz w:val="24"/>
          <w:szCs w:val="24"/>
        </w:rPr>
      </w:pPr>
      <w:del w:id="9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503 00 1 0 0 00 50 35 35 55 35</w:delText>
        </w:r>
      </w:del>
    </w:p>
    <w:p w14:paraId="03EDF8AD" w14:textId="2E975BBB" w:rsidR="000D5A7E" w:rsidRPr="000D5A7E" w:rsidDel="00580A98" w:rsidRDefault="000D5A7E" w:rsidP="000D5A7E">
      <w:pPr>
        <w:spacing w:after="0"/>
        <w:rPr>
          <w:del w:id="991" w:author="Sebring, Amanda J" w:date="2017-10-04T09:14:00Z"/>
          <w:rFonts w:ascii="Courier New" w:hAnsi="Courier New" w:cs="Courier New"/>
          <w:sz w:val="24"/>
          <w:szCs w:val="24"/>
        </w:rPr>
      </w:pPr>
      <w:del w:id="9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503 02 1 1 1 01 60 60 60 60 60</w:delText>
        </w:r>
      </w:del>
    </w:p>
    <w:p w14:paraId="5B69B879" w14:textId="3FEF8CF3" w:rsidR="000D5A7E" w:rsidRPr="000D5A7E" w:rsidDel="00580A98" w:rsidRDefault="000D5A7E" w:rsidP="000D5A7E">
      <w:pPr>
        <w:spacing w:after="0"/>
        <w:rPr>
          <w:del w:id="993" w:author="Sebring, Amanda J" w:date="2017-10-04T09:14:00Z"/>
          <w:rFonts w:ascii="Courier New" w:hAnsi="Courier New" w:cs="Courier New"/>
          <w:sz w:val="24"/>
          <w:szCs w:val="24"/>
        </w:rPr>
      </w:pPr>
      <w:del w:id="9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503 04 1 1 1 02 45 40 40 50 35</w:delText>
        </w:r>
      </w:del>
    </w:p>
    <w:p w14:paraId="01D6D992" w14:textId="4DC4ED77" w:rsidR="000D5A7E" w:rsidRPr="000D5A7E" w:rsidDel="00580A98" w:rsidRDefault="000D5A7E" w:rsidP="000D5A7E">
      <w:pPr>
        <w:spacing w:after="0"/>
        <w:rPr>
          <w:del w:id="995" w:author="Sebring, Amanda J" w:date="2017-10-04T09:14:00Z"/>
          <w:rFonts w:ascii="Courier New" w:hAnsi="Courier New" w:cs="Courier New"/>
          <w:sz w:val="24"/>
          <w:szCs w:val="24"/>
        </w:rPr>
      </w:pPr>
      <w:del w:id="9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503 09 1 1 1 03 35 35 35 45 35</w:delText>
        </w:r>
      </w:del>
    </w:p>
    <w:p w14:paraId="2A6560D3" w14:textId="4B21D10D" w:rsidR="000D5A7E" w:rsidRPr="000D5A7E" w:rsidDel="00580A98" w:rsidRDefault="000D5A7E" w:rsidP="000D5A7E">
      <w:pPr>
        <w:spacing w:after="0"/>
        <w:rPr>
          <w:del w:id="997" w:author="Sebring, Amanda J" w:date="2017-10-04T09:14:00Z"/>
          <w:rFonts w:ascii="Courier New" w:hAnsi="Courier New" w:cs="Courier New"/>
          <w:sz w:val="24"/>
          <w:szCs w:val="24"/>
        </w:rPr>
      </w:pPr>
      <w:del w:id="9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503 11 1 1 1 04 45 50 40 40 40</w:delText>
        </w:r>
      </w:del>
    </w:p>
    <w:p w14:paraId="0E404DA2" w14:textId="5B5D8F08" w:rsidR="000D5A7E" w:rsidRPr="000D5A7E" w:rsidDel="00580A98" w:rsidRDefault="000D5A7E" w:rsidP="000D5A7E">
      <w:pPr>
        <w:spacing w:after="0"/>
        <w:rPr>
          <w:del w:id="999" w:author="Sebring, Amanda J" w:date="2017-10-04T09:14:00Z"/>
          <w:rFonts w:ascii="Courier New" w:hAnsi="Courier New" w:cs="Courier New"/>
          <w:sz w:val="24"/>
          <w:szCs w:val="24"/>
        </w:rPr>
      </w:pPr>
      <w:del w:id="10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503 22 1 1 1 05 30 30 30 30 35</w:delText>
        </w:r>
      </w:del>
    </w:p>
    <w:p w14:paraId="53EEF533" w14:textId="0647A639" w:rsidR="000D5A7E" w:rsidRPr="000D5A7E" w:rsidDel="00580A98" w:rsidRDefault="000D5A7E" w:rsidP="000D5A7E">
      <w:pPr>
        <w:spacing w:after="0"/>
        <w:rPr>
          <w:del w:id="1001" w:author="Sebring, Amanda J" w:date="2017-10-04T09:14:00Z"/>
          <w:rFonts w:ascii="Courier New" w:hAnsi="Courier New" w:cs="Courier New"/>
          <w:sz w:val="24"/>
          <w:szCs w:val="24"/>
        </w:rPr>
      </w:pPr>
      <w:del w:id="10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503 39 1 1 1 06 35 35 40 40 40</w:delText>
        </w:r>
      </w:del>
    </w:p>
    <w:p w14:paraId="11418BF5" w14:textId="49A5F807" w:rsidR="000D5A7E" w:rsidRPr="000D5A7E" w:rsidDel="00580A98" w:rsidRDefault="000D5A7E" w:rsidP="000D5A7E">
      <w:pPr>
        <w:spacing w:after="0"/>
        <w:rPr>
          <w:del w:id="1003" w:author="Sebring, Amanda J" w:date="2017-10-04T09:14:00Z"/>
          <w:rFonts w:ascii="Courier New" w:hAnsi="Courier New" w:cs="Courier New"/>
          <w:sz w:val="24"/>
          <w:szCs w:val="24"/>
        </w:rPr>
      </w:pPr>
      <w:del w:id="10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503 40 1 1 1 07 30 30 20 25 25</w:delText>
        </w:r>
      </w:del>
    </w:p>
    <w:p w14:paraId="1AA2F519" w14:textId="619CF3D1" w:rsidR="000D5A7E" w:rsidRPr="000D5A7E" w:rsidDel="00580A98" w:rsidRDefault="000D5A7E" w:rsidP="000D5A7E">
      <w:pPr>
        <w:spacing w:after="0"/>
        <w:rPr>
          <w:del w:id="1005" w:author="Sebring, Amanda J" w:date="2017-10-04T09:14:00Z"/>
          <w:rFonts w:ascii="Courier New" w:hAnsi="Courier New" w:cs="Courier New"/>
          <w:sz w:val="24"/>
          <w:szCs w:val="24"/>
        </w:rPr>
      </w:pPr>
      <w:del w:id="10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503 46 1 1 1 08 30 30 30 35 30</w:delText>
        </w:r>
      </w:del>
    </w:p>
    <w:p w14:paraId="78A1714F" w14:textId="5B953FB7" w:rsidR="000D5A7E" w:rsidRPr="000D5A7E" w:rsidDel="00580A98" w:rsidRDefault="000D5A7E" w:rsidP="000D5A7E">
      <w:pPr>
        <w:spacing w:after="0"/>
        <w:rPr>
          <w:del w:id="1007" w:author="Sebring, Amanda J" w:date="2017-10-04T09:14:00Z"/>
          <w:rFonts w:ascii="Courier New" w:hAnsi="Courier New" w:cs="Courier New"/>
          <w:sz w:val="24"/>
          <w:szCs w:val="24"/>
        </w:rPr>
      </w:pPr>
      <w:del w:id="10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503 13 1 1 1 09 35 35 30 30 30</w:delText>
        </w:r>
      </w:del>
    </w:p>
    <w:p w14:paraId="6484CA80" w14:textId="0E486403" w:rsidR="000D5A7E" w:rsidRPr="000D5A7E" w:rsidDel="00580A98" w:rsidRDefault="000D5A7E" w:rsidP="000D5A7E">
      <w:pPr>
        <w:spacing w:after="0"/>
        <w:rPr>
          <w:del w:id="1009" w:author="Sebring, Amanda J" w:date="2017-10-04T09:14:00Z"/>
          <w:rFonts w:ascii="Courier New" w:hAnsi="Courier New" w:cs="Courier New"/>
          <w:sz w:val="24"/>
          <w:szCs w:val="24"/>
        </w:rPr>
      </w:pPr>
      <w:del w:id="10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503 76 1 1 1 10 15 15 50 50 15</w:delText>
        </w:r>
      </w:del>
    </w:p>
    <w:p w14:paraId="5559726E" w14:textId="294306D0" w:rsidR="000D5A7E" w:rsidRPr="000D5A7E" w:rsidDel="00580A98" w:rsidRDefault="000D5A7E" w:rsidP="000D5A7E">
      <w:pPr>
        <w:spacing w:after="0"/>
        <w:rPr>
          <w:del w:id="1011" w:author="Sebring, Amanda J" w:date="2017-10-04T09:14:00Z"/>
          <w:rFonts w:ascii="Courier New" w:hAnsi="Courier New" w:cs="Courier New"/>
          <w:sz w:val="24"/>
          <w:szCs w:val="24"/>
        </w:rPr>
      </w:pPr>
      <w:del w:id="10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503 43 1 1 1 11 30 30 25 30 25</w:delText>
        </w:r>
      </w:del>
    </w:p>
    <w:p w14:paraId="6387CF4F" w14:textId="5AA9ED56" w:rsidR="000D5A7E" w:rsidRPr="000D5A7E" w:rsidDel="00580A98" w:rsidRDefault="000D5A7E" w:rsidP="000D5A7E">
      <w:pPr>
        <w:spacing w:after="0"/>
        <w:rPr>
          <w:del w:id="1013" w:author="Sebring, Amanda J" w:date="2017-10-04T09:14:00Z"/>
          <w:rFonts w:ascii="Courier New" w:hAnsi="Courier New" w:cs="Courier New"/>
          <w:sz w:val="24"/>
          <w:szCs w:val="24"/>
        </w:rPr>
      </w:pPr>
      <w:del w:id="10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503 54 1 1 1 12 50 50</w:delText>
        </w:r>
      </w:del>
    </w:p>
    <w:p w14:paraId="6C28F25F" w14:textId="3B6E7A37" w:rsidR="000D5A7E" w:rsidRPr="000D5A7E" w:rsidDel="00580A98" w:rsidRDefault="000D5A7E" w:rsidP="000D5A7E">
      <w:pPr>
        <w:spacing w:after="0"/>
        <w:rPr>
          <w:del w:id="1015" w:author="Sebring, Amanda J" w:date="2017-10-04T09:14:00Z"/>
          <w:rFonts w:ascii="Courier New" w:hAnsi="Courier New" w:cs="Courier New"/>
          <w:sz w:val="24"/>
          <w:szCs w:val="24"/>
        </w:rPr>
      </w:pPr>
      <w:del w:id="10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503 01 1 1 1 13 35 35 25 35 30</w:delText>
        </w:r>
      </w:del>
    </w:p>
    <w:p w14:paraId="79E71D32" w14:textId="140790D3" w:rsidR="000D5A7E" w:rsidRPr="000D5A7E" w:rsidDel="00580A98" w:rsidRDefault="000D5A7E" w:rsidP="000D5A7E">
      <w:pPr>
        <w:spacing w:after="0"/>
        <w:rPr>
          <w:del w:id="1017" w:author="Sebring, Amanda J" w:date="2017-10-04T09:14:00Z"/>
          <w:rFonts w:ascii="Courier New" w:hAnsi="Courier New" w:cs="Courier New"/>
          <w:sz w:val="24"/>
          <w:szCs w:val="24"/>
        </w:rPr>
      </w:pPr>
      <w:del w:id="10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503 07 1 1 1 14 45 50 45 60 35</w:delText>
        </w:r>
      </w:del>
    </w:p>
    <w:p w14:paraId="3257FC94" w14:textId="4DDF7A6D" w:rsidR="000D5A7E" w:rsidRPr="000D5A7E" w:rsidDel="00580A98" w:rsidRDefault="000D5A7E" w:rsidP="000D5A7E">
      <w:pPr>
        <w:spacing w:after="0"/>
        <w:rPr>
          <w:del w:id="1019" w:author="Sebring, Amanda J" w:date="2017-10-04T09:14:00Z"/>
          <w:rFonts w:ascii="Courier New" w:hAnsi="Courier New" w:cs="Courier New"/>
          <w:sz w:val="24"/>
          <w:szCs w:val="24"/>
        </w:rPr>
      </w:pPr>
      <w:del w:id="10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503 14 1 1 1 15 40 40 40 55 40</w:delText>
        </w:r>
      </w:del>
    </w:p>
    <w:p w14:paraId="74818584" w14:textId="72F80EC6" w:rsidR="000D5A7E" w:rsidRPr="000D5A7E" w:rsidDel="00580A98" w:rsidRDefault="000D5A7E" w:rsidP="000D5A7E">
      <w:pPr>
        <w:spacing w:after="0"/>
        <w:rPr>
          <w:del w:id="1021" w:author="Sebring, Amanda J" w:date="2017-10-04T09:14:00Z"/>
          <w:rFonts w:ascii="Courier New" w:hAnsi="Courier New" w:cs="Courier New"/>
          <w:sz w:val="24"/>
          <w:szCs w:val="24"/>
        </w:rPr>
      </w:pPr>
      <w:del w:id="10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503 30 1 1 1 16 40 40 30 35 35</w:delText>
        </w:r>
      </w:del>
    </w:p>
    <w:p w14:paraId="27EC0B4C" w14:textId="28F11B91" w:rsidR="000D5A7E" w:rsidRPr="000D5A7E" w:rsidDel="00580A98" w:rsidRDefault="000D5A7E" w:rsidP="000D5A7E">
      <w:pPr>
        <w:spacing w:after="0"/>
        <w:rPr>
          <w:del w:id="1023" w:author="Sebring, Amanda J" w:date="2017-10-04T09:14:00Z"/>
          <w:rFonts w:ascii="Courier New" w:hAnsi="Courier New" w:cs="Courier New"/>
          <w:sz w:val="24"/>
          <w:szCs w:val="24"/>
        </w:rPr>
      </w:pPr>
      <w:del w:id="10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503 37 1 1 1 17 50 50 50 60 50</w:delText>
        </w:r>
      </w:del>
    </w:p>
    <w:p w14:paraId="257A1D48" w14:textId="5E9BAD89" w:rsidR="000D5A7E" w:rsidRPr="000D5A7E" w:rsidDel="00580A98" w:rsidRDefault="000D5A7E" w:rsidP="000D5A7E">
      <w:pPr>
        <w:spacing w:after="0"/>
        <w:rPr>
          <w:del w:id="1025" w:author="Sebring, Amanda J" w:date="2017-10-04T09:14:00Z"/>
          <w:rFonts w:ascii="Courier New" w:hAnsi="Courier New" w:cs="Courier New"/>
          <w:sz w:val="24"/>
          <w:szCs w:val="24"/>
        </w:rPr>
      </w:pPr>
      <w:del w:id="10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503 50 1 1 1 18 40 45 30 30 35</w:delText>
        </w:r>
      </w:del>
    </w:p>
    <w:p w14:paraId="58C20F3F" w14:textId="37F9BDAD" w:rsidR="000D5A7E" w:rsidRPr="000D5A7E" w:rsidDel="00580A98" w:rsidRDefault="000D5A7E" w:rsidP="000D5A7E">
      <w:pPr>
        <w:spacing w:after="0"/>
        <w:rPr>
          <w:del w:id="1027" w:author="Sebring, Amanda J" w:date="2017-10-04T09:14:00Z"/>
          <w:rFonts w:ascii="Courier New" w:hAnsi="Courier New" w:cs="Courier New"/>
          <w:sz w:val="24"/>
          <w:szCs w:val="24"/>
        </w:rPr>
      </w:pPr>
      <w:del w:id="10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503 52 1 1 1 19 35 35 20 20 20</w:delText>
        </w:r>
      </w:del>
    </w:p>
    <w:p w14:paraId="27CFD7A7" w14:textId="0F7EED47" w:rsidR="000D5A7E" w:rsidRPr="000D5A7E" w:rsidDel="00580A98" w:rsidRDefault="000D5A7E" w:rsidP="000D5A7E">
      <w:pPr>
        <w:spacing w:after="0"/>
        <w:rPr>
          <w:del w:id="1029" w:author="Sebring, Amanda J" w:date="2017-10-04T09:14:00Z"/>
          <w:rFonts w:ascii="Courier New" w:hAnsi="Courier New" w:cs="Courier New"/>
          <w:sz w:val="24"/>
          <w:szCs w:val="24"/>
        </w:rPr>
      </w:pPr>
      <w:del w:id="10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503 65 1 1 1 20 45 40 40 45 45</w:delText>
        </w:r>
      </w:del>
    </w:p>
    <w:p w14:paraId="6B90ED7E" w14:textId="1D2E0375" w:rsidR="000D5A7E" w:rsidRPr="000D5A7E" w:rsidDel="00580A98" w:rsidRDefault="000D5A7E" w:rsidP="000D5A7E">
      <w:pPr>
        <w:spacing w:after="0"/>
        <w:rPr>
          <w:del w:id="1031" w:author="Sebring, Amanda J" w:date="2017-10-04T09:14:00Z"/>
          <w:rFonts w:ascii="Courier New" w:hAnsi="Courier New" w:cs="Courier New"/>
          <w:sz w:val="24"/>
          <w:szCs w:val="24"/>
        </w:rPr>
      </w:pPr>
      <w:del w:id="10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503 70 1 1 1 21 50 40 40 50 40</w:delText>
        </w:r>
      </w:del>
    </w:p>
    <w:p w14:paraId="31F3F415" w14:textId="3460D456" w:rsidR="000D5A7E" w:rsidRPr="000D5A7E" w:rsidDel="00580A98" w:rsidRDefault="000D5A7E" w:rsidP="000D5A7E">
      <w:pPr>
        <w:spacing w:after="0"/>
        <w:rPr>
          <w:del w:id="1033" w:author="Sebring, Amanda J" w:date="2017-10-04T09:14:00Z"/>
          <w:rFonts w:ascii="Courier New" w:hAnsi="Courier New" w:cs="Courier New"/>
          <w:sz w:val="24"/>
          <w:szCs w:val="24"/>
        </w:rPr>
      </w:pPr>
      <w:del w:id="10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503 38 1 1 1 22 60 60 55 65 55</w:delText>
        </w:r>
      </w:del>
    </w:p>
    <w:p w14:paraId="76E7A676" w14:textId="0ABD99F0" w:rsidR="000D5A7E" w:rsidRPr="000D5A7E" w:rsidDel="00580A98" w:rsidRDefault="000D5A7E" w:rsidP="000D5A7E">
      <w:pPr>
        <w:spacing w:after="0"/>
        <w:rPr>
          <w:del w:id="1035" w:author="Sebring, Amanda J" w:date="2017-10-04T09:14:00Z"/>
          <w:rFonts w:ascii="Courier New" w:hAnsi="Courier New" w:cs="Courier New"/>
          <w:sz w:val="24"/>
          <w:szCs w:val="24"/>
        </w:rPr>
      </w:pPr>
      <w:del w:id="10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503 42 1 1 1 23 55 55 35 55 35</w:delText>
        </w:r>
      </w:del>
    </w:p>
    <w:p w14:paraId="2FE9FF18" w14:textId="464F5500" w:rsidR="000D5A7E" w:rsidRPr="000D5A7E" w:rsidDel="00580A98" w:rsidRDefault="000D5A7E" w:rsidP="000D5A7E">
      <w:pPr>
        <w:spacing w:after="0"/>
        <w:rPr>
          <w:del w:id="1037" w:author="Sebring, Amanda J" w:date="2017-10-04T09:14:00Z"/>
          <w:rFonts w:ascii="Courier New" w:hAnsi="Courier New" w:cs="Courier New"/>
          <w:sz w:val="24"/>
          <w:szCs w:val="24"/>
        </w:rPr>
      </w:pPr>
      <w:del w:id="10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503 03 1 1 1 24 50 50 40 60 30</w:delText>
        </w:r>
      </w:del>
    </w:p>
    <w:p w14:paraId="3EEC09DF" w14:textId="06709ED2" w:rsidR="000D5A7E" w:rsidRPr="000D5A7E" w:rsidDel="00580A98" w:rsidRDefault="000D5A7E" w:rsidP="000D5A7E">
      <w:pPr>
        <w:spacing w:after="0"/>
        <w:rPr>
          <w:del w:id="1039" w:author="Sebring, Amanda J" w:date="2017-10-04T09:14:00Z"/>
          <w:rFonts w:ascii="Courier New" w:hAnsi="Courier New" w:cs="Courier New"/>
          <w:sz w:val="24"/>
          <w:szCs w:val="24"/>
        </w:rPr>
      </w:pPr>
      <w:del w:id="10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503 05 1 1 1 25 40 35 40 40 35</w:delText>
        </w:r>
      </w:del>
    </w:p>
    <w:p w14:paraId="004374CD" w14:textId="1C2E6EF3" w:rsidR="000D5A7E" w:rsidRPr="000D5A7E" w:rsidDel="00580A98" w:rsidRDefault="000D5A7E" w:rsidP="000D5A7E">
      <w:pPr>
        <w:spacing w:after="0"/>
        <w:rPr>
          <w:del w:id="1041" w:author="Sebring, Amanda J" w:date="2017-10-04T09:14:00Z"/>
          <w:rFonts w:ascii="Courier New" w:hAnsi="Courier New" w:cs="Courier New"/>
          <w:sz w:val="24"/>
          <w:szCs w:val="24"/>
        </w:rPr>
      </w:pPr>
      <w:del w:id="10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503 06 1 1 1 26 40 40 40 55 45</w:delText>
        </w:r>
      </w:del>
    </w:p>
    <w:p w14:paraId="36E48635" w14:textId="40F0D9AA" w:rsidR="000D5A7E" w:rsidRPr="000D5A7E" w:rsidDel="00580A98" w:rsidRDefault="000D5A7E" w:rsidP="000D5A7E">
      <w:pPr>
        <w:spacing w:after="0"/>
        <w:rPr>
          <w:del w:id="1043" w:author="Sebring, Amanda J" w:date="2017-10-04T09:14:00Z"/>
          <w:rFonts w:ascii="Courier New" w:hAnsi="Courier New" w:cs="Courier New"/>
          <w:sz w:val="24"/>
          <w:szCs w:val="24"/>
        </w:rPr>
      </w:pPr>
      <w:del w:id="10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503 08 1 1 1 27 35 35 30 35 30</w:delText>
        </w:r>
      </w:del>
    </w:p>
    <w:p w14:paraId="77FD7FC3" w14:textId="5B4157CE" w:rsidR="000D5A7E" w:rsidRPr="000D5A7E" w:rsidDel="00580A98" w:rsidRDefault="000D5A7E" w:rsidP="000D5A7E">
      <w:pPr>
        <w:spacing w:after="0"/>
        <w:rPr>
          <w:del w:id="1045" w:author="Sebring, Amanda J" w:date="2017-10-04T09:14:00Z"/>
          <w:rFonts w:ascii="Courier New" w:hAnsi="Courier New" w:cs="Courier New"/>
          <w:sz w:val="24"/>
          <w:szCs w:val="24"/>
        </w:rPr>
      </w:pPr>
      <w:del w:id="10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503 10 1 1 1 28 70 70 65 70 70</w:delText>
        </w:r>
      </w:del>
    </w:p>
    <w:p w14:paraId="531B4244" w14:textId="48253460" w:rsidR="000D5A7E" w:rsidRPr="000D5A7E" w:rsidDel="00580A98" w:rsidRDefault="000D5A7E" w:rsidP="000D5A7E">
      <w:pPr>
        <w:spacing w:after="0"/>
        <w:rPr>
          <w:del w:id="1047" w:author="Sebring, Amanda J" w:date="2017-10-04T09:14:00Z"/>
          <w:rFonts w:ascii="Courier New" w:hAnsi="Courier New" w:cs="Courier New"/>
          <w:sz w:val="24"/>
          <w:szCs w:val="24"/>
        </w:rPr>
      </w:pPr>
      <w:del w:id="10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503 12 1 1 1 29 35 35 30 50 35</w:delText>
        </w:r>
      </w:del>
    </w:p>
    <w:p w14:paraId="57CA103B" w14:textId="5721BDEF" w:rsidR="000D5A7E" w:rsidRPr="000D5A7E" w:rsidDel="00580A98" w:rsidRDefault="000D5A7E" w:rsidP="000D5A7E">
      <w:pPr>
        <w:spacing w:after="0"/>
        <w:rPr>
          <w:del w:id="1049" w:author="Sebring, Amanda J" w:date="2017-10-04T09:14:00Z"/>
          <w:rFonts w:ascii="Courier New" w:hAnsi="Courier New" w:cs="Courier New"/>
          <w:sz w:val="24"/>
          <w:szCs w:val="24"/>
        </w:rPr>
      </w:pPr>
      <w:del w:id="10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503 15 1 1 1 30 50 50 50 50 50</w:delText>
        </w:r>
      </w:del>
    </w:p>
    <w:p w14:paraId="7DDD85FD" w14:textId="0D49AD93" w:rsidR="000D5A7E" w:rsidRPr="000D5A7E" w:rsidDel="00580A98" w:rsidRDefault="000D5A7E" w:rsidP="000D5A7E">
      <w:pPr>
        <w:spacing w:after="0"/>
        <w:rPr>
          <w:del w:id="1051" w:author="Sebring, Amanda J" w:date="2017-10-04T09:14:00Z"/>
          <w:rFonts w:ascii="Courier New" w:hAnsi="Courier New" w:cs="Courier New"/>
          <w:sz w:val="24"/>
          <w:szCs w:val="24"/>
        </w:rPr>
      </w:pPr>
      <w:del w:id="10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503 16 1 1 1 31 60 60 55 60 60</w:delText>
        </w:r>
      </w:del>
    </w:p>
    <w:p w14:paraId="366A43F4" w14:textId="071EF7B6" w:rsidR="000D5A7E" w:rsidRPr="000D5A7E" w:rsidDel="00580A98" w:rsidRDefault="000D5A7E" w:rsidP="000D5A7E">
      <w:pPr>
        <w:spacing w:after="0"/>
        <w:rPr>
          <w:del w:id="1053" w:author="Sebring, Amanda J" w:date="2017-10-04T09:14:00Z"/>
          <w:rFonts w:ascii="Courier New" w:hAnsi="Courier New" w:cs="Courier New"/>
          <w:sz w:val="24"/>
          <w:szCs w:val="24"/>
        </w:rPr>
      </w:pPr>
      <w:del w:id="10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503 17 1 1 1 32 45 40 30 55 30</w:delText>
        </w:r>
      </w:del>
    </w:p>
    <w:p w14:paraId="25BDCA06" w14:textId="26FEBDBA" w:rsidR="000D5A7E" w:rsidRPr="000D5A7E" w:rsidDel="00580A98" w:rsidRDefault="000D5A7E" w:rsidP="000D5A7E">
      <w:pPr>
        <w:spacing w:after="0"/>
        <w:rPr>
          <w:del w:id="1055" w:author="Sebring, Amanda J" w:date="2017-10-04T09:14:00Z"/>
          <w:rFonts w:ascii="Courier New" w:hAnsi="Courier New" w:cs="Courier New"/>
          <w:sz w:val="24"/>
          <w:szCs w:val="24"/>
        </w:rPr>
      </w:pPr>
      <w:del w:id="10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503 18 1 1 1 33 35 35 30 25 30</w:delText>
        </w:r>
      </w:del>
    </w:p>
    <w:p w14:paraId="7CFC0E9C" w14:textId="31BC0370" w:rsidR="000D5A7E" w:rsidRPr="000D5A7E" w:rsidDel="00580A98" w:rsidRDefault="000D5A7E" w:rsidP="000D5A7E">
      <w:pPr>
        <w:spacing w:after="0"/>
        <w:rPr>
          <w:del w:id="1057" w:author="Sebring, Amanda J" w:date="2017-10-04T09:14:00Z"/>
          <w:rFonts w:ascii="Courier New" w:hAnsi="Courier New" w:cs="Courier New"/>
          <w:sz w:val="24"/>
          <w:szCs w:val="24"/>
        </w:rPr>
      </w:pPr>
      <w:del w:id="10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503 19 1 1 1 34 55 55 45 40 40</w:delText>
        </w:r>
      </w:del>
    </w:p>
    <w:p w14:paraId="6CC96CFB" w14:textId="6FF4C22C" w:rsidR="000D5A7E" w:rsidRPr="000D5A7E" w:rsidDel="00580A98" w:rsidRDefault="000D5A7E" w:rsidP="000D5A7E">
      <w:pPr>
        <w:spacing w:after="0"/>
        <w:rPr>
          <w:del w:id="1059" w:author="Sebring, Amanda J" w:date="2017-10-04T09:14:00Z"/>
          <w:rFonts w:ascii="Courier New" w:hAnsi="Courier New" w:cs="Courier New"/>
          <w:sz w:val="24"/>
          <w:szCs w:val="24"/>
        </w:rPr>
      </w:pPr>
      <w:del w:id="10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503 20 1 1 1 35 65 65 55 60 50</w:delText>
        </w:r>
      </w:del>
    </w:p>
    <w:p w14:paraId="0666D232" w14:textId="31E0B07E" w:rsidR="000D5A7E" w:rsidRPr="000D5A7E" w:rsidDel="00580A98" w:rsidRDefault="000D5A7E" w:rsidP="000D5A7E">
      <w:pPr>
        <w:spacing w:after="0"/>
        <w:rPr>
          <w:del w:id="1061" w:author="Sebring, Amanda J" w:date="2017-10-04T09:14:00Z"/>
          <w:rFonts w:ascii="Courier New" w:hAnsi="Courier New" w:cs="Courier New"/>
          <w:sz w:val="24"/>
          <w:szCs w:val="24"/>
        </w:rPr>
      </w:pPr>
      <w:del w:id="10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503 21 1 1 1 36 50 50 50 45 45</w:delText>
        </w:r>
      </w:del>
    </w:p>
    <w:p w14:paraId="319A8921" w14:textId="06FE1541" w:rsidR="000D5A7E" w:rsidRPr="000D5A7E" w:rsidDel="00580A98" w:rsidRDefault="000D5A7E" w:rsidP="000D5A7E">
      <w:pPr>
        <w:spacing w:after="0"/>
        <w:rPr>
          <w:del w:id="1063" w:author="Sebring, Amanda J" w:date="2017-10-04T09:14:00Z"/>
          <w:rFonts w:ascii="Courier New" w:hAnsi="Courier New" w:cs="Courier New"/>
          <w:sz w:val="24"/>
          <w:szCs w:val="24"/>
        </w:rPr>
      </w:pPr>
      <w:del w:id="10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503 23 1 1 1 37 55 55 55 60 60</w:delText>
        </w:r>
      </w:del>
    </w:p>
    <w:p w14:paraId="108B7CF9" w14:textId="04AF3186" w:rsidR="000D5A7E" w:rsidRPr="000D5A7E" w:rsidDel="00580A98" w:rsidRDefault="000D5A7E" w:rsidP="000D5A7E">
      <w:pPr>
        <w:spacing w:after="0"/>
        <w:rPr>
          <w:del w:id="1065" w:author="Sebring, Amanda J" w:date="2017-10-04T09:14:00Z"/>
          <w:rFonts w:ascii="Courier New" w:hAnsi="Courier New" w:cs="Courier New"/>
          <w:sz w:val="24"/>
          <w:szCs w:val="24"/>
        </w:rPr>
      </w:pPr>
      <w:del w:id="10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503 24 1 1 1 38 60 60 85 70 75</w:delText>
        </w:r>
      </w:del>
    </w:p>
    <w:p w14:paraId="524628F5" w14:textId="3F359D83" w:rsidR="000D5A7E" w:rsidRPr="000D5A7E" w:rsidDel="00580A98" w:rsidRDefault="000D5A7E" w:rsidP="000D5A7E">
      <w:pPr>
        <w:spacing w:after="0"/>
        <w:rPr>
          <w:del w:id="1067" w:author="Sebring, Amanda J" w:date="2017-10-04T09:14:00Z"/>
          <w:rFonts w:ascii="Courier New" w:hAnsi="Courier New" w:cs="Courier New"/>
          <w:sz w:val="24"/>
          <w:szCs w:val="24"/>
        </w:rPr>
      </w:pPr>
      <w:del w:id="10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503 25 1 1 1 39 50 50 45 45 40</w:delText>
        </w:r>
      </w:del>
    </w:p>
    <w:p w14:paraId="689E2A4D" w14:textId="21FC3853" w:rsidR="000D5A7E" w:rsidRPr="000D5A7E" w:rsidDel="00580A98" w:rsidRDefault="000D5A7E" w:rsidP="000D5A7E">
      <w:pPr>
        <w:spacing w:after="0"/>
        <w:rPr>
          <w:del w:id="1069" w:author="Sebring, Amanda J" w:date="2017-10-04T09:14:00Z"/>
          <w:rFonts w:ascii="Courier New" w:hAnsi="Courier New" w:cs="Courier New"/>
          <w:sz w:val="24"/>
          <w:szCs w:val="24"/>
        </w:rPr>
      </w:pPr>
      <w:del w:id="10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503 26 1 1 1 40 45 40 30 40 35</w:delText>
        </w:r>
      </w:del>
    </w:p>
    <w:p w14:paraId="16C9AA03" w14:textId="5C4E5059" w:rsidR="000D5A7E" w:rsidRPr="000D5A7E" w:rsidDel="00580A98" w:rsidRDefault="000D5A7E" w:rsidP="000D5A7E">
      <w:pPr>
        <w:spacing w:after="0"/>
        <w:rPr>
          <w:del w:id="1071" w:author="Sebring, Amanda J" w:date="2017-10-04T09:14:00Z"/>
          <w:rFonts w:ascii="Courier New" w:hAnsi="Courier New" w:cs="Courier New"/>
          <w:sz w:val="24"/>
          <w:szCs w:val="24"/>
        </w:rPr>
      </w:pPr>
      <w:del w:id="10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503 27 1 1 1 41 70 75 65 75 65</w:delText>
        </w:r>
      </w:del>
    </w:p>
    <w:p w14:paraId="518BE6FE" w14:textId="5166281B" w:rsidR="000D5A7E" w:rsidRPr="000D5A7E" w:rsidDel="00580A98" w:rsidRDefault="000D5A7E" w:rsidP="000D5A7E">
      <w:pPr>
        <w:spacing w:after="0"/>
        <w:rPr>
          <w:del w:id="1073" w:author="Sebring, Amanda J" w:date="2017-10-04T09:14:00Z"/>
          <w:rFonts w:ascii="Courier New" w:hAnsi="Courier New" w:cs="Courier New"/>
          <w:sz w:val="24"/>
          <w:szCs w:val="24"/>
        </w:rPr>
      </w:pPr>
      <w:del w:id="10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503 28 1 1 1 42 40 40 30 35 30</w:delText>
        </w:r>
      </w:del>
    </w:p>
    <w:p w14:paraId="7F29770F" w14:textId="1D499EE5" w:rsidR="000D5A7E" w:rsidRPr="000D5A7E" w:rsidDel="00580A98" w:rsidRDefault="000D5A7E" w:rsidP="000D5A7E">
      <w:pPr>
        <w:spacing w:after="0"/>
        <w:rPr>
          <w:del w:id="1075" w:author="Sebring, Amanda J" w:date="2017-10-04T09:14:00Z"/>
          <w:rFonts w:ascii="Courier New" w:hAnsi="Courier New" w:cs="Courier New"/>
          <w:sz w:val="24"/>
          <w:szCs w:val="24"/>
        </w:rPr>
      </w:pPr>
      <w:del w:id="10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503 29 1 1 1 43 50 50 50 60 50</w:delText>
        </w:r>
      </w:del>
    </w:p>
    <w:p w14:paraId="74C98404" w14:textId="3353D09E" w:rsidR="000D5A7E" w:rsidRPr="000D5A7E" w:rsidDel="00580A98" w:rsidRDefault="000D5A7E" w:rsidP="000D5A7E">
      <w:pPr>
        <w:spacing w:after="0"/>
        <w:rPr>
          <w:del w:id="1077" w:author="Sebring, Amanda J" w:date="2017-10-04T09:14:00Z"/>
          <w:rFonts w:ascii="Courier New" w:hAnsi="Courier New" w:cs="Courier New"/>
          <w:sz w:val="24"/>
          <w:szCs w:val="24"/>
        </w:rPr>
      </w:pPr>
      <w:del w:id="10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503 31 1 1 1 44 55 55 45 55 50</w:delText>
        </w:r>
      </w:del>
    </w:p>
    <w:p w14:paraId="71DA7A2C" w14:textId="3F702018" w:rsidR="000D5A7E" w:rsidRPr="000D5A7E" w:rsidDel="00580A98" w:rsidRDefault="000D5A7E" w:rsidP="000D5A7E">
      <w:pPr>
        <w:spacing w:after="0"/>
        <w:rPr>
          <w:del w:id="1079" w:author="Sebring, Amanda J" w:date="2017-10-04T09:14:00Z"/>
          <w:rFonts w:ascii="Courier New" w:hAnsi="Courier New" w:cs="Courier New"/>
          <w:sz w:val="24"/>
          <w:szCs w:val="24"/>
        </w:rPr>
      </w:pPr>
      <w:del w:id="10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503 32 1 1 1 45 65 65 60 65 60</w:delText>
        </w:r>
      </w:del>
    </w:p>
    <w:p w14:paraId="658DD967" w14:textId="55C25FDD" w:rsidR="000D5A7E" w:rsidRPr="000D5A7E" w:rsidDel="00580A98" w:rsidRDefault="000D5A7E" w:rsidP="000D5A7E">
      <w:pPr>
        <w:spacing w:after="0"/>
        <w:rPr>
          <w:del w:id="1081" w:author="Sebring, Amanda J" w:date="2017-10-04T09:14:00Z"/>
          <w:rFonts w:ascii="Courier New" w:hAnsi="Courier New" w:cs="Courier New"/>
          <w:sz w:val="24"/>
          <w:szCs w:val="24"/>
        </w:rPr>
      </w:pPr>
      <w:del w:id="10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503 33 1 1 1 46 55 55 50 55 50</w:delText>
        </w:r>
      </w:del>
    </w:p>
    <w:p w14:paraId="0DDA2228" w14:textId="36764AFA" w:rsidR="000D5A7E" w:rsidRPr="000D5A7E" w:rsidDel="00580A98" w:rsidRDefault="000D5A7E" w:rsidP="000D5A7E">
      <w:pPr>
        <w:spacing w:after="0"/>
        <w:rPr>
          <w:del w:id="1083" w:author="Sebring, Amanda J" w:date="2017-10-04T09:14:00Z"/>
          <w:rFonts w:ascii="Courier New" w:hAnsi="Courier New" w:cs="Courier New"/>
          <w:sz w:val="24"/>
          <w:szCs w:val="24"/>
        </w:rPr>
      </w:pPr>
      <w:del w:id="10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503 34 1 1 1 47 40 40 65 70 60</w:delText>
        </w:r>
      </w:del>
    </w:p>
    <w:p w14:paraId="045D14ED" w14:textId="41EEEDA5" w:rsidR="000D5A7E" w:rsidRPr="000D5A7E" w:rsidDel="00580A98" w:rsidRDefault="000D5A7E" w:rsidP="000D5A7E">
      <w:pPr>
        <w:spacing w:after="0"/>
        <w:rPr>
          <w:del w:id="1085" w:author="Sebring, Amanda J" w:date="2017-10-04T09:14:00Z"/>
          <w:rFonts w:ascii="Courier New" w:hAnsi="Courier New" w:cs="Courier New"/>
          <w:sz w:val="24"/>
          <w:szCs w:val="24"/>
        </w:rPr>
      </w:pPr>
      <w:del w:id="10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503 35 1 1 1 48 55 55 55 60 55</w:delText>
        </w:r>
      </w:del>
    </w:p>
    <w:p w14:paraId="01F88B03" w14:textId="071A9301" w:rsidR="000D5A7E" w:rsidRPr="000D5A7E" w:rsidDel="00580A98" w:rsidRDefault="000D5A7E" w:rsidP="000D5A7E">
      <w:pPr>
        <w:spacing w:after="0"/>
        <w:rPr>
          <w:del w:id="1087" w:author="Sebring, Amanda J" w:date="2017-10-04T09:14:00Z"/>
          <w:rFonts w:ascii="Courier New" w:hAnsi="Courier New" w:cs="Courier New"/>
          <w:sz w:val="24"/>
          <w:szCs w:val="24"/>
        </w:rPr>
      </w:pPr>
      <w:del w:id="10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503 36 1 1 1 49 55 55 55 60 50</w:delText>
        </w:r>
      </w:del>
    </w:p>
    <w:p w14:paraId="36F9AD6F" w14:textId="396927A3" w:rsidR="000D5A7E" w:rsidRPr="000D5A7E" w:rsidDel="00580A98" w:rsidRDefault="000D5A7E" w:rsidP="000D5A7E">
      <w:pPr>
        <w:spacing w:after="0"/>
        <w:rPr>
          <w:del w:id="1089" w:author="Sebring, Amanda J" w:date="2017-10-04T09:14:00Z"/>
          <w:rFonts w:ascii="Courier New" w:hAnsi="Courier New" w:cs="Courier New"/>
          <w:sz w:val="24"/>
          <w:szCs w:val="24"/>
        </w:rPr>
      </w:pPr>
      <w:del w:id="10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503 41 1 1 1 50 45 45 40 50 40</w:delText>
        </w:r>
      </w:del>
    </w:p>
    <w:p w14:paraId="237F4FC6" w14:textId="4C5C2D54" w:rsidR="000D5A7E" w:rsidRPr="000D5A7E" w:rsidDel="00580A98" w:rsidRDefault="000D5A7E" w:rsidP="000D5A7E">
      <w:pPr>
        <w:spacing w:after="0"/>
        <w:rPr>
          <w:del w:id="1091" w:author="Sebring, Amanda J" w:date="2017-10-04T09:14:00Z"/>
          <w:rFonts w:ascii="Courier New" w:hAnsi="Courier New" w:cs="Courier New"/>
          <w:sz w:val="24"/>
          <w:szCs w:val="24"/>
        </w:rPr>
      </w:pPr>
      <w:del w:id="10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503 44 1 1 1 51 40 40 35 35 35</w:delText>
        </w:r>
      </w:del>
    </w:p>
    <w:p w14:paraId="66241E3E" w14:textId="50DADF59" w:rsidR="000D5A7E" w:rsidRPr="000D5A7E" w:rsidDel="00580A98" w:rsidRDefault="000D5A7E" w:rsidP="000D5A7E">
      <w:pPr>
        <w:spacing w:after="0"/>
        <w:rPr>
          <w:del w:id="1093" w:author="Sebring, Amanda J" w:date="2017-10-04T09:14:00Z"/>
          <w:rFonts w:ascii="Courier New" w:hAnsi="Courier New" w:cs="Courier New"/>
          <w:sz w:val="24"/>
          <w:szCs w:val="24"/>
        </w:rPr>
      </w:pPr>
      <w:del w:id="10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503 45 1 1 1 52 50 50 45 65 45</w:delText>
        </w:r>
      </w:del>
    </w:p>
    <w:p w14:paraId="12A91D06" w14:textId="4AA02BBE" w:rsidR="000D5A7E" w:rsidRPr="000D5A7E" w:rsidDel="00580A98" w:rsidRDefault="000D5A7E" w:rsidP="000D5A7E">
      <w:pPr>
        <w:spacing w:after="0"/>
        <w:rPr>
          <w:del w:id="1095" w:author="Sebring, Amanda J" w:date="2017-10-04T09:14:00Z"/>
          <w:rFonts w:ascii="Courier New" w:hAnsi="Courier New" w:cs="Courier New"/>
          <w:sz w:val="24"/>
          <w:szCs w:val="24"/>
        </w:rPr>
      </w:pPr>
      <w:del w:id="10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503 47 1 1 1 53 40 40 35 40 35</w:delText>
        </w:r>
      </w:del>
    </w:p>
    <w:p w14:paraId="7CCB2340" w14:textId="0753832B" w:rsidR="000D5A7E" w:rsidRPr="000D5A7E" w:rsidDel="00580A98" w:rsidRDefault="000D5A7E" w:rsidP="000D5A7E">
      <w:pPr>
        <w:spacing w:after="0"/>
        <w:rPr>
          <w:del w:id="1097" w:author="Sebring, Amanda J" w:date="2017-10-04T09:14:00Z"/>
          <w:rFonts w:ascii="Courier New" w:hAnsi="Courier New" w:cs="Courier New"/>
          <w:sz w:val="24"/>
          <w:szCs w:val="24"/>
        </w:rPr>
      </w:pPr>
      <w:del w:id="10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503 48 1 1 1 54 40 40 40 50 40</w:delText>
        </w:r>
      </w:del>
    </w:p>
    <w:p w14:paraId="181457AC" w14:textId="7DC82131" w:rsidR="000D5A7E" w:rsidRPr="000D5A7E" w:rsidDel="00580A98" w:rsidRDefault="000D5A7E" w:rsidP="000D5A7E">
      <w:pPr>
        <w:spacing w:after="0"/>
        <w:rPr>
          <w:del w:id="1099" w:author="Sebring, Amanda J" w:date="2017-10-04T09:14:00Z"/>
          <w:rFonts w:ascii="Courier New" w:hAnsi="Courier New" w:cs="Courier New"/>
          <w:sz w:val="24"/>
          <w:szCs w:val="24"/>
        </w:rPr>
      </w:pPr>
      <w:del w:id="11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503 49 1 1 1 55 35 35 35 30 30</w:delText>
        </w:r>
      </w:del>
    </w:p>
    <w:p w14:paraId="5F741A0E" w14:textId="14C9BE1A" w:rsidR="000D5A7E" w:rsidRPr="000D5A7E" w:rsidDel="00580A98" w:rsidRDefault="000D5A7E" w:rsidP="000D5A7E">
      <w:pPr>
        <w:spacing w:after="0"/>
        <w:rPr>
          <w:del w:id="1101" w:author="Sebring, Amanda J" w:date="2017-10-04T09:14:00Z"/>
          <w:rFonts w:ascii="Courier New" w:hAnsi="Courier New" w:cs="Courier New"/>
          <w:sz w:val="24"/>
          <w:szCs w:val="24"/>
        </w:rPr>
      </w:pPr>
      <w:del w:id="11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503 51 1 1 1 56 50 50 45 50 40</w:delText>
        </w:r>
      </w:del>
    </w:p>
    <w:p w14:paraId="04186A40" w14:textId="6BD59385" w:rsidR="000D5A7E" w:rsidRPr="000D5A7E" w:rsidDel="00580A98" w:rsidRDefault="000D5A7E" w:rsidP="000D5A7E">
      <w:pPr>
        <w:spacing w:after="0"/>
        <w:rPr>
          <w:del w:id="1103" w:author="Sebring, Amanda J" w:date="2017-10-04T09:14:00Z"/>
          <w:rFonts w:ascii="Courier New" w:hAnsi="Courier New" w:cs="Courier New"/>
          <w:sz w:val="24"/>
          <w:szCs w:val="24"/>
        </w:rPr>
      </w:pPr>
      <w:del w:id="11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503 53 1 1 1 57 50 50 45 40 40</w:delText>
        </w:r>
      </w:del>
    </w:p>
    <w:p w14:paraId="37B0C097" w14:textId="5CAE7791" w:rsidR="000D5A7E" w:rsidRPr="000D5A7E" w:rsidDel="00580A98" w:rsidRDefault="000D5A7E" w:rsidP="000D5A7E">
      <w:pPr>
        <w:spacing w:after="0"/>
        <w:rPr>
          <w:del w:id="1105" w:author="Sebring, Amanda J" w:date="2017-10-04T09:14:00Z"/>
          <w:rFonts w:ascii="Courier New" w:hAnsi="Courier New" w:cs="Courier New"/>
          <w:sz w:val="24"/>
          <w:szCs w:val="24"/>
        </w:rPr>
      </w:pPr>
      <w:del w:id="11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503 55 1 1 1 58 50 55 50 60 55</w:delText>
        </w:r>
      </w:del>
    </w:p>
    <w:p w14:paraId="12D92232" w14:textId="73B595AD" w:rsidR="000D5A7E" w:rsidRPr="000D5A7E" w:rsidDel="00580A98" w:rsidRDefault="000D5A7E" w:rsidP="000D5A7E">
      <w:pPr>
        <w:spacing w:after="0"/>
        <w:rPr>
          <w:del w:id="1107" w:author="Sebring, Amanda J" w:date="2017-10-04T09:14:00Z"/>
          <w:rFonts w:ascii="Courier New" w:hAnsi="Courier New" w:cs="Courier New"/>
          <w:sz w:val="24"/>
          <w:szCs w:val="24"/>
        </w:rPr>
      </w:pPr>
      <w:del w:id="11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503 56 1 1 1 59 30 30 30 30 30</w:delText>
        </w:r>
      </w:del>
    </w:p>
    <w:p w14:paraId="2F019AA0" w14:textId="501F7B0F" w:rsidR="000D5A7E" w:rsidRPr="000D5A7E" w:rsidDel="00580A98" w:rsidRDefault="000D5A7E" w:rsidP="000D5A7E">
      <w:pPr>
        <w:spacing w:after="0"/>
        <w:rPr>
          <w:del w:id="1109" w:author="Sebring, Amanda J" w:date="2017-10-04T09:14:00Z"/>
          <w:rFonts w:ascii="Courier New" w:hAnsi="Courier New" w:cs="Courier New"/>
          <w:sz w:val="24"/>
          <w:szCs w:val="24"/>
        </w:rPr>
      </w:pPr>
      <w:del w:id="11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503 57 1 1 1 60 45 45 35 45 40</w:delText>
        </w:r>
      </w:del>
    </w:p>
    <w:p w14:paraId="6B95CA62" w14:textId="1A3220A6" w:rsidR="000D5A7E" w:rsidRPr="000D5A7E" w:rsidDel="00580A98" w:rsidRDefault="000D5A7E" w:rsidP="000D5A7E">
      <w:pPr>
        <w:spacing w:after="0"/>
        <w:rPr>
          <w:del w:id="1111" w:author="Sebring, Amanda J" w:date="2017-10-04T09:14:00Z"/>
          <w:rFonts w:ascii="Courier New" w:hAnsi="Courier New" w:cs="Courier New"/>
          <w:sz w:val="24"/>
          <w:szCs w:val="24"/>
        </w:rPr>
      </w:pPr>
      <w:del w:id="11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503 58 1 1 1 61 40 40 35 35 35</w:delText>
        </w:r>
      </w:del>
    </w:p>
    <w:p w14:paraId="6C81FEC5" w14:textId="03137DFD" w:rsidR="000D5A7E" w:rsidRPr="000D5A7E" w:rsidDel="00580A98" w:rsidRDefault="000D5A7E" w:rsidP="000D5A7E">
      <w:pPr>
        <w:spacing w:after="0"/>
        <w:rPr>
          <w:del w:id="1113" w:author="Sebring, Amanda J" w:date="2017-10-04T09:14:00Z"/>
          <w:rFonts w:ascii="Courier New" w:hAnsi="Courier New" w:cs="Courier New"/>
          <w:sz w:val="24"/>
          <w:szCs w:val="24"/>
        </w:rPr>
      </w:pPr>
      <w:del w:id="11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503 59 1 1 1 62 45 45 35 30 30</w:delText>
        </w:r>
      </w:del>
    </w:p>
    <w:p w14:paraId="5217BE6E" w14:textId="1CCD217A" w:rsidR="000D5A7E" w:rsidRPr="000D5A7E" w:rsidDel="00580A98" w:rsidRDefault="000D5A7E" w:rsidP="000D5A7E">
      <w:pPr>
        <w:spacing w:after="0"/>
        <w:rPr>
          <w:del w:id="1115" w:author="Sebring, Amanda J" w:date="2017-10-04T09:14:00Z"/>
          <w:rFonts w:ascii="Courier New" w:hAnsi="Courier New" w:cs="Courier New"/>
          <w:sz w:val="24"/>
          <w:szCs w:val="24"/>
        </w:rPr>
      </w:pPr>
      <w:del w:id="11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503 60 1 1 1 63 40 40 30 30 30</w:delText>
        </w:r>
      </w:del>
    </w:p>
    <w:p w14:paraId="73F16D55" w14:textId="3D149088" w:rsidR="000D5A7E" w:rsidRPr="000D5A7E" w:rsidDel="00580A98" w:rsidRDefault="000D5A7E" w:rsidP="000D5A7E">
      <w:pPr>
        <w:spacing w:after="0"/>
        <w:rPr>
          <w:del w:id="1117" w:author="Sebring, Amanda J" w:date="2017-10-04T09:14:00Z"/>
          <w:rFonts w:ascii="Courier New" w:hAnsi="Courier New" w:cs="Courier New"/>
          <w:sz w:val="24"/>
          <w:szCs w:val="24"/>
        </w:rPr>
      </w:pPr>
      <w:del w:id="11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503 61 1 1 1 64 50 50 45 55 45</w:delText>
        </w:r>
      </w:del>
    </w:p>
    <w:p w14:paraId="0FFC3AE3" w14:textId="7651B939" w:rsidR="000D5A7E" w:rsidRPr="000D5A7E" w:rsidDel="00580A98" w:rsidRDefault="000D5A7E" w:rsidP="000D5A7E">
      <w:pPr>
        <w:spacing w:after="0"/>
        <w:rPr>
          <w:del w:id="1119" w:author="Sebring, Amanda J" w:date="2017-10-04T09:14:00Z"/>
          <w:rFonts w:ascii="Courier New" w:hAnsi="Courier New" w:cs="Courier New"/>
          <w:sz w:val="24"/>
          <w:szCs w:val="24"/>
        </w:rPr>
      </w:pPr>
      <w:del w:id="11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503 62 1 1 1 65 40 45 40 30 30</w:delText>
        </w:r>
      </w:del>
    </w:p>
    <w:p w14:paraId="5A6BC43F" w14:textId="6535D6DF" w:rsidR="000D5A7E" w:rsidRPr="000D5A7E" w:rsidDel="00580A98" w:rsidRDefault="000D5A7E" w:rsidP="000D5A7E">
      <w:pPr>
        <w:spacing w:after="0"/>
        <w:rPr>
          <w:del w:id="1121" w:author="Sebring, Amanda J" w:date="2017-10-04T09:14:00Z"/>
          <w:rFonts w:ascii="Courier New" w:hAnsi="Courier New" w:cs="Courier New"/>
          <w:sz w:val="24"/>
          <w:szCs w:val="24"/>
        </w:rPr>
      </w:pPr>
      <w:del w:id="11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503 63 1 1 1 66 35 35 30 25 25</w:delText>
        </w:r>
      </w:del>
    </w:p>
    <w:p w14:paraId="73547E0C" w14:textId="3DE9223B" w:rsidR="000D5A7E" w:rsidRPr="000D5A7E" w:rsidDel="00580A98" w:rsidRDefault="000D5A7E" w:rsidP="000D5A7E">
      <w:pPr>
        <w:spacing w:after="0"/>
        <w:rPr>
          <w:del w:id="1123" w:author="Sebring, Amanda J" w:date="2017-10-04T09:14:00Z"/>
          <w:rFonts w:ascii="Courier New" w:hAnsi="Courier New" w:cs="Courier New"/>
          <w:sz w:val="24"/>
          <w:szCs w:val="24"/>
        </w:rPr>
      </w:pPr>
      <w:del w:id="11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503 64 1 1 1 67 50 50 45 40 50</w:delText>
        </w:r>
      </w:del>
    </w:p>
    <w:p w14:paraId="0B749869" w14:textId="43EE1C62" w:rsidR="000D5A7E" w:rsidRPr="000D5A7E" w:rsidDel="00580A98" w:rsidRDefault="000D5A7E" w:rsidP="000D5A7E">
      <w:pPr>
        <w:spacing w:after="0"/>
        <w:rPr>
          <w:del w:id="1125" w:author="Sebring, Amanda J" w:date="2017-10-04T09:14:00Z"/>
          <w:rFonts w:ascii="Courier New" w:hAnsi="Courier New" w:cs="Courier New"/>
          <w:sz w:val="24"/>
          <w:szCs w:val="24"/>
        </w:rPr>
      </w:pPr>
      <w:del w:id="11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503 66 1 1 1 68 40 40 40 40 35</w:delText>
        </w:r>
      </w:del>
    </w:p>
    <w:p w14:paraId="1307A5FA" w14:textId="10A40FC0" w:rsidR="000D5A7E" w:rsidRPr="000D5A7E" w:rsidDel="00580A98" w:rsidRDefault="000D5A7E" w:rsidP="000D5A7E">
      <w:pPr>
        <w:spacing w:after="0"/>
        <w:rPr>
          <w:del w:id="1127" w:author="Sebring, Amanda J" w:date="2017-10-04T09:14:00Z"/>
          <w:rFonts w:ascii="Courier New" w:hAnsi="Courier New" w:cs="Courier New"/>
          <w:sz w:val="24"/>
          <w:szCs w:val="24"/>
        </w:rPr>
      </w:pPr>
      <w:del w:id="11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503 67 1 1 1 69 55 55 45 50 55</w:delText>
        </w:r>
      </w:del>
    </w:p>
    <w:p w14:paraId="27771348" w14:textId="02529AFF" w:rsidR="000D5A7E" w:rsidRPr="000D5A7E" w:rsidDel="00580A98" w:rsidRDefault="000D5A7E" w:rsidP="000D5A7E">
      <w:pPr>
        <w:spacing w:after="0"/>
        <w:rPr>
          <w:del w:id="1129" w:author="Sebring, Amanda J" w:date="2017-10-04T09:14:00Z"/>
          <w:rFonts w:ascii="Courier New" w:hAnsi="Courier New" w:cs="Courier New"/>
          <w:sz w:val="24"/>
          <w:szCs w:val="24"/>
        </w:rPr>
      </w:pPr>
      <w:del w:id="11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503 68 1 1 1 70 35 35 30 30 35</w:delText>
        </w:r>
      </w:del>
    </w:p>
    <w:p w14:paraId="1E2B721F" w14:textId="3F1E4A1D" w:rsidR="000D5A7E" w:rsidRPr="000D5A7E" w:rsidDel="00580A98" w:rsidRDefault="000D5A7E" w:rsidP="000D5A7E">
      <w:pPr>
        <w:spacing w:after="0"/>
        <w:rPr>
          <w:del w:id="1131" w:author="Sebring, Amanda J" w:date="2017-10-04T09:14:00Z"/>
          <w:rFonts w:ascii="Courier New" w:hAnsi="Courier New" w:cs="Courier New"/>
          <w:sz w:val="24"/>
          <w:szCs w:val="24"/>
        </w:rPr>
      </w:pPr>
      <w:del w:id="11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503 69 1 1 1 71 60 45 45 30 45</w:delText>
        </w:r>
      </w:del>
    </w:p>
    <w:p w14:paraId="03C5D540" w14:textId="5AE54E06" w:rsidR="000D5A7E" w:rsidRPr="000D5A7E" w:rsidDel="00580A98" w:rsidRDefault="000D5A7E" w:rsidP="000D5A7E">
      <w:pPr>
        <w:spacing w:after="0"/>
        <w:rPr>
          <w:del w:id="1133" w:author="Sebring, Amanda J" w:date="2017-10-04T09:14:00Z"/>
          <w:rFonts w:ascii="Courier New" w:hAnsi="Courier New" w:cs="Courier New"/>
          <w:sz w:val="24"/>
          <w:szCs w:val="24"/>
        </w:rPr>
      </w:pPr>
      <w:del w:id="11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503 71 1 1 1 72 40 40 40 35 35</w:delText>
        </w:r>
      </w:del>
    </w:p>
    <w:p w14:paraId="57929E63" w14:textId="56DB9094" w:rsidR="000D5A7E" w:rsidRPr="000D5A7E" w:rsidDel="00580A98" w:rsidRDefault="000D5A7E" w:rsidP="000D5A7E">
      <w:pPr>
        <w:spacing w:after="0"/>
        <w:rPr>
          <w:del w:id="1135" w:author="Sebring, Amanda J" w:date="2017-10-04T09:14:00Z"/>
          <w:rFonts w:ascii="Courier New" w:hAnsi="Courier New" w:cs="Courier New"/>
          <w:sz w:val="24"/>
          <w:szCs w:val="24"/>
        </w:rPr>
      </w:pPr>
      <w:del w:id="11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503 72 1 1 1 73 40 40 35 45 30</w:delText>
        </w:r>
      </w:del>
    </w:p>
    <w:p w14:paraId="2ED32743" w14:textId="676A7228" w:rsidR="000D5A7E" w:rsidRPr="000D5A7E" w:rsidDel="00580A98" w:rsidRDefault="000D5A7E" w:rsidP="000D5A7E">
      <w:pPr>
        <w:spacing w:after="0"/>
        <w:rPr>
          <w:del w:id="1137" w:author="Sebring, Amanda J" w:date="2017-10-04T09:14:00Z"/>
          <w:rFonts w:ascii="Courier New" w:hAnsi="Courier New" w:cs="Courier New"/>
          <w:sz w:val="24"/>
          <w:szCs w:val="24"/>
        </w:rPr>
      </w:pPr>
      <w:del w:id="11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503 73 1 1 1 74 60 60 55 60 45</w:delText>
        </w:r>
      </w:del>
    </w:p>
    <w:p w14:paraId="7596135F" w14:textId="17BD7A47" w:rsidR="000D5A7E" w:rsidRPr="000D5A7E" w:rsidDel="00580A98" w:rsidRDefault="000D5A7E" w:rsidP="000D5A7E">
      <w:pPr>
        <w:spacing w:after="0"/>
        <w:rPr>
          <w:del w:id="1139" w:author="Sebring, Amanda J" w:date="2017-10-04T09:14:00Z"/>
          <w:rFonts w:ascii="Courier New" w:hAnsi="Courier New" w:cs="Courier New"/>
          <w:sz w:val="24"/>
          <w:szCs w:val="24"/>
        </w:rPr>
      </w:pPr>
      <w:del w:id="11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503 74 1 1 1 75 45 50 30 30 30</w:delText>
        </w:r>
      </w:del>
    </w:p>
    <w:p w14:paraId="19722225" w14:textId="757DD74E" w:rsidR="000D5A7E" w:rsidRPr="000D5A7E" w:rsidDel="00580A98" w:rsidRDefault="000D5A7E" w:rsidP="000D5A7E">
      <w:pPr>
        <w:spacing w:after="0"/>
        <w:rPr>
          <w:del w:id="1141" w:author="Sebring, Amanda J" w:date="2017-10-04T09:14:00Z"/>
          <w:rFonts w:ascii="Courier New" w:hAnsi="Courier New" w:cs="Courier New"/>
          <w:sz w:val="24"/>
          <w:szCs w:val="24"/>
        </w:rPr>
      </w:pPr>
      <w:del w:id="11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503 75 1 1 1 76 45 45 40 55 40</w:delText>
        </w:r>
      </w:del>
    </w:p>
    <w:p w14:paraId="4A949805" w14:textId="2D664305" w:rsidR="000D5A7E" w:rsidRPr="000D5A7E" w:rsidDel="00580A98" w:rsidRDefault="000D5A7E" w:rsidP="000D5A7E">
      <w:pPr>
        <w:spacing w:after="0"/>
        <w:rPr>
          <w:del w:id="1143" w:author="Sebring, Amanda J" w:date="2017-10-04T09:14:00Z"/>
          <w:rFonts w:ascii="Courier New" w:hAnsi="Courier New" w:cs="Courier New"/>
          <w:sz w:val="24"/>
          <w:szCs w:val="24"/>
        </w:rPr>
      </w:pPr>
      <w:del w:id="11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503 77 1 1 1 77 35 35 30 60 30</w:delText>
        </w:r>
      </w:del>
    </w:p>
    <w:p w14:paraId="4198C298" w14:textId="134F4892" w:rsidR="000D5A7E" w:rsidRPr="000D5A7E" w:rsidDel="00580A98" w:rsidRDefault="000D5A7E" w:rsidP="000D5A7E">
      <w:pPr>
        <w:spacing w:after="0"/>
        <w:rPr>
          <w:del w:id="1145" w:author="Sebring, Amanda J" w:date="2017-10-04T09:14:00Z"/>
          <w:rFonts w:ascii="Courier New" w:hAnsi="Courier New" w:cs="Courier New"/>
          <w:sz w:val="24"/>
          <w:szCs w:val="24"/>
        </w:rPr>
      </w:pPr>
      <w:del w:id="11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503 78 1 1 1 78 45 45 45 50 45</w:delText>
        </w:r>
      </w:del>
    </w:p>
    <w:p w14:paraId="1C6E25B3" w14:textId="04C78655" w:rsidR="000D5A7E" w:rsidRPr="000D5A7E" w:rsidDel="00580A98" w:rsidRDefault="000D5A7E" w:rsidP="000D5A7E">
      <w:pPr>
        <w:spacing w:after="0"/>
        <w:rPr>
          <w:del w:id="1147" w:author="Sebring, Amanda J" w:date="2017-10-04T09:14:00Z"/>
          <w:rFonts w:ascii="Courier New" w:hAnsi="Courier New" w:cs="Courier New"/>
          <w:sz w:val="24"/>
          <w:szCs w:val="24"/>
        </w:rPr>
      </w:pPr>
      <w:del w:id="11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503 79 1 1 1 79 55 55 50 45 50</w:delText>
        </w:r>
      </w:del>
    </w:p>
    <w:p w14:paraId="48A90DC2" w14:textId="3121E9E9" w:rsidR="000D5A7E" w:rsidRPr="000D5A7E" w:rsidDel="00580A98" w:rsidRDefault="000D5A7E" w:rsidP="000D5A7E">
      <w:pPr>
        <w:spacing w:after="0"/>
        <w:rPr>
          <w:del w:id="1149" w:author="Sebring, Amanda J" w:date="2017-10-04T09:14:00Z"/>
          <w:rFonts w:ascii="Courier New" w:hAnsi="Courier New" w:cs="Courier New"/>
          <w:sz w:val="24"/>
          <w:szCs w:val="24"/>
        </w:rPr>
      </w:pPr>
      <w:del w:id="11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503 80 1 1 1 80 40 40 35 35 35</w:delText>
        </w:r>
      </w:del>
    </w:p>
    <w:p w14:paraId="18819B21" w14:textId="06562A4D" w:rsidR="000D5A7E" w:rsidRPr="000D5A7E" w:rsidDel="00580A98" w:rsidRDefault="000D5A7E" w:rsidP="000D5A7E">
      <w:pPr>
        <w:spacing w:after="0"/>
        <w:rPr>
          <w:del w:id="1151" w:author="Sebring, Amanda J" w:date="2017-10-04T09:14:00Z"/>
          <w:rFonts w:ascii="Courier New" w:hAnsi="Courier New" w:cs="Courier New"/>
          <w:sz w:val="24"/>
          <w:szCs w:val="24"/>
        </w:rPr>
      </w:pPr>
      <w:del w:id="11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503 00 1 0 0 00 50 40 35 75 35</w:delText>
        </w:r>
      </w:del>
    </w:p>
    <w:p w14:paraId="3F28F7B0" w14:textId="77897D1F" w:rsidR="000D5A7E" w:rsidRPr="000D5A7E" w:rsidDel="00580A98" w:rsidRDefault="000D5A7E" w:rsidP="000D5A7E">
      <w:pPr>
        <w:spacing w:after="0"/>
        <w:rPr>
          <w:del w:id="1153" w:author="Sebring, Amanda J" w:date="2017-10-04T09:14:00Z"/>
          <w:rFonts w:ascii="Courier New" w:hAnsi="Courier New" w:cs="Courier New"/>
          <w:sz w:val="24"/>
          <w:szCs w:val="24"/>
        </w:rPr>
      </w:pPr>
      <w:del w:id="11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503 02 1 1 2 01 60 60 50 50 50</w:delText>
        </w:r>
      </w:del>
    </w:p>
    <w:p w14:paraId="21B2E558" w14:textId="2B78DD0D" w:rsidR="000D5A7E" w:rsidRPr="000D5A7E" w:rsidDel="00580A98" w:rsidRDefault="000D5A7E" w:rsidP="000D5A7E">
      <w:pPr>
        <w:spacing w:after="0"/>
        <w:rPr>
          <w:del w:id="1155" w:author="Sebring, Amanda J" w:date="2017-10-04T09:14:00Z"/>
          <w:rFonts w:ascii="Courier New" w:hAnsi="Courier New" w:cs="Courier New"/>
          <w:sz w:val="24"/>
          <w:szCs w:val="24"/>
        </w:rPr>
      </w:pPr>
      <w:del w:id="11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503 04 1 1 2 02 35 35 35 40 35</w:delText>
        </w:r>
      </w:del>
    </w:p>
    <w:p w14:paraId="6715229B" w14:textId="60C51366" w:rsidR="000D5A7E" w:rsidRPr="000D5A7E" w:rsidDel="00580A98" w:rsidRDefault="000D5A7E" w:rsidP="000D5A7E">
      <w:pPr>
        <w:spacing w:after="0"/>
        <w:rPr>
          <w:del w:id="1157" w:author="Sebring, Amanda J" w:date="2017-10-04T09:14:00Z"/>
          <w:rFonts w:ascii="Courier New" w:hAnsi="Courier New" w:cs="Courier New"/>
          <w:sz w:val="24"/>
          <w:szCs w:val="24"/>
        </w:rPr>
      </w:pPr>
      <w:del w:id="11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503 09 1 1 2 03 50 40 40 65 40</w:delText>
        </w:r>
      </w:del>
    </w:p>
    <w:p w14:paraId="30DD72A5" w14:textId="49F113F2" w:rsidR="000D5A7E" w:rsidRPr="000D5A7E" w:rsidDel="00580A98" w:rsidRDefault="000D5A7E" w:rsidP="000D5A7E">
      <w:pPr>
        <w:spacing w:after="0"/>
        <w:rPr>
          <w:del w:id="1159" w:author="Sebring, Amanda J" w:date="2017-10-04T09:14:00Z"/>
          <w:rFonts w:ascii="Courier New" w:hAnsi="Courier New" w:cs="Courier New"/>
          <w:sz w:val="24"/>
          <w:szCs w:val="24"/>
        </w:rPr>
      </w:pPr>
      <w:del w:id="11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503 11 1 1 2 04 70 80 65 70 60</w:delText>
        </w:r>
      </w:del>
    </w:p>
    <w:p w14:paraId="3A83F1B8" w14:textId="7F2D944C" w:rsidR="000D5A7E" w:rsidRPr="000D5A7E" w:rsidDel="00580A98" w:rsidRDefault="000D5A7E" w:rsidP="000D5A7E">
      <w:pPr>
        <w:spacing w:after="0"/>
        <w:rPr>
          <w:del w:id="1161" w:author="Sebring, Amanda J" w:date="2017-10-04T09:14:00Z"/>
          <w:rFonts w:ascii="Courier New" w:hAnsi="Courier New" w:cs="Courier New"/>
          <w:sz w:val="24"/>
          <w:szCs w:val="24"/>
        </w:rPr>
      </w:pPr>
      <w:del w:id="11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503 22 1 1 2 05 20 20 15 20 20</w:delText>
        </w:r>
      </w:del>
    </w:p>
    <w:p w14:paraId="72DCE826" w14:textId="7BE189AC" w:rsidR="000D5A7E" w:rsidRPr="000D5A7E" w:rsidDel="00580A98" w:rsidRDefault="000D5A7E" w:rsidP="000D5A7E">
      <w:pPr>
        <w:spacing w:after="0"/>
        <w:rPr>
          <w:del w:id="1163" w:author="Sebring, Amanda J" w:date="2017-10-04T09:14:00Z"/>
          <w:rFonts w:ascii="Courier New" w:hAnsi="Courier New" w:cs="Courier New"/>
          <w:sz w:val="24"/>
          <w:szCs w:val="24"/>
        </w:rPr>
      </w:pPr>
      <w:del w:id="11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503 39 1 1 2 06 40 35 35 40 30</w:delText>
        </w:r>
      </w:del>
    </w:p>
    <w:p w14:paraId="1FC2DE83" w14:textId="147BC284" w:rsidR="000D5A7E" w:rsidRPr="000D5A7E" w:rsidDel="00580A98" w:rsidRDefault="000D5A7E" w:rsidP="000D5A7E">
      <w:pPr>
        <w:spacing w:after="0"/>
        <w:rPr>
          <w:del w:id="1165" w:author="Sebring, Amanda J" w:date="2017-10-04T09:14:00Z"/>
          <w:rFonts w:ascii="Courier New" w:hAnsi="Courier New" w:cs="Courier New"/>
          <w:sz w:val="24"/>
          <w:szCs w:val="24"/>
        </w:rPr>
      </w:pPr>
      <w:del w:id="11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503 40 1 1 2 07 45 45 35 50 35</w:delText>
        </w:r>
      </w:del>
    </w:p>
    <w:p w14:paraId="11DEFFDD" w14:textId="7A43869D" w:rsidR="000D5A7E" w:rsidRPr="000D5A7E" w:rsidDel="00580A98" w:rsidRDefault="000D5A7E" w:rsidP="000D5A7E">
      <w:pPr>
        <w:spacing w:after="0"/>
        <w:rPr>
          <w:del w:id="1167" w:author="Sebring, Amanda J" w:date="2017-10-04T09:14:00Z"/>
          <w:rFonts w:ascii="Courier New" w:hAnsi="Courier New" w:cs="Courier New"/>
          <w:sz w:val="24"/>
          <w:szCs w:val="24"/>
        </w:rPr>
      </w:pPr>
      <w:del w:id="11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503 46 1 1 2 08 60 60 55 70 60</w:delText>
        </w:r>
      </w:del>
    </w:p>
    <w:p w14:paraId="330A8492" w14:textId="327A6365" w:rsidR="000D5A7E" w:rsidRPr="000D5A7E" w:rsidDel="00580A98" w:rsidRDefault="000D5A7E" w:rsidP="000D5A7E">
      <w:pPr>
        <w:spacing w:after="0"/>
        <w:rPr>
          <w:del w:id="1169" w:author="Sebring, Amanda J" w:date="2017-10-04T09:14:00Z"/>
          <w:rFonts w:ascii="Courier New" w:hAnsi="Courier New" w:cs="Courier New"/>
          <w:sz w:val="24"/>
          <w:szCs w:val="24"/>
        </w:rPr>
      </w:pPr>
      <w:del w:id="11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503 13 1 1 2 09 60 60 60 55 55</w:delText>
        </w:r>
      </w:del>
    </w:p>
    <w:p w14:paraId="358CB33A" w14:textId="769791ED" w:rsidR="000D5A7E" w:rsidRPr="000D5A7E" w:rsidDel="00580A98" w:rsidRDefault="000D5A7E" w:rsidP="000D5A7E">
      <w:pPr>
        <w:spacing w:after="0"/>
        <w:rPr>
          <w:del w:id="1171" w:author="Sebring, Amanda J" w:date="2017-10-04T09:14:00Z"/>
          <w:rFonts w:ascii="Courier New" w:hAnsi="Courier New" w:cs="Courier New"/>
          <w:sz w:val="24"/>
          <w:szCs w:val="24"/>
        </w:rPr>
      </w:pPr>
      <w:del w:id="11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503 76 1 1 2 10 10 10 10 10 10</w:delText>
        </w:r>
      </w:del>
    </w:p>
    <w:p w14:paraId="71C477E8" w14:textId="62A2FA07" w:rsidR="000D5A7E" w:rsidRPr="000D5A7E" w:rsidDel="00580A98" w:rsidRDefault="000D5A7E" w:rsidP="000D5A7E">
      <w:pPr>
        <w:spacing w:after="0"/>
        <w:rPr>
          <w:del w:id="1173" w:author="Sebring, Amanda J" w:date="2017-10-04T09:14:00Z"/>
          <w:rFonts w:ascii="Courier New" w:hAnsi="Courier New" w:cs="Courier New"/>
          <w:sz w:val="24"/>
          <w:szCs w:val="24"/>
        </w:rPr>
      </w:pPr>
      <w:del w:id="11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503 43 1 1 2 11 30 30 30 30 30</w:delText>
        </w:r>
      </w:del>
    </w:p>
    <w:p w14:paraId="1938F632" w14:textId="4EB6C104" w:rsidR="000D5A7E" w:rsidRPr="000D5A7E" w:rsidDel="00580A98" w:rsidRDefault="000D5A7E" w:rsidP="000D5A7E">
      <w:pPr>
        <w:spacing w:after="0"/>
        <w:rPr>
          <w:del w:id="1175" w:author="Sebring, Amanda J" w:date="2017-10-04T09:14:00Z"/>
          <w:rFonts w:ascii="Courier New" w:hAnsi="Courier New" w:cs="Courier New"/>
          <w:sz w:val="24"/>
          <w:szCs w:val="24"/>
        </w:rPr>
      </w:pPr>
      <w:del w:id="11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503 54 1 1 2 12 75 75 65 65 60</w:delText>
        </w:r>
      </w:del>
    </w:p>
    <w:p w14:paraId="394999D5" w14:textId="2885ADB8" w:rsidR="000D5A7E" w:rsidRPr="000D5A7E" w:rsidDel="00580A98" w:rsidRDefault="000D5A7E" w:rsidP="000D5A7E">
      <w:pPr>
        <w:spacing w:after="0"/>
        <w:rPr>
          <w:del w:id="1177" w:author="Sebring, Amanda J" w:date="2017-10-04T09:14:00Z"/>
          <w:rFonts w:ascii="Courier New" w:hAnsi="Courier New" w:cs="Courier New"/>
          <w:sz w:val="24"/>
          <w:szCs w:val="24"/>
        </w:rPr>
      </w:pPr>
      <w:del w:id="11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503 01 1 1 2 13 35 40 35 45 35</w:delText>
        </w:r>
      </w:del>
    </w:p>
    <w:p w14:paraId="579F46A9" w14:textId="0BD45009" w:rsidR="000D5A7E" w:rsidRPr="000D5A7E" w:rsidDel="00580A98" w:rsidRDefault="000D5A7E" w:rsidP="000D5A7E">
      <w:pPr>
        <w:spacing w:after="0"/>
        <w:rPr>
          <w:del w:id="1179" w:author="Sebring, Amanda J" w:date="2017-10-04T09:14:00Z"/>
          <w:rFonts w:ascii="Courier New" w:hAnsi="Courier New" w:cs="Courier New"/>
          <w:sz w:val="24"/>
          <w:szCs w:val="24"/>
        </w:rPr>
      </w:pPr>
      <w:del w:id="11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503 07 1 1 2 14 55 50 45 55 35</w:delText>
        </w:r>
      </w:del>
    </w:p>
    <w:p w14:paraId="1466A9C6" w14:textId="341BE430" w:rsidR="000D5A7E" w:rsidRPr="000D5A7E" w:rsidDel="00580A98" w:rsidRDefault="000D5A7E" w:rsidP="000D5A7E">
      <w:pPr>
        <w:spacing w:after="0"/>
        <w:rPr>
          <w:del w:id="1181" w:author="Sebring, Amanda J" w:date="2017-10-04T09:14:00Z"/>
          <w:rFonts w:ascii="Courier New" w:hAnsi="Courier New" w:cs="Courier New"/>
          <w:sz w:val="24"/>
          <w:szCs w:val="24"/>
        </w:rPr>
      </w:pPr>
      <w:del w:id="11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503 14 1 1 2 15 40 45 35 40 35</w:delText>
        </w:r>
      </w:del>
    </w:p>
    <w:p w14:paraId="418BC561" w14:textId="08389899" w:rsidR="000D5A7E" w:rsidRPr="000D5A7E" w:rsidDel="00580A98" w:rsidRDefault="000D5A7E" w:rsidP="000D5A7E">
      <w:pPr>
        <w:spacing w:after="0"/>
        <w:rPr>
          <w:del w:id="1183" w:author="Sebring, Amanda J" w:date="2017-10-04T09:14:00Z"/>
          <w:rFonts w:ascii="Courier New" w:hAnsi="Courier New" w:cs="Courier New"/>
          <w:sz w:val="24"/>
          <w:szCs w:val="24"/>
        </w:rPr>
      </w:pPr>
      <w:del w:id="11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503 30 1 1 2 16 10 10 10 25 10</w:delText>
        </w:r>
      </w:del>
    </w:p>
    <w:p w14:paraId="2A1FF9C6" w14:textId="661ABFC8" w:rsidR="000D5A7E" w:rsidRPr="000D5A7E" w:rsidDel="00580A98" w:rsidRDefault="000D5A7E" w:rsidP="000D5A7E">
      <w:pPr>
        <w:spacing w:after="0"/>
        <w:rPr>
          <w:del w:id="1185" w:author="Sebring, Amanda J" w:date="2017-10-04T09:14:00Z"/>
          <w:rFonts w:ascii="Courier New" w:hAnsi="Courier New" w:cs="Courier New"/>
          <w:sz w:val="24"/>
          <w:szCs w:val="24"/>
        </w:rPr>
      </w:pPr>
      <w:del w:id="11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503 37 1 1 2 17 40 40 35 30 30</w:delText>
        </w:r>
      </w:del>
    </w:p>
    <w:p w14:paraId="27BDEB1C" w14:textId="440A6AB3" w:rsidR="000D5A7E" w:rsidRPr="000D5A7E" w:rsidDel="00580A98" w:rsidRDefault="000D5A7E" w:rsidP="000D5A7E">
      <w:pPr>
        <w:spacing w:after="0"/>
        <w:rPr>
          <w:del w:id="1187" w:author="Sebring, Amanda J" w:date="2017-10-04T09:14:00Z"/>
          <w:rFonts w:ascii="Courier New" w:hAnsi="Courier New" w:cs="Courier New"/>
          <w:sz w:val="24"/>
          <w:szCs w:val="24"/>
        </w:rPr>
      </w:pPr>
      <w:del w:id="11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503 50 1 1 2 18 90 95 80 80 80</w:delText>
        </w:r>
      </w:del>
    </w:p>
    <w:p w14:paraId="3BF16445" w14:textId="0EB70A83" w:rsidR="000D5A7E" w:rsidRPr="000D5A7E" w:rsidDel="00580A98" w:rsidRDefault="000D5A7E" w:rsidP="000D5A7E">
      <w:pPr>
        <w:spacing w:after="0"/>
        <w:rPr>
          <w:del w:id="1189" w:author="Sebring, Amanda J" w:date="2017-10-04T09:14:00Z"/>
          <w:rFonts w:ascii="Courier New" w:hAnsi="Courier New" w:cs="Courier New"/>
          <w:sz w:val="24"/>
          <w:szCs w:val="24"/>
        </w:rPr>
      </w:pPr>
      <w:del w:id="11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503 52 1 1 2 19 35 30 25 25 25</w:delText>
        </w:r>
      </w:del>
    </w:p>
    <w:p w14:paraId="36A06F67" w14:textId="6B4DF8C6" w:rsidR="000D5A7E" w:rsidRPr="000D5A7E" w:rsidDel="00580A98" w:rsidRDefault="000D5A7E" w:rsidP="000D5A7E">
      <w:pPr>
        <w:spacing w:after="0"/>
        <w:rPr>
          <w:del w:id="1191" w:author="Sebring, Amanda J" w:date="2017-10-04T09:14:00Z"/>
          <w:rFonts w:ascii="Courier New" w:hAnsi="Courier New" w:cs="Courier New"/>
          <w:sz w:val="24"/>
          <w:szCs w:val="24"/>
        </w:rPr>
      </w:pPr>
      <w:del w:id="11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503 65 1 1 2 20 35 35 35 35 35</w:delText>
        </w:r>
      </w:del>
    </w:p>
    <w:p w14:paraId="43DE8F12" w14:textId="23AA094C" w:rsidR="000D5A7E" w:rsidRPr="000D5A7E" w:rsidDel="00580A98" w:rsidRDefault="000D5A7E" w:rsidP="000D5A7E">
      <w:pPr>
        <w:spacing w:after="0"/>
        <w:rPr>
          <w:del w:id="1193" w:author="Sebring, Amanda J" w:date="2017-10-04T09:14:00Z"/>
          <w:rFonts w:ascii="Courier New" w:hAnsi="Courier New" w:cs="Courier New"/>
          <w:sz w:val="24"/>
          <w:szCs w:val="24"/>
        </w:rPr>
      </w:pPr>
      <w:del w:id="11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503 70 1 1 2 21 40 45 35 50 35</w:delText>
        </w:r>
      </w:del>
    </w:p>
    <w:p w14:paraId="4C237869" w14:textId="46A8666E" w:rsidR="000D5A7E" w:rsidRPr="000D5A7E" w:rsidDel="00580A98" w:rsidRDefault="000D5A7E" w:rsidP="000D5A7E">
      <w:pPr>
        <w:spacing w:after="0"/>
        <w:rPr>
          <w:del w:id="1195" w:author="Sebring, Amanda J" w:date="2017-10-04T09:14:00Z"/>
          <w:rFonts w:ascii="Courier New" w:hAnsi="Courier New" w:cs="Courier New"/>
          <w:sz w:val="24"/>
          <w:szCs w:val="24"/>
        </w:rPr>
      </w:pPr>
      <w:del w:id="11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503 38 1 1 2 22 85 80 80 80 80</w:delText>
        </w:r>
      </w:del>
    </w:p>
    <w:p w14:paraId="07CF29F1" w14:textId="38B50D1A" w:rsidR="000D5A7E" w:rsidRPr="000D5A7E" w:rsidDel="00580A98" w:rsidRDefault="000D5A7E" w:rsidP="000D5A7E">
      <w:pPr>
        <w:spacing w:after="0"/>
        <w:rPr>
          <w:del w:id="1197" w:author="Sebring, Amanda J" w:date="2017-10-04T09:14:00Z"/>
          <w:rFonts w:ascii="Courier New" w:hAnsi="Courier New" w:cs="Courier New"/>
          <w:sz w:val="24"/>
          <w:szCs w:val="24"/>
        </w:rPr>
      </w:pPr>
      <w:del w:id="11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503 42 1 1 2 23 70 60 50 70 50</w:delText>
        </w:r>
      </w:del>
    </w:p>
    <w:p w14:paraId="3188B534" w14:textId="551DAA41" w:rsidR="000D5A7E" w:rsidRPr="000D5A7E" w:rsidDel="00580A98" w:rsidRDefault="000D5A7E" w:rsidP="000D5A7E">
      <w:pPr>
        <w:spacing w:after="0"/>
        <w:rPr>
          <w:del w:id="1199" w:author="Sebring, Amanda J" w:date="2017-10-04T09:14:00Z"/>
          <w:rFonts w:ascii="Courier New" w:hAnsi="Courier New" w:cs="Courier New"/>
          <w:sz w:val="24"/>
          <w:szCs w:val="24"/>
        </w:rPr>
      </w:pPr>
      <w:del w:id="12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503 03 1 1 2 24 65 65 60 60 55</w:delText>
        </w:r>
      </w:del>
    </w:p>
    <w:p w14:paraId="649C5DA3" w14:textId="5FC2AF34" w:rsidR="000D5A7E" w:rsidRPr="000D5A7E" w:rsidDel="00580A98" w:rsidRDefault="000D5A7E" w:rsidP="000D5A7E">
      <w:pPr>
        <w:spacing w:after="0"/>
        <w:rPr>
          <w:del w:id="1201" w:author="Sebring, Amanda J" w:date="2017-10-04T09:14:00Z"/>
          <w:rFonts w:ascii="Courier New" w:hAnsi="Courier New" w:cs="Courier New"/>
          <w:sz w:val="24"/>
          <w:szCs w:val="24"/>
        </w:rPr>
      </w:pPr>
      <w:del w:id="12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503 05 1 1 2 25 35 35 30 40 30</w:delText>
        </w:r>
      </w:del>
    </w:p>
    <w:p w14:paraId="5DC11692" w14:textId="0230A305" w:rsidR="000D5A7E" w:rsidRPr="000D5A7E" w:rsidDel="00580A98" w:rsidRDefault="000D5A7E" w:rsidP="000D5A7E">
      <w:pPr>
        <w:spacing w:after="0"/>
        <w:rPr>
          <w:del w:id="1203" w:author="Sebring, Amanda J" w:date="2017-10-04T09:14:00Z"/>
          <w:rFonts w:ascii="Courier New" w:hAnsi="Courier New" w:cs="Courier New"/>
          <w:sz w:val="24"/>
          <w:szCs w:val="24"/>
        </w:rPr>
      </w:pPr>
      <w:del w:id="12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503 06 1 1 2 26 75 70 55 60 55</w:delText>
        </w:r>
      </w:del>
    </w:p>
    <w:p w14:paraId="538BCF81" w14:textId="2874B4E0" w:rsidR="000D5A7E" w:rsidRPr="000D5A7E" w:rsidDel="00580A98" w:rsidRDefault="000D5A7E" w:rsidP="000D5A7E">
      <w:pPr>
        <w:spacing w:after="0"/>
        <w:rPr>
          <w:del w:id="1205" w:author="Sebring, Amanda J" w:date="2017-10-04T09:14:00Z"/>
          <w:rFonts w:ascii="Courier New" w:hAnsi="Courier New" w:cs="Courier New"/>
          <w:sz w:val="24"/>
          <w:szCs w:val="24"/>
        </w:rPr>
      </w:pPr>
      <w:del w:id="12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503 08 1 1 2 27 25 25 30 50 25</w:delText>
        </w:r>
      </w:del>
    </w:p>
    <w:p w14:paraId="35A47A5B" w14:textId="143186FF" w:rsidR="000D5A7E" w:rsidRPr="000D5A7E" w:rsidDel="00580A98" w:rsidRDefault="000D5A7E" w:rsidP="000D5A7E">
      <w:pPr>
        <w:spacing w:after="0"/>
        <w:rPr>
          <w:del w:id="1207" w:author="Sebring, Amanda J" w:date="2017-10-04T09:14:00Z"/>
          <w:rFonts w:ascii="Courier New" w:hAnsi="Courier New" w:cs="Courier New"/>
          <w:sz w:val="24"/>
          <w:szCs w:val="24"/>
        </w:rPr>
      </w:pPr>
      <w:del w:id="12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503 10 1 1 2 28 60 60 50 70 40</w:delText>
        </w:r>
      </w:del>
    </w:p>
    <w:p w14:paraId="01F6BD85" w14:textId="711C36B2" w:rsidR="000D5A7E" w:rsidRPr="000D5A7E" w:rsidDel="00580A98" w:rsidRDefault="000D5A7E" w:rsidP="000D5A7E">
      <w:pPr>
        <w:spacing w:after="0"/>
        <w:rPr>
          <w:del w:id="1209" w:author="Sebring, Amanda J" w:date="2017-10-04T09:14:00Z"/>
          <w:rFonts w:ascii="Courier New" w:hAnsi="Courier New" w:cs="Courier New"/>
          <w:sz w:val="24"/>
          <w:szCs w:val="24"/>
        </w:rPr>
      </w:pPr>
      <w:del w:id="12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503 12 1 1 2 29 40 40 40 40 40</w:delText>
        </w:r>
      </w:del>
    </w:p>
    <w:p w14:paraId="71D13D3A" w14:textId="45D9BE5D" w:rsidR="000D5A7E" w:rsidRPr="000D5A7E" w:rsidDel="00580A98" w:rsidRDefault="000D5A7E" w:rsidP="000D5A7E">
      <w:pPr>
        <w:spacing w:after="0"/>
        <w:rPr>
          <w:del w:id="1211" w:author="Sebring, Amanda J" w:date="2017-10-04T09:14:00Z"/>
          <w:rFonts w:ascii="Courier New" w:hAnsi="Courier New" w:cs="Courier New"/>
          <w:sz w:val="24"/>
          <w:szCs w:val="24"/>
        </w:rPr>
      </w:pPr>
      <w:del w:id="12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503 15 1 1 2 30 65 65 50 45 55</w:delText>
        </w:r>
      </w:del>
    </w:p>
    <w:p w14:paraId="0326D6D5" w14:textId="47F22A4F" w:rsidR="000D5A7E" w:rsidRPr="000D5A7E" w:rsidDel="00580A98" w:rsidRDefault="000D5A7E" w:rsidP="000D5A7E">
      <w:pPr>
        <w:spacing w:after="0"/>
        <w:rPr>
          <w:del w:id="1213" w:author="Sebring, Amanda J" w:date="2017-10-04T09:14:00Z"/>
          <w:rFonts w:ascii="Courier New" w:hAnsi="Courier New" w:cs="Courier New"/>
          <w:sz w:val="24"/>
          <w:szCs w:val="24"/>
        </w:rPr>
      </w:pPr>
      <w:del w:id="12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503 16 1 1 2 31 55 55 45 55 45</w:delText>
        </w:r>
      </w:del>
    </w:p>
    <w:p w14:paraId="040C5E0F" w14:textId="7484507B" w:rsidR="000D5A7E" w:rsidRPr="000D5A7E" w:rsidDel="00580A98" w:rsidRDefault="000D5A7E" w:rsidP="000D5A7E">
      <w:pPr>
        <w:spacing w:after="0"/>
        <w:rPr>
          <w:del w:id="1215" w:author="Sebring, Amanda J" w:date="2017-10-04T09:14:00Z"/>
          <w:rFonts w:ascii="Courier New" w:hAnsi="Courier New" w:cs="Courier New"/>
          <w:sz w:val="24"/>
          <w:szCs w:val="24"/>
        </w:rPr>
      </w:pPr>
      <w:del w:id="12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503 17 1 1 2 32 40 35 30 40 30</w:delText>
        </w:r>
      </w:del>
    </w:p>
    <w:p w14:paraId="69810D29" w14:textId="77AA8132" w:rsidR="000D5A7E" w:rsidRPr="000D5A7E" w:rsidDel="00580A98" w:rsidRDefault="000D5A7E" w:rsidP="000D5A7E">
      <w:pPr>
        <w:spacing w:after="0"/>
        <w:rPr>
          <w:del w:id="1217" w:author="Sebring, Amanda J" w:date="2017-10-04T09:14:00Z"/>
          <w:rFonts w:ascii="Courier New" w:hAnsi="Courier New" w:cs="Courier New"/>
          <w:sz w:val="24"/>
          <w:szCs w:val="24"/>
        </w:rPr>
      </w:pPr>
      <w:del w:id="12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503 18 1 1 2 33 15 10 10 20 10</w:delText>
        </w:r>
      </w:del>
    </w:p>
    <w:p w14:paraId="16E2D912" w14:textId="10BEDDF0" w:rsidR="000D5A7E" w:rsidRPr="000D5A7E" w:rsidDel="00580A98" w:rsidRDefault="000D5A7E" w:rsidP="000D5A7E">
      <w:pPr>
        <w:spacing w:after="0"/>
        <w:rPr>
          <w:del w:id="1219" w:author="Sebring, Amanda J" w:date="2017-10-04T09:14:00Z"/>
          <w:rFonts w:ascii="Courier New" w:hAnsi="Courier New" w:cs="Courier New"/>
          <w:sz w:val="24"/>
          <w:szCs w:val="24"/>
        </w:rPr>
      </w:pPr>
      <w:del w:id="12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503 19 1 1 2 34 40 45 30 50 30</w:delText>
        </w:r>
      </w:del>
    </w:p>
    <w:p w14:paraId="17AE4369" w14:textId="267C3949" w:rsidR="000D5A7E" w:rsidRPr="000D5A7E" w:rsidDel="00580A98" w:rsidRDefault="000D5A7E" w:rsidP="000D5A7E">
      <w:pPr>
        <w:spacing w:after="0"/>
        <w:rPr>
          <w:del w:id="1221" w:author="Sebring, Amanda J" w:date="2017-10-04T09:14:00Z"/>
          <w:rFonts w:ascii="Courier New" w:hAnsi="Courier New" w:cs="Courier New"/>
          <w:sz w:val="24"/>
          <w:szCs w:val="24"/>
        </w:rPr>
      </w:pPr>
      <w:del w:id="12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503 20 1 1 2 35 50 50 40 40 35</w:delText>
        </w:r>
      </w:del>
    </w:p>
    <w:p w14:paraId="135CCBA5" w14:textId="6D84332C" w:rsidR="000D5A7E" w:rsidRPr="000D5A7E" w:rsidDel="00580A98" w:rsidRDefault="000D5A7E" w:rsidP="000D5A7E">
      <w:pPr>
        <w:spacing w:after="0"/>
        <w:rPr>
          <w:del w:id="1223" w:author="Sebring, Amanda J" w:date="2017-10-04T09:14:00Z"/>
          <w:rFonts w:ascii="Courier New" w:hAnsi="Courier New" w:cs="Courier New"/>
          <w:sz w:val="24"/>
          <w:szCs w:val="24"/>
        </w:rPr>
      </w:pPr>
      <w:del w:id="12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503 21 1 1 2 36 90 95 70 75 60</w:delText>
        </w:r>
      </w:del>
    </w:p>
    <w:p w14:paraId="69FD2AC4" w14:textId="7A52877E" w:rsidR="000D5A7E" w:rsidRPr="000D5A7E" w:rsidDel="00580A98" w:rsidRDefault="000D5A7E" w:rsidP="000D5A7E">
      <w:pPr>
        <w:spacing w:after="0"/>
        <w:rPr>
          <w:del w:id="1225" w:author="Sebring, Amanda J" w:date="2017-10-04T09:14:00Z"/>
          <w:rFonts w:ascii="Courier New" w:hAnsi="Courier New" w:cs="Courier New"/>
          <w:sz w:val="24"/>
          <w:szCs w:val="24"/>
        </w:rPr>
      </w:pPr>
      <w:del w:id="12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503 23 1 1 2 37 60 60 60 65 60</w:delText>
        </w:r>
      </w:del>
    </w:p>
    <w:p w14:paraId="305E9964" w14:textId="6267A75B" w:rsidR="000D5A7E" w:rsidRPr="000D5A7E" w:rsidDel="00580A98" w:rsidRDefault="000D5A7E" w:rsidP="000D5A7E">
      <w:pPr>
        <w:spacing w:after="0"/>
        <w:rPr>
          <w:del w:id="1227" w:author="Sebring, Amanda J" w:date="2017-10-04T09:14:00Z"/>
          <w:rFonts w:ascii="Courier New" w:hAnsi="Courier New" w:cs="Courier New"/>
          <w:sz w:val="24"/>
          <w:szCs w:val="24"/>
        </w:rPr>
      </w:pPr>
      <w:del w:id="12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503 24 1 1 2 38 60 55 50 40 50</w:delText>
        </w:r>
      </w:del>
    </w:p>
    <w:p w14:paraId="382F524B" w14:textId="48616C02" w:rsidR="000D5A7E" w:rsidRPr="000D5A7E" w:rsidDel="00580A98" w:rsidRDefault="000D5A7E" w:rsidP="000D5A7E">
      <w:pPr>
        <w:spacing w:after="0"/>
        <w:rPr>
          <w:del w:id="1229" w:author="Sebring, Amanda J" w:date="2017-10-04T09:14:00Z"/>
          <w:rFonts w:ascii="Courier New" w:hAnsi="Courier New" w:cs="Courier New"/>
          <w:sz w:val="24"/>
          <w:szCs w:val="24"/>
        </w:rPr>
      </w:pPr>
      <w:del w:id="12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503 25 1 1 2 39 55 55 55 55 55</w:delText>
        </w:r>
      </w:del>
    </w:p>
    <w:p w14:paraId="0A74CD3C" w14:textId="50F40F3A" w:rsidR="000D5A7E" w:rsidRPr="000D5A7E" w:rsidDel="00580A98" w:rsidRDefault="000D5A7E" w:rsidP="000D5A7E">
      <w:pPr>
        <w:spacing w:after="0"/>
        <w:rPr>
          <w:del w:id="1231" w:author="Sebring, Amanda J" w:date="2017-10-04T09:14:00Z"/>
          <w:rFonts w:ascii="Courier New" w:hAnsi="Courier New" w:cs="Courier New"/>
          <w:sz w:val="24"/>
          <w:szCs w:val="24"/>
        </w:rPr>
      </w:pPr>
      <w:del w:id="12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503 26 1 1 2 40 40 30 30 30 30</w:delText>
        </w:r>
      </w:del>
    </w:p>
    <w:p w14:paraId="3DF21CF0" w14:textId="17A13DBF" w:rsidR="000D5A7E" w:rsidRPr="000D5A7E" w:rsidDel="00580A98" w:rsidRDefault="000D5A7E" w:rsidP="000D5A7E">
      <w:pPr>
        <w:spacing w:after="0"/>
        <w:rPr>
          <w:del w:id="1233" w:author="Sebring, Amanda J" w:date="2017-10-04T09:14:00Z"/>
          <w:rFonts w:ascii="Courier New" w:hAnsi="Courier New" w:cs="Courier New"/>
          <w:sz w:val="24"/>
          <w:szCs w:val="24"/>
        </w:rPr>
      </w:pPr>
      <w:del w:id="12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503 27 1 1 2 41 80 70 60 65 60</w:delText>
        </w:r>
      </w:del>
    </w:p>
    <w:p w14:paraId="0C4CE820" w14:textId="36AB1733" w:rsidR="000D5A7E" w:rsidRPr="000D5A7E" w:rsidDel="00580A98" w:rsidRDefault="000D5A7E" w:rsidP="000D5A7E">
      <w:pPr>
        <w:spacing w:after="0"/>
        <w:rPr>
          <w:del w:id="1235" w:author="Sebring, Amanda J" w:date="2017-10-04T09:14:00Z"/>
          <w:rFonts w:ascii="Courier New" w:hAnsi="Courier New" w:cs="Courier New"/>
          <w:sz w:val="24"/>
          <w:szCs w:val="24"/>
        </w:rPr>
      </w:pPr>
      <w:del w:id="12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503 28 1 1 2 42 40 40 40 60 40</w:delText>
        </w:r>
      </w:del>
    </w:p>
    <w:p w14:paraId="7D71CB4B" w14:textId="5EF01B15" w:rsidR="000D5A7E" w:rsidRPr="000D5A7E" w:rsidDel="00580A98" w:rsidRDefault="000D5A7E" w:rsidP="000D5A7E">
      <w:pPr>
        <w:spacing w:after="0"/>
        <w:rPr>
          <w:del w:id="1237" w:author="Sebring, Amanda J" w:date="2017-10-04T09:14:00Z"/>
          <w:rFonts w:ascii="Courier New" w:hAnsi="Courier New" w:cs="Courier New"/>
          <w:sz w:val="24"/>
          <w:szCs w:val="24"/>
        </w:rPr>
      </w:pPr>
      <w:del w:id="12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503 29 1 1 2 43 70 65 55 60 55</w:delText>
        </w:r>
      </w:del>
    </w:p>
    <w:p w14:paraId="1190FAE1" w14:textId="43F49AFD" w:rsidR="000D5A7E" w:rsidRPr="000D5A7E" w:rsidDel="00580A98" w:rsidRDefault="000D5A7E" w:rsidP="000D5A7E">
      <w:pPr>
        <w:spacing w:after="0"/>
        <w:rPr>
          <w:del w:id="1239" w:author="Sebring, Amanda J" w:date="2017-10-04T09:14:00Z"/>
          <w:rFonts w:ascii="Courier New" w:hAnsi="Courier New" w:cs="Courier New"/>
          <w:sz w:val="24"/>
          <w:szCs w:val="24"/>
        </w:rPr>
      </w:pPr>
      <w:del w:id="12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503 31 1 1 2 44 60 55 45 50 45</w:delText>
        </w:r>
      </w:del>
    </w:p>
    <w:p w14:paraId="01F53C52" w14:textId="5CF210EB" w:rsidR="000D5A7E" w:rsidRPr="000D5A7E" w:rsidDel="00580A98" w:rsidRDefault="000D5A7E" w:rsidP="000D5A7E">
      <w:pPr>
        <w:spacing w:after="0"/>
        <w:rPr>
          <w:del w:id="1241" w:author="Sebring, Amanda J" w:date="2017-10-04T09:14:00Z"/>
          <w:rFonts w:ascii="Courier New" w:hAnsi="Courier New" w:cs="Courier New"/>
          <w:sz w:val="24"/>
          <w:szCs w:val="24"/>
        </w:rPr>
      </w:pPr>
      <w:del w:id="12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503 32 1 1 2 45 60 60 75 70 75</w:delText>
        </w:r>
      </w:del>
    </w:p>
    <w:p w14:paraId="3817BA34" w14:textId="424AF41C" w:rsidR="000D5A7E" w:rsidRPr="000D5A7E" w:rsidDel="00580A98" w:rsidRDefault="000D5A7E" w:rsidP="000D5A7E">
      <w:pPr>
        <w:spacing w:after="0"/>
        <w:rPr>
          <w:del w:id="1243" w:author="Sebring, Amanda J" w:date="2017-10-04T09:14:00Z"/>
          <w:rFonts w:ascii="Courier New" w:hAnsi="Courier New" w:cs="Courier New"/>
          <w:sz w:val="24"/>
          <w:szCs w:val="24"/>
        </w:rPr>
      </w:pPr>
      <w:del w:id="12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503 33 1 1 2 46 75 75 70 65 65</w:delText>
        </w:r>
      </w:del>
    </w:p>
    <w:p w14:paraId="014F4160" w14:textId="68CA6053" w:rsidR="000D5A7E" w:rsidRPr="000D5A7E" w:rsidDel="00580A98" w:rsidRDefault="000D5A7E" w:rsidP="000D5A7E">
      <w:pPr>
        <w:spacing w:after="0"/>
        <w:rPr>
          <w:del w:id="1245" w:author="Sebring, Amanda J" w:date="2017-10-04T09:14:00Z"/>
          <w:rFonts w:ascii="Courier New" w:hAnsi="Courier New" w:cs="Courier New"/>
          <w:sz w:val="24"/>
          <w:szCs w:val="24"/>
        </w:rPr>
      </w:pPr>
      <w:del w:id="12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503 34 1 1 2 47 60 55 45 55 50</w:delText>
        </w:r>
      </w:del>
    </w:p>
    <w:p w14:paraId="588BBA3E" w14:textId="09D483B3" w:rsidR="000D5A7E" w:rsidRPr="000D5A7E" w:rsidDel="00580A98" w:rsidRDefault="000D5A7E" w:rsidP="000D5A7E">
      <w:pPr>
        <w:spacing w:after="0"/>
        <w:rPr>
          <w:del w:id="1247" w:author="Sebring, Amanda J" w:date="2017-10-04T09:14:00Z"/>
          <w:rFonts w:ascii="Courier New" w:hAnsi="Courier New" w:cs="Courier New"/>
          <w:sz w:val="24"/>
          <w:szCs w:val="24"/>
        </w:rPr>
      </w:pPr>
      <w:del w:id="12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503 35 1 1 2 48 75 75 75 75 60</w:delText>
        </w:r>
      </w:del>
    </w:p>
    <w:p w14:paraId="0374C979" w14:textId="30AF6700" w:rsidR="000D5A7E" w:rsidRPr="000D5A7E" w:rsidDel="00580A98" w:rsidRDefault="000D5A7E" w:rsidP="000D5A7E">
      <w:pPr>
        <w:spacing w:after="0"/>
        <w:rPr>
          <w:del w:id="1249" w:author="Sebring, Amanda J" w:date="2017-10-04T09:14:00Z"/>
          <w:rFonts w:ascii="Courier New" w:hAnsi="Courier New" w:cs="Courier New"/>
          <w:sz w:val="24"/>
          <w:szCs w:val="24"/>
        </w:rPr>
      </w:pPr>
      <w:del w:id="12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503 36 1 1 2 49 40 40 35 35 35</w:delText>
        </w:r>
      </w:del>
    </w:p>
    <w:p w14:paraId="3261E9F2" w14:textId="683B4480" w:rsidR="000D5A7E" w:rsidRPr="000D5A7E" w:rsidDel="00580A98" w:rsidRDefault="000D5A7E" w:rsidP="000D5A7E">
      <w:pPr>
        <w:spacing w:after="0"/>
        <w:rPr>
          <w:del w:id="1251" w:author="Sebring, Amanda J" w:date="2017-10-04T09:14:00Z"/>
          <w:rFonts w:ascii="Courier New" w:hAnsi="Courier New" w:cs="Courier New"/>
          <w:sz w:val="24"/>
          <w:szCs w:val="24"/>
        </w:rPr>
      </w:pPr>
      <w:del w:id="12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503 41 1 1 2 50 60 65 55 60 55</w:delText>
        </w:r>
      </w:del>
    </w:p>
    <w:p w14:paraId="7158AB39" w14:textId="0DF64142" w:rsidR="000D5A7E" w:rsidRPr="000D5A7E" w:rsidDel="00580A98" w:rsidRDefault="000D5A7E" w:rsidP="000D5A7E">
      <w:pPr>
        <w:spacing w:after="0"/>
        <w:rPr>
          <w:del w:id="1253" w:author="Sebring, Amanda J" w:date="2017-10-04T09:14:00Z"/>
          <w:rFonts w:ascii="Courier New" w:hAnsi="Courier New" w:cs="Courier New"/>
          <w:sz w:val="24"/>
          <w:szCs w:val="24"/>
        </w:rPr>
      </w:pPr>
      <w:del w:id="12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503 44 1 1 2 51 40 40 35 35 35</w:delText>
        </w:r>
      </w:del>
    </w:p>
    <w:p w14:paraId="71ADA064" w14:textId="1268FCEA" w:rsidR="000D5A7E" w:rsidRPr="000D5A7E" w:rsidDel="00580A98" w:rsidRDefault="000D5A7E" w:rsidP="000D5A7E">
      <w:pPr>
        <w:spacing w:after="0"/>
        <w:rPr>
          <w:del w:id="1255" w:author="Sebring, Amanda J" w:date="2017-10-04T09:14:00Z"/>
          <w:rFonts w:ascii="Courier New" w:hAnsi="Courier New" w:cs="Courier New"/>
          <w:sz w:val="24"/>
          <w:szCs w:val="24"/>
        </w:rPr>
      </w:pPr>
      <w:del w:id="12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503 45 1 1 2 52 45 50 40 50 40</w:delText>
        </w:r>
      </w:del>
    </w:p>
    <w:p w14:paraId="2CEF11BE" w14:textId="10C00C0B" w:rsidR="000D5A7E" w:rsidRPr="000D5A7E" w:rsidDel="00580A98" w:rsidRDefault="000D5A7E" w:rsidP="000D5A7E">
      <w:pPr>
        <w:spacing w:after="0"/>
        <w:rPr>
          <w:del w:id="1257" w:author="Sebring, Amanda J" w:date="2017-10-04T09:14:00Z"/>
          <w:rFonts w:ascii="Courier New" w:hAnsi="Courier New" w:cs="Courier New"/>
          <w:sz w:val="24"/>
          <w:szCs w:val="24"/>
        </w:rPr>
      </w:pPr>
      <w:del w:id="12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503 47 1 1 2 53 45 40 40 50 40</w:delText>
        </w:r>
      </w:del>
    </w:p>
    <w:p w14:paraId="6A8871C6" w14:textId="774A10EF" w:rsidR="000D5A7E" w:rsidRPr="000D5A7E" w:rsidDel="00580A98" w:rsidRDefault="000D5A7E" w:rsidP="000D5A7E">
      <w:pPr>
        <w:spacing w:after="0"/>
        <w:rPr>
          <w:del w:id="1259" w:author="Sebring, Amanda J" w:date="2017-10-04T09:14:00Z"/>
          <w:rFonts w:ascii="Courier New" w:hAnsi="Courier New" w:cs="Courier New"/>
          <w:sz w:val="24"/>
          <w:szCs w:val="24"/>
        </w:rPr>
      </w:pPr>
      <w:del w:id="12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503 48 1 1 2 54 45 45 45 35 35</w:delText>
        </w:r>
      </w:del>
    </w:p>
    <w:p w14:paraId="0F81AB46" w14:textId="7DFAC700" w:rsidR="000D5A7E" w:rsidRPr="000D5A7E" w:rsidDel="00580A98" w:rsidRDefault="000D5A7E" w:rsidP="000D5A7E">
      <w:pPr>
        <w:spacing w:after="0"/>
        <w:rPr>
          <w:del w:id="1261" w:author="Sebring, Amanda J" w:date="2017-10-04T09:14:00Z"/>
          <w:rFonts w:ascii="Courier New" w:hAnsi="Courier New" w:cs="Courier New"/>
          <w:sz w:val="24"/>
          <w:szCs w:val="24"/>
        </w:rPr>
      </w:pPr>
      <w:del w:id="12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503 49 1 1 2 55 40 40 40 35 40</w:delText>
        </w:r>
      </w:del>
    </w:p>
    <w:p w14:paraId="7C9456F2" w14:textId="61A23E09" w:rsidR="000D5A7E" w:rsidRPr="000D5A7E" w:rsidDel="00580A98" w:rsidRDefault="000D5A7E" w:rsidP="000D5A7E">
      <w:pPr>
        <w:spacing w:after="0"/>
        <w:rPr>
          <w:del w:id="1263" w:author="Sebring, Amanda J" w:date="2017-10-04T09:14:00Z"/>
          <w:rFonts w:ascii="Courier New" w:hAnsi="Courier New" w:cs="Courier New"/>
          <w:sz w:val="24"/>
          <w:szCs w:val="24"/>
        </w:rPr>
      </w:pPr>
      <w:del w:id="12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503 51 1 1 2 56 </w:delText>
        </w:r>
      </w:del>
    </w:p>
    <w:p w14:paraId="61D87CCB" w14:textId="1F012834" w:rsidR="000D5A7E" w:rsidRPr="000D5A7E" w:rsidDel="00580A98" w:rsidRDefault="000D5A7E" w:rsidP="000D5A7E">
      <w:pPr>
        <w:spacing w:after="0"/>
        <w:rPr>
          <w:del w:id="1265" w:author="Sebring, Amanda J" w:date="2017-10-04T09:14:00Z"/>
          <w:rFonts w:ascii="Courier New" w:hAnsi="Courier New" w:cs="Courier New"/>
          <w:sz w:val="24"/>
          <w:szCs w:val="24"/>
        </w:rPr>
      </w:pPr>
      <w:del w:id="12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503 53 1 1 2 57 35 35 35 35 30</w:delText>
        </w:r>
      </w:del>
    </w:p>
    <w:p w14:paraId="493873C1" w14:textId="09183A26" w:rsidR="000D5A7E" w:rsidRPr="000D5A7E" w:rsidDel="00580A98" w:rsidRDefault="000D5A7E" w:rsidP="000D5A7E">
      <w:pPr>
        <w:spacing w:after="0"/>
        <w:rPr>
          <w:del w:id="1267" w:author="Sebring, Amanda J" w:date="2017-10-04T09:14:00Z"/>
          <w:rFonts w:ascii="Courier New" w:hAnsi="Courier New" w:cs="Courier New"/>
          <w:sz w:val="24"/>
          <w:szCs w:val="24"/>
        </w:rPr>
      </w:pPr>
      <w:del w:id="12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503 55 1 1 2 58 55 55 50 60 45</w:delText>
        </w:r>
      </w:del>
    </w:p>
    <w:p w14:paraId="15BD7E32" w14:textId="789BD6D3" w:rsidR="000D5A7E" w:rsidRPr="000D5A7E" w:rsidDel="00580A98" w:rsidRDefault="000D5A7E" w:rsidP="000D5A7E">
      <w:pPr>
        <w:spacing w:after="0"/>
        <w:rPr>
          <w:del w:id="1269" w:author="Sebring, Amanda J" w:date="2017-10-04T09:14:00Z"/>
          <w:rFonts w:ascii="Courier New" w:hAnsi="Courier New" w:cs="Courier New"/>
          <w:sz w:val="24"/>
          <w:szCs w:val="24"/>
        </w:rPr>
      </w:pPr>
      <w:del w:id="12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503 56 1 1 2 59 10 05 05 10 05</w:delText>
        </w:r>
      </w:del>
    </w:p>
    <w:p w14:paraId="219EF7CB" w14:textId="031EDBA0" w:rsidR="000D5A7E" w:rsidRPr="000D5A7E" w:rsidDel="00580A98" w:rsidRDefault="000D5A7E" w:rsidP="000D5A7E">
      <w:pPr>
        <w:spacing w:after="0"/>
        <w:rPr>
          <w:del w:id="1271" w:author="Sebring, Amanda J" w:date="2017-10-04T09:14:00Z"/>
          <w:rFonts w:ascii="Courier New" w:hAnsi="Courier New" w:cs="Courier New"/>
          <w:sz w:val="24"/>
          <w:szCs w:val="24"/>
        </w:rPr>
      </w:pPr>
      <w:del w:id="12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503 57 1 1 2 60 45 45 40 45 40</w:delText>
        </w:r>
      </w:del>
    </w:p>
    <w:p w14:paraId="6A94DFFD" w14:textId="07D45FB8" w:rsidR="000D5A7E" w:rsidRPr="000D5A7E" w:rsidDel="00580A98" w:rsidRDefault="000D5A7E" w:rsidP="000D5A7E">
      <w:pPr>
        <w:spacing w:after="0"/>
        <w:rPr>
          <w:del w:id="1273" w:author="Sebring, Amanda J" w:date="2017-10-04T09:14:00Z"/>
          <w:rFonts w:ascii="Courier New" w:hAnsi="Courier New" w:cs="Courier New"/>
          <w:sz w:val="24"/>
          <w:szCs w:val="24"/>
        </w:rPr>
      </w:pPr>
      <w:del w:id="12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503 58 1 1 2 61 35 35 30 25 25</w:delText>
        </w:r>
      </w:del>
    </w:p>
    <w:p w14:paraId="6C61E46B" w14:textId="45B50CCE" w:rsidR="000D5A7E" w:rsidRPr="000D5A7E" w:rsidDel="00580A98" w:rsidRDefault="000D5A7E" w:rsidP="000D5A7E">
      <w:pPr>
        <w:spacing w:after="0"/>
        <w:rPr>
          <w:del w:id="1275" w:author="Sebring, Amanda J" w:date="2017-10-04T09:14:00Z"/>
          <w:rFonts w:ascii="Courier New" w:hAnsi="Courier New" w:cs="Courier New"/>
          <w:sz w:val="24"/>
          <w:szCs w:val="24"/>
        </w:rPr>
      </w:pPr>
      <w:del w:id="12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503 59 1 1 2 62 50 50 40 40 40</w:delText>
        </w:r>
      </w:del>
    </w:p>
    <w:p w14:paraId="0284D236" w14:textId="4E6C98C3" w:rsidR="000D5A7E" w:rsidRPr="000D5A7E" w:rsidDel="00580A98" w:rsidRDefault="000D5A7E" w:rsidP="000D5A7E">
      <w:pPr>
        <w:spacing w:after="0"/>
        <w:rPr>
          <w:del w:id="1277" w:author="Sebring, Amanda J" w:date="2017-10-04T09:14:00Z"/>
          <w:rFonts w:ascii="Courier New" w:hAnsi="Courier New" w:cs="Courier New"/>
          <w:sz w:val="24"/>
          <w:szCs w:val="24"/>
        </w:rPr>
      </w:pPr>
      <w:del w:id="12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503 60 1 1 2 63 45 45</w:delText>
        </w:r>
      </w:del>
    </w:p>
    <w:p w14:paraId="3C81267A" w14:textId="6242E81A" w:rsidR="000D5A7E" w:rsidRPr="000D5A7E" w:rsidDel="00580A98" w:rsidRDefault="000D5A7E" w:rsidP="000D5A7E">
      <w:pPr>
        <w:spacing w:after="0"/>
        <w:rPr>
          <w:del w:id="1279" w:author="Sebring, Amanda J" w:date="2017-10-04T09:14:00Z"/>
          <w:rFonts w:ascii="Courier New" w:hAnsi="Courier New" w:cs="Courier New"/>
          <w:sz w:val="24"/>
          <w:szCs w:val="24"/>
        </w:rPr>
      </w:pPr>
      <w:del w:id="12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503 61 1 1 2 64 40 40 35 35 30</w:delText>
        </w:r>
      </w:del>
    </w:p>
    <w:p w14:paraId="41ADED64" w14:textId="12C43143" w:rsidR="000D5A7E" w:rsidRPr="000D5A7E" w:rsidDel="00580A98" w:rsidRDefault="000D5A7E" w:rsidP="000D5A7E">
      <w:pPr>
        <w:spacing w:after="0"/>
        <w:rPr>
          <w:del w:id="1281" w:author="Sebring, Amanda J" w:date="2017-10-04T09:14:00Z"/>
          <w:rFonts w:ascii="Courier New" w:hAnsi="Courier New" w:cs="Courier New"/>
          <w:sz w:val="24"/>
          <w:szCs w:val="24"/>
        </w:rPr>
      </w:pPr>
      <w:del w:id="12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503 62 1 1 2 65 50 50 45 35 45</w:delText>
        </w:r>
      </w:del>
    </w:p>
    <w:p w14:paraId="4878E25B" w14:textId="3D9D5800" w:rsidR="000D5A7E" w:rsidRPr="000D5A7E" w:rsidDel="00580A98" w:rsidRDefault="000D5A7E" w:rsidP="000D5A7E">
      <w:pPr>
        <w:spacing w:after="0"/>
        <w:rPr>
          <w:del w:id="1283" w:author="Sebring, Amanda J" w:date="2017-10-04T09:14:00Z"/>
          <w:rFonts w:ascii="Courier New" w:hAnsi="Courier New" w:cs="Courier New"/>
          <w:sz w:val="24"/>
          <w:szCs w:val="24"/>
        </w:rPr>
      </w:pPr>
      <w:del w:id="12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503 63 1 1 2 66 </w:delText>
        </w:r>
      </w:del>
    </w:p>
    <w:p w14:paraId="60908C68" w14:textId="07680F9D" w:rsidR="000D5A7E" w:rsidRPr="000D5A7E" w:rsidDel="00580A98" w:rsidRDefault="000D5A7E" w:rsidP="000D5A7E">
      <w:pPr>
        <w:spacing w:after="0"/>
        <w:rPr>
          <w:del w:id="1285" w:author="Sebring, Amanda J" w:date="2017-10-04T09:14:00Z"/>
          <w:rFonts w:ascii="Courier New" w:hAnsi="Courier New" w:cs="Courier New"/>
          <w:sz w:val="24"/>
          <w:szCs w:val="24"/>
        </w:rPr>
      </w:pPr>
      <w:del w:id="12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503 64 1 1 2 67 40 45 40 40 40</w:delText>
        </w:r>
      </w:del>
    </w:p>
    <w:p w14:paraId="24675956" w14:textId="2A7325DF" w:rsidR="000D5A7E" w:rsidRPr="000D5A7E" w:rsidDel="00580A98" w:rsidRDefault="000D5A7E" w:rsidP="000D5A7E">
      <w:pPr>
        <w:spacing w:after="0"/>
        <w:rPr>
          <w:del w:id="1287" w:author="Sebring, Amanda J" w:date="2017-10-04T09:14:00Z"/>
          <w:rFonts w:ascii="Courier New" w:hAnsi="Courier New" w:cs="Courier New"/>
          <w:sz w:val="24"/>
          <w:szCs w:val="24"/>
        </w:rPr>
      </w:pPr>
      <w:del w:id="12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503 66 1 1 2 68 55 50 50 50 50</w:delText>
        </w:r>
      </w:del>
    </w:p>
    <w:p w14:paraId="2BDAECC5" w14:textId="4688EF03" w:rsidR="000D5A7E" w:rsidRPr="000D5A7E" w:rsidDel="00580A98" w:rsidRDefault="000D5A7E" w:rsidP="000D5A7E">
      <w:pPr>
        <w:spacing w:after="0"/>
        <w:rPr>
          <w:del w:id="1289" w:author="Sebring, Amanda J" w:date="2017-10-04T09:14:00Z"/>
          <w:rFonts w:ascii="Courier New" w:hAnsi="Courier New" w:cs="Courier New"/>
          <w:sz w:val="24"/>
          <w:szCs w:val="24"/>
        </w:rPr>
      </w:pPr>
      <w:del w:id="12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503 67 1 1 2 69 60 60 55 60 55</w:delText>
        </w:r>
      </w:del>
    </w:p>
    <w:p w14:paraId="08BA01B5" w14:textId="322A0BCF" w:rsidR="000D5A7E" w:rsidRPr="000D5A7E" w:rsidDel="00580A98" w:rsidRDefault="000D5A7E" w:rsidP="000D5A7E">
      <w:pPr>
        <w:spacing w:after="0"/>
        <w:rPr>
          <w:del w:id="1291" w:author="Sebring, Amanda J" w:date="2017-10-04T09:14:00Z"/>
          <w:rFonts w:ascii="Courier New" w:hAnsi="Courier New" w:cs="Courier New"/>
          <w:sz w:val="24"/>
          <w:szCs w:val="24"/>
        </w:rPr>
      </w:pPr>
      <w:del w:id="12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503 68 1 1 2 70 45 40 40 45 40</w:delText>
        </w:r>
      </w:del>
    </w:p>
    <w:p w14:paraId="62E042CF" w14:textId="1C711761" w:rsidR="000D5A7E" w:rsidRPr="000D5A7E" w:rsidDel="00580A98" w:rsidRDefault="000D5A7E" w:rsidP="000D5A7E">
      <w:pPr>
        <w:spacing w:after="0"/>
        <w:rPr>
          <w:del w:id="1293" w:author="Sebring, Amanda J" w:date="2017-10-04T09:14:00Z"/>
          <w:rFonts w:ascii="Courier New" w:hAnsi="Courier New" w:cs="Courier New"/>
          <w:sz w:val="24"/>
          <w:szCs w:val="24"/>
        </w:rPr>
      </w:pPr>
      <w:del w:id="12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503 69 1 1 2 71 50 50 40 35 40</w:delText>
        </w:r>
      </w:del>
    </w:p>
    <w:p w14:paraId="506FF908" w14:textId="7E58AF82" w:rsidR="000D5A7E" w:rsidRPr="000D5A7E" w:rsidDel="00580A98" w:rsidRDefault="000D5A7E" w:rsidP="000D5A7E">
      <w:pPr>
        <w:spacing w:after="0"/>
        <w:rPr>
          <w:del w:id="1295" w:author="Sebring, Amanda J" w:date="2017-10-04T09:14:00Z"/>
          <w:rFonts w:ascii="Courier New" w:hAnsi="Courier New" w:cs="Courier New"/>
          <w:sz w:val="24"/>
          <w:szCs w:val="24"/>
        </w:rPr>
      </w:pPr>
      <w:del w:id="12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503 71 1 1 2 72 20 20 20 20 20</w:delText>
        </w:r>
      </w:del>
    </w:p>
    <w:p w14:paraId="72B18F14" w14:textId="028B0B8B" w:rsidR="000D5A7E" w:rsidRPr="000D5A7E" w:rsidDel="00580A98" w:rsidRDefault="000D5A7E" w:rsidP="000D5A7E">
      <w:pPr>
        <w:spacing w:after="0"/>
        <w:rPr>
          <w:del w:id="1297" w:author="Sebring, Amanda J" w:date="2017-10-04T09:14:00Z"/>
          <w:rFonts w:ascii="Courier New" w:hAnsi="Courier New" w:cs="Courier New"/>
          <w:sz w:val="24"/>
          <w:szCs w:val="24"/>
        </w:rPr>
      </w:pPr>
      <w:del w:id="12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503 72 1 1 2 73 60 60 45 60 45</w:delText>
        </w:r>
      </w:del>
    </w:p>
    <w:p w14:paraId="20CAF70A" w14:textId="60A9A20E" w:rsidR="000D5A7E" w:rsidRPr="000D5A7E" w:rsidDel="00580A98" w:rsidRDefault="000D5A7E" w:rsidP="000D5A7E">
      <w:pPr>
        <w:spacing w:after="0"/>
        <w:rPr>
          <w:del w:id="1299" w:author="Sebring, Amanda J" w:date="2017-10-04T09:14:00Z"/>
          <w:rFonts w:ascii="Courier New" w:hAnsi="Courier New" w:cs="Courier New"/>
          <w:sz w:val="24"/>
          <w:szCs w:val="24"/>
        </w:rPr>
      </w:pPr>
      <w:del w:id="13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503 73 1 1 2 74 60 55 40 40 40</w:delText>
        </w:r>
      </w:del>
    </w:p>
    <w:p w14:paraId="25740F61" w14:textId="2B95E0C2" w:rsidR="000D5A7E" w:rsidRPr="000D5A7E" w:rsidDel="00580A98" w:rsidRDefault="000D5A7E" w:rsidP="000D5A7E">
      <w:pPr>
        <w:spacing w:after="0"/>
        <w:rPr>
          <w:del w:id="1301" w:author="Sebring, Amanda J" w:date="2017-10-04T09:14:00Z"/>
          <w:rFonts w:ascii="Courier New" w:hAnsi="Courier New" w:cs="Courier New"/>
          <w:sz w:val="24"/>
          <w:szCs w:val="24"/>
        </w:rPr>
      </w:pPr>
      <w:del w:id="13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503 74 1 1 2 75 55 55 45 40 50</w:delText>
        </w:r>
      </w:del>
    </w:p>
    <w:p w14:paraId="707EC06C" w14:textId="2D3E2114" w:rsidR="000D5A7E" w:rsidRPr="000D5A7E" w:rsidDel="00580A98" w:rsidRDefault="000D5A7E" w:rsidP="000D5A7E">
      <w:pPr>
        <w:spacing w:after="0"/>
        <w:rPr>
          <w:del w:id="1303" w:author="Sebring, Amanda J" w:date="2017-10-04T09:14:00Z"/>
          <w:rFonts w:ascii="Courier New" w:hAnsi="Courier New" w:cs="Courier New"/>
          <w:sz w:val="24"/>
          <w:szCs w:val="24"/>
        </w:rPr>
      </w:pPr>
      <w:del w:id="13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503 75 1 1 2 76 40 40 30 30 30</w:delText>
        </w:r>
      </w:del>
    </w:p>
    <w:p w14:paraId="49A8D450" w14:textId="4C44C5F5" w:rsidR="000D5A7E" w:rsidRPr="000D5A7E" w:rsidDel="00580A98" w:rsidRDefault="000D5A7E" w:rsidP="000D5A7E">
      <w:pPr>
        <w:spacing w:after="0"/>
        <w:rPr>
          <w:del w:id="1305" w:author="Sebring, Amanda J" w:date="2017-10-04T09:14:00Z"/>
          <w:rFonts w:ascii="Courier New" w:hAnsi="Courier New" w:cs="Courier New"/>
          <w:sz w:val="24"/>
          <w:szCs w:val="24"/>
        </w:rPr>
      </w:pPr>
      <w:del w:id="13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503 77 1 1 2 77 40 40 35 35 35</w:delText>
        </w:r>
      </w:del>
    </w:p>
    <w:p w14:paraId="6CE5DC3F" w14:textId="783521B3" w:rsidR="000D5A7E" w:rsidRPr="000D5A7E" w:rsidDel="00580A98" w:rsidRDefault="000D5A7E" w:rsidP="000D5A7E">
      <w:pPr>
        <w:spacing w:after="0"/>
        <w:rPr>
          <w:del w:id="1307" w:author="Sebring, Amanda J" w:date="2017-10-04T09:14:00Z"/>
          <w:rFonts w:ascii="Courier New" w:hAnsi="Courier New" w:cs="Courier New"/>
          <w:sz w:val="24"/>
          <w:szCs w:val="24"/>
        </w:rPr>
      </w:pPr>
      <w:del w:id="13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503 78 1 1 2 78 </w:delText>
        </w:r>
      </w:del>
    </w:p>
    <w:p w14:paraId="493F5F43" w14:textId="1C57D4BB" w:rsidR="000D5A7E" w:rsidRPr="000D5A7E" w:rsidDel="00580A98" w:rsidRDefault="000D5A7E" w:rsidP="000D5A7E">
      <w:pPr>
        <w:spacing w:after="0"/>
        <w:rPr>
          <w:del w:id="1309" w:author="Sebring, Amanda J" w:date="2017-10-04T09:14:00Z"/>
          <w:rFonts w:ascii="Courier New" w:hAnsi="Courier New" w:cs="Courier New"/>
          <w:sz w:val="24"/>
          <w:szCs w:val="24"/>
        </w:rPr>
      </w:pPr>
      <w:del w:id="13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503 79 1 1 2 79 45 40 40 45 40</w:delText>
        </w:r>
      </w:del>
    </w:p>
    <w:p w14:paraId="1F366947" w14:textId="4C3E2FA1" w:rsidR="000D5A7E" w:rsidRPr="000D5A7E" w:rsidDel="00580A98" w:rsidRDefault="000D5A7E" w:rsidP="000D5A7E">
      <w:pPr>
        <w:spacing w:after="0"/>
        <w:rPr>
          <w:del w:id="1311" w:author="Sebring, Amanda J" w:date="2017-10-04T09:14:00Z"/>
          <w:rFonts w:ascii="Courier New" w:hAnsi="Courier New" w:cs="Courier New"/>
          <w:sz w:val="24"/>
          <w:szCs w:val="24"/>
        </w:rPr>
      </w:pPr>
      <w:del w:id="13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503 80 1 1 2 80 60 60 40 35 50</w:delText>
        </w:r>
      </w:del>
    </w:p>
    <w:p w14:paraId="05719DC4" w14:textId="4DB3C3F6" w:rsidR="000D5A7E" w:rsidRPr="000D5A7E" w:rsidDel="00580A98" w:rsidRDefault="000D5A7E" w:rsidP="000D5A7E">
      <w:pPr>
        <w:spacing w:after="0"/>
        <w:rPr>
          <w:del w:id="1313" w:author="Sebring, Amanda J" w:date="2017-10-04T09:14:00Z"/>
          <w:rFonts w:ascii="Courier New" w:hAnsi="Courier New" w:cs="Courier New"/>
          <w:sz w:val="24"/>
          <w:szCs w:val="24"/>
        </w:rPr>
      </w:pPr>
      <w:del w:id="13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503 00 1 0 0 00 40 40 30 70 40</w:delText>
        </w:r>
      </w:del>
    </w:p>
    <w:p w14:paraId="72BE1AED" w14:textId="11BFEC12" w:rsidR="000D5A7E" w:rsidRPr="000D5A7E" w:rsidDel="00580A98" w:rsidRDefault="000D5A7E" w:rsidP="000D5A7E">
      <w:pPr>
        <w:spacing w:after="0"/>
        <w:rPr>
          <w:del w:id="1315" w:author="Sebring, Amanda J" w:date="2017-10-04T09:14:00Z"/>
          <w:rFonts w:ascii="Courier New" w:hAnsi="Courier New" w:cs="Courier New"/>
          <w:sz w:val="24"/>
          <w:szCs w:val="24"/>
        </w:rPr>
      </w:pPr>
      <w:del w:id="13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503 02 1 1 3 01 </w:delText>
        </w:r>
      </w:del>
    </w:p>
    <w:p w14:paraId="021BF52E" w14:textId="6D0F0CA0" w:rsidR="000D5A7E" w:rsidRPr="000D5A7E" w:rsidDel="00580A98" w:rsidRDefault="000D5A7E" w:rsidP="000D5A7E">
      <w:pPr>
        <w:spacing w:after="0"/>
        <w:rPr>
          <w:del w:id="1317" w:author="Sebring, Amanda J" w:date="2017-10-04T09:14:00Z"/>
          <w:rFonts w:ascii="Courier New" w:hAnsi="Courier New" w:cs="Courier New"/>
          <w:sz w:val="24"/>
          <w:szCs w:val="24"/>
        </w:rPr>
      </w:pPr>
      <w:del w:id="13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503 04 1 1 3 02 45 40 35 50 35</w:delText>
        </w:r>
      </w:del>
    </w:p>
    <w:p w14:paraId="05999B97" w14:textId="5401C482" w:rsidR="000D5A7E" w:rsidRPr="000D5A7E" w:rsidDel="00580A98" w:rsidRDefault="000D5A7E" w:rsidP="000D5A7E">
      <w:pPr>
        <w:spacing w:after="0"/>
        <w:rPr>
          <w:del w:id="1319" w:author="Sebring, Amanda J" w:date="2017-10-04T09:14:00Z"/>
          <w:rFonts w:ascii="Courier New" w:hAnsi="Courier New" w:cs="Courier New"/>
          <w:sz w:val="24"/>
          <w:szCs w:val="24"/>
        </w:rPr>
      </w:pPr>
      <w:del w:id="13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503 09 1 1 3 03 60 65 60 85 55</w:delText>
        </w:r>
      </w:del>
    </w:p>
    <w:p w14:paraId="70F293F8" w14:textId="40BCCBC5" w:rsidR="000D5A7E" w:rsidRPr="000D5A7E" w:rsidDel="00580A98" w:rsidRDefault="000D5A7E" w:rsidP="000D5A7E">
      <w:pPr>
        <w:spacing w:after="0"/>
        <w:rPr>
          <w:del w:id="1321" w:author="Sebring, Amanda J" w:date="2017-10-04T09:14:00Z"/>
          <w:rFonts w:ascii="Courier New" w:hAnsi="Courier New" w:cs="Courier New"/>
          <w:sz w:val="24"/>
          <w:szCs w:val="24"/>
        </w:rPr>
      </w:pPr>
      <w:del w:id="13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503 11 1 1 3 04 55 55 60 75 50</w:delText>
        </w:r>
      </w:del>
    </w:p>
    <w:p w14:paraId="2523970F" w14:textId="710292F0" w:rsidR="000D5A7E" w:rsidRPr="000D5A7E" w:rsidDel="00580A98" w:rsidRDefault="000D5A7E" w:rsidP="000D5A7E">
      <w:pPr>
        <w:spacing w:after="0"/>
        <w:rPr>
          <w:del w:id="1323" w:author="Sebring, Amanda J" w:date="2017-10-04T09:14:00Z"/>
          <w:rFonts w:ascii="Courier New" w:hAnsi="Courier New" w:cs="Courier New"/>
          <w:sz w:val="24"/>
          <w:szCs w:val="24"/>
        </w:rPr>
      </w:pPr>
      <w:del w:id="13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503 22 1 1 3 05 20 20 10 20 10</w:delText>
        </w:r>
      </w:del>
    </w:p>
    <w:p w14:paraId="6166DC76" w14:textId="4F2D4D59" w:rsidR="000D5A7E" w:rsidRPr="000D5A7E" w:rsidDel="00580A98" w:rsidRDefault="000D5A7E" w:rsidP="000D5A7E">
      <w:pPr>
        <w:spacing w:after="0"/>
        <w:rPr>
          <w:del w:id="1325" w:author="Sebring, Amanda J" w:date="2017-10-04T09:14:00Z"/>
          <w:rFonts w:ascii="Courier New" w:hAnsi="Courier New" w:cs="Courier New"/>
          <w:sz w:val="24"/>
          <w:szCs w:val="24"/>
        </w:rPr>
      </w:pPr>
      <w:del w:id="13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503 39 1 1 3 06 35 35 30 30 30</w:delText>
        </w:r>
      </w:del>
    </w:p>
    <w:p w14:paraId="422475AE" w14:textId="6726E2E3" w:rsidR="000D5A7E" w:rsidRPr="000D5A7E" w:rsidDel="00580A98" w:rsidRDefault="000D5A7E" w:rsidP="000D5A7E">
      <w:pPr>
        <w:spacing w:after="0"/>
        <w:rPr>
          <w:del w:id="1327" w:author="Sebring, Amanda J" w:date="2017-10-04T09:14:00Z"/>
          <w:rFonts w:ascii="Courier New" w:hAnsi="Courier New" w:cs="Courier New"/>
          <w:sz w:val="24"/>
          <w:szCs w:val="24"/>
        </w:rPr>
      </w:pPr>
      <w:del w:id="13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503 40 1 1 3 07 60 60 45 65 40</w:delText>
        </w:r>
      </w:del>
    </w:p>
    <w:p w14:paraId="0BC373BF" w14:textId="41ADEBE9" w:rsidR="000D5A7E" w:rsidRPr="000D5A7E" w:rsidDel="00580A98" w:rsidRDefault="000D5A7E" w:rsidP="000D5A7E">
      <w:pPr>
        <w:spacing w:after="0"/>
        <w:rPr>
          <w:del w:id="1329" w:author="Sebring, Amanda J" w:date="2017-10-04T09:14:00Z"/>
          <w:rFonts w:ascii="Courier New" w:hAnsi="Courier New" w:cs="Courier New"/>
          <w:sz w:val="24"/>
          <w:szCs w:val="24"/>
        </w:rPr>
      </w:pPr>
      <w:del w:id="13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503 46 1 1 3 08 35 35 25 30 25</w:delText>
        </w:r>
      </w:del>
    </w:p>
    <w:p w14:paraId="643C3090" w14:textId="61392B39" w:rsidR="000D5A7E" w:rsidRPr="000D5A7E" w:rsidDel="00580A98" w:rsidRDefault="000D5A7E" w:rsidP="000D5A7E">
      <w:pPr>
        <w:spacing w:after="0"/>
        <w:rPr>
          <w:del w:id="1331" w:author="Sebring, Amanda J" w:date="2017-10-04T09:14:00Z"/>
          <w:rFonts w:ascii="Courier New" w:hAnsi="Courier New" w:cs="Courier New"/>
          <w:sz w:val="24"/>
          <w:szCs w:val="24"/>
        </w:rPr>
      </w:pPr>
      <w:del w:id="13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503 13 1 1 3 09 60 65 60 75 60</w:delText>
        </w:r>
      </w:del>
    </w:p>
    <w:p w14:paraId="741FFDC5" w14:textId="41FB9A05" w:rsidR="000D5A7E" w:rsidRPr="000D5A7E" w:rsidDel="00580A98" w:rsidRDefault="000D5A7E" w:rsidP="000D5A7E">
      <w:pPr>
        <w:spacing w:after="0"/>
        <w:rPr>
          <w:del w:id="1333" w:author="Sebring, Amanda J" w:date="2017-10-04T09:14:00Z"/>
          <w:rFonts w:ascii="Courier New" w:hAnsi="Courier New" w:cs="Courier New"/>
          <w:sz w:val="24"/>
          <w:szCs w:val="24"/>
        </w:rPr>
      </w:pPr>
      <w:del w:id="13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503 76 1 1 3 10 20 20 10 10 10</w:delText>
        </w:r>
      </w:del>
    </w:p>
    <w:p w14:paraId="0A575945" w14:textId="56EE9584" w:rsidR="000D5A7E" w:rsidRPr="000D5A7E" w:rsidDel="00580A98" w:rsidRDefault="000D5A7E" w:rsidP="000D5A7E">
      <w:pPr>
        <w:spacing w:after="0"/>
        <w:rPr>
          <w:del w:id="1335" w:author="Sebring, Amanda J" w:date="2017-10-04T09:14:00Z"/>
          <w:rFonts w:ascii="Courier New" w:hAnsi="Courier New" w:cs="Courier New"/>
          <w:sz w:val="24"/>
          <w:szCs w:val="24"/>
        </w:rPr>
      </w:pPr>
      <w:del w:id="13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503 43 1 1 3 11 05 05 05 05 05</w:delText>
        </w:r>
      </w:del>
    </w:p>
    <w:p w14:paraId="5408525B" w14:textId="60987C63" w:rsidR="000D5A7E" w:rsidRPr="000D5A7E" w:rsidDel="00580A98" w:rsidRDefault="000D5A7E" w:rsidP="000D5A7E">
      <w:pPr>
        <w:spacing w:after="0"/>
        <w:rPr>
          <w:del w:id="1337" w:author="Sebring, Amanda J" w:date="2017-10-04T09:14:00Z"/>
          <w:rFonts w:ascii="Courier New" w:hAnsi="Courier New" w:cs="Courier New"/>
          <w:sz w:val="24"/>
          <w:szCs w:val="24"/>
        </w:rPr>
      </w:pPr>
      <w:del w:id="13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503 54 1 1 3 12 60 65 60 75 60</w:delText>
        </w:r>
      </w:del>
    </w:p>
    <w:p w14:paraId="5E4C3FEE" w14:textId="02901BF2" w:rsidR="000D5A7E" w:rsidRPr="000D5A7E" w:rsidDel="00580A98" w:rsidRDefault="000D5A7E" w:rsidP="000D5A7E">
      <w:pPr>
        <w:spacing w:after="0"/>
        <w:rPr>
          <w:del w:id="1339" w:author="Sebring, Amanda J" w:date="2017-10-04T09:14:00Z"/>
          <w:rFonts w:ascii="Courier New" w:hAnsi="Courier New" w:cs="Courier New"/>
          <w:sz w:val="24"/>
          <w:szCs w:val="24"/>
        </w:rPr>
      </w:pPr>
      <w:del w:id="13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503 01 1 1 3 13 35 35 40 50 40</w:delText>
        </w:r>
      </w:del>
    </w:p>
    <w:p w14:paraId="2E3D6341" w14:textId="4F35FE63" w:rsidR="000D5A7E" w:rsidRPr="000D5A7E" w:rsidDel="00580A98" w:rsidRDefault="000D5A7E" w:rsidP="000D5A7E">
      <w:pPr>
        <w:spacing w:after="0"/>
        <w:rPr>
          <w:del w:id="1341" w:author="Sebring, Amanda J" w:date="2017-10-04T09:14:00Z"/>
          <w:rFonts w:ascii="Courier New" w:hAnsi="Courier New" w:cs="Courier New"/>
          <w:sz w:val="24"/>
          <w:szCs w:val="24"/>
        </w:rPr>
      </w:pPr>
      <w:del w:id="13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503 07 1 1 3 14 50 50 40 65 40</w:delText>
        </w:r>
      </w:del>
    </w:p>
    <w:p w14:paraId="04158DA2" w14:textId="200D7249" w:rsidR="000D5A7E" w:rsidRPr="000D5A7E" w:rsidDel="00580A98" w:rsidRDefault="000D5A7E" w:rsidP="000D5A7E">
      <w:pPr>
        <w:spacing w:after="0"/>
        <w:rPr>
          <w:del w:id="1343" w:author="Sebring, Amanda J" w:date="2017-10-04T09:14:00Z"/>
          <w:rFonts w:ascii="Courier New" w:hAnsi="Courier New" w:cs="Courier New"/>
          <w:sz w:val="24"/>
          <w:szCs w:val="24"/>
        </w:rPr>
      </w:pPr>
      <w:del w:id="13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503 14 1 1 3 15 55 50 45 45 45</w:delText>
        </w:r>
      </w:del>
    </w:p>
    <w:p w14:paraId="49E72B3C" w14:textId="1E571769" w:rsidR="000D5A7E" w:rsidRPr="000D5A7E" w:rsidDel="00580A98" w:rsidRDefault="000D5A7E" w:rsidP="000D5A7E">
      <w:pPr>
        <w:spacing w:after="0"/>
        <w:rPr>
          <w:del w:id="1345" w:author="Sebring, Amanda J" w:date="2017-10-04T09:14:00Z"/>
          <w:rFonts w:ascii="Courier New" w:hAnsi="Courier New" w:cs="Courier New"/>
          <w:sz w:val="24"/>
          <w:szCs w:val="24"/>
        </w:rPr>
      </w:pPr>
      <w:del w:id="13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503 30 1 1 3 16 40 40 45 60 45</w:delText>
        </w:r>
      </w:del>
    </w:p>
    <w:p w14:paraId="44727D28" w14:textId="755D3B46" w:rsidR="000D5A7E" w:rsidRPr="000D5A7E" w:rsidDel="00580A98" w:rsidRDefault="000D5A7E" w:rsidP="000D5A7E">
      <w:pPr>
        <w:spacing w:after="0"/>
        <w:rPr>
          <w:del w:id="1347" w:author="Sebring, Amanda J" w:date="2017-10-04T09:14:00Z"/>
          <w:rFonts w:ascii="Courier New" w:hAnsi="Courier New" w:cs="Courier New"/>
          <w:sz w:val="24"/>
          <w:szCs w:val="24"/>
        </w:rPr>
      </w:pPr>
      <w:del w:id="13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503 37 1 1 3 17 10 10 10 05 05</w:delText>
        </w:r>
      </w:del>
    </w:p>
    <w:p w14:paraId="773831A2" w14:textId="6E5CDBD7" w:rsidR="000D5A7E" w:rsidRPr="000D5A7E" w:rsidDel="00580A98" w:rsidRDefault="000D5A7E" w:rsidP="000D5A7E">
      <w:pPr>
        <w:spacing w:after="0"/>
        <w:rPr>
          <w:del w:id="1349" w:author="Sebring, Amanda J" w:date="2017-10-04T09:14:00Z"/>
          <w:rFonts w:ascii="Courier New" w:hAnsi="Courier New" w:cs="Courier New"/>
          <w:sz w:val="24"/>
          <w:szCs w:val="24"/>
        </w:rPr>
      </w:pPr>
      <w:del w:id="13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503 50 1 1 3 18 45 45 40 40 40</w:delText>
        </w:r>
      </w:del>
    </w:p>
    <w:p w14:paraId="41D50658" w14:textId="3014A050" w:rsidR="000D5A7E" w:rsidRPr="000D5A7E" w:rsidDel="00580A98" w:rsidRDefault="000D5A7E" w:rsidP="000D5A7E">
      <w:pPr>
        <w:spacing w:after="0"/>
        <w:rPr>
          <w:del w:id="1351" w:author="Sebring, Amanda J" w:date="2017-10-04T09:14:00Z"/>
          <w:rFonts w:ascii="Courier New" w:hAnsi="Courier New" w:cs="Courier New"/>
          <w:sz w:val="24"/>
          <w:szCs w:val="24"/>
        </w:rPr>
      </w:pPr>
      <w:del w:id="13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503 52 1 1 3 19 35 35 35 50 35</w:delText>
        </w:r>
      </w:del>
    </w:p>
    <w:p w14:paraId="2461266D" w14:textId="7AF2089E" w:rsidR="000D5A7E" w:rsidRPr="000D5A7E" w:rsidDel="00580A98" w:rsidRDefault="000D5A7E" w:rsidP="000D5A7E">
      <w:pPr>
        <w:spacing w:after="0"/>
        <w:rPr>
          <w:del w:id="1353" w:author="Sebring, Amanda J" w:date="2017-10-04T09:14:00Z"/>
          <w:rFonts w:ascii="Courier New" w:hAnsi="Courier New" w:cs="Courier New"/>
          <w:sz w:val="24"/>
          <w:szCs w:val="24"/>
        </w:rPr>
      </w:pPr>
      <w:del w:id="13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503 65 1 1 3 20 55 55 45 50 40</w:delText>
        </w:r>
      </w:del>
    </w:p>
    <w:p w14:paraId="3E0BEFE0" w14:textId="15DC0BBD" w:rsidR="000D5A7E" w:rsidRPr="000D5A7E" w:rsidDel="00580A98" w:rsidRDefault="000D5A7E" w:rsidP="000D5A7E">
      <w:pPr>
        <w:spacing w:after="0"/>
        <w:rPr>
          <w:del w:id="1355" w:author="Sebring, Amanda J" w:date="2017-10-04T09:14:00Z"/>
          <w:rFonts w:ascii="Courier New" w:hAnsi="Courier New" w:cs="Courier New"/>
          <w:sz w:val="24"/>
          <w:szCs w:val="24"/>
        </w:rPr>
      </w:pPr>
      <w:del w:id="13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503 70 1 1 3 21 50 50 40 60 40</w:delText>
        </w:r>
      </w:del>
    </w:p>
    <w:p w14:paraId="6AFE3AC4" w14:textId="61B58D6A" w:rsidR="000D5A7E" w:rsidRPr="000D5A7E" w:rsidDel="00580A98" w:rsidRDefault="000D5A7E" w:rsidP="000D5A7E">
      <w:pPr>
        <w:spacing w:after="0"/>
        <w:rPr>
          <w:del w:id="1357" w:author="Sebring, Amanda J" w:date="2017-10-04T09:14:00Z"/>
          <w:rFonts w:ascii="Courier New" w:hAnsi="Courier New" w:cs="Courier New"/>
          <w:sz w:val="24"/>
          <w:szCs w:val="24"/>
        </w:rPr>
      </w:pPr>
      <w:del w:id="13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503 38 1 1 3 22 65 70 70 90 70</w:delText>
        </w:r>
      </w:del>
    </w:p>
    <w:p w14:paraId="36215B9A" w14:textId="2BF78A6E" w:rsidR="000D5A7E" w:rsidRPr="000D5A7E" w:rsidDel="00580A98" w:rsidRDefault="000D5A7E" w:rsidP="000D5A7E">
      <w:pPr>
        <w:spacing w:after="0"/>
        <w:rPr>
          <w:del w:id="1359" w:author="Sebring, Amanda J" w:date="2017-10-04T09:14:00Z"/>
          <w:rFonts w:ascii="Courier New" w:hAnsi="Courier New" w:cs="Courier New"/>
          <w:sz w:val="24"/>
          <w:szCs w:val="24"/>
        </w:rPr>
      </w:pPr>
      <w:del w:id="13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503 42 1 1 3 23 45 45 40 50 40</w:delText>
        </w:r>
      </w:del>
    </w:p>
    <w:p w14:paraId="38C3FA16" w14:textId="06E91C1D" w:rsidR="000D5A7E" w:rsidRPr="000D5A7E" w:rsidDel="00580A98" w:rsidRDefault="000D5A7E" w:rsidP="000D5A7E">
      <w:pPr>
        <w:spacing w:after="0"/>
        <w:rPr>
          <w:del w:id="1361" w:author="Sebring, Amanda J" w:date="2017-10-04T09:14:00Z"/>
          <w:rFonts w:ascii="Courier New" w:hAnsi="Courier New" w:cs="Courier New"/>
          <w:sz w:val="24"/>
          <w:szCs w:val="24"/>
        </w:rPr>
      </w:pPr>
      <w:del w:id="13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503 03 1 1 3 24 55 55 45 60 45</w:delText>
        </w:r>
      </w:del>
    </w:p>
    <w:p w14:paraId="515E0159" w14:textId="60AB946D" w:rsidR="000D5A7E" w:rsidRPr="000D5A7E" w:rsidDel="00580A98" w:rsidRDefault="000D5A7E" w:rsidP="000D5A7E">
      <w:pPr>
        <w:spacing w:after="0"/>
        <w:rPr>
          <w:del w:id="1363" w:author="Sebring, Amanda J" w:date="2017-10-04T09:14:00Z"/>
          <w:rFonts w:ascii="Courier New" w:hAnsi="Courier New" w:cs="Courier New"/>
          <w:sz w:val="24"/>
          <w:szCs w:val="24"/>
        </w:rPr>
      </w:pPr>
      <w:del w:id="13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503 05 1 1 3 25 40 40 35 35 35</w:delText>
        </w:r>
      </w:del>
    </w:p>
    <w:p w14:paraId="1E6687A1" w14:textId="4C64568D" w:rsidR="000D5A7E" w:rsidRPr="000D5A7E" w:rsidDel="00580A98" w:rsidRDefault="000D5A7E" w:rsidP="000D5A7E">
      <w:pPr>
        <w:spacing w:after="0"/>
        <w:rPr>
          <w:del w:id="1365" w:author="Sebring, Amanda J" w:date="2017-10-04T09:14:00Z"/>
          <w:rFonts w:ascii="Courier New" w:hAnsi="Courier New" w:cs="Courier New"/>
          <w:sz w:val="24"/>
          <w:szCs w:val="24"/>
        </w:rPr>
      </w:pPr>
      <w:del w:id="13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503 06 1 1 3 26 35 35 30 30 35</w:delText>
        </w:r>
      </w:del>
    </w:p>
    <w:p w14:paraId="5E6DEC3A" w14:textId="50BC9446" w:rsidR="000D5A7E" w:rsidRPr="000D5A7E" w:rsidDel="00580A98" w:rsidRDefault="000D5A7E" w:rsidP="000D5A7E">
      <w:pPr>
        <w:spacing w:after="0"/>
        <w:rPr>
          <w:del w:id="1367" w:author="Sebring, Amanda J" w:date="2017-10-04T09:14:00Z"/>
          <w:rFonts w:ascii="Courier New" w:hAnsi="Courier New" w:cs="Courier New"/>
          <w:sz w:val="24"/>
          <w:szCs w:val="24"/>
        </w:rPr>
      </w:pPr>
      <w:del w:id="13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503 08 1 1 3 27 30 30 25 30 25</w:delText>
        </w:r>
      </w:del>
    </w:p>
    <w:p w14:paraId="3A0C4483" w14:textId="71FB414E" w:rsidR="000D5A7E" w:rsidRPr="000D5A7E" w:rsidDel="00580A98" w:rsidRDefault="000D5A7E" w:rsidP="000D5A7E">
      <w:pPr>
        <w:spacing w:after="0"/>
        <w:rPr>
          <w:del w:id="1369" w:author="Sebring, Amanda J" w:date="2017-10-04T09:14:00Z"/>
          <w:rFonts w:ascii="Courier New" w:hAnsi="Courier New" w:cs="Courier New"/>
          <w:sz w:val="24"/>
          <w:szCs w:val="24"/>
        </w:rPr>
      </w:pPr>
      <w:del w:id="13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503 10 1 1 3 28 40 40 40 50 40</w:delText>
        </w:r>
      </w:del>
    </w:p>
    <w:p w14:paraId="03AD2E75" w14:textId="19207D05" w:rsidR="000D5A7E" w:rsidRPr="000D5A7E" w:rsidDel="00580A98" w:rsidRDefault="000D5A7E" w:rsidP="000D5A7E">
      <w:pPr>
        <w:spacing w:after="0"/>
        <w:rPr>
          <w:del w:id="1371" w:author="Sebring, Amanda J" w:date="2017-10-04T09:14:00Z"/>
          <w:rFonts w:ascii="Courier New" w:hAnsi="Courier New" w:cs="Courier New"/>
          <w:sz w:val="24"/>
          <w:szCs w:val="24"/>
        </w:rPr>
      </w:pPr>
      <w:del w:id="13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503 12 1 1 3 29 35 35 35 40 35</w:delText>
        </w:r>
      </w:del>
    </w:p>
    <w:p w14:paraId="25DC0251" w14:textId="6B55F2B2" w:rsidR="000D5A7E" w:rsidRPr="000D5A7E" w:rsidDel="00580A98" w:rsidRDefault="000D5A7E" w:rsidP="000D5A7E">
      <w:pPr>
        <w:spacing w:after="0"/>
        <w:rPr>
          <w:del w:id="1373" w:author="Sebring, Amanda J" w:date="2017-10-04T09:14:00Z"/>
          <w:rFonts w:ascii="Courier New" w:hAnsi="Courier New" w:cs="Courier New"/>
          <w:sz w:val="24"/>
          <w:szCs w:val="24"/>
        </w:rPr>
      </w:pPr>
      <w:del w:id="13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503 15 1 1 3 30 75 75 70 75 70</w:delText>
        </w:r>
      </w:del>
    </w:p>
    <w:p w14:paraId="04519FAB" w14:textId="21DA9021" w:rsidR="000D5A7E" w:rsidRPr="000D5A7E" w:rsidDel="00580A98" w:rsidRDefault="000D5A7E" w:rsidP="000D5A7E">
      <w:pPr>
        <w:spacing w:after="0"/>
        <w:rPr>
          <w:del w:id="1375" w:author="Sebring, Amanda J" w:date="2017-10-04T09:14:00Z"/>
          <w:rFonts w:ascii="Courier New" w:hAnsi="Courier New" w:cs="Courier New"/>
          <w:sz w:val="24"/>
          <w:szCs w:val="24"/>
        </w:rPr>
      </w:pPr>
      <w:del w:id="13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503 16 1 1 3 31 30 30 30 30 30</w:delText>
        </w:r>
      </w:del>
    </w:p>
    <w:p w14:paraId="4A67061D" w14:textId="706C4257" w:rsidR="000D5A7E" w:rsidRPr="000D5A7E" w:rsidDel="00580A98" w:rsidRDefault="000D5A7E" w:rsidP="000D5A7E">
      <w:pPr>
        <w:spacing w:after="0"/>
        <w:rPr>
          <w:del w:id="1377" w:author="Sebring, Amanda J" w:date="2017-10-04T09:14:00Z"/>
          <w:rFonts w:ascii="Courier New" w:hAnsi="Courier New" w:cs="Courier New"/>
          <w:sz w:val="24"/>
          <w:szCs w:val="24"/>
        </w:rPr>
      </w:pPr>
      <w:del w:id="13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503 17 1 1 3 32 40 35 30 65 30</w:delText>
        </w:r>
      </w:del>
    </w:p>
    <w:p w14:paraId="6D6259B4" w14:textId="3D1077A5" w:rsidR="000D5A7E" w:rsidRPr="000D5A7E" w:rsidDel="00580A98" w:rsidRDefault="000D5A7E" w:rsidP="000D5A7E">
      <w:pPr>
        <w:spacing w:after="0"/>
        <w:rPr>
          <w:del w:id="1379" w:author="Sebring, Amanda J" w:date="2017-10-04T09:14:00Z"/>
          <w:rFonts w:ascii="Courier New" w:hAnsi="Courier New" w:cs="Courier New"/>
          <w:sz w:val="24"/>
          <w:szCs w:val="24"/>
        </w:rPr>
      </w:pPr>
      <w:del w:id="13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503 18 1 1 3 33 30 30 30 20 30</w:delText>
        </w:r>
      </w:del>
    </w:p>
    <w:p w14:paraId="7118400E" w14:textId="6C9CD526" w:rsidR="000D5A7E" w:rsidRPr="000D5A7E" w:rsidDel="00580A98" w:rsidRDefault="000D5A7E" w:rsidP="000D5A7E">
      <w:pPr>
        <w:spacing w:after="0"/>
        <w:rPr>
          <w:del w:id="1381" w:author="Sebring, Amanda J" w:date="2017-10-04T09:14:00Z"/>
          <w:rFonts w:ascii="Courier New" w:hAnsi="Courier New" w:cs="Courier New"/>
          <w:sz w:val="24"/>
          <w:szCs w:val="24"/>
        </w:rPr>
      </w:pPr>
      <w:del w:id="13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503 19 1 1 3 34 35 35 30 40 30</w:delText>
        </w:r>
      </w:del>
    </w:p>
    <w:p w14:paraId="4A5E480E" w14:textId="2E8914DD" w:rsidR="000D5A7E" w:rsidRPr="000D5A7E" w:rsidDel="00580A98" w:rsidRDefault="000D5A7E" w:rsidP="000D5A7E">
      <w:pPr>
        <w:spacing w:after="0"/>
        <w:rPr>
          <w:del w:id="1383" w:author="Sebring, Amanda J" w:date="2017-10-04T09:14:00Z"/>
          <w:rFonts w:ascii="Courier New" w:hAnsi="Courier New" w:cs="Courier New"/>
          <w:sz w:val="24"/>
          <w:szCs w:val="24"/>
        </w:rPr>
      </w:pPr>
      <w:del w:id="13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503 20 1 1 3 35 70 70 75 90 75</w:delText>
        </w:r>
      </w:del>
    </w:p>
    <w:p w14:paraId="1DFF1B60" w14:textId="307EE0E9" w:rsidR="000D5A7E" w:rsidRPr="000D5A7E" w:rsidDel="00580A98" w:rsidRDefault="000D5A7E" w:rsidP="000D5A7E">
      <w:pPr>
        <w:spacing w:after="0"/>
        <w:rPr>
          <w:del w:id="1385" w:author="Sebring, Amanda J" w:date="2017-10-04T09:14:00Z"/>
          <w:rFonts w:ascii="Courier New" w:hAnsi="Courier New" w:cs="Courier New"/>
          <w:sz w:val="24"/>
          <w:szCs w:val="24"/>
        </w:rPr>
      </w:pPr>
      <w:del w:id="13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503 21 1 1 3 36 </w:delText>
        </w:r>
      </w:del>
    </w:p>
    <w:p w14:paraId="5ECA06FE" w14:textId="702B0AC1" w:rsidR="000D5A7E" w:rsidRPr="000D5A7E" w:rsidDel="00580A98" w:rsidRDefault="000D5A7E" w:rsidP="000D5A7E">
      <w:pPr>
        <w:spacing w:after="0"/>
        <w:rPr>
          <w:del w:id="1387" w:author="Sebring, Amanda J" w:date="2017-10-04T09:14:00Z"/>
          <w:rFonts w:ascii="Courier New" w:hAnsi="Courier New" w:cs="Courier New"/>
          <w:sz w:val="24"/>
          <w:szCs w:val="24"/>
        </w:rPr>
      </w:pPr>
      <w:del w:id="13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503 23 1 1 3 37 40 40 40 55 40</w:delText>
        </w:r>
      </w:del>
    </w:p>
    <w:p w14:paraId="077B254E" w14:textId="7C8EF8F3" w:rsidR="000D5A7E" w:rsidRPr="000D5A7E" w:rsidDel="00580A98" w:rsidRDefault="000D5A7E" w:rsidP="000D5A7E">
      <w:pPr>
        <w:spacing w:after="0"/>
        <w:rPr>
          <w:del w:id="1389" w:author="Sebring, Amanda J" w:date="2017-10-04T09:14:00Z"/>
          <w:rFonts w:ascii="Courier New" w:hAnsi="Courier New" w:cs="Courier New"/>
          <w:sz w:val="24"/>
          <w:szCs w:val="24"/>
        </w:rPr>
      </w:pPr>
      <w:del w:id="13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503 24 1 1 3 38 35 35 30 40 30</w:delText>
        </w:r>
      </w:del>
    </w:p>
    <w:p w14:paraId="1A52CB73" w14:textId="3449CD4B" w:rsidR="000D5A7E" w:rsidRPr="000D5A7E" w:rsidDel="00580A98" w:rsidRDefault="000D5A7E" w:rsidP="000D5A7E">
      <w:pPr>
        <w:spacing w:after="0"/>
        <w:rPr>
          <w:del w:id="1391" w:author="Sebring, Amanda J" w:date="2017-10-04T09:14:00Z"/>
          <w:rFonts w:ascii="Courier New" w:hAnsi="Courier New" w:cs="Courier New"/>
          <w:sz w:val="24"/>
          <w:szCs w:val="24"/>
        </w:rPr>
      </w:pPr>
      <w:del w:id="13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503 25 1 1 3 39 55 55 45 60 45</w:delText>
        </w:r>
      </w:del>
    </w:p>
    <w:p w14:paraId="7553B166" w14:textId="0451847C" w:rsidR="000D5A7E" w:rsidRPr="000D5A7E" w:rsidDel="00580A98" w:rsidRDefault="000D5A7E" w:rsidP="000D5A7E">
      <w:pPr>
        <w:spacing w:after="0"/>
        <w:rPr>
          <w:del w:id="1393" w:author="Sebring, Amanda J" w:date="2017-10-04T09:14:00Z"/>
          <w:rFonts w:ascii="Courier New" w:hAnsi="Courier New" w:cs="Courier New"/>
          <w:sz w:val="24"/>
          <w:szCs w:val="24"/>
        </w:rPr>
      </w:pPr>
      <w:del w:id="13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503 26 1 1 3 40 35 35 35 40 35</w:delText>
        </w:r>
      </w:del>
    </w:p>
    <w:p w14:paraId="26C97FDB" w14:textId="2AB67A6E" w:rsidR="000D5A7E" w:rsidRPr="000D5A7E" w:rsidDel="00580A98" w:rsidRDefault="000D5A7E" w:rsidP="000D5A7E">
      <w:pPr>
        <w:spacing w:after="0"/>
        <w:rPr>
          <w:del w:id="1395" w:author="Sebring, Amanda J" w:date="2017-10-04T09:14:00Z"/>
          <w:rFonts w:ascii="Courier New" w:hAnsi="Courier New" w:cs="Courier New"/>
          <w:sz w:val="24"/>
          <w:szCs w:val="24"/>
        </w:rPr>
      </w:pPr>
      <w:del w:id="13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503 27 1 1 3 41 80 75 75 80 75</w:delText>
        </w:r>
      </w:del>
    </w:p>
    <w:p w14:paraId="1B3ABA52" w14:textId="11B30FBB" w:rsidR="000D5A7E" w:rsidRPr="000D5A7E" w:rsidDel="00580A98" w:rsidRDefault="000D5A7E" w:rsidP="000D5A7E">
      <w:pPr>
        <w:spacing w:after="0"/>
        <w:rPr>
          <w:del w:id="1397" w:author="Sebring, Amanda J" w:date="2017-10-04T09:14:00Z"/>
          <w:rFonts w:ascii="Courier New" w:hAnsi="Courier New" w:cs="Courier New"/>
          <w:sz w:val="24"/>
          <w:szCs w:val="24"/>
        </w:rPr>
      </w:pPr>
      <w:del w:id="13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503 28 1 1 3 42 30 30 25 25 25</w:delText>
        </w:r>
      </w:del>
    </w:p>
    <w:p w14:paraId="370A9363" w14:textId="50C4BEC0" w:rsidR="000D5A7E" w:rsidRPr="000D5A7E" w:rsidDel="00580A98" w:rsidRDefault="000D5A7E" w:rsidP="000D5A7E">
      <w:pPr>
        <w:spacing w:after="0"/>
        <w:rPr>
          <w:del w:id="1399" w:author="Sebring, Amanda J" w:date="2017-10-04T09:14:00Z"/>
          <w:rFonts w:ascii="Courier New" w:hAnsi="Courier New" w:cs="Courier New"/>
          <w:sz w:val="24"/>
          <w:szCs w:val="24"/>
        </w:rPr>
      </w:pPr>
      <w:del w:id="14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503 29 1 1 3 43 55 55 45 70 45</w:delText>
        </w:r>
      </w:del>
    </w:p>
    <w:p w14:paraId="2BC50E43" w14:textId="1BCDF54C" w:rsidR="000D5A7E" w:rsidRPr="000D5A7E" w:rsidDel="00580A98" w:rsidRDefault="000D5A7E" w:rsidP="000D5A7E">
      <w:pPr>
        <w:spacing w:after="0"/>
        <w:rPr>
          <w:del w:id="1401" w:author="Sebring, Amanda J" w:date="2017-10-04T09:14:00Z"/>
          <w:rFonts w:ascii="Courier New" w:hAnsi="Courier New" w:cs="Courier New"/>
          <w:sz w:val="24"/>
          <w:szCs w:val="24"/>
        </w:rPr>
      </w:pPr>
      <w:del w:id="14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503 31 1 1 3 44 60 60 45 45 45</w:delText>
        </w:r>
      </w:del>
    </w:p>
    <w:p w14:paraId="41C0FD40" w14:textId="384EA1EF" w:rsidR="000D5A7E" w:rsidRPr="000D5A7E" w:rsidDel="00580A98" w:rsidRDefault="000D5A7E" w:rsidP="000D5A7E">
      <w:pPr>
        <w:spacing w:after="0"/>
        <w:rPr>
          <w:del w:id="1403" w:author="Sebring, Amanda J" w:date="2017-10-04T09:14:00Z"/>
          <w:rFonts w:ascii="Courier New" w:hAnsi="Courier New" w:cs="Courier New"/>
          <w:sz w:val="24"/>
          <w:szCs w:val="24"/>
        </w:rPr>
      </w:pPr>
      <w:del w:id="14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503 32 1 1 3 45 45 45 40 40 40</w:delText>
        </w:r>
      </w:del>
    </w:p>
    <w:p w14:paraId="23C06315" w14:textId="16C63524" w:rsidR="000D5A7E" w:rsidRPr="000D5A7E" w:rsidDel="00580A98" w:rsidRDefault="000D5A7E" w:rsidP="000D5A7E">
      <w:pPr>
        <w:spacing w:after="0"/>
        <w:rPr>
          <w:del w:id="1405" w:author="Sebring, Amanda J" w:date="2017-10-04T09:14:00Z"/>
          <w:rFonts w:ascii="Courier New" w:hAnsi="Courier New" w:cs="Courier New"/>
          <w:sz w:val="24"/>
          <w:szCs w:val="24"/>
        </w:rPr>
      </w:pPr>
      <w:del w:id="14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503 33 1 1 3 46 45 45 40 55 40</w:delText>
        </w:r>
      </w:del>
    </w:p>
    <w:p w14:paraId="26A5E683" w14:textId="6186F3F2" w:rsidR="000D5A7E" w:rsidRPr="000D5A7E" w:rsidDel="00580A98" w:rsidRDefault="000D5A7E" w:rsidP="000D5A7E">
      <w:pPr>
        <w:spacing w:after="0"/>
        <w:rPr>
          <w:del w:id="1407" w:author="Sebring, Amanda J" w:date="2017-10-04T09:14:00Z"/>
          <w:rFonts w:ascii="Courier New" w:hAnsi="Courier New" w:cs="Courier New"/>
          <w:sz w:val="24"/>
          <w:szCs w:val="24"/>
        </w:rPr>
      </w:pPr>
      <w:del w:id="14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503 34 1 1 3 47 55 50 40 60 40</w:delText>
        </w:r>
      </w:del>
    </w:p>
    <w:p w14:paraId="4588E6D0" w14:textId="4BC72274" w:rsidR="000D5A7E" w:rsidRPr="000D5A7E" w:rsidDel="00580A98" w:rsidRDefault="000D5A7E" w:rsidP="000D5A7E">
      <w:pPr>
        <w:spacing w:after="0"/>
        <w:rPr>
          <w:del w:id="1409" w:author="Sebring, Amanda J" w:date="2017-10-04T09:14:00Z"/>
          <w:rFonts w:ascii="Courier New" w:hAnsi="Courier New" w:cs="Courier New"/>
          <w:sz w:val="24"/>
          <w:szCs w:val="24"/>
        </w:rPr>
      </w:pPr>
      <w:del w:id="14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503 35 1 1 3 48 90 90 70 70 70</w:delText>
        </w:r>
      </w:del>
    </w:p>
    <w:p w14:paraId="300B8E62" w14:textId="5180A595" w:rsidR="000D5A7E" w:rsidRPr="000D5A7E" w:rsidDel="00580A98" w:rsidRDefault="000D5A7E" w:rsidP="000D5A7E">
      <w:pPr>
        <w:spacing w:after="0"/>
        <w:rPr>
          <w:del w:id="1411" w:author="Sebring, Amanda J" w:date="2017-10-04T09:14:00Z"/>
          <w:rFonts w:ascii="Courier New" w:hAnsi="Courier New" w:cs="Courier New"/>
          <w:sz w:val="24"/>
          <w:szCs w:val="24"/>
        </w:rPr>
      </w:pPr>
      <w:del w:id="14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503 36 1 1 3 49 30 30 35 45 35</w:delText>
        </w:r>
      </w:del>
    </w:p>
    <w:p w14:paraId="466210C1" w14:textId="42AD9F70" w:rsidR="000D5A7E" w:rsidRPr="000D5A7E" w:rsidDel="00580A98" w:rsidRDefault="000D5A7E" w:rsidP="000D5A7E">
      <w:pPr>
        <w:spacing w:after="0"/>
        <w:rPr>
          <w:del w:id="1413" w:author="Sebring, Amanda J" w:date="2017-10-04T09:14:00Z"/>
          <w:rFonts w:ascii="Courier New" w:hAnsi="Courier New" w:cs="Courier New"/>
          <w:sz w:val="24"/>
          <w:szCs w:val="24"/>
        </w:rPr>
      </w:pPr>
      <w:del w:id="14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503 41 1 1 3 50 25 25 30 35 30</w:delText>
        </w:r>
      </w:del>
    </w:p>
    <w:p w14:paraId="3B299D12" w14:textId="04F63A19" w:rsidR="000D5A7E" w:rsidRPr="000D5A7E" w:rsidDel="00580A98" w:rsidRDefault="000D5A7E" w:rsidP="000D5A7E">
      <w:pPr>
        <w:spacing w:after="0"/>
        <w:rPr>
          <w:del w:id="1415" w:author="Sebring, Amanda J" w:date="2017-10-04T09:14:00Z"/>
          <w:rFonts w:ascii="Courier New" w:hAnsi="Courier New" w:cs="Courier New"/>
          <w:sz w:val="24"/>
          <w:szCs w:val="24"/>
        </w:rPr>
      </w:pPr>
      <w:del w:id="14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503 44 1 1 3 51 45 45 40 35 40</w:delText>
        </w:r>
      </w:del>
    </w:p>
    <w:p w14:paraId="467B9707" w14:textId="551074EA" w:rsidR="000D5A7E" w:rsidRPr="000D5A7E" w:rsidDel="00580A98" w:rsidRDefault="000D5A7E" w:rsidP="000D5A7E">
      <w:pPr>
        <w:spacing w:after="0"/>
        <w:rPr>
          <w:del w:id="1417" w:author="Sebring, Amanda J" w:date="2017-10-04T09:14:00Z"/>
          <w:rFonts w:ascii="Courier New" w:hAnsi="Courier New" w:cs="Courier New"/>
          <w:sz w:val="24"/>
          <w:szCs w:val="24"/>
        </w:rPr>
      </w:pPr>
      <w:del w:id="14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503 45 1 1 3 52 35 35 35 45 35</w:delText>
        </w:r>
      </w:del>
    </w:p>
    <w:p w14:paraId="0E5DB911" w14:textId="6C7CA6E7" w:rsidR="000D5A7E" w:rsidRPr="000D5A7E" w:rsidDel="00580A98" w:rsidRDefault="000D5A7E" w:rsidP="000D5A7E">
      <w:pPr>
        <w:spacing w:after="0"/>
        <w:rPr>
          <w:del w:id="1419" w:author="Sebring, Amanda J" w:date="2017-10-04T09:14:00Z"/>
          <w:rFonts w:ascii="Courier New" w:hAnsi="Courier New" w:cs="Courier New"/>
          <w:sz w:val="24"/>
          <w:szCs w:val="24"/>
        </w:rPr>
      </w:pPr>
      <w:del w:id="14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503 47 1 1 3 53 55 55 55 65 55</w:delText>
        </w:r>
      </w:del>
    </w:p>
    <w:p w14:paraId="3C918CA1" w14:textId="17A37C9A" w:rsidR="000D5A7E" w:rsidRPr="000D5A7E" w:rsidDel="00580A98" w:rsidRDefault="000D5A7E" w:rsidP="000D5A7E">
      <w:pPr>
        <w:spacing w:after="0"/>
        <w:rPr>
          <w:del w:id="1421" w:author="Sebring, Amanda J" w:date="2017-10-04T09:14:00Z"/>
          <w:rFonts w:ascii="Courier New" w:hAnsi="Courier New" w:cs="Courier New"/>
          <w:sz w:val="24"/>
          <w:szCs w:val="24"/>
        </w:rPr>
      </w:pPr>
      <w:del w:id="14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503 48 1 1 3 54 20 20 15 15 15</w:delText>
        </w:r>
      </w:del>
    </w:p>
    <w:p w14:paraId="36CCD2F5" w14:textId="0B9A52E7" w:rsidR="000D5A7E" w:rsidRPr="000D5A7E" w:rsidDel="00580A98" w:rsidRDefault="000D5A7E" w:rsidP="000D5A7E">
      <w:pPr>
        <w:spacing w:after="0"/>
        <w:rPr>
          <w:del w:id="1423" w:author="Sebring, Amanda J" w:date="2017-10-04T09:14:00Z"/>
          <w:rFonts w:ascii="Courier New" w:hAnsi="Courier New" w:cs="Courier New"/>
          <w:sz w:val="24"/>
          <w:szCs w:val="24"/>
        </w:rPr>
      </w:pPr>
      <w:del w:id="14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503 49 1 1 3 55 30 30 30 30 30</w:delText>
        </w:r>
      </w:del>
    </w:p>
    <w:p w14:paraId="6AC5CC01" w14:textId="3AB8FB58" w:rsidR="000D5A7E" w:rsidRPr="000D5A7E" w:rsidDel="00580A98" w:rsidRDefault="000D5A7E" w:rsidP="000D5A7E">
      <w:pPr>
        <w:spacing w:after="0"/>
        <w:rPr>
          <w:del w:id="1425" w:author="Sebring, Amanda J" w:date="2017-10-04T09:14:00Z"/>
          <w:rFonts w:ascii="Courier New" w:hAnsi="Courier New" w:cs="Courier New"/>
          <w:sz w:val="24"/>
          <w:szCs w:val="24"/>
        </w:rPr>
      </w:pPr>
      <w:del w:id="14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503 51 1 1 3 56 50 50 40 60 40</w:delText>
        </w:r>
      </w:del>
    </w:p>
    <w:p w14:paraId="41303BBF" w14:textId="44661925" w:rsidR="000D5A7E" w:rsidRPr="000D5A7E" w:rsidDel="00580A98" w:rsidRDefault="000D5A7E" w:rsidP="000D5A7E">
      <w:pPr>
        <w:spacing w:after="0"/>
        <w:rPr>
          <w:del w:id="1427" w:author="Sebring, Amanda J" w:date="2017-10-04T09:14:00Z"/>
          <w:rFonts w:ascii="Courier New" w:hAnsi="Courier New" w:cs="Courier New"/>
          <w:sz w:val="24"/>
          <w:szCs w:val="24"/>
        </w:rPr>
      </w:pPr>
      <w:del w:id="14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503 53 1 1 3 57 </w:delText>
        </w:r>
      </w:del>
    </w:p>
    <w:p w14:paraId="7270F21D" w14:textId="670CB1B5" w:rsidR="000D5A7E" w:rsidRPr="000D5A7E" w:rsidDel="00580A98" w:rsidRDefault="000D5A7E" w:rsidP="000D5A7E">
      <w:pPr>
        <w:spacing w:after="0"/>
        <w:rPr>
          <w:del w:id="1429" w:author="Sebring, Amanda J" w:date="2017-10-04T09:14:00Z"/>
          <w:rFonts w:ascii="Courier New" w:hAnsi="Courier New" w:cs="Courier New"/>
          <w:sz w:val="24"/>
          <w:szCs w:val="24"/>
        </w:rPr>
      </w:pPr>
      <w:del w:id="14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503 55 1 1 3 58 40 40 40 40 40</w:delText>
        </w:r>
      </w:del>
    </w:p>
    <w:p w14:paraId="720539AB" w14:textId="3F7978EC" w:rsidR="000D5A7E" w:rsidRPr="000D5A7E" w:rsidDel="00580A98" w:rsidRDefault="000D5A7E" w:rsidP="000D5A7E">
      <w:pPr>
        <w:spacing w:after="0"/>
        <w:rPr>
          <w:del w:id="1431" w:author="Sebring, Amanda J" w:date="2017-10-04T09:14:00Z"/>
          <w:rFonts w:ascii="Courier New" w:hAnsi="Courier New" w:cs="Courier New"/>
          <w:sz w:val="24"/>
          <w:szCs w:val="24"/>
        </w:rPr>
      </w:pPr>
      <w:del w:id="14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503 56 1 1 3 59 45 45 40 60 40</w:delText>
        </w:r>
      </w:del>
    </w:p>
    <w:p w14:paraId="4D824E21" w14:textId="3206F236" w:rsidR="000D5A7E" w:rsidRPr="000D5A7E" w:rsidDel="00580A98" w:rsidRDefault="000D5A7E" w:rsidP="000D5A7E">
      <w:pPr>
        <w:spacing w:after="0"/>
        <w:rPr>
          <w:del w:id="1433" w:author="Sebring, Amanda J" w:date="2017-10-04T09:14:00Z"/>
          <w:rFonts w:ascii="Courier New" w:hAnsi="Courier New" w:cs="Courier New"/>
          <w:sz w:val="24"/>
          <w:szCs w:val="24"/>
        </w:rPr>
      </w:pPr>
      <w:del w:id="14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503 57 1 1 3 60 40 40 35 70 35</w:delText>
        </w:r>
      </w:del>
    </w:p>
    <w:p w14:paraId="1AFC2F51" w14:textId="722A2C82" w:rsidR="000D5A7E" w:rsidRPr="000D5A7E" w:rsidDel="00580A98" w:rsidRDefault="000D5A7E" w:rsidP="000D5A7E">
      <w:pPr>
        <w:spacing w:after="0"/>
        <w:rPr>
          <w:del w:id="1435" w:author="Sebring, Amanda J" w:date="2017-10-04T09:14:00Z"/>
          <w:rFonts w:ascii="Courier New" w:hAnsi="Courier New" w:cs="Courier New"/>
          <w:sz w:val="24"/>
          <w:szCs w:val="24"/>
        </w:rPr>
      </w:pPr>
      <w:del w:id="14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503 58 1 1 3 61 40 40 35 40 35</w:delText>
        </w:r>
      </w:del>
    </w:p>
    <w:p w14:paraId="57AFFC68" w14:textId="5D43E808" w:rsidR="000D5A7E" w:rsidRPr="000D5A7E" w:rsidDel="00580A98" w:rsidRDefault="000D5A7E" w:rsidP="000D5A7E">
      <w:pPr>
        <w:spacing w:after="0"/>
        <w:rPr>
          <w:del w:id="1437" w:author="Sebring, Amanda J" w:date="2017-10-04T09:14:00Z"/>
          <w:rFonts w:ascii="Courier New" w:hAnsi="Courier New" w:cs="Courier New"/>
          <w:sz w:val="24"/>
          <w:szCs w:val="24"/>
        </w:rPr>
      </w:pPr>
      <w:del w:id="14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503 59 1 1 3 62 55 55 45 45 45</w:delText>
        </w:r>
      </w:del>
    </w:p>
    <w:p w14:paraId="157314A6" w14:textId="79DB9299" w:rsidR="000D5A7E" w:rsidRPr="000D5A7E" w:rsidDel="00580A98" w:rsidRDefault="000D5A7E" w:rsidP="000D5A7E">
      <w:pPr>
        <w:spacing w:after="0"/>
        <w:rPr>
          <w:del w:id="1439" w:author="Sebring, Amanda J" w:date="2017-10-04T09:14:00Z"/>
          <w:rFonts w:ascii="Courier New" w:hAnsi="Courier New" w:cs="Courier New"/>
          <w:sz w:val="24"/>
          <w:szCs w:val="24"/>
        </w:rPr>
      </w:pPr>
      <w:del w:id="14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503 60 1 1 3 63 35 35 35 35 35</w:delText>
        </w:r>
      </w:del>
    </w:p>
    <w:p w14:paraId="7AEBE93C" w14:textId="02480F30" w:rsidR="000D5A7E" w:rsidRPr="000D5A7E" w:rsidDel="00580A98" w:rsidRDefault="000D5A7E" w:rsidP="000D5A7E">
      <w:pPr>
        <w:spacing w:after="0"/>
        <w:rPr>
          <w:del w:id="1441" w:author="Sebring, Amanda J" w:date="2017-10-04T09:14:00Z"/>
          <w:rFonts w:ascii="Courier New" w:hAnsi="Courier New" w:cs="Courier New"/>
          <w:sz w:val="24"/>
          <w:szCs w:val="24"/>
        </w:rPr>
      </w:pPr>
      <w:del w:id="14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503 61 1 1 3 64 15 15 10 25 10</w:delText>
        </w:r>
      </w:del>
    </w:p>
    <w:p w14:paraId="475FA732" w14:textId="134784ED" w:rsidR="000D5A7E" w:rsidRPr="000D5A7E" w:rsidDel="00580A98" w:rsidRDefault="000D5A7E" w:rsidP="000D5A7E">
      <w:pPr>
        <w:spacing w:after="0"/>
        <w:rPr>
          <w:del w:id="1443" w:author="Sebring, Amanda J" w:date="2017-10-04T09:14:00Z"/>
          <w:rFonts w:ascii="Courier New" w:hAnsi="Courier New" w:cs="Courier New"/>
          <w:sz w:val="24"/>
          <w:szCs w:val="24"/>
        </w:rPr>
      </w:pPr>
      <w:del w:id="14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503 62 1 1 3 65 05 05 05 05 05</w:delText>
        </w:r>
      </w:del>
    </w:p>
    <w:p w14:paraId="3B9E0181" w14:textId="12E3B01E" w:rsidR="000D5A7E" w:rsidRPr="000D5A7E" w:rsidDel="00580A98" w:rsidRDefault="000D5A7E" w:rsidP="000D5A7E">
      <w:pPr>
        <w:spacing w:after="0"/>
        <w:rPr>
          <w:del w:id="1445" w:author="Sebring, Amanda J" w:date="2017-10-04T09:14:00Z"/>
          <w:rFonts w:ascii="Courier New" w:hAnsi="Courier New" w:cs="Courier New"/>
          <w:sz w:val="24"/>
          <w:szCs w:val="24"/>
        </w:rPr>
      </w:pPr>
      <w:del w:id="14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503 63 1 1 3 66 30 30 20 20 20</w:delText>
        </w:r>
      </w:del>
    </w:p>
    <w:p w14:paraId="37AC919F" w14:textId="3A4DBC20" w:rsidR="000D5A7E" w:rsidRPr="000D5A7E" w:rsidDel="00580A98" w:rsidRDefault="000D5A7E" w:rsidP="000D5A7E">
      <w:pPr>
        <w:spacing w:after="0"/>
        <w:rPr>
          <w:del w:id="1447" w:author="Sebring, Amanda J" w:date="2017-10-04T09:14:00Z"/>
          <w:rFonts w:ascii="Courier New" w:hAnsi="Courier New" w:cs="Courier New"/>
          <w:sz w:val="24"/>
          <w:szCs w:val="24"/>
        </w:rPr>
      </w:pPr>
      <w:del w:id="14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503 64 1 1 3 67 50 50 40 65 40</w:delText>
        </w:r>
      </w:del>
    </w:p>
    <w:p w14:paraId="725B5FD8" w14:textId="7F64022E" w:rsidR="000D5A7E" w:rsidRPr="000D5A7E" w:rsidDel="00580A98" w:rsidRDefault="000D5A7E" w:rsidP="000D5A7E">
      <w:pPr>
        <w:spacing w:after="0"/>
        <w:rPr>
          <w:del w:id="1449" w:author="Sebring, Amanda J" w:date="2017-10-04T09:14:00Z"/>
          <w:rFonts w:ascii="Courier New" w:hAnsi="Courier New" w:cs="Courier New"/>
          <w:sz w:val="24"/>
          <w:szCs w:val="24"/>
        </w:rPr>
      </w:pPr>
      <w:del w:id="14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503 66 1 1 3 68 50 50 45 70 45</w:delText>
        </w:r>
      </w:del>
    </w:p>
    <w:p w14:paraId="3678CE91" w14:textId="3FD0D6DB" w:rsidR="000D5A7E" w:rsidRPr="000D5A7E" w:rsidDel="00580A98" w:rsidRDefault="000D5A7E" w:rsidP="000D5A7E">
      <w:pPr>
        <w:spacing w:after="0"/>
        <w:rPr>
          <w:del w:id="1451" w:author="Sebring, Amanda J" w:date="2017-10-04T09:14:00Z"/>
          <w:rFonts w:ascii="Courier New" w:hAnsi="Courier New" w:cs="Courier New"/>
          <w:sz w:val="24"/>
          <w:szCs w:val="24"/>
        </w:rPr>
      </w:pPr>
      <w:del w:id="14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503 67 1 1 3 69 45 45 40 65 40</w:delText>
        </w:r>
      </w:del>
    </w:p>
    <w:p w14:paraId="53995622" w14:textId="1BE7C26F" w:rsidR="000D5A7E" w:rsidRPr="000D5A7E" w:rsidDel="00580A98" w:rsidRDefault="000D5A7E" w:rsidP="000D5A7E">
      <w:pPr>
        <w:spacing w:after="0"/>
        <w:rPr>
          <w:del w:id="1453" w:author="Sebring, Amanda J" w:date="2017-10-04T09:14:00Z"/>
          <w:rFonts w:ascii="Courier New" w:hAnsi="Courier New" w:cs="Courier New"/>
          <w:sz w:val="24"/>
          <w:szCs w:val="24"/>
        </w:rPr>
      </w:pPr>
      <w:del w:id="14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503 68 1 1 3 70 30 30 30 35 30</w:delText>
        </w:r>
      </w:del>
    </w:p>
    <w:p w14:paraId="3C8A3ECD" w14:textId="15378862" w:rsidR="000D5A7E" w:rsidRPr="000D5A7E" w:rsidDel="00580A98" w:rsidRDefault="000D5A7E" w:rsidP="000D5A7E">
      <w:pPr>
        <w:spacing w:after="0"/>
        <w:rPr>
          <w:del w:id="1455" w:author="Sebring, Amanda J" w:date="2017-10-04T09:14:00Z"/>
          <w:rFonts w:ascii="Courier New" w:hAnsi="Courier New" w:cs="Courier New"/>
          <w:sz w:val="24"/>
          <w:szCs w:val="24"/>
        </w:rPr>
      </w:pPr>
      <w:del w:id="14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503 69 1 1 3 71 40 40 40 35 40</w:delText>
        </w:r>
      </w:del>
    </w:p>
    <w:p w14:paraId="1E982042" w14:textId="25A24556" w:rsidR="000D5A7E" w:rsidRPr="000D5A7E" w:rsidDel="00580A98" w:rsidRDefault="000D5A7E" w:rsidP="000D5A7E">
      <w:pPr>
        <w:spacing w:after="0"/>
        <w:rPr>
          <w:del w:id="1457" w:author="Sebring, Amanda J" w:date="2017-10-04T09:14:00Z"/>
          <w:rFonts w:ascii="Courier New" w:hAnsi="Courier New" w:cs="Courier New"/>
          <w:sz w:val="24"/>
          <w:szCs w:val="24"/>
        </w:rPr>
      </w:pPr>
      <w:del w:id="14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503 71 1 1 3 72 15 15 15 20 15</w:delText>
        </w:r>
      </w:del>
    </w:p>
    <w:p w14:paraId="4D1A3906" w14:textId="1519839F" w:rsidR="000D5A7E" w:rsidRPr="000D5A7E" w:rsidDel="00580A98" w:rsidRDefault="000D5A7E" w:rsidP="000D5A7E">
      <w:pPr>
        <w:spacing w:after="0"/>
        <w:rPr>
          <w:del w:id="1459" w:author="Sebring, Amanda J" w:date="2017-10-04T09:14:00Z"/>
          <w:rFonts w:ascii="Courier New" w:hAnsi="Courier New" w:cs="Courier New"/>
          <w:sz w:val="24"/>
          <w:szCs w:val="24"/>
        </w:rPr>
      </w:pPr>
      <w:del w:id="14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503 72 1 1 3 73 60 60 50 55 50</w:delText>
        </w:r>
      </w:del>
    </w:p>
    <w:p w14:paraId="020A8C1A" w14:textId="07BF14DA" w:rsidR="000D5A7E" w:rsidRPr="000D5A7E" w:rsidDel="00580A98" w:rsidRDefault="000D5A7E" w:rsidP="000D5A7E">
      <w:pPr>
        <w:spacing w:after="0"/>
        <w:rPr>
          <w:del w:id="1461" w:author="Sebring, Amanda J" w:date="2017-10-04T09:14:00Z"/>
          <w:rFonts w:ascii="Courier New" w:hAnsi="Courier New" w:cs="Courier New"/>
          <w:sz w:val="24"/>
          <w:szCs w:val="24"/>
        </w:rPr>
      </w:pPr>
      <w:del w:id="14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503 73 1 1 3 74 45 40 45 60 45</w:delText>
        </w:r>
      </w:del>
    </w:p>
    <w:p w14:paraId="69AD6AA7" w14:textId="4A7465BE" w:rsidR="000D5A7E" w:rsidRPr="000D5A7E" w:rsidDel="00580A98" w:rsidRDefault="000D5A7E" w:rsidP="000D5A7E">
      <w:pPr>
        <w:spacing w:after="0"/>
        <w:rPr>
          <w:del w:id="1463" w:author="Sebring, Amanda J" w:date="2017-10-04T09:14:00Z"/>
          <w:rFonts w:ascii="Courier New" w:hAnsi="Courier New" w:cs="Courier New"/>
          <w:sz w:val="24"/>
          <w:szCs w:val="24"/>
        </w:rPr>
      </w:pPr>
      <w:del w:id="14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503 74 1 1 3 75 35 35 35 20 35</w:delText>
        </w:r>
      </w:del>
    </w:p>
    <w:p w14:paraId="3CE18520" w14:textId="5873DC6D" w:rsidR="000D5A7E" w:rsidRPr="000D5A7E" w:rsidDel="00580A98" w:rsidRDefault="000D5A7E" w:rsidP="000D5A7E">
      <w:pPr>
        <w:spacing w:after="0"/>
        <w:rPr>
          <w:del w:id="1465" w:author="Sebring, Amanda J" w:date="2017-10-04T09:14:00Z"/>
          <w:rFonts w:ascii="Courier New" w:hAnsi="Courier New" w:cs="Courier New"/>
          <w:sz w:val="24"/>
          <w:szCs w:val="24"/>
        </w:rPr>
      </w:pPr>
      <w:del w:id="14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503 75 1 1 3 76 55 55 45 55 45</w:delText>
        </w:r>
      </w:del>
    </w:p>
    <w:p w14:paraId="32BD0227" w14:textId="690CF541" w:rsidR="000D5A7E" w:rsidRPr="000D5A7E" w:rsidDel="00580A98" w:rsidRDefault="000D5A7E" w:rsidP="000D5A7E">
      <w:pPr>
        <w:spacing w:after="0"/>
        <w:rPr>
          <w:del w:id="1467" w:author="Sebring, Amanda J" w:date="2017-10-04T09:14:00Z"/>
          <w:rFonts w:ascii="Courier New" w:hAnsi="Courier New" w:cs="Courier New"/>
          <w:sz w:val="24"/>
          <w:szCs w:val="24"/>
        </w:rPr>
      </w:pPr>
      <w:del w:id="14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503 77 1 1 3 77 55 55 55 75 55</w:delText>
        </w:r>
      </w:del>
    </w:p>
    <w:p w14:paraId="180870BB" w14:textId="22D032F9" w:rsidR="000D5A7E" w:rsidRPr="000D5A7E" w:rsidDel="00580A98" w:rsidRDefault="000D5A7E" w:rsidP="000D5A7E">
      <w:pPr>
        <w:spacing w:after="0"/>
        <w:rPr>
          <w:del w:id="1469" w:author="Sebring, Amanda J" w:date="2017-10-04T09:14:00Z"/>
          <w:rFonts w:ascii="Courier New" w:hAnsi="Courier New" w:cs="Courier New"/>
          <w:sz w:val="24"/>
          <w:szCs w:val="24"/>
        </w:rPr>
      </w:pPr>
      <w:del w:id="14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503 78 1 1 3 78 45 45 40 40 40</w:delText>
        </w:r>
      </w:del>
    </w:p>
    <w:p w14:paraId="16D97241" w14:textId="419956B6" w:rsidR="000D5A7E" w:rsidRPr="000D5A7E" w:rsidDel="00580A98" w:rsidRDefault="000D5A7E" w:rsidP="000D5A7E">
      <w:pPr>
        <w:spacing w:after="0"/>
        <w:rPr>
          <w:del w:id="1471" w:author="Sebring, Amanda J" w:date="2017-10-04T09:14:00Z"/>
          <w:rFonts w:ascii="Courier New" w:hAnsi="Courier New" w:cs="Courier New"/>
          <w:sz w:val="24"/>
          <w:szCs w:val="24"/>
        </w:rPr>
      </w:pPr>
      <w:del w:id="14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503 79 1 1 3 79 30 30 25 65 25</w:delText>
        </w:r>
      </w:del>
    </w:p>
    <w:p w14:paraId="2F00E38F" w14:textId="4D5570C5" w:rsidR="000D5A7E" w:rsidRPr="000D5A7E" w:rsidDel="00580A98" w:rsidRDefault="000D5A7E" w:rsidP="000D5A7E">
      <w:pPr>
        <w:spacing w:after="0"/>
        <w:rPr>
          <w:del w:id="1473" w:author="Sebring, Amanda J" w:date="2017-10-04T09:14:00Z"/>
          <w:rFonts w:ascii="Courier New" w:hAnsi="Courier New" w:cs="Courier New"/>
          <w:sz w:val="24"/>
          <w:szCs w:val="24"/>
        </w:rPr>
      </w:pPr>
      <w:del w:id="14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503 80 1 1 3 80 50 50 45 50 45</w:delText>
        </w:r>
      </w:del>
    </w:p>
    <w:p w14:paraId="018AD77B" w14:textId="20BBAACF" w:rsidR="000D5A7E" w:rsidRPr="000D5A7E" w:rsidDel="00580A98" w:rsidRDefault="000D5A7E" w:rsidP="000D5A7E">
      <w:pPr>
        <w:spacing w:after="0"/>
        <w:rPr>
          <w:del w:id="1475" w:author="Sebring, Amanda J" w:date="2017-10-04T09:14:00Z"/>
          <w:rFonts w:ascii="Courier New" w:hAnsi="Courier New" w:cs="Courier New"/>
          <w:sz w:val="24"/>
          <w:szCs w:val="24"/>
        </w:rPr>
      </w:pPr>
      <w:del w:id="14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504 00 1 0 0 00 40 45 40 30 30</w:delText>
        </w:r>
      </w:del>
    </w:p>
    <w:p w14:paraId="467949BF" w14:textId="0D24B12B" w:rsidR="000D5A7E" w:rsidRPr="000D5A7E" w:rsidDel="00580A98" w:rsidRDefault="000D5A7E" w:rsidP="000D5A7E">
      <w:pPr>
        <w:spacing w:after="0"/>
        <w:rPr>
          <w:del w:id="1477" w:author="Sebring, Amanda J" w:date="2017-10-04T09:14:00Z"/>
          <w:rFonts w:ascii="Courier New" w:hAnsi="Courier New" w:cs="Courier New"/>
          <w:sz w:val="24"/>
          <w:szCs w:val="24"/>
        </w:rPr>
      </w:pPr>
      <w:del w:id="14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504 02 1 2 1 01 55 40 60 60 55</w:delText>
        </w:r>
      </w:del>
    </w:p>
    <w:p w14:paraId="360F09D7" w14:textId="430437F7" w:rsidR="000D5A7E" w:rsidRPr="000D5A7E" w:rsidDel="00580A98" w:rsidRDefault="000D5A7E" w:rsidP="000D5A7E">
      <w:pPr>
        <w:spacing w:after="0"/>
        <w:rPr>
          <w:del w:id="1479" w:author="Sebring, Amanda J" w:date="2017-10-04T09:14:00Z"/>
          <w:rFonts w:ascii="Courier New" w:hAnsi="Courier New" w:cs="Courier New"/>
          <w:sz w:val="24"/>
          <w:szCs w:val="24"/>
        </w:rPr>
      </w:pPr>
      <w:del w:id="14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504 04 1 2 1 02 55 55 60 45 40</w:delText>
        </w:r>
      </w:del>
    </w:p>
    <w:p w14:paraId="79F96028" w14:textId="277F44A2" w:rsidR="000D5A7E" w:rsidRPr="000D5A7E" w:rsidDel="00580A98" w:rsidRDefault="000D5A7E" w:rsidP="000D5A7E">
      <w:pPr>
        <w:spacing w:after="0"/>
        <w:rPr>
          <w:del w:id="1481" w:author="Sebring, Amanda J" w:date="2017-10-04T09:14:00Z"/>
          <w:rFonts w:ascii="Courier New" w:hAnsi="Courier New" w:cs="Courier New"/>
          <w:sz w:val="24"/>
          <w:szCs w:val="24"/>
        </w:rPr>
      </w:pPr>
      <w:del w:id="14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504 09 1 2 1 03 45 55 40 30 30</w:delText>
        </w:r>
      </w:del>
    </w:p>
    <w:p w14:paraId="6EEAE3AD" w14:textId="2E2B3FFC" w:rsidR="000D5A7E" w:rsidRPr="000D5A7E" w:rsidDel="00580A98" w:rsidRDefault="000D5A7E" w:rsidP="000D5A7E">
      <w:pPr>
        <w:spacing w:after="0"/>
        <w:rPr>
          <w:del w:id="1483" w:author="Sebring, Amanda J" w:date="2017-10-04T09:14:00Z"/>
          <w:rFonts w:ascii="Courier New" w:hAnsi="Courier New" w:cs="Courier New"/>
          <w:sz w:val="24"/>
          <w:szCs w:val="24"/>
        </w:rPr>
      </w:pPr>
      <w:del w:id="14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504 11 1 2 1 04 55 60 40 55 45</w:delText>
        </w:r>
      </w:del>
    </w:p>
    <w:p w14:paraId="442D5B82" w14:textId="31B315C4" w:rsidR="000D5A7E" w:rsidRPr="000D5A7E" w:rsidDel="00580A98" w:rsidRDefault="000D5A7E" w:rsidP="000D5A7E">
      <w:pPr>
        <w:spacing w:after="0"/>
        <w:rPr>
          <w:del w:id="1485" w:author="Sebring, Amanda J" w:date="2017-10-04T09:14:00Z"/>
          <w:rFonts w:ascii="Courier New" w:hAnsi="Courier New" w:cs="Courier New"/>
          <w:sz w:val="24"/>
          <w:szCs w:val="24"/>
        </w:rPr>
      </w:pPr>
      <w:del w:id="14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504 22 1 2 1 05 40 40 35 40 35</w:delText>
        </w:r>
      </w:del>
    </w:p>
    <w:p w14:paraId="1B1C6737" w14:textId="20E158BF" w:rsidR="000D5A7E" w:rsidRPr="000D5A7E" w:rsidDel="00580A98" w:rsidRDefault="000D5A7E" w:rsidP="000D5A7E">
      <w:pPr>
        <w:spacing w:after="0"/>
        <w:rPr>
          <w:del w:id="1487" w:author="Sebring, Amanda J" w:date="2017-10-04T09:14:00Z"/>
          <w:rFonts w:ascii="Courier New" w:hAnsi="Courier New" w:cs="Courier New"/>
          <w:sz w:val="24"/>
          <w:szCs w:val="24"/>
        </w:rPr>
      </w:pPr>
      <w:del w:id="14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504 39 1 2 1 06 40 55 45 50 50</w:delText>
        </w:r>
      </w:del>
    </w:p>
    <w:p w14:paraId="2BB06C6B" w14:textId="72C70C01" w:rsidR="000D5A7E" w:rsidRPr="000D5A7E" w:rsidDel="00580A98" w:rsidRDefault="000D5A7E" w:rsidP="000D5A7E">
      <w:pPr>
        <w:spacing w:after="0"/>
        <w:rPr>
          <w:del w:id="1489" w:author="Sebring, Amanda J" w:date="2017-10-04T09:14:00Z"/>
          <w:rFonts w:ascii="Courier New" w:hAnsi="Courier New" w:cs="Courier New"/>
          <w:sz w:val="24"/>
          <w:szCs w:val="24"/>
        </w:rPr>
      </w:pPr>
      <w:del w:id="14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504 40 1 2 1 07 45 55 40 55 45</w:delText>
        </w:r>
      </w:del>
    </w:p>
    <w:p w14:paraId="2A3C0AA2" w14:textId="68F6D0F4" w:rsidR="000D5A7E" w:rsidRPr="000D5A7E" w:rsidDel="00580A98" w:rsidRDefault="000D5A7E" w:rsidP="000D5A7E">
      <w:pPr>
        <w:spacing w:after="0"/>
        <w:rPr>
          <w:del w:id="1491" w:author="Sebring, Amanda J" w:date="2017-10-04T09:14:00Z"/>
          <w:rFonts w:ascii="Courier New" w:hAnsi="Courier New" w:cs="Courier New"/>
          <w:sz w:val="24"/>
          <w:szCs w:val="24"/>
        </w:rPr>
      </w:pPr>
      <w:del w:id="14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504 46 1 2 1 08 45 40 55 55 40</w:delText>
        </w:r>
      </w:del>
    </w:p>
    <w:p w14:paraId="5C70A072" w14:textId="26E5474B" w:rsidR="000D5A7E" w:rsidRPr="000D5A7E" w:rsidDel="00580A98" w:rsidRDefault="000D5A7E" w:rsidP="000D5A7E">
      <w:pPr>
        <w:spacing w:after="0"/>
        <w:rPr>
          <w:del w:id="1493" w:author="Sebring, Amanda J" w:date="2017-10-04T09:14:00Z"/>
          <w:rFonts w:ascii="Courier New" w:hAnsi="Courier New" w:cs="Courier New"/>
          <w:sz w:val="24"/>
          <w:szCs w:val="24"/>
        </w:rPr>
      </w:pPr>
      <w:del w:id="14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504 13 1 2 1 09 40 40 35 45 40</w:delText>
        </w:r>
      </w:del>
    </w:p>
    <w:p w14:paraId="67C82D13" w14:textId="4A298B86" w:rsidR="000D5A7E" w:rsidRPr="000D5A7E" w:rsidDel="00580A98" w:rsidRDefault="000D5A7E" w:rsidP="000D5A7E">
      <w:pPr>
        <w:spacing w:after="0"/>
        <w:rPr>
          <w:del w:id="1495" w:author="Sebring, Amanda J" w:date="2017-10-04T09:14:00Z"/>
          <w:rFonts w:ascii="Courier New" w:hAnsi="Courier New" w:cs="Courier New"/>
          <w:sz w:val="24"/>
          <w:szCs w:val="24"/>
        </w:rPr>
      </w:pPr>
      <w:del w:id="14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504 76 1 2 1 10 35 40 40 50 45</w:delText>
        </w:r>
      </w:del>
    </w:p>
    <w:p w14:paraId="05760ED1" w14:textId="750734B8" w:rsidR="000D5A7E" w:rsidRPr="000D5A7E" w:rsidDel="00580A98" w:rsidRDefault="000D5A7E" w:rsidP="000D5A7E">
      <w:pPr>
        <w:spacing w:after="0"/>
        <w:rPr>
          <w:del w:id="1497" w:author="Sebring, Amanda J" w:date="2017-10-04T09:14:00Z"/>
          <w:rFonts w:ascii="Courier New" w:hAnsi="Courier New" w:cs="Courier New"/>
          <w:sz w:val="24"/>
          <w:szCs w:val="24"/>
        </w:rPr>
      </w:pPr>
      <w:del w:id="14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504 43 1 2 1 11 40 50 45 40 40</w:delText>
        </w:r>
      </w:del>
    </w:p>
    <w:p w14:paraId="1D232465" w14:textId="7B769E09" w:rsidR="000D5A7E" w:rsidRPr="000D5A7E" w:rsidDel="00580A98" w:rsidRDefault="000D5A7E" w:rsidP="000D5A7E">
      <w:pPr>
        <w:spacing w:after="0"/>
        <w:rPr>
          <w:del w:id="1499" w:author="Sebring, Amanda J" w:date="2017-10-04T09:14:00Z"/>
          <w:rFonts w:ascii="Courier New" w:hAnsi="Courier New" w:cs="Courier New"/>
          <w:sz w:val="24"/>
          <w:szCs w:val="24"/>
        </w:rPr>
      </w:pPr>
      <w:del w:id="15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504 54 1 2 1 12 55 50 50 60 50</w:delText>
        </w:r>
      </w:del>
    </w:p>
    <w:p w14:paraId="68380092" w14:textId="4687EF7A" w:rsidR="000D5A7E" w:rsidRPr="000D5A7E" w:rsidDel="00580A98" w:rsidRDefault="000D5A7E" w:rsidP="000D5A7E">
      <w:pPr>
        <w:spacing w:after="0"/>
        <w:rPr>
          <w:del w:id="1501" w:author="Sebring, Amanda J" w:date="2017-10-04T09:14:00Z"/>
          <w:rFonts w:ascii="Courier New" w:hAnsi="Courier New" w:cs="Courier New"/>
          <w:sz w:val="24"/>
          <w:szCs w:val="24"/>
        </w:rPr>
      </w:pPr>
      <w:del w:id="15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504 01 1 2 1 13 35 45 40 40 40</w:delText>
        </w:r>
      </w:del>
    </w:p>
    <w:p w14:paraId="477ABEA0" w14:textId="2373625C" w:rsidR="000D5A7E" w:rsidRPr="000D5A7E" w:rsidDel="00580A98" w:rsidRDefault="000D5A7E" w:rsidP="000D5A7E">
      <w:pPr>
        <w:spacing w:after="0"/>
        <w:rPr>
          <w:del w:id="1503" w:author="Sebring, Amanda J" w:date="2017-10-04T09:14:00Z"/>
          <w:rFonts w:ascii="Courier New" w:hAnsi="Courier New" w:cs="Courier New"/>
          <w:sz w:val="24"/>
          <w:szCs w:val="24"/>
        </w:rPr>
      </w:pPr>
      <w:del w:id="15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504 07 1 2 1 14 50 60 40 45 45</w:delText>
        </w:r>
      </w:del>
    </w:p>
    <w:p w14:paraId="4AEFD4F2" w14:textId="074A6EA9" w:rsidR="000D5A7E" w:rsidRPr="000D5A7E" w:rsidDel="00580A98" w:rsidRDefault="000D5A7E" w:rsidP="000D5A7E">
      <w:pPr>
        <w:spacing w:after="0"/>
        <w:rPr>
          <w:del w:id="1505" w:author="Sebring, Amanda J" w:date="2017-10-04T09:14:00Z"/>
          <w:rFonts w:ascii="Courier New" w:hAnsi="Courier New" w:cs="Courier New"/>
          <w:sz w:val="24"/>
          <w:szCs w:val="24"/>
        </w:rPr>
      </w:pPr>
      <w:del w:id="15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504 14 1 2 1 15 45 45 40 55 45</w:delText>
        </w:r>
      </w:del>
    </w:p>
    <w:p w14:paraId="6DC91311" w14:textId="591BE49E" w:rsidR="000D5A7E" w:rsidRPr="000D5A7E" w:rsidDel="00580A98" w:rsidRDefault="000D5A7E" w:rsidP="000D5A7E">
      <w:pPr>
        <w:spacing w:after="0"/>
        <w:rPr>
          <w:del w:id="1507" w:author="Sebring, Amanda J" w:date="2017-10-04T09:14:00Z"/>
          <w:rFonts w:ascii="Courier New" w:hAnsi="Courier New" w:cs="Courier New"/>
          <w:sz w:val="24"/>
          <w:szCs w:val="24"/>
        </w:rPr>
      </w:pPr>
      <w:del w:id="15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504 30 1 2 1 16 35 50 35 30 30</w:delText>
        </w:r>
      </w:del>
    </w:p>
    <w:p w14:paraId="55ED5422" w14:textId="0EB8B829" w:rsidR="000D5A7E" w:rsidRPr="000D5A7E" w:rsidDel="00580A98" w:rsidRDefault="000D5A7E" w:rsidP="000D5A7E">
      <w:pPr>
        <w:spacing w:after="0"/>
        <w:rPr>
          <w:del w:id="1509" w:author="Sebring, Amanda J" w:date="2017-10-04T09:14:00Z"/>
          <w:rFonts w:ascii="Courier New" w:hAnsi="Courier New" w:cs="Courier New"/>
          <w:sz w:val="24"/>
          <w:szCs w:val="24"/>
        </w:rPr>
      </w:pPr>
      <w:del w:id="15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504 37 1 2 1 17 30 40 30 30 35</w:delText>
        </w:r>
      </w:del>
    </w:p>
    <w:p w14:paraId="0CC177FE" w14:textId="768A5FA9" w:rsidR="000D5A7E" w:rsidRPr="000D5A7E" w:rsidDel="00580A98" w:rsidRDefault="000D5A7E" w:rsidP="000D5A7E">
      <w:pPr>
        <w:spacing w:after="0"/>
        <w:rPr>
          <w:del w:id="1511" w:author="Sebring, Amanda J" w:date="2017-10-04T09:14:00Z"/>
          <w:rFonts w:ascii="Courier New" w:hAnsi="Courier New" w:cs="Courier New"/>
          <w:sz w:val="24"/>
          <w:szCs w:val="24"/>
        </w:rPr>
      </w:pPr>
      <w:del w:id="15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504 50 1 2 1 18 40 55 40 40 35</w:delText>
        </w:r>
      </w:del>
    </w:p>
    <w:p w14:paraId="7525045E" w14:textId="4212D562" w:rsidR="000D5A7E" w:rsidRPr="000D5A7E" w:rsidDel="00580A98" w:rsidRDefault="000D5A7E" w:rsidP="000D5A7E">
      <w:pPr>
        <w:spacing w:after="0"/>
        <w:rPr>
          <w:del w:id="1513" w:author="Sebring, Amanda J" w:date="2017-10-04T09:14:00Z"/>
          <w:rFonts w:ascii="Courier New" w:hAnsi="Courier New" w:cs="Courier New"/>
          <w:sz w:val="24"/>
          <w:szCs w:val="24"/>
        </w:rPr>
      </w:pPr>
      <w:del w:id="15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504 52 1 2 1 19 30 35 30 35 35</w:delText>
        </w:r>
      </w:del>
    </w:p>
    <w:p w14:paraId="282573B9" w14:textId="3E5C18C4" w:rsidR="000D5A7E" w:rsidRPr="000D5A7E" w:rsidDel="00580A98" w:rsidRDefault="000D5A7E" w:rsidP="000D5A7E">
      <w:pPr>
        <w:spacing w:after="0"/>
        <w:rPr>
          <w:del w:id="1515" w:author="Sebring, Amanda J" w:date="2017-10-04T09:14:00Z"/>
          <w:rFonts w:ascii="Courier New" w:hAnsi="Courier New" w:cs="Courier New"/>
          <w:sz w:val="24"/>
          <w:szCs w:val="24"/>
        </w:rPr>
      </w:pPr>
      <w:del w:id="15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504 65 1 2 1 20 45 50 40 45 40</w:delText>
        </w:r>
      </w:del>
    </w:p>
    <w:p w14:paraId="3FD55780" w14:textId="1841376C" w:rsidR="000D5A7E" w:rsidRPr="000D5A7E" w:rsidDel="00580A98" w:rsidRDefault="000D5A7E" w:rsidP="000D5A7E">
      <w:pPr>
        <w:spacing w:after="0"/>
        <w:rPr>
          <w:del w:id="1517" w:author="Sebring, Amanda J" w:date="2017-10-04T09:14:00Z"/>
          <w:rFonts w:ascii="Courier New" w:hAnsi="Courier New" w:cs="Courier New"/>
          <w:sz w:val="24"/>
          <w:szCs w:val="24"/>
        </w:rPr>
      </w:pPr>
      <w:del w:id="15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504 70 1 2 1 21 55 55 45 45 45</w:delText>
        </w:r>
      </w:del>
    </w:p>
    <w:p w14:paraId="768A946D" w14:textId="53AEF310" w:rsidR="000D5A7E" w:rsidRPr="000D5A7E" w:rsidDel="00580A98" w:rsidRDefault="000D5A7E" w:rsidP="000D5A7E">
      <w:pPr>
        <w:spacing w:after="0"/>
        <w:rPr>
          <w:del w:id="1519" w:author="Sebring, Amanda J" w:date="2017-10-04T09:14:00Z"/>
          <w:rFonts w:ascii="Courier New" w:hAnsi="Courier New" w:cs="Courier New"/>
          <w:sz w:val="24"/>
          <w:szCs w:val="24"/>
        </w:rPr>
      </w:pPr>
      <w:del w:id="15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504 38 1 2 1 22 55 50 55 55 55</w:delText>
        </w:r>
      </w:del>
    </w:p>
    <w:p w14:paraId="3D6D0C03" w14:textId="60DB6329" w:rsidR="000D5A7E" w:rsidRPr="000D5A7E" w:rsidDel="00580A98" w:rsidRDefault="000D5A7E" w:rsidP="000D5A7E">
      <w:pPr>
        <w:spacing w:after="0"/>
        <w:rPr>
          <w:del w:id="1521" w:author="Sebring, Amanda J" w:date="2017-10-04T09:14:00Z"/>
          <w:rFonts w:ascii="Courier New" w:hAnsi="Courier New" w:cs="Courier New"/>
          <w:sz w:val="24"/>
          <w:szCs w:val="24"/>
        </w:rPr>
      </w:pPr>
      <w:del w:id="15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504 42 1 2 1 23 50 55 40 55 50</w:delText>
        </w:r>
      </w:del>
    </w:p>
    <w:p w14:paraId="1B72B705" w14:textId="288D4BC2" w:rsidR="000D5A7E" w:rsidRPr="000D5A7E" w:rsidDel="00580A98" w:rsidRDefault="000D5A7E" w:rsidP="000D5A7E">
      <w:pPr>
        <w:spacing w:after="0"/>
        <w:rPr>
          <w:del w:id="1523" w:author="Sebring, Amanda J" w:date="2017-10-04T09:14:00Z"/>
          <w:rFonts w:ascii="Courier New" w:hAnsi="Courier New" w:cs="Courier New"/>
          <w:sz w:val="24"/>
          <w:szCs w:val="24"/>
        </w:rPr>
      </w:pPr>
      <w:del w:id="15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504 03 1 2 1 24 45 55 35 55 40</w:delText>
        </w:r>
      </w:del>
    </w:p>
    <w:p w14:paraId="1AE3EBD2" w14:textId="4B7FF891" w:rsidR="000D5A7E" w:rsidRPr="000D5A7E" w:rsidDel="00580A98" w:rsidRDefault="000D5A7E" w:rsidP="000D5A7E">
      <w:pPr>
        <w:spacing w:after="0"/>
        <w:rPr>
          <w:del w:id="1525" w:author="Sebring, Amanda J" w:date="2017-10-04T09:14:00Z"/>
          <w:rFonts w:ascii="Courier New" w:hAnsi="Courier New" w:cs="Courier New"/>
          <w:sz w:val="24"/>
          <w:szCs w:val="24"/>
        </w:rPr>
      </w:pPr>
      <w:del w:id="15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504 05 1 2 1 25 35 40 30 35 30</w:delText>
        </w:r>
      </w:del>
    </w:p>
    <w:p w14:paraId="34DAA930" w14:textId="63D80300" w:rsidR="000D5A7E" w:rsidRPr="000D5A7E" w:rsidDel="00580A98" w:rsidRDefault="000D5A7E" w:rsidP="000D5A7E">
      <w:pPr>
        <w:spacing w:after="0"/>
        <w:rPr>
          <w:del w:id="1527" w:author="Sebring, Amanda J" w:date="2017-10-04T09:14:00Z"/>
          <w:rFonts w:ascii="Courier New" w:hAnsi="Courier New" w:cs="Courier New"/>
          <w:sz w:val="24"/>
          <w:szCs w:val="24"/>
        </w:rPr>
      </w:pPr>
      <w:del w:id="15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504 06 1 2 1 26 30 30 25 25 25</w:delText>
        </w:r>
      </w:del>
    </w:p>
    <w:p w14:paraId="43995E5E" w14:textId="75DBD760" w:rsidR="000D5A7E" w:rsidRPr="000D5A7E" w:rsidDel="00580A98" w:rsidRDefault="000D5A7E" w:rsidP="000D5A7E">
      <w:pPr>
        <w:spacing w:after="0"/>
        <w:rPr>
          <w:del w:id="1529" w:author="Sebring, Amanda J" w:date="2017-10-04T09:14:00Z"/>
          <w:rFonts w:ascii="Courier New" w:hAnsi="Courier New" w:cs="Courier New"/>
          <w:sz w:val="24"/>
          <w:szCs w:val="24"/>
        </w:rPr>
      </w:pPr>
      <w:del w:id="15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504 08 1 2 1 27 40 35 35 30 30</w:delText>
        </w:r>
      </w:del>
    </w:p>
    <w:p w14:paraId="6DC6245F" w14:textId="41AD3DCF" w:rsidR="000D5A7E" w:rsidRPr="000D5A7E" w:rsidDel="00580A98" w:rsidRDefault="000D5A7E" w:rsidP="000D5A7E">
      <w:pPr>
        <w:spacing w:after="0"/>
        <w:rPr>
          <w:del w:id="1531" w:author="Sebring, Amanda J" w:date="2017-10-04T09:14:00Z"/>
          <w:rFonts w:ascii="Courier New" w:hAnsi="Courier New" w:cs="Courier New"/>
          <w:sz w:val="24"/>
          <w:szCs w:val="24"/>
        </w:rPr>
      </w:pPr>
      <w:del w:id="15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504 10 1 2 1 28 55 50 40 55 40</w:delText>
        </w:r>
      </w:del>
    </w:p>
    <w:p w14:paraId="656E43C0" w14:textId="796DBF0C" w:rsidR="000D5A7E" w:rsidRPr="000D5A7E" w:rsidDel="00580A98" w:rsidRDefault="000D5A7E" w:rsidP="000D5A7E">
      <w:pPr>
        <w:spacing w:after="0"/>
        <w:rPr>
          <w:del w:id="1533" w:author="Sebring, Amanda J" w:date="2017-10-04T09:14:00Z"/>
          <w:rFonts w:ascii="Courier New" w:hAnsi="Courier New" w:cs="Courier New"/>
          <w:sz w:val="24"/>
          <w:szCs w:val="24"/>
        </w:rPr>
      </w:pPr>
      <w:del w:id="15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504 12 1 2 1 29 40 45 40 40 35</w:delText>
        </w:r>
      </w:del>
    </w:p>
    <w:p w14:paraId="522A04AD" w14:textId="09DAACC6" w:rsidR="000D5A7E" w:rsidRPr="000D5A7E" w:rsidDel="00580A98" w:rsidRDefault="000D5A7E" w:rsidP="000D5A7E">
      <w:pPr>
        <w:spacing w:after="0"/>
        <w:rPr>
          <w:del w:id="1535" w:author="Sebring, Amanda J" w:date="2017-10-04T09:14:00Z"/>
          <w:rFonts w:ascii="Courier New" w:hAnsi="Courier New" w:cs="Courier New"/>
          <w:sz w:val="24"/>
          <w:szCs w:val="24"/>
        </w:rPr>
      </w:pPr>
      <w:del w:id="15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504 15 1 2 1 30 60 55 55 55 50</w:delText>
        </w:r>
      </w:del>
    </w:p>
    <w:p w14:paraId="31023837" w14:textId="46758F63" w:rsidR="000D5A7E" w:rsidRPr="000D5A7E" w:rsidDel="00580A98" w:rsidRDefault="000D5A7E" w:rsidP="000D5A7E">
      <w:pPr>
        <w:spacing w:after="0"/>
        <w:rPr>
          <w:del w:id="1537" w:author="Sebring, Amanda J" w:date="2017-10-04T09:14:00Z"/>
          <w:rFonts w:ascii="Courier New" w:hAnsi="Courier New" w:cs="Courier New"/>
          <w:sz w:val="24"/>
          <w:szCs w:val="24"/>
        </w:rPr>
      </w:pPr>
      <w:del w:id="15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504 16 1 2 1 31 35 35 30 30 30</w:delText>
        </w:r>
      </w:del>
    </w:p>
    <w:p w14:paraId="3D3367E1" w14:textId="5BC18547" w:rsidR="000D5A7E" w:rsidRPr="000D5A7E" w:rsidDel="00580A98" w:rsidRDefault="000D5A7E" w:rsidP="000D5A7E">
      <w:pPr>
        <w:spacing w:after="0"/>
        <w:rPr>
          <w:del w:id="1539" w:author="Sebring, Amanda J" w:date="2017-10-04T09:14:00Z"/>
          <w:rFonts w:ascii="Courier New" w:hAnsi="Courier New" w:cs="Courier New"/>
          <w:sz w:val="24"/>
          <w:szCs w:val="24"/>
        </w:rPr>
      </w:pPr>
      <w:del w:id="15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504 17 1 2 1 32 55 50 45 60 40</w:delText>
        </w:r>
      </w:del>
    </w:p>
    <w:p w14:paraId="7824EAAB" w14:textId="15A87FA7" w:rsidR="000D5A7E" w:rsidRPr="000D5A7E" w:rsidDel="00580A98" w:rsidRDefault="000D5A7E" w:rsidP="000D5A7E">
      <w:pPr>
        <w:spacing w:after="0"/>
        <w:rPr>
          <w:del w:id="1541" w:author="Sebring, Amanda J" w:date="2017-10-04T09:14:00Z"/>
          <w:rFonts w:ascii="Courier New" w:hAnsi="Courier New" w:cs="Courier New"/>
          <w:sz w:val="24"/>
          <w:szCs w:val="24"/>
        </w:rPr>
      </w:pPr>
      <w:del w:id="15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504 18 1 2 1 33 45 50 55 55 45</w:delText>
        </w:r>
      </w:del>
    </w:p>
    <w:p w14:paraId="3B4B8A59" w14:textId="3D17DC15" w:rsidR="000D5A7E" w:rsidRPr="000D5A7E" w:rsidDel="00580A98" w:rsidRDefault="000D5A7E" w:rsidP="000D5A7E">
      <w:pPr>
        <w:spacing w:after="0"/>
        <w:rPr>
          <w:del w:id="1543" w:author="Sebring, Amanda J" w:date="2017-10-04T09:14:00Z"/>
          <w:rFonts w:ascii="Courier New" w:hAnsi="Courier New" w:cs="Courier New"/>
          <w:sz w:val="24"/>
          <w:szCs w:val="24"/>
        </w:rPr>
      </w:pPr>
      <w:del w:id="15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504 19 1 2 1 34 40 50 40 45 35</w:delText>
        </w:r>
      </w:del>
    </w:p>
    <w:p w14:paraId="5C074548" w14:textId="09632719" w:rsidR="000D5A7E" w:rsidRPr="000D5A7E" w:rsidDel="00580A98" w:rsidRDefault="000D5A7E" w:rsidP="000D5A7E">
      <w:pPr>
        <w:spacing w:after="0"/>
        <w:rPr>
          <w:del w:id="1545" w:author="Sebring, Amanda J" w:date="2017-10-04T09:14:00Z"/>
          <w:rFonts w:ascii="Courier New" w:hAnsi="Courier New" w:cs="Courier New"/>
          <w:sz w:val="24"/>
          <w:szCs w:val="24"/>
        </w:rPr>
      </w:pPr>
      <w:del w:id="15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504 20 1 2 1 35 60 55 50 60 55</w:delText>
        </w:r>
      </w:del>
    </w:p>
    <w:p w14:paraId="1DF9C9E7" w14:textId="0AE61D0F" w:rsidR="000D5A7E" w:rsidRPr="000D5A7E" w:rsidDel="00580A98" w:rsidRDefault="000D5A7E" w:rsidP="000D5A7E">
      <w:pPr>
        <w:spacing w:after="0"/>
        <w:rPr>
          <w:del w:id="1547" w:author="Sebring, Amanda J" w:date="2017-10-04T09:14:00Z"/>
          <w:rFonts w:ascii="Courier New" w:hAnsi="Courier New" w:cs="Courier New"/>
          <w:sz w:val="24"/>
          <w:szCs w:val="24"/>
        </w:rPr>
      </w:pPr>
      <w:del w:id="15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504 21 1 2 1 36 55 50 45 55 45</w:delText>
        </w:r>
      </w:del>
    </w:p>
    <w:p w14:paraId="12C3683B" w14:textId="3C66875B" w:rsidR="000D5A7E" w:rsidRPr="000D5A7E" w:rsidDel="00580A98" w:rsidRDefault="000D5A7E" w:rsidP="000D5A7E">
      <w:pPr>
        <w:spacing w:after="0"/>
        <w:rPr>
          <w:del w:id="1549" w:author="Sebring, Amanda J" w:date="2017-10-04T09:14:00Z"/>
          <w:rFonts w:ascii="Courier New" w:hAnsi="Courier New" w:cs="Courier New"/>
          <w:sz w:val="24"/>
          <w:szCs w:val="24"/>
        </w:rPr>
      </w:pPr>
      <w:del w:id="15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504 23 1 2 1 37 55 55 55 55 45</w:delText>
        </w:r>
      </w:del>
    </w:p>
    <w:p w14:paraId="6D825395" w14:textId="0D2A02CF" w:rsidR="000D5A7E" w:rsidRPr="000D5A7E" w:rsidDel="00580A98" w:rsidRDefault="000D5A7E" w:rsidP="000D5A7E">
      <w:pPr>
        <w:spacing w:after="0"/>
        <w:rPr>
          <w:del w:id="1551" w:author="Sebring, Amanda J" w:date="2017-10-04T09:14:00Z"/>
          <w:rFonts w:ascii="Courier New" w:hAnsi="Courier New" w:cs="Courier New"/>
          <w:sz w:val="24"/>
          <w:szCs w:val="24"/>
        </w:rPr>
      </w:pPr>
      <w:del w:id="15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504 24 1 2 1 38 40 40 30 30 30</w:delText>
        </w:r>
      </w:del>
    </w:p>
    <w:p w14:paraId="3BCD6527" w14:textId="50FEAF4D" w:rsidR="000D5A7E" w:rsidRPr="000D5A7E" w:rsidDel="00580A98" w:rsidRDefault="000D5A7E" w:rsidP="000D5A7E">
      <w:pPr>
        <w:spacing w:after="0"/>
        <w:rPr>
          <w:del w:id="1553" w:author="Sebring, Amanda J" w:date="2017-10-04T09:14:00Z"/>
          <w:rFonts w:ascii="Courier New" w:hAnsi="Courier New" w:cs="Courier New"/>
          <w:sz w:val="24"/>
          <w:szCs w:val="24"/>
        </w:rPr>
      </w:pPr>
      <w:del w:id="15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504 25 1 2 1 39 35 45 30 35 30</w:delText>
        </w:r>
      </w:del>
    </w:p>
    <w:p w14:paraId="51AE63E8" w14:textId="4220B885" w:rsidR="000D5A7E" w:rsidRPr="000D5A7E" w:rsidDel="00580A98" w:rsidRDefault="000D5A7E" w:rsidP="000D5A7E">
      <w:pPr>
        <w:spacing w:after="0"/>
        <w:rPr>
          <w:del w:id="1555" w:author="Sebring, Amanda J" w:date="2017-10-04T09:14:00Z"/>
          <w:rFonts w:ascii="Courier New" w:hAnsi="Courier New" w:cs="Courier New"/>
          <w:sz w:val="24"/>
          <w:szCs w:val="24"/>
        </w:rPr>
      </w:pPr>
      <w:del w:id="15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504 26 1 2 1 40 50 50 40 55 45</w:delText>
        </w:r>
      </w:del>
    </w:p>
    <w:p w14:paraId="2A3B93D9" w14:textId="2DAA21EC" w:rsidR="000D5A7E" w:rsidRPr="000D5A7E" w:rsidDel="00580A98" w:rsidRDefault="000D5A7E" w:rsidP="000D5A7E">
      <w:pPr>
        <w:spacing w:after="0"/>
        <w:rPr>
          <w:del w:id="1557" w:author="Sebring, Amanda J" w:date="2017-10-04T09:14:00Z"/>
          <w:rFonts w:ascii="Courier New" w:hAnsi="Courier New" w:cs="Courier New"/>
          <w:sz w:val="24"/>
          <w:szCs w:val="24"/>
        </w:rPr>
      </w:pPr>
      <w:del w:id="15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504 27 1 2 1 41 55 50 55 60 50</w:delText>
        </w:r>
      </w:del>
    </w:p>
    <w:p w14:paraId="4AA3BA22" w14:textId="36129079" w:rsidR="000D5A7E" w:rsidRPr="000D5A7E" w:rsidDel="00580A98" w:rsidRDefault="000D5A7E" w:rsidP="000D5A7E">
      <w:pPr>
        <w:spacing w:after="0"/>
        <w:rPr>
          <w:del w:id="1559" w:author="Sebring, Amanda J" w:date="2017-10-04T09:14:00Z"/>
          <w:rFonts w:ascii="Courier New" w:hAnsi="Courier New" w:cs="Courier New"/>
          <w:sz w:val="24"/>
          <w:szCs w:val="24"/>
        </w:rPr>
      </w:pPr>
      <w:del w:id="15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504 28 1 2 1 42 45 50 40 30 30</w:delText>
        </w:r>
      </w:del>
    </w:p>
    <w:p w14:paraId="06287D14" w14:textId="28271C0F" w:rsidR="000D5A7E" w:rsidRPr="000D5A7E" w:rsidDel="00580A98" w:rsidRDefault="000D5A7E" w:rsidP="000D5A7E">
      <w:pPr>
        <w:spacing w:after="0"/>
        <w:rPr>
          <w:del w:id="1561" w:author="Sebring, Amanda J" w:date="2017-10-04T09:14:00Z"/>
          <w:rFonts w:ascii="Courier New" w:hAnsi="Courier New" w:cs="Courier New"/>
          <w:sz w:val="24"/>
          <w:szCs w:val="24"/>
        </w:rPr>
      </w:pPr>
      <w:del w:id="15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504 29 1 2 1 43 60 55 60 60 55</w:delText>
        </w:r>
      </w:del>
    </w:p>
    <w:p w14:paraId="5A5309C2" w14:textId="743B6CA1" w:rsidR="000D5A7E" w:rsidRPr="000D5A7E" w:rsidDel="00580A98" w:rsidRDefault="000D5A7E" w:rsidP="000D5A7E">
      <w:pPr>
        <w:spacing w:after="0"/>
        <w:rPr>
          <w:del w:id="1563" w:author="Sebring, Amanda J" w:date="2017-10-04T09:14:00Z"/>
          <w:rFonts w:ascii="Courier New" w:hAnsi="Courier New" w:cs="Courier New"/>
          <w:sz w:val="24"/>
          <w:szCs w:val="24"/>
        </w:rPr>
      </w:pPr>
      <w:del w:id="15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504 31 1 2 1 44 45 50 50 45 50</w:delText>
        </w:r>
      </w:del>
    </w:p>
    <w:p w14:paraId="3EAA38BC" w14:textId="2B6C763A" w:rsidR="000D5A7E" w:rsidRPr="000D5A7E" w:rsidDel="00580A98" w:rsidRDefault="000D5A7E" w:rsidP="000D5A7E">
      <w:pPr>
        <w:spacing w:after="0"/>
        <w:rPr>
          <w:del w:id="1565" w:author="Sebring, Amanda J" w:date="2017-10-04T09:14:00Z"/>
          <w:rFonts w:ascii="Courier New" w:hAnsi="Courier New" w:cs="Courier New"/>
          <w:sz w:val="24"/>
          <w:szCs w:val="24"/>
        </w:rPr>
      </w:pPr>
      <w:del w:id="15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504 32 1 2 1 45 40 45 40 45 40</w:delText>
        </w:r>
      </w:del>
    </w:p>
    <w:p w14:paraId="234F554C" w14:textId="5E44174F" w:rsidR="000D5A7E" w:rsidRPr="000D5A7E" w:rsidDel="00580A98" w:rsidRDefault="000D5A7E" w:rsidP="000D5A7E">
      <w:pPr>
        <w:spacing w:after="0"/>
        <w:rPr>
          <w:del w:id="1567" w:author="Sebring, Amanda J" w:date="2017-10-04T09:14:00Z"/>
          <w:rFonts w:ascii="Courier New" w:hAnsi="Courier New" w:cs="Courier New"/>
          <w:sz w:val="24"/>
          <w:szCs w:val="24"/>
        </w:rPr>
      </w:pPr>
      <w:del w:id="15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504 33 1 2 1 46 30 35 30 30 30</w:delText>
        </w:r>
      </w:del>
    </w:p>
    <w:p w14:paraId="358805A6" w14:textId="0F655667" w:rsidR="000D5A7E" w:rsidRPr="000D5A7E" w:rsidDel="00580A98" w:rsidRDefault="000D5A7E" w:rsidP="000D5A7E">
      <w:pPr>
        <w:spacing w:after="0"/>
        <w:rPr>
          <w:del w:id="1569" w:author="Sebring, Amanda J" w:date="2017-10-04T09:14:00Z"/>
          <w:rFonts w:ascii="Courier New" w:hAnsi="Courier New" w:cs="Courier New"/>
          <w:sz w:val="24"/>
          <w:szCs w:val="24"/>
        </w:rPr>
      </w:pPr>
      <w:del w:id="15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504 34 1 2 1 47 45 50 40 40 40</w:delText>
        </w:r>
      </w:del>
    </w:p>
    <w:p w14:paraId="3E4D7E42" w14:textId="328D8259" w:rsidR="000D5A7E" w:rsidRPr="000D5A7E" w:rsidDel="00580A98" w:rsidRDefault="000D5A7E" w:rsidP="000D5A7E">
      <w:pPr>
        <w:spacing w:after="0"/>
        <w:rPr>
          <w:del w:id="1571" w:author="Sebring, Amanda J" w:date="2017-10-04T09:14:00Z"/>
          <w:rFonts w:ascii="Courier New" w:hAnsi="Courier New" w:cs="Courier New"/>
          <w:sz w:val="24"/>
          <w:szCs w:val="24"/>
        </w:rPr>
      </w:pPr>
      <w:del w:id="15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504 35 1 2 1 48 45 60 40 55 30</w:delText>
        </w:r>
      </w:del>
    </w:p>
    <w:p w14:paraId="3DF1725C" w14:textId="7C4248E1" w:rsidR="000D5A7E" w:rsidRPr="000D5A7E" w:rsidDel="00580A98" w:rsidRDefault="000D5A7E" w:rsidP="000D5A7E">
      <w:pPr>
        <w:spacing w:after="0"/>
        <w:rPr>
          <w:del w:id="1573" w:author="Sebring, Amanda J" w:date="2017-10-04T09:14:00Z"/>
          <w:rFonts w:ascii="Courier New" w:hAnsi="Courier New" w:cs="Courier New"/>
          <w:sz w:val="24"/>
          <w:szCs w:val="24"/>
        </w:rPr>
      </w:pPr>
      <w:del w:id="15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504 36 1 2 1 49 40 55 40 45 40</w:delText>
        </w:r>
      </w:del>
    </w:p>
    <w:p w14:paraId="72BCF8BA" w14:textId="230CE0B6" w:rsidR="000D5A7E" w:rsidRPr="000D5A7E" w:rsidDel="00580A98" w:rsidRDefault="000D5A7E" w:rsidP="000D5A7E">
      <w:pPr>
        <w:spacing w:after="0"/>
        <w:rPr>
          <w:del w:id="1575" w:author="Sebring, Amanda J" w:date="2017-10-04T09:14:00Z"/>
          <w:rFonts w:ascii="Courier New" w:hAnsi="Courier New" w:cs="Courier New"/>
          <w:sz w:val="24"/>
          <w:szCs w:val="24"/>
        </w:rPr>
      </w:pPr>
      <w:del w:id="15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504 41 1 2 1 50 50 50 45 55 35</w:delText>
        </w:r>
      </w:del>
    </w:p>
    <w:p w14:paraId="569EF872" w14:textId="1153E8C7" w:rsidR="000D5A7E" w:rsidRPr="000D5A7E" w:rsidDel="00580A98" w:rsidRDefault="000D5A7E" w:rsidP="000D5A7E">
      <w:pPr>
        <w:spacing w:after="0"/>
        <w:rPr>
          <w:del w:id="1577" w:author="Sebring, Amanda J" w:date="2017-10-04T09:14:00Z"/>
          <w:rFonts w:ascii="Courier New" w:hAnsi="Courier New" w:cs="Courier New"/>
          <w:sz w:val="24"/>
          <w:szCs w:val="24"/>
        </w:rPr>
      </w:pPr>
      <w:del w:id="15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504 44 1 2 1 51 30 35 30 30 35</w:delText>
        </w:r>
      </w:del>
    </w:p>
    <w:p w14:paraId="2BAE1770" w14:textId="6F6CA5C3" w:rsidR="000D5A7E" w:rsidRPr="000D5A7E" w:rsidDel="00580A98" w:rsidRDefault="000D5A7E" w:rsidP="000D5A7E">
      <w:pPr>
        <w:spacing w:after="0"/>
        <w:rPr>
          <w:del w:id="1579" w:author="Sebring, Amanda J" w:date="2017-10-04T09:14:00Z"/>
          <w:rFonts w:ascii="Courier New" w:hAnsi="Courier New" w:cs="Courier New"/>
          <w:sz w:val="24"/>
          <w:szCs w:val="24"/>
        </w:rPr>
      </w:pPr>
      <w:del w:id="15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504 45 1 2 1 52 45 55 40 55 50</w:delText>
        </w:r>
      </w:del>
    </w:p>
    <w:p w14:paraId="50C5FE5A" w14:textId="06E08907" w:rsidR="000D5A7E" w:rsidRPr="000D5A7E" w:rsidDel="00580A98" w:rsidRDefault="000D5A7E" w:rsidP="000D5A7E">
      <w:pPr>
        <w:spacing w:after="0"/>
        <w:rPr>
          <w:del w:id="1581" w:author="Sebring, Amanda J" w:date="2017-10-04T09:14:00Z"/>
          <w:rFonts w:ascii="Courier New" w:hAnsi="Courier New" w:cs="Courier New"/>
          <w:sz w:val="24"/>
          <w:szCs w:val="24"/>
        </w:rPr>
      </w:pPr>
      <w:del w:id="15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504 47 1 2 1 53 55 55 40 40 35</w:delText>
        </w:r>
      </w:del>
    </w:p>
    <w:p w14:paraId="56BB944B" w14:textId="59761F96" w:rsidR="000D5A7E" w:rsidRPr="000D5A7E" w:rsidDel="00580A98" w:rsidRDefault="000D5A7E" w:rsidP="000D5A7E">
      <w:pPr>
        <w:spacing w:after="0"/>
        <w:rPr>
          <w:del w:id="1583" w:author="Sebring, Amanda J" w:date="2017-10-04T09:14:00Z"/>
          <w:rFonts w:ascii="Courier New" w:hAnsi="Courier New" w:cs="Courier New"/>
          <w:sz w:val="24"/>
          <w:szCs w:val="24"/>
        </w:rPr>
      </w:pPr>
      <w:del w:id="15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504 48 1 2 1 54 40 40 30 30 25</w:delText>
        </w:r>
      </w:del>
    </w:p>
    <w:p w14:paraId="7534D3AA" w14:textId="35540AA6" w:rsidR="000D5A7E" w:rsidRPr="000D5A7E" w:rsidDel="00580A98" w:rsidRDefault="000D5A7E" w:rsidP="000D5A7E">
      <w:pPr>
        <w:spacing w:after="0"/>
        <w:rPr>
          <w:del w:id="1585" w:author="Sebring, Amanda J" w:date="2017-10-04T09:14:00Z"/>
          <w:rFonts w:ascii="Courier New" w:hAnsi="Courier New" w:cs="Courier New"/>
          <w:sz w:val="24"/>
          <w:szCs w:val="24"/>
        </w:rPr>
      </w:pPr>
      <w:del w:id="15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504 49 1 2 1 55 45 50 40 55 40</w:delText>
        </w:r>
      </w:del>
    </w:p>
    <w:p w14:paraId="06A91979" w14:textId="6EDE0A59" w:rsidR="000D5A7E" w:rsidRPr="000D5A7E" w:rsidDel="00580A98" w:rsidRDefault="000D5A7E" w:rsidP="000D5A7E">
      <w:pPr>
        <w:spacing w:after="0"/>
        <w:rPr>
          <w:del w:id="1587" w:author="Sebring, Amanda J" w:date="2017-10-04T09:14:00Z"/>
          <w:rFonts w:ascii="Courier New" w:hAnsi="Courier New" w:cs="Courier New"/>
          <w:sz w:val="24"/>
          <w:szCs w:val="24"/>
        </w:rPr>
      </w:pPr>
      <w:del w:id="15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504 51 1 2 1 56 55 50 40 55 40</w:delText>
        </w:r>
      </w:del>
    </w:p>
    <w:p w14:paraId="2042DC0C" w14:textId="49DE4C28" w:rsidR="000D5A7E" w:rsidRPr="000D5A7E" w:rsidDel="00580A98" w:rsidRDefault="000D5A7E" w:rsidP="000D5A7E">
      <w:pPr>
        <w:spacing w:after="0"/>
        <w:rPr>
          <w:del w:id="1589" w:author="Sebring, Amanda J" w:date="2017-10-04T09:14:00Z"/>
          <w:rFonts w:ascii="Courier New" w:hAnsi="Courier New" w:cs="Courier New"/>
          <w:sz w:val="24"/>
          <w:szCs w:val="24"/>
        </w:rPr>
      </w:pPr>
      <w:del w:id="15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504 53 1 2 1 57 35 50 35 35 35</w:delText>
        </w:r>
      </w:del>
    </w:p>
    <w:p w14:paraId="40008ED4" w14:textId="1060FE66" w:rsidR="000D5A7E" w:rsidRPr="000D5A7E" w:rsidDel="00580A98" w:rsidRDefault="000D5A7E" w:rsidP="000D5A7E">
      <w:pPr>
        <w:spacing w:after="0"/>
        <w:rPr>
          <w:del w:id="1591" w:author="Sebring, Amanda J" w:date="2017-10-04T09:14:00Z"/>
          <w:rFonts w:ascii="Courier New" w:hAnsi="Courier New" w:cs="Courier New"/>
          <w:sz w:val="24"/>
          <w:szCs w:val="24"/>
        </w:rPr>
      </w:pPr>
      <w:del w:id="15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504 55 1 2 1 58 55 55 40 45 35</w:delText>
        </w:r>
      </w:del>
    </w:p>
    <w:p w14:paraId="70742604" w14:textId="1891885A" w:rsidR="000D5A7E" w:rsidRPr="000D5A7E" w:rsidDel="00580A98" w:rsidRDefault="000D5A7E" w:rsidP="000D5A7E">
      <w:pPr>
        <w:spacing w:after="0"/>
        <w:rPr>
          <w:del w:id="1593" w:author="Sebring, Amanda J" w:date="2017-10-04T09:14:00Z"/>
          <w:rFonts w:ascii="Courier New" w:hAnsi="Courier New" w:cs="Courier New"/>
          <w:sz w:val="24"/>
          <w:szCs w:val="24"/>
        </w:rPr>
      </w:pPr>
      <w:del w:id="15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504 56 1 2 1 59 55 55 45 55 45</w:delText>
        </w:r>
      </w:del>
    </w:p>
    <w:p w14:paraId="32E360D7" w14:textId="0D2B8196" w:rsidR="000D5A7E" w:rsidRPr="000D5A7E" w:rsidDel="00580A98" w:rsidRDefault="000D5A7E" w:rsidP="000D5A7E">
      <w:pPr>
        <w:spacing w:after="0"/>
        <w:rPr>
          <w:del w:id="1595" w:author="Sebring, Amanda J" w:date="2017-10-04T09:14:00Z"/>
          <w:rFonts w:ascii="Courier New" w:hAnsi="Courier New" w:cs="Courier New"/>
          <w:sz w:val="24"/>
          <w:szCs w:val="24"/>
        </w:rPr>
      </w:pPr>
      <w:del w:id="15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504 57 1 2 1 60 45 60 40 40 40</w:delText>
        </w:r>
      </w:del>
    </w:p>
    <w:p w14:paraId="5806D578" w14:textId="660C46BE" w:rsidR="000D5A7E" w:rsidRPr="000D5A7E" w:rsidDel="00580A98" w:rsidRDefault="000D5A7E" w:rsidP="000D5A7E">
      <w:pPr>
        <w:spacing w:after="0"/>
        <w:rPr>
          <w:del w:id="1597" w:author="Sebring, Amanda J" w:date="2017-10-04T09:14:00Z"/>
          <w:rFonts w:ascii="Courier New" w:hAnsi="Courier New" w:cs="Courier New"/>
          <w:sz w:val="24"/>
          <w:szCs w:val="24"/>
        </w:rPr>
      </w:pPr>
      <w:del w:id="15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504 58 1 2 1 61 40 50 40 45 45</w:delText>
        </w:r>
      </w:del>
    </w:p>
    <w:p w14:paraId="193853BC" w14:textId="09A9F68A" w:rsidR="000D5A7E" w:rsidRPr="000D5A7E" w:rsidDel="00580A98" w:rsidRDefault="000D5A7E" w:rsidP="000D5A7E">
      <w:pPr>
        <w:spacing w:after="0"/>
        <w:rPr>
          <w:del w:id="1599" w:author="Sebring, Amanda J" w:date="2017-10-04T09:14:00Z"/>
          <w:rFonts w:ascii="Courier New" w:hAnsi="Courier New" w:cs="Courier New"/>
          <w:sz w:val="24"/>
          <w:szCs w:val="24"/>
        </w:rPr>
      </w:pPr>
      <w:del w:id="16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504 59 1 2 1 62 55 50 50 55 45</w:delText>
        </w:r>
      </w:del>
    </w:p>
    <w:p w14:paraId="20F0FF6F" w14:textId="0154EA13" w:rsidR="000D5A7E" w:rsidRPr="000D5A7E" w:rsidDel="00580A98" w:rsidRDefault="000D5A7E" w:rsidP="000D5A7E">
      <w:pPr>
        <w:spacing w:after="0"/>
        <w:rPr>
          <w:del w:id="1601" w:author="Sebring, Amanda J" w:date="2017-10-04T09:14:00Z"/>
          <w:rFonts w:ascii="Courier New" w:hAnsi="Courier New" w:cs="Courier New"/>
          <w:sz w:val="24"/>
          <w:szCs w:val="24"/>
        </w:rPr>
      </w:pPr>
      <w:del w:id="16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504 60 1 2 1 63 60 60 45 50 45</w:delText>
        </w:r>
      </w:del>
    </w:p>
    <w:p w14:paraId="5883F846" w14:textId="12BA3C9C" w:rsidR="000D5A7E" w:rsidRPr="000D5A7E" w:rsidDel="00580A98" w:rsidRDefault="000D5A7E" w:rsidP="000D5A7E">
      <w:pPr>
        <w:spacing w:after="0"/>
        <w:rPr>
          <w:del w:id="1603" w:author="Sebring, Amanda J" w:date="2017-10-04T09:14:00Z"/>
          <w:rFonts w:ascii="Courier New" w:hAnsi="Courier New" w:cs="Courier New"/>
          <w:sz w:val="24"/>
          <w:szCs w:val="24"/>
        </w:rPr>
      </w:pPr>
      <w:del w:id="16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504 61 1 2 1 64 40 40 35 35 30</w:delText>
        </w:r>
      </w:del>
    </w:p>
    <w:p w14:paraId="59D8830C" w14:textId="4B19377A" w:rsidR="000D5A7E" w:rsidRPr="000D5A7E" w:rsidDel="00580A98" w:rsidRDefault="000D5A7E" w:rsidP="000D5A7E">
      <w:pPr>
        <w:spacing w:after="0"/>
        <w:rPr>
          <w:del w:id="1605" w:author="Sebring, Amanda J" w:date="2017-10-04T09:14:00Z"/>
          <w:rFonts w:ascii="Courier New" w:hAnsi="Courier New" w:cs="Courier New"/>
          <w:sz w:val="24"/>
          <w:szCs w:val="24"/>
        </w:rPr>
      </w:pPr>
      <w:del w:id="16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504 62 1 2 1 65 40 40 30 30 30</w:delText>
        </w:r>
      </w:del>
    </w:p>
    <w:p w14:paraId="62285998" w14:textId="332A2034" w:rsidR="000D5A7E" w:rsidRPr="000D5A7E" w:rsidDel="00580A98" w:rsidRDefault="000D5A7E" w:rsidP="000D5A7E">
      <w:pPr>
        <w:spacing w:after="0"/>
        <w:rPr>
          <w:del w:id="1607" w:author="Sebring, Amanda J" w:date="2017-10-04T09:14:00Z"/>
          <w:rFonts w:ascii="Courier New" w:hAnsi="Courier New" w:cs="Courier New"/>
          <w:sz w:val="24"/>
          <w:szCs w:val="24"/>
        </w:rPr>
      </w:pPr>
      <w:del w:id="16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504 63 1 2 1 66 55 55 40 50 40</w:delText>
        </w:r>
      </w:del>
    </w:p>
    <w:p w14:paraId="41020E2F" w14:textId="28AAC07C" w:rsidR="000D5A7E" w:rsidRPr="000D5A7E" w:rsidDel="00580A98" w:rsidRDefault="000D5A7E" w:rsidP="000D5A7E">
      <w:pPr>
        <w:spacing w:after="0"/>
        <w:rPr>
          <w:del w:id="1609" w:author="Sebring, Amanda J" w:date="2017-10-04T09:14:00Z"/>
          <w:rFonts w:ascii="Courier New" w:hAnsi="Courier New" w:cs="Courier New"/>
          <w:sz w:val="24"/>
          <w:szCs w:val="24"/>
        </w:rPr>
      </w:pPr>
      <w:del w:id="16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504 64 1 2 1 67 45 60 55 50 40</w:delText>
        </w:r>
      </w:del>
    </w:p>
    <w:p w14:paraId="06E7057B" w14:textId="5C4E9CB0" w:rsidR="000D5A7E" w:rsidRPr="000D5A7E" w:rsidDel="00580A98" w:rsidRDefault="000D5A7E" w:rsidP="000D5A7E">
      <w:pPr>
        <w:spacing w:after="0"/>
        <w:rPr>
          <w:del w:id="1611" w:author="Sebring, Amanda J" w:date="2017-10-04T09:14:00Z"/>
          <w:rFonts w:ascii="Courier New" w:hAnsi="Courier New" w:cs="Courier New"/>
          <w:sz w:val="24"/>
          <w:szCs w:val="24"/>
        </w:rPr>
      </w:pPr>
      <w:del w:id="16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504 66 1 2 1 68 45 55 40 45 30</w:delText>
        </w:r>
      </w:del>
    </w:p>
    <w:p w14:paraId="67CA0271" w14:textId="36036415" w:rsidR="000D5A7E" w:rsidRPr="000D5A7E" w:rsidDel="00580A98" w:rsidRDefault="000D5A7E" w:rsidP="000D5A7E">
      <w:pPr>
        <w:spacing w:after="0"/>
        <w:rPr>
          <w:del w:id="1613" w:author="Sebring, Amanda J" w:date="2017-10-04T09:14:00Z"/>
          <w:rFonts w:ascii="Courier New" w:hAnsi="Courier New" w:cs="Courier New"/>
          <w:sz w:val="24"/>
          <w:szCs w:val="24"/>
        </w:rPr>
      </w:pPr>
      <w:del w:id="16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504 67 1 2 1 69 55 50 45 60 40</w:delText>
        </w:r>
      </w:del>
    </w:p>
    <w:p w14:paraId="4BCCA32F" w14:textId="51B99D22" w:rsidR="000D5A7E" w:rsidRPr="000D5A7E" w:rsidDel="00580A98" w:rsidRDefault="000D5A7E" w:rsidP="000D5A7E">
      <w:pPr>
        <w:spacing w:after="0"/>
        <w:rPr>
          <w:del w:id="1615" w:author="Sebring, Amanda J" w:date="2017-10-04T09:14:00Z"/>
          <w:rFonts w:ascii="Courier New" w:hAnsi="Courier New" w:cs="Courier New"/>
          <w:sz w:val="24"/>
          <w:szCs w:val="24"/>
        </w:rPr>
      </w:pPr>
      <w:del w:id="16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504 68 1 2 1 70 55 50 50 60 45</w:delText>
        </w:r>
      </w:del>
    </w:p>
    <w:p w14:paraId="049D1EC4" w14:textId="5B36E310" w:rsidR="000D5A7E" w:rsidRPr="000D5A7E" w:rsidDel="00580A98" w:rsidRDefault="000D5A7E" w:rsidP="000D5A7E">
      <w:pPr>
        <w:spacing w:after="0"/>
        <w:rPr>
          <w:del w:id="1617" w:author="Sebring, Amanda J" w:date="2017-10-04T09:14:00Z"/>
          <w:rFonts w:ascii="Courier New" w:hAnsi="Courier New" w:cs="Courier New"/>
          <w:sz w:val="24"/>
          <w:szCs w:val="24"/>
        </w:rPr>
      </w:pPr>
      <w:del w:id="16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504 69 1 2 1 71 40 40 35 40 35</w:delText>
        </w:r>
      </w:del>
    </w:p>
    <w:p w14:paraId="1AB1ECC5" w14:textId="35D55E07" w:rsidR="000D5A7E" w:rsidRPr="000D5A7E" w:rsidDel="00580A98" w:rsidRDefault="000D5A7E" w:rsidP="000D5A7E">
      <w:pPr>
        <w:spacing w:after="0"/>
        <w:rPr>
          <w:del w:id="1619" w:author="Sebring, Amanda J" w:date="2017-10-04T09:14:00Z"/>
          <w:rFonts w:ascii="Courier New" w:hAnsi="Courier New" w:cs="Courier New"/>
          <w:sz w:val="24"/>
          <w:szCs w:val="24"/>
        </w:rPr>
      </w:pPr>
      <w:del w:id="16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504 71 1 2 1 72 55 60 35 35 30</w:delText>
        </w:r>
      </w:del>
    </w:p>
    <w:p w14:paraId="36D4F172" w14:textId="6B082AFB" w:rsidR="000D5A7E" w:rsidRPr="000D5A7E" w:rsidDel="00580A98" w:rsidRDefault="000D5A7E" w:rsidP="000D5A7E">
      <w:pPr>
        <w:spacing w:after="0"/>
        <w:rPr>
          <w:del w:id="1621" w:author="Sebring, Amanda J" w:date="2017-10-04T09:14:00Z"/>
          <w:rFonts w:ascii="Courier New" w:hAnsi="Courier New" w:cs="Courier New"/>
          <w:sz w:val="24"/>
          <w:szCs w:val="24"/>
        </w:rPr>
      </w:pPr>
      <w:del w:id="16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504 72 1 2 1 73 60 50 45 55 50</w:delText>
        </w:r>
      </w:del>
    </w:p>
    <w:p w14:paraId="223F7EE1" w14:textId="629FD418" w:rsidR="000D5A7E" w:rsidRPr="000D5A7E" w:rsidDel="00580A98" w:rsidRDefault="000D5A7E" w:rsidP="000D5A7E">
      <w:pPr>
        <w:spacing w:after="0"/>
        <w:rPr>
          <w:del w:id="1623" w:author="Sebring, Amanda J" w:date="2017-10-04T09:14:00Z"/>
          <w:rFonts w:ascii="Courier New" w:hAnsi="Courier New" w:cs="Courier New"/>
          <w:sz w:val="24"/>
          <w:szCs w:val="24"/>
        </w:rPr>
      </w:pPr>
      <w:del w:id="16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504 73 1 2 1 74 55 50 55 55 55</w:delText>
        </w:r>
      </w:del>
    </w:p>
    <w:p w14:paraId="78F336C1" w14:textId="7F2B1989" w:rsidR="000D5A7E" w:rsidRPr="000D5A7E" w:rsidDel="00580A98" w:rsidRDefault="000D5A7E" w:rsidP="000D5A7E">
      <w:pPr>
        <w:spacing w:after="0"/>
        <w:rPr>
          <w:del w:id="1625" w:author="Sebring, Amanda J" w:date="2017-10-04T09:14:00Z"/>
          <w:rFonts w:ascii="Courier New" w:hAnsi="Courier New" w:cs="Courier New"/>
          <w:sz w:val="24"/>
          <w:szCs w:val="24"/>
        </w:rPr>
      </w:pPr>
      <w:del w:id="16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504 74 1 2 1 75 45 45 35 55 40</w:delText>
        </w:r>
      </w:del>
    </w:p>
    <w:p w14:paraId="25889316" w14:textId="41CFACF7" w:rsidR="000D5A7E" w:rsidRPr="000D5A7E" w:rsidDel="00580A98" w:rsidRDefault="000D5A7E" w:rsidP="000D5A7E">
      <w:pPr>
        <w:spacing w:after="0"/>
        <w:rPr>
          <w:del w:id="1627" w:author="Sebring, Amanda J" w:date="2017-10-04T09:14:00Z"/>
          <w:rFonts w:ascii="Courier New" w:hAnsi="Courier New" w:cs="Courier New"/>
          <w:sz w:val="24"/>
          <w:szCs w:val="24"/>
        </w:rPr>
      </w:pPr>
      <w:del w:id="16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504 75 1 2 1 76 55 50 45 55 45</w:delText>
        </w:r>
      </w:del>
    </w:p>
    <w:p w14:paraId="037F67F8" w14:textId="3537A64A" w:rsidR="000D5A7E" w:rsidRPr="000D5A7E" w:rsidDel="00580A98" w:rsidRDefault="000D5A7E" w:rsidP="000D5A7E">
      <w:pPr>
        <w:spacing w:after="0"/>
        <w:rPr>
          <w:del w:id="1629" w:author="Sebring, Amanda J" w:date="2017-10-04T09:14:00Z"/>
          <w:rFonts w:ascii="Courier New" w:hAnsi="Courier New" w:cs="Courier New"/>
          <w:sz w:val="24"/>
          <w:szCs w:val="24"/>
        </w:rPr>
      </w:pPr>
      <w:del w:id="16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504 77 1 2 1 77 50 50 40 55 40</w:delText>
        </w:r>
      </w:del>
    </w:p>
    <w:p w14:paraId="49C458AE" w14:textId="379D7DAF" w:rsidR="000D5A7E" w:rsidRPr="000D5A7E" w:rsidDel="00580A98" w:rsidRDefault="000D5A7E" w:rsidP="000D5A7E">
      <w:pPr>
        <w:spacing w:after="0"/>
        <w:rPr>
          <w:del w:id="1631" w:author="Sebring, Amanda J" w:date="2017-10-04T09:14:00Z"/>
          <w:rFonts w:ascii="Courier New" w:hAnsi="Courier New" w:cs="Courier New"/>
          <w:sz w:val="24"/>
          <w:szCs w:val="24"/>
        </w:rPr>
      </w:pPr>
      <w:del w:id="16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504 78 1 2 1 78 45 40 35 40 30</w:delText>
        </w:r>
      </w:del>
    </w:p>
    <w:p w14:paraId="0C8ADEE9" w14:textId="1293A935" w:rsidR="000D5A7E" w:rsidRPr="000D5A7E" w:rsidDel="00580A98" w:rsidRDefault="000D5A7E" w:rsidP="000D5A7E">
      <w:pPr>
        <w:spacing w:after="0"/>
        <w:rPr>
          <w:del w:id="1633" w:author="Sebring, Amanda J" w:date="2017-10-04T09:14:00Z"/>
          <w:rFonts w:ascii="Courier New" w:hAnsi="Courier New" w:cs="Courier New"/>
          <w:sz w:val="24"/>
          <w:szCs w:val="24"/>
        </w:rPr>
      </w:pPr>
      <w:del w:id="16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504 79 1 2 1 79 55 55 45 60 40</w:delText>
        </w:r>
      </w:del>
    </w:p>
    <w:p w14:paraId="46964000" w14:textId="31A12906" w:rsidR="000D5A7E" w:rsidRPr="000D5A7E" w:rsidDel="00580A98" w:rsidRDefault="000D5A7E" w:rsidP="000D5A7E">
      <w:pPr>
        <w:spacing w:after="0"/>
        <w:rPr>
          <w:del w:id="1635" w:author="Sebring, Amanda J" w:date="2017-10-04T09:14:00Z"/>
          <w:rFonts w:ascii="Courier New" w:hAnsi="Courier New" w:cs="Courier New"/>
          <w:sz w:val="24"/>
          <w:szCs w:val="24"/>
        </w:rPr>
      </w:pPr>
      <w:del w:id="16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504 80 1 2 1 80 40 35 30 35 30</w:delText>
        </w:r>
      </w:del>
    </w:p>
    <w:p w14:paraId="0D22120D" w14:textId="7F5570C9" w:rsidR="000D5A7E" w:rsidRPr="000D5A7E" w:rsidDel="00580A98" w:rsidRDefault="000D5A7E" w:rsidP="000D5A7E">
      <w:pPr>
        <w:spacing w:after="0"/>
        <w:rPr>
          <w:del w:id="1637" w:author="Sebring, Amanda J" w:date="2017-10-04T09:14:00Z"/>
          <w:rFonts w:ascii="Courier New" w:hAnsi="Courier New" w:cs="Courier New"/>
          <w:sz w:val="24"/>
          <w:szCs w:val="24"/>
        </w:rPr>
      </w:pPr>
      <w:del w:id="16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504 00 1 0 0 00 30 55 25 20 15</w:delText>
        </w:r>
      </w:del>
    </w:p>
    <w:p w14:paraId="6F1B2C3A" w14:textId="7AEE342E" w:rsidR="000D5A7E" w:rsidRPr="000D5A7E" w:rsidDel="00580A98" w:rsidRDefault="000D5A7E" w:rsidP="000D5A7E">
      <w:pPr>
        <w:spacing w:after="0"/>
        <w:rPr>
          <w:del w:id="1639" w:author="Sebring, Amanda J" w:date="2017-10-04T09:14:00Z"/>
          <w:rFonts w:ascii="Courier New" w:hAnsi="Courier New" w:cs="Courier New"/>
          <w:sz w:val="24"/>
          <w:szCs w:val="24"/>
        </w:rPr>
      </w:pPr>
      <w:del w:id="16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504 02 1 2 2 01 40 25 30 35 30</w:delText>
        </w:r>
      </w:del>
    </w:p>
    <w:p w14:paraId="007C8D0F" w14:textId="10D2402C" w:rsidR="000D5A7E" w:rsidRPr="000D5A7E" w:rsidDel="00580A98" w:rsidRDefault="000D5A7E" w:rsidP="000D5A7E">
      <w:pPr>
        <w:spacing w:after="0"/>
        <w:rPr>
          <w:del w:id="1641" w:author="Sebring, Amanda J" w:date="2017-10-04T09:14:00Z"/>
          <w:rFonts w:ascii="Courier New" w:hAnsi="Courier New" w:cs="Courier New"/>
          <w:sz w:val="24"/>
          <w:szCs w:val="24"/>
        </w:rPr>
      </w:pPr>
      <w:del w:id="16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504 04 1 2 2 02 20 20 25 35 30</w:delText>
        </w:r>
      </w:del>
    </w:p>
    <w:p w14:paraId="453C1FC9" w14:textId="7D071A7E" w:rsidR="000D5A7E" w:rsidRPr="000D5A7E" w:rsidDel="00580A98" w:rsidRDefault="000D5A7E" w:rsidP="000D5A7E">
      <w:pPr>
        <w:spacing w:after="0"/>
        <w:rPr>
          <w:del w:id="1643" w:author="Sebring, Amanda J" w:date="2017-10-04T09:14:00Z"/>
          <w:rFonts w:ascii="Courier New" w:hAnsi="Courier New" w:cs="Courier New"/>
          <w:sz w:val="24"/>
          <w:szCs w:val="24"/>
        </w:rPr>
      </w:pPr>
      <w:del w:id="16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504 09 1 2 2 03 20 25 15 20 15</w:delText>
        </w:r>
      </w:del>
    </w:p>
    <w:p w14:paraId="2E9C49B9" w14:textId="7ECD3CC1" w:rsidR="000D5A7E" w:rsidRPr="000D5A7E" w:rsidDel="00580A98" w:rsidRDefault="000D5A7E" w:rsidP="000D5A7E">
      <w:pPr>
        <w:spacing w:after="0"/>
        <w:rPr>
          <w:del w:id="1645" w:author="Sebring, Amanda J" w:date="2017-10-04T09:14:00Z"/>
          <w:rFonts w:ascii="Courier New" w:hAnsi="Courier New" w:cs="Courier New"/>
          <w:sz w:val="24"/>
          <w:szCs w:val="24"/>
        </w:rPr>
      </w:pPr>
      <w:del w:id="16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504 11 1 2 2 04 60 40 60 65 40</w:delText>
        </w:r>
      </w:del>
    </w:p>
    <w:p w14:paraId="3CC50C22" w14:textId="0B86A4B2" w:rsidR="000D5A7E" w:rsidRPr="000D5A7E" w:rsidDel="00580A98" w:rsidRDefault="000D5A7E" w:rsidP="000D5A7E">
      <w:pPr>
        <w:spacing w:after="0"/>
        <w:rPr>
          <w:del w:id="1647" w:author="Sebring, Amanda J" w:date="2017-10-04T09:14:00Z"/>
          <w:rFonts w:ascii="Courier New" w:hAnsi="Courier New" w:cs="Courier New"/>
          <w:sz w:val="24"/>
          <w:szCs w:val="24"/>
        </w:rPr>
      </w:pPr>
      <w:del w:id="16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504 22 1 2 2 05 55 60 55 60 50</w:delText>
        </w:r>
      </w:del>
    </w:p>
    <w:p w14:paraId="6E6F4A97" w14:textId="20737A5D" w:rsidR="000D5A7E" w:rsidRPr="000D5A7E" w:rsidDel="00580A98" w:rsidRDefault="000D5A7E" w:rsidP="000D5A7E">
      <w:pPr>
        <w:spacing w:after="0"/>
        <w:rPr>
          <w:del w:id="1649" w:author="Sebring, Amanda J" w:date="2017-10-04T09:14:00Z"/>
          <w:rFonts w:ascii="Courier New" w:hAnsi="Courier New" w:cs="Courier New"/>
          <w:sz w:val="24"/>
          <w:szCs w:val="24"/>
        </w:rPr>
      </w:pPr>
      <w:del w:id="16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504 39 1 2 2 06 45 35 30 30 35</w:delText>
        </w:r>
      </w:del>
    </w:p>
    <w:p w14:paraId="3E8D85AE" w14:textId="31A0A232" w:rsidR="000D5A7E" w:rsidRPr="000D5A7E" w:rsidDel="00580A98" w:rsidRDefault="000D5A7E" w:rsidP="000D5A7E">
      <w:pPr>
        <w:spacing w:after="0"/>
        <w:rPr>
          <w:del w:id="1651" w:author="Sebring, Amanda J" w:date="2017-10-04T09:14:00Z"/>
          <w:rFonts w:ascii="Courier New" w:hAnsi="Courier New" w:cs="Courier New"/>
          <w:sz w:val="24"/>
          <w:szCs w:val="24"/>
        </w:rPr>
      </w:pPr>
      <w:del w:id="16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504 40 1 2 2 07 55 55 30 30 20</w:delText>
        </w:r>
      </w:del>
    </w:p>
    <w:p w14:paraId="564E43BE" w14:textId="63626039" w:rsidR="000D5A7E" w:rsidRPr="000D5A7E" w:rsidDel="00580A98" w:rsidRDefault="000D5A7E" w:rsidP="000D5A7E">
      <w:pPr>
        <w:spacing w:after="0"/>
        <w:rPr>
          <w:del w:id="1653" w:author="Sebring, Amanda J" w:date="2017-10-04T09:14:00Z"/>
          <w:rFonts w:ascii="Courier New" w:hAnsi="Courier New" w:cs="Courier New"/>
          <w:sz w:val="24"/>
          <w:szCs w:val="24"/>
        </w:rPr>
      </w:pPr>
      <w:del w:id="16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504 46 1 2 2 08 60 55 30 40 20</w:delText>
        </w:r>
      </w:del>
    </w:p>
    <w:p w14:paraId="1389C092" w14:textId="6AA56075" w:rsidR="000D5A7E" w:rsidRPr="000D5A7E" w:rsidDel="00580A98" w:rsidRDefault="000D5A7E" w:rsidP="000D5A7E">
      <w:pPr>
        <w:spacing w:after="0"/>
        <w:rPr>
          <w:del w:id="1655" w:author="Sebring, Amanda J" w:date="2017-10-04T09:14:00Z"/>
          <w:rFonts w:ascii="Courier New" w:hAnsi="Courier New" w:cs="Courier New"/>
          <w:sz w:val="24"/>
          <w:szCs w:val="24"/>
        </w:rPr>
      </w:pPr>
      <w:del w:id="16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504 13 1 2 2 09 65 60 55 65 40</w:delText>
        </w:r>
      </w:del>
    </w:p>
    <w:p w14:paraId="26AD4DC6" w14:textId="6D67A49E" w:rsidR="000D5A7E" w:rsidRPr="000D5A7E" w:rsidDel="00580A98" w:rsidRDefault="000D5A7E" w:rsidP="000D5A7E">
      <w:pPr>
        <w:spacing w:after="0"/>
        <w:rPr>
          <w:del w:id="1657" w:author="Sebring, Amanda J" w:date="2017-10-04T09:14:00Z"/>
          <w:rFonts w:ascii="Courier New" w:hAnsi="Courier New" w:cs="Courier New"/>
          <w:sz w:val="24"/>
          <w:szCs w:val="24"/>
        </w:rPr>
      </w:pPr>
      <w:del w:id="16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504 76 1 2 2 10 30 25 20 25 15</w:delText>
        </w:r>
      </w:del>
    </w:p>
    <w:p w14:paraId="618D6943" w14:textId="2ED50B7D" w:rsidR="000D5A7E" w:rsidRPr="000D5A7E" w:rsidDel="00580A98" w:rsidRDefault="000D5A7E" w:rsidP="000D5A7E">
      <w:pPr>
        <w:spacing w:after="0"/>
        <w:rPr>
          <w:del w:id="1659" w:author="Sebring, Amanda J" w:date="2017-10-04T09:14:00Z"/>
          <w:rFonts w:ascii="Courier New" w:hAnsi="Courier New" w:cs="Courier New"/>
          <w:sz w:val="24"/>
          <w:szCs w:val="24"/>
        </w:rPr>
      </w:pPr>
      <w:del w:id="16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504 43 1 2 2 11 60 55 40 40 30</w:delText>
        </w:r>
      </w:del>
    </w:p>
    <w:p w14:paraId="090C225C" w14:textId="660CEFB5" w:rsidR="000D5A7E" w:rsidRPr="000D5A7E" w:rsidDel="00580A98" w:rsidRDefault="000D5A7E" w:rsidP="000D5A7E">
      <w:pPr>
        <w:spacing w:after="0"/>
        <w:rPr>
          <w:del w:id="1661" w:author="Sebring, Amanda J" w:date="2017-10-04T09:14:00Z"/>
          <w:rFonts w:ascii="Courier New" w:hAnsi="Courier New" w:cs="Courier New"/>
          <w:sz w:val="24"/>
          <w:szCs w:val="24"/>
        </w:rPr>
      </w:pPr>
      <w:del w:id="16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504 54 1 2 2 12 60 65 40 60 35</w:delText>
        </w:r>
      </w:del>
    </w:p>
    <w:p w14:paraId="318ECFEE" w14:textId="6A4FDA4E" w:rsidR="000D5A7E" w:rsidRPr="000D5A7E" w:rsidDel="00580A98" w:rsidRDefault="000D5A7E" w:rsidP="000D5A7E">
      <w:pPr>
        <w:spacing w:after="0"/>
        <w:rPr>
          <w:del w:id="1663" w:author="Sebring, Amanda J" w:date="2017-10-04T09:14:00Z"/>
          <w:rFonts w:ascii="Courier New" w:hAnsi="Courier New" w:cs="Courier New"/>
          <w:sz w:val="24"/>
          <w:szCs w:val="24"/>
        </w:rPr>
      </w:pPr>
      <w:del w:id="16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504 01 1 2 2 13 60 65 40 35 30</w:delText>
        </w:r>
      </w:del>
    </w:p>
    <w:p w14:paraId="4ECBB341" w14:textId="2BFDE66C" w:rsidR="000D5A7E" w:rsidRPr="000D5A7E" w:rsidDel="00580A98" w:rsidRDefault="000D5A7E" w:rsidP="000D5A7E">
      <w:pPr>
        <w:spacing w:after="0"/>
        <w:rPr>
          <w:del w:id="1665" w:author="Sebring, Amanda J" w:date="2017-10-04T09:14:00Z"/>
          <w:rFonts w:ascii="Courier New" w:hAnsi="Courier New" w:cs="Courier New"/>
          <w:sz w:val="24"/>
          <w:szCs w:val="24"/>
        </w:rPr>
      </w:pPr>
      <w:del w:id="16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504 07 1 2 2 14 60 65 25 20 20</w:delText>
        </w:r>
      </w:del>
    </w:p>
    <w:p w14:paraId="77A89DA0" w14:textId="4206890F" w:rsidR="000D5A7E" w:rsidRPr="000D5A7E" w:rsidDel="00580A98" w:rsidRDefault="000D5A7E" w:rsidP="000D5A7E">
      <w:pPr>
        <w:spacing w:after="0"/>
        <w:rPr>
          <w:del w:id="1667" w:author="Sebring, Amanda J" w:date="2017-10-04T09:14:00Z"/>
          <w:rFonts w:ascii="Courier New" w:hAnsi="Courier New" w:cs="Courier New"/>
          <w:sz w:val="24"/>
          <w:szCs w:val="24"/>
        </w:rPr>
      </w:pPr>
      <w:del w:id="16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504 14 1 2 2 15 35 30 15 25 20</w:delText>
        </w:r>
      </w:del>
    </w:p>
    <w:p w14:paraId="1AB3FB3D" w14:textId="0E3A5270" w:rsidR="000D5A7E" w:rsidRPr="000D5A7E" w:rsidDel="00580A98" w:rsidRDefault="000D5A7E" w:rsidP="000D5A7E">
      <w:pPr>
        <w:spacing w:after="0"/>
        <w:rPr>
          <w:del w:id="1669" w:author="Sebring, Amanda J" w:date="2017-10-04T09:14:00Z"/>
          <w:rFonts w:ascii="Courier New" w:hAnsi="Courier New" w:cs="Courier New"/>
          <w:sz w:val="24"/>
          <w:szCs w:val="24"/>
        </w:rPr>
      </w:pPr>
      <w:del w:id="16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504 30 1 2 2 16 30 30 20 20 20</w:delText>
        </w:r>
      </w:del>
    </w:p>
    <w:p w14:paraId="05BA0D3C" w14:textId="3EBBFCF6" w:rsidR="000D5A7E" w:rsidRPr="000D5A7E" w:rsidDel="00580A98" w:rsidRDefault="000D5A7E" w:rsidP="000D5A7E">
      <w:pPr>
        <w:spacing w:after="0"/>
        <w:rPr>
          <w:del w:id="1671" w:author="Sebring, Amanda J" w:date="2017-10-04T09:14:00Z"/>
          <w:rFonts w:ascii="Courier New" w:hAnsi="Courier New" w:cs="Courier New"/>
          <w:sz w:val="24"/>
          <w:szCs w:val="24"/>
        </w:rPr>
      </w:pPr>
      <w:del w:id="16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504 37 1 2 2 17 60 30 30 20 20</w:delText>
        </w:r>
      </w:del>
    </w:p>
    <w:p w14:paraId="4D9A6181" w14:textId="6E32000F" w:rsidR="000D5A7E" w:rsidRPr="000D5A7E" w:rsidDel="00580A98" w:rsidRDefault="000D5A7E" w:rsidP="000D5A7E">
      <w:pPr>
        <w:spacing w:after="0"/>
        <w:rPr>
          <w:del w:id="1673" w:author="Sebring, Amanda J" w:date="2017-10-04T09:14:00Z"/>
          <w:rFonts w:ascii="Courier New" w:hAnsi="Courier New" w:cs="Courier New"/>
          <w:sz w:val="24"/>
          <w:szCs w:val="24"/>
        </w:rPr>
      </w:pPr>
      <w:del w:id="16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504 50 1 2 2 18 70 65 60 65 30</w:delText>
        </w:r>
      </w:del>
    </w:p>
    <w:p w14:paraId="369B803C" w14:textId="1F719C44" w:rsidR="000D5A7E" w:rsidRPr="000D5A7E" w:rsidDel="00580A98" w:rsidRDefault="000D5A7E" w:rsidP="000D5A7E">
      <w:pPr>
        <w:spacing w:after="0"/>
        <w:rPr>
          <w:del w:id="1675" w:author="Sebring, Amanda J" w:date="2017-10-04T09:14:00Z"/>
          <w:rFonts w:ascii="Courier New" w:hAnsi="Courier New" w:cs="Courier New"/>
          <w:sz w:val="24"/>
          <w:szCs w:val="24"/>
        </w:rPr>
      </w:pPr>
      <w:del w:id="16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504 52 1 2 2 19 20 20 15 20 15</w:delText>
        </w:r>
      </w:del>
    </w:p>
    <w:p w14:paraId="069346A2" w14:textId="4F39C840" w:rsidR="000D5A7E" w:rsidRPr="000D5A7E" w:rsidDel="00580A98" w:rsidRDefault="000D5A7E" w:rsidP="000D5A7E">
      <w:pPr>
        <w:spacing w:after="0"/>
        <w:rPr>
          <w:del w:id="1677" w:author="Sebring, Amanda J" w:date="2017-10-04T09:14:00Z"/>
          <w:rFonts w:ascii="Courier New" w:hAnsi="Courier New" w:cs="Courier New"/>
          <w:sz w:val="24"/>
          <w:szCs w:val="24"/>
        </w:rPr>
      </w:pPr>
      <w:del w:id="16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504 65 1 2 2 20 25 30 30 30 20</w:delText>
        </w:r>
      </w:del>
    </w:p>
    <w:p w14:paraId="5B09573E" w14:textId="5BC6FBBE" w:rsidR="000D5A7E" w:rsidRPr="000D5A7E" w:rsidDel="00580A98" w:rsidRDefault="000D5A7E" w:rsidP="000D5A7E">
      <w:pPr>
        <w:spacing w:after="0"/>
        <w:rPr>
          <w:del w:id="1679" w:author="Sebring, Amanda J" w:date="2017-10-04T09:14:00Z"/>
          <w:rFonts w:ascii="Courier New" w:hAnsi="Courier New" w:cs="Courier New"/>
          <w:sz w:val="24"/>
          <w:szCs w:val="24"/>
        </w:rPr>
      </w:pPr>
      <w:del w:id="16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504 70 1 2 2 21 55 35 30 30 25</w:delText>
        </w:r>
      </w:del>
    </w:p>
    <w:p w14:paraId="1064CDAD" w14:textId="5850FCA9" w:rsidR="000D5A7E" w:rsidRPr="000D5A7E" w:rsidDel="00580A98" w:rsidRDefault="000D5A7E" w:rsidP="000D5A7E">
      <w:pPr>
        <w:spacing w:after="0"/>
        <w:rPr>
          <w:del w:id="1681" w:author="Sebring, Amanda J" w:date="2017-10-04T09:14:00Z"/>
          <w:rFonts w:ascii="Courier New" w:hAnsi="Courier New" w:cs="Courier New"/>
          <w:sz w:val="24"/>
          <w:szCs w:val="24"/>
        </w:rPr>
      </w:pPr>
      <w:del w:id="16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504 38 1 2 2 22 70 55 75 80 70</w:delText>
        </w:r>
      </w:del>
    </w:p>
    <w:p w14:paraId="06332BC2" w14:textId="643C3F9D" w:rsidR="000D5A7E" w:rsidRPr="000D5A7E" w:rsidDel="00580A98" w:rsidRDefault="000D5A7E" w:rsidP="000D5A7E">
      <w:pPr>
        <w:spacing w:after="0"/>
        <w:rPr>
          <w:del w:id="1683" w:author="Sebring, Amanda J" w:date="2017-10-04T09:14:00Z"/>
          <w:rFonts w:ascii="Courier New" w:hAnsi="Courier New" w:cs="Courier New"/>
          <w:sz w:val="24"/>
          <w:szCs w:val="24"/>
        </w:rPr>
      </w:pPr>
      <w:del w:id="16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504 42 1 2 2 23 70 70 60 60 40</w:delText>
        </w:r>
      </w:del>
    </w:p>
    <w:p w14:paraId="74227702" w14:textId="11FEDA4B" w:rsidR="000D5A7E" w:rsidRPr="000D5A7E" w:rsidDel="00580A98" w:rsidRDefault="000D5A7E" w:rsidP="000D5A7E">
      <w:pPr>
        <w:spacing w:after="0"/>
        <w:rPr>
          <w:del w:id="1685" w:author="Sebring, Amanda J" w:date="2017-10-04T09:14:00Z"/>
          <w:rFonts w:ascii="Courier New" w:hAnsi="Courier New" w:cs="Courier New"/>
          <w:sz w:val="24"/>
          <w:szCs w:val="24"/>
        </w:rPr>
      </w:pPr>
      <w:del w:id="16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504 03 1 2 2 24 60 60 55 60 40</w:delText>
        </w:r>
      </w:del>
    </w:p>
    <w:p w14:paraId="693C7725" w14:textId="6EB3E2CF" w:rsidR="000D5A7E" w:rsidRPr="000D5A7E" w:rsidDel="00580A98" w:rsidRDefault="000D5A7E" w:rsidP="000D5A7E">
      <w:pPr>
        <w:spacing w:after="0"/>
        <w:rPr>
          <w:del w:id="1687" w:author="Sebring, Amanda J" w:date="2017-10-04T09:14:00Z"/>
          <w:rFonts w:ascii="Courier New" w:hAnsi="Courier New" w:cs="Courier New"/>
          <w:sz w:val="24"/>
          <w:szCs w:val="24"/>
        </w:rPr>
      </w:pPr>
      <w:del w:id="16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504 05 1 2 2 25 25 20 20 20 15</w:delText>
        </w:r>
      </w:del>
    </w:p>
    <w:p w14:paraId="4FB3A42D" w14:textId="55C13446" w:rsidR="000D5A7E" w:rsidRPr="000D5A7E" w:rsidDel="00580A98" w:rsidRDefault="000D5A7E" w:rsidP="000D5A7E">
      <w:pPr>
        <w:spacing w:after="0"/>
        <w:rPr>
          <w:del w:id="1689" w:author="Sebring, Amanda J" w:date="2017-10-04T09:14:00Z"/>
          <w:rFonts w:ascii="Courier New" w:hAnsi="Courier New" w:cs="Courier New"/>
          <w:sz w:val="24"/>
          <w:szCs w:val="24"/>
        </w:rPr>
      </w:pPr>
      <w:del w:id="16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504 06 1 2 2 26 20 15 10 15 15</w:delText>
        </w:r>
      </w:del>
    </w:p>
    <w:p w14:paraId="39AE351B" w14:textId="2E522F13" w:rsidR="000D5A7E" w:rsidRPr="000D5A7E" w:rsidDel="00580A98" w:rsidRDefault="000D5A7E" w:rsidP="000D5A7E">
      <w:pPr>
        <w:spacing w:after="0"/>
        <w:rPr>
          <w:del w:id="1691" w:author="Sebring, Amanda J" w:date="2017-10-04T09:14:00Z"/>
          <w:rFonts w:ascii="Courier New" w:hAnsi="Courier New" w:cs="Courier New"/>
          <w:sz w:val="24"/>
          <w:szCs w:val="24"/>
        </w:rPr>
      </w:pPr>
      <w:del w:id="16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504 08 1 2 2 27 20 15 15 30 20</w:delText>
        </w:r>
      </w:del>
    </w:p>
    <w:p w14:paraId="6B380FB8" w14:textId="5F522967" w:rsidR="000D5A7E" w:rsidRPr="000D5A7E" w:rsidDel="00580A98" w:rsidRDefault="000D5A7E" w:rsidP="000D5A7E">
      <w:pPr>
        <w:spacing w:after="0"/>
        <w:rPr>
          <w:del w:id="1693" w:author="Sebring, Amanda J" w:date="2017-10-04T09:14:00Z"/>
          <w:rFonts w:ascii="Courier New" w:hAnsi="Courier New" w:cs="Courier New"/>
          <w:sz w:val="24"/>
          <w:szCs w:val="24"/>
        </w:rPr>
      </w:pPr>
      <w:del w:id="16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504 10 1 2 2 28 70 65 65 60 45</w:delText>
        </w:r>
      </w:del>
    </w:p>
    <w:p w14:paraId="60BFE78C" w14:textId="402252D1" w:rsidR="000D5A7E" w:rsidRPr="000D5A7E" w:rsidDel="00580A98" w:rsidRDefault="000D5A7E" w:rsidP="000D5A7E">
      <w:pPr>
        <w:spacing w:after="0"/>
        <w:rPr>
          <w:del w:id="1695" w:author="Sebring, Amanda J" w:date="2017-10-04T09:14:00Z"/>
          <w:rFonts w:ascii="Courier New" w:hAnsi="Courier New" w:cs="Courier New"/>
          <w:sz w:val="24"/>
          <w:szCs w:val="24"/>
        </w:rPr>
      </w:pPr>
      <w:del w:id="16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504 12 1 2 2 29 30 60 15 20 20</w:delText>
        </w:r>
      </w:del>
    </w:p>
    <w:p w14:paraId="3D22E0AB" w14:textId="6A30998F" w:rsidR="000D5A7E" w:rsidRPr="000D5A7E" w:rsidDel="00580A98" w:rsidRDefault="000D5A7E" w:rsidP="000D5A7E">
      <w:pPr>
        <w:spacing w:after="0"/>
        <w:rPr>
          <w:del w:id="1697" w:author="Sebring, Amanda J" w:date="2017-10-04T09:14:00Z"/>
          <w:rFonts w:ascii="Courier New" w:hAnsi="Courier New" w:cs="Courier New"/>
          <w:sz w:val="24"/>
          <w:szCs w:val="24"/>
        </w:rPr>
      </w:pPr>
      <w:del w:id="16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504 15 1 2 2 30 70 65 75 75 60</w:delText>
        </w:r>
      </w:del>
    </w:p>
    <w:p w14:paraId="7E11CECB" w14:textId="5A28CCDD" w:rsidR="000D5A7E" w:rsidRPr="000D5A7E" w:rsidDel="00580A98" w:rsidRDefault="000D5A7E" w:rsidP="000D5A7E">
      <w:pPr>
        <w:spacing w:after="0"/>
        <w:rPr>
          <w:del w:id="1699" w:author="Sebring, Amanda J" w:date="2017-10-04T09:14:00Z"/>
          <w:rFonts w:ascii="Courier New" w:hAnsi="Courier New" w:cs="Courier New"/>
          <w:sz w:val="24"/>
          <w:szCs w:val="24"/>
        </w:rPr>
      </w:pPr>
      <w:del w:id="17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504 16 1 2 2 31 20 15 15 15 15</w:delText>
        </w:r>
      </w:del>
    </w:p>
    <w:p w14:paraId="0C373750" w14:textId="6E26F408" w:rsidR="000D5A7E" w:rsidRPr="000D5A7E" w:rsidDel="00580A98" w:rsidRDefault="000D5A7E" w:rsidP="000D5A7E">
      <w:pPr>
        <w:spacing w:after="0"/>
        <w:rPr>
          <w:del w:id="1701" w:author="Sebring, Amanda J" w:date="2017-10-04T09:14:00Z"/>
          <w:rFonts w:ascii="Courier New" w:hAnsi="Courier New" w:cs="Courier New"/>
          <w:sz w:val="24"/>
          <w:szCs w:val="24"/>
        </w:rPr>
      </w:pPr>
      <w:del w:id="17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504 17 1 2 2 32 70 60 70 85 40</w:delText>
        </w:r>
      </w:del>
    </w:p>
    <w:p w14:paraId="3D51AB64" w14:textId="52044744" w:rsidR="000D5A7E" w:rsidRPr="000D5A7E" w:rsidDel="00580A98" w:rsidRDefault="000D5A7E" w:rsidP="000D5A7E">
      <w:pPr>
        <w:spacing w:after="0"/>
        <w:rPr>
          <w:del w:id="1703" w:author="Sebring, Amanda J" w:date="2017-10-04T09:14:00Z"/>
          <w:rFonts w:ascii="Courier New" w:hAnsi="Courier New" w:cs="Courier New"/>
          <w:sz w:val="24"/>
          <w:szCs w:val="24"/>
        </w:rPr>
      </w:pPr>
      <w:del w:id="17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504 18 1 2 2 33 70 35 55 60 40</w:delText>
        </w:r>
      </w:del>
    </w:p>
    <w:p w14:paraId="0128DF11" w14:textId="68B3F9C6" w:rsidR="000D5A7E" w:rsidRPr="000D5A7E" w:rsidDel="00580A98" w:rsidRDefault="000D5A7E" w:rsidP="000D5A7E">
      <w:pPr>
        <w:spacing w:after="0"/>
        <w:rPr>
          <w:del w:id="1705" w:author="Sebring, Amanda J" w:date="2017-10-04T09:14:00Z"/>
          <w:rFonts w:ascii="Courier New" w:hAnsi="Courier New" w:cs="Courier New"/>
          <w:sz w:val="24"/>
          <w:szCs w:val="24"/>
        </w:rPr>
      </w:pPr>
      <w:del w:id="17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504 19 1 2 2 34 60 60 30 30 30</w:delText>
        </w:r>
      </w:del>
    </w:p>
    <w:p w14:paraId="18024A72" w14:textId="261EF67D" w:rsidR="000D5A7E" w:rsidRPr="000D5A7E" w:rsidDel="00580A98" w:rsidRDefault="000D5A7E" w:rsidP="000D5A7E">
      <w:pPr>
        <w:spacing w:after="0"/>
        <w:rPr>
          <w:del w:id="1707" w:author="Sebring, Amanda J" w:date="2017-10-04T09:14:00Z"/>
          <w:rFonts w:ascii="Courier New" w:hAnsi="Courier New" w:cs="Courier New"/>
          <w:sz w:val="24"/>
          <w:szCs w:val="24"/>
        </w:rPr>
      </w:pPr>
      <w:del w:id="17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504 20 1 2 2 35 90 65 90 90 70</w:delText>
        </w:r>
      </w:del>
    </w:p>
    <w:p w14:paraId="2AEEC4E5" w14:textId="763976D9" w:rsidR="000D5A7E" w:rsidRPr="000D5A7E" w:rsidDel="00580A98" w:rsidRDefault="000D5A7E" w:rsidP="000D5A7E">
      <w:pPr>
        <w:spacing w:after="0"/>
        <w:rPr>
          <w:del w:id="1709" w:author="Sebring, Amanda J" w:date="2017-10-04T09:14:00Z"/>
          <w:rFonts w:ascii="Courier New" w:hAnsi="Courier New" w:cs="Courier New"/>
          <w:sz w:val="24"/>
          <w:szCs w:val="24"/>
        </w:rPr>
      </w:pPr>
      <w:del w:id="17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504 21 1 2 2 36 75 65 80 70 50</w:delText>
        </w:r>
      </w:del>
    </w:p>
    <w:p w14:paraId="25043D21" w14:textId="01ABAED2" w:rsidR="000D5A7E" w:rsidRPr="000D5A7E" w:rsidDel="00580A98" w:rsidRDefault="000D5A7E" w:rsidP="000D5A7E">
      <w:pPr>
        <w:spacing w:after="0"/>
        <w:rPr>
          <w:del w:id="1711" w:author="Sebring, Amanda J" w:date="2017-10-04T09:14:00Z"/>
          <w:rFonts w:ascii="Courier New" w:hAnsi="Courier New" w:cs="Courier New"/>
          <w:sz w:val="24"/>
          <w:szCs w:val="24"/>
        </w:rPr>
      </w:pPr>
      <w:del w:id="17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504 23 1 2 2 37 75 70 80 70 50</w:delText>
        </w:r>
      </w:del>
    </w:p>
    <w:p w14:paraId="2EA9D219" w14:textId="6B5D7C6A" w:rsidR="000D5A7E" w:rsidRPr="000D5A7E" w:rsidDel="00580A98" w:rsidRDefault="000D5A7E" w:rsidP="000D5A7E">
      <w:pPr>
        <w:spacing w:after="0"/>
        <w:rPr>
          <w:del w:id="1713" w:author="Sebring, Amanda J" w:date="2017-10-04T09:14:00Z"/>
          <w:rFonts w:ascii="Courier New" w:hAnsi="Courier New" w:cs="Courier New"/>
          <w:sz w:val="24"/>
          <w:szCs w:val="24"/>
        </w:rPr>
      </w:pPr>
      <w:del w:id="17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504 24 1 2 2 38 70 60 25 40 20</w:delText>
        </w:r>
      </w:del>
    </w:p>
    <w:p w14:paraId="43EDE6A1" w14:textId="13A3082D" w:rsidR="000D5A7E" w:rsidRPr="000D5A7E" w:rsidDel="00580A98" w:rsidRDefault="000D5A7E" w:rsidP="000D5A7E">
      <w:pPr>
        <w:spacing w:after="0"/>
        <w:rPr>
          <w:del w:id="1715" w:author="Sebring, Amanda J" w:date="2017-10-04T09:14:00Z"/>
          <w:rFonts w:ascii="Courier New" w:hAnsi="Courier New" w:cs="Courier New"/>
          <w:sz w:val="24"/>
          <w:szCs w:val="24"/>
        </w:rPr>
      </w:pPr>
      <w:del w:id="17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504 25 1 2 2 39 60 75 75 35 35</w:delText>
        </w:r>
      </w:del>
    </w:p>
    <w:p w14:paraId="18B59302" w14:textId="0DB429C4" w:rsidR="000D5A7E" w:rsidRPr="000D5A7E" w:rsidDel="00580A98" w:rsidRDefault="000D5A7E" w:rsidP="000D5A7E">
      <w:pPr>
        <w:spacing w:after="0"/>
        <w:rPr>
          <w:del w:id="1717" w:author="Sebring, Amanda J" w:date="2017-10-04T09:14:00Z"/>
          <w:rFonts w:ascii="Courier New" w:hAnsi="Courier New" w:cs="Courier New"/>
          <w:sz w:val="24"/>
          <w:szCs w:val="24"/>
        </w:rPr>
      </w:pPr>
      <w:del w:id="17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504 26 1 2 2 40 80 40 80 70 80</w:delText>
        </w:r>
      </w:del>
    </w:p>
    <w:p w14:paraId="08D56DBA" w14:textId="157B2CE0" w:rsidR="000D5A7E" w:rsidRPr="000D5A7E" w:rsidDel="00580A98" w:rsidRDefault="000D5A7E" w:rsidP="000D5A7E">
      <w:pPr>
        <w:spacing w:after="0"/>
        <w:rPr>
          <w:del w:id="1719" w:author="Sebring, Amanda J" w:date="2017-10-04T09:14:00Z"/>
          <w:rFonts w:ascii="Courier New" w:hAnsi="Courier New" w:cs="Courier New"/>
          <w:sz w:val="24"/>
          <w:szCs w:val="24"/>
        </w:rPr>
      </w:pPr>
      <w:del w:id="17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504 27 1 2 2 41 70 70 65 80 60</w:delText>
        </w:r>
      </w:del>
    </w:p>
    <w:p w14:paraId="7EDF1C4F" w14:textId="7B680FCD" w:rsidR="000D5A7E" w:rsidRPr="000D5A7E" w:rsidDel="00580A98" w:rsidRDefault="000D5A7E" w:rsidP="000D5A7E">
      <w:pPr>
        <w:spacing w:after="0"/>
        <w:rPr>
          <w:del w:id="1721" w:author="Sebring, Amanda J" w:date="2017-10-04T09:14:00Z"/>
          <w:rFonts w:ascii="Courier New" w:hAnsi="Courier New" w:cs="Courier New"/>
          <w:sz w:val="24"/>
          <w:szCs w:val="24"/>
        </w:rPr>
      </w:pPr>
      <w:del w:id="17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504 28 1 2 2 42 60 65 30 30 25</w:delText>
        </w:r>
      </w:del>
    </w:p>
    <w:p w14:paraId="504DF530" w14:textId="60EB747C" w:rsidR="000D5A7E" w:rsidRPr="000D5A7E" w:rsidDel="00580A98" w:rsidRDefault="000D5A7E" w:rsidP="000D5A7E">
      <w:pPr>
        <w:spacing w:after="0"/>
        <w:rPr>
          <w:del w:id="1723" w:author="Sebring, Amanda J" w:date="2017-10-04T09:14:00Z"/>
          <w:rFonts w:ascii="Courier New" w:hAnsi="Courier New" w:cs="Courier New"/>
          <w:sz w:val="24"/>
          <w:szCs w:val="24"/>
        </w:rPr>
      </w:pPr>
      <w:del w:id="17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504 29 1 2 2 43 80 60 90 90 65</w:delText>
        </w:r>
      </w:del>
    </w:p>
    <w:p w14:paraId="59C42141" w14:textId="1D9A5029" w:rsidR="000D5A7E" w:rsidRPr="000D5A7E" w:rsidDel="00580A98" w:rsidRDefault="000D5A7E" w:rsidP="000D5A7E">
      <w:pPr>
        <w:spacing w:after="0"/>
        <w:rPr>
          <w:del w:id="1725" w:author="Sebring, Amanda J" w:date="2017-10-04T09:14:00Z"/>
          <w:rFonts w:ascii="Courier New" w:hAnsi="Courier New" w:cs="Courier New"/>
          <w:sz w:val="24"/>
          <w:szCs w:val="24"/>
        </w:rPr>
      </w:pPr>
      <w:del w:id="17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504 31 1 2 2 44 70 30 45 60 30</w:delText>
        </w:r>
      </w:del>
    </w:p>
    <w:p w14:paraId="543CAD41" w14:textId="1902AD43" w:rsidR="000D5A7E" w:rsidRPr="000D5A7E" w:rsidDel="00580A98" w:rsidRDefault="000D5A7E" w:rsidP="000D5A7E">
      <w:pPr>
        <w:spacing w:after="0"/>
        <w:rPr>
          <w:del w:id="1727" w:author="Sebring, Amanda J" w:date="2017-10-04T09:14:00Z"/>
          <w:rFonts w:ascii="Courier New" w:hAnsi="Courier New" w:cs="Courier New"/>
          <w:sz w:val="24"/>
          <w:szCs w:val="24"/>
        </w:rPr>
      </w:pPr>
      <w:del w:id="17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504 32 1 2 2 45 30 25 20 20 35</w:delText>
        </w:r>
      </w:del>
    </w:p>
    <w:p w14:paraId="36CF6D02" w14:textId="059F9B73" w:rsidR="000D5A7E" w:rsidRPr="000D5A7E" w:rsidDel="00580A98" w:rsidRDefault="000D5A7E" w:rsidP="000D5A7E">
      <w:pPr>
        <w:spacing w:after="0"/>
        <w:rPr>
          <w:del w:id="1729" w:author="Sebring, Amanda J" w:date="2017-10-04T09:14:00Z"/>
          <w:rFonts w:ascii="Courier New" w:hAnsi="Courier New" w:cs="Courier New"/>
          <w:sz w:val="24"/>
          <w:szCs w:val="24"/>
        </w:rPr>
      </w:pPr>
      <w:del w:id="17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504 33 1 2 2 46 60 65 70 65 45</w:delText>
        </w:r>
      </w:del>
    </w:p>
    <w:p w14:paraId="4E95A9C3" w14:textId="4CE7E17F" w:rsidR="000D5A7E" w:rsidRPr="000D5A7E" w:rsidDel="00580A98" w:rsidRDefault="000D5A7E" w:rsidP="000D5A7E">
      <w:pPr>
        <w:spacing w:after="0"/>
        <w:rPr>
          <w:del w:id="1731" w:author="Sebring, Amanda J" w:date="2017-10-04T09:14:00Z"/>
          <w:rFonts w:ascii="Courier New" w:hAnsi="Courier New" w:cs="Courier New"/>
          <w:sz w:val="24"/>
          <w:szCs w:val="24"/>
        </w:rPr>
      </w:pPr>
      <w:del w:id="17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504 34 1 2 2 47 60 60 30 30 30</w:delText>
        </w:r>
      </w:del>
    </w:p>
    <w:p w14:paraId="5E9E74FB" w14:textId="2A5F004C" w:rsidR="000D5A7E" w:rsidRPr="000D5A7E" w:rsidDel="00580A98" w:rsidRDefault="000D5A7E" w:rsidP="000D5A7E">
      <w:pPr>
        <w:spacing w:after="0"/>
        <w:rPr>
          <w:del w:id="1733" w:author="Sebring, Amanda J" w:date="2017-10-04T09:14:00Z"/>
          <w:rFonts w:ascii="Courier New" w:hAnsi="Courier New" w:cs="Courier New"/>
          <w:sz w:val="24"/>
          <w:szCs w:val="24"/>
        </w:rPr>
      </w:pPr>
      <w:del w:id="17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504 35 1 2 2 48 20 20 15 15 10</w:delText>
        </w:r>
      </w:del>
    </w:p>
    <w:p w14:paraId="7FFAA489" w14:textId="71832E1D" w:rsidR="000D5A7E" w:rsidRPr="000D5A7E" w:rsidDel="00580A98" w:rsidRDefault="000D5A7E" w:rsidP="000D5A7E">
      <w:pPr>
        <w:spacing w:after="0"/>
        <w:rPr>
          <w:del w:id="1735" w:author="Sebring, Amanda J" w:date="2017-10-04T09:14:00Z"/>
          <w:rFonts w:ascii="Courier New" w:hAnsi="Courier New" w:cs="Courier New"/>
          <w:sz w:val="24"/>
          <w:szCs w:val="24"/>
        </w:rPr>
      </w:pPr>
      <w:del w:id="17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504 36 1 2 2 49 60 60 30 35 30</w:delText>
        </w:r>
      </w:del>
    </w:p>
    <w:p w14:paraId="4D87166D" w14:textId="4C72F1E4" w:rsidR="000D5A7E" w:rsidRPr="000D5A7E" w:rsidDel="00580A98" w:rsidRDefault="000D5A7E" w:rsidP="000D5A7E">
      <w:pPr>
        <w:spacing w:after="0"/>
        <w:rPr>
          <w:del w:id="1737" w:author="Sebring, Amanda J" w:date="2017-10-04T09:14:00Z"/>
          <w:rFonts w:ascii="Courier New" w:hAnsi="Courier New" w:cs="Courier New"/>
          <w:sz w:val="24"/>
          <w:szCs w:val="24"/>
        </w:rPr>
      </w:pPr>
      <w:del w:id="17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504 41 1 2 2 50 60 55 25 20 20</w:delText>
        </w:r>
      </w:del>
    </w:p>
    <w:p w14:paraId="52743AC6" w14:textId="25D14C60" w:rsidR="000D5A7E" w:rsidRPr="000D5A7E" w:rsidDel="00580A98" w:rsidRDefault="000D5A7E" w:rsidP="000D5A7E">
      <w:pPr>
        <w:spacing w:after="0"/>
        <w:rPr>
          <w:del w:id="1739" w:author="Sebring, Amanda J" w:date="2017-10-04T09:14:00Z"/>
          <w:rFonts w:ascii="Courier New" w:hAnsi="Courier New" w:cs="Courier New"/>
          <w:sz w:val="24"/>
          <w:szCs w:val="24"/>
        </w:rPr>
      </w:pPr>
      <w:del w:id="17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504 44 1 2 2 51 30 25 15 15 10</w:delText>
        </w:r>
      </w:del>
    </w:p>
    <w:p w14:paraId="4FFF9C57" w14:textId="6532A685" w:rsidR="000D5A7E" w:rsidRPr="000D5A7E" w:rsidDel="00580A98" w:rsidRDefault="000D5A7E" w:rsidP="000D5A7E">
      <w:pPr>
        <w:spacing w:after="0"/>
        <w:rPr>
          <w:del w:id="1741" w:author="Sebring, Amanda J" w:date="2017-10-04T09:14:00Z"/>
          <w:rFonts w:ascii="Courier New" w:hAnsi="Courier New" w:cs="Courier New"/>
          <w:sz w:val="24"/>
          <w:szCs w:val="24"/>
        </w:rPr>
      </w:pPr>
      <w:del w:id="17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504 45 1 2 2 52 35 30 20 20 20</w:delText>
        </w:r>
      </w:del>
    </w:p>
    <w:p w14:paraId="1C1D8A5A" w14:textId="07EF4358" w:rsidR="000D5A7E" w:rsidRPr="000D5A7E" w:rsidDel="00580A98" w:rsidRDefault="000D5A7E" w:rsidP="000D5A7E">
      <w:pPr>
        <w:spacing w:after="0"/>
        <w:rPr>
          <w:del w:id="1743" w:author="Sebring, Amanda J" w:date="2017-10-04T09:14:00Z"/>
          <w:rFonts w:ascii="Courier New" w:hAnsi="Courier New" w:cs="Courier New"/>
          <w:sz w:val="24"/>
          <w:szCs w:val="24"/>
        </w:rPr>
      </w:pPr>
      <w:del w:id="17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504 47 1 2 2 53 55 40 30 30 25</w:delText>
        </w:r>
      </w:del>
    </w:p>
    <w:p w14:paraId="345162E2" w14:textId="27563B6A" w:rsidR="000D5A7E" w:rsidRPr="000D5A7E" w:rsidDel="00580A98" w:rsidRDefault="000D5A7E" w:rsidP="000D5A7E">
      <w:pPr>
        <w:spacing w:after="0"/>
        <w:rPr>
          <w:del w:id="1745" w:author="Sebring, Amanda J" w:date="2017-10-04T09:14:00Z"/>
          <w:rFonts w:ascii="Courier New" w:hAnsi="Courier New" w:cs="Courier New"/>
          <w:sz w:val="24"/>
          <w:szCs w:val="24"/>
        </w:rPr>
      </w:pPr>
      <w:del w:id="17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504 48 1 2 2 54 60 65 25 20 20</w:delText>
        </w:r>
      </w:del>
    </w:p>
    <w:p w14:paraId="314B36D1" w14:textId="4942D7AE" w:rsidR="000D5A7E" w:rsidRPr="000D5A7E" w:rsidDel="00580A98" w:rsidRDefault="000D5A7E" w:rsidP="000D5A7E">
      <w:pPr>
        <w:spacing w:after="0"/>
        <w:rPr>
          <w:del w:id="1747" w:author="Sebring, Amanda J" w:date="2017-10-04T09:14:00Z"/>
          <w:rFonts w:ascii="Courier New" w:hAnsi="Courier New" w:cs="Courier New"/>
          <w:sz w:val="24"/>
          <w:szCs w:val="24"/>
        </w:rPr>
      </w:pPr>
      <w:del w:id="17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504 49 1 2 2 55 35 35 20 20 20</w:delText>
        </w:r>
      </w:del>
    </w:p>
    <w:p w14:paraId="2D82CB0A" w14:textId="6B7C61A8" w:rsidR="000D5A7E" w:rsidRPr="000D5A7E" w:rsidDel="00580A98" w:rsidRDefault="000D5A7E" w:rsidP="000D5A7E">
      <w:pPr>
        <w:spacing w:after="0"/>
        <w:rPr>
          <w:del w:id="1749" w:author="Sebring, Amanda J" w:date="2017-10-04T09:14:00Z"/>
          <w:rFonts w:ascii="Courier New" w:hAnsi="Courier New" w:cs="Courier New"/>
          <w:sz w:val="24"/>
          <w:szCs w:val="24"/>
        </w:rPr>
      </w:pPr>
      <w:del w:id="17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504 51 1 2 2 56 35 20 15 35 20</w:delText>
        </w:r>
      </w:del>
    </w:p>
    <w:p w14:paraId="0DB413AE" w14:textId="36E7D400" w:rsidR="000D5A7E" w:rsidRPr="000D5A7E" w:rsidDel="00580A98" w:rsidRDefault="000D5A7E" w:rsidP="000D5A7E">
      <w:pPr>
        <w:spacing w:after="0"/>
        <w:rPr>
          <w:del w:id="1751" w:author="Sebring, Amanda J" w:date="2017-10-04T09:14:00Z"/>
          <w:rFonts w:ascii="Courier New" w:hAnsi="Courier New" w:cs="Courier New"/>
          <w:sz w:val="24"/>
          <w:szCs w:val="24"/>
        </w:rPr>
      </w:pPr>
      <w:del w:id="17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504 53 1 2 2 57 55 60 45 40 40</w:delText>
        </w:r>
      </w:del>
    </w:p>
    <w:p w14:paraId="5063B3E8" w14:textId="44B188A2" w:rsidR="000D5A7E" w:rsidRPr="000D5A7E" w:rsidDel="00580A98" w:rsidRDefault="000D5A7E" w:rsidP="000D5A7E">
      <w:pPr>
        <w:spacing w:after="0"/>
        <w:rPr>
          <w:del w:id="1753" w:author="Sebring, Amanda J" w:date="2017-10-04T09:14:00Z"/>
          <w:rFonts w:ascii="Courier New" w:hAnsi="Courier New" w:cs="Courier New"/>
          <w:sz w:val="24"/>
          <w:szCs w:val="24"/>
        </w:rPr>
      </w:pPr>
      <w:del w:id="17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504 55 1 2 2 58 65 65 60 40 25</w:delText>
        </w:r>
      </w:del>
    </w:p>
    <w:p w14:paraId="1BF99FE1" w14:textId="74047666" w:rsidR="000D5A7E" w:rsidRPr="000D5A7E" w:rsidDel="00580A98" w:rsidRDefault="000D5A7E" w:rsidP="000D5A7E">
      <w:pPr>
        <w:spacing w:after="0"/>
        <w:rPr>
          <w:del w:id="1755" w:author="Sebring, Amanda J" w:date="2017-10-04T09:14:00Z"/>
          <w:rFonts w:ascii="Courier New" w:hAnsi="Courier New" w:cs="Courier New"/>
          <w:sz w:val="24"/>
          <w:szCs w:val="24"/>
        </w:rPr>
      </w:pPr>
      <w:del w:id="17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504 56 1 2 2 59 60 40 15 30 15</w:delText>
        </w:r>
      </w:del>
    </w:p>
    <w:p w14:paraId="527730FC" w14:textId="140B5E24" w:rsidR="000D5A7E" w:rsidRPr="000D5A7E" w:rsidDel="00580A98" w:rsidRDefault="000D5A7E" w:rsidP="000D5A7E">
      <w:pPr>
        <w:spacing w:after="0"/>
        <w:rPr>
          <w:del w:id="1757" w:author="Sebring, Amanda J" w:date="2017-10-04T09:14:00Z"/>
          <w:rFonts w:ascii="Courier New" w:hAnsi="Courier New" w:cs="Courier New"/>
          <w:sz w:val="24"/>
          <w:szCs w:val="24"/>
        </w:rPr>
      </w:pPr>
      <w:del w:id="17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504 57 1 2 2 60 65 65 40 65 40</w:delText>
        </w:r>
      </w:del>
    </w:p>
    <w:p w14:paraId="419F20DE" w14:textId="63B73DD5" w:rsidR="000D5A7E" w:rsidRPr="000D5A7E" w:rsidDel="00580A98" w:rsidRDefault="000D5A7E" w:rsidP="000D5A7E">
      <w:pPr>
        <w:spacing w:after="0"/>
        <w:rPr>
          <w:del w:id="1759" w:author="Sebring, Amanda J" w:date="2017-10-04T09:14:00Z"/>
          <w:rFonts w:ascii="Courier New" w:hAnsi="Courier New" w:cs="Courier New"/>
          <w:sz w:val="24"/>
          <w:szCs w:val="24"/>
        </w:rPr>
      </w:pPr>
      <w:del w:id="17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504 58 1 2 2 61 30 55 40 40 30</w:delText>
        </w:r>
      </w:del>
    </w:p>
    <w:p w14:paraId="10BCBF04" w14:textId="3A21D69B" w:rsidR="000D5A7E" w:rsidRPr="000D5A7E" w:rsidDel="00580A98" w:rsidRDefault="000D5A7E" w:rsidP="000D5A7E">
      <w:pPr>
        <w:spacing w:after="0"/>
        <w:rPr>
          <w:del w:id="1761" w:author="Sebring, Amanda J" w:date="2017-10-04T09:14:00Z"/>
          <w:rFonts w:ascii="Courier New" w:hAnsi="Courier New" w:cs="Courier New"/>
          <w:sz w:val="24"/>
          <w:szCs w:val="24"/>
        </w:rPr>
      </w:pPr>
      <w:del w:id="17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504 59 1 2 2 62 70 60 55 60 45</w:delText>
        </w:r>
      </w:del>
    </w:p>
    <w:p w14:paraId="33F8B22E" w14:textId="198A0670" w:rsidR="000D5A7E" w:rsidRPr="000D5A7E" w:rsidDel="00580A98" w:rsidRDefault="000D5A7E" w:rsidP="000D5A7E">
      <w:pPr>
        <w:spacing w:after="0"/>
        <w:rPr>
          <w:del w:id="1763" w:author="Sebring, Amanda J" w:date="2017-10-04T09:14:00Z"/>
          <w:rFonts w:ascii="Courier New" w:hAnsi="Courier New" w:cs="Courier New"/>
          <w:sz w:val="24"/>
          <w:szCs w:val="24"/>
        </w:rPr>
      </w:pPr>
      <w:del w:id="17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504 60 1 2 2 63 60 70 40 45 30</w:delText>
        </w:r>
      </w:del>
    </w:p>
    <w:p w14:paraId="66D84B40" w14:textId="13DCCB82" w:rsidR="000D5A7E" w:rsidRPr="000D5A7E" w:rsidDel="00580A98" w:rsidRDefault="000D5A7E" w:rsidP="000D5A7E">
      <w:pPr>
        <w:spacing w:after="0"/>
        <w:rPr>
          <w:del w:id="1765" w:author="Sebring, Amanda J" w:date="2017-10-04T09:14:00Z"/>
          <w:rFonts w:ascii="Courier New" w:hAnsi="Courier New" w:cs="Courier New"/>
          <w:sz w:val="24"/>
          <w:szCs w:val="24"/>
        </w:rPr>
      </w:pPr>
      <w:del w:id="17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504 61 1 2 2 64 25 20 15 15 15</w:delText>
        </w:r>
      </w:del>
    </w:p>
    <w:p w14:paraId="12CBCD77" w14:textId="4DA19025" w:rsidR="000D5A7E" w:rsidRPr="000D5A7E" w:rsidDel="00580A98" w:rsidRDefault="000D5A7E" w:rsidP="000D5A7E">
      <w:pPr>
        <w:spacing w:after="0"/>
        <w:rPr>
          <w:del w:id="1767" w:author="Sebring, Amanda J" w:date="2017-10-04T09:14:00Z"/>
          <w:rFonts w:ascii="Courier New" w:hAnsi="Courier New" w:cs="Courier New"/>
          <w:sz w:val="24"/>
          <w:szCs w:val="24"/>
        </w:rPr>
      </w:pPr>
      <w:del w:id="17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504 62 1 2 2 65 15 15 10 15 15</w:delText>
        </w:r>
      </w:del>
    </w:p>
    <w:p w14:paraId="2F960155" w14:textId="597DBF57" w:rsidR="000D5A7E" w:rsidRPr="000D5A7E" w:rsidDel="00580A98" w:rsidRDefault="000D5A7E" w:rsidP="000D5A7E">
      <w:pPr>
        <w:spacing w:after="0"/>
        <w:rPr>
          <w:del w:id="1769" w:author="Sebring, Amanda J" w:date="2017-10-04T09:14:00Z"/>
          <w:rFonts w:ascii="Courier New" w:hAnsi="Courier New" w:cs="Courier New"/>
          <w:sz w:val="24"/>
          <w:szCs w:val="24"/>
        </w:rPr>
      </w:pPr>
      <w:del w:id="17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504 63 1 2 2 66 60 40 25 30 25</w:delText>
        </w:r>
      </w:del>
    </w:p>
    <w:p w14:paraId="28BDEF13" w14:textId="68CF743C" w:rsidR="000D5A7E" w:rsidRPr="000D5A7E" w:rsidDel="00580A98" w:rsidRDefault="000D5A7E" w:rsidP="000D5A7E">
      <w:pPr>
        <w:spacing w:after="0"/>
        <w:rPr>
          <w:del w:id="1771" w:author="Sebring, Amanda J" w:date="2017-10-04T09:14:00Z"/>
          <w:rFonts w:ascii="Courier New" w:hAnsi="Courier New" w:cs="Courier New"/>
          <w:sz w:val="24"/>
          <w:szCs w:val="24"/>
        </w:rPr>
      </w:pPr>
      <w:del w:id="17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504 64 1 2 2 67 65 60 60 45 40</w:delText>
        </w:r>
      </w:del>
    </w:p>
    <w:p w14:paraId="19897389" w14:textId="338F3F55" w:rsidR="000D5A7E" w:rsidRPr="000D5A7E" w:rsidDel="00580A98" w:rsidRDefault="000D5A7E" w:rsidP="000D5A7E">
      <w:pPr>
        <w:spacing w:after="0"/>
        <w:rPr>
          <w:del w:id="1773" w:author="Sebring, Amanda J" w:date="2017-10-04T09:14:00Z"/>
          <w:rFonts w:ascii="Courier New" w:hAnsi="Courier New" w:cs="Courier New"/>
          <w:sz w:val="24"/>
          <w:szCs w:val="24"/>
        </w:rPr>
      </w:pPr>
      <w:del w:id="17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504 66 1 2 2 68 55 65 55 45 45</w:delText>
        </w:r>
      </w:del>
    </w:p>
    <w:p w14:paraId="49221B1F" w14:textId="79CB0685" w:rsidR="000D5A7E" w:rsidRPr="000D5A7E" w:rsidDel="00580A98" w:rsidRDefault="000D5A7E" w:rsidP="000D5A7E">
      <w:pPr>
        <w:spacing w:after="0"/>
        <w:rPr>
          <w:del w:id="1775" w:author="Sebring, Amanda J" w:date="2017-10-04T09:14:00Z"/>
          <w:rFonts w:ascii="Courier New" w:hAnsi="Courier New" w:cs="Courier New"/>
          <w:sz w:val="24"/>
          <w:szCs w:val="24"/>
        </w:rPr>
      </w:pPr>
      <w:del w:id="17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504 67 1 2 2 69 60 55 65 60 45</w:delText>
        </w:r>
      </w:del>
    </w:p>
    <w:p w14:paraId="3C77519F" w14:textId="53A355B5" w:rsidR="000D5A7E" w:rsidRPr="000D5A7E" w:rsidDel="00580A98" w:rsidRDefault="000D5A7E" w:rsidP="000D5A7E">
      <w:pPr>
        <w:spacing w:after="0"/>
        <w:rPr>
          <w:del w:id="1777" w:author="Sebring, Amanda J" w:date="2017-10-04T09:14:00Z"/>
          <w:rFonts w:ascii="Courier New" w:hAnsi="Courier New" w:cs="Courier New"/>
          <w:sz w:val="24"/>
          <w:szCs w:val="24"/>
        </w:rPr>
      </w:pPr>
      <w:del w:id="17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504 68 1 2 2 70 65 40 40 45 30</w:delText>
        </w:r>
      </w:del>
    </w:p>
    <w:p w14:paraId="4883270A" w14:textId="123F1AAC" w:rsidR="000D5A7E" w:rsidRPr="000D5A7E" w:rsidDel="00580A98" w:rsidRDefault="000D5A7E" w:rsidP="000D5A7E">
      <w:pPr>
        <w:spacing w:after="0"/>
        <w:rPr>
          <w:del w:id="1779" w:author="Sebring, Amanda J" w:date="2017-10-04T09:14:00Z"/>
          <w:rFonts w:ascii="Courier New" w:hAnsi="Courier New" w:cs="Courier New"/>
          <w:sz w:val="24"/>
          <w:szCs w:val="24"/>
        </w:rPr>
      </w:pPr>
      <w:del w:id="17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504 69 1 2 2 71 60 70 35 40 20</w:delText>
        </w:r>
      </w:del>
    </w:p>
    <w:p w14:paraId="6A7D8226" w14:textId="7E6907D4" w:rsidR="000D5A7E" w:rsidRPr="000D5A7E" w:rsidDel="00580A98" w:rsidRDefault="000D5A7E" w:rsidP="000D5A7E">
      <w:pPr>
        <w:spacing w:after="0"/>
        <w:rPr>
          <w:del w:id="1781" w:author="Sebring, Amanda J" w:date="2017-10-04T09:14:00Z"/>
          <w:rFonts w:ascii="Courier New" w:hAnsi="Courier New" w:cs="Courier New"/>
          <w:sz w:val="24"/>
          <w:szCs w:val="24"/>
        </w:rPr>
      </w:pPr>
      <w:del w:id="17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504 71 1 2 2 72 65 40 20 25 15</w:delText>
        </w:r>
      </w:del>
    </w:p>
    <w:p w14:paraId="6BF6CBA3" w14:textId="353E2E1E" w:rsidR="000D5A7E" w:rsidRPr="000D5A7E" w:rsidDel="00580A98" w:rsidRDefault="000D5A7E" w:rsidP="000D5A7E">
      <w:pPr>
        <w:spacing w:after="0"/>
        <w:rPr>
          <w:del w:id="1783" w:author="Sebring, Amanda J" w:date="2017-10-04T09:14:00Z"/>
          <w:rFonts w:ascii="Courier New" w:hAnsi="Courier New" w:cs="Courier New"/>
          <w:sz w:val="24"/>
          <w:szCs w:val="24"/>
        </w:rPr>
      </w:pPr>
      <w:del w:id="17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504 72 1 2 2 73 60 55 65 60 40</w:delText>
        </w:r>
      </w:del>
    </w:p>
    <w:p w14:paraId="75EF1244" w14:textId="09DE4AE4" w:rsidR="000D5A7E" w:rsidRPr="000D5A7E" w:rsidDel="00580A98" w:rsidRDefault="000D5A7E" w:rsidP="000D5A7E">
      <w:pPr>
        <w:spacing w:after="0"/>
        <w:rPr>
          <w:del w:id="1785" w:author="Sebring, Amanda J" w:date="2017-10-04T09:14:00Z"/>
          <w:rFonts w:ascii="Courier New" w:hAnsi="Courier New" w:cs="Courier New"/>
          <w:sz w:val="24"/>
          <w:szCs w:val="24"/>
        </w:rPr>
      </w:pPr>
      <w:del w:id="17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504 73 1 2 2 74 70 60 70 65 50</w:delText>
        </w:r>
      </w:del>
    </w:p>
    <w:p w14:paraId="6F9CA3D3" w14:textId="00BC1357" w:rsidR="000D5A7E" w:rsidRPr="000D5A7E" w:rsidDel="00580A98" w:rsidRDefault="000D5A7E" w:rsidP="000D5A7E">
      <w:pPr>
        <w:spacing w:after="0"/>
        <w:rPr>
          <w:del w:id="1787" w:author="Sebring, Amanda J" w:date="2017-10-04T09:14:00Z"/>
          <w:rFonts w:ascii="Courier New" w:hAnsi="Courier New" w:cs="Courier New"/>
          <w:sz w:val="24"/>
          <w:szCs w:val="24"/>
        </w:rPr>
      </w:pPr>
      <w:del w:id="17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504 74 1 2 2 75 70 70 65 45 45</w:delText>
        </w:r>
      </w:del>
    </w:p>
    <w:p w14:paraId="6745CFDC" w14:textId="625CF1F4" w:rsidR="000D5A7E" w:rsidRPr="000D5A7E" w:rsidDel="00580A98" w:rsidRDefault="000D5A7E" w:rsidP="000D5A7E">
      <w:pPr>
        <w:spacing w:after="0"/>
        <w:rPr>
          <w:del w:id="1789" w:author="Sebring, Amanda J" w:date="2017-10-04T09:14:00Z"/>
          <w:rFonts w:ascii="Courier New" w:hAnsi="Courier New" w:cs="Courier New"/>
          <w:sz w:val="24"/>
          <w:szCs w:val="24"/>
        </w:rPr>
      </w:pPr>
      <w:del w:id="17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504 75 1 2 2 76 70 70 75 60 40</w:delText>
        </w:r>
      </w:del>
    </w:p>
    <w:p w14:paraId="7C440EA6" w14:textId="7B0B0BF6" w:rsidR="000D5A7E" w:rsidRPr="000D5A7E" w:rsidDel="00580A98" w:rsidRDefault="000D5A7E" w:rsidP="000D5A7E">
      <w:pPr>
        <w:spacing w:after="0"/>
        <w:rPr>
          <w:del w:id="1791" w:author="Sebring, Amanda J" w:date="2017-10-04T09:14:00Z"/>
          <w:rFonts w:ascii="Courier New" w:hAnsi="Courier New" w:cs="Courier New"/>
          <w:sz w:val="24"/>
          <w:szCs w:val="24"/>
        </w:rPr>
      </w:pPr>
      <w:del w:id="17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504 77 1 2 2 77 55 40 35 45 25</w:delText>
        </w:r>
      </w:del>
    </w:p>
    <w:p w14:paraId="59F2ED70" w14:textId="5C067121" w:rsidR="000D5A7E" w:rsidRPr="000D5A7E" w:rsidDel="00580A98" w:rsidRDefault="000D5A7E" w:rsidP="000D5A7E">
      <w:pPr>
        <w:spacing w:after="0"/>
        <w:rPr>
          <w:del w:id="1793" w:author="Sebring, Amanda J" w:date="2017-10-04T09:14:00Z"/>
          <w:rFonts w:ascii="Courier New" w:hAnsi="Courier New" w:cs="Courier New"/>
          <w:sz w:val="24"/>
          <w:szCs w:val="24"/>
        </w:rPr>
      </w:pPr>
      <w:del w:id="17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504 78 1 2 2 78 65 40 60 45 30</w:delText>
        </w:r>
      </w:del>
    </w:p>
    <w:p w14:paraId="578BDAB2" w14:textId="6A575F9C" w:rsidR="000D5A7E" w:rsidRPr="000D5A7E" w:rsidDel="00580A98" w:rsidRDefault="000D5A7E" w:rsidP="000D5A7E">
      <w:pPr>
        <w:spacing w:after="0"/>
        <w:rPr>
          <w:del w:id="1795" w:author="Sebring, Amanda J" w:date="2017-10-04T09:14:00Z"/>
          <w:rFonts w:ascii="Courier New" w:hAnsi="Courier New" w:cs="Courier New"/>
          <w:sz w:val="24"/>
          <w:szCs w:val="24"/>
        </w:rPr>
      </w:pPr>
      <w:del w:id="17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504 79 1 2 2 79 65 60 35 60 40</w:delText>
        </w:r>
      </w:del>
    </w:p>
    <w:p w14:paraId="2B51C5EB" w14:textId="3DC0E14A" w:rsidR="000D5A7E" w:rsidRPr="000D5A7E" w:rsidDel="00580A98" w:rsidRDefault="000D5A7E" w:rsidP="000D5A7E">
      <w:pPr>
        <w:spacing w:after="0"/>
        <w:rPr>
          <w:del w:id="1797" w:author="Sebring, Amanda J" w:date="2017-10-04T09:14:00Z"/>
          <w:rFonts w:ascii="Courier New" w:hAnsi="Courier New" w:cs="Courier New"/>
          <w:sz w:val="24"/>
          <w:szCs w:val="24"/>
        </w:rPr>
      </w:pPr>
      <w:del w:id="17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504 80 1 2 2 80 40 30 45 30 20</w:delText>
        </w:r>
      </w:del>
    </w:p>
    <w:p w14:paraId="7B228762" w14:textId="33795BE9" w:rsidR="000D5A7E" w:rsidRPr="000D5A7E" w:rsidDel="00580A98" w:rsidRDefault="000D5A7E" w:rsidP="000D5A7E">
      <w:pPr>
        <w:spacing w:after="0"/>
        <w:rPr>
          <w:del w:id="1799" w:author="Sebring, Amanda J" w:date="2017-10-04T09:14:00Z"/>
          <w:rFonts w:ascii="Courier New" w:hAnsi="Courier New" w:cs="Courier New"/>
          <w:sz w:val="24"/>
          <w:szCs w:val="24"/>
        </w:rPr>
      </w:pPr>
      <w:del w:id="18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504 00 1 0 0 00 25 30 25 20 15</w:delText>
        </w:r>
      </w:del>
    </w:p>
    <w:p w14:paraId="76B0B196" w14:textId="78684078" w:rsidR="000D5A7E" w:rsidRPr="000D5A7E" w:rsidDel="00580A98" w:rsidRDefault="000D5A7E" w:rsidP="000D5A7E">
      <w:pPr>
        <w:spacing w:after="0"/>
        <w:rPr>
          <w:del w:id="1801" w:author="Sebring, Amanda J" w:date="2017-10-04T09:14:00Z"/>
          <w:rFonts w:ascii="Courier New" w:hAnsi="Courier New" w:cs="Courier New"/>
          <w:sz w:val="24"/>
          <w:szCs w:val="24"/>
        </w:rPr>
      </w:pPr>
      <w:del w:id="18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504 02 1 2 3 01 65 35 25 30 20</w:delText>
        </w:r>
      </w:del>
    </w:p>
    <w:p w14:paraId="7399B269" w14:textId="4D47CF9F" w:rsidR="000D5A7E" w:rsidRPr="000D5A7E" w:rsidDel="00580A98" w:rsidRDefault="000D5A7E" w:rsidP="000D5A7E">
      <w:pPr>
        <w:spacing w:after="0"/>
        <w:rPr>
          <w:del w:id="1803" w:author="Sebring, Amanda J" w:date="2017-10-04T09:14:00Z"/>
          <w:rFonts w:ascii="Courier New" w:hAnsi="Courier New" w:cs="Courier New"/>
          <w:sz w:val="24"/>
          <w:szCs w:val="24"/>
        </w:rPr>
      </w:pPr>
      <w:del w:id="18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504 04 1 2 3 02 60 50 25 65 25</w:delText>
        </w:r>
      </w:del>
    </w:p>
    <w:p w14:paraId="6A5E6E23" w14:textId="0B05E95F" w:rsidR="000D5A7E" w:rsidRPr="000D5A7E" w:rsidDel="00580A98" w:rsidRDefault="000D5A7E" w:rsidP="000D5A7E">
      <w:pPr>
        <w:spacing w:after="0"/>
        <w:rPr>
          <w:del w:id="1805" w:author="Sebring, Amanda J" w:date="2017-10-04T09:14:00Z"/>
          <w:rFonts w:ascii="Courier New" w:hAnsi="Courier New" w:cs="Courier New"/>
          <w:sz w:val="24"/>
          <w:szCs w:val="24"/>
        </w:rPr>
      </w:pPr>
      <w:del w:id="18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504 09 1 2 3 03 20 25 15 15 15</w:delText>
        </w:r>
      </w:del>
    </w:p>
    <w:p w14:paraId="43B428A1" w14:textId="4FB6D8BA" w:rsidR="000D5A7E" w:rsidRPr="000D5A7E" w:rsidDel="00580A98" w:rsidRDefault="000D5A7E" w:rsidP="000D5A7E">
      <w:pPr>
        <w:spacing w:after="0"/>
        <w:rPr>
          <w:del w:id="1807" w:author="Sebring, Amanda J" w:date="2017-10-04T09:14:00Z"/>
          <w:rFonts w:ascii="Courier New" w:hAnsi="Courier New" w:cs="Courier New"/>
          <w:sz w:val="24"/>
          <w:szCs w:val="24"/>
        </w:rPr>
      </w:pPr>
      <w:del w:id="18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504 11 1 2 3 04 65 45 60 65 40</w:delText>
        </w:r>
      </w:del>
    </w:p>
    <w:p w14:paraId="71878240" w14:textId="421A4729" w:rsidR="000D5A7E" w:rsidRPr="000D5A7E" w:rsidDel="00580A98" w:rsidRDefault="000D5A7E" w:rsidP="000D5A7E">
      <w:pPr>
        <w:spacing w:after="0"/>
        <w:rPr>
          <w:del w:id="1809" w:author="Sebring, Amanda J" w:date="2017-10-04T09:14:00Z"/>
          <w:rFonts w:ascii="Courier New" w:hAnsi="Courier New" w:cs="Courier New"/>
          <w:sz w:val="24"/>
          <w:szCs w:val="24"/>
        </w:rPr>
      </w:pPr>
      <w:del w:id="18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504 22 1 2 3 05 65 55 60 65 55</w:delText>
        </w:r>
      </w:del>
    </w:p>
    <w:p w14:paraId="769CC250" w14:textId="06DBD97A" w:rsidR="000D5A7E" w:rsidRPr="000D5A7E" w:rsidDel="00580A98" w:rsidRDefault="000D5A7E" w:rsidP="000D5A7E">
      <w:pPr>
        <w:spacing w:after="0"/>
        <w:rPr>
          <w:del w:id="1811" w:author="Sebring, Amanda J" w:date="2017-10-04T09:14:00Z"/>
          <w:rFonts w:ascii="Courier New" w:hAnsi="Courier New" w:cs="Courier New"/>
          <w:sz w:val="24"/>
          <w:szCs w:val="24"/>
        </w:rPr>
      </w:pPr>
      <w:del w:id="18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504 39 1 2 3 06 35 30 30 25 25</w:delText>
        </w:r>
      </w:del>
    </w:p>
    <w:p w14:paraId="76D77B02" w14:textId="25A988FE" w:rsidR="000D5A7E" w:rsidRPr="000D5A7E" w:rsidDel="00580A98" w:rsidRDefault="000D5A7E" w:rsidP="000D5A7E">
      <w:pPr>
        <w:spacing w:after="0"/>
        <w:rPr>
          <w:del w:id="1813" w:author="Sebring, Amanda J" w:date="2017-10-04T09:14:00Z"/>
          <w:rFonts w:ascii="Courier New" w:hAnsi="Courier New" w:cs="Courier New"/>
          <w:sz w:val="24"/>
          <w:szCs w:val="24"/>
        </w:rPr>
      </w:pPr>
      <w:del w:id="18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504 40 1 2 3 07 65 65 35 60 35</w:delText>
        </w:r>
      </w:del>
    </w:p>
    <w:p w14:paraId="4396F6FC" w14:textId="4748E0BB" w:rsidR="000D5A7E" w:rsidRPr="000D5A7E" w:rsidDel="00580A98" w:rsidRDefault="000D5A7E" w:rsidP="000D5A7E">
      <w:pPr>
        <w:spacing w:after="0"/>
        <w:rPr>
          <w:del w:id="1815" w:author="Sebring, Amanda J" w:date="2017-10-04T09:14:00Z"/>
          <w:rFonts w:ascii="Courier New" w:hAnsi="Courier New" w:cs="Courier New"/>
          <w:sz w:val="24"/>
          <w:szCs w:val="24"/>
        </w:rPr>
      </w:pPr>
      <w:del w:id="18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504 46 1 2 3 08 60 40 60 70 55</w:delText>
        </w:r>
      </w:del>
    </w:p>
    <w:p w14:paraId="118DF3BF" w14:textId="6E2012D5" w:rsidR="000D5A7E" w:rsidRPr="000D5A7E" w:rsidDel="00580A98" w:rsidRDefault="000D5A7E" w:rsidP="000D5A7E">
      <w:pPr>
        <w:spacing w:after="0"/>
        <w:rPr>
          <w:del w:id="1817" w:author="Sebring, Amanda J" w:date="2017-10-04T09:14:00Z"/>
          <w:rFonts w:ascii="Courier New" w:hAnsi="Courier New" w:cs="Courier New"/>
          <w:sz w:val="24"/>
          <w:szCs w:val="24"/>
        </w:rPr>
      </w:pPr>
      <w:del w:id="18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504 13 1 2 3 09 25 55 25 60 35</w:delText>
        </w:r>
      </w:del>
    </w:p>
    <w:p w14:paraId="0DCCA3D5" w14:textId="3894FDE1" w:rsidR="000D5A7E" w:rsidRPr="000D5A7E" w:rsidDel="00580A98" w:rsidRDefault="000D5A7E" w:rsidP="000D5A7E">
      <w:pPr>
        <w:spacing w:after="0"/>
        <w:rPr>
          <w:del w:id="1819" w:author="Sebring, Amanda J" w:date="2017-10-04T09:14:00Z"/>
          <w:rFonts w:ascii="Courier New" w:hAnsi="Courier New" w:cs="Courier New"/>
          <w:sz w:val="24"/>
          <w:szCs w:val="24"/>
        </w:rPr>
      </w:pPr>
      <w:del w:id="18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504 76 1 2 3 10 25 25 20 20 20</w:delText>
        </w:r>
      </w:del>
    </w:p>
    <w:p w14:paraId="7EB5D3C1" w14:textId="10E78D81" w:rsidR="000D5A7E" w:rsidRPr="000D5A7E" w:rsidDel="00580A98" w:rsidRDefault="000D5A7E" w:rsidP="000D5A7E">
      <w:pPr>
        <w:spacing w:after="0"/>
        <w:rPr>
          <w:del w:id="1821" w:author="Sebring, Amanda J" w:date="2017-10-04T09:14:00Z"/>
          <w:rFonts w:ascii="Courier New" w:hAnsi="Courier New" w:cs="Courier New"/>
          <w:sz w:val="24"/>
          <w:szCs w:val="24"/>
        </w:rPr>
      </w:pPr>
      <w:del w:id="18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504 43 1 2 3 11 20 25 15 20 15</w:delText>
        </w:r>
      </w:del>
    </w:p>
    <w:p w14:paraId="208987DB" w14:textId="248B447E" w:rsidR="000D5A7E" w:rsidRPr="000D5A7E" w:rsidDel="00580A98" w:rsidRDefault="000D5A7E" w:rsidP="000D5A7E">
      <w:pPr>
        <w:spacing w:after="0"/>
        <w:rPr>
          <w:del w:id="1823" w:author="Sebring, Amanda J" w:date="2017-10-04T09:14:00Z"/>
          <w:rFonts w:ascii="Courier New" w:hAnsi="Courier New" w:cs="Courier New"/>
          <w:sz w:val="24"/>
          <w:szCs w:val="24"/>
        </w:rPr>
      </w:pPr>
      <w:del w:id="18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504 54 1 2 3 12 70 65 65 60 60</w:delText>
        </w:r>
      </w:del>
    </w:p>
    <w:p w14:paraId="572D9009" w14:textId="67676952" w:rsidR="000D5A7E" w:rsidRPr="000D5A7E" w:rsidDel="00580A98" w:rsidRDefault="000D5A7E" w:rsidP="000D5A7E">
      <w:pPr>
        <w:spacing w:after="0"/>
        <w:rPr>
          <w:del w:id="1825" w:author="Sebring, Amanda J" w:date="2017-10-04T09:14:00Z"/>
          <w:rFonts w:ascii="Courier New" w:hAnsi="Courier New" w:cs="Courier New"/>
          <w:sz w:val="24"/>
          <w:szCs w:val="24"/>
        </w:rPr>
      </w:pPr>
      <w:del w:id="18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504 01 1 2 3 13 40 55 25 55 30</w:delText>
        </w:r>
      </w:del>
    </w:p>
    <w:p w14:paraId="09FB7AF2" w14:textId="1190533C" w:rsidR="000D5A7E" w:rsidRPr="000D5A7E" w:rsidDel="00580A98" w:rsidRDefault="000D5A7E" w:rsidP="000D5A7E">
      <w:pPr>
        <w:spacing w:after="0"/>
        <w:rPr>
          <w:del w:id="1827" w:author="Sebring, Amanda J" w:date="2017-10-04T09:14:00Z"/>
          <w:rFonts w:ascii="Courier New" w:hAnsi="Courier New" w:cs="Courier New"/>
          <w:sz w:val="24"/>
          <w:szCs w:val="24"/>
        </w:rPr>
      </w:pPr>
      <w:del w:id="18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504 07 1 2 3 14 60 55 25 25 20</w:delText>
        </w:r>
      </w:del>
    </w:p>
    <w:p w14:paraId="0FA848F2" w14:textId="7299BBC6" w:rsidR="000D5A7E" w:rsidRPr="000D5A7E" w:rsidDel="00580A98" w:rsidRDefault="000D5A7E" w:rsidP="000D5A7E">
      <w:pPr>
        <w:spacing w:after="0"/>
        <w:rPr>
          <w:del w:id="1829" w:author="Sebring, Amanda J" w:date="2017-10-04T09:14:00Z"/>
          <w:rFonts w:ascii="Courier New" w:hAnsi="Courier New" w:cs="Courier New"/>
          <w:sz w:val="24"/>
          <w:szCs w:val="24"/>
        </w:rPr>
      </w:pPr>
      <w:del w:id="18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504 14 1 2 3 15 55 30 25 30 20</w:delText>
        </w:r>
      </w:del>
    </w:p>
    <w:p w14:paraId="460313C7" w14:textId="2927DE76" w:rsidR="000D5A7E" w:rsidRPr="000D5A7E" w:rsidDel="00580A98" w:rsidRDefault="000D5A7E" w:rsidP="000D5A7E">
      <w:pPr>
        <w:spacing w:after="0"/>
        <w:rPr>
          <w:del w:id="1831" w:author="Sebring, Amanda J" w:date="2017-10-04T09:14:00Z"/>
          <w:rFonts w:ascii="Courier New" w:hAnsi="Courier New" w:cs="Courier New"/>
          <w:sz w:val="24"/>
          <w:szCs w:val="24"/>
        </w:rPr>
      </w:pPr>
      <w:del w:id="18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504 30 1 2 3 16 30 60 20 35 15</w:delText>
        </w:r>
      </w:del>
    </w:p>
    <w:p w14:paraId="7F1A850B" w14:textId="5CF37AD3" w:rsidR="000D5A7E" w:rsidRPr="000D5A7E" w:rsidDel="00580A98" w:rsidRDefault="000D5A7E" w:rsidP="000D5A7E">
      <w:pPr>
        <w:spacing w:after="0"/>
        <w:rPr>
          <w:del w:id="1833" w:author="Sebring, Amanda J" w:date="2017-10-04T09:14:00Z"/>
          <w:rFonts w:ascii="Courier New" w:hAnsi="Courier New" w:cs="Courier New"/>
          <w:sz w:val="24"/>
          <w:szCs w:val="24"/>
        </w:rPr>
      </w:pPr>
      <w:del w:id="18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504 37 1 2 3 17 20 25 15 20 15</w:delText>
        </w:r>
      </w:del>
    </w:p>
    <w:p w14:paraId="376EE956" w14:textId="56E98EB8" w:rsidR="000D5A7E" w:rsidRPr="000D5A7E" w:rsidDel="00580A98" w:rsidRDefault="000D5A7E" w:rsidP="000D5A7E">
      <w:pPr>
        <w:spacing w:after="0"/>
        <w:rPr>
          <w:del w:id="1835" w:author="Sebring, Amanda J" w:date="2017-10-04T09:14:00Z"/>
          <w:rFonts w:ascii="Courier New" w:hAnsi="Courier New" w:cs="Courier New"/>
          <w:sz w:val="24"/>
          <w:szCs w:val="24"/>
        </w:rPr>
      </w:pPr>
      <w:del w:id="18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504 50 1 2 3 18 70 65 65 60 30</w:delText>
        </w:r>
      </w:del>
    </w:p>
    <w:p w14:paraId="34FA6946" w14:textId="1864EA9C" w:rsidR="000D5A7E" w:rsidRPr="000D5A7E" w:rsidDel="00580A98" w:rsidRDefault="000D5A7E" w:rsidP="000D5A7E">
      <w:pPr>
        <w:spacing w:after="0"/>
        <w:rPr>
          <w:del w:id="1837" w:author="Sebring, Amanda J" w:date="2017-10-04T09:14:00Z"/>
          <w:rFonts w:ascii="Courier New" w:hAnsi="Courier New" w:cs="Courier New"/>
          <w:sz w:val="24"/>
          <w:szCs w:val="24"/>
        </w:rPr>
      </w:pPr>
      <w:del w:id="18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504 52 1 2 3 19 30 30 20 25 20</w:delText>
        </w:r>
      </w:del>
    </w:p>
    <w:p w14:paraId="05A584E4" w14:textId="0F548ACB" w:rsidR="000D5A7E" w:rsidRPr="000D5A7E" w:rsidDel="00580A98" w:rsidRDefault="000D5A7E" w:rsidP="000D5A7E">
      <w:pPr>
        <w:spacing w:after="0"/>
        <w:rPr>
          <w:del w:id="1839" w:author="Sebring, Amanda J" w:date="2017-10-04T09:14:00Z"/>
          <w:rFonts w:ascii="Courier New" w:hAnsi="Courier New" w:cs="Courier New"/>
          <w:sz w:val="24"/>
          <w:szCs w:val="24"/>
        </w:rPr>
      </w:pPr>
      <w:del w:id="18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504 65 1 2 3 20 60 55 30 60 30</w:delText>
        </w:r>
      </w:del>
    </w:p>
    <w:p w14:paraId="39E7C5DE" w14:textId="48098B7C" w:rsidR="000D5A7E" w:rsidRPr="000D5A7E" w:rsidDel="00580A98" w:rsidRDefault="000D5A7E" w:rsidP="000D5A7E">
      <w:pPr>
        <w:spacing w:after="0"/>
        <w:rPr>
          <w:del w:id="1841" w:author="Sebring, Amanda J" w:date="2017-10-04T09:14:00Z"/>
          <w:rFonts w:ascii="Courier New" w:hAnsi="Courier New" w:cs="Courier New"/>
          <w:sz w:val="24"/>
          <w:szCs w:val="24"/>
        </w:rPr>
      </w:pPr>
      <w:del w:id="18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504 70 1 2 3 21 65 55 25 45 30</w:delText>
        </w:r>
      </w:del>
    </w:p>
    <w:p w14:paraId="0B9EA17B" w14:textId="70332D53" w:rsidR="000D5A7E" w:rsidRPr="000D5A7E" w:rsidDel="00580A98" w:rsidRDefault="000D5A7E" w:rsidP="000D5A7E">
      <w:pPr>
        <w:spacing w:after="0"/>
        <w:rPr>
          <w:del w:id="1843" w:author="Sebring, Amanda J" w:date="2017-10-04T09:14:00Z"/>
          <w:rFonts w:ascii="Courier New" w:hAnsi="Courier New" w:cs="Courier New"/>
          <w:sz w:val="24"/>
          <w:szCs w:val="24"/>
        </w:rPr>
      </w:pPr>
      <w:del w:id="18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504 38 1 2 3 22 70 40 55 65 40</w:delText>
        </w:r>
      </w:del>
    </w:p>
    <w:p w14:paraId="5FA59844" w14:textId="2A689BF3" w:rsidR="000D5A7E" w:rsidRPr="000D5A7E" w:rsidDel="00580A98" w:rsidRDefault="000D5A7E" w:rsidP="000D5A7E">
      <w:pPr>
        <w:spacing w:after="0"/>
        <w:rPr>
          <w:del w:id="1845" w:author="Sebring, Amanda J" w:date="2017-10-04T09:14:00Z"/>
          <w:rFonts w:ascii="Courier New" w:hAnsi="Courier New" w:cs="Courier New"/>
          <w:sz w:val="24"/>
          <w:szCs w:val="24"/>
        </w:rPr>
      </w:pPr>
      <w:del w:id="18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504 42 1 2 3 23 65 65 40 60 55</w:delText>
        </w:r>
      </w:del>
    </w:p>
    <w:p w14:paraId="6ECF4576" w14:textId="74EDD69B" w:rsidR="000D5A7E" w:rsidRPr="000D5A7E" w:rsidDel="00580A98" w:rsidRDefault="000D5A7E" w:rsidP="000D5A7E">
      <w:pPr>
        <w:spacing w:after="0"/>
        <w:rPr>
          <w:del w:id="1847" w:author="Sebring, Amanda J" w:date="2017-10-04T09:14:00Z"/>
          <w:rFonts w:ascii="Courier New" w:hAnsi="Courier New" w:cs="Courier New"/>
          <w:sz w:val="24"/>
          <w:szCs w:val="24"/>
        </w:rPr>
      </w:pPr>
      <w:del w:id="18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504 03 1 2 3 24 65 60 25 25 25</w:delText>
        </w:r>
      </w:del>
    </w:p>
    <w:p w14:paraId="20A8BB20" w14:textId="40997381" w:rsidR="000D5A7E" w:rsidRPr="000D5A7E" w:rsidDel="00580A98" w:rsidRDefault="000D5A7E" w:rsidP="000D5A7E">
      <w:pPr>
        <w:spacing w:after="0"/>
        <w:rPr>
          <w:del w:id="1849" w:author="Sebring, Amanda J" w:date="2017-10-04T09:14:00Z"/>
          <w:rFonts w:ascii="Courier New" w:hAnsi="Courier New" w:cs="Courier New"/>
          <w:sz w:val="24"/>
          <w:szCs w:val="24"/>
        </w:rPr>
      </w:pPr>
      <w:del w:id="18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504 05 1 2 3 25 35 30 20 35 20</w:delText>
        </w:r>
      </w:del>
    </w:p>
    <w:p w14:paraId="041F8CD3" w14:textId="08D2F150" w:rsidR="000D5A7E" w:rsidRPr="000D5A7E" w:rsidDel="00580A98" w:rsidRDefault="000D5A7E" w:rsidP="000D5A7E">
      <w:pPr>
        <w:spacing w:after="0"/>
        <w:rPr>
          <w:del w:id="1851" w:author="Sebring, Amanda J" w:date="2017-10-04T09:14:00Z"/>
          <w:rFonts w:ascii="Courier New" w:hAnsi="Courier New" w:cs="Courier New"/>
          <w:sz w:val="24"/>
          <w:szCs w:val="24"/>
        </w:rPr>
      </w:pPr>
      <w:del w:id="18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504 06 1 2 3 26 20 15 15 15 10</w:delText>
        </w:r>
      </w:del>
    </w:p>
    <w:p w14:paraId="496A3818" w14:textId="15586DB9" w:rsidR="000D5A7E" w:rsidRPr="000D5A7E" w:rsidDel="00580A98" w:rsidRDefault="000D5A7E" w:rsidP="000D5A7E">
      <w:pPr>
        <w:spacing w:after="0"/>
        <w:rPr>
          <w:del w:id="1853" w:author="Sebring, Amanda J" w:date="2017-10-04T09:14:00Z"/>
          <w:rFonts w:ascii="Courier New" w:hAnsi="Courier New" w:cs="Courier New"/>
          <w:sz w:val="24"/>
          <w:szCs w:val="24"/>
        </w:rPr>
      </w:pPr>
      <w:del w:id="18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504 08 1 2 3 27 20 15 10 20 10</w:delText>
        </w:r>
      </w:del>
    </w:p>
    <w:p w14:paraId="0AF6C877" w14:textId="572C5797" w:rsidR="000D5A7E" w:rsidRPr="000D5A7E" w:rsidDel="00580A98" w:rsidRDefault="000D5A7E" w:rsidP="000D5A7E">
      <w:pPr>
        <w:spacing w:after="0"/>
        <w:rPr>
          <w:del w:id="1855" w:author="Sebring, Amanda J" w:date="2017-10-04T09:14:00Z"/>
          <w:rFonts w:ascii="Courier New" w:hAnsi="Courier New" w:cs="Courier New"/>
          <w:sz w:val="24"/>
          <w:szCs w:val="24"/>
        </w:rPr>
      </w:pPr>
      <w:del w:id="18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504 10 1 2 3 28 65 65 30 65 40</w:delText>
        </w:r>
      </w:del>
    </w:p>
    <w:p w14:paraId="3875253E" w14:textId="52EA170F" w:rsidR="000D5A7E" w:rsidRPr="000D5A7E" w:rsidDel="00580A98" w:rsidRDefault="000D5A7E" w:rsidP="000D5A7E">
      <w:pPr>
        <w:spacing w:after="0"/>
        <w:rPr>
          <w:del w:id="1857" w:author="Sebring, Amanda J" w:date="2017-10-04T09:14:00Z"/>
          <w:rFonts w:ascii="Courier New" w:hAnsi="Courier New" w:cs="Courier New"/>
          <w:sz w:val="24"/>
          <w:szCs w:val="24"/>
        </w:rPr>
      </w:pPr>
      <w:del w:id="18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504 12 1 2 3 29 65 55 30 25 25</w:delText>
        </w:r>
      </w:del>
    </w:p>
    <w:p w14:paraId="01229537" w14:textId="43B7C50E" w:rsidR="000D5A7E" w:rsidRPr="000D5A7E" w:rsidDel="00580A98" w:rsidRDefault="000D5A7E" w:rsidP="000D5A7E">
      <w:pPr>
        <w:spacing w:after="0"/>
        <w:rPr>
          <w:del w:id="1859" w:author="Sebring, Amanda J" w:date="2017-10-04T09:14:00Z"/>
          <w:rFonts w:ascii="Courier New" w:hAnsi="Courier New" w:cs="Courier New"/>
          <w:sz w:val="24"/>
          <w:szCs w:val="24"/>
        </w:rPr>
      </w:pPr>
      <w:del w:id="18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504 15 1 2 3 30 75 65 75 70 65</w:delText>
        </w:r>
      </w:del>
    </w:p>
    <w:p w14:paraId="26C322B8" w14:textId="78E07CCE" w:rsidR="000D5A7E" w:rsidRPr="000D5A7E" w:rsidDel="00580A98" w:rsidRDefault="000D5A7E" w:rsidP="000D5A7E">
      <w:pPr>
        <w:spacing w:after="0"/>
        <w:rPr>
          <w:del w:id="1861" w:author="Sebring, Amanda J" w:date="2017-10-04T09:14:00Z"/>
          <w:rFonts w:ascii="Courier New" w:hAnsi="Courier New" w:cs="Courier New"/>
          <w:sz w:val="24"/>
          <w:szCs w:val="24"/>
        </w:rPr>
      </w:pPr>
      <w:del w:id="18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504 16 1 2 3 31 20 20 25 25 20</w:delText>
        </w:r>
      </w:del>
    </w:p>
    <w:p w14:paraId="2717A81D" w14:textId="20F1DDE8" w:rsidR="000D5A7E" w:rsidRPr="000D5A7E" w:rsidDel="00580A98" w:rsidRDefault="000D5A7E" w:rsidP="000D5A7E">
      <w:pPr>
        <w:spacing w:after="0"/>
        <w:rPr>
          <w:del w:id="1863" w:author="Sebring, Amanda J" w:date="2017-10-04T09:14:00Z"/>
          <w:rFonts w:ascii="Courier New" w:hAnsi="Courier New" w:cs="Courier New"/>
          <w:sz w:val="24"/>
          <w:szCs w:val="24"/>
        </w:rPr>
      </w:pPr>
      <w:del w:id="18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504 17 1 2 3 32 60 30 20 40 20</w:delText>
        </w:r>
      </w:del>
    </w:p>
    <w:p w14:paraId="51993983" w14:textId="3D296641" w:rsidR="000D5A7E" w:rsidRPr="000D5A7E" w:rsidDel="00580A98" w:rsidRDefault="000D5A7E" w:rsidP="000D5A7E">
      <w:pPr>
        <w:spacing w:after="0"/>
        <w:rPr>
          <w:del w:id="1865" w:author="Sebring, Amanda J" w:date="2017-10-04T09:14:00Z"/>
          <w:rFonts w:ascii="Courier New" w:hAnsi="Courier New" w:cs="Courier New"/>
          <w:sz w:val="24"/>
          <w:szCs w:val="24"/>
        </w:rPr>
      </w:pPr>
      <w:del w:id="18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504 18 1 2 3 33 60 30 65 70 60</w:delText>
        </w:r>
      </w:del>
    </w:p>
    <w:p w14:paraId="7E403808" w14:textId="7B5892A6" w:rsidR="000D5A7E" w:rsidRPr="000D5A7E" w:rsidDel="00580A98" w:rsidRDefault="000D5A7E" w:rsidP="000D5A7E">
      <w:pPr>
        <w:spacing w:after="0"/>
        <w:rPr>
          <w:del w:id="1867" w:author="Sebring, Amanda J" w:date="2017-10-04T09:14:00Z"/>
          <w:rFonts w:ascii="Courier New" w:hAnsi="Courier New" w:cs="Courier New"/>
          <w:sz w:val="24"/>
          <w:szCs w:val="24"/>
        </w:rPr>
      </w:pPr>
      <w:del w:id="18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504 19 1 2 3 34 25 20 15 15 15</w:delText>
        </w:r>
      </w:del>
    </w:p>
    <w:p w14:paraId="00B2808C" w14:textId="3E80711E" w:rsidR="000D5A7E" w:rsidRPr="000D5A7E" w:rsidDel="00580A98" w:rsidRDefault="000D5A7E" w:rsidP="000D5A7E">
      <w:pPr>
        <w:spacing w:after="0"/>
        <w:rPr>
          <w:del w:id="1869" w:author="Sebring, Amanda J" w:date="2017-10-04T09:14:00Z"/>
          <w:rFonts w:ascii="Courier New" w:hAnsi="Courier New" w:cs="Courier New"/>
          <w:sz w:val="24"/>
          <w:szCs w:val="24"/>
        </w:rPr>
      </w:pPr>
      <w:del w:id="18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504 20 1 2 3 35 80 65 80 80 65</w:delText>
        </w:r>
      </w:del>
    </w:p>
    <w:p w14:paraId="5AFA353A" w14:textId="36171480" w:rsidR="000D5A7E" w:rsidRPr="000D5A7E" w:rsidDel="00580A98" w:rsidRDefault="000D5A7E" w:rsidP="000D5A7E">
      <w:pPr>
        <w:spacing w:after="0"/>
        <w:rPr>
          <w:del w:id="1871" w:author="Sebring, Amanda J" w:date="2017-10-04T09:14:00Z"/>
          <w:rFonts w:ascii="Courier New" w:hAnsi="Courier New" w:cs="Courier New"/>
          <w:sz w:val="24"/>
          <w:szCs w:val="24"/>
        </w:rPr>
      </w:pPr>
      <w:del w:id="18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504 21 1 2 3 36 60 65 30 40 30</w:delText>
        </w:r>
      </w:del>
    </w:p>
    <w:p w14:paraId="4BD8DF04" w14:textId="241A5F6D" w:rsidR="000D5A7E" w:rsidRPr="000D5A7E" w:rsidDel="00580A98" w:rsidRDefault="000D5A7E" w:rsidP="000D5A7E">
      <w:pPr>
        <w:spacing w:after="0"/>
        <w:rPr>
          <w:del w:id="1873" w:author="Sebring, Amanda J" w:date="2017-10-04T09:14:00Z"/>
          <w:rFonts w:ascii="Courier New" w:hAnsi="Courier New" w:cs="Courier New"/>
          <w:sz w:val="24"/>
          <w:szCs w:val="24"/>
        </w:rPr>
      </w:pPr>
      <w:del w:id="18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504 23 1 2 3 37 55 60 25 30 25</w:delText>
        </w:r>
      </w:del>
    </w:p>
    <w:p w14:paraId="59F085CD" w14:textId="7A21F486" w:rsidR="000D5A7E" w:rsidRPr="000D5A7E" w:rsidDel="00580A98" w:rsidRDefault="000D5A7E" w:rsidP="000D5A7E">
      <w:pPr>
        <w:spacing w:after="0"/>
        <w:rPr>
          <w:del w:id="1875" w:author="Sebring, Amanda J" w:date="2017-10-04T09:14:00Z"/>
          <w:rFonts w:ascii="Courier New" w:hAnsi="Courier New" w:cs="Courier New"/>
          <w:sz w:val="24"/>
          <w:szCs w:val="24"/>
        </w:rPr>
      </w:pPr>
      <w:del w:id="18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504 24 1 2 3 38 65 65 35 60 55</w:delText>
        </w:r>
      </w:del>
    </w:p>
    <w:p w14:paraId="7B49F225" w14:textId="5D9C0E71" w:rsidR="000D5A7E" w:rsidRPr="000D5A7E" w:rsidDel="00580A98" w:rsidRDefault="000D5A7E" w:rsidP="000D5A7E">
      <w:pPr>
        <w:spacing w:after="0"/>
        <w:rPr>
          <w:del w:id="1877" w:author="Sebring, Amanda J" w:date="2017-10-04T09:14:00Z"/>
          <w:rFonts w:ascii="Courier New" w:hAnsi="Courier New" w:cs="Courier New"/>
          <w:sz w:val="24"/>
          <w:szCs w:val="24"/>
        </w:rPr>
      </w:pPr>
      <w:del w:id="18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504 25 1 2 3 39 65 70 35 20 30</w:delText>
        </w:r>
      </w:del>
    </w:p>
    <w:p w14:paraId="5EDB6C20" w14:textId="092BBB64" w:rsidR="000D5A7E" w:rsidRPr="000D5A7E" w:rsidDel="00580A98" w:rsidRDefault="000D5A7E" w:rsidP="000D5A7E">
      <w:pPr>
        <w:spacing w:after="0"/>
        <w:rPr>
          <w:del w:id="1879" w:author="Sebring, Amanda J" w:date="2017-10-04T09:14:00Z"/>
          <w:rFonts w:ascii="Courier New" w:hAnsi="Courier New" w:cs="Courier New"/>
          <w:sz w:val="24"/>
          <w:szCs w:val="24"/>
        </w:rPr>
      </w:pPr>
      <w:del w:id="18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504 26 1 2 3 40 20 25 20 15 15</w:delText>
        </w:r>
      </w:del>
    </w:p>
    <w:p w14:paraId="22CFFD0A" w14:textId="62484835" w:rsidR="000D5A7E" w:rsidRPr="000D5A7E" w:rsidDel="00580A98" w:rsidRDefault="000D5A7E" w:rsidP="000D5A7E">
      <w:pPr>
        <w:spacing w:after="0"/>
        <w:rPr>
          <w:del w:id="1881" w:author="Sebring, Amanda J" w:date="2017-10-04T09:14:00Z"/>
          <w:rFonts w:ascii="Courier New" w:hAnsi="Courier New" w:cs="Courier New"/>
          <w:sz w:val="24"/>
          <w:szCs w:val="24"/>
        </w:rPr>
      </w:pPr>
      <w:del w:id="18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504 27 1 2 3 41 90 80 90 90 90</w:delText>
        </w:r>
      </w:del>
    </w:p>
    <w:p w14:paraId="202B3450" w14:textId="4943BEE6" w:rsidR="000D5A7E" w:rsidRPr="000D5A7E" w:rsidDel="00580A98" w:rsidRDefault="000D5A7E" w:rsidP="000D5A7E">
      <w:pPr>
        <w:spacing w:after="0"/>
        <w:rPr>
          <w:del w:id="1883" w:author="Sebring, Amanda J" w:date="2017-10-04T09:14:00Z"/>
          <w:rFonts w:ascii="Courier New" w:hAnsi="Courier New" w:cs="Courier New"/>
          <w:sz w:val="24"/>
          <w:szCs w:val="24"/>
        </w:rPr>
      </w:pPr>
      <w:del w:id="18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504 28 1 2 3 42 30 30 20 15 20</w:delText>
        </w:r>
      </w:del>
    </w:p>
    <w:p w14:paraId="3482A613" w14:textId="4AA38810" w:rsidR="000D5A7E" w:rsidRPr="000D5A7E" w:rsidDel="00580A98" w:rsidRDefault="000D5A7E" w:rsidP="000D5A7E">
      <w:pPr>
        <w:spacing w:after="0"/>
        <w:rPr>
          <w:del w:id="1885" w:author="Sebring, Amanda J" w:date="2017-10-04T09:14:00Z"/>
          <w:rFonts w:ascii="Courier New" w:hAnsi="Courier New" w:cs="Courier New"/>
          <w:sz w:val="24"/>
          <w:szCs w:val="24"/>
        </w:rPr>
      </w:pPr>
      <w:del w:id="18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504 29 1 2 3 43 25 30 35 40 40</w:delText>
        </w:r>
      </w:del>
    </w:p>
    <w:p w14:paraId="1329E58C" w14:textId="03C001D9" w:rsidR="000D5A7E" w:rsidRPr="000D5A7E" w:rsidDel="00580A98" w:rsidRDefault="000D5A7E" w:rsidP="000D5A7E">
      <w:pPr>
        <w:spacing w:after="0"/>
        <w:rPr>
          <w:del w:id="1887" w:author="Sebring, Amanda J" w:date="2017-10-04T09:14:00Z"/>
          <w:rFonts w:ascii="Courier New" w:hAnsi="Courier New" w:cs="Courier New"/>
          <w:sz w:val="24"/>
          <w:szCs w:val="24"/>
        </w:rPr>
      </w:pPr>
      <w:del w:id="18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504 31 1 2 3 44 65 40 60 60 65</w:delText>
        </w:r>
      </w:del>
    </w:p>
    <w:p w14:paraId="4957D9A4" w14:textId="234AFE40" w:rsidR="000D5A7E" w:rsidRPr="000D5A7E" w:rsidDel="00580A98" w:rsidRDefault="000D5A7E" w:rsidP="000D5A7E">
      <w:pPr>
        <w:spacing w:after="0"/>
        <w:rPr>
          <w:del w:id="1889" w:author="Sebring, Amanda J" w:date="2017-10-04T09:14:00Z"/>
          <w:rFonts w:ascii="Courier New" w:hAnsi="Courier New" w:cs="Courier New"/>
          <w:sz w:val="24"/>
          <w:szCs w:val="24"/>
        </w:rPr>
      </w:pPr>
      <w:del w:id="18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504 32 1 2 3 45 35 30 25 20 20</w:delText>
        </w:r>
      </w:del>
    </w:p>
    <w:p w14:paraId="4A4541BE" w14:textId="5AF4CF94" w:rsidR="000D5A7E" w:rsidRPr="000D5A7E" w:rsidDel="00580A98" w:rsidRDefault="000D5A7E" w:rsidP="000D5A7E">
      <w:pPr>
        <w:spacing w:after="0"/>
        <w:rPr>
          <w:del w:id="1891" w:author="Sebring, Amanda J" w:date="2017-10-04T09:14:00Z"/>
          <w:rFonts w:ascii="Courier New" w:hAnsi="Courier New" w:cs="Courier New"/>
          <w:sz w:val="24"/>
          <w:szCs w:val="24"/>
        </w:rPr>
      </w:pPr>
      <w:del w:id="18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504 33 1 2 3 46 40 25 45 55 35</w:delText>
        </w:r>
      </w:del>
    </w:p>
    <w:p w14:paraId="5DF7F5B5" w14:textId="462FAD18" w:rsidR="000D5A7E" w:rsidRPr="000D5A7E" w:rsidDel="00580A98" w:rsidRDefault="000D5A7E" w:rsidP="000D5A7E">
      <w:pPr>
        <w:spacing w:after="0"/>
        <w:rPr>
          <w:del w:id="1893" w:author="Sebring, Amanda J" w:date="2017-10-04T09:14:00Z"/>
          <w:rFonts w:ascii="Courier New" w:hAnsi="Courier New" w:cs="Courier New"/>
          <w:sz w:val="24"/>
          <w:szCs w:val="24"/>
        </w:rPr>
      </w:pPr>
      <w:del w:id="18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504 34 1 2 3 47 20 20 15 15 15</w:delText>
        </w:r>
      </w:del>
    </w:p>
    <w:p w14:paraId="0C99F8DF" w14:textId="4462E546" w:rsidR="000D5A7E" w:rsidRPr="000D5A7E" w:rsidDel="00580A98" w:rsidRDefault="000D5A7E" w:rsidP="000D5A7E">
      <w:pPr>
        <w:spacing w:after="0"/>
        <w:rPr>
          <w:del w:id="1895" w:author="Sebring, Amanda J" w:date="2017-10-04T09:14:00Z"/>
          <w:rFonts w:ascii="Courier New" w:hAnsi="Courier New" w:cs="Courier New"/>
          <w:sz w:val="24"/>
          <w:szCs w:val="24"/>
        </w:rPr>
      </w:pPr>
      <w:del w:id="18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504 35 1 2 3 48 15 15 10 10 10</w:delText>
        </w:r>
      </w:del>
    </w:p>
    <w:p w14:paraId="09ED4DDE" w14:textId="7E8D6BC3" w:rsidR="000D5A7E" w:rsidRPr="000D5A7E" w:rsidDel="00580A98" w:rsidRDefault="000D5A7E" w:rsidP="000D5A7E">
      <w:pPr>
        <w:spacing w:after="0"/>
        <w:rPr>
          <w:del w:id="1897" w:author="Sebring, Amanda J" w:date="2017-10-04T09:14:00Z"/>
          <w:rFonts w:ascii="Courier New" w:hAnsi="Courier New" w:cs="Courier New"/>
          <w:sz w:val="24"/>
          <w:szCs w:val="24"/>
        </w:rPr>
      </w:pPr>
      <w:del w:id="18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504 36 1 2 3 49 30 20 30 30 30</w:delText>
        </w:r>
      </w:del>
    </w:p>
    <w:p w14:paraId="6FD102BB" w14:textId="59FF976E" w:rsidR="000D5A7E" w:rsidRPr="000D5A7E" w:rsidDel="00580A98" w:rsidRDefault="000D5A7E" w:rsidP="000D5A7E">
      <w:pPr>
        <w:spacing w:after="0"/>
        <w:rPr>
          <w:del w:id="1899" w:author="Sebring, Amanda J" w:date="2017-10-04T09:14:00Z"/>
          <w:rFonts w:ascii="Courier New" w:hAnsi="Courier New" w:cs="Courier New"/>
          <w:sz w:val="24"/>
          <w:szCs w:val="24"/>
        </w:rPr>
      </w:pPr>
      <w:del w:id="19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504 41 1 2 3 50 20 25 15 20 15</w:delText>
        </w:r>
      </w:del>
    </w:p>
    <w:p w14:paraId="4062ABE8" w14:textId="54749BD3" w:rsidR="000D5A7E" w:rsidRPr="000D5A7E" w:rsidDel="00580A98" w:rsidRDefault="000D5A7E" w:rsidP="000D5A7E">
      <w:pPr>
        <w:spacing w:after="0"/>
        <w:rPr>
          <w:del w:id="1901" w:author="Sebring, Amanda J" w:date="2017-10-04T09:14:00Z"/>
          <w:rFonts w:ascii="Courier New" w:hAnsi="Courier New" w:cs="Courier New"/>
          <w:sz w:val="24"/>
          <w:szCs w:val="24"/>
        </w:rPr>
      </w:pPr>
      <w:del w:id="19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504 44 1 2 3 51 15 10 15 10 10</w:delText>
        </w:r>
      </w:del>
    </w:p>
    <w:p w14:paraId="2469B362" w14:textId="214A44F8" w:rsidR="000D5A7E" w:rsidRPr="000D5A7E" w:rsidDel="00580A98" w:rsidRDefault="000D5A7E" w:rsidP="000D5A7E">
      <w:pPr>
        <w:spacing w:after="0"/>
        <w:rPr>
          <w:del w:id="1903" w:author="Sebring, Amanda J" w:date="2017-10-04T09:14:00Z"/>
          <w:rFonts w:ascii="Courier New" w:hAnsi="Courier New" w:cs="Courier New"/>
          <w:sz w:val="24"/>
          <w:szCs w:val="24"/>
        </w:rPr>
      </w:pPr>
      <w:del w:id="19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504 45 1 2 3 52 25 25 30 15 20</w:delText>
        </w:r>
      </w:del>
    </w:p>
    <w:p w14:paraId="061370C0" w14:textId="1B514902" w:rsidR="000D5A7E" w:rsidRPr="000D5A7E" w:rsidDel="00580A98" w:rsidRDefault="000D5A7E" w:rsidP="000D5A7E">
      <w:pPr>
        <w:spacing w:after="0"/>
        <w:rPr>
          <w:del w:id="1905" w:author="Sebring, Amanda J" w:date="2017-10-04T09:14:00Z"/>
          <w:rFonts w:ascii="Courier New" w:hAnsi="Courier New" w:cs="Courier New"/>
          <w:sz w:val="24"/>
          <w:szCs w:val="24"/>
        </w:rPr>
      </w:pPr>
      <w:del w:id="19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504 47 1 2 3 53 40 30 60 55 45</w:delText>
        </w:r>
      </w:del>
    </w:p>
    <w:p w14:paraId="32D9276E" w14:textId="4CACA939" w:rsidR="000D5A7E" w:rsidRPr="000D5A7E" w:rsidDel="00580A98" w:rsidRDefault="000D5A7E" w:rsidP="000D5A7E">
      <w:pPr>
        <w:spacing w:after="0"/>
        <w:rPr>
          <w:del w:id="1907" w:author="Sebring, Amanda J" w:date="2017-10-04T09:14:00Z"/>
          <w:rFonts w:ascii="Courier New" w:hAnsi="Courier New" w:cs="Courier New"/>
          <w:sz w:val="24"/>
          <w:szCs w:val="24"/>
        </w:rPr>
      </w:pPr>
      <w:del w:id="19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504 48 1 2 3 54 60 25 30 35 30</w:delText>
        </w:r>
      </w:del>
    </w:p>
    <w:p w14:paraId="4FCA6AD8" w14:textId="60F27E97" w:rsidR="000D5A7E" w:rsidRPr="000D5A7E" w:rsidDel="00580A98" w:rsidRDefault="000D5A7E" w:rsidP="000D5A7E">
      <w:pPr>
        <w:spacing w:after="0"/>
        <w:rPr>
          <w:del w:id="1909" w:author="Sebring, Amanda J" w:date="2017-10-04T09:14:00Z"/>
          <w:rFonts w:ascii="Courier New" w:hAnsi="Courier New" w:cs="Courier New"/>
          <w:sz w:val="24"/>
          <w:szCs w:val="24"/>
        </w:rPr>
      </w:pPr>
      <w:del w:id="19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504 49 1 2 3 55 20 25 15 15 15</w:delText>
        </w:r>
      </w:del>
    </w:p>
    <w:p w14:paraId="2371D00A" w14:textId="6762E6DA" w:rsidR="000D5A7E" w:rsidRPr="000D5A7E" w:rsidDel="00580A98" w:rsidRDefault="000D5A7E" w:rsidP="000D5A7E">
      <w:pPr>
        <w:spacing w:after="0"/>
        <w:rPr>
          <w:del w:id="1911" w:author="Sebring, Amanda J" w:date="2017-10-04T09:14:00Z"/>
          <w:rFonts w:ascii="Courier New" w:hAnsi="Courier New" w:cs="Courier New"/>
          <w:sz w:val="24"/>
          <w:szCs w:val="24"/>
        </w:rPr>
      </w:pPr>
      <w:del w:id="19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504 51 1 2 3 56 55 40 30 25 20</w:delText>
        </w:r>
      </w:del>
    </w:p>
    <w:p w14:paraId="6046D4DD" w14:textId="0BFCF611" w:rsidR="000D5A7E" w:rsidRPr="000D5A7E" w:rsidDel="00580A98" w:rsidRDefault="000D5A7E" w:rsidP="000D5A7E">
      <w:pPr>
        <w:spacing w:after="0"/>
        <w:rPr>
          <w:del w:id="1913" w:author="Sebring, Amanda J" w:date="2017-10-04T09:14:00Z"/>
          <w:rFonts w:ascii="Courier New" w:hAnsi="Courier New" w:cs="Courier New"/>
          <w:sz w:val="24"/>
          <w:szCs w:val="24"/>
        </w:rPr>
      </w:pPr>
      <w:del w:id="19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504 53 1 2 3 57 55 55 40 60 35</w:delText>
        </w:r>
      </w:del>
    </w:p>
    <w:p w14:paraId="18611C32" w14:textId="4700FBE5" w:rsidR="000D5A7E" w:rsidRPr="000D5A7E" w:rsidDel="00580A98" w:rsidRDefault="000D5A7E" w:rsidP="000D5A7E">
      <w:pPr>
        <w:spacing w:after="0"/>
        <w:rPr>
          <w:del w:id="1915" w:author="Sebring, Amanda J" w:date="2017-10-04T09:14:00Z"/>
          <w:rFonts w:ascii="Courier New" w:hAnsi="Courier New" w:cs="Courier New"/>
          <w:sz w:val="24"/>
          <w:szCs w:val="24"/>
        </w:rPr>
      </w:pPr>
      <w:del w:id="19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504 55 1 2 3 58 70 60 55 60 40</w:delText>
        </w:r>
      </w:del>
    </w:p>
    <w:p w14:paraId="608371F2" w14:textId="371A33F0" w:rsidR="000D5A7E" w:rsidRPr="000D5A7E" w:rsidDel="00580A98" w:rsidRDefault="000D5A7E" w:rsidP="000D5A7E">
      <w:pPr>
        <w:spacing w:after="0"/>
        <w:rPr>
          <w:del w:id="1917" w:author="Sebring, Amanda J" w:date="2017-10-04T09:14:00Z"/>
          <w:rFonts w:ascii="Courier New" w:hAnsi="Courier New" w:cs="Courier New"/>
          <w:sz w:val="24"/>
          <w:szCs w:val="24"/>
        </w:rPr>
      </w:pPr>
      <w:del w:id="19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504 56 1 2 3 59 65 55 60 65 30</w:delText>
        </w:r>
      </w:del>
    </w:p>
    <w:p w14:paraId="2DB72B34" w14:textId="5F6E1FBA" w:rsidR="000D5A7E" w:rsidRPr="000D5A7E" w:rsidDel="00580A98" w:rsidRDefault="000D5A7E" w:rsidP="000D5A7E">
      <w:pPr>
        <w:spacing w:after="0"/>
        <w:rPr>
          <w:del w:id="1919" w:author="Sebring, Amanda J" w:date="2017-10-04T09:14:00Z"/>
          <w:rFonts w:ascii="Courier New" w:hAnsi="Courier New" w:cs="Courier New"/>
          <w:sz w:val="24"/>
          <w:szCs w:val="24"/>
        </w:rPr>
      </w:pPr>
      <w:del w:id="19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504 57 1 2 3 60 40 30 35 60 30</w:delText>
        </w:r>
      </w:del>
    </w:p>
    <w:p w14:paraId="67013F02" w14:textId="626BF1A6" w:rsidR="000D5A7E" w:rsidRPr="000D5A7E" w:rsidDel="00580A98" w:rsidRDefault="000D5A7E" w:rsidP="000D5A7E">
      <w:pPr>
        <w:spacing w:after="0"/>
        <w:rPr>
          <w:del w:id="1921" w:author="Sebring, Amanda J" w:date="2017-10-04T09:14:00Z"/>
          <w:rFonts w:ascii="Courier New" w:hAnsi="Courier New" w:cs="Courier New"/>
          <w:sz w:val="24"/>
          <w:szCs w:val="24"/>
        </w:rPr>
      </w:pPr>
      <w:del w:id="19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504 58 1 2 3 61 55 60 35 40 30</w:delText>
        </w:r>
      </w:del>
    </w:p>
    <w:p w14:paraId="35DB16C1" w14:textId="5D06AEF3" w:rsidR="000D5A7E" w:rsidRPr="000D5A7E" w:rsidDel="00580A98" w:rsidRDefault="000D5A7E" w:rsidP="000D5A7E">
      <w:pPr>
        <w:spacing w:after="0"/>
        <w:rPr>
          <w:del w:id="1923" w:author="Sebring, Amanda J" w:date="2017-10-04T09:14:00Z"/>
          <w:rFonts w:ascii="Courier New" w:hAnsi="Courier New" w:cs="Courier New"/>
          <w:sz w:val="24"/>
          <w:szCs w:val="24"/>
        </w:rPr>
      </w:pPr>
      <w:del w:id="19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504 59 1 2 3 62 65 55 60 65 45</w:delText>
        </w:r>
      </w:del>
    </w:p>
    <w:p w14:paraId="3104BA96" w14:textId="19AF00F3" w:rsidR="000D5A7E" w:rsidRPr="000D5A7E" w:rsidDel="00580A98" w:rsidRDefault="000D5A7E" w:rsidP="000D5A7E">
      <w:pPr>
        <w:spacing w:after="0"/>
        <w:rPr>
          <w:del w:id="1925" w:author="Sebring, Amanda J" w:date="2017-10-04T09:14:00Z"/>
          <w:rFonts w:ascii="Courier New" w:hAnsi="Courier New" w:cs="Courier New"/>
          <w:sz w:val="24"/>
          <w:szCs w:val="24"/>
        </w:rPr>
      </w:pPr>
      <w:del w:id="19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504 60 1 2 3 63 35 65 15 25 20</w:delText>
        </w:r>
      </w:del>
    </w:p>
    <w:p w14:paraId="1D76E97B" w14:textId="240C82E8" w:rsidR="000D5A7E" w:rsidRPr="000D5A7E" w:rsidDel="00580A98" w:rsidRDefault="000D5A7E" w:rsidP="000D5A7E">
      <w:pPr>
        <w:spacing w:after="0"/>
        <w:rPr>
          <w:del w:id="1927" w:author="Sebring, Amanda J" w:date="2017-10-04T09:14:00Z"/>
          <w:rFonts w:ascii="Courier New" w:hAnsi="Courier New" w:cs="Courier New"/>
          <w:sz w:val="24"/>
          <w:szCs w:val="24"/>
        </w:rPr>
      </w:pPr>
      <w:del w:id="19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504 61 1 2 3 64 25 15 15 15 10</w:delText>
        </w:r>
      </w:del>
    </w:p>
    <w:p w14:paraId="75E7D71E" w14:textId="1344FE75" w:rsidR="000D5A7E" w:rsidRPr="000D5A7E" w:rsidDel="00580A98" w:rsidRDefault="000D5A7E" w:rsidP="000D5A7E">
      <w:pPr>
        <w:spacing w:after="0"/>
        <w:rPr>
          <w:del w:id="1929" w:author="Sebring, Amanda J" w:date="2017-10-04T09:14:00Z"/>
          <w:rFonts w:ascii="Courier New" w:hAnsi="Courier New" w:cs="Courier New"/>
          <w:sz w:val="24"/>
          <w:szCs w:val="24"/>
        </w:rPr>
      </w:pPr>
      <w:del w:id="19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504 62 1 2 3 65 15 10 10 10 10</w:delText>
        </w:r>
      </w:del>
    </w:p>
    <w:p w14:paraId="5A348605" w14:textId="05DA44BB" w:rsidR="000D5A7E" w:rsidRPr="000D5A7E" w:rsidDel="00580A98" w:rsidRDefault="000D5A7E" w:rsidP="000D5A7E">
      <w:pPr>
        <w:spacing w:after="0"/>
        <w:rPr>
          <w:del w:id="1931" w:author="Sebring, Amanda J" w:date="2017-10-04T09:14:00Z"/>
          <w:rFonts w:ascii="Courier New" w:hAnsi="Courier New" w:cs="Courier New"/>
          <w:sz w:val="24"/>
          <w:szCs w:val="24"/>
        </w:rPr>
      </w:pPr>
      <w:del w:id="19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504 63 1 2 3 66 55 55 25 20 25</w:delText>
        </w:r>
      </w:del>
    </w:p>
    <w:p w14:paraId="2C064BDA" w14:textId="7D7840BC" w:rsidR="000D5A7E" w:rsidRPr="000D5A7E" w:rsidDel="00580A98" w:rsidRDefault="000D5A7E" w:rsidP="000D5A7E">
      <w:pPr>
        <w:spacing w:after="0"/>
        <w:rPr>
          <w:del w:id="1933" w:author="Sebring, Amanda J" w:date="2017-10-04T09:14:00Z"/>
          <w:rFonts w:ascii="Courier New" w:hAnsi="Courier New" w:cs="Courier New"/>
          <w:sz w:val="24"/>
          <w:szCs w:val="24"/>
        </w:rPr>
      </w:pPr>
      <w:del w:id="19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504 64 1 2 3 67 60 40 35 25 25</w:delText>
        </w:r>
      </w:del>
    </w:p>
    <w:p w14:paraId="0898C277" w14:textId="1FEE202F" w:rsidR="000D5A7E" w:rsidRPr="000D5A7E" w:rsidDel="00580A98" w:rsidRDefault="000D5A7E" w:rsidP="000D5A7E">
      <w:pPr>
        <w:spacing w:after="0"/>
        <w:rPr>
          <w:del w:id="1935" w:author="Sebring, Amanda J" w:date="2017-10-04T09:14:00Z"/>
          <w:rFonts w:ascii="Courier New" w:hAnsi="Courier New" w:cs="Courier New"/>
          <w:sz w:val="24"/>
          <w:szCs w:val="24"/>
        </w:rPr>
      </w:pPr>
      <w:del w:id="19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504 66 1 2 3 68 65 65 25 60 35</w:delText>
        </w:r>
      </w:del>
    </w:p>
    <w:p w14:paraId="676901A8" w14:textId="20EDA3D1" w:rsidR="000D5A7E" w:rsidRPr="000D5A7E" w:rsidDel="00580A98" w:rsidRDefault="000D5A7E" w:rsidP="000D5A7E">
      <w:pPr>
        <w:spacing w:after="0"/>
        <w:rPr>
          <w:del w:id="1937" w:author="Sebring, Amanda J" w:date="2017-10-04T09:14:00Z"/>
          <w:rFonts w:ascii="Courier New" w:hAnsi="Courier New" w:cs="Courier New"/>
          <w:sz w:val="24"/>
          <w:szCs w:val="24"/>
        </w:rPr>
      </w:pPr>
      <w:del w:id="19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504 67 1 2 3 69 65 30 45 60 40</w:delText>
        </w:r>
      </w:del>
    </w:p>
    <w:p w14:paraId="42716D3D" w14:textId="6E844D67" w:rsidR="000D5A7E" w:rsidRPr="000D5A7E" w:rsidDel="00580A98" w:rsidRDefault="000D5A7E" w:rsidP="000D5A7E">
      <w:pPr>
        <w:spacing w:after="0"/>
        <w:rPr>
          <w:del w:id="1939" w:author="Sebring, Amanda J" w:date="2017-10-04T09:14:00Z"/>
          <w:rFonts w:ascii="Courier New" w:hAnsi="Courier New" w:cs="Courier New"/>
          <w:sz w:val="24"/>
          <w:szCs w:val="24"/>
        </w:rPr>
      </w:pPr>
      <w:del w:id="19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504 68 1 2 3 70 65 40 55 60 45</w:delText>
        </w:r>
      </w:del>
    </w:p>
    <w:p w14:paraId="14788385" w14:textId="10C6A371" w:rsidR="000D5A7E" w:rsidRPr="000D5A7E" w:rsidDel="00580A98" w:rsidRDefault="000D5A7E" w:rsidP="000D5A7E">
      <w:pPr>
        <w:spacing w:after="0"/>
        <w:rPr>
          <w:del w:id="1941" w:author="Sebring, Amanda J" w:date="2017-10-04T09:14:00Z"/>
          <w:rFonts w:ascii="Courier New" w:hAnsi="Courier New" w:cs="Courier New"/>
          <w:sz w:val="24"/>
          <w:szCs w:val="24"/>
        </w:rPr>
      </w:pPr>
      <w:del w:id="19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504 69 1 2 3 71 30 30 25 20 20</w:delText>
        </w:r>
      </w:del>
    </w:p>
    <w:p w14:paraId="6E5A4E4B" w14:textId="4D266038" w:rsidR="000D5A7E" w:rsidRPr="000D5A7E" w:rsidDel="00580A98" w:rsidRDefault="000D5A7E" w:rsidP="000D5A7E">
      <w:pPr>
        <w:spacing w:after="0"/>
        <w:rPr>
          <w:del w:id="1943" w:author="Sebring, Amanda J" w:date="2017-10-04T09:14:00Z"/>
          <w:rFonts w:ascii="Courier New" w:hAnsi="Courier New" w:cs="Courier New"/>
          <w:sz w:val="24"/>
          <w:szCs w:val="24"/>
        </w:rPr>
      </w:pPr>
      <w:del w:id="19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504 71 1 2 3 72 30 30 20 30 20</w:delText>
        </w:r>
      </w:del>
    </w:p>
    <w:p w14:paraId="197A904E" w14:textId="21F517C1" w:rsidR="000D5A7E" w:rsidRPr="000D5A7E" w:rsidDel="00580A98" w:rsidRDefault="000D5A7E" w:rsidP="000D5A7E">
      <w:pPr>
        <w:spacing w:after="0"/>
        <w:rPr>
          <w:del w:id="1945" w:author="Sebring, Amanda J" w:date="2017-10-04T09:14:00Z"/>
          <w:rFonts w:ascii="Courier New" w:hAnsi="Courier New" w:cs="Courier New"/>
          <w:sz w:val="24"/>
          <w:szCs w:val="24"/>
        </w:rPr>
      </w:pPr>
      <w:del w:id="19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504 72 1 2 3 73 60 40 30 25 25</w:delText>
        </w:r>
      </w:del>
    </w:p>
    <w:p w14:paraId="0DFEB9F6" w14:textId="1C7F5E70" w:rsidR="000D5A7E" w:rsidRPr="000D5A7E" w:rsidDel="00580A98" w:rsidRDefault="000D5A7E" w:rsidP="000D5A7E">
      <w:pPr>
        <w:spacing w:after="0"/>
        <w:rPr>
          <w:del w:id="1947" w:author="Sebring, Amanda J" w:date="2017-10-04T09:14:00Z"/>
          <w:rFonts w:ascii="Courier New" w:hAnsi="Courier New" w:cs="Courier New"/>
          <w:sz w:val="24"/>
          <w:szCs w:val="24"/>
        </w:rPr>
      </w:pPr>
      <w:del w:id="19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504 73 1 2 3 74 55 40 40 45 35</w:delText>
        </w:r>
      </w:del>
    </w:p>
    <w:p w14:paraId="0030B9A2" w14:textId="5F80F7F6" w:rsidR="000D5A7E" w:rsidRPr="000D5A7E" w:rsidDel="00580A98" w:rsidRDefault="000D5A7E" w:rsidP="000D5A7E">
      <w:pPr>
        <w:spacing w:after="0"/>
        <w:rPr>
          <w:del w:id="1949" w:author="Sebring, Amanda J" w:date="2017-10-04T09:14:00Z"/>
          <w:rFonts w:ascii="Courier New" w:hAnsi="Courier New" w:cs="Courier New"/>
          <w:sz w:val="24"/>
          <w:szCs w:val="24"/>
        </w:rPr>
      </w:pPr>
      <w:del w:id="19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504 74 1 2 3 75 30 25 20 25 20</w:delText>
        </w:r>
      </w:del>
    </w:p>
    <w:p w14:paraId="684E3638" w14:textId="5DCAB4CC" w:rsidR="000D5A7E" w:rsidRPr="000D5A7E" w:rsidDel="00580A98" w:rsidRDefault="000D5A7E" w:rsidP="000D5A7E">
      <w:pPr>
        <w:spacing w:after="0"/>
        <w:rPr>
          <w:del w:id="1951" w:author="Sebring, Amanda J" w:date="2017-10-04T09:14:00Z"/>
          <w:rFonts w:ascii="Courier New" w:hAnsi="Courier New" w:cs="Courier New"/>
          <w:sz w:val="24"/>
          <w:szCs w:val="24"/>
        </w:rPr>
      </w:pPr>
      <w:del w:id="19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504 75 1 2 3 76 60 40 30 60 40</w:delText>
        </w:r>
      </w:del>
    </w:p>
    <w:p w14:paraId="1B82EF4B" w14:textId="0500D6A4" w:rsidR="000D5A7E" w:rsidRPr="000D5A7E" w:rsidDel="00580A98" w:rsidRDefault="000D5A7E" w:rsidP="000D5A7E">
      <w:pPr>
        <w:spacing w:after="0"/>
        <w:rPr>
          <w:del w:id="1953" w:author="Sebring, Amanda J" w:date="2017-10-04T09:14:00Z"/>
          <w:rFonts w:ascii="Courier New" w:hAnsi="Courier New" w:cs="Courier New"/>
          <w:sz w:val="24"/>
          <w:szCs w:val="24"/>
        </w:rPr>
      </w:pPr>
      <w:del w:id="19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504 77 1 2 3 77 45 30 40 40 30</w:delText>
        </w:r>
      </w:del>
    </w:p>
    <w:p w14:paraId="0922D628" w14:textId="34990978" w:rsidR="000D5A7E" w:rsidRPr="000D5A7E" w:rsidDel="00580A98" w:rsidRDefault="000D5A7E" w:rsidP="000D5A7E">
      <w:pPr>
        <w:spacing w:after="0"/>
        <w:rPr>
          <w:del w:id="1955" w:author="Sebring, Amanda J" w:date="2017-10-04T09:14:00Z"/>
          <w:rFonts w:ascii="Courier New" w:hAnsi="Courier New" w:cs="Courier New"/>
          <w:sz w:val="24"/>
          <w:szCs w:val="24"/>
        </w:rPr>
      </w:pPr>
      <w:del w:id="19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504 78 1 2 3 78 45 30 25 60 35</w:delText>
        </w:r>
      </w:del>
    </w:p>
    <w:p w14:paraId="187E8211" w14:textId="04240F62" w:rsidR="000D5A7E" w:rsidRPr="000D5A7E" w:rsidDel="00580A98" w:rsidRDefault="000D5A7E" w:rsidP="000D5A7E">
      <w:pPr>
        <w:spacing w:after="0"/>
        <w:rPr>
          <w:del w:id="1957" w:author="Sebring, Amanda J" w:date="2017-10-04T09:14:00Z"/>
          <w:rFonts w:ascii="Courier New" w:hAnsi="Courier New" w:cs="Courier New"/>
          <w:sz w:val="24"/>
          <w:szCs w:val="24"/>
        </w:rPr>
      </w:pPr>
      <w:del w:id="19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504 79 1 2 3 79 60 40 30 65 40</w:delText>
        </w:r>
      </w:del>
    </w:p>
    <w:p w14:paraId="48508F3B" w14:textId="1733F6A1" w:rsidR="000D5A7E" w:rsidRPr="000D5A7E" w:rsidDel="00580A98" w:rsidRDefault="000D5A7E" w:rsidP="000D5A7E">
      <w:pPr>
        <w:spacing w:after="0"/>
        <w:rPr>
          <w:del w:id="1959" w:author="Sebring, Amanda J" w:date="2017-10-04T09:14:00Z"/>
          <w:rFonts w:ascii="Courier New" w:hAnsi="Courier New" w:cs="Courier New"/>
          <w:sz w:val="24"/>
          <w:szCs w:val="24"/>
        </w:rPr>
      </w:pPr>
      <w:del w:id="19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504 80 1 2 3 80 45 30 35 25 20</w:delText>
        </w:r>
      </w:del>
    </w:p>
    <w:p w14:paraId="630D3F24" w14:textId="0C23AFDB" w:rsidR="000D5A7E" w:rsidRPr="000D5A7E" w:rsidDel="00580A98" w:rsidRDefault="000D5A7E" w:rsidP="000D5A7E">
      <w:pPr>
        <w:spacing w:after="0"/>
        <w:rPr>
          <w:del w:id="1961" w:author="Sebring, Amanda J" w:date="2017-10-04T09:14:00Z"/>
          <w:rFonts w:ascii="Courier New" w:hAnsi="Courier New" w:cs="Courier New"/>
          <w:sz w:val="24"/>
          <w:szCs w:val="24"/>
        </w:rPr>
      </w:pPr>
      <w:del w:id="1962" w:author="Sebring, Amanda J" w:date="2017-10-04T09:14:00Z">
        <w:r w:rsidDel="00580A98">
          <w:rPr>
            <w:rFonts w:ascii="Courier New" w:hAnsi="Courier New" w:cs="Courier New"/>
            <w:sz w:val="24"/>
            <w:szCs w:val="24"/>
          </w:rPr>
          <w:delText>505 00 1 0 0 00 45 45 45 70 45</w:delText>
        </w:r>
      </w:del>
    </w:p>
    <w:p w14:paraId="0E3C2BD0" w14:textId="6378FBF9" w:rsidR="000D5A7E" w:rsidRPr="000D5A7E" w:rsidDel="00580A98" w:rsidRDefault="000D5A7E" w:rsidP="000D5A7E">
      <w:pPr>
        <w:spacing w:after="0"/>
        <w:rPr>
          <w:del w:id="1963" w:author="Sebring, Amanda J" w:date="2017-10-04T09:14:00Z"/>
          <w:rFonts w:ascii="Courier New" w:hAnsi="Courier New" w:cs="Courier New"/>
          <w:sz w:val="24"/>
          <w:szCs w:val="24"/>
        </w:rPr>
      </w:pPr>
      <w:del w:id="19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505 02 1 2 1 01 45 45 45 50 40</w:delText>
        </w:r>
      </w:del>
    </w:p>
    <w:p w14:paraId="356974F9" w14:textId="21B6894E" w:rsidR="000D5A7E" w:rsidRPr="000D5A7E" w:rsidDel="00580A98" w:rsidRDefault="000D5A7E" w:rsidP="000D5A7E">
      <w:pPr>
        <w:spacing w:after="0"/>
        <w:rPr>
          <w:del w:id="1965" w:author="Sebring, Amanda J" w:date="2017-10-04T09:14:00Z"/>
          <w:rFonts w:ascii="Courier New" w:hAnsi="Courier New" w:cs="Courier New"/>
          <w:sz w:val="24"/>
          <w:szCs w:val="24"/>
        </w:rPr>
      </w:pPr>
      <w:del w:id="19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505 04 1 2 1 02 45 45 40 55 40</w:delText>
        </w:r>
      </w:del>
    </w:p>
    <w:p w14:paraId="29B946F4" w14:textId="079D3DCB" w:rsidR="000D5A7E" w:rsidRPr="000D5A7E" w:rsidDel="00580A98" w:rsidRDefault="000D5A7E" w:rsidP="000D5A7E">
      <w:pPr>
        <w:spacing w:after="0"/>
        <w:rPr>
          <w:del w:id="1967" w:author="Sebring, Amanda J" w:date="2017-10-04T09:14:00Z"/>
          <w:rFonts w:ascii="Courier New" w:hAnsi="Courier New" w:cs="Courier New"/>
          <w:sz w:val="24"/>
          <w:szCs w:val="24"/>
        </w:rPr>
      </w:pPr>
      <w:del w:id="19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505 09 1 2 1 03 40 40 40 70 40</w:delText>
        </w:r>
      </w:del>
    </w:p>
    <w:p w14:paraId="43E3D7F5" w14:textId="7524F560" w:rsidR="000D5A7E" w:rsidRPr="000D5A7E" w:rsidDel="00580A98" w:rsidRDefault="000D5A7E" w:rsidP="000D5A7E">
      <w:pPr>
        <w:spacing w:after="0"/>
        <w:rPr>
          <w:del w:id="1969" w:author="Sebring, Amanda J" w:date="2017-10-04T09:14:00Z"/>
          <w:rFonts w:ascii="Courier New" w:hAnsi="Courier New" w:cs="Courier New"/>
          <w:sz w:val="24"/>
          <w:szCs w:val="24"/>
        </w:rPr>
      </w:pPr>
      <w:del w:id="19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505 11 1 2 1 04 55 55 45 65 45</w:delText>
        </w:r>
      </w:del>
    </w:p>
    <w:p w14:paraId="16E09943" w14:textId="0FE28450" w:rsidR="000D5A7E" w:rsidRPr="000D5A7E" w:rsidDel="00580A98" w:rsidRDefault="000D5A7E" w:rsidP="000D5A7E">
      <w:pPr>
        <w:spacing w:after="0"/>
        <w:rPr>
          <w:del w:id="1971" w:author="Sebring, Amanda J" w:date="2017-10-04T09:14:00Z"/>
          <w:rFonts w:ascii="Courier New" w:hAnsi="Courier New" w:cs="Courier New"/>
          <w:sz w:val="24"/>
          <w:szCs w:val="24"/>
        </w:rPr>
      </w:pPr>
      <w:del w:id="19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505 22 1 2 1 05 45 45 40 60 40</w:delText>
        </w:r>
      </w:del>
    </w:p>
    <w:p w14:paraId="41646F37" w14:textId="4E7B68D0" w:rsidR="000D5A7E" w:rsidRPr="000D5A7E" w:rsidDel="00580A98" w:rsidRDefault="000D5A7E" w:rsidP="000D5A7E">
      <w:pPr>
        <w:spacing w:after="0"/>
        <w:rPr>
          <w:del w:id="1973" w:author="Sebring, Amanda J" w:date="2017-10-04T09:14:00Z"/>
          <w:rFonts w:ascii="Courier New" w:hAnsi="Courier New" w:cs="Courier New"/>
          <w:sz w:val="24"/>
          <w:szCs w:val="24"/>
        </w:rPr>
      </w:pPr>
      <w:del w:id="19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505 39 1 2 1 06 55 55 55 60 45</w:delText>
        </w:r>
      </w:del>
    </w:p>
    <w:p w14:paraId="450B5C95" w14:textId="54B5C366" w:rsidR="000D5A7E" w:rsidRPr="000D5A7E" w:rsidDel="00580A98" w:rsidRDefault="000D5A7E" w:rsidP="000D5A7E">
      <w:pPr>
        <w:spacing w:after="0"/>
        <w:rPr>
          <w:del w:id="1975" w:author="Sebring, Amanda J" w:date="2017-10-04T09:14:00Z"/>
          <w:rFonts w:ascii="Courier New" w:hAnsi="Courier New" w:cs="Courier New"/>
          <w:sz w:val="24"/>
          <w:szCs w:val="24"/>
        </w:rPr>
      </w:pPr>
      <w:del w:id="19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505 40 1 2 1 07 40 40 40 40 40</w:delText>
        </w:r>
      </w:del>
    </w:p>
    <w:p w14:paraId="5FEBA488" w14:textId="564DE7C1" w:rsidR="000D5A7E" w:rsidRPr="000D5A7E" w:rsidDel="00580A98" w:rsidRDefault="000D5A7E" w:rsidP="000D5A7E">
      <w:pPr>
        <w:spacing w:after="0"/>
        <w:rPr>
          <w:del w:id="1977" w:author="Sebring, Amanda J" w:date="2017-10-04T09:14:00Z"/>
          <w:rFonts w:ascii="Courier New" w:hAnsi="Courier New" w:cs="Courier New"/>
          <w:sz w:val="24"/>
          <w:szCs w:val="24"/>
        </w:rPr>
      </w:pPr>
      <w:del w:id="19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505 46 1 2 1 08 40 40 40 40 40</w:delText>
        </w:r>
      </w:del>
    </w:p>
    <w:p w14:paraId="6E13DE87" w14:textId="4C799080" w:rsidR="000D5A7E" w:rsidRPr="000D5A7E" w:rsidDel="00580A98" w:rsidRDefault="000D5A7E" w:rsidP="000D5A7E">
      <w:pPr>
        <w:spacing w:after="0"/>
        <w:rPr>
          <w:del w:id="1979" w:author="Sebring, Amanda J" w:date="2017-10-04T09:14:00Z"/>
          <w:rFonts w:ascii="Courier New" w:hAnsi="Courier New" w:cs="Courier New"/>
          <w:sz w:val="24"/>
          <w:szCs w:val="24"/>
        </w:rPr>
      </w:pPr>
      <w:del w:id="19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505 13 1 2 1 09 45 45 40 45 40</w:delText>
        </w:r>
      </w:del>
    </w:p>
    <w:p w14:paraId="0B4CDB2E" w14:textId="2F22B938" w:rsidR="000D5A7E" w:rsidRPr="000D5A7E" w:rsidDel="00580A98" w:rsidRDefault="000D5A7E" w:rsidP="000D5A7E">
      <w:pPr>
        <w:spacing w:after="0"/>
        <w:rPr>
          <w:del w:id="1981" w:author="Sebring, Amanda J" w:date="2017-10-04T09:14:00Z"/>
          <w:rFonts w:ascii="Courier New" w:hAnsi="Courier New" w:cs="Courier New"/>
          <w:sz w:val="24"/>
          <w:szCs w:val="24"/>
        </w:rPr>
      </w:pPr>
      <w:del w:id="19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505 76 1 2 1 10 55 55 45 65 45</w:delText>
        </w:r>
      </w:del>
    </w:p>
    <w:p w14:paraId="1E812A30" w14:textId="41E0C5E3" w:rsidR="000D5A7E" w:rsidRPr="000D5A7E" w:rsidDel="00580A98" w:rsidRDefault="000D5A7E" w:rsidP="000D5A7E">
      <w:pPr>
        <w:spacing w:after="0"/>
        <w:rPr>
          <w:del w:id="1983" w:author="Sebring, Amanda J" w:date="2017-10-04T09:14:00Z"/>
          <w:rFonts w:ascii="Courier New" w:hAnsi="Courier New" w:cs="Courier New"/>
          <w:sz w:val="24"/>
          <w:szCs w:val="24"/>
        </w:rPr>
      </w:pPr>
      <w:del w:id="19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505 43 1 2 1 11 45 45 40 35 40</w:delText>
        </w:r>
      </w:del>
    </w:p>
    <w:p w14:paraId="5C3C28EF" w14:textId="17FE7DFE" w:rsidR="000D5A7E" w:rsidRPr="000D5A7E" w:rsidDel="00580A98" w:rsidRDefault="000D5A7E" w:rsidP="000D5A7E">
      <w:pPr>
        <w:spacing w:after="0"/>
        <w:rPr>
          <w:del w:id="1985" w:author="Sebring, Amanda J" w:date="2017-10-04T09:14:00Z"/>
          <w:rFonts w:ascii="Courier New" w:hAnsi="Courier New" w:cs="Courier New"/>
          <w:sz w:val="24"/>
          <w:szCs w:val="24"/>
        </w:rPr>
      </w:pPr>
      <w:del w:id="19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505 54 1 2 1 12 65 65 60 70 60</w:delText>
        </w:r>
      </w:del>
    </w:p>
    <w:p w14:paraId="0AFB4D31" w14:textId="00E21C38" w:rsidR="000D5A7E" w:rsidRPr="000D5A7E" w:rsidDel="00580A98" w:rsidRDefault="000D5A7E" w:rsidP="000D5A7E">
      <w:pPr>
        <w:spacing w:after="0"/>
        <w:rPr>
          <w:del w:id="1987" w:author="Sebring, Amanda J" w:date="2017-10-04T09:14:00Z"/>
          <w:rFonts w:ascii="Courier New" w:hAnsi="Courier New" w:cs="Courier New"/>
          <w:sz w:val="24"/>
          <w:szCs w:val="24"/>
        </w:rPr>
      </w:pPr>
      <w:del w:id="19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505 01 1 2 1 13 55 55 45 65 50</w:delText>
        </w:r>
      </w:del>
    </w:p>
    <w:p w14:paraId="65CD07A5" w14:textId="1922CD91" w:rsidR="000D5A7E" w:rsidRPr="000D5A7E" w:rsidDel="00580A98" w:rsidRDefault="000D5A7E" w:rsidP="000D5A7E">
      <w:pPr>
        <w:spacing w:after="0"/>
        <w:rPr>
          <w:del w:id="1989" w:author="Sebring, Amanda J" w:date="2017-10-04T09:14:00Z"/>
          <w:rFonts w:ascii="Courier New" w:hAnsi="Courier New" w:cs="Courier New"/>
          <w:sz w:val="24"/>
          <w:szCs w:val="24"/>
        </w:rPr>
      </w:pPr>
      <w:del w:id="19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505 07 1 2 1 14 45 45 40 65 40</w:delText>
        </w:r>
      </w:del>
    </w:p>
    <w:p w14:paraId="05AB43A6" w14:textId="74974933" w:rsidR="000D5A7E" w:rsidRPr="000D5A7E" w:rsidDel="00580A98" w:rsidRDefault="000D5A7E" w:rsidP="000D5A7E">
      <w:pPr>
        <w:spacing w:after="0"/>
        <w:rPr>
          <w:del w:id="1991" w:author="Sebring, Amanda J" w:date="2017-10-04T09:14:00Z"/>
          <w:rFonts w:ascii="Courier New" w:hAnsi="Courier New" w:cs="Courier New"/>
          <w:sz w:val="24"/>
          <w:szCs w:val="24"/>
        </w:rPr>
      </w:pPr>
      <w:del w:id="19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505 14 1 2 1 15 45 45 40 65 45</w:delText>
        </w:r>
      </w:del>
    </w:p>
    <w:p w14:paraId="164EF0B4" w14:textId="30C569B0" w:rsidR="000D5A7E" w:rsidRPr="000D5A7E" w:rsidDel="00580A98" w:rsidRDefault="000D5A7E" w:rsidP="000D5A7E">
      <w:pPr>
        <w:spacing w:after="0"/>
        <w:rPr>
          <w:del w:id="1993" w:author="Sebring, Amanda J" w:date="2017-10-04T09:14:00Z"/>
          <w:rFonts w:ascii="Courier New" w:hAnsi="Courier New" w:cs="Courier New"/>
          <w:sz w:val="24"/>
          <w:szCs w:val="24"/>
        </w:rPr>
      </w:pPr>
      <w:del w:id="19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505 30 1 2 1 16 40 40 40 65 40</w:delText>
        </w:r>
      </w:del>
    </w:p>
    <w:p w14:paraId="6D74E21C" w14:textId="28D56774" w:rsidR="000D5A7E" w:rsidRPr="000D5A7E" w:rsidDel="00580A98" w:rsidRDefault="000D5A7E" w:rsidP="000D5A7E">
      <w:pPr>
        <w:spacing w:after="0"/>
        <w:rPr>
          <w:del w:id="1995" w:author="Sebring, Amanda J" w:date="2017-10-04T09:14:00Z"/>
          <w:rFonts w:ascii="Courier New" w:hAnsi="Courier New" w:cs="Courier New"/>
          <w:sz w:val="24"/>
          <w:szCs w:val="24"/>
        </w:rPr>
      </w:pPr>
      <w:del w:id="19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505 37 1 2 1 17 45 45 55 60 45</w:delText>
        </w:r>
      </w:del>
    </w:p>
    <w:p w14:paraId="38133945" w14:textId="6E97F007" w:rsidR="000D5A7E" w:rsidRPr="000D5A7E" w:rsidDel="00580A98" w:rsidRDefault="000D5A7E" w:rsidP="000D5A7E">
      <w:pPr>
        <w:spacing w:after="0"/>
        <w:rPr>
          <w:del w:id="1997" w:author="Sebring, Amanda J" w:date="2017-10-04T09:14:00Z"/>
          <w:rFonts w:ascii="Courier New" w:hAnsi="Courier New" w:cs="Courier New"/>
          <w:sz w:val="24"/>
          <w:szCs w:val="24"/>
        </w:rPr>
      </w:pPr>
      <w:del w:id="19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505 50 1 2 1 18 45 45 45 55 45</w:delText>
        </w:r>
      </w:del>
    </w:p>
    <w:p w14:paraId="5488D186" w14:textId="1719D69E" w:rsidR="000D5A7E" w:rsidRPr="000D5A7E" w:rsidDel="00580A98" w:rsidRDefault="000D5A7E" w:rsidP="000D5A7E">
      <w:pPr>
        <w:spacing w:after="0"/>
        <w:rPr>
          <w:del w:id="1999" w:author="Sebring, Amanda J" w:date="2017-10-04T09:14:00Z"/>
          <w:rFonts w:ascii="Courier New" w:hAnsi="Courier New" w:cs="Courier New"/>
          <w:sz w:val="24"/>
          <w:szCs w:val="24"/>
        </w:rPr>
      </w:pPr>
      <w:del w:id="20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505 52 1 2 1 19 35 35 30 35 35</w:delText>
        </w:r>
      </w:del>
    </w:p>
    <w:p w14:paraId="1FDAEA22" w14:textId="3D317174" w:rsidR="000D5A7E" w:rsidRPr="000D5A7E" w:rsidDel="00580A98" w:rsidRDefault="000D5A7E" w:rsidP="000D5A7E">
      <w:pPr>
        <w:spacing w:after="0"/>
        <w:rPr>
          <w:del w:id="2001" w:author="Sebring, Amanda J" w:date="2017-10-04T09:14:00Z"/>
          <w:rFonts w:ascii="Courier New" w:hAnsi="Courier New" w:cs="Courier New"/>
          <w:sz w:val="24"/>
          <w:szCs w:val="24"/>
        </w:rPr>
      </w:pPr>
      <w:del w:id="20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505 65 1 2 1 20 55 60 55 60 45</w:delText>
        </w:r>
      </w:del>
    </w:p>
    <w:p w14:paraId="2C54D5C5" w14:textId="4D0378CB" w:rsidR="000D5A7E" w:rsidRPr="000D5A7E" w:rsidDel="00580A98" w:rsidRDefault="000D5A7E" w:rsidP="000D5A7E">
      <w:pPr>
        <w:spacing w:after="0"/>
        <w:rPr>
          <w:del w:id="2003" w:author="Sebring, Amanda J" w:date="2017-10-04T09:14:00Z"/>
          <w:rFonts w:ascii="Courier New" w:hAnsi="Courier New" w:cs="Courier New"/>
          <w:sz w:val="24"/>
          <w:szCs w:val="24"/>
        </w:rPr>
      </w:pPr>
      <w:del w:id="20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505 70 1 2 1 21 45 45 40 40 40</w:delText>
        </w:r>
      </w:del>
    </w:p>
    <w:p w14:paraId="4D99C1FA" w14:textId="78DD0D75" w:rsidR="000D5A7E" w:rsidRPr="000D5A7E" w:rsidDel="00580A98" w:rsidRDefault="000D5A7E" w:rsidP="000D5A7E">
      <w:pPr>
        <w:spacing w:after="0"/>
        <w:rPr>
          <w:del w:id="2005" w:author="Sebring, Amanda J" w:date="2017-10-04T09:14:00Z"/>
          <w:rFonts w:ascii="Courier New" w:hAnsi="Courier New" w:cs="Courier New"/>
          <w:sz w:val="24"/>
          <w:szCs w:val="24"/>
        </w:rPr>
      </w:pPr>
      <w:del w:id="20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505 38 1 2 1 22 45 45 40 60 45</w:delText>
        </w:r>
      </w:del>
    </w:p>
    <w:p w14:paraId="1EB384BD" w14:textId="48A5EDC7" w:rsidR="000D5A7E" w:rsidRPr="000D5A7E" w:rsidDel="00580A98" w:rsidRDefault="000D5A7E" w:rsidP="000D5A7E">
      <w:pPr>
        <w:spacing w:after="0"/>
        <w:rPr>
          <w:del w:id="2007" w:author="Sebring, Amanda J" w:date="2017-10-04T09:14:00Z"/>
          <w:rFonts w:ascii="Courier New" w:hAnsi="Courier New" w:cs="Courier New"/>
          <w:sz w:val="24"/>
          <w:szCs w:val="24"/>
        </w:rPr>
      </w:pPr>
      <w:del w:id="20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505 42 1 2 1 23 40 40 40 40 40</w:delText>
        </w:r>
      </w:del>
    </w:p>
    <w:p w14:paraId="67F8163B" w14:textId="2EF27D27" w:rsidR="000D5A7E" w:rsidRPr="000D5A7E" w:rsidDel="00580A98" w:rsidRDefault="000D5A7E" w:rsidP="000D5A7E">
      <w:pPr>
        <w:spacing w:after="0"/>
        <w:rPr>
          <w:del w:id="2009" w:author="Sebring, Amanda J" w:date="2017-10-04T09:14:00Z"/>
          <w:rFonts w:ascii="Courier New" w:hAnsi="Courier New" w:cs="Courier New"/>
          <w:sz w:val="24"/>
          <w:szCs w:val="24"/>
        </w:rPr>
      </w:pPr>
      <w:del w:id="20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505 03 1 2 1 24 45 45 50 65 45</w:delText>
        </w:r>
      </w:del>
    </w:p>
    <w:p w14:paraId="3379D1E4" w14:textId="5831041A" w:rsidR="000D5A7E" w:rsidRPr="000D5A7E" w:rsidDel="00580A98" w:rsidRDefault="000D5A7E" w:rsidP="000D5A7E">
      <w:pPr>
        <w:spacing w:after="0"/>
        <w:rPr>
          <w:del w:id="2011" w:author="Sebring, Amanda J" w:date="2017-10-04T09:14:00Z"/>
          <w:rFonts w:ascii="Courier New" w:hAnsi="Courier New" w:cs="Courier New"/>
          <w:sz w:val="24"/>
          <w:szCs w:val="24"/>
        </w:rPr>
      </w:pPr>
      <w:del w:id="20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505 05 1 2 1 25 55 55 55 65 50</w:delText>
        </w:r>
      </w:del>
    </w:p>
    <w:p w14:paraId="6375E65A" w14:textId="3DFC4C52" w:rsidR="000D5A7E" w:rsidRPr="000D5A7E" w:rsidDel="00580A98" w:rsidRDefault="000D5A7E" w:rsidP="000D5A7E">
      <w:pPr>
        <w:spacing w:after="0"/>
        <w:rPr>
          <w:del w:id="2013" w:author="Sebring, Amanda J" w:date="2017-10-04T09:14:00Z"/>
          <w:rFonts w:ascii="Courier New" w:hAnsi="Courier New" w:cs="Courier New"/>
          <w:sz w:val="24"/>
          <w:szCs w:val="24"/>
        </w:rPr>
      </w:pPr>
      <w:del w:id="20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505 06 1 2 1 26 55 55 45 65 45</w:delText>
        </w:r>
      </w:del>
    </w:p>
    <w:p w14:paraId="3D12F252" w14:textId="51C633FF" w:rsidR="000D5A7E" w:rsidRPr="000D5A7E" w:rsidDel="00580A98" w:rsidRDefault="000D5A7E" w:rsidP="000D5A7E">
      <w:pPr>
        <w:spacing w:after="0"/>
        <w:rPr>
          <w:del w:id="2015" w:author="Sebring, Amanda J" w:date="2017-10-04T09:14:00Z"/>
          <w:rFonts w:ascii="Courier New" w:hAnsi="Courier New" w:cs="Courier New"/>
          <w:sz w:val="24"/>
          <w:szCs w:val="24"/>
        </w:rPr>
      </w:pPr>
      <w:del w:id="20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505 08 1 2 1 27 45 45 45 65 40</w:delText>
        </w:r>
      </w:del>
    </w:p>
    <w:p w14:paraId="1AE715A6" w14:textId="26709392" w:rsidR="000D5A7E" w:rsidRPr="000D5A7E" w:rsidDel="00580A98" w:rsidRDefault="000D5A7E" w:rsidP="000D5A7E">
      <w:pPr>
        <w:spacing w:after="0"/>
        <w:rPr>
          <w:del w:id="2017" w:author="Sebring, Amanda J" w:date="2017-10-04T09:14:00Z"/>
          <w:rFonts w:ascii="Courier New" w:hAnsi="Courier New" w:cs="Courier New"/>
          <w:sz w:val="24"/>
          <w:szCs w:val="24"/>
        </w:rPr>
      </w:pPr>
      <w:del w:id="20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505 10 1 2 1 28 55 55 55 65 50</w:delText>
        </w:r>
      </w:del>
    </w:p>
    <w:p w14:paraId="2E363D53" w14:textId="1535F337" w:rsidR="000D5A7E" w:rsidRPr="000D5A7E" w:rsidDel="00580A98" w:rsidRDefault="000D5A7E" w:rsidP="000D5A7E">
      <w:pPr>
        <w:spacing w:after="0"/>
        <w:rPr>
          <w:del w:id="2019" w:author="Sebring, Amanda J" w:date="2017-10-04T09:14:00Z"/>
          <w:rFonts w:ascii="Courier New" w:hAnsi="Courier New" w:cs="Courier New"/>
          <w:sz w:val="24"/>
          <w:szCs w:val="24"/>
        </w:rPr>
      </w:pPr>
      <w:del w:id="20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505 12 1 2 1 29 45 45 40 55 45</w:delText>
        </w:r>
      </w:del>
    </w:p>
    <w:p w14:paraId="71DB5F95" w14:textId="59D7A8EB" w:rsidR="000D5A7E" w:rsidRPr="000D5A7E" w:rsidDel="00580A98" w:rsidRDefault="000D5A7E" w:rsidP="000D5A7E">
      <w:pPr>
        <w:spacing w:after="0"/>
        <w:rPr>
          <w:del w:id="2021" w:author="Sebring, Amanda J" w:date="2017-10-04T09:14:00Z"/>
          <w:rFonts w:ascii="Courier New" w:hAnsi="Courier New" w:cs="Courier New"/>
          <w:sz w:val="24"/>
          <w:szCs w:val="24"/>
        </w:rPr>
      </w:pPr>
      <w:del w:id="20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505 15 1 2 1 30 60 60 50 60 55</w:delText>
        </w:r>
      </w:del>
    </w:p>
    <w:p w14:paraId="07EECD72" w14:textId="3B90AE92" w:rsidR="000D5A7E" w:rsidRPr="000D5A7E" w:rsidDel="00580A98" w:rsidRDefault="000D5A7E" w:rsidP="000D5A7E">
      <w:pPr>
        <w:spacing w:after="0"/>
        <w:rPr>
          <w:del w:id="2023" w:author="Sebring, Amanda J" w:date="2017-10-04T09:14:00Z"/>
          <w:rFonts w:ascii="Courier New" w:hAnsi="Courier New" w:cs="Courier New"/>
          <w:sz w:val="24"/>
          <w:szCs w:val="24"/>
        </w:rPr>
      </w:pPr>
      <w:del w:id="20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505 16 1 2 1 31 60 60 55 65 45</w:delText>
        </w:r>
      </w:del>
    </w:p>
    <w:p w14:paraId="6F4C3AB2" w14:textId="01B9847B" w:rsidR="000D5A7E" w:rsidRPr="000D5A7E" w:rsidDel="00580A98" w:rsidRDefault="000D5A7E" w:rsidP="000D5A7E">
      <w:pPr>
        <w:spacing w:after="0"/>
        <w:rPr>
          <w:del w:id="2025" w:author="Sebring, Amanda J" w:date="2017-10-04T09:14:00Z"/>
          <w:rFonts w:ascii="Courier New" w:hAnsi="Courier New" w:cs="Courier New"/>
          <w:sz w:val="24"/>
          <w:szCs w:val="24"/>
        </w:rPr>
      </w:pPr>
      <w:del w:id="20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505 17 1 2 1 32 45 45 45 60 40</w:delText>
        </w:r>
      </w:del>
    </w:p>
    <w:p w14:paraId="5A74A5EA" w14:textId="60296479" w:rsidR="000D5A7E" w:rsidRPr="000D5A7E" w:rsidDel="00580A98" w:rsidRDefault="000D5A7E" w:rsidP="000D5A7E">
      <w:pPr>
        <w:spacing w:after="0"/>
        <w:rPr>
          <w:del w:id="2027" w:author="Sebring, Amanda J" w:date="2017-10-04T09:14:00Z"/>
          <w:rFonts w:ascii="Courier New" w:hAnsi="Courier New" w:cs="Courier New"/>
          <w:sz w:val="24"/>
          <w:szCs w:val="24"/>
        </w:rPr>
      </w:pPr>
      <w:del w:id="20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505 18 1 2 1 33 40 40 40 50 40</w:delText>
        </w:r>
      </w:del>
    </w:p>
    <w:p w14:paraId="480DE789" w14:textId="3E9CA1C2" w:rsidR="000D5A7E" w:rsidRPr="000D5A7E" w:rsidDel="00580A98" w:rsidRDefault="000D5A7E" w:rsidP="000D5A7E">
      <w:pPr>
        <w:spacing w:after="0"/>
        <w:rPr>
          <w:del w:id="2029" w:author="Sebring, Amanda J" w:date="2017-10-04T09:14:00Z"/>
          <w:rFonts w:ascii="Courier New" w:hAnsi="Courier New" w:cs="Courier New"/>
          <w:sz w:val="24"/>
          <w:szCs w:val="24"/>
        </w:rPr>
      </w:pPr>
      <w:del w:id="20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505 19 1 2 1 34 45 45 40 60 40</w:delText>
        </w:r>
      </w:del>
    </w:p>
    <w:p w14:paraId="58785154" w14:textId="1CE29DB9" w:rsidR="000D5A7E" w:rsidRPr="000D5A7E" w:rsidDel="00580A98" w:rsidRDefault="000D5A7E" w:rsidP="000D5A7E">
      <w:pPr>
        <w:spacing w:after="0"/>
        <w:rPr>
          <w:del w:id="2031" w:author="Sebring, Amanda J" w:date="2017-10-04T09:14:00Z"/>
          <w:rFonts w:ascii="Courier New" w:hAnsi="Courier New" w:cs="Courier New"/>
          <w:sz w:val="24"/>
          <w:szCs w:val="24"/>
        </w:rPr>
      </w:pPr>
      <w:del w:id="20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505 20 1 2 1 35 45 45 40 65 45</w:delText>
        </w:r>
      </w:del>
    </w:p>
    <w:p w14:paraId="1AD4E633" w14:textId="17AECC82" w:rsidR="000D5A7E" w:rsidRPr="000D5A7E" w:rsidDel="00580A98" w:rsidRDefault="000D5A7E" w:rsidP="000D5A7E">
      <w:pPr>
        <w:spacing w:after="0"/>
        <w:rPr>
          <w:del w:id="2033" w:author="Sebring, Amanda J" w:date="2017-10-04T09:14:00Z"/>
          <w:rFonts w:ascii="Courier New" w:hAnsi="Courier New" w:cs="Courier New"/>
          <w:sz w:val="24"/>
          <w:szCs w:val="24"/>
        </w:rPr>
      </w:pPr>
      <w:del w:id="20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505 21 1 2 1 36 55 55 45 60 45</w:delText>
        </w:r>
      </w:del>
    </w:p>
    <w:p w14:paraId="748FEE78" w14:textId="16B19F9E" w:rsidR="000D5A7E" w:rsidRPr="000D5A7E" w:rsidDel="00580A98" w:rsidRDefault="000D5A7E" w:rsidP="000D5A7E">
      <w:pPr>
        <w:spacing w:after="0"/>
        <w:rPr>
          <w:del w:id="2035" w:author="Sebring, Amanda J" w:date="2017-10-04T09:14:00Z"/>
          <w:rFonts w:ascii="Courier New" w:hAnsi="Courier New" w:cs="Courier New"/>
          <w:sz w:val="24"/>
          <w:szCs w:val="24"/>
        </w:rPr>
      </w:pPr>
      <w:del w:id="20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505 23 1 2 1 37 55 55 45 60 45</w:delText>
        </w:r>
      </w:del>
    </w:p>
    <w:p w14:paraId="50BC576C" w14:textId="716FE633" w:rsidR="000D5A7E" w:rsidRPr="000D5A7E" w:rsidDel="00580A98" w:rsidRDefault="000D5A7E" w:rsidP="000D5A7E">
      <w:pPr>
        <w:spacing w:after="0"/>
        <w:rPr>
          <w:del w:id="2037" w:author="Sebring, Amanda J" w:date="2017-10-04T09:14:00Z"/>
          <w:rFonts w:ascii="Courier New" w:hAnsi="Courier New" w:cs="Courier New"/>
          <w:sz w:val="24"/>
          <w:szCs w:val="24"/>
        </w:rPr>
      </w:pPr>
      <w:del w:id="20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505 24 1 2 1 38 60 60 60 50 60</w:delText>
        </w:r>
      </w:del>
    </w:p>
    <w:p w14:paraId="64729E60" w14:textId="4A287BFD" w:rsidR="000D5A7E" w:rsidRPr="000D5A7E" w:rsidDel="00580A98" w:rsidRDefault="000D5A7E" w:rsidP="000D5A7E">
      <w:pPr>
        <w:spacing w:after="0"/>
        <w:rPr>
          <w:del w:id="2039" w:author="Sebring, Amanda J" w:date="2017-10-04T09:14:00Z"/>
          <w:rFonts w:ascii="Courier New" w:hAnsi="Courier New" w:cs="Courier New"/>
          <w:sz w:val="24"/>
          <w:szCs w:val="24"/>
        </w:rPr>
      </w:pPr>
      <w:del w:id="20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505 25 1 2 1 39 45 40 35 40 40</w:delText>
        </w:r>
      </w:del>
    </w:p>
    <w:p w14:paraId="1C32C868" w14:textId="69B363EF" w:rsidR="000D5A7E" w:rsidRPr="000D5A7E" w:rsidDel="00580A98" w:rsidRDefault="000D5A7E" w:rsidP="000D5A7E">
      <w:pPr>
        <w:spacing w:after="0"/>
        <w:rPr>
          <w:del w:id="2041" w:author="Sebring, Amanda J" w:date="2017-10-04T09:14:00Z"/>
          <w:rFonts w:ascii="Courier New" w:hAnsi="Courier New" w:cs="Courier New"/>
          <w:sz w:val="24"/>
          <w:szCs w:val="24"/>
        </w:rPr>
      </w:pPr>
      <w:del w:id="20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505 26 1 2 1 40 45 45 45 55 40</w:delText>
        </w:r>
      </w:del>
    </w:p>
    <w:p w14:paraId="633EF719" w14:textId="02D9E796" w:rsidR="000D5A7E" w:rsidRPr="000D5A7E" w:rsidDel="00580A98" w:rsidRDefault="000D5A7E" w:rsidP="000D5A7E">
      <w:pPr>
        <w:spacing w:after="0"/>
        <w:rPr>
          <w:del w:id="2043" w:author="Sebring, Amanda J" w:date="2017-10-04T09:14:00Z"/>
          <w:rFonts w:ascii="Courier New" w:hAnsi="Courier New" w:cs="Courier New"/>
          <w:sz w:val="24"/>
          <w:szCs w:val="24"/>
        </w:rPr>
      </w:pPr>
      <w:del w:id="20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505 27 1 2 1 41 60 60 60 60 60</w:delText>
        </w:r>
      </w:del>
    </w:p>
    <w:p w14:paraId="019A7891" w14:textId="2393C76D" w:rsidR="000D5A7E" w:rsidRPr="000D5A7E" w:rsidDel="00580A98" w:rsidRDefault="000D5A7E" w:rsidP="000D5A7E">
      <w:pPr>
        <w:spacing w:after="0"/>
        <w:rPr>
          <w:del w:id="2045" w:author="Sebring, Amanda J" w:date="2017-10-04T09:14:00Z"/>
          <w:rFonts w:ascii="Courier New" w:hAnsi="Courier New" w:cs="Courier New"/>
          <w:sz w:val="24"/>
          <w:szCs w:val="24"/>
        </w:rPr>
      </w:pPr>
      <w:del w:id="20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505 28 1 2 1 42 45 45 40 40 40</w:delText>
        </w:r>
      </w:del>
    </w:p>
    <w:p w14:paraId="1E0FF72B" w14:textId="5321FF67" w:rsidR="000D5A7E" w:rsidRPr="000D5A7E" w:rsidDel="00580A98" w:rsidRDefault="000D5A7E" w:rsidP="000D5A7E">
      <w:pPr>
        <w:spacing w:after="0"/>
        <w:rPr>
          <w:del w:id="2047" w:author="Sebring, Amanda J" w:date="2017-10-04T09:14:00Z"/>
          <w:rFonts w:ascii="Courier New" w:hAnsi="Courier New" w:cs="Courier New"/>
          <w:sz w:val="24"/>
          <w:szCs w:val="24"/>
        </w:rPr>
      </w:pPr>
      <w:del w:id="20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505 29 1 2 1 43 45 45 40 55 40</w:delText>
        </w:r>
      </w:del>
    </w:p>
    <w:p w14:paraId="6589F1B4" w14:textId="48CDFEA3" w:rsidR="000D5A7E" w:rsidRPr="000D5A7E" w:rsidDel="00580A98" w:rsidRDefault="000D5A7E" w:rsidP="000D5A7E">
      <w:pPr>
        <w:spacing w:after="0"/>
        <w:rPr>
          <w:del w:id="2049" w:author="Sebring, Amanda J" w:date="2017-10-04T09:14:00Z"/>
          <w:rFonts w:ascii="Courier New" w:hAnsi="Courier New" w:cs="Courier New"/>
          <w:sz w:val="24"/>
          <w:szCs w:val="24"/>
        </w:rPr>
      </w:pPr>
      <w:del w:id="20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505 31 1 2 1 44 60 60 45 60 45</w:delText>
        </w:r>
      </w:del>
    </w:p>
    <w:p w14:paraId="780A7DDC" w14:textId="418876B2" w:rsidR="000D5A7E" w:rsidRPr="000D5A7E" w:rsidDel="00580A98" w:rsidRDefault="000D5A7E" w:rsidP="000D5A7E">
      <w:pPr>
        <w:spacing w:after="0"/>
        <w:rPr>
          <w:del w:id="2051" w:author="Sebring, Amanda J" w:date="2017-10-04T09:14:00Z"/>
          <w:rFonts w:ascii="Courier New" w:hAnsi="Courier New" w:cs="Courier New"/>
          <w:sz w:val="24"/>
          <w:szCs w:val="24"/>
        </w:rPr>
      </w:pPr>
      <w:del w:id="20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505 32 1 2 1 45 45 45 45 60 40</w:delText>
        </w:r>
      </w:del>
    </w:p>
    <w:p w14:paraId="458B65FF" w14:textId="146E915B" w:rsidR="000D5A7E" w:rsidRPr="000D5A7E" w:rsidDel="00580A98" w:rsidRDefault="000D5A7E" w:rsidP="000D5A7E">
      <w:pPr>
        <w:spacing w:after="0"/>
        <w:rPr>
          <w:del w:id="2053" w:author="Sebring, Amanda J" w:date="2017-10-04T09:14:00Z"/>
          <w:rFonts w:ascii="Courier New" w:hAnsi="Courier New" w:cs="Courier New"/>
          <w:sz w:val="24"/>
          <w:szCs w:val="24"/>
        </w:rPr>
      </w:pPr>
      <w:del w:id="20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505 33 1 2 1 46 45 45 40 65 40</w:delText>
        </w:r>
      </w:del>
    </w:p>
    <w:p w14:paraId="0FD4B1E5" w14:textId="39673884" w:rsidR="000D5A7E" w:rsidRPr="000D5A7E" w:rsidDel="00580A98" w:rsidRDefault="000D5A7E" w:rsidP="000D5A7E">
      <w:pPr>
        <w:spacing w:after="0"/>
        <w:rPr>
          <w:del w:id="2055" w:author="Sebring, Amanda J" w:date="2017-10-04T09:14:00Z"/>
          <w:rFonts w:ascii="Courier New" w:hAnsi="Courier New" w:cs="Courier New"/>
          <w:sz w:val="24"/>
          <w:szCs w:val="24"/>
        </w:rPr>
      </w:pPr>
      <w:del w:id="20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505 34 1 2 1 47 45 45 40 40 40</w:delText>
        </w:r>
      </w:del>
    </w:p>
    <w:p w14:paraId="6DB951E4" w14:textId="5CFB2AA8" w:rsidR="000D5A7E" w:rsidRPr="000D5A7E" w:rsidDel="00580A98" w:rsidRDefault="000D5A7E" w:rsidP="000D5A7E">
      <w:pPr>
        <w:spacing w:after="0"/>
        <w:rPr>
          <w:del w:id="2057" w:author="Sebring, Amanda J" w:date="2017-10-04T09:14:00Z"/>
          <w:rFonts w:ascii="Courier New" w:hAnsi="Courier New" w:cs="Courier New"/>
          <w:sz w:val="24"/>
          <w:szCs w:val="24"/>
        </w:rPr>
      </w:pPr>
      <w:del w:id="20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505 35 1 2 1 48 45 45 45 55 40</w:delText>
        </w:r>
      </w:del>
    </w:p>
    <w:p w14:paraId="79877E67" w14:textId="653780BB" w:rsidR="000D5A7E" w:rsidRPr="000D5A7E" w:rsidDel="00580A98" w:rsidRDefault="000D5A7E" w:rsidP="000D5A7E">
      <w:pPr>
        <w:spacing w:after="0"/>
        <w:rPr>
          <w:del w:id="2059" w:author="Sebring, Amanda J" w:date="2017-10-04T09:14:00Z"/>
          <w:rFonts w:ascii="Courier New" w:hAnsi="Courier New" w:cs="Courier New"/>
          <w:sz w:val="24"/>
          <w:szCs w:val="24"/>
        </w:rPr>
      </w:pPr>
      <w:del w:id="20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505 36 1 2 1 49 40 40 40 40 40</w:delText>
        </w:r>
      </w:del>
    </w:p>
    <w:p w14:paraId="5E0928E2" w14:textId="7CE8F852" w:rsidR="000D5A7E" w:rsidRPr="000D5A7E" w:rsidDel="00580A98" w:rsidRDefault="000D5A7E" w:rsidP="000D5A7E">
      <w:pPr>
        <w:spacing w:after="0"/>
        <w:rPr>
          <w:del w:id="2061" w:author="Sebring, Amanda J" w:date="2017-10-04T09:14:00Z"/>
          <w:rFonts w:ascii="Courier New" w:hAnsi="Courier New" w:cs="Courier New"/>
          <w:sz w:val="24"/>
          <w:szCs w:val="24"/>
        </w:rPr>
      </w:pPr>
      <w:del w:id="20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505 41 1 2 1 50 60 60 45 65 45</w:delText>
        </w:r>
      </w:del>
    </w:p>
    <w:p w14:paraId="20723C7F" w14:textId="4915E0D5" w:rsidR="000D5A7E" w:rsidRPr="000D5A7E" w:rsidDel="00580A98" w:rsidRDefault="000D5A7E" w:rsidP="000D5A7E">
      <w:pPr>
        <w:spacing w:after="0"/>
        <w:rPr>
          <w:del w:id="2063" w:author="Sebring, Amanda J" w:date="2017-10-04T09:14:00Z"/>
          <w:rFonts w:ascii="Courier New" w:hAnsi="Courier New" w:cs="Courier New"/>
          <w:sz w:val="24"/>
          <w:szCs w:val="24"/>
        </w:rPr>
      </w:pPr>
      <w:del w:id="20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505 44 1 2 1 51 45 45 40 45 40</w:delText>
        </w:r>
      </w:del>
    </w:p>
    <w:p w14:paraId="5987982C" w14:textId="49099CAB" w:rsidR="000D5A7E" w:rsidRPr="000D5A7E" w:rsidDel="00580A98" w:rsidRDefault="000D5A7E" w:rsidP="000D5A7E">
      <w:pPr>
        <w:spacing w:after="0"/>
        <w:rPr>
          <w:del w:id="2065" w:author="Sebring, Amanda J" w:date="2017-10-04T09:14:00Z"/>
          <w:rFonts w:ascii="Courier New" w:hAnsi="Courier New" w:cs="Courier New"/>
          <w:sz w:val="24"/>
          <w:szCs w:val="24"/>
        </w:rPr>
      </w:pPr>
      <w:del w:id="20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505 45 1 2 1 52 45 45 45 60 45</w:delText>
        </w:r>
      </w:del>
    </w:p>
    <w:p w14:paraId="41E5A720" w14:textId="051DC5EB" w:rsidR="000D5A7E" w:rsidRPr="000D5A7E" w:rsidDel="00580A98" w:rsidRDefault="000D5A7E" w:rsidP="000D5A7E">
      <w:pPr>
        <w:spacing w:after="0"/>
        <w:rPr>
          <w:del w:id="2067" w:author="Sebring, Amanda J" w:date="2017-10-04T09:14:00Z"/>
          <w:rFonts w:ascii="Courier New" w:hAnsi="Courier New" w:cs="Courier New"/>
          <w:sz w:val="24"/>
          <w:szCs w:val="24"/>
        </w:rPr>
      </w:pPr>
      <w:del w:id="20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505 47 1 2 1 53 55 55 55 65 50</w:delText>
        </w:r>
      </w:del>
    </w:p>
    <w:p w14:paraId="224959FB" w14:textId="13CB725E" w:rsidR="000D5A7E" w:rsidRPr="000D5A7E" w:rsidDel="00580A98" w:rsidRDefault="000D5A7E" w:rsidP="000D5A7E">
      <w:pPr>
        <w:spacing w:after="0"/>
        <w:rPr>
          <w:del w:id="2069" w:author="Sebring, Amanda J" w:date="2017-10-04T09:14:00Z"/>
          <w:rFonts w:ascii="Courier New" w:hAnsi="Courier New" w:cs="Courier New"/>
          <w:sz w:val="24"/>
          <w:szCs w:val="24"/>
        </w:rPr>
      </w:pPr>
      <w:del w:id="20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505 48 1 2 1 54 60 60 50 50 55</w:delText>
        </w:r>
      </w:del>
    </w:p>
    <w:p w14:paraId="730DC67A" w14:textId="3A208CD9" w:rsidR="000D5A7E" w:rsidRPr="000D5A7E" w:rsidDel="00580A98" w:rsidRDefault="000D5A7E" w:rsidP="000D5A7E">
      <w:pPr>
        <w:spacing w:after="0"/>
        <w:rPr>
          <w:del w:id="2071" w:author="Sebring, Amanda J" w:date="2017-10-04T09:14:00Z"/>
          <w:rFonts w:ascii="Courier New" w:hAnsi="Courier New" w:cs="Courier New"/>
          <w:sz w:val="24"/>
          <w:szCs w:val="24"/>
        </w:rPr>
      </w:pPr>
      <w:del w:id="20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505 49 1 2 1 55 45 45 45 60 40</w:delText>
        </w:r>
      </w:del>
    </w:p>
    <w:p w14:paraId="72841D6B" w14:textId="55C4A70D" w:rsidR="000D5A7E" w:rsidRPr="000D5A7E" w:rsidDel="00580A98" w:rsidRDefault="000D5A7E" w:rsidP="000D5A7E">
      <w:pPr>
        <w:spacing w:after="0"/>
        <w:rPr>
          <w:del w:id="2073" w:author="Sebring, Amanda J" w:date="2017-10-04T09:14:00Z"/>
          <w:rFonts w:ascii="Courier New" w:hAnsi="Courier New" w:cs="Courier New"/>
          <w:sz w:val="24"/>
          <w:szCs w:val="24"/>
        </w:rPr>
      </w:pPr>
      <w:del w:id="20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505 51 1 2 1 56 45 45 45 60 50</w:delText>
        </w:r>
      </w:del>
    </w:p>
    <w:p w14:paraId="51698FAD" w14:textId="43D845D3" w:rsidR="000D5A7E" w:rsidRPr="000D5A7E" w:rsidDel="00580A98" w:rsidRDefault="000D5A7E" w:rsidP="000D5A7E">
      <w:pPr>
        <w:spacing w:after="0"/>
        <w:rPr>
          <w:del w:id="2075" w:author="Sebring, Amanda J" w:date="2017-10-04T09:14:00Z"/>
          <w:rFonts w:ascii="Courier New" w:hAnsi="Courier New" w:cs="Courier New"/>
          <w:sz w:val="24"/>
          <w:szCs w:val="24"/>
        </w:rPr>
      </w:pPr>
      <w:del w:id="20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505 53 1 2 1 57 45 45 55 65 50</w:delText>
        </w:r>
      </w:del>
    </w:p>
    <w:p w14:paraId="59B9B8C9" w14:textId="014EDBFF" w:rsidR="000D5A7E" w:rsidRPr="000D5A7E" w:rsidDel="00580A98" w:rsidRDefault="000D5A7E" w:rsidP="000D5A7E">
      <w:pPr>
        <w:spacing w:after="0"/>
        <w:rPr>
          <w:del w:id="2077" w:author="Sebring, Amanda J" w:date="2017-10-04T09:14:00Z"/>
          <w:rFonts w:ascii="Courier New" w:hAnsi="Courier New" w:cs="Courier New"/>
          <w:sz w:val="24"/>
          <w:szCs w:val="24"/>
        </w:rPr>
      </w:pPr>
      <w:del w:id="20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505 55 1 2 1 58 60 60 50 60 50</w:delText>
        </w:r>
      </w:del>
    </w:p>
    <w:p w14:paraId="44F2E829" w14:textId="0CFA6136" w:rsidR="000D5A7E" w:rsidRPr="000D5A7E" w:rsidDel="00580A98" w:rsidRDefault="000D5A7E" w:rsidP="000D5A7E">
      <w:pPr>
        <w:spacing w:after="0"/>
        <w:rPr>
          <w:del w:id="2079" w:author="Sebring, Amanda J" w:date="2017-10-04T09:14:00Z"/>
          <w:rFonts w:ascii="Courier New" w:hAnsi="Courier New" w:cs="Courier New"/>
          <w:sz w:val="24"/>
          <w:szCs w:val="24"/>
        </w:rPr>
      </w:pPr>
      <w:del w:id="20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505 56 1 2 1 59 45 45 45 60 45</w:delText>
        </w:r>
      </w:del>
    </w:p>
    <w:p w14:paraId="35C15160" w14:textId="727A40CD" w:rsidR="000D5A7E" w:rsidRPr="000D5A7E" w:rsidDel="00580A98" w:rsidRDefault="000D5A7E" w:rsidP="000D5A7E">
      <w:pPr>
        <w:spacing w:after="0"/>
        <w:rPr>
          <w:del w:id="2081" w:author="Sebring, Amanda J" w:date="2017-10-04T09:14:00Z"/>
          <w:rFonts w:ascii="Courier New" w:hAnsi="Courier New" w:cs="Courier New"/>
          <w:sz w:val="24"/>
          <w:szCs w:val="24"/>
        </w:rPr>
      </w:pPr>
      <w:del w:id="20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505 57 1 2 1 60 45 45 45 60 40</w:delText>
        </w:r>
      </w:del>
    </w:p>
    <w:p w14:paraId="545B999B" w14:textId="57087F76" w:rsidR="000D5A7E" w:rsidRPr="000D5A7E" w:rsidDel="00580A98" w:rsidRDefault="000D5A7E" w:rsidP="000D5A7E">
      <w:pPr>
        <w:spacing w:after="0"/>
        <w:rPr>
          <w:del w:id="2083" w:author="Sebring, Amanda J" w:date="2017-10-04T09:14:00Z"/>
          <w:rFonts w:ascii="Courier New" w:hAnsi="Courier New" w:cs="Courier New"/>
          <w:sz w:val="24"/>
          <w:szCs w:val="24"/>
        </w:rPr>
      </w:pPr>
      <w:del w:id="20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505 58 1 2 1 61 40 40 40 40 40</w:delText>
        </w:r>
      </w:del>
    </w:p>
    <w:p w14:paraId="59209EF5" w14:textId="5A87A8CB" w:rsidR="000D5A7E" w:rsidRPr="000D5A7E" w:rsidDel="00580A98" w:rsidRDefault="000D5A7E" w:rsidP="000D5A7E">
      <w:pPr>
        <w:spacing w:after="0"/>
        <w:rPr>
          <w:del w:id="2085" w:author="Sebring, Amanda J" w:date="2017-10-04T09:14:00Z"/>
          <w:rFonts w:ascii="Courier New" w:hAnsi="Courier New" w:cs="Courier New"/>
          <w:sz w:val="24"/>
          <w:szCs w:val="24"/>
        </w:rPr>
      </w:pPr>
      <w:del w:id="20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505 59 1 2 1 62 55 55 55 55 50</w:delText>
        </w:r>
      </w:del>
    </w:p>
    <w:p w14:paraId="537EFA10" w14:textId="7D6459F7" w:rsidR="000D5A7E" w:rsidRPr="000D5A7E" w:rsidDel="00580A98" w:rsidRDefault="000D5A7E" w:rsidP="000D5A7E">
      <w:pPr>
        <w:spacing w:after="0"/>
        <w:rPr>
          <w:del w:id="2087" w:author="Sebring, Amanda J" w:date="2017-10-04T09:14:00Z"/>
          <w:rFonts w:ascii="Courier New" w:hAnsi="Courier New" w:cs="Courier New"/>
          <w:sz w:val="24"/>
          <w:szCs w:val="24"/>
        </w:rPr>
      </w:pPr>
      <w:del w:id="20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505 60 1 2 1 63 45 45 45 60 40</w:delText>
        </w:r>
      </w:del>
    </w:p>
    <w:p w14:paraId="494C2894" w14:textId="59ED9354" w:rsidR="000D5A7E" w:rsidRPr="000D5A7E" w:rsidDel="00580A98" w:rsidRDefault="000D5A7E" w:rsidP="000D5A7E">
      <w:pPr>
        <w:spacing w:after="0"/>
        <w:rPr>
          <w:del w:id="2089" w:author="Sebring, Amanda J" w:date="2017-10-04T09:14:00Z"/>
          <w:rFonts w:ascii="Courier New" w:hAnsi="Courier New" w:cs="Courier New"/>
          <w:sz w:val="24"/>
          <w:szCs w:val="24"/>
        </w:rPr>
      </w:pPr>
      <w:del w:id="20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505 61 1 2 1 64 55 55 55 60 45</w:delText>
        </w:r>
      </w:del>
    </w:p>
    <w:p w14:paraId="09BD9DC5" w14:textId="68EAA583" w:rsidR="000D5A7E" w:rsidRPr="000D5A7E" w:rsidDel="00580A98" w:rsidRDefault="000D5A7E" w:rsidP="000D5A7E">
      <w:pPr>
        <w:spacing w:after="0"/>
        <w:rPr>
          <w:del w:id="2091" w:author="Sebring, Amanda J" w:date="2017-10-04T09:14:00Z"/>
          <w:rFonts w:ascii="Courier New" w:hAnsi="Courier New" w:cs="Courier New"/>
          <w:sz w:val="24"/>
          <w:szCs w:val="24"/>
        </w:rPr>
      </w:pPr>
      <w:del w:id="20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505 62 1 2 1 65 55 55 45 55 40</w:delText>
        </w:r>
      </w:del>
    </w:p>
    <w:p w14:paraId="4A5A468A" w14:textId="021B4866" w:rsidR="000D5A7E" w:rsidRPr="000D5A7E" w:rsidDel="00580A98" w:rsidRDefault="000D5A7E" w:rsidP="000D5A7E">
      <w:pPr>
        <w:spacing w:after="0"/>
        <w:rPr>
          <w:del w:id="2093" w:author="Sebring, Amanda J" w:date="2017-10-04T09:14:00Z"/>
          <w:rFonts w:ascii="Courier New" w:hAnsi="Courier New" w:cs="Courier New"/>
          <w:sz w:val="24"/>
          <w:szCs w:val="24"/>
        </w:rPr>
      </w:pPr>
      <w:del w:id="20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505 63 1 2 1 66 55 55 45 60 45</w:delText>
        </w:r>
      </w:del>
    </w:p>
    <w:p w14:paraId="0450E9EA" w14:textId="2177CDDD" w:rsidR="000D5A7E" w:rsidRPr="000D5A7E" w:rsidDel="00580A98" w:rsidRDefault="000D5A7E" w:rsidP="000D5A7E">
      <w:pPr>
        <w:spacing w:after="0"/>
        <w:rPr>
          <w:del w:id="2095" w:author="Sebring, Amanda J" w:date="2017-10-04T09:14:00Z"/>
          <w:rFonts w:ascii="Courier New" w:hAnsi="Courier New" w:cs="Courier New"/>
          <w:sz w:val="24"/>
          <w:szCs w:val="24"/>
        </w:rPr>
      </w:pPr>
      <w:del w:id="20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505 64 1 2 1 67 40 40 40 40 40</w:delText>
        </w:r>
      </w:del>
    </w:p>
    <w:p w14:paraId="2F2A57F4" w14:textId="77ECC217" w:rsidR="000D5A7E" w:rsidRPr="000D5A7E" w:rsidDel="00580A98" w:rsidRDefault="000D5A7E" w:rsidP="000D5A7E">
      <w:pPr>
        <w:spacing w:after="0"/>
        <w:rPr>
          <w:del w:id="2097" w:author="Sebring, Amanda J" w:date="2017-10-04T09:14:00Z"/>
          <w:rFonts w:ascii="Courier New" w:hAnsi="Courier New" w:cs="Courier New"/>
          <w:sz w:val="24"/>
          <w:szCs w:val="24"/>
        </w:rPr>
      </w:pPr>
      <w:del w:id="20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505 66 1 2 1 68 45 45 45 55 45</w:delText>
        </w:r>
      </w:del>
    </w:p>
    <w:p w14:paraId="067CE9FC" w14:textId="11BBCBFF" w:rsidR="000D5A7E" w:rsidRPr="000D5A7E" w:rsidDel="00580A98" w:rsidRDefault="000D5A7E" w:rsidP="000D5A7E">
      <w:pPr>
        <w:spacing w:after="0"/>
        <w:rPr>
          <w:del w:id="2099" w:author="Sebring, Amanda J" w:date="2017-10-04T09:14:00Z"/>
          <w:rFonts w:ascii="Courier New" w:hAnsi="Courier New" w:cs="Courier New"/>
          <w:sz w:val="24"/>
          <w:szCs w:val="24"/>
        </w:rPr>
      </w:pPr>
      <w:del w:id="21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505 67 1 2 1 69 60 60 50 60 45</w:delText>
        </w:r>
      </w:del>
    </w:p>
    <w:p w14:paraId="012920D2" w14:textId="0FEB82BD" w:rsidR="000D5A7E" w:rsidRPr="000D5A7E" w:rsidDel="00580A98" w:rsidRDefault="000D5A7E" w:rsidP="000D5A7E">
      <w:pPr>
        <w:spacing w:after="0"/>
        <w:rPr>
          <w:del w:id="2101" w:author="Sebring, Amanda J" w:date="2017-10-04T09:14:00Z"/>
          <w:rFonts w:ascii="Courier New" w:hAnsi="Courier New" w:cs="Courier New"/>
          <w:sz w:val="24"/>
          <w:szCs w:val="24"/>
        </w:rPr>
      </w:pPr>
      <w:del w:id="21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505 68 1 2 1 70 40 40 40 45 40</w:delText>
        </w:r>
      </w:del>
    </w:p>
    <w:p w14:paraId="21DCDB94" w14:textId="6DF6C26B" w:rsidR="000D5A7E" w:rsidRPr="000D5A7E" w:rsidDel="00580A98" w:rsidRDefault="000D5A7E" w:rsidP="000D5A7E">
      <w:pPr>
        <w:spacing w:after="0"/>
        <w:rPr>
          <w:del w:id="2103" w:author="Sebring, Amanda J" w:date="2017-10-04T09:14:00Z"/>
          <w:rFonts w:ascii="Courier New" w:hAnsi="Courier New" w:cs="Courier New"/>
          <w:sz w:val="24"/>
          <w:szCs w:val="24"/>
        </w:rPr>
      </w:pPr>
      <w:del w:id="21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505 69 1 2 1 71 40 40 40 40 40</w:delText>
        </w:r>
      </w:del>
    </w:p>
    <w:p w14:paraId="30E07497" w14:textId="0263AA43" w:rsidR="000D5A7E" w:rsidRPr="000D5A7E" w:rsidDel="00580A98" w:rsidRDefault="000D5A7E" w:rsidP="000D5A7E">
      <w:pPr>
        <w:spacing w:after="0"/>
        <w:rPr>
          <w:del w:id="2105" w:author="Sebring, Amanda J" w:date="2017-10-04T09:14:00Z"/>
          <w:rFonts w:ascii="Courier New" w:hAnsi="Courier New" w:cs="Courier New"/>
          <w:sz w:val="24"/>
          <w:szCs w:val="24"/>
        </w:rPr>
      </w:pPr>
      <w:del w:id="21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505 71 1 2 1 72 45 45 40 60 45</w:delText>
        </w:r>
      </w:del>
    </w:p>
    <w:p w14:paraId="2DE59033" w14:textId="1CACAD33" w:rsidR="000D5A7E" w:rsidRPr="000D5A7E" w:rsidDel="00580A98" w:rsidRDefault="000D5A7E" w:rsidP="000D5A7E">
      <w:pPr>
        <w:spacing w:after="0"/>
        <w:rPr>
          <w:del w:id="2107" w:author="Sebring, Amanda J" w:date="2017-10-04T09:14:00Z"/>
          <w:rFonts w:ascii="Courier New" w:hAnsi="Courier New" w:cs="Courier New"/>
          <w:sz w:val="24"/>
          <w:szCs w:val="24"/>
        </w:rPr>
      </w:pPr>
      <w:del w:id="21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505 72 1 2 1 73 45 45 45 60 40</w:delText>
        </w:r>
      </w:del>
    </w:p>
    <w:p w14:paraId="5AD9AD5C" w14:textId="092F80A4" w:rsidR="000D5A7E" w:rsidRPr="000D5A7E" w:rsidDel="00580A98" w:rsidRDefault="000D5A7E" w:rsidP="000D5A7E">
      <w:pPr>
        <w:spacing w:after="0"/>
        <w:rPr>
          <w:del w:id="2109" w:author="Sebring, Amanda J" w:date="2017-10-04T09:14:00Z"/>
          <w:rFonts w:ascii="Courier New" w:hAnsi="Courier New" w:cs="Courier New"/>
          <w:sz w:val="24"/>
          <w:szCs w:val="24"/>
        </w:rPr>
      </w:pPr>
      <w:del w:id="21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505 73 1 2 1 74 45 45 45 55 45</w:delText>
        </w:r>
      </w:del>
    </w:p>
    <w:p w14:paraId="6BDC86C9" w14:textId="49DD9F83" w:rsidR="000D5A7E" w:rsidRPr="000D5A7E" w:rsidDel="00580A98" w:rsidRDefault="000D5A7E" w:rsidP="000D5A7E">
      <w:pPr>
        <w:spacing w:after="0"/>
        <w:rPr>
          <w:del w:id="2111" w:author="Sebring, Amanda J" w:date="2017-10-04T09:14:00Z"/>
          <w:rFonts w:ascii="Courier New" w:hAnsi="Courier New" w:cs="Courier New"/>
          <w:sz w:val="24"/>
          <w:szCs w:val="24"/>
        </w:rPr>
      </w:pPr>
      <w:del w:id="21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505 74 1 2 1 75 40 40 40 40 40</w:delText>
        </w:r>
      </w:del>
    </w:p>
    <w:p w14:paraId="062BC5CF" w14:textId="35B0FA61" w:rsidR="000D5A7E" w:rsidRPr="000D5A7E" w:rsidDel="00580A98" w:rsidRDefault="000D5A7E" w:rsidP="000D5A7E">
      <w:pPr>
        <w:spacing w:after="0"/>
        <w:rPr>
          <w:del w:id="2113" w:author="Sebring, Amanda J" w:date="2017-10-04T09:14:00Z"/>
          <w:rFonts w:ascii="Courier New" w:hAnsi="Courier New" w:cs="Courier New"/>
          <w:sz w:val="24"/>
          <w:szCs w:val="24"/>
        </w:rPr>
      </w:pPr>
      <w:del w:id="21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505 75 1 2 1 76 55 55 55 60 45</w:delText>
        </w:r>
      </w:del>
    </w:p>
    <w:p w14:paraId="5850422E" w14:textId="5710A1EB" w:rsidR="000D5A7E" w:rsidRPr="000D5A7E" w:rsidDel="00580A98" w:rsidRDefault="000D5A7E" w:rsidP="000D5A7E">
      <w:pPr>
        <w:spacing w:after="0"/>
        <w:rPr>
          <w:del w:id="2115" w:author="Sebring, Amanda J" w:date="2017-10-04T09:14:00Z"/>
          <w:rFonts w:ascii="Courier New" w:hAnsi="Courier New" w:cs="Courier New"/>
          <w:sz w:val="24"/>
          <w:szCs w:val="24"/>
        </w:rPr>
      </w:pPr>
      <w:del w:id="21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505 77 1 2 1 77 45 45 40 60 45</w:delText>
        </w:r>
      </w:del>
    </w:p>
    <w:p w14:paraId="1A07D074" w14:textId="5F13A9C3" w:rsidR="000D5A7E" w:rsidRPr="000D5A7E" w:rsidDel="00580A98" w:rsidRDefault="000D5A7E" w:rsidP="000D5A7E">
      <w:pPr>
        <w:spacing w:after="0"/>
        <w:rPr>
          <w:del w:id="2117" w:author="Sebring, Amanda J" w:date="2017-10-04T09:14:00Z"/>
          <w:rFonts w:ascii="Courier New" w:hAnsi="Courier New" w:cs="Courier New"/>
          <w:sz w:val="24"/>
          <w:szCs w:val="24"/>
        </w:rPr>
      </w:pPr>
      <w:del w:id="21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505 78 1 2 1 78 45 45 40 60 40</w:delText>
        </w:r>
      </w:del>
    </w:p>
    <w:p w14:paraId="38D4C1A4" w14:textId="7D46D23A" w:rsidR="000D5A7E" w:rsidRPr="000D5A7E" w:rsidDel="00580A98" w:rsidRDefault="000D5A7E" w:rsidP="000D5A7E">
      <w:pPr>
        <w:spacing w:after="0"/>
        <w:rPr>
          <w:del w:id="2119" w:author="Sebring, Amanda J" w:date="2017-10-04T09:14:00Z"/>
          <w:rFonts w:ascii="Courier New" w:hAnsi="Courier New" w:cs="Courier New"/>
          <w:sz w:val="24"/>
          <w:szCs w:val="24"/>
        </w:rPr>
      </w:pPr>
      <w:del w:id="21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505 79 1 2 1 79 60 60 50 70 50</w:delText>
        </w:r>
      </w:del>
    </w:p>
    <w:p w14:paraId="55157FB4" w14:textId="7E4819B9" w:rsidR="000D5A7E" w:rsidRPr="000D5A7E" w:rsidDel="00580A98" w:rsidRDefault="000D5A7E" w:rsidP="000D5A7E">
      <w:pPr>
        <w:spacing w:after="0"/>
        <w:rPr>
          <w:del w:id="2121" w:author="Sebring, Amanda J" w:date="2017-10-04T09:14:00Z"/>
          <w:rFonts w:ascii="Courier New" w:hAnsi="Courier New" w:cs="Courier New"/>
          <w:sz w:val="24"/>
          <w:szCs w:val="24"/>
        </w:rPr>
      </w:pPr>
      <w:del w:id="21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505 80 1 2 1 80 60 60 50 55 55</w:delText>
        </w:r>
      </w:del>
    </w:p>
    <w:p w14:paraId="34D0EF0A" w14:textId="0A159F00" w:rsidR="000D5A7E" w:rsidRPr="000D5A7E" w:rsidDel="00580A98" w:rsidRDefault="000D5A7E" w:rsidP="000D5A7E">
      <w:pPr>
        <w:spacing w:after="0"/>
        <w:rPr>
          <w:del w:id="2123" w:author="Sebring, Amanda J" w:date="2017-10-04T09:14:00Z"/>
          <w:rFonts w:ascii="Courier New" w:hAnsi="Courier New" w:cs="Courier New"/>
          <w:sz w:val="24"/>
          <w:szCs w:val="24"/>
        </w:rPr>
      </w:pPr>
      <w:del w:id="21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505 00 1 0 0 00 60 60 40 75 40</w:delText>
        </w:r>
      </w:del>
    </w:p>
    <w:p w14:paraId="4E6F1385" w14:textId="5288A50E" w:rsidR="000D5A7E" w:rsidRPr="000D5A7E" w:rsidDel="00580A98" w:rsidRDefault="000D5A7E" w:rsidP="000D5A7E">
      <w:pPr>
        <w:spacing w:after="0"/>
        <w:rPr>
          <w:del w:id="2125" w:author="Sebring, Amanda J" w:date="2017-10-04T09:14:00Z"/>
          <w:rFonts w:ascii="Courier New" w:hAnsi="Courier New" w:cs="Courier New"/>
          <w:sz w:val="24"/>
          <w:szCs w:val="24"/>
        </w:rPr>
      </w:pPr>
      <w:del w:id="21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505 02 1 2 2 01 65 60 60 70 55</w:delText>
        </w:r>
      </w:del>
    </w:p>
    <w:p w14:paraId="164CBAB2" w14:textId="70B9175F" w:rsidR="000D5A7E" w:rsidRPr="000D5A7E" w:rsidDel="00580A98" w:rsidRDefault="000D5A7E" w:rsidP="000D5A7E">
      <w:pPr>
        <w:spacing w:after="0"/>
        <w:rPr>
          <w:del w:id="2127" w:author="Sebring, Amanda J" w:date="2017-10-04T09:14:00Z"/>
          <w:rFonts w:ascii="Courier New" w:hAnsi="Courier New" w:cs="Courier New"/>
          <w:sz w:val="24"/>
          <w:szCs w:val="24"/>
        </w:rPr>
      </w:pPr>
      <w:del w:id="21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505 04 1 2 2 02 45 45 40 40 40</w:delText>
        </w:r>
      </w:del>
    </w:p>
    <w:p w14:paraId="18A30F4A" w14:textId="0F90A1CD" w:rsidR="000D5A7E" w:rsidRPr="000D5A7E" w:rsidDel="00580A98" w:rsidRDefault="000D5A7E" w:rsidP="000D5A7E">
      <w:pPr>
        <w:spacing w:after="0"/>
        <w:rPr>
          <w:del w:id="2129" w:author="Sebring, Amanda J" w:date="2017-10-04T09:14:00Z"/>
          <w:rFonts w:ascii="Courier New" w:hAnsi="Courier New" w:cs="Courier New"/>
          <w:sz w:val="24"/>
          <w:szCs w:val="24"/>
        </w:rPr>
      </w:pPr>
      <w:del w:id="21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505 09 1 2 2 03 45 45 40 40 40</w:delText>
        </w:r>
      </w:del>
    </w:p>
    <w:p w14:paraId="428E4E71" w14:textId="0D919DEE" w:rsidR="000D5A7E" w:rsidRPr="000D5A7E" w:rsidDel="00580A98" w:rsidRDefault="000D5A7E" w:rsidP="000D5A7E">
      <w:pPr>
        <w:spacing w:after="0"/>
        <w:rPr>
          <w:del w:id="2131" w:author="Sebring, Amanda J" w:date="2017-10-04T09:14:00Z"/>
          <w:rFonts w:ascii="Courier New" w:hAnsi="Courier New" w:cs="Courier New"/>
          <w:sz w:val="24"/>
          <w:szCs w:val="24"/>
        </w:rPr>
      </w:pPr>
      <w:del w:id="21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505 11 1 2 2 04 60 60 55 65 55</w:delText>
        </w:r>
      </w:del>
    </w:p>
    <w:p w14:paraId="6864269B" w14:textId="7723BBF5" w:rsidR="000D5A7E" w:rsidRPr="000D5A7E" w:rsidDel="00580A98" w:rsidRDefault="000D5A7E" w:rsidP="000D5A7E">
      <w:pPr>
        <w:spacing w:after="0"/>
        <w:rPr>
          <w:del w:id="2133" w:author="Sebring, Amanda J" w:date="2017-10-04T09:14:00Z"/>
          <w:rFonts w:ascii="Courier New" w:hAnsi="Courier New" w:cs="Courier New"/>
          <w:sz w:val="24"/>
          <w:szCs w:val="24"/>
        </w:rPr>
      </w:pPr>
      <w:del w:id="21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505 22 1 2 2 05 40 40 35 35 40</w:delText>
        </w:r>
      </w:del>
    </w:p>
    <w:p w14:paraId="6529F52D" w14:textId="4C5FE88A" w:rsidR="000D5A7E" w:rsidRPr="000D5A7E" w:rsidDel="00580A98" w:rsidRDefault="000D5A7E" w:rsidP="000D5A7E">
      <w:pPr>
        <w:spacing w:after="0"/>
        <w:rPr>
          <w:del w:id="2135" w:author="Sebring, Amanda J" w:date="2017-10-04T09:14:00Z"/>
          <w:rFonts w:ascii="Courier New" w:hAnsi="Courier New" w:cs="Courier New"/>
          <w:sz w:val="24"/>
          <w:szCs w:val="24"/>
        </w:rPr>
      </w:pPr>
      <w:del w:id="21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505 39 1 2 2 06 70 70 65 75 60</w:delText>
        </w:r>
      </w:del>
    </w:p>
    <w:p w14:paraId="15AFBCA1" w14:textId="4C64479F" w:rsidR="000D5A7E" w:rsidRPr="000D5A7E" w:rsidDel="00580A98" w:rsidRDefault="000D5A7E" w:rsidP="000D5A7E">
      <w:pPr>
        <w:spacing w:after="0"/>
        <w:rPr>
          <w:del w:id="2137" w:author="Sebring, Amanda J" w:date="2017-10-04T09:14:00Z"/>
          <w:rFonts w:ascii="Courier New" w:hAnsi="Courier New" w:cs="Courier New"/>
          <w:sz w:val="24"/>
          <w:szCs w:val="24"/>
        </w:rPr>
      </w:pPr>
      <w:del w:id="21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505 40 1 2 2 07 55 45 35 40 40</w:delText>
        </w:r>
      </w:del>
    </w:p>
    <w:p w14:paraId="11E43AF1" w14:textId="674E0677" w:rsidR="000D5A7E" w:rsidRPr="000D5A7E" w:rsidDel="00580A98" w:rsidRDefault="000D5A7E" w:rsidP="000D5A7E">
      <w:pPr>
        <w:spacing w:after="0"/>
        <w:rPr>
          <w:del w:id="2139" w:author="Sebring, Amanda J" w:date="2017-10-04T09:14:00Z"/>
          <w:rFonts w:ascii="Courier New" w:hAnsi="Courier New" w:cs="Courier New"/>
          <w:sz w:val="24"/>
          <w:szCs w:val="24"/>
        </w:rPr>
      </w:pPr>
      <w:del w:id="21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505 46 1 2 2 08 65 60 60 70 55</w:delText>
        </w:r>
      </w:del>
    </w:p>
    <w:p w14:paraId="7BB5E9D7" w14:textId="383DFAE7" w:rsidR="000D5A7E" w:rsidRPr="000D5A7E" w:rsidDel="00580A98" w:rsidRDefault="000D5A7E" w:rsidP="000D5A7E">
      <w:pPr>
        <w:spacing w:after="0"/>
        <w:rPr>
          <w:del w:id="2141" w:author="Sebring, Amanda J" w:date="2017-10-04T09:14:00Z"/>
          <w:rFonts w:ascii="Courier New" w:hAnsi="Courier New" w:cs="Courier New"/>
          <w:sz w:val="24"/>
          <w:szCs w:val="24"/>
        </w:rPr>
      </w:pPr>
      <w:del w:id="21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505 13 1 2 2 09 60 65 60 65 60</w:delText>
        </w:r>
      </w:del>
    </w:p>
    <w:p w14:paraId="0CD8E973" w14:textId="78757BD3" w:rsidR="000D5A7E" w:rsidRPr="000D5A7E" w:rsidDel="00580A98" w:rsidRDefault="000D5A7E" w:rsidP="000D5A7E">
      <w:pPr>
        <w:spacing w:after="0"/>
        <w:rPr>
          <w:del w:id="2143" w:author="Sebring, Amanda J" w:date="2017-10-04T09:14:00Z"/>
          <w:rFonts w:ascii="Courier New" w:hAnsi="Courier New" w:cs="Courier New"/>
          <w:sz w:val="24"/>
          <w:szCs w:val="24"/>
        </w:rPr>
      </w:pPr>
      <w:del w:id="21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505 76 1 2 2 10 45 45 40 60 40</w:delText>
        </w:r>
      </w:del>
    </w:p>
    <w:p w14:paraId="78809C7E" w14:textId="20333B17" w:rsidR="000D5A7E" w:rsidRPr="000D5A7E" w:rsidDel="00580A98" w:rsidRDefault="000D5A7E" w:rsidP="000D5A7E">
      <w:pPr>
        <w:spacing w:after="0"/>
        <w:rPr>
          <w:del w:id="2145" w:author="Sebring, Amanda J" w:date="2017-10-04T09:14:00Z"/>
          <w:rFonts w:ascii="Courier New" w:hAnsi="Courier New" w:cs="Courier New"/>
          <w:sz w:val="24"/>
          <w:szCs w:val="24"/>
        </w:rPr>
      </w:pPr>
      <w:del w:id="21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505 43 1 2 2 11 45 40 40 40 40</w:delText>
        </w:r>
      </w:del>
    </w:p>
    <w:p w14:paraId="7900850E" w14:textId="77222C19" w:rsidR="000D5A7E" w:rsidRPr="000D5A7E" w:rsidDel="00580A98" w:rsidRDefault="000D5A7E" w:rsidP="000D5A7E">
      <w:pPr>
        <w:spacing w:after="0"/>
        <w:rPr>
          <w:del w:id="2147" w:author="Sebring, Amanda J" w:date="2017-10-04T09:14:00Z"/>
          <w:rFonts w:ascii="Courier New" w:hAnsi="Courier New" w:cs="Courier New"/>
          <w:sz w:val="24"/>
          <w:szCs w:val="24"/>
        </w:rPr>
      </w:pPr>
      <w:del w:id="21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505 54 1 2 2 12 </w:delText>
        </w:r>
      </w:del>
    </w:p>
    <w:p w14:paraId="23FD70E2" w14:textId="02764CB0" w:rsidR="000D5A7E" w:rsidRPr="000D5A7E" w:rsidDel="00580A98" w:rsidRDefault="000D5A7E" w:rsidP="000D5A7E">
      <w:pPr>
        <w:spacing w:after="0"/>
        <w:rPr>
          <w:del w:id="2149" w:author="Sebring, Amanda J" w:date="2017-10-04T09:14:00Z"/>
          <w:rFonts w:ascii="Courier New" w:hAnsi="Courier New" w:cs="Courier New"/>
          <w:sz w:val="24"/>
          <w:szCs w:val="24"/>
        </w:rPr>
      </w:pPr>
      <w:del w:id="21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505 01 1 2 2 13 65 65 70 70 60</w:delText>
        </w:r>
      </w:del>
    </w:p>
    <w:p w14:paraId="4CE05F40" w14:textId="3DCDCACE" w:rsidR="000D5A7E" w:rsidRPr="000D5A7E" w:rsidDel="00580A98" w:rsidRDefault="000D5A7E" w:rsidP="000D5A7E">
      <w:pPr>
        <w:spacing w:after="0"/>
        <w:rPr>
          <w:del w:id="2151" w:author="Sebring, Amanda J" w:date="2017-10-04T09:14:00Z"/>
          <w:rFonts w:ascii="Courier New" w:hAnsi="Courier New" w:cs="Courier New"/>
          <w:sz w:val="24"/>
          <w:szCs w:val="24"/>
        </w:rPr>
      </w:pPr>
      <w:del w:id="21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505 07 1 2 2 14 40 40 30 40 30</w:delText>
        </w:r>
      </w:del>
    </w:p>
    <w:p w14:paraId="56B2E939" w14:textId="1FBB2B4B" w:rsidR="000D5A7E" w:rsidRPr="000D5A7E" w:rsidDel="00580A98" w:rsidRDefault="000D5A7E" w:rsidP="000D5A7E">
      <w:pPr>
        <w:spacing w:after="0"/>
        <w:rPr>
          <w:del w:id="2153" w:author="Sebring, Amanda J" w:date="2017-10-04T09:14:00Z"/>
          <w:rFonts w:ascii="Courier New" w:hAnsi="Courier New" w:cs="Courier New"/>
          <w:sz w:val="24"/>
          <w:szCs w:val="24"/>
        </w:rPr>
      </w:pPr>
      <w:del w:id="21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505 14 1 2 2 15 45 45 40 40 55</w:delText>
        </w:r>
      </w:del>
    </w:p>
    <w:p w14:paraId="28AA1AC8" w14:textId="2F790F02" w:rsidR="000D5A7E" w:rsidRPr="000D5A7E" w:rsidDel="00580A98" w:rsidRDefault="000D5A7E" w:rsidP="000D5A7E">
      <w:pPr>
        <w:spacing w:after="0"/>
        <w:rPr>
          <w:del w:id="2155" w:author="Sebring, Amanda J" w:date="2017-10-04T09:14:00Z"/>
          <w:rFonts w:ascii="Courier New" w:hAnsi="Courier New" w:cs="Courier New"/>
          <w:sz w:val="24"/>
          <w:szCs w:val="24"/>
        </w:rPr>
      </w:pPr>
      <w:del w:id="21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505 30 1 2 2 16 75 60 75 75 70</w:delText>
        </w:r>
      </w:del>
    </w:p>
    <w:p w14:paraId="20D233CA" w14:textId="37939988" w:rsidR="000D5A7E" w:rsidRPr="000D5A7E" w:rsidDel="00580A98" w:rsidRDefault="000D5A7E" w:rsidP="000D5A7E">
      <w:pPr>
        <w:spacing w:after="0"/>
        <w:rPr>
          <w:del w:id="2157" w:author="Sebring, Amanda J" w:date="2017-10-04T09:14:00Z"/>
          <w:rFonts w:ascii="Courier New" w:hAnsi="Courier New" w:cs="Courier New"/>
          <w:sz w:val="24"/>
          <w:szCs w:val="24"/>
        </w:rPr>
      </w:pPr>
      <w:del w:id="21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505 37 1 2 2 17 55 55 45 60 45</w:delText>
        </w:r>
      </w:del>
    </w:p>
    <w:p w14:paraId="3B198AA6" w14:textId="2732ED84" w:rsidR="000D5A7E" w:rsidRPr="000D5A7E" w:rsidDel="00580A98" w:rsidRDefault="000D5A7E" w:rsidP="000D5A7E">
      <w:pPr>
        <w:spacing w:after="0"/>
        <w:rPr>
          <w:del w:id="2159" w:author="Sebring, Amanda J" w:date="2017-10-04T09:14:00Z"/>
          <w:rFonts w:ascii="Courier New" w:hAnsi="Courier New" w:cs="Courier New"/>
          <w:sz w:val="24"/>
          <w:szCs w:val="24"/>
        </w:rPr>
      </w:pPr>
      <w:del w:id="21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505 50 1 2 2 18 60 45 45 40 40</w:delText>
        </w:r>
      </w:del>
    </w:p>
    <w:p w14:paraId="5DE8D9F8" w14:textId="7FB8BCBC" w:rsidR="000D5A7E" w:rsidRPr="000D5A7E" w:rsidDel="00580A98" w:rsidRDefault="000D5A7E" w:rsidP="000D5A7E">
      <w:pPr>
        <w:spacing w:after="0"/>
        <w:rPr>
          <w:del w:id="2161" w:author="Sebring, Amanda J" w:date="2017-10-04T09:14:00Z"/>
          <w:rFonts w:ascii="Courier New" w:hAnsi="Courier New" w:cs="Courier New"/>
          <w:sz w:val="24"/>
          <w:szCs w:val="24"/>
        </w:rPr>
      </w:pPr>
      <w:del w:id="21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505 52 1 2 2 19 30 30 30 40 20</w:delText>
        </w:r>
      </w:del>
    </w:p>
    <w:p w14:paraId="48FEECDD" w14:textId="2971943D" w:rsidR="000D5A7E" w:rsidRPr="000D5A7E" w:rsidDel="00580A98" w:rsidRDefault="000D5A7E" w:rsidP="000D5A7E">
      <w:pPr>
        <w:spacing w:after="0"/>
        <w:rPr>
          <w:del w:id="2163" w:author="Sebring, Amanda J" w:date="2017-10-04T09:14:00Z"/>
          <w:rFonts w:ascii="Courier New" w:hAnsi="Courier New" w:cs="Courier New"/>
          <w:sz w:val="24"/>
          <w:szCs w:val="24"/>
        </w:rPr>
      </w:pPr>
      <w:del w:id="21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505 65 1 2 2 20 35 35 30 30 30</w:delText>
        </w:r>
      </w:del>
    </w:p>
    <w:p w14:paraId="76D1B818" w14:textId="05C4F076" w:rsidR="000D5A7E" w:rsidRPr="000D5A7E" w:rsidDel="00580A98" w:rsidRDefault="000D5A7E" w:rsidP="000D5A7E">
      <w:pPr>
        <w:spacing w:after="0"/>
        <w:rPr>
          <w:del w:id="2165" w:author="Sebring, Amanda J" w:date="2017-10-04T09:14:00Z"/>
          <w:rFonts w:ascii="Courier New" w:hAnsi="Courier New" w:cs="Courier New"/>
          <w:sz w:val="24"/>
          <w:szCs w:val="24"/>
        </w:rPr>
      </w:pPr>
      <w:del w:id="21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505 70 1 2 2 21 45 40 40 35 40</w:delText>
        </w:r>
      </w:del>
    </w:p>
    <w:p w14:paraId="66905A71" w14:textId="74496E18" w:rsidR="000D5A7E" w:rsidRPr="000D5A7E" w:rsidDel="00580A98" w:rsidRDefault="000D5A7E" w:rsidP="000D5A7E">
      <w:pPr>
        <w:spacing w:after="0"/>
        <w:rPr>
          <w:del w:id="2167" w:author="Sebring, Amanda J" w:date="2017-10-04T09:14:00Z"/>
          <w:rFonts w:ascii="Courier New" w:hAnsi="Courier New" w:cs="Courier New"/>
          <w:sz w:val="24"/>
          <w:szCs w:val="24"/>
        </w:rPr>
      </w:pPr>
      <w:del w:id="21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505 38 1 2 2 22 45 45 40 60 45</w:delText>
        </w:r>
      </w:del>
    </w:p>
    <w:p w14:paraId="4AEA8647" w14:textId="7CD2C369" w:rsidR="000D5A7E" w:rsidRPr="000D5A7E" w:rsidDel="00580A98" w:rsidRDefault="000D5A7E" w:rsidP="000D5A7E">
      <w:pPr>
        <w:spacing w:after="0"/>
        <w:rPr>
          <w:del w:id="2169" w:author="Sebring, Amanda J" w:date="2017-10-04T09:14:00Z"/>
          <w:rFonts w:ascii="Courier New" w:hAnsi="Courier New" w:cs="Courier New"/>
          <w:sz w:val="24"/>
          <w:szCs w:val="24"/>
        </w:rPr>
      </w:pPr>
      <w:del w:id="21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505 42 1 2 2 23 90 90 60 65 60</w:delText>
        </w:r>
      </w:del>
    </w:p>
    <w:p w14:paraId="222E3AD8" w14:textId="4DBCD37E" w:rsidR="000D5A7E" w:rsidRPr="000D5A7E" w:rsidDel="00580A98" w:rsidRDefault="000D5A7E" w:rsidP="000D5A7E">
      <w:pPr>
        <w:spacing w:after="0"/>
        <w:rPr>
          <w:del w:id="2171" w:author="Sebring, Amanda J" w:date="2017-10-04T09:14:00Z"/>
          <w:rFonts w:ascii="Courier New" w:hAnsi="Courier New" w:cs="Courier New"/>
          <w:sz w:val="24"/>
          <w:szCs w:val="24"/>
        </w:rPr>
      </w:pPr>
      <w:del w:id="21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505 03 1 2 2 24 </w:delText>
        </w:r>
      </w:del>
    </w:p>
    <w:p w14:paraId="62943D45" w14:textId="0C8C6F25" w:rsidR="000D5A7E" w:rsidRPr="000D5A7E" w:rsidDel="00580A98" w:rsidRDefault="000D5A7E" w:rsidP="000D5A7E">
      <w:pPr>
        <w:spacing w:after="0"/>
        <w:rPr>
          <w:del w:id="2173" w:author="Sebring, Amanda J" w:date="2017-10-04T09:14:00Z"/>
          <w:rFonts w:ascii="Courier New" w:hAnsi="Courier New" w:cs="Courier New"/>
          <w:sz w:val="24"/>
          <w:szCs w:val="24"/>
        </w:rPr>
      </w:pPr>
      <w:del w:id="21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505 05 1 2 2 25 </w:delText>
        </w:r>
      </w:del>
    </w:p>
    <w:p w14:paraId="6BFF60DF" w14:textId="01CCF86E" w:rsidR="000D5A7E" w:rsidRPr="000D5A7E" w:rsidDel="00580A98" w:rsidRDefault="000D5A7E" w:rsidP="000D5A7E">
      <w:pPr>
        <w:spacing w:after="0"/>
        <w:rPr>
          <w:del w:id="2175" w:author="Sebring, Amanda J" w:date="2017-10-04T09:14:00Z"/>
          <w:rFonts w:ascii="Courier New" w:hAnsi="Courier New" w:cs="Courier New"/>
          <w:sz w:val="24"/>
          <w:szCs w:val="24"/>
        </w:rPr>
      </w:pPr>
      <w:del w:id="21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505 06 1 2 2 26 55 60 40 45 40</w:delText>
        </w:r>
      </w:del>
    </w:p>
    <w:p w14:paraId="3F343EED" w14:textId="10F482A0" w:rsidR="000D5A7E" w:rsidRPr="000D5A7E" w:rsidDel="00580A98" w:rsidRDefault="000D5A7E" w:rsidP="000D5A7E">
      <w:pPr>
        <w:spacing w:after="0"/>
        <w:rPr>
          <w:del w:id="2177" w:author="Sebring, Amanda J" w:date="2017-10-04T09:14:00Z"/>
          <w:rFonts w:ascii="Courier New" w:hAnsi="Courier New" w:cs="Courier New"/>
          <w:sz w:val="24"/>
          <w:szCs w:val="24"/>
        </w:rPr>
      </w:pPr>
      <w:del w:id="21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505 08 1 2 2 27 40 40 30 40 30</w:delText>
        </w:r>
      </w:del>
    </w:p>
    <w:p w14:paraId="525EE3F0" w14:textId="3C1B84FA" w:rsidR="000D5A7E" w:rsidRPr="000D5A7E" w:rsidDel="00580A98" w:rsidRDefault="000D5A7E" w:rsidP="000D5A7E">
      <w:pPr>
        <w:spacing w:after="0"/>
        <w:rPr>
          <w:del w:id="2179" w:author="Sebring, Amanda J" w:date="2017-10-04T09:14:00Z"/>
          <w:rFonts w:ascii="Courier New" w:hAnsi="Courier New" w:cs="Courier New"/>
          <w:sz w:val="24"/>
          <w:szCs w:val="24"/>
        </w:rPr>
      </w:pPr>
      <w:del w:id="21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505 10 1 2 2 28 40 40 40 45 30</w:delText>
        </w:r>
      </w:del>
    </w:p>
    <w:p w14:paraId="1D5B3FDD" w14:textId="6DBF10A2" w:rsidR="000D5A7E" w:rsidRPr="000D5A7E" w:rsidDel="00580A98" w:rsidRDefault="000D5A7E" w:rsidP="000D5A7E">
      <w:pPr>
        <w:spacing w:after="0"/>
        <w:rPr>
          <w:del w:id="2181" w:author="Sebring, Amanda J" w:date="2017-10-04T09:14:00Z"/>
          <w:rFonts w:ascii="Courier New" w:hAnsi="Courier New" w:cs="Courier New"/>
          <w:sz w:val="24"/>
          <w:szCs w:val="24"/>
        </w:rPr>
      </w:pPr>
      <w:del w:id="21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505 12 1 2 2 29 30 30 30 40 30</w:delText>
        </w:r>
      </w:del>
    </w:p>
    <w:p w14:paraId="50ADB450" w14:textId="25F23422" w:rsidR="000D5A7E" w:rsidRPr="000D5A7E" w:rsidDel="00580A98" w:rsidRDefault="000D5A7E" w:rsidP="000D5A7E">
      <w:pPr>
        <w:spacing w:after="0"/>
        <w:rPr>
          <w:del w:id="2183" w:author="Sebring, Amanda J" w:date="2017-10-04T09:14:00Z"/>
          <w:rFonts w:ascii="Courier New" w:hAnsi="Courier New" w:cs="Courier New"/>
          <w:sz w:val="24"/>
          <w:szCs w:val="24"/>
        </w:rPr>
      </w:pPr>
      <w:del w:id="21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505 15 1 2 2 30 65 65 55 60 60</w:delText>
        </w:r>
      </w:del>
    </w:p>
    <w:p w14:paraId="32EB2F4A" w14:textId="7FEEE02C" w:rsidR="000D5A7E" w:rsidRPr="000D5A7E" w:rsidDel="00580A98" w:rsidRDefault="000D5A7E" w:rsidP="000D5A7E">
      <w:pPr>
        <w:spacing w:after="0"/>
        <w:rPr>
          <w:del w:id="2185" w:author="Sebring, Amanda J" w:date="2017-10-04T09:14:00Z"/>
          <w:rFonts w:ascii="Courier New" w:hAnsi="Courier New" w:cs="Courier New"/>
          <w:sz w:val="24"/>
          <w:szCs w:val="24"/>
        </w:rPr>
      </w:pPr>
      <w:del w:id="21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505 16 1 2 2 31 45 45 40 60 35</w:delText>
        </w:r>
      </w:del>
    </w:p>
    <w:p w14:paraId="0381F5A4" w14:textId="44D8DBFB" w:rsidR="000D5A7E" w:rsidRPr="000D5A7E" w:rsidDel="00580A98" w:rsidRDefault="000D5A7E" w:rsidP="000D5A7E">
      <w:pPr>
        <w:spacing w:after="0"/>
        <w:rPr>
          <w:del w:id="2187" w:author="Sebring, Amanda J" w:date="2017-10-04T09:14:00Z"/>
          <w:rFonts w:ascii="Courier New" w:hAnsi="Courier New" w:cs="Courier New"/>
          <w:sz w:val="24"/>
          <w:szCs w:val="24"/>
        </w:rPr>
      </w:pPr>
      <w:del w:id="21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505 17 1 2 2 32 55 55 45 60 45</w:delText>
        </w:r>
      </w:del>
    </w:p>
    <w:p w14:paraId="2BB93A32" w14:textId="044B2506" w:rsidR="000D5A7E" w:rsidRPr="000D5A7E" w:rsidDel="00580A98" w:rsidRDefault="000D5A7E" w:rsidP="000D5A7E">
      <w:pPr>
        <w:spacing w:after="0"/>
        <w:rPr>
          <w:del w:id="2189" w:author="Sebring, Amanda J" w:date="2017-10-04T09:14:00Z"/>
          <w:rFonts w:ascii="Courier New" w:hAnsi="Courier New" w:cs="Courier New"/>
          <w:sz w:val="24"/>
          <w:szCs w:val="24"/>
        </w:rPr>
      </w:pPr>
      <w:del w:id="21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505 18 1 2 2 33 40 40 35 45 40</w:delText>
        </w:r>
      </w:del>
    </w:p>
    <w:p w14:paraId="7BFA4AAE" w14:textId="676888D9" w:rsidR="000D5A7E" w:rsidRPr="000D5A7E" w:rsidDel="00580A98" w:rsidRDefault="000D5A7E" w:rsidP="000D5A7E">
      <w:pPr>
        <w:spacing w:after="0"/>
        <w:rPr>
          <w:del w:id="2191" w:author="Sebring, Amanda J" w:date="2017-10-04T09:14:00Z"/>
          <w:rFonts w:ascii="Courier New" w:hAnsi="Courier New" w:cs="Courier New"/>
          <w:sz w:val="24"/>
          <w:szCs w:val="24"/>
        </w:rPr>
      </w:pPr>
      <w:del w:id="21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505 19 1 2 2 34 55 55 40 55 45</w:delText>
        </w:r>
      </w:del>
    </w:p>
    <w:p w14:paraId="4C0FF018" w14:textId="1068F41C" w:rsidR="000D5A7E" w:rsidRPr="000D5A7E" w:rsidDel="00580A98" w:rsidRDefault="000D5A7E" w:rsidP="000D5A7E">
      <w:pPr>
        <w:spacing w:after="0"/>
        <w:rPr>
          <w:del w:id="2193" w:author="Sebring, Amanda J" w:date="2017-10-04T09:14:00Z"/>
          <w:rFonts w:ascii="Courier New" w:hAnsi="Courier New" w:cs="Courier New"/>
          <w:sz w:val="24"/>
          <w:szCs w:val="24"/>
        </w:rPr>
      </w:pPr>
      <w:del w:id="21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505 20 1 2 2 35 35 35 20 40 30</w:delText>
        </w:r>
      </w:del>
    </w:p>
    <w:p w14:paraId="1A7A9E5D" w14:textId="5F36BB6E" w:rsidR="000D5A7E" w:rsidRPr="000D5A7E" w:rsidDel="00580A98" w:rsidRDefault="000D5A7E" w:rsidP="000D5A7E">
      <w:pPr>
        <w:spacing w:after="0"/>
        <w:rPr>
          <w:del w:id="2195" w:author="Sebring, Amanda J" w:date="2017-10-04T09:14:00Z"/>
          <w:rFonts w:ascii="Courier New" w:hAnsi="Courier New" w:cs="Courier New"/>
          <w:sz w:val="24"/>
          <w:szCs w:val="24"/>
        </w:rPr>
      </w:pPr>
      <w:del w:id="21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505 21 1 2 2 36 65 65 70 60 60</w:delText>
        </w:r>
      </w:del>
    </w:p>
    <w:p w14:paraId="6D1A20DC" w14:textId="3D72AAD1" w:rsidR="000D5A7E" w:rsidRPr="000D5A7E" w:rsidDel="00580A98" w:rsidRDefault="000D5A7E" w:rsidP="000D5A7E">
      <w:pPr>
        <w:spacing w:after="0"/>
        <w:rPr>
          <w:del w:id="2197" w:author="Sebring, Amanda J" w:date="2017-10-04T09:14:00Z"/>
          <w:rFonts w:ascii="Courier New" w:hAnsi="Courier New" w:cs="Courier New"/>
          <w:sz w:val="24"/>
          <w:szCs w:val="24"/>
        </w:rPr>
      </w:pPr>
      <w:del w:id="21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505 23 1 2 2 37 55 55 30 30 30</w:delText>
        </w:r>
      </w:del>
    </w:p>
    <w:p w14:paraId="1E6B9847" w14:textId="467A3A5B" w:rsidR="000D5A7E" w:rsidRPr="000D5A7E" w:rsidDel="00580A98" w:rsidRDefault="000D5A7E" w:rsidP="000D5A7E">
      <w:pPr>
        <w:spacing w:after="0"/>
        <w:rPr>
          <w:del w:id="2199" w:author="Sebring, Amanda J" w:date="2017-10-04T09:14:00Z"/>
          <w:rFonts w:ascii="Courier New" w:hAnsi="Courier New" w:cs="Courier New"/>
          <w:sz w:val="24"/>
          <w:szCs w:val="24"/>
        </w:rPr>
      </w:pPr>
      <w:del w:id="22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505 24 1 2 2 38 30 30 40 60 40</w:delText>
        </w:r>
      </w:del>
    </w:p>
    <w:p w14:paraId="20BD951E" w14:textId="3B955881" w:rsidR="000D5A7E" w:rsidRPr="000D5A7E" w:rsidDel="00580A98" w:rsidRDefault="000D5A7E" w:rsidP="000D5A7E">
      <w:pPr>
        <w:spacing w:after="0"/>
        <w:rPr>
          <w:del w:id="2201" w:author="Sebring, Amanda J" w:date="2017-10-04T09:14:00Z"/>
          <w:rFonts w:ascii="Courier New" w:hAnsi="Courier New" w:cs="Courier New"/>
          <w:sz w:val="24"/>
          <w:szCs w:val="24"/>
        </w:rPr>
      </w:pPr>
      <w:del w:id="22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505 25 1 2 2 39 40 40 35 60 40</w:delText>
        </w:r>
      </w:del>
    </w:p>
    <w:p w14:paraId="240E51A7" w14:textId="6B7700A2" w:rsidR="000D5A7E" w:rsidRPr="000D5A7E" w:rsidDel="00580A98" w:rsidRDefault="000D5A7E" w:rsidP="000D5A7E">
      <w:pPr>
        <w:spacing w:after="0"/>
        <w:rPr>
          <w:del w:id="2203" w:author="Sebring, Amanda J" w:date="2017-10-04T09:14:00Z"/>
          <w:rFonts w:ascii="Courier New" w:hAnsi="Courier New" w:cs="Courier New"/>
          <w:sz w:val="24"/>
          <w:szCs w:val="24"/>
        </w:rPr>
      </w:pPr>
      <w:del w:id="22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505 26 1 2 2 40 35 35 30 30 25</w:delText>
        </w:r>
      </w:del>
    </w:p>
    <w:p w14:paraId="545F3E85" w14:textId="3AC3BF25" w:rsidR="000D5A7E" w:rsidRPr="000D5A7E" w:rsidDel="00580A98" w:rsidRDefault="000D5A7E" w:rsidP="000D5A7E">
      <w:pPr>
        <w:spacing w:after="0"/>
        <w:rPr>
          <w:del w:id="2205" w:author="Sebring, Amanda J" w:date="2017-10-04T09:14:00Z"/>
          <w:rFonts w:ascii="Courier New" w:hAnsi="Courier New" w:cs="Courier New"/>
          <w:sz w:val="24"/>
          <w:szCs w:val="24"/>
        </w:rPr>
      </w:pPr>
      <w:del w:id="22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505 27 1 2 2 41 45 45 40 60 45</w:delText>
        </w:r>
      </w:del>
    </w:p>
    <w:p w14:paraId="64EE5FC3" w14:textId="53EB6A2A" w:rsidR="000D5A7E" w:rsidRPr="000D5A7E" w:rsidDel="00580A98" w:rsidRDefault="000D5A7E" w:rsidP="000D5A7E">
      <w:pPr>
        <w:spacing w:after="0"/>
        <w:rPr>
          <w:del w:id="2207" w:author="Sebring, Amanda J" w:date="2017-10-04T09:14:00Z"/>
          <w:rFonts w:ascii="Courier New" w:hAnsi="Courier New" w:cs="Courier New"/>
          <w:sz w:val="24"/>
          <w:szCs w:val="24"/>
        </w:rPr>
      </w:pPr>
      <w:del w:id="22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505 28 1 2 2 42 60 60 45 60 45</w:delText>
        </w:r>
      </w:del>
    </w:p>
    <w:p w14:paraId="27DCA7D0" w14:textId="110E2214" w:rsidR="000D5A7E" w:rsidRPr="000D5A7E" w:rsidDel="00580A98" w:rsidRDefault="000D5A7E" w:rsidP="000D5A7E">
      <w:pPr>
        <w:spacing w:after="0"/>
        <w:rPr>
          <w:del w:id="2209" w:author="Sebring, Amanda J" w:date="2017-10-04T09:14:00Z"/>
          <w:rFonts w:ascii="Courier New" w:hAnsi="Courier New" w:cs="Courier New"/>
          <w:sz w:val="24"/>
          <w:szCs w:val="24"/>
        </w:rPr>
      </w:pPr>
      <w:del w:id="22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505 29 1 2 2 43 40 40 35 55 40</w:delText>
        </w:r>
      </w:del>
    </w:p>
    <w:p w14:paraId="571EA696" w14:textId="74E06DAD" w:rsidR="000D5A7E" w:rsidRPr="000D5A7E" w:rsidDel="00580A98" w:rsidRDefault="000D5A7E" w:rsidP="000D5A7E">
      <w:pPr>
        <w:spacing w:after="0"/>
        <w:rPr>
          <w:del w:id="2211" w:author="Sebring, Amanda J" w:date="2017-10-04T09:14:00Z"/>
          <w:rFonts w:ascii="Courier New" w:hAnsi="Courier New" w:cs="Courier New"/>
          <w:sz w:val="24"/>
          <w:szCs w:val="24"/>
        </w:rPr>
      </w:pPr>
      <w:del w:id="22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505 31 1 2 2 44 55 60 40 75 45</w:delText>
        </w:r>
      </w:del>
    </w:p>
    <w:p w14:paraId="4DE9A208" w14:textId="05D90071" w:rsidR="000D5A7E" w:rsidRPr="000D5A7E" w:rsidDel="00580A98" w:rsidRDefault="000D5A7E" w:rsidP="000D5A7E">
      <w:pPr>
        <w:spacing w:after="0"/>
        <w:rPr>
          <w:del w:id="2213" w:author="Sebring, Amanda J" w:date="2017-10-04T09:14:00Z"/>
          <w:rFonts w:ascii="Courier New" w:hAnsi="Courier New" w:cs="Courier New"/>
          <w:sz w:val="24"/>
          <w:szCs w:val="24"/>
        </w:rPr>
      </w:pPr>
      <w:del w:id="22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505 32 1 2 2 45 45 45 40 60 40</w:delText>
        </w:r>
      </w:del>
    </w:p>
    <w:p w14:paraId="16F9E912" w14:textId="25DE6EBD" w:rsidR="000D5A7E" w:rsidRPr="000D5A7E" w:rsidDel="00580A98" w:rsidRDefault="000D5A7E" w:rsidP="000D5A7E">
      <w:pPr>
        <w:spacing w:after="0"/>
        <w:rPr>
          <w:del w:id="2215" w:author="Sebring, Amanda J" w:date="2017-10-04T09:14:00Z"/>
          <w:rFonts w:ascii="Courier New" w:hAnsi="Courier New" w:cs="Courier New"/>
          <w:sz w:val="24"/>
          <w:szCs w:val="24"/>
        </w:rPr>
      </w:pPr>
      <w:del w:id="22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505 33 1 2 2 46 40 40 35 55 40</w:delText>
        </w:r>
      </w:del>
    </w:p>
    <w:p w14:paraId="0C6F1B0E" w14:textId="18F34BA2" w:rsidR="000D5A7E" w:rsidRPr="000D5A7E" w:rsidDel="00580A98" w:rsidRDefault="000D5A7E" w:rsidP="000D5A7E">
      <w:pPr>
        <w:spacing w:after="0"/>
        <w:rPr>
          <w:del w:id="2217" w:author="Sebring, Amanda J" w:date="2017-10-04T09:14:00Z"/>
          <w:rFonts w:ascii="Courier New" w:hAnsi="Courier New" w:cs="Courier New"/>
          <w:sz w:val="24"/>
          <w:szCs w:val="24"/>
        </w:rPr>
      </w:pPr>
      <w:del w:id="22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505 34 1 2 2 47 40 40 30 55 45</w:delText>
        </w:r>
      </w:del>
    </w:p>
    <w:p w14:paraId="1D6D8E74" w14:textId="21DA9CBB" w:rsidR="000D5A7E" w:rsidRPr="000D5A7E" w:rsidDel="00580A98" w:rsidRDefault="000D5A7E" w:rsidP="000D5A7E">
      <w:pPr>
        <w:spacing w:after="0"/>
        <w:rPr>
          <w:del w:id="2219" w:author="Sebring, Amanda J" w:date="2017-10-04T09:14:00Z"/>
          <w:rFonts w:ascii="Courier New" w:hAnsi="Courier New" w:cs="Courier New"/>
          <w:sz w:val="24"/>
          <w:szCs w:val="24"/>
        </w:rPr>
      </w:pPr>
      <w:del w:id="22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505 35 1 2 2 48 70 70 60 55 60</w:delText>
        </w:r>
      </w:del>
    </w:p>
    <w:p w14:paraId="0EFEAB9F" w14:textId="62539D22" w:rsidR="000D5A7E" w:rsidRPr="000D5A7E" w:rsidDel="00580A98" w:rsidRDefault="000D5A7E" w:rsidP="000D5A7E">
      <w:pPr>
        <w:spacing w:after="0"/>
        <w:rPr>
          <w:del w:id="2221" w:author="Sebring, Amanda J" w:date="2017-10-04T09:14:00Z"/>
          <w:rFonts w:ascii="Courier New" w:hAnsi="Courier New" w:cs="Courier New"/>
          <w:sz w:val="24"/>
          <w:szCs w:val="24"/>
        </w:rPr>
      </w:pPr>
      <w:del w:id="22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505 36 1 2 2 49 20 20 20 30 30</w:delText>
        </w:r>
      </w:del>
    </w:p>
    <w:p w14:paraId="5B0A9E12" w14:textId="2F7B514A" w:rsidR="000D5A7E" w:rsidRPr="000D5A7E" w:rsidDel="00580A98" w:rsidRDefault="000D5A7E" w:rsidP="000D5A7E">
      <w:pPr>
        <w:spacing w:after="0"/>
        <w:rPr>
          <w:del w:id="2223" w:author="Sebring, Amanda J" w:date="2017-10-04T09:14:00Z"/>
          <w:rFonts w:ascii="Courier New" w:hAnsi="Courier New" w:cs="Courier New"/>
          <w:sz w:val="24"/>
          <w:szCs w:val="24"/>
        </w:rPr>
      </w:pPr>
      <w:del w:id="22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505 41 1 2 2 50 55 55 45 70 45</w:delText>
        </w:r>
      </w:del>
    </w:p>
    <w:p w14:paraId="415EF1EE" w14:textId="3EE158FF" w:rsidR="000D5A7E" w:rsidRPr="000D5A7E" w:rsidDel="00580A98" w:rsidRDefault="000D5A7E" w:rsidP="000D5A7E">
      <w:pPr>
        <w:spacing w:after="0"/>
        <w:rPr>
          <w:del w:id="2225" w:author="Sebring, Amanda J" w:date="2017-10-04T09:14:00Z"/>
          <w:rFonts w:ascii="Courier New" w:hAnsi="Courier New" w:cs="Courier New"/>
          <w:sz w:val="24"/>
          <w:szCs w:val="24"/>
        </w:rPr>
      </w:pPr>
      <w:del w:id="22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505 44 1 2 2 51 55 55 55 70 55</w:delText>
        </w:r>
      </w:del>
    </w:p>
    <w:p w14:paraId="727405AF" w14:textId="74E6AE04" w:rsidR="000D5A7E" w:rsidRPr="000D5A7E" w:rsidDel="00580A98" w:rsidRDefault="000D5A7E" w:rsidP="000D5A7E">
      <w:pPr>
        <w:spacing w:after="0"/>
        <w:rPr>
          <w:del w:id="2227" w:author="Sebring, Amanda J" w:date="2017-10-04T09:14:00Z"/>
          <w:rFonts w:ascii="Courier New" w:hAnsi="Courier New" w:cs="Courier New"/>
          <w:sz w:val="24"/>
          <w:szCs w:val="24"/>
        </w:rPr>
      </w:pPr>
      <w:del w:id="22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505 45 1 2 2 52 55 55 40 55 40</w:delText>
        </w:r>
      </w:del>
    </w:p>
    <w:p w14:paraId="680AFCB0" w14:textId="5D419320" w:rsidR="000D5A7E" w:rsidRPr="000D5A7E" w:rsidDel="00580A98" w:rsidRDefault="000D5A7E" w:rsidP="000D5A7E">
      <w:pPr>
        <w:spacing w:after="0"/>
        <w:rPr>
          <w:del w:id="2229" w:author="Sebring, Amanda J" w:date="2017-10-04T09:14:00Z"/>
          <w:rFonts w:ascii="Courier New" w:hAnsi="Courier New" w:cs="Courier New"/>
          <w:sz w:val="24"/>
          <w:szCs w:val="24"/>
        </w:rPr>
      </w:pPr>
      <w:del w:id="22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505 47 1 2 2 53 </w:delText>
        </w:r>
      </w:del>
    </w:p>
    <w:p w14:paraId="088CDE5B" w14:textId="14AF2DCC" w:rsidR="000D5A7E" w:rsidRPr="000D5A7E" w:rsidDel="00580A98" w:rsidRDefault="000D5A7E" w:rsidP="000D5A7E">
      <w:pPr>
        <w:spacing w:after="0"/>
        <w:rPr>
          <w:del w:id="2231" w:author="Sebring, Amanda J" w:date="2017-10-04T09:14:00Z"/>
          <w:rFonts w:ascii="Courier New" w:hAnsi="Courier New" w:cs="Courier New"/>
          <w:sz w:val="24"/>
          <w:szCs w:val="24"/>
        </w:rPr>
      </w:pPr>
      <w:del w:id="22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505 48 1 2 2 54 80 80 60 40 40</w:delText>
        </w:r>
      </w:del>
    </w:p>
    <w:p w14:paraId="1F3B0A8C" w14:textId="0E018DF5" w:rsidR="000D5A7E" w:rsidRPr="000D5A7E" w:rsidDel="00580A98" w:rsidRDefault="000D5A7E" w:rsidP="000D5A7E">
      <w:pPr>
        <w:spacing w:after="0"/>
        <w:rPr>
          <w:del w:id="2233" w:author="Sebring, Amanda J" w:date="2017-10-04T09:14:00Z"/>
          <w:rFonts w:ascii="Courier New" w:hAnsi="Courier New" w:cs="Courier New"/>
          <w:sz w:val="24"/>
          <w:szCs w:val="24"/>
        </w:rPr>
      </w:pPr>
      <w:del w:id="22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505 49 1 2 2 55 60 60 45 60 45</w:delText>
        </w:r>
      </w:del>
    </w:p>
    <w:p w14:paraId="37106D42" w14:textId="289B3D4E" w:rsidR="000D5A7E" w:rsidRPr="000D5A7E" w:rsidDel="00580A98" w:rsidRDefault="000D5A7E" w:rsidP="000D5A7E">
      <w:pPr>
        <w:spacing w:after="0"/>
        <w:rPr>
          <w:del w:id="2235" w:author="Sebring, Amanda J" w:date="2017-10-04T09:14:00Z"/>
          <w:rFonts w:ascii="Courier New" w:hAnsi="Courier New" w:cs="Courier New"/>
          <w:sz w:val="24"/>
          <w:szCs w:val="24"/>
        </w:rPr>
      </w:pPr>
      <w:del w:id="22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505 51 1 2 2 56 55 55 45 60 45</w:delText>
        </w:r>
      </w:del>
    </w:p>
    <w:p w14:paraId="0C3C52FF" w14:textId="17FE1BAE" w:rsidR="000D5A7E" w:rsidRPr="000D5A7E" w:rsidDel="00580A98" w:rsidRDefault="000D5A7E" w:rsidP="000D5A7E">
      <w:pPr>
        <w:spacing w:after="0"/>
        <w:rPr>
          <w:del w:id="2237" w:author="Sebring, Amanda J" w:date="2017-10-04T09:14:00Z"/>
          <w:rFonts w:ascii="Courier New" w:hAnsi="Courier New" w:cs="Courier New"/>
          <w:sz w:val="24"/>
          <w:szCs w:val="24"/>
        </w:rPr>
      </w:pPr>
      <w:del w:id="22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505 53 1 2 2 57 60 60 45 60 55</w:delText>
        </w:r>
      </w:del>
    </w:p>
    <w:p w14:paraId="0148C833" w14:textId="4E3E9C2E" w:rsidR="000D5A7E" w:rsidRPr="000D5A7E" w:rsidDel="00580A98" w:rsidRDefault="000D5A7E" w:rsidP="000D5A7E">
      <w:pPr>
        <w:spacing w:after="0"/>
        <w:rPr>
          <w:del w:id="2239" w:author="Sebring, Amanda J" w:date="2017-10-04T09:14:00Z"/>
          <w:rFonts w:ascii="Courier New" w:hAnsi="Courier New" w:cs="Courier New"/>
          <w:sz w:val="24"/>
          <w:szCs w:val="24"/>
        </w:rPr>
      </w:pPr>
      <w:del w:id="22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505 55 1 2 2 58 65 65 55 60 45</w:delText>
        </w:r>
      </w:del>
    </w:p>
    <w:p w14:paraId="6034EB8C" w14:textId="6B7A7908" w:rsidR="000D5A7E" w:rsidRPr="000D5A7E" w:rsidDel="00580A98" w:rsidRDefault="000D5A7E" w:rsidP="000D5A7E">
      <w:pPr>
        <w:spacing w:after="0"/>
        <w:rPr>
          <w:del w:id="2241" w:author="Sebring, Amanda J" w:date="2017-10-04T09:14:00Z"/>
          <w:rFonts w:ascii="Courier New" w:hAnsi="Courier New" w:cs="Courier New"/>
          <w:sz w:val="24"/>
          <w:szCs w:val="24"/>
        </w:rPr>
      </w:pPr>
      <w:del w:id="22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505 56 1 2 2 59 30 30 40 40 40</w:delText>
        </w:r>
      </w:del>
    </w:p>
    <w:p w14:paraId="693D3B57" w14:textId="1CFC71F1" w:rsidR="000D5A7E" w:rsidRPr="000D5A7E" w:rsidDel="00580A98" w:rsidRDefault="000D5A7E" w:rsidP="000D5A7E">
      <w:pPr>
        <w:spacing w:after="0"/>
        <w:rPr>
          <w:del w:id="2243" w:author="Sebring, Amanda J" w:date="2017-10-04T09:14:00Z"/>
          <w:rFonts w:ascii="Courier New" w:hAnsi="Courier New" w:cs="Courier New"/>
          <w:sz w:val="24"/>
          <w:szCs w:val="24"/>
        </w:rPr>
      </w:pPr>
      <w:del w:id="22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505 57 1 2 2 60 55 55 45 40 40</w:delText>
        </w:r>
      </w:del>
    </w:p>
    <w:p w14:paraId="6D1A69F8" w14:textId="2FC4326D" w:rsidR="000D5A7E" w:rsidRPr="000D5A7E" w:rsidDel="00580A98" w:rsidRDefault="000D5A7E" w:rsidP="000D5A7E">
      <w:pPr>
        <w:spacing w:after="0"/>
        <w:rPr>
          <w:del w:id="2245" w:author="Sebring, Amanda J" w:date="2017-10-04T09:14:00Z"/>
          <w:rFonts w:ascii="Courier New" w:hAnsi="Courier New" w:cs="Courier New"/>
          <w:sz w:val="24"/>
          <w:szCs w:val="24"/>
        </w:rPr>
      </w:pPr>
      <w:del w:id="22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505 58 1 2 2 61 55 55 40 30 40</w:delText>
        </w:r>
      </w:del>
    </w:p>
    <w:p w14:paraId="2960487B" w14:textId="6F87A7CD" w:rsidR="000D5A7E" w:rsidRPr="000D5A7E" w:rsidDel="00580A98" w:rsidRDefault="000D5A7E" w:rsidP="000D5A7E">
      <w:pPr>
        <w:spacing w:after="0"/>
        <w:rPr>
          <w:del w:id="2247" w:author="Sebring, Amanda J" w:date="2017-10-04T09:14:00Z"/>
          <w:rFonts w:ascii="Courier New" w:hAnsi="Courier New" w:cs="Courier New"/>
          <w:sz w:val="24"/>
          <w:szCs w:val="24"/>
        </w:rPr>
      </w:pPr>
      <w:del w:id="22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505 59 1 2 2 62 </w:delText>
        </w:r>
      </w:del>
    </w:p>
    <w:p w14:paraId="6DC9540C" w14:textId="0BD96266" w:rsidR="000D5A7E" w:rsidRPr="000D5A7E" w:rsidDel="00580A98" w:rsidRDefault="000D5A7E" w:rsidP="000D5A7E">
      <w:pPr>
        <w:spacing w:after="0"/>
        <w:rPr>
          <w:del w:id="2249" w:author="Sebring, Amanda J" w:date="2017-10-04T09:14:00Z"/>
          <w:rFonts w:ascii="Courier New" w:hAnsi="Courier New" w:cs="Courier New"/>
          <w:sz w:val="24"/>
          <w:szCs w:val="24"/>
        </w:rPr>
      </w:pPr>
      <w:del w:id="22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505 60 1 2 2 63 30 60 35 35 35</w:delText>
        </w:r>
      </w:del>
    </w:p>
    <w:p w14:paraId="5FAA477E" w14:textId="059BE6FF" w:rsidR="000D5A7E" w:rsidRPr="000D5A7E" w:rsidDel="00580A98" w:rsidRDefault="000D5A7E" w:rsidP="000D5A7E">
      <w:pPr>
        <w:spacing w:after="0"/>
        <w:rPr>
          <w:del w:id="2251" w:author="Sebring, Amanda J" w:date="2017-10-04T09:14:00Z"/>
          <w:rFonts w:ascii="Courier New" w:hAnsi="Courier New" w:cs="Courier New"/>
          <w:sz w:val="24"/>
          <w:szCs w:val="24"/>
        </w:rPr>
      </w:pPr>
      <w:del w:id="22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505 61 1 2 2 64 40 40 35 60 45</w:delText>
        </w:r>
      </w:del>
    </w:p>
    <w:p w14:paraId="2285A5C9" w14:textId="2342DC13" w:rsidR="000D5A7E" w:rsidRPr="000D5A7E" w:rsidDel="00580A98" w:rsidRDefault="000D5A7E" w:rsidP="000D5A7E">
      <w:pPr>
        <w:spacing w:after="0"/>
        <w:rPr>
          <w:del w:id="2253" w:author="Sebring, Amanda J" w:date="2017-10-04T09:14:00Z"/>
          <w:rFonts w:ascii="Courier New" w:hAnsi="Courier New" w:cs="Courier New"/>
          <w:sz w:val="24"/>
          <w:szCs w:val="24"/>
        </w:rPr>
      </w:pPr>
      <w:del w:id="22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505 62 1 2 2 65 60 60 55 65 55</w:delText>
        </w:r>
      </w:del>
    </w:p>
    <w:p w14:paraId="7C35D0E7" w14:textId="712B939C" w:rsidR="000D5A7E" w:rsidRPr="000D5A7E" w:rsidDel="00580A98" w:rsidRDefault="000D5A7E" w:rsidP="000D5A7E">
      <w:pPr>
        <w:spacing w:after="0"/>
        <w:rPr>
          <w:del w:id="2255" w:author="Sebring, Amanda J" w:date="2017-10-04T09:14:00Z"/>
          <w:rFonts w:ascii="Courier New" w:hAnsi="Courier New" w:cs="Courier New"/>
          <w:sz w:val="24"/>
          <w:szCs w:val="24"/>
        </w:rPr>
      </w:pPr>
      <w:del w:id="22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505 63 1 2 2 66 40 40 40 60 40</w:delText>
        </w:r>
      </w:del>
    </w:p>
    <w:p w14:paraId="379C39A9" w14:textId="11572EA4" w:rsidR="000D5A7E" w:rsidRPr="000D5A7E" w:rsidDel="00580A98" w:rsidRDefault="000D5A7E" w:rsidP="000D5A7E">
      <w:pPr>
        <w:spacing w:after="0"/>
        <w:rPr>
          <w:del w:id="2257" w:author="Sebring, Amanda J" w:date="2017-10-04T09:14:00Z"/>
          <w:rFonts w:ascii="Courier New" w:hAnsi="Courier New" w:cs="Courier New"/>
          <w:sz w:val="24"/>
          <w:szCs w:val="24"/>
        </w:rPr>
      </w:pPr>
      <w:del w:id="22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505 64 1 2 2 67 20 20 20 40 40</w:delText>
        </w:r>
      </w:del>
    </w:p>
    <w:p w14:paraId="7F5CD917" w14:textId="4FFF4C0E" w:rsidR="000D5A7E" w:rsidRPr="000D5A7E" w:rsidDel="00580A98" w:rsidRDefault="000D5A7E" w:rsidP="000D5A7E">
      <w:pPr>
        <w:spacing w:after="0"/>
        <w:rPr>
          <w:del w:id="2259" w:author="Sebring, Amanda J" w:date="2017-10-04T09:14:00Z"/>
          <w:rFonts w:ascii="Courier New" w:hAnsi="Courier New" w:cs="Courier New"/>
          <w:sz w:val="24"/>
          <w:szCs w:val="24"/>
        </w:rPr>
      </w:pPr>
      <w:del w:id="22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505 66 1 2 2 68 60 60 45 70 55</w:delText>
        </w:r>
      </w:del>
    </w:p>
    <w:p w14:paraId="28013940" w14:textId="26274B20" w:rsidR="000D5A7E" w:rsidRPr="000D5A7E" w:rsidDel="00580A98" w:rsidRDefault="000D5A7E" w:rsidP="000D5A7E">
      <w:pPr>
        <w:spacing w:after="0"/>
        <w:rPr>
          <w:del w:id="2261" w:author="Sebring, Amanda J" w:date="2017-10-04T09:14:00Z"/>
          <w:rFonts w:ascii="Courier New" w:hAnsi="Courier New" w:cs="Courier New"/>
          <w:sz w:val="24"/>
          <w:szCs w:val="24"/>
        </w:rPr>
      </w:pPr>
      <w:del w:id="22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505 67 1 2 2 69 45 45 55 70 55</w:delText>
        </w:r>
      </w:del>
    </w:p>
    <w:p w14:paraId="51FE0352" w14:textId="7816BF3D" w:rsidR="000D5A7E" w:rsidRPr="000D5A7E" w:rsidDel="00580A98" w:rsidRDefault="000D5A7E" w:rsidP="000D5A7E">
      <w:pPr>
        <w:spacing w:after="0"/>
        <w:rPr>
          <w:del w:id="2263" w:author="Sebring, Amanda J" w:date="2017-10-04T09:14:00Z"/>
          <w:rFonts w:ascii="Courier New" w:hAnsi="Courier New" w:cs="Courier New"/>
          <w:sz w:val="24"/>
          <w:szCs w:val="24"/>
        </w:rPr>
      </w:pPr>
      <w:del w:id="22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505 68 1 2 2 70 55 55 45 60 40</w:delText>
        </w:r>
      </w:del>
    </w:p>
    <w:p w14:paraId="18D24E0A" w14:textId="46974E2A" w:rsidR="000D5A7E" w:rsidRPr="000D5A7E" w:rsidDel="00580A98" w:rsidRDefault="000D5A7E" w:rsidP="000D5A7E">
      <w:pPr>
        <w:spacing w:after="0"/>
        <w:rPr>
          <w:del w:id="2265" w:author="Sebring, Amanda J" w:date="2017-10-04T09:14:00Z"/>
          <w:rFonts w:ascii="Courier New" w:hAnsi="Courier New" w:cs="Courier New"/>
          <w:sz w:val="24"/>
          <w:szCs w:val="24"/>
        </w:rPr>
      </w:pPr>
      <w:del w:id="22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505 69 1 2 2 71 30 30 25 40 30</w:delText>
        </w:r>
      </w:del>
    </w:p>
    <w:p w14:paraId="570882AA" w14:textId="19671C78" w:rsidR="000D5A7E" w:rsidRPr="000D5A7E" w:rsidDel="00580A98" w:rsidRDefault="000D5A7E" w:rsidP="000D5A7E">
      <w:pPr>
        <w:spacing w:after="0"/>
        <w:rPr>
          <w:del w:id="2267" w:author="Sebring, Amanda J" w:date="2017-10-04T09:14:00Z"/>
          <w:rFonts w:ascii="Courier New" w:hAnsi="Courier New" w:cs="Courier New"/>
          <w:sz w:val="24"/>
          <w:szCs w:val="24"/>
        </w:rPr>
      </w:pPr>
      <w:del w:id="22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505 71 1 2 2 72 65 65 60 90 60</w:delText>
        </w:r>
      </w:del>
    </w:p>
    <w:p w14:paraId="7C8993F6" w14:textId="77DE9E12" w:rsidR="000D5A7E" w:rsidRPr="000D5A7E" w:rsidDel="00580A98" w:rsidRDefault="000D5A7E" w:rsidP="000D5A7E">
      <w:pPr>
        <w:spacing w:after="0"/>
        <w:rPr>
          <w:del w:id="2269" w:author="Sebring, Amanda J" w:date="2017-10-04T09:14:00Z"/>
          <w:rFonts w:ascii="Courier New" w:hAnsi="Courier New" w:cs="Courier New"/>
          <w:sz w:val="24"/>
          <w:szCs w:val="24"/>
        </w:rPr>
      </w:pPr>
      <w:del w:id="22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505 72 1 2 2 73 30 30 35 35 35</w:delText>
        </w:r>
      </w:del>
    </w:p>
    <w:p w14:paraId="44FE4D43" w14:textId="1ECA41FF" w:rsidR="000D5A7E" w:rsidRPr="000D5A7E" w:rsidDel="00580A98" w:rsidRDefault="000D5A7E" w:rsidP="000D5A7E">
      <w:pPr>
        <w:spacing w:after="0"/>
        <w:rPr>
          <w:del w:id="2271" w:author="Sebring, Amanda J" w:date="2017-10-04T09:14:00Z"/>
          <w:rFonts w:ascii="Courier New" w:hAnsi="Courier New" w:cs="Courier New"/>
          <w:sz w:val="24"/>
          <w:szCs w:val="24"/>
        </w:rPr>
      </w:pPr>
      <w:del w:id="22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505 73 1 2 2 74 45 45 40 60 45</w:delText>
        </w:r>
      </w:del>
    </w:p>
    <w:p w14:paraId="6AE6D7C8" w14:textId="0C1B726C" w:rsidR="000D5A7E" w:rsidRPr="000D5A7E" w:rsidDel="00580A98" w:rsidRDefault="000D5A7E" w:rsidP="000D5A7E">
      <w:pPr>
        <w:spacing w:after="0"/>
        <w:rPr>
          <w:del w:id="2273" w:author="Sebring, Amanda J" w:date="2017-10-04T09:14:00Z"/>
          <w:rFonts w:ascii="Courier New" w:hAnsi="Courier New" w:cs="Courier New"/>
          <w:sz w:val="24"/>
          <w:szCs w:val="24"/>
        </w:rPr>
      </w:pPr>
      <w:del w:id="22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505 74 1 2 2 75 20 20 55 65 55</w:delText>
        </w:r>
      </w:del>
    </w:p>
    <w:p w14:paraId="34F108B2" w14:textId="116FCDB7" w:rsidR="000D5A7E" w:rsidRPr="000D5A7E" w:rsidDel="00580A98" w:rsidRDefault="000D5A7E" w:rsidP="000D5A7E">
      <w:pPr>
        <w:spacing w:after="0"/>
        <w:rPr>
          <w:del w:id="2275" w:author="Sebring, Amanda J" w:date="2017-10-04T09:14:00Z"/>
          <w:rFonts w:ascii="Courier New" w:hAnsi="Courier New" w:cs="Courier New"/>
          <w:sz w:val="24"/>
          <w:szCs w:val="24"/>
        </w:rPr>
      </w:pPr>
      <w:del w:id="22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505 75 1 2 2 76 45 45 40 55 35</w:delText>
        </w:r>
      </w:del>
    </w:p>
    <w:p w14:paraId="1DE76404" w14:textId="1B26A4B0" w:rsidR="000D5A7E" w:rsidRPr="000D5A7E" w:rsidDel="00580A98" w:rsidRDefault="000D5A7E" w:rsidP="000D5A7E">
      <w:pPr>
        <w:spacing w:after="0"/>
        <w:rPr>
          <w:del w:id="2277" w:author="Sebring, Amanda J" w:date="2017-10-04T09:14:00Z"/>
          <w:rFonts w:ascii="Courier New" w:hAnsi="Courier New" w:cs="Courier New"/>
          <w:sz w:val="24"/>
          <w:szCs w:val="24"/>
        </w:rPr>
      </w:pPr>
      <w:del w:id="22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505 77 1 2 2 77 40 40 35 45 40</w:delText>
        </w:r>
      </w:del>
    </w:p>
    <w:p w14:paraId="50F4AEA4" w14:textId="7B5FEA19" w:rsidR="000D5A7E" w:rsidRPr="000D5A7E" w:rsidDel="00580A98" w:rsidRDefault="000D5A7E" w:rsidP="000D5A7E">
      <w:pPr>
        <w:spacing w:after="0"/>
        <w:rPr>
          <w:del w:id="2279" w:author="Sebring, Amanda J" w:date="2017-10-04T09:14:00Z"/>
          <w:rFonts w:ascii="Courier New" w:hAnsi="Courier New" w:cs="Courier New"/>
          <w:sz w:val="24"/>
          <w:szCs w:val="24"/>
        </w:rPr>
      </w:pPr>
      <w:del w:id="22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505 78 1 2 2 78 60 60 45 65 45</w:delText>
        </w:r>
      </w:del>
    </w:p>
    <w:p w14:paraId="55DCA477" w14:textId="2D9861B9" w:rsidR="000D5A7E" w:rsidRPr="000D5A7E" w:rsidDel="00580A98" w:rsidRDefault="000D5A7E" w:rsidP="000D5A7E">
      <w:pPr>
        <w:spacing w:after="0"/>
        <w:rPr>
          <w:del w:id="2281" w:author="Sebring, Amanda J" w:date="2017-10-04T09:14:00Z"/>
          <w:rFonts w:ascii="Courier New" w:hAnsi="Courier New" w:cs="Courier New"/>
          <w:sz w:val="24"/>
          <w:szCs w:val="24"/>
        </w:rPr>
      </w:pPr>
      <w:del w:id="22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505 79 1 2 2 79 60 60 45 70 45</w:delText>
        </w:r>
      </w:del>
    </w:p>
    <w:p w14:paraId="0C9E4FBC" w14:textId="2579DAC7" w:rsidR="000D5A7E" w:rsidRPr="000D5A7E" w:rsidDel="00580A98" w:rsidRDefault="000D5A7E" w:rsidP="000D5A7E">
      <w:pPr>
        <w:spacing w:after="0"/>
        <w:rPr>
          <w:del w:id="2283" w:author="Sebring, Amanda J" w:date="2017-10-04T09:14:00Z"/>
          <w:rFonts w:ascii="Courier New" w:hAnsi="Courier New" w:cs="Courier New"/>
          <w:sz w:val="24"/>
          <w:szCs w:val="24"/>
        </w:rPr>
      </w:pPr>
      <w:del w:id="22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505 80 1 2 2 80 90 90 40 40 40</w:delText>
        </w:r>
      </w:del>
    </w:p>
    <w:p w14:paraId="3065A55B" w14:textId="523DCF22" w:rsidR="000D5A7E" w:rsidRPr="000D5A7E" w:rsidDel="00580A98" w:rsidRDefault="000D5A7E" w:rsidP="000D5A7E">
      <w:pPr>
        <w:spacing w:after="0"/>
        <w:rPr>
          <w:del w:id="2285" w:author="Sebring, Amanda J" w:date="2017-10-04T09:14:00Z"/>
          <w:rFonts w:ascii="Courier New" w:hAnsi="Courier New" w:cs="Courier New"/>
          <w:sz w:val="24"/>
          <w:szCs w:val="24"/>
        </w:rPr>
      </w:pPr>
      <w:del w:id="22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505 00 1 0 0 00 65 65 40 80 40</w:delText>
        </w:r>
      </w:del>
    </w:p>
    <w:p w14:paraId="46856787" w14:textId="423B3F50" w:rsidR="000D5A7E" w:rsidRPr="000D5A7E" w:rsidDel="00580A98" w:rsidRDefault="000D5A7E" w:rsidP="000D5A7E">
      <w:pPr>
        <w:spacing w:after="0"/>
        <w:rPr>
          <w:del w:id="2287" w:author="Sebring, Amanda J" w:date="2017-10-04T09:14:00Z"/>
          <w:rFonts w:ascii="Courier New" w:hAnsi="Courier New" w:cs="Courier New"/>
          <w:sz w:val="24"/>
          <w:szCs w:val="24"/>
        </w:rPr>
      </w:pPr>
      <w:del w:id="22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505 02 1 2 3 01 40 40 35 60 40</w:delText>
        </w:r>
      </w:del>
    </w:p>
    <w:p w14:paraId="06E18D39" w14:textId="64790823" w:rsidR="000D5A7E" w:rsidRPr="000D5A7E" w:rsidDel="00580A98" w:rsidRDefault="000D5A7E" w:rsidP="000D5A7E">
      <w:pPr>
        <w:spacing w:after="0"/>
        <w:rPr>
          <w:del w:id="2289" w:author="Sebring, Amanda J" w:date="2017-10-04T09:14:00Z"/>
          <w:rFonts w:ascii="Courier New" w:hAnsi="Courier New" w:cs="Courier New"/>
          <w:sz w:val="24"/>
          <w:szCs w:val="24"/>
        </w:rPr>
      </w:pPr>
      <w:del w:id="22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505 04 1 2 3 02 30 40 40 55 40</w:delText>
        </w:r>
      </w:del>
    </w:p>
    <w:p w14:paraId="15F37BC2" w14:textId="58450176" w:rsidR="000D5A7E" w:rsidRPr="000D5A7E" w:rsidDel="00580A98" w:rsidRDefault="000D5A7E" w:rsidP="000D5A7E">
      <w:pPr>
        <w:spacing w:after="0"/>
        <w:rPr>
          <w:del w:id="2291" w:author="Sebring, Amanda J" w:date="2017-10-04T09:14:00Z"/>
          <w:rFonts w:ascii="Courier New" w:hAnsi="Courier New" w:cs="Courier New"/>
          <w:sz w:val="24"/>
          <w:szCs w:val="24"/>
        </w:rPr>
      </w:pPr>
      <w:del w:id="22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505 09 1 2 3 03 70 70 80 90 85</w:delText>
        </w:r>
      </w:del>
    </w:p>
    <w:p w14:paraId="38DF6FDC" w14:textId="7DA1D3AE" w:rsidR="000D5A7E" w:rsidRPr="000D5A7E" w:rsidDel="00580A98" w:rsidRDefault="000D5A7E" w:rsidP="000D5A7E">
      <w:pPr>
        <w:spacing w:after="0"/>
        <w:rPr>
          <w:del w:id="2293" w:author="Sebring, Amanda J" w:date="2017-10-04T09:14:00Z"/>
          <w:rFonts w:ascii="Courier New" w:hAnsi="Courier New" w:cs="Courier New"/>
          <w:sz w:val="24"/>
          <w:szCs w:val="24"/>
        </w:rPr>
      </w:pPr>
      <w:del w:id="22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505 11 1 2 3 04 75 75 80 85 60</w:delText>
        </w:r>
      </w:del>
    </w:p>
    <w:p w14:paraId="6ED30F1B" w14:textId="4D7AD753" w:rsidR="000D5A7E" w:rsidRPr="000D5A7E" w:rsidDel="00580A98" w:rsidRDefault="000D5A7E" w:rsidP="000D5A7E">
      <w:pPr>
        <w:spacing w:after="0"/>
        <w:rPr>
          <w:del w:id="2295" w:author="Sebring, Amanda J" w:date="2017-10-04T09:14:00Z"/>
          <w:rFonts w:ascii="Courier New" w:hAnsi="Courier New" w:cs="Courier New"/>
          <w:sz w:val="24"/>
          <w:szCs w:val="24"/>
        </w:rPr>
      </w:pPr>
      <w:del w:id="22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505 22 1 2 3 05 30 30 20 30 30</w:delText>
        </w:r>
      </w:del>
    </w:p>
    <w:p w14:paraId="31F763E3" w14:textId="2568BECC" w:rsidR="000D5A7E" w:rsidRPr="000D5A7E" w:rsidDel="00580A98" w:rsidRDefault="000D5A7E" w:rsidP="000D5A7E">
      <w:pPr>
        <w:spacing w:after="0"/>
        <w:rPr>
          <w:del w:id="2297" w:author="Sebring, Amanda J" w:date="2017-10-04T09:14:00Z"/>
          <w:rFonts w:ascii="Courier New" w:hAnsi="Courier New" w:cs="Courier New"/>
          <w:sz w:val="24"/>
          <w:szCs w:val="24"/>
        </w:rPr>
      </w:pPr>
      <w:del w:id="22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505 39 1 2 3 06 45 45 30 40 30</w:delText>
        </w:r>
      </w:del>
    </w:p>
    <w:p w14:paraId="7ABFD6A6" w14:textId="1ED8F502" w:rsidR="000D5A7E" w:rsidRPr="000D5A7E" w:rsidDel="00580A98" w:rsidRDefault="000D5A7E" w:rsidP="000D5A7E">
      <w:pPr>
        <w:spacing w:after="0"/>
        <w:rPr>
          <w:del w:id="2299" w:author="Sebring, Amanda J" w:date="2017-10-04T09:14:00Z"/>
          <w:rFonts w:ascii="Courier New" w:hAnsi="Courier New" w:cs="Courier New"/>
          <w:sz w:val="24"/>
          <w:szCs w:val="24"/>
        </w:rPr>
      </w:pPr>
      <w:del w:id="23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505 40 1 2 3 07 55 55 45 60 50</w:delText>
        </w:r>
      </w:del>
    </w:p>
    <w:p w14:paraId="2C9AA0AE" w14:textId="0FEF7812" w:rsidR="000D5A7E" w:rsidRPr="000D5A7E" w:rsidDel="00580A98" w:rsidRDefault="000D5A7E" w:rsidP="000D5A7E">
      <w:pPr>
        <w:spacing w:after="0"/>
        <w:rPr>
          <w:del w:id="2301" w:author="Sebring, Amanda J" w:date="2017-10-04T09:14:00Z"/>
          <w:rFonts w:ascii="Courier New" w:hAnsi="Courier New" w:cs="Courier New"/>
          <w:sz w:val="24"/>
          <w:szCs w:val="24"/>
        </w:rPr>
      </w:pPr>
      <w:del w:id="23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505 46 1 2 3 08 35 35 30 30 30</w:delText>
        </w:r>
      </w:del>
    </w:p>
    <w:p w14:paraId="43130F26" w14:textId="105B0623" w:rsidR="000D5A7E" w:rsidRPr="000D5A7E" w:rsidDel="00580A98" w:rsidRDefault="000D5A7E" w:rsidP="000D5A7E">
      <w:pPr>
        <w:spacing w:after="0"/>
        <w:rPr>
          <w:del w:id="2303" w:author="Sebring, Amanda J" w:date="2017-10-04T09:14:00Z"/>
          <w:rFonts w:ascii="Courier New" w:hAnsi="Courier New" w:cs="Courier New"/>
          <w:sz w:val="24"/>
          <w:szCs w:val="24"/>
        </w:rPr>
      </w:pPr>
      <w:del w:id="23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505 13 1 2 3 09 55 55 40 40 40</w:delText>
        </w:r>
      </w:del>
    </w:p>
    <w:p w14:paraId="4D38F9C6" w14:textId="1E9BD2C9" w:rsidR="000D5A7E" w:rsidRPr="000D5A7E" w:rsidDel="00580A98" w:rsidRDefault="000D5A7E" w:rsidP="000D5A7E">
      <w:pPr>
        <w:spacing w:after="0"/>
        <w:rPr>
          <w:del w:id="2305" w:author="Sebring, Amanda J" w:date="2017-10-04T09:14:00Z"/>
          <w:rFonts w:ascii="Courier New" w:hAnsi="Courier New" w:cs="Courier New"/>
          <w:sz w:val="24"/>
          <w:szCs w:val="24"/>
        </w:rPr>
      </w:pPr>
      <w:del w:id="23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505 76 1 2 3 10 55 55 35 55 40</w:delText>
        </w:r>
      </w:del>
    </w:p>
    <w:p w14:paraId="1DD2FA06" w14:textId="196395F6" w:rsidR="000D5A7E" w:rsidRPr="000D5A7E" w:rsidDel="00580A98" w:rsidRDefault="000D5A7E" w:rsidP="000D5A7E">
      <w:pPr>
        <w:spacing w:after="0"/>
        <w:rPr>
          <w:del w:id="2307" w:author="Sebring, Amanda J" w:date="2017-10-04T09:14:00Z"/>
          <w:rFonts w:ascii="Courier New" w:hAnsi="Courier New" w:cs="Courier New"/>
          <w:sz w:val="24"/>
          <w:szCs w:val="24"/>
        </w:rPr>
      </w:pPr>
      <w:del w:id="23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505 43 1 2 3 11 20 20 15 15 15</w:delText>
        </w:r>
      </w:del>
    </w:p>
    <w:p w14:paraId="41CE6A88" w14:textId="7823ED1A" w:rsidR="000D5A7E" w:rsidRPr="000D5A7E" w:rsidDel="00580A98" w:rsidRDefault="000D5A7E" w:rsidP="000D5A7E">
      <w:pPr>
        <w:spacing w:after="0"/>
        <w:rPr>
          <w:del w:id="2309" w:author="Sebring, Amanda J" w:date="2017-10-04T09:14:00Z"/>
          <w:rFonts w:ascii="Courier New" w:hAnsi="Courier New" w:cs="Courier New"/>
          <w:sz w:val="24"/>
          <w:szCs w:val="24"/>
        </w:rPr>
      </w:pPr>
      <w:del w:id="23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505 54 1 2 3 12 60 60 55 65 55</w:delText>
        </w:r>
      </w:del>
    </w:p>
    <w:p w14:paraId="26D9BFA5" w14:textId="1D8C4E0A" w:rsidR="000D5A7E" w:rsidRPr="000D5A7E" w:rsidDel="00580A98" w:rsidRDefault="000D5A7E" w:rsidP="000D5A7E">
      <w:pPr>
        <w:spacing w:after="0"/>
        <w:rPr>
          <w:del w:id="2311" w:author="Sebring, Amanda J" w:date="2017-10-04T09:14:00Z"/>
          <w:rFonts w:ascii="Courier New" w:hAnsi="Courier New" w:cs="Courier New"/>
          <w:sz w:val="24"/>
          <w:szCs w:val="24"/>
        </w:rPr>
      </w:pPr>
      <w:del w:id="23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505 01 1 2 3 13 60 60 60 70 55</w:delText>
        </w:r>
      </w:del>
    </w:p>
    <w:p w14:paraId="0A99E76C" w14:textId="08060C44" w:rsidR="000D5A7E" w:rsidRPr="000D5A7E" w:rsidDel="00580A98" w:rsidRDefault="000D5A7E" w:rsidP="000D5A7E">
      <w:pPr>
        <w:spacing w:after="0"/>
        <w:rPr>
          <w:del w:id="2313" w:author="Sebring, Amanda J" w:date="2017-10-04T09:14:00Z"/>
          <w:rFonts w:ascii="Courier New" w:hAnsi="Courier New" w:cs="Courier New"/>
          <w:sz w:val="24"/>
          <w:szCs w:val="24"/>
        </w:rPr>
      </w:pPr>
      <w:del w:id="23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505 07 1 2 3 14 60 60 65 65 55</w:delText>
        </w:r>
      </w:del>
    </w:p>
    <w:p w14:paraId="4D4FE2D7" w14:textId="20026F2F" w:rsidR="000D5A7E" w:rsidRPr="000D5A7E" w:rsidDel="00580A98" w:rsidRDefault="000D5A7E" w:rsidP="000D5A7E">
      <w:pPr>
        <w:spacing w:after="0"/>
        <w:rPr>
          <w:del w:id="2315" w:author="Sebring, Amanda J" w:date="2017-10-04T09:14:00Z"/>
          <w:rFonts w:ascii="Courier New" w:hAnsi="Courier New" w:cs="Courier New"/>
          <w:sz w:val="24"/>
          <w:szCs w:val="24"/>
        </w:rPr>
      </w:pPr>
      <w:del w:id="23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505 14 1 2 3 15 60 60 60 80 55</w:delText>
        </w:r>
      </w:del>
    </w:p>
    <w:p w14:paraId="0CBE2C53" w14:textId="1F0D7802" w:rsidR="000D5A7E" w:rsidRPr="000D5A7E" w:rsidDel="00580A98" w:rsidRDefault="000D5A7E" w:rsidP="000D5A7E">
      <w:pPr>
        <w:spacing w:after="0"/>
        <w:rPr>
          <w:del w:id="2317" w:author="Sebring, Amanda J" w:date="2017-10-04T09:14:00Z"/>
          <w:rFonts w:ascii="Courier New" w:hAnsi="Courier New" w:cs="Courier New"/>
          <w:sz w:val="24"/>
          <w:szCs w:val="24"/>
        </w:rPr>
      </w:pPr>
      <w:del w:id="23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505 30 1 2 3 16 80 80 85 90 80</w:delText>
        </w:r>
      </w:del>
    </w:p>
    <w:p w14:paraId="76B713F0" w14:textId="3A79D7B9" w:rsidR="000D5A7E" w:rsidRPr="000D5A7E" w:rsidDel="00580A98" w:rsidRDefault="000D5A7E" w:rsidP="000D5A7E">
      <w:pPr>
        <w:spacing w:after="0"/>
        <w:rPr>
          <w:del w:id="2319" w:author="Sebring, Amanda J" w:date="2017-10-04T09:14:00Z"/>
          <w:rFonts w:ascii="Courier New" w:hAnsi="Courier New" w:cs="Courier New"/>
          <w:sz w:val="24"/>
          <w:szCs w:val="24"/>
        </w:rPr>
      </w:pPr>
      <w:del w:id="23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505 37 1 2 3 17 40 40 30 30 30</w:delText>
        </w:r>
      </w:del>
    </w:p>
    <w:p w14:paraId="6884C955" w14:textId="4533B1D5" w:rsidR="000D5A7E" w:rsidRPr="000D5A7E" w:rsidDel="00580A98" w:rsidRDefault="000D5A7E" w:rsidP="000D5A7E">
      <w:pPr>
        <w:spacing w:after="0"/>
        <w:rPr>
          <w:del w:id="2321" w:author="Sebring, Amanda J" w:date="2017-10-04T09:14:00Z"/>
          <w:rFonts w:ascii="Courier New" w:hAnsi="Courier New" w:cs="Courier New"/>
          <w:sz w:val="24"/>
          <w:szCs w:val="24"/>
        </w:rPr>
      </w:pPr>
      <w:del w:id="23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505 50 1 2 3 18 45 45 40 55 45</w:delText>
        </w:r>
      </w:del>
    </w:p>
    <w:p w14:paraId="492CB87D" w14:textId="2ECB3527" w:rsidR="000D5A7E" w:rsidRPr="000D5A7E" w:rsidDel="00580A98" w:rsidRDefault="000D5A7E" w:rsidP="000D5A7E">
      <w:pPr>
        <w:spacing w:after="0"/>
        <w:rPr>
          <w:del w:id="2323" w:author="Sebring, Amanda J" w:date="2017-10-04T09:14:00Z"/>
          <w:rFonts w:ascii="Courier New" w:hAnsi="Courier New" w:cs="Courier New"/>
          <w:sz w:val="24"/>
          <w:szCs w:val="24"/>
        </w:rPr>
      </w:pPr>
      <w:del w:id="23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505 52 1 2 3 19 30 30 50 50 35</w:delText>
        </w:r>
      </w:del>
    </w:p>
    <w:p w14:paraId="53AE81DB" w14:textId="05C36779" w:rsidR="000D5A7E" w:rsidRPr="000D5A7E" w:rsidDel="00580A98" w:rsidRDefault="000D5A7E" w:rsidP="000D5A7E">
      <w:pPr>
        <w:spacing w:after="0"/>
        <w:rPr>
          <w:del w:id="2325" w:author="Sebring, Amanda J" w:date="2017-10-04T09:14:00Z"/>
          <w:rFonts w:ascii="Courier New" w:hAnsi="Courier New" w:cs="Courier New"/>
          <w:sz w:val="24"/>
          <w:szCs w:val="24"/>
        </w:rPr>
      </w:pPr>
      <w:del w:id="23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505 65 1 2 3 20 </w:delText>
        </w:r>
      </w:del>
    </w:p>
    <w:p w14:paraId="68B87E5B" w14:textId="29B68766" w:rsidR="000D5A7E" w:rsidRPr="000D5A7E" w:rsidDel="00580A98" w:rsidRDefault="000D5A7E" w:rsidP="000D5A7E">
      <w:pPr>
        <w:spacing w:after="0"/>
        <w:rPr>
          <w:del w:id="2327" w:author="Sebring, Amanda J" w:date="2017-10-04T09:14:00Z"/>
          <w:rFonts w:ascii="Courier New" w:hAnsi="Courier New" w:cs="Courier New"/>
          <w:sz w:val="24"/>
          <w:szCs w:val="24"/>
        </w:rPr>
      </w:pPr>
      <w:del w:id="23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505 70 1 2 3 21 55 55 45 65 45</w:delText>
        </w:r>
      </w:del>
    </w:p>
    <w:p w14:paraId="08D4540F" w14:textId="5744375A" w:rsidR="000D5A7E" w:rsidRPr="000D5A7E" w:rsidDel="00580A98" w:rsidRDefault="000D5A7E" w:rsidP="000D5A7E">
      <w:pPr>
        <w:spacing w:after="0"/>
        <w:rPr>
          <w:del w:id="2329" w:author="Sebring, Amanda J" w:date="2017-10-04T09:14:00Z"/>
          <w:rFonts w:ascii="Courier New" w:hAnsi="Courier New" w:cs="Courier New"/>
          <w:sz w:val="24"/>
          <w:szCs w:val="24"/>
        </w:rPr>
      </w:pPr>
      <w:del w:id="23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505 38 1 2 3 22 65 65 60 75 55</w:delText>
        </w:r>
      </w:del>
    </w:p>
    <w:p w14:paraId="54A9859C" w14:textId="48F0EBCD" w:rsidR="000D5A7E" w:rsidRPr="000D5A7E" w:rsidDel="00580A98" w:rsidRDefault="000D5A7E" w:rsidP="000D5A7E">
      <w:pPr>
        <w:spacing w:after="0"/>
        <w:rPr>
          <w:del w:id="2331" w:author="Sebring, Amanda J" w:date="2017-10-04T09:14:00Z"/>
          <w:rFonts w:ascii="Courier New" w:hAnsi="Courier New" w:cs="Courier New"/>
          <w:sz w:val="24"/>
          <w:szCs w:val="24"/>
        </w:rPr>
      </w:pPr>
      <w:del w:id="23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505 42 1 2 3 23 60 60 45 60 50</w:delText>
        </w:r>
      </w:del>
    </w:p>
    <w:p w14:paraId="06779A6D" w14:textId="613E4C8F" w:rsidR="000D5A7E" w:rsidRPr="000D5A7E" w:rsidDel="00580A98" w:rsidRDefault="000D5A7E" w:rsidP="000D5A7E">
      <w:pPr>
        <w:spacing w:after="0"/>
        <w:rPr>
          <w:del w:id="2333" w:author="Sebring, Amanda J" w:date="2017-10-04T09:14:00Z"/>
          <w:rFonts w:ascii="Courier New" w:hAnsi="Courier New" w:cs="Courier New"/>
          <w:sz w:val="24"/>
          <w:szCs w:val="24"/>
        </w:rPr>
      </w:pPr>
      <w:del w:id="23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505 03 1 2 3 24 65 65 60 75 60</w:delText>
        </w:r>
      </w:del>
    </w:p>
    <w:p w14:paraId="356BF887" w14:textId="1925EE72" w:rsidR="000D5A7E" w:rsidRPr="000D5A7E" w:rsidDel="00580A98" w:rsidRDefault="000D5A7E" w:rsidP="000D5A7E">
      <w:pPr>
        <w:spacing w:after="0"/>
        <w:rPr>
          <w:del w:id="2335" w:author="Sebring, Amanda J" w:date="2017-10-04T09:14:00Z"/>
          <w:rFonts w:ascii="Courier New" w:hAnsi="Courier New" w:cs="Courier New"/>
          <w:sz w:val="24"/>
          <w:szCs w:val="24"/>
        </w:rPr>
      </w:pPr>
      <w:del w:id="23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505 05 1 2 3 25 45 45 40 40 40</w:delText>
        </w:r>
      </w:del>
    </w:p>
    <w:p w14:paraId="0A2A1DFA" w14:textId="33F78DF0" w:rsidR="000D5A7E" w:rsidRPr="000D5A7E" w:rsidDel="00580A98" w:rsidRDefault="000D5A7E" w:rsidP="000D5A7E">
      <w:pPr>
        <w:spacing w:after="0"/>
        <w:rPr>
          <w:del w:id="2337" w:author="Sebring, Amanda J" w:date="2017-10-04T09:14:00Z"/>
          <w:rFonts w:ascii="Courier New" w:hAnsi="Courier New" w:cs="Courier New"/>
          <w:sz w:val="24"/>
          <w:szCs w:val="24"/>
        </w:rPr>
      </w:pPr>
      <w:del w:id="23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505 06 1 2 3 26 55 55 45 60 45</w:delText>
        </w:r>
      </w:del>
    </w:p>
    <w:p w14:paraId="0CCCA583" w14:textId="7DBF664A" w:rsidR="000D5A7E" w:rsidRPr="000D5A7E" w:rsidDel="00580A98" w:rsidRDefault="000D5A7E" w:rsidP="000D5A7E">
      <w:pPr>
        <w:spacing w:after="0"/>
        <w:rPr>
          <w:del w:id="2339" w:author="Sebring, Amanda J" w:date="2017-10-04T09:14:00Z"/>
          <w:rFonts w:ascii="Courier New" w:hAnsi="Courier New" w:cs="Courier New"/>
          <w:sz w:val="24"/>
          <w:szCs w:val="24"/>
        </w:rPr>
      </w:pPr>
      <w:del w:id="23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505 08 1 2 3 27 40 40 30 35 30</w:delText>
        </w:r>
      </w:del>
    </w:p>
    <w:p w14:paraId="21F65414" w14:textId="2A062C5C" w:rsidR="000D5A7E" w:rsidRPr="000D5A7E" w:rsidDel="00580A98" w:rsidRDefault="000D5A7E" w:rsidP="000D5A7E">
      <w:pPr>
        <w:spacing w:after="0"/>
        <w:rPr>
          <w:del w:id="2341" w:author="Sebring, Amanda J" w:date="2017-10-04T09:14:00Z"/>
          <w:rFonts w:ascii="Courier New" w:hAnsi="Courier New" w:cs="Courier New"/>
          <w:sz w:val="24"/>
          <w:szCs w:val="24"/>
        </w:rPr>
      </w:pPr>
      <w:del w:id="23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505 10 1 2 3 28 45 45 40 60 50</w:delText>
        </w:r>
      </w:del>
    </w:p>
    <w:p w14:paraId="020453AB" w14:textId="4553ECAA" w:rsidR="000D5A7E" w:rsidRPr="000D5A7E" w:rsidDel="00580A98" w:rsidRDefault="000D5A7E" w:rsidP="000D5A7E">
      <w:pPr>
        <w:spacing w:after="0"/>
        <w:rPr>
          <w:del w:id="2343" w:author="Sebring, Amanda J" w:date="2017-10-04T09:14:00Z"/>
          <w:rFonts w:ascii="Courier New" w:hAnsi="Courier New" w:cs="Courier New"/>
          <w:sz w:val="24"/>
          <w:szCs w:val="24"/>
        </w:rPr>
      </w:pPr>
      <w:del w:id="23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505 12 1 2 3 29 45 45 35 45 45</w:delText>
        </w:r>
      </w:del>
    </w:p>
    <w:p w14:paraId="7B0A76C6" w14:textId="1FFB1856" w:rsidR="000D5A7E" w:rsidRPr="000D5A7E" w:rsidDel="00580A98" w:rsidRDefault="000D5A7E" w:rsidP="000D5A7E">
      <w:pPr>
        <w:spacing w:after="0"/>
        <w:rPr>
          <w:del w:id="2345" w:author="Sebring, Amanda J" w:date="2017-10-04T09:14:00Z"/>
          <w:rFonts w:ascii="Courier New" w:hAnsi="Courier New" w:cs="Courier New"/>
          <w:sz w:val="24"/>
          <w:szCs w:val="24"/>
        </w:rPr>
      </w:pPr>
      <w:del w:id="23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505 15 1 2 3 30 75 75 85 80 90</w:delText>
        </w:r>
      </w:del>
    </w:p>
    <w:p w14:paraId="5B7B77DA" w14:textId="24CC580F" w:rsidR="000D5A7E" w:rsidRPr="000D5A7E" w:rsidDel="00580A98" w:rsidRDefault="000D5A7E" w:rsidP="000D5A7E">
      <w:pPr>
        <w:spacing w:after="0"/>
        <w:rPr>
          <w:del w:id="2347" w:author="Sebring, Amanda J" w:date="2017-10-04T09:14:00Z"/>
          <w:rFonts w:ascii="Courier New" w:hAnsi="Courier New" w:cs="Courier New"/>
          <w:sz w:val="24"/>
          <w:szCs w:val="24"/>
        </w:rPr>
      </w:pPr>
      <w:del w:id="23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505 16 1 2 3 31 40 40 35 30 35</w:delText>
        </w:r>
      </w:del>
    </w:p>
    <w:p w14:paraId="2AB1C295" w14:textId="3C2800D2" w:rsidR="000D5A7E" w:rsidRPr="000D5A7E" w:rsidDel="00580A98" w:rsidRDefault="000D5A7E" w:rsidP="000D5A7E">
      <w:pPr>
        <w:spacing w:after="0"/>
        <w:rPr>
          <w:del w:id="2349" w:author="Sebring, Amanda J" w:date="2017-10-04T09:14:00Z"/>
          <w:rFonts w:ascii="Courier New" w:hAnsi="Courier New" w:cs="Courier New"/>
          <w:sz w:val="24"/>
          <w:szCs w:val="24"/>
        </w:rPr>
      </w:pPr>
      <w:del w:id="23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505 17 1 2 3 32 60 60 50 70 50</w:delText>
        </w:r>
      </w:del>
    </w:p>
    <w:p w14:paraId="0082A68C" w14:textId="4E8C5284" w:rsidR="000D5A7E" w:rsidRPr="000D5A7E" w:rsidDel="00580A98" w:rsidRDefault="000D5A7E" w:rsidP="000D5A7E">
      <w:pPr>
        <w:spacing w:after="0"/>
        <w:rPr>
          <w:del w:id="2351" w:author="Sebring, Amanda J" w:date="2017-10-04T09:14:00Z"/>
          <w:rFonts w:ascii="Courier New" w:hAnsi="Courier New" w:cs="Courier New"/>
          <w:sz w:val="24"/>
          <w:szCs w:val="24"/>
        </w:rPr>
      </w:pPr>
      <w:del w:id="23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505 18 1 2 3 33 30 30 30 30 35</w:delText>
        </w:r>
      </w:del>
    </w:p>
    <w:p w14:paraId="2F3C0939" w14:textId="441A5475" w:rsidR="000D5A7E" w:rsidRPr="000D5A7E" w:rsidDel="00580A98" w:rsidRDefault="000D5A7E" w:rsidP="000D5A7E">
      <w:pPr>
        <w:spacing w:after="0"/>
        <w:rPr>
          <w:del w:id="2353" w:author="Sebring, Amanda J" w:date="2017-10-04T09:14:00Z"/>
          <w:rFonts w:ascii="Courier New" w:hAnsi="Courier New" w:cs="Courier New"/>
          <w:sz w:val="24"/>
          <w:szCs w:val="24"/>
        </w:rPr>
      </w:pPr>
      <w:del w:id="23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505 19 1 2 3 34 55 55 45 55 45</w:delText>
        </w:r>
      </w:del>
    </w:p>
    <w:p w14:paraId="2D3AAAAC" w14:textId="0B349D18" w:rsidR="000D5A7E" w:rsidRPr="000D5A7E" w:rsidDel="00580A98" w:rsidRDefault="000D5A7E" w:rsidP="000D5A7E">
      <w:pPr>
        <w:spacing w:after="0"/>
        <w:rPr>
          <w:del w:id="2355" w:author="Sebring, Amanda J" w:date="2017-10-04T09:14:00Z"/>
          <w:rFonts w:ascii="Courier New" w:hAnsi="Courier New" w:cs="Courier New"/>
          <w:sz w:val="24"/>
          <w:szCs w:val="24"/>
        </w:rPr>
      </w:pPr>
      <w:del w:id="23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505 20 1 2 3 35 70 70 60 70 60</w:delText>
        </w:r>
      </w:del>
    </w:p>
    <w:p w14:paraId="3EB25B18" w14:textId="236BE63C" w:rsidR="000D5A7E" w:rsidRPr="000D5A7E" w:rsidDel="00580A98" w:rsidRDefault="000D5A7E" w:rsidP="000D5A7E">
      <w:pPr>
        <w:spacing w:after="0"/>
        <w:rPr>
          <w:del w:id="2357" w:author="Sebring, Amanda J" w:date="2017-10-04T09:14:00Z"/>
          <w:rFonts w:ascii="Courier New" w:hAnsi="Courier New" w:cs="Courier New"/>
          <w:sz w:val="24"/>
          <w:szCs w:val="24"/>
        </w:rPr>
      </w:pPr>
      <w:del w:id="23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505 21 1 2 3 36 60 60 65 75 60</w:delText>
        </w:r>
      </w:del>
    </w:p>
    <w:p w14:paraId="5B5D784E" w14:textId="3DCCA634" w:rsidR="000D5A7E" w:rsidRPr="000D5A7E" w:rsidDel="00580A98" w:rsidRDefault="000D5A7E" w:rsidP="000D5A7E">
      <w:pPr>
        <w:spacing w:after="0"/>
        <w:rPr>
          <w:del w:id="2359" w:author="Sebring, Amanda J" w:date="2017-10-04T09:14:00Z"/>
          <w:rFonts w:ascii="Courier New" w:hAnsi="Courier New" w:cs="Courier New"/>
          <w:sz w:val="24"/>
          <w:szCs w:val="24"/>
        </w:rPr>
      </w:pPr>
      <w:del w:id="23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505 23 1 2 3 37 55 55 40 60 40</w:delText>
        </w:r>
      </w:del>
    </w:p>
    <w:p w14:paraId="2BDD1C8F" w14:textId="78DDBA5C" w:rsidR="000D5A7E" w:rsidRPr="000D5A7E" w:rsidDel="00580A98" w:rsidRDefault="000D5A7E" w:rsidP="000D5A7E">
      <w:pPr>
        <w:spacing w:after="0"/>
        <w:rPr>
          <w:del w:id="2361" w:author="Sebring, Amanda J" w:date="2017-10-04T09:14:00Z"/>
          <w:rFonts w:ascii="Courier New" w:hAnsi="Courier New" w:cs="Courier New"/>
          <w:sz w:val="24"/>
          <w:szCs w:val="24"/>
        </w:rPr>
      </w:pPr>
      <w:del w:id="23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505 24 1 2 3 38 40 40 30 50 40</w:delText>
        </w:r>
      </w:del>
    </w:p>
    <w:p w14:paraId="5C9D53B8" w14:textId="4BFC5C6C" w:rsidR="000D5A7E" w:rsidRPr="000D5A7E" w:rsidDel="00580A98" w:rsidRDefault="000D5A7E" w:rsidP="000D5A7E">
      <w:pPr>
        <w:spacing w:after="0"/>
        <w:rPr>
          <w:del w:id="2363" w:author="Sebring, Amanda J" w:date="2017-10-04T09:14:00Z"/>
          <w:rFonts w:ascii="Courier New" w:hAnsi="Courier New" w:cs="Courier New"/>
          <w:sz w:val="24"/>
          <w:szCs w:val="24"/>
        </w:rPr>
      </w:pPr>
      <w:del w:id="23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505 25 1 2 3 39 55 55 60 75 55</w:delText>
        </w:r>
      </w:del>
    </w:p>
    <w:p w14:paraId="1AA19569" w14:textId="54381DFD" w:rsidR="000D5A7E" w:rsidRPr="000D5A7E" w:rsidDel="00580A98" w:rsidRDefault="000D5A7E" w:rsidP="000D5A7E">
      <w:pPr>
        <w:spacing w:after="0"/>
        <w:rPr>
          <w:del w:id="2365" w:author="Sebring, Amanda J" w:date="2017-10-04T09:14:00Z"/>
          <w:rFonts w:ascii="Courier New" w:hAnsi="Courier New" w:cs="Courier New"/>
          <w:sz w:val="24"/>
          <w:szCs w:val="24"/>
        </w:rPr>
      </w:pPr>
      <w:del w:id="23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505 26 1 2 3 40 55 55 40 40 40</w:delText>
        </w:r>
      </w:del>
    </w:p>
    <w:p w14:paraId="43ED8F46" w14:textId="3607134B" w:rsidR="000D5A7E" w:rsidRPr="000D5A7E" w:rsidDel="00580A98" w:rsidRDefault="000D5A7E" w:rsidP="000D5A7E">
      <w:pPr>
        <w:spacing w:after="0"/>
        <w:rPr>
          <w:del w:id="2367" w:author="Sebring, Amanda J" w:date="2017-10-04T09:14:00Z"/>
          <w:rFonts w:ascii="Courier New" w:hAnsi="Courier New" w:cs="Courier New"/>
          <w:sz w:val="24"/>
          <w:szCs w:val="24"/>
        </w:rPr>
      </w:pPr>
      <w:del w:id="23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505 27 1 2 3 41 80 80 90 90 85</w:delText>
        </w:r>
      </w:del>
    </w:p>
    <w:p w14:paraId="0B9E37C4" w14:textId="57200B8D" w:rsidR="000D5A7E" w:rsidRPr="000D5A7E" w:rsidDel="00580A98" w:rsidRDefault="000D5A7E" w:rsidP="000D5A7E">
      <w:pPr>
        <w:spacing w:after="0"/>
        <w:rPr>
          <w:del w:id="2369" w:author="Sebring, Amanda J" w:date="2017-10-04T09:14:00Z"/>
          <w:rFonts w:ascii="Courier New" w:hAnsi="Courier New" w:cs="Courier New"/>
          <w:sz w:val="24"/>
          <w:szCs w:val="24"/>
        </w:rPr>
      </w:pPr>
      <w:del w:id="23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505 28 1 2 3 42 45 45 40 40 40</w:delText>
        </w:r>
      </w:del>
    </w:p>
    <w:p w14:paraId="4FCE0AAE" w14:textId="4A0D45A9" w:rsidR="000D5A7E" w:rsidRPr="000D5A7E" w:rsidDel="00580A98" w:rsidRDefault="000D5A7E" w:rsidP="000D5A7E">
      <w:pPr>
        <w:spacing w:after="0"/>
        <w:rPr>
          <w:del w:id="2371" w:author="Sebring, Amanda J" w:date="2017-10-04T09:14:00Z"/>
          <w:rFonts w:ascii="Courier New" w:hAnsi="Courier New" w:cs="Courier New"/>
          <w:sz w:val="24"/>
          <w:szCs w:val="24"/>
        </w:rPr>
      </w:pPr>
      <w:del w:id="23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505 29 1 2 3 43 40 40 35 35 35</w:delText>
        </w:r>
      </w:del>
    </w:p>
    <w:p w14:paraId="2E7CA30F" w14:textId="0F546615" w:rsidR="000D5A7E" w:rsidRPr="000D5A7E" w:rsidDel="00580A98" w:rsidRDefault="000D5A7E" w:rsidP="000D5A7E">
      <w:pPr>
        <w:spacing w:after="0"/>
        <w:rPr>
          <w:del w:id="2373" w:author="Sebring, Amanda J" w:date="2017-10-04T09:14:00Z"/>
          <w:rFonts w:ascii="Courier New" w:hAnsi="Courier New" w:cs="Courier New"/>
          <w:sz w:val="24"/>
          <w:szCs w:val="24"/>
        </w:rPr>
      </w:pPr>
      <w:del w:id="23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505 31 1 2 3 44 45 45 40 60 40</w:delText>
        </w:r>
      </w:del>
    </w:p>
    <w:p w14:paraId="7E8834DC" w14:textId="3DCB7AC6" w:rsidR="000D5A7E" w:rsidRPr="000D5A7E" w:rsidDel="00580A98" w:rsidRDefault="000D5A7E" w:rsidP="000D5A7E">
      <w:pPr>
        <w:spacing w:after="0"/>
        <w:rPr>
          <w:del w:id="2375" w:author="Sebring, Amanda J" w:date="2017-10-04T09:14:00Z"/>
          <w:rFonts w:ascii="Courier New" w:hAnsi="Courier New" w:cs="Courier New"/>
          <w:sz w:val="24"/>
          <w:szCs w:val="24"/>
        </w:rPr>
      </w:pPr>
      <w:del w:id="23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505 32 1 2 3 45 40 40 40 50 40</w:delText>
        </w:r>
      </w:del>
    </w:p>
    <w:p w14:paraId="4A60E7E3" w14:textId="0AE50CA0" w:rsidR="000D5A7E" w:rsidRPr="000D5A7E" w:rsidDel="00580A98" w:rsidRDefault="000D5A7E" w:rsidP="000D5A7E">
      <w:pPr>
        <w:spacing w:after="0"/>
        <w:rPr>
          <w:del w:id="2377" w:author="Sebring, Amanda J" w:date="2017-10-04T09:14:00Z"/>
          <w:rFonts w:ascii="Courier New" w:hAnsi="Courier New" w:cs="Courier New"/>
          <w:sz w:val="24"/>
          <w:szCs w:val="24"/>
        </w:rPr>
      </w:pPr>
      <w:del w:id="23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505 33 1 2 3 46 60 60 50 60 50</w:delText>
        </w:r>
      </w:del>
    </w:p>
    <w:p w14:paraId="02ACD4FF" w14:textId="04477116" w:rsidR="000D5A7E" w:rsidRPr="000D5A7E" w:rsidDel="00580A98" w:rsidRDefault="000D5A7E" w:rsidP="000D5A7E">
      <w:pPr>
        <w:spacing w:after="0"/>
        <w:rPr>
          <w:del w:id="2379" w:author="Sebring, Amanda J" w:date="2017-10-04T09:14:00Z"/>
          <w:rFonts w:ascii="Courier New" w:hAnsi="Courier New" w:cs="Courier New"/>
          <w:sz w:val="24"/>
          <w:szCs w:val="24"/>
        </w:rPr>
      </w:pPr>
      <w:del w:id="23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505 34 1 2 3 47 </w:delText>
        </w:r>
      </w:del>
    </w:p>
    <w:p w14:paraId="3B73F2D5" w14:textId="3B5E1178" w:rsidR="000D5A7E" w:rsidRPr="000D5A7E" w:rsidDel="00580A98" w:rsidRDefault="000D5A7E" w:rsidP="000D5A7E">
      <w:pPr>
        <w:spacing w:after="0"/>
        <w:rPr>
          <w:del w:id="2381" w:author="Sebring, Amanda J" w:date="2017-10-04T09:14:00Z"/>
          <w:rFonts w:ascii="Courier New" w:hAnsi="Courier New" w:cs="Courier New"/>
          <w:sz w:val="24"/>
          <w:szCs w:val="24"/>
        </w:rPr>
      </w:pPr>
      <w:del w:id="23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505 35 1 2 3 48 </w:delText>
        </w:r>
      </w:del>
    </w:p>
    <w:p w14:paraId="6A37B80F" w14:textId="489EDF41" w:rsidR="000D5A7E" w:rsidRPr="000D5A7E" w:rsidDel="00580A98" w:rsidRDefault="000D5A7E" w:rsidP="000D5A7E">
      <w:pPr>
        <w:spacing w:after="0"/>
        <w:rPr>
          <w:del w:id="2383" w:author="Sebring, Amanda J" w:date="2017-10-04T09:14:00Z"/>
          <w:rFonts w:ascii="Courier New" w:hAnsi="Courier New" w:cs="Courier New"/>
          <w:sz w:val="24"/>
          <w:szCs w:val="24"/>
        </w:rPr>
      </w:pPr>
      <w:del w:id="23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505 36 1 2 3 49 35 35 20 40 30</w:delText>
        </w:r>
      </w:del>
    </w:p>
    <w:p w14:paraId="769D10C1" w14:textId="7BA1B6E1" w:rsidR="000D5A7E" w:rsidRPr="000D5A7E" w:rsidDel="00580A98" w:rsidRDefault="000D5A7E" w:rsidP="000D5A7E">
      <w:pPr>
        <w:spacing w:after="0"/>
        <w:rPr>
          <w:del w:id="2385" w:author="Sebring, Amanda J" w:date="2017-10-04T09:14:00Z"/>
          <w:rFonts w:ascii="Courier New" w:hAnsi="Courier New" w:cs="Courier New"/>
          <w:sz w:val="24"/>
          <w:szCs w:val="24"/>
        </w:rPr>
      </w:pPr>
      <w:del w:id="23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505 41 1 2 3 50 55 55 40 65 50</w:delText>
        </w:r>
      </w:del>
    </w:p>
    <w:p w14:paraId="0298BF3E" w14:textId="2AA0852D" w:rsidR="000D5A7E" w:rsidRPr="000D5A7E" w:rsidDel="00580A98" w:rsidRDefault="000D5A7E" w:rsidP="000D5A7E">
      <w:pPr>
        <w:spacing w:after="0"/>
        <w:rPr>
          <w:del w:id="2387" w:author="Sebring, Amanda J" w:date="2017-10-04T09:14:00Z"/>
          <w:rFonts w:ascii="Courier New" w:hAnsi="Courier New" w:cs="Courier New"/>
          <w:sz w:val="24"/>
          <w:szCs w:val="24"/>
        </w:rPr>
      </w:pPr>
      <w:del w:id="23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505 44 1 2 3 51 40 40 30 45 40</w:delText>
        </w:r>
      </w:del>
    </w:p>
    <w:p w14:paraId="38ED5C34" w14:textId="0E970CA4" w:rsidR="000D5A7E" w:rsidRPr="000D5A7E" w:rsidDel="00580A98" w:rsidRDefault="000D5A7E" w:rsidP="000D5A7E">
      <w:pPr>
        <w:spacing w:after="0"/>
        <w:rPr>
          <w:del w:id="2389" w:author="Sebring, Amanda J" w:date="2017-10-04T09:14:00Z"/>
          <w:rFonts w:ascii="Courier New" w:hAnsi="Courier New" w:cs="Courier New"/>
          <w:sz w:val="24"/>
          <w:szCs w:val="24"/>
        </w:rPr>
      </w:pPr>
      <w:del w:id="23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505 45 1 2 3 52 45 45 35 35 35</w:delText>
        </w:r>
      </w:del>
    </w:p>
    <w:p w14:paraId="04F716F4" w14:textId="6B28324F" w:rsidR="000D5A7E" w:rsidRPr="000D5A7E" w:rsidDel="00580A98" w:rsidRDefault="000D5A7E" w:rsidP="000D5A7E">
      <w:pPr>
        <w:spacing w:after="0"/>
        <w:rPr>
          <w:del w:id="2391" w:author="Sebring, Amanda J" w:date="2017-10-04T09:14:00Z"/>
          <w:rFonts w:ascii="Courier New" w:hAnsi="Courier New" w:cs="Courier New"/>
          <w:sz w:val="24"/>
          <w:szCs w:val="24"/>
        </w:rPr>
      </w:pPr>
      <w:del w:id="23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505 47 1 2 3 53 60 60 60 70 55</w:delText>
        </w:r>
      </w:del>
    </w:p>
    <w:p w14:paraId="163853E1" w14:textId="3EF140FF" w:rsidR="000D5A7E" w:rsidRPr="000D5A7E" w:rsidDel="00580A98" w:rsidRDefault="000D5A7E" w:rsidP="000D5A7E">
      <w:pPr>
        <w:spacing w:after="0"/>
        <w:rPr>
          <w:del w:id="2393" w:author="Sebring, Amanda J" w:date="2017-10-04T09:14:00Z"/>
          <w:rFonts w:ascii="Courier New" w:hAnsi="Courier New" w:cs="Courier New"/>
          <w:sz w:val="24"/>
          <w:szCs w:val="24"/>
        </w:rPr>
      </w:pPr>
      <w:del w:id="23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505 48 1 2 3 54 40 40 30 30 30</w:delText>
        </w:r>
      </w:del>
    </w:p>
    <w:p w14:paraId="09F68BEC" w14:textId="56363538" w:rsidR="000D5A7E" w:rsidRPr="000D5A7E" w:rsidDel="00580A98" w:rsidRDefault="000D5A7E" w:rsidP="000D5A7E">
      <w:pPr>
        <w:spacing w:after="0"/>
        <w:rPr>
          <w:del w:id="2395" w:author="Sebring, Amanda J" w:date="2017-10-04T09:14:00Z"/>
          <w:rFonts w:ascii="Courier New" w:hAnsi="Courier New" w:cs="Courier New"/>
          <w:sz w:val="24"/>
          <w:szCs w:val="24"/>
        </w:rPr>
      </w:pPr>
      <w:del w:id="23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505 49 1 2 3 55 30 30 20 25 25</w:delText>
        </w:r>
      </w:del>
    </w:p>
    <w:p w14:paraId="5262A484" w14:textId="58A4ABC6" w:rsidR="000D5A7E" w:rsidRPr="000D5A7E" w:rsidDel="00580A98" w:rsidRDefault="000D5A7E" w:rsidP="000D5A7E">
      <w:pPr>
        <w:spacing w:after="0"/>
        <w:rPr>
          <w:del w:id="2397" w:author="Sebring, Amanda J" w:date="2017-10-04T09:14:00Z"/>
          <w:rFonts w:ascii="Courier New" w:hAnsi="Courier New" w:cs="Courier New"/>
          <w:sz w:val="24"/>
          <w:szCs w:val="24"/>
        </w:rPr>
      </w:pPr>
      <w:del w:id="23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505 51 1 2 3 56 45 45 40 60 50</w:delText>
        </w:r>
      </w:del>
    </w:p>
    <w:p w14:paraId="2D4E363E" w14:textId="09C72C89" w:rsidR="000D5A7E" w:rsidRPr="000D5A7E" w:rsidDel="00580A98" w:rsidRDefault="000D5A7E" w:rsidP="000D5A7E">
      <w:pPr>
        <w:spacing w:after="0"/>
        <w:rPr>
          <w:del w:id="2399" w:author="Sebring, Amanda J" w:date="2017-10-04T09:14:00Z"/>
          <w:rFonts w:ascii="Courier New" w:hAnsi="Courier New" w:cs="Courier New"/>
          <w:sz w:val="24"/>
          <w:szCs w:val="24"/>
        </w:rPr>
      </w:pPr>
      <w:del w:id="24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505 53 1 2 3 57 40 40 30 30 25</w:delText>
        </w:r>
      </w:del>
    </w:p>
    <w:p w14:paraId="2C83BDA5" w14:textId="72BBACD6" w:rsidR="000D5A7E" w:rsidRPr="000D5A7E" w:rsidDel="00580A98" w:rsidRDefault="000D5A7E" w:rsidP="000D5A7E">
      <w:pPr>
        <w:spacing w:after="0"/>
        <w:rPr>
          <w:del w:id="2401" w:author="Sebring, Amanda J" w:date="2017-10-04T09:14:00Z"/>
          <w:rFonts w:ascii="Courier New" w:hAnsi="Courier New" w:cs="Courier New"/>
          <w:sz w:val="24"/>
          <w:szCs w:val="24"/>
        </w:rPr>
      </w:pPr>
      <w:del w:id="24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505 55 1 2 3 58 45 45 40 40 40</w:delText>
        </w:r>
      </w:del>
    </w:p>
    <w:p w14:paraId="550F239B" w14:textId="227D8DE3" w:rsidR="000D5A7E" w:rsidRPr="000D5A7E" w:rsidDel="00580A98" w:rsidRDefault="000D5A7E" w:rsidP="000D5A7E">
      <w:pPr>
        <w:spacing w:after="0"/>
        <w:rPr>
          <w:del w:id="2403" w:author="Sebring, Amanda J" w:date="2017-10-04T09:14:00Z"/>
          <w:rFonts w:ascii="Courier New" w:hAnsi="Courier New" w:cs="Courier New"/>
          <w:sz w:val="24"/>
          <w:szCs w:val="24"/>
        </w:rPr>
      </w:pPr>
      <w:del w:id="24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505 56 1 2 3 59 55 55 40 60 55</w:delText>
        </w:r>
      </w:del>
    </w:p>
    <w:p w14:paraId="40D5C1C8" w14:textId="66055C6F" w:rsidR="000D5A7E" w:rsidRPr="000D5A7E" w:rsidDel="00580A98" w:rsidRDefault="000D5A7E" w:rsidP="000D5A7E">
      <w:pPr>
        <w:spacing w:after="0"/>
        <w:rPr>
          <w:del w:id="2405" w:author="Sebring, Amanda J" w:date="2017-10-04T09:14:00Z"/>
          <w:rFonts w:ascii="Courier New" w:hAnsi="Courier New" w:cs="Courier New"/>
          <w:sz w:val="24"/>
          <w:szCs w:val="24"/>
        </w:rPr>
      </w:pPr>
      <w:del w:id="24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505 57 1 2 3 60 60 60 60 80 60</w:delText>
        </w:r>
      </w:del>
    </w:p>
    <w:p w14:paraId="6377F2A4" w14:textId="08D97EDB" w:rsidR="000D5A7E" w:rsidRPr="000D5A7E" w:rsidDel="00580A98" w:rsidRDefault="000D5A7E" w:rsidP="000D5A7E">
      <w:pPr>
        <w:spacing w:after="0"/>
        <w:rPr>
          <w:del w:id="2407" w:author="Sebring, Amanda J" w:date="2017-10-04T09:14:00Z"/>
          <w:rFonts w:ascii="Courier New" w:hAnsi="Courier New" w:cs="Courier New"/>
          <w:sz w:val="24"/>
          <w:szCs w:val="24"/>
        </w:rPr>
      </w:pPr>
      <w:del w:id="24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505 58 1 2 3 61 55 55 40 55 40</w:delText>
        </w:r>
      </w:del>
    </w:p>
    <w:p w14:paraId="0BA46761" w14:textId="42C92DD2" w:rsidR="000D5A7E" w:rsidRPr="000D5A7E" w:rsidDel="00580A98" w:rsidRDefault="000D5A7E" w:rsidP="000D5A7E">
      <w:pPr>
        <w:spacing w:after="0"/>
        <w:rPr>
          <w:del w:id="2409" w:author="Sebring, Amanda J" w:date="2017-10-04T09:14:00Z"/>
          <w:rFonts w:ascii="Courier New" w:hAnsi="Courier New" w:cs="Courier New"/>
          <w:sz w:val="24"/>
          <w:szCs w:val="24"/>
        </w:rPr>
      </w:pPr>
      <w:del w:id="24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505 59 1 2 3 62 45 45 45 50 50</w:delText>
        </w:r>
      </w:del>
    </w:p>
    <w:p w14:paraId="3D1EB9FF" w14:textId="18BB54B2" w:rsidR="000D5A7E" w:rsidRPr="000D5A7E" w:rsidDel="00580A98" w:rsidRDefault="000D5A7E" w:rsidP="000D5A7E">
      <w:pPr>
        <w:spacing w:after="0"/>
        <w:rPr>
          <w:del w:id="2411" w:author="Sebring, Amanda J" w:date="2017-10-04T09:14:00Z"/>
          <w:rFonts w:ascii="Courier New" w:hAnsi="Courier New" w:cs="Courier New"/>
          <w:sz w:val="24"/>
          <w:szCs w:val="24"/>
        </w:rPr>
      </w:pPr>
      <w:del w:id="24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505 60 1 2 3 63 55 55 40 60 45</w:delText>
        </w:r>
      </w:del>
    </w:p>
    <w:p w14:paraId="5ED24998" w14:textId="36F23125" w:rsidR="000D5A7E" w:rsidRPr="000D5A7E" w:rsidDel="00580A98" w:rsidRDefault="000D5A7E" w:rsidP="000D5A7E">
      <w:pPr>
        <w:spacing w:after="0"/>
        <w:rPr>
          <w:del w:id="2413" w:author="Sebring, Amanda J" w:date="2017-10-04T09:14:00Z"/>
          <w:rFonts w:ascii="Courier New" w:hAnsi="Courier New" w:cs="Courier New"/>
          <w:sz w:val="24"/>
          <w:szCs w:val="24"/>
        </w:rPr>
      </w:pPr>
      <w:del w:id="24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505 61 1 2 3 64 40 40 20 20 20</w:delText>
        </w:r>
      </w:del>
    </w:p>
    <w:p w14:paraId="445E43E1" w14:textId="2B7BD874" w:rsidR="000D5A7E" w:rsidRPr="000D5A7E" w:rsidDel="00580A98" w:rsidRDefault="000D5A7E" w:rsidP="000D5A7E">
      <w:pPr>
        <w:spacing w:after="0"/>
        <w:rPr>
          <w:del w:id="2415" w:author="Sebring, Amanda J" w:date="2017-10-04T09:14:00Z"/>
          <w:rFonts w:ascii="Courier New" w:hAnsi="Courier New" w:cs="Courier New"/>
          <w:sz w:val="24"/>
          <w:szCs w:val="24"/>
        </w:rPr>
      </w:pPr>
      <w:del w:id="24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505 62 1 2 3 65 30 30 20 20 20</w:delText>
        </w:r>
      </w:del>
    </w:p>
    <w:p w14:paraId="6F5EEBA6" w14:textId="7BD32E57" w:rsidR="000D5A7E" w:rsidRPr="000D5A7E" w:rsidDel="00580A98" w:rsidRDefault="000D5A7E" w:rsidP="000D5A7E">
      <w:pPr>
        <w:spacing w:after="0"/>
        <w:rPr>
          <w:del w:id="2417" w:author="Sebring, Amanda J" w:date="2017-10-04T09:14:00Z"/>
          <w:rFonts w:ascii="Courier New" w:hAnsi="Courier New" w:cs="Courier New"/>
          <w:sz w:val="24"/>
          <w:szCs w:val="24"/>
        </w:rPr>
      </w:pPr>
      <w:del w:id="24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505 63 1 2 3 66 </w:delText>
        </w:r>
      </w:del>
    </w:p>
    <w:p w14:paraId="27832223" w14:textId="44A25B2F" w:rsidR="000D5A7E" w:rsidRPr="000D5A7E" w:rsidDel="00580A98" w:rsidRDefault="000D5A7E" w:rsidP="000D5A7E">
      <w:pPr>
        <w:spacing w:after="0"/>
        <w:rPr>
          <w:del w:id="2419" w:author="Sebring, Amanda J" w:date="2017-10-04T09:14:00Z"/>
          <w:rFonts w:ascii="Courier New" w:hAnsi="Courier New" w:cs="Courier New"/>
          <w:sz w:val="24"/>
          <w:szCs w:val="24"/>
        </w:rPr>
      </w:pPr>
      <w:del w:id="24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505 64 1 2 3 67 40 40 30 30 30</w:delText>
        </w:r>
      </w:del>
    </w:p>
    <w:p w14:paraId="6CC162AB" w14:textId="0CC19479" w:rsidR="000D5A7E" w:rsidRPr="000D5A7E" w:rsidDel="00580A98" w:rsidRDefault="000D5A7E" w:rsidP="000D5A7E">
      <w:pPr>
        <w:spacing w:after="0"/>
        <w:rPr>
          <w:del w:id="2421" w:author="Sebring, Amanda J" w:date="2017-10-04T09:14:00Z"/>
          <w:rFonts w:ascii="Courier New" w:hAnsi="Courier New" w:cs="Courier New"/>
          <w:sz w:val="24"/>
          <w:szCs w:val="24"/>
        </w:rPr>
      </w:pPr>
      <w:del w:id="24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505 66 1 2 3 68 60 60 55 75 55</w:delText>
        </w:r>
      </w:del>
    </w:p>
    <w:p w14:paraId="51F31EAD" w14:textId="6552306C" w:rsidR="000D5A7E" w:rsidRPr="000D5A7E" w:rsidDel="00580A98" w:rsidRDefault="000D5A7E" w:rsidP="000D5A7E">
      <w:pPr>
        <w:spacing w:after="0"/>
        <w:rPr>
          <w:del w:id="2423" w:author="Sebring, Amanda J" w:date="2017-10-04T09:14:00Z"/>
          <w:rFonts w:ascii="Courier New" w:hAnsi="Courier New" w:cs="Courier New"/>
          <w:sz w:val="24"/>
          <w:szCs w:val="24"/>
        </w:rPr>
      </w:pPr>
      <w:del w:id="24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505 67 1 2 3 69 55 55 55 80 55</w:delText>
        </w:r>
      </w:del>
    </w:p>
    <w:p w14:paraId="76ECA3B1" w14:textId="523C794B" w:rsidR="000D5A7E" w:rsidRPr="000D5A7E" w:rsidDel="00580A98" w:rsidRDefault="000D5A7E" w:rsidP="000D5A7E">
      <w:pPr>
        <w:spacing w:after="0"/>
        <w:rPr>
          <w:del w:id="2425" w:author="Sebring, Amanda J" w:date="2017-10-04T09:14:00Z"/>
          <w:rFonts w:ascii="Courier New" w:hAnsi="Courier New" w:cs="Courier New"/>
          <w:sz w:val="24"/>
          <w:szCs w:val="24"/>
        </w:rPr>
      </w:pPr>
      <w:del w:id="24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505 68 1 2 3 70 45 45 40 60 45</w:delText>
        </w:r>
      </w:del>
    </w:p>
    <w:p w14:paraId="6F50BD20" w14:textId="05242CFE" w:rsidR="000D5A7E" w:rsidRPr="000D5A7E" w:rsidDel="00580A98" w:rsidRDefault="000D5A7E" w:rsidP="000D5A7E">
      <w:pPr>
        <w:spacing w:after="0"/>
        <w:rPr>
          <w:del w:id="2427" w:author="Sebring, Amanda J" w:date="2017-10-04T09:14:00Z"/>
          <w:rFonts w:ascii="Courier New" w:hAnsi="Courier New" w:cs="Courier New"/>
          <w:sz w:val="24"/>
          <w:szCs w:val="24"/>
        </w:rPr>
      </w:pPr>
      <w:del w:id="24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505 69 1 2 3 71 45 45 40 45 40</w:delText>
        </w:r>
      </w:del>
    </w:p>
    <w:p w14:paraId="07747056" w14:textId="1A155BE7" w:rsidR="000D5A7E" w:rsidRPr="000D5A7E" w:rsidDel="00580A98" w:rsidRDefault="000D5A7E" w:rsidP="000D5A7E">
      <w:pPr>
        <w:spacing w:after="0"/>
        <w:rPr>
          <w:del w:id="2429" w:author="Sebring, Amanda J" w:date="2017-10-04T09:14:00Z"/>
          <w:rFonts w:ascii="Courier New" w:hAnsi="Courier New" w:cs="Courier New"/>
          <w:sz w:val="24"/>
          <w:szCs w:val="24"/>
        </w:rPr>
      </w:pPr>
      <w:del w:id="24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505 71 1 2 3 72 45 45 30 35 35</w:delText>
        </w:r>
      </w:del>
    </w:p>
    <w:p w14:paraId="19064286" w14:textId="28EEEA34" w:rsidR="000D5A7E" w:rsidRPr="000D5A7E" w:rsidDel="00580A98" w:rsidRDefault="000D5A7E" w:rsidP="000D5A7E">
      <w:pPr>
        <w:spacing w:after="0"/>
        <w:rPr>
          <w:del w:id="2431" w:author="Sebring, Amanda J" w:date="2017-10-04T09:14:00Z"/>
          <w:rFonts w:ascii="Courier New" w:hAnsi="Courier New" w:cs="Courier New"/>
          <w:sz w:val="24"/>
          <w:szCs w:val="24"/>
        </w:rPr>
      </w:pPr>
      <w:del w:id="24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505 72 1 2 3 73 55 55 40 45 40</w:delText>
        </w:r>
      </w:del>
    </w:p>
    <w:p w14:paraId="2032D9C3" w14:textId="1E2A27AD" w:rsidR="000D5A7E" w:rsidRPr="000D5A7E" w:rsidDel="00580A98" w:rsidRDefault="000D5A7E" w:rsidP="000D5A7E">
      <w:pPr>
        <w:spacing w:after="0"/>
        <w:rPr>
          <w:del w:id="2433" w:author="Sebring, Amanda J" w:date="2017-10-04T09:14:00Z"/>
          <w:rFonts w:ascii="Courier New" w:hAnsi="Courier New" w:cs="Courier New"/>
          <w:sz w:val="24"/>
          <w:szCs w:val="24"/>
        </w:rPr>
      </w:pPr>
      <w:del w:id="24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505 73 1 2 3 74 60 60 50 80 50</w:delText>
        </w:r>
      </w:del>
    </w:p>
    <w:p w14:paraId="59D8C177" w14:textId="5EDC083E" w:rsidR="000D5A7E" w:rsidRPr="000D5A7E" w:rsidDel="00580A98" w:rsidRDefault="000D5A7E" w:rsidP="000D5A7E">
      <w:pPr>
        <w:spacing w:after="0"/>
        <w:rPr>
          <w:del w:id="2435" w:author="Sebring, Amanda J" w:date="2017-10-04T09:14:00Z"/>
          <w:rFonts w:ascii="Courier New" w:hAnsi="Courier New" w:cs="Courier New"/>
          <w:sz w:val="24"/>
          <w:szCs w:val="24"/>
        </w:rPr>
      </w:pPr>
      <w:del w:id="24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505 74 1 2 3 75 35 35 30 25 30</w:delText>
        </w:r>
      </w:del>
    </w:p>
    <w:p w14:paraId="6B82D1D6" w14:textId="219AECC7" w:rsidR="000D5A7E" w:rsidRPr="000D5A7E" w:rsidDel="00580A98" w:rsidRDefault="000D5A7E" w:rsidP="000D5A7E">
      <w:pPr>
        <w:spacing w:after="0"/>
        <w:rPr>
          <w:del w:id="2437" w:author="Sebring, Amanda J" w:date="2017-10-04T09:14:00Z"/>
          <w:rFonts w:ascii="Courier New" w:hAnsi="Courier New" w:cs="Courier New"/>
          <w:sz w:val="24"/>
          <w:szCs w:val="24"/>
        </w:rPr>
      </w:pPr>
      <w:del w:id="24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505 75 1 2 3 76 55 55 45 70 45</w:delText>
        </w:r>
      </w:del>
    </w:p>
    <w:p w14:paraId="14B8F641" w14:textId="20FA8B93" w:rsidR="000D5A7E" w:rsidRPr="000D5A7E" w:rsidDel="00580A98" w:rsidRDefault="000D5A7E" w:rsidP="000D5A7E">
      <w:pPr>
        <w:spacing w:after="0"/>
        <w:rPr>
          <w:del w:id="2439" w:author="Sebring, Amanda J" w:date="2017-10-04T09:14:00Z"/>
          <w:rFonts w:ascii="Courier New" w:hAnsi="Courier New" w:cs="Courier New"/>
          <w:sz w:val="24"/>
          <w:szCs w:val="24"/>
        </w:rPr>
      </w:pPr>
      <w:del w:id="24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505 77 1 2 3 77 45 45 35 35 35</w:delText>
        </w:r>
      </w:del>
    </w:p>
    <w:p w14:paraId="16CBEAAA" w14:textId="354A6A09" w:rsidR="000D5A7E" w:rsidRPr="000D5A7E" w:rsidDel="00580A98" w:rsidRDefault="000D5A7E" w:rsidP="000D5A7E">
      <w:pPr>
        <w:spacing w:after="0"/>
        <w:rPr>
          <w:del w:id="2441" w:author="Sebring, Amanda J" w:date="2017-10-04T09:14:00Z"/>
          <w:rFonts w:ascii="Courier New" w:hAnsi="Courier New" w:cs="Courier New"/>
          <w:sz w:val="24"/>
          <w:szCs w:val="24"/>
        </w:rPr>
      </w:pPr>
      <w:del w:id="24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505 78 1 2 3 78 60 60 60 75 60</w:delText>
        </w:r>
      </w:del>
    </w:p>
    <w:p w14:paraId="27F64770" w14:textId="6581071D" w:rsidR="000D5A7E" w:rsidRPr="000D5A7E" w:rsidDel="00580A98" w:rsidRDefault="000D5A7E" w:rsidP="000D5A7E">
      <w:pPr>
        <w:spacing w:after="0"/>
        <w:rPr>
          <w:del w:id="2443" w:author="Sebring, Amanda J" w:date="2017-10-04T09:14:00Z"/>
          <w:rFonts w:ascii="Courier New" w:hAnsi="Courier New" w:cs="Courier New"/>
          <w:sz w:val="24"/>
          <w:szCs w:val="24"/>
        </w:rPr>
      </w:pPr>
      <w:del w:id="24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505 79 1 2 3 79 60 60 60 80 60</w:delText>
        </w:r>
      </w:del>
    </w:p>
    <w:p w14:paraId="2E1F58B3" w14:textId="2DDDB66B" w:rsidR="000D5A7E" w:rsidRPr="000D5A7E" w:rsidDel="00580A98" w:rsidRDefault="000D5A7E" w:rsidP="000D5A7E">
      <w:pPr>
        <w:spacing w:after="0"/>
        <w:rPr>
          <w:del w:id="2445" w:author="Sebring, Amanda J" w:date="2017-10-04T09:14:00Z"/>
          <w:rFonts w:ascii="Courier New" w:hAnsi="Courier New" w:cs="Courier New"/>
          <w:sz w:val="24"/>
          <w:szCs w:val="24"/>
        </w:rPr>
      </w:pPr>
      <w:del w:id="24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505 80 1 2 3 80 40 40 40 60 40</w:delText>
        </w:r>
      </w:del>
    </w:p>
    <w:p w14:paraId="0A8E06D1" w14:textId="390BEA27" w:rsidR="000D5A7E" w:rsidRPr="000D5A7E" w:rsidDel="00580A98" w:rsidRDefault="000D5A7E" w:rsidP="000D5A7E">
      <w:pPr>
        <w:spacing w:after="0"/>
        <w:rPr>
          <w:del w:id="2447" w:author="Sebring, Amanda J" w:date="2017-10-04T09:14:00Z"/>
          <w:rFonts w:ascii="Courier New" w:hAnsi="Courier New" w:cs="Courier New"/>
          <w:sz w:val="24"/>
          <w:szCs w:val="24"/>
        </w:rPr>
      </w:pPr>
      <w:del w:id="24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506 00 1 0 0 00 40 40 35 60 45</w:delText>
        </w:r>
      </w:del>
    </w:p>
    <w:p w14:paraId="05A845D6" w14:textId="64C4F25C" w:rsidR="000D5A7E" w:rsidRPr="000D5A7E" w:rsidDel="00580A98" w:rsidRDefault="000D5A7E" w:rsidP="000D5A7E">
      <w:pPr>
        <w:spacing w:after="0"/>
        <w:rPr>
          <w:del w:id="2449" w:author="Sebring, Amanda J" w:date="2017-10-04T09:14:00Z"/>
          <w:rFonts w:ascii="Courier New" w:hAnsi="Courier New" w:cs="Courier New"/>
          <w:sz w:val="24"/>
          <w:szCs w:val="24"/>
        </w:rPr>
      </w:pPr>
      <w:del w:id="24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506 02 1 2 1 01 35 35 30 40 35</w:delText>
        </w:r>
      </w:del>
    </w:p>
    <w:p w14:paraId="238BE847" w14:textId="033E6417" w:rsidR="000D5A7E" w:rsidRPr="000D5A7E" w:rsidDel="00580A98" w:rsidRDefault="000D5A7E" w:rsidP="000D5A7E">
      <w:pPr>
        <w:spacing w:after="0"/>
        <w:rPr>
          <w:del w:id="2451" w:author="Sebring, Amanda J" w:date="2017-10-04T09:14:00Z"/>
          <w:rFonts w:ascii="Courier New" w:hAnsi="Courier New" w:cs="Courier New"/>
          <w:sz w:val="24"/>
          <w:szCs w:val="24"/>
        </w:rPr>
      </w:pPr>
      <w:del w:id="24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506 04 1 2 1 02 30 45 40 40 30</w:delText>
        </w:r>
      </w:del>
    </w:p>
    <w:p w14:paraId="495AB4D9" w14:textId="0D922F78" w:rsidR="000D5A7E" w:rsidRPr="000D5A7E" w:rsidDel="00580A98" w:rsidRDefault="000D5A7E" w:rsidP="000D5A7E">
      <w:pPr>
        <w:spacing w:after="0"/>
        <w:rPr>
          <w:del w:id="2453" w:author="Sebring, Amanda J" w:date="2017-10-04T09:14:00Z"/>
          <w:rFonts w:ascii="Courier New" w:hAnsi="Courier New" w:cs="Courier New"/>
          <w:sz w:val="24"/>
          <w:szCs w:val="24"/>
        </w:rPr>
      </w:pPr>
      <w:del w:id="24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506 09 1 2 1 03 55 45 40 40 35</w:delText>
        </w:r>
      </w:del>
    </w:p>
    <w:p w14:paraId="37D8C67E" w14:textId="2B2F6524" w:rsidR="000D5A7E" w:rsidRPr="000D5A7E" w:rsidDel="00580A98" w:rsidRDefault="000D5A7E" w:rsidP="000D5A7E">
      <w:pPr>
        <w:spacing w:after="0"/>
        <w:rPr>
          <w:del w:id="2455" w:author="Sebring, Amanda J" w:date="2017-10-04T09:14:00Z"/>
          <w:rFonts w:ascii="Courier New" w:hAnsi="Courier New" w:cs="Courier New"/>
          <w:sz w:val="24"/>
          <w:szCs w:val="24"/>
        </w:rPr>
      </w:pPr>
      <w:del w:id="24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506 11 1 2 1 04 55 45 55 65 55</w:delText>
        </w:r>
      </w:del>
    </w:p>
    <w:p w14:paraId="1243AB90" w14:textId="631466D9" w:rsidR="000D5A7E" w:rsidRPr="000D5A7E" w:rsidDel="00580A98" w:rsidRDefault="000D5A7E" w:rsidP="000D5A7E">
      <w:pPr>
        <w:spacing w:after="0"/>
        <w:rPr>
          <w:del w:id="2457" w:author="Sebring, Amanda J" w:date="2017-10-04T09:14:00Z"/>
          <w:rFonts w:ascii="Courier New" w:hAnsi="Courier New" w:cs="Courier New"/>
          <w:sz w:val="24"/>
          <w:szCs w:val="24"/>
        </w:rPr>
      </w:pPr>
      <w:del w:id="24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506 22 1 2 1 05 45 60 40 60 55</w:delText>
        </w:r>
      </w:del>
    </w:p>
    <w:p w14:paraId="49197A58" w14:textId="2E09D013" w:rsidR="000D5A7E" w:rsidRPr="000D5A7E" w:rsidDel="00580A98" w:rsidRDefault="000D5A7E" w:rsidP="000D5A7E">
      <w:pPr>
        <w:spacing w:after="0"/>
        <w:rPr>
          <w:del w:id="2459" w:author="Sebring, Amanda J" w:date="2017-10-04T09:14:00Z"/>
          <w:rFonts w:ascii="Courier New" w:hAnsi="Courier New" w:cs="Courier New"/>
          <w:sz w:val="24"/>
          <w:szCs w:val="24"/>
        </w:rPr>
      </w:pPr>
      <w:del w:id="24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506 39 1 2 1 06 65 60 65 70 60</w:delText>
        </w:r>
      </w:del>
    </w:p>
    <w:p w14:paraId="7177634C" w14:textId="58A72388" w:rsidR="000D5A7E" w:rsidRPr="000D5A7E" w:rsidDel="00580A98" w:rsidRDefault="000D5A7E" w:rsidP="000D5A7E">
      <w:pPr>
        <w:spacing w:after="0"/>
        <w:rPr>
          <w:del w:id="2461" w:author="Sebring, Amanda J" w:date="2017-10-04T09:14:00Z"/>
          <w:rFonts w:ascii="Courier New" w:hAnsi="Courier New" w:cs="Courier New"/>
          <w:sz w:val="24"/>
          <w:szCs w:val="24"/>
        </w:rPr>
      </w:pPr>
      <w:del w:id="24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506 40 1 2 1 07 60 45 55 65 45</w:delText>
        </w:r>
      </w:del>
    </w:p>
    <w:p w14:paraId="0C2958F1" w14:textId="021BCB24" w:rsidR="000D5A7E" w:rsidRPr="000D5A7E" w:rsidDel="00580A98" w:rsidRDefault="000D5A7E" w:rsidP="000D5A7E">
      <w:pPr>
        <w:spacing w:after="0"/>
        <w:rPr>
          <w:del w:id="2463" w:author="Sebring, Amanda J" w:date="2017-10-04T09:14:00Z"/>
          <w:rFonts w:ascii="Courier New" w:hAnsi="Courier New" w:cs="Courier New"/>
          <w:sz w:val="24"/>
          <w:szCs w:val="24"/>
        </w:rPr>
      </w:pPr>
      <w:del w:id="24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506 46 1 2 1 08 40 60 45 65 55</w:delText>
        </w:r>
      </w:del>
    </w:p>
    <w:p w14:paraId="2945D29E" w14:textId="40D9A110" w:rsidR="000D5A7E" w:rsidRPr="000D5A7E" w:rsidDel="00580A98" w:rsidRDefault="000D5A7E" w:rsidP="000D5A7E">
      <w:pPr>
        <w:spacing w:after="0"/>
        <w:rPr>
          <w:del w:id="2465" w:author="Sebring, Amanda J" w:date="2017-10-04T09:14:00Z"/>
          <w:rFonts w:ascii="Courier New" w:hAnsi="Courier New" w:cs="Courier New"/>
          <w:sz w:val="24"/>
          <w:szCs w:val="24"/>
        </w:rPr>
      </w:pPr>
      <w:del w:id="24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506 13 1 2 1 09 55 45 55 60 55</w:delText>
        </w:r>
      </w:del>
    </w:p>
    <w:p w14:paraId="76ADD2A8" w14:textId="2FC81E88" w:rsidR="000D5A7E" w:rsidRPr="000D5A7E" w:rsidDel="00580A98" w:rsidRDefault="000D5A7E" w:rsidP="000D5A7E">
      <w:pPr>
        <w:spacing w:after="0"/>
        <w:rPr>
          <w:del w:id="2467" w:author="Sebring, Amanda J" w:date="2017-10-04T09:14:00Z"/>
          <w:rFonts w:ascii="Courier New" w:hAnsi="Courier New" w:cs="Courier New"/>
          <w:sz w:val="24"/>
          <w:szCs w:val="24"/>
        </w:rPr>
      </w:pPr>
      <w:del w:id="24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506 76 1 2 1 10 40 40 35 35 40</w:delText>
        </w:r>
      </w:del>
    </w:p>
    <w:p w14:paraId="05778061" w14:textId="08196C1B" w:rsidR="000D5A7E" w:rsidRPr="000D5A7E" w:rsidDel="00580A98" w:rsidRDefault="000D5A7E" w:rsidP="000D5A7E">
      <w:pPr>
        <w:spacing w:after="0"/>
        <w:rPr>
          <w:del w:id="2469" w:author="Sebring, Amanda J" w:date="2017-10-04T09:14:00Z"/>
          <w:rFonts w:ascii="Courier New" w:hAnsi="Courier New" w:cs="Courier New"/>
          <w:sz w:val="24"/>
          <w:szCs w:val="24"/>
        </w:rPr>
      </w:pPr>
      <w:del w:id="24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506 43 1 2 1 11 55 60 45 60 55</w:delText>
        </w:r>
      </w:del>
    </w:p>
    <w:p w14:paraId="5484BAC4" w14:textId="2391B62A" w:rsidR="000D5A7E" w:rsidRPr="000D5A7E" w:rsidDel="00580A98" w:rsidRDefault="000D5A7E" w:rsidP="000D5A7E">
      <w:pPr>
        <w:spacing w:after="0"/>
        <w:rPr>
          <w:del w:id="2471" w:author="Sebring, Amanda J" w:date="2017-10-04T09:14:00Z"/>
          <w:rFonts w:ascii="Courier New" w:hAnsi="Courier New" w:cs="Courier New"/>
          <w:sz w:val="24"/>
          <w:szCs w:val="24"/>
        </w:rPr>
      </w:pPr>
      <w:del w:id="24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506 54 1 2 1 12 60 60 55 60 45</w:delText>
        </w:r>
      </w:del>
    </w:p>
    <w:p w14:paraId="02FDCD85" w14:textId="109FA668" w:rsidR="000D5A7E" w:rsidRPr="000D5A7E" w:rsidDel="00580A98" w:rsidRDefault="000D5A7E" w:rsidP="000D5A7E">
      <w:pPr>
        <w:spacing w:after="0"/>
        <w:rPr>
          <w:del w:id="2473" w:author="Sebring, Amanda J" w:date="2017-10-04T09:14:00Z"/>
          <w:rFonts w:ascii="Courier New" w:hAnsi="Courier New" w:cs="Courier New"/>
          <w:sz w:val="24"/>
          <w:szCs w:val="24"/>
        </w:rPr>
      </w:pPr>
      <w:del w:id="24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506 01 1 2 1 13 40 55 45 55 50</w:delText>
        </w:r>
      </w:del>
    </w:p>
    <w:p w14:paraId="5DC21266" w14:textId="6EACD308" w:rsidR="000D5A7E" w:rsidRPr="000D5A7E" w:rsidDel="00580A98" w:rsidRDefault="000D5A7E" w:rsidP="000D5A7E">
      <w:pPr>
        <w:spacing w:after="0"/>
        <w:rPr>
          <w:del w:id="2475" w:author="Sebring, Amanda J" w:date="2017-10-04T09:14:00Z"/>
          <w:rFonts w:ascii="Courier New" w:hAnsi="Courier New" w:cs="Courier New"/>
          <w:sz w:val="24"/>
          <w:szCs w:val="24"/>
        </w:rPr>
      </w:pPr>
      <w:del w:id="24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506 07 1 2 1 14 45 55 45 60 45</w:delText>
        </w:r>
      </w:del>
    </w:p>
    <w:p w14:paraId="7948BDE7" w14:textId="71C07E78" w:rsidR="000D5A7E" w:rsidRPr="000D5A7E" w:rsidDel="00580A98" w:rsidRDefault="000D5A7E" w:rsidP="000D5A7E">
      <w:pPr>
        <w:spacing w:after="0"/>
        <w:rPr>
          <w:del w:id="2477" w:author="Sebring, Amanda J" w:date="2017-10-04T09:14:00Z"/>
          <w:rFonts w:ascii="Courier New" w:hAnsi="Courier New" w:cs="Courier New"/>
          <w:sz w:val="24"/>
          <w:szCs w:val="24"/>
        </w:rPr>
      </w:pPr>
      <w:del w:id="24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506 14 1 2 1 15 40 40 40 35 30</w:delText>
        </w:r>
      </w:del>
    </w:p>
    <w:p w14:paraId="76AA3882" w14:textId="7DB50268" w:rsidR="000D5A7E" w:rsidRPr="000D5A7E" w:rsidDel="00580A98" w:rsidRDefault="000D5A7E" w:rsidP="000D5A7E">
      <w:pPr>
        <w:spacing w:after="0"/>
        <w:rPr>
          <w:del w:id="2479" w:author="Sebring, Amanda J" w:date="2017-10-04T09:14:00Z"/>
          <w:rFonts w:ascii="Courier New" w:hAnsi="Courier New" w:cs="Courier New"/>
          <w:sz w:val="24"/>
          <w:szCs w:val="24"/>
        </w:rPr>
      </w:pPr>
      <w:del w:id="24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506 30 1 2 1 16 45 40 40 40 35</w:delText>
        </w:r>
      </w:del>
    </w:p>
    <w:p w14:paraId="7B46BB26" w14:textId="032F1796" w:rsidR="000D5A7E" w:rsidRPr="000D5A7E" w:rsidDel="00580A98" w:rsidRDefault="000D5A7E" w:rsidP="000D5A7E">
      <w:pPr>
        <w:spacing w:after="0"/>
        <w:rPr>
          <w:del w:id="2481" w:author="Sebring, Amanda J" w:date="2017-10-04T09:14:00Z"/>
          <w:rFonts w:ascii="Courier New" w:hAnsi="Courier New" w:cs="Courier New"/>
          <w:sz w:val="24"/>
          <w:szCs w:val="24"/>
        </w:rPr>
      </w:pPr>
      <w:del w:id="24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506 37 1 2 1 17 55 60 45 55 55</w:delText>
        </w:r>
      </w:del>
    </w:p>
    <w:p w14:paraId="63869E9C" w14:textId="1AFA9686" w:rsidR="000D5A7E" w:rsidRPr="000D5A7E" w:rsidDel="00580A98" w:rsidRDefault="000D5A7E" w:rsidP="000D5A7E">
      <w:pPr>
        <w:spacing w:after="0"/>
        <w:rPr>
          <w:del w:id="2483" w:author="Sebring, Amanda J" w:date="2017-10-04T09:14:00Z"/>
          <w:rFonts w:ascii="Courier New" w:hAnsi="Courier New" w:cs="Courier New"/>
          <w:sz w:val="24"/>
          <w:szCs w:val="24"/>
        </w:rPr>
      </w:pPr>
      <w:del w:id="24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506 50 1 2 1 18 55 60 40 55 40</w:delText>
        </w:r>
      </w:del>
    </w:p>
    <w:p w14:paraId="3E7F9F9D" w14:textId="6E1AB356" w:rsidR="000D5A7E" w:rsidRPr="000D5A7E" w:rsidDel="00580A98" w:rsidRDefault="000D5A7E" w:rsidP="000D5A7E">
      <w:pPr>
        <w:spacing w:after="0"/>
        <w:rPr>
          <w:del w:id="2485" w:author="Sebring, Amanda J" w:date="2017-10-04T09:14:00Z"/>
          <w:rFonts w:ascii="Courier New" w:hAnsi="Courier New" w:cs="Courier New"/>
          <w:sz w:val="24"/>
          <w:szCs w:val="24"/>
        </w:rPr>
      </w:pPr>
      <w:del w:id="24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506 52 1 2 1 19 35 55 35 40 35</w:delText>
        </w:r>
      </w:del>
    </w:p>
    <w:p w14:paraId="411B14D0" w14:textId="01212B7E" w:rsidR="000D5A7E" w:rsidRPr="000D5A7E" w:rsidDel="00580A98" w:rsidRDefault="000D5A7E" w:rsidP="000D5A7E">
      <w:pPr>
        <w:spacing w:after="0"/>
        <w:rPr>
          <w:del w:id="2487" w:author="Sebring, Amanda J" w:date="2017-10-04T09:14:00Z"/>
          <w:rFonts w:ascii="Courier New" w:hAnsi="Courier New" w:cs="Courier New"/>
          <w:sz w:val="24"/>
          <w:szCs w:val="24"/>
        </w:rPr>
      </w:pPr>
      <w:del w:id="24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506 65 1 2 1 20 45 55 40 55 40</w:delText>
        </w:r>
      </w:del>
    </w:p>
    <w:p w14:paraId="46FA540B" w14:textId="1B0FA612" w:rsidR="000D5A7E" w:rsidRPr="000D5A7E" w:rsidDel="00580A98" w:rsidRDefault="000D5A7E" w:rsidP="000D5A7E">
      <w:pPr>
        <w:spacing w:after="0"/>
        <w:rPr>
          <w:del w:id="2489" w:author="Sebring, Amanda J" w:date="2017-10-04T09:14:00Z"/>
          <w:rFonts w:ascii="Courier New" w:hAnsi="Courier New" w:cs="Courier New"/>
          <w:sz w:val="24"/>
          <w:szCs w:val="24"/>
        </w:rPr>
      </w:pPr>
      <w:del w:id="24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506 70 1 2 1 21 45 40 40 55 45</w:delText>
        </w:r>
      </w:del>
    </w:p>
    <w:p w14:paraId="0C76F3BB" w14:textId="6310678D" w:rsidR="000D5A7E" w:rsidRPr="000D5A7E" w:rsidDel="00580A98" w:rsidRDefault="000D5A7E" w:rsidP="000D5A7E">
      <w:pPr>
        <w:spacing w:after="0"/>
        <w:rPr>
          <w:del w:id="2491" w:author="Sebring, Amanda J" w:date="2017-10-04T09:14:00Z"/>
          <w:rFonts w:ascii="Courier New" w:hAnsi="Courier New" w:cs="Courier New"/>
          <w:sz w:val="24"/>
          <w:szCs w:val="24"/>
        </w:rPr>
      </w:pPr>
      <w:del w:id="24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506 38 1 2 1 22 60 55 55 60 55</w:delText>
        </w:r>
      </w:del>
    </w:p>
    <w:p w14:paraId="4A70F638" w14:textId="3F41BDBA" w:rsidR="000D5A7E" w:rsidRPr="000D5A7E" w:rsidDel="00580A98" w:rsidRDefault="000D5A7E" w:rsidP="000D5A7E">
      <w:pPr>
        <w:spacing w:after="0"/>
        <w:rPr>
          <w:del w:id="2493" w:author="Sebring, Amanda J" w:date="2017-10-04T09:14:00Z"/>
          <w:rFonts w:ascii="Courier New" w:hAnsi="Courier New" w:cs="Courier New"/>
          <w:sz w:val="24"/>
          <w:szCs w:val="24"/>
        </w:rPr>
      </w:pPr>
      <w:del w:id="24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506 42 1 2 1 23 55 60 55 65 55</w:delText>
        </w:r>
      </w:del>
    </w:p>
    <w:p w14:paraId="6AA29F67" w14:textId="37E38614" w:rsidR="000D5A7E" w:rsidRPr="000D5A7E" w:rsidDel="00580A98" w:rsidRDefault="000D5A7E" w:rsidP="000D5A7E">
      <w:pPr>
        <w:spacing w:after="0"/>
        <w:rPr>
          <w:del w:id="2495" w:author="Sebring, Amanda J" w:date="2017-10-04T09:14:00Z"/>
          <w:rFonts w:ascii="Courier New" w:hAnsi="Courier New" w:cs="Courier New"/>
          <w:sz w:val="24"/>
          <w:szCs w:val="24"/>
        </w:rPr>
      </w:pPr>
      <w:del w:id="24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506 03 1 2 1 24 55 50 55 60 55</w:delText>
        </w:r>
      </w:del>
    </w:p>
    <w:p w14:paraId="7BCA232F" w14:textId="2052E035" w:rsidR="000D5A7E" w:rsidRPr="000D5A7E" w:rsidDel="00580A98" w:rsidRDefault="000D5A7E" w:rsidP="000D5A7E">
      <w:pPr>
        <w:spacing w:after="0"/>
        <w:rPr>
          <w:del w:id="2497" w:author="Sebring, Amanda J" w:date="2017-10-04T09:14:00Z"/>
          <w:rFonts w:ascii="Courier New" w:hAnsi="Courier New" w:cs="Courier New"/>
          <w:sz w:val="24"/>
          <w:szCs w:val="24"/>
        </w:rPr>
      </w:pPr>
      <w:del w:id="24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506 05 1 2 1 25 45 45 40 55 40</w:delText>
        </w:r>
      </w:del>
    </w:p>
    <w:p w14:paraId="14B4AA14" w14:textId="3319041B" w:rsidR="000D5A7E" w:rsidRPr="000D5A7E" w:rsidDel="00580A98" w:rsidRDefault="000D5A7E" w:rsidP="000D5A7E">
      <w:pPr>
        <w:spacing w:after="0"/>
        <w:rPr>
          <w:del w:id="2499" w:author="Sebring, Amanda J" w:date="2017-10-04T09:14:00Z"/>
          <w:rFonts w:ascii="Courier New" w:hAnsi="Courier New" w:cs="Courier New"/>
          <w:sz w:val="24"/>
          <w:szCs w:val="24"/>
        </w:rPr>
      </w:pPr>
      <w:del w:id="25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506 06 1 2 1 26 40 40 35 35 40</w:delText>
        </w:r>
      </w:del>
    </w:p>
    <w:p w14:paraId="71ED793C" w14:textId="110033C5" w:rsidR="000D5A7E" w:rsidRPr="000D5A7E" w:rsidDel="00580A98" w:rsidRDefault="000D5A7E" w:rsidP="000D5A7E">
      <w:pPr>
        <w:spacing w:after="0"/>
        <w:rPr>
          <w:del w:id="2501" w:author="Sebring, Amanda J" w:date="2017-10-04T09:14:00Z"/>
          <w:rFonts w:ascii="Courier New" w:hAnsi="Courier New" w:cs="Courier New"/>
          <w:sz w:val="24"/>
          <w:szCs w:val="24"/>
        </w:rPr>
      </w:pPr>
      <w:del w:id="25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506 08 1 2 1 27 55 55 45 40 45</w:delText>
        </w:r>
      </w:del>
    </w:p>
    <w:p w14:paraId="3E50E6F0" w14:textId="4C75F777" w:rsidR="000D5A7E" w:rsidRPr="000D5A7E" w:rsidDel="00580A98" w:rsidRDefault="000D5A7E" w:rsidP="000D5A7E">
      <w:pPr>
        <w:spacing w:after="0"/>
        <w:rPr>
          <w:del w:id="2503" w:author="Sebring, Amanda J" w:date="2017-10-04T09:14:00Z"/>
          <w:rFonts w:ascii="Courier New" w:hAnsi="Courier New" w:cs="Courier New"/>
          <w:sz w:val="24"/>
          <w:szCs w:val="24"/>
        </w:rPr>
      </w:pPr>
      <w:del w:id="25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506 10 1 2 1 28 60 55 55 70 55</w:delText>
        </w:r>
      </w:del>
    </w:p>
    <w:p w14:paraId="40B84DA5" w14:textId="6D8A964D" w:rsidR="000D5A7E" w:rsidRPr="000D5A7E" w:rsidDel="00580A98" w:rsidRDefault="000D5A7E" w:rsidP="000D5A7E">
      <w:pPr>
        <w:spacing w:after="0"/>
        <w:rPr>
          <w:del w:id="2505" w:author="Sebring, Amanda J" w:date="2017-10-04T09:14:00Z"/>
          <w:rFonts w:ascii="Courier New" w:hAnsi="Courier New" w:cs="Courier New"/>
          <w:sz w:val="24"/>
          <w:szCs w:val="24"/>
        </w:rPr>
      </w:pPr>
      <w:del w:id="25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506 12 1 2 1 29 55 55 60 55 50</w:delText>
        </w:r>
      </w:del>
    </w:p>
    <w:p w14:paraId="79877F37" w14:textId="52BCE6E4" w:rsidR="000D5A7E" w:rsidRPr="000D5A7E" w:rsidDel="00580A98" w:rsidRDefault="000D5A7E" w:rsidP="000D5A7E">
      <w:pPr>
        <w:spacing w:after="0"/>
        <w:rPr>
          <w:del w:id="2507" w:author="Sebring, Amanda J" w:date="2017-10-04T09:14:00Z"/>
          <w:rFonts w:ascii="Courier New" w:hAnsi="Courier New" w:cs="Courier New"/>
          <w:sz w:val="24"/>
          <w:szCs w:val="24"/>
        </w:rPr>
      </w:pPr>
      <w:del w:id="25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506 15 1 2 1 30 55 55 45 60 45</w:delText>
        </w:r>
      </w:del>
    </w:p>
    <w:p w14:paraId="5E285DBC" w14:textId="7DEB6507" w:rsidR="000D5A7E" w:rsidRPr="000D5A7E" w:rsidDel="00580A98" w:rsidRDefault="000D5A7E" w:rsidP="000D5A7E">
      <w:pPr>
        <w:spacing w:after="0"/>
        <w:rPr>
          <w:del w:id="2509" w:author="Sebring, Amanda J" w:date="2017-10-04T09:14:00Z"/>
          <w:rFonts w:ascii="Courier New" w:hAnsi="Courier New" w:cs="Courier New"/>
          <w:sz w:val="24"/>
          <w:szCs w:val="24"/>
        </w:rPr>
      </w:pPr>
      <w:del w:id="25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506 16 1 2 1 31 40 60 45 40 35</w:delText>
        </w:r>
      </w:del>
    </w:p>
    <w:p w14:paraId="4DA0DFC5" w14:textId="07E7D4B5" w:rsidR="000D5A7E" w:rsidRPr="000D5A7E" w:rsidDel="00580A98" w:rsidRDefault="000D5A7E" w:rsidP="000D5A7E">
      <w:pPr>
        <w:spacing w:after="0"/>
        <w:rPr>
          <w:del w:id="2511" w:author="Sebring, Amanda J" w:date="2017-10-04T09:14:00Z"/>
          <w:rFonts w:ascii="Courier New" w:hAnsi="Courier New" w:cs="Courier New"/>
          <w:sz w:val="24"/>
          <w:szCs w:val="24"/>
        </w:rPr>
      </w:pPr>
      <w:del w:id="25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506 17 1 2 1 32 65 60 65 70 75</w:delText>
        </w:r>
      </w:del>
    </w:p>
    <w:p w14:paraId="2FB566AD" w14:textId="6871BABC" w:rsidR="000D5A7E" w:rsidRPr="000D5A7E" w:rsidDel="00580A98" w:rsidRDefault="000D5A7E" w:rsidP="000D5A7E">
      <w:pPr>
        <w:spacing w:after="0"/>
        <w:rPr>
          <w:del w:id="2513" w:author="Sebring, Amanda J" w:date="2017-10-04T09:14:00Z"/>
          <w:rFonts w:ascii="Courier New" w:hAnsi="Courier New" w:cs="Courier New"/>
          <w:sz w:val="24"/>
          <w:szCs w:val="24"/>
        </w:rPr>
      </w:pPr>
      <w:del w:id="25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506 18 1 2 1 33 60 55 55 65 55</w:delText>
        </w:r>
      </w:del>
    </w:p>
    <w:p w14:paraId="5D30DA14" w14:textId="5200B445" w:rsidR="000D5A7E" w:rsidRPr="000D5A7E" w:rsidDel="00580A98" w:rsidRDefault="000D5A7E" w:rsidP="000D5A7E">
      <w:pPr>
        <w:spacing w:after="0"/>
        <w:rPr>
          <w:del w:id="2515" w:author="Sebring, Amanda J" w:date="2017-10-04T09:14:00Z"/>
          <w:rFonts w:ascii="Courier New" w:hAnsi="Courier New" w:cs="Courier New"/>
          <w:sz w:val="24"/>
          <w:szCs w:val="24"/>
        </w:rPr>
      </w:pPr>
      <w:del w:id="25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506 19 1 2 1 34 45 55 40 40 35</w:delText>
        </w:r>
      </w:del>
    </w:p>
    <w:p w14:paraId="362B2C4C" w14:textId="6B850BDE" w:rsidR="000D5A7E" w:rsidRPr="000D5A7E" w:rsidDel="00580A98" w:rsidRDefault="000D5A7E" w:rsidP="000D5A7E">
      <w:pPr>
        <w:spacing w:after="0"/>
        <w:rPr>
          <w:del w:id="2517" w:author="Sebring, Amanda J" w:date="2017-10-04T09:14:00Z"/>
          <w:rFonts w:ascii="Courier New" w:hAnsi="Courier New" w:cs="Courier New"/>
          <w:sz w:val="24"/>
          <w:szCs w:val="24"/>
        </w:rPr>
      </w:pPr>
      <w:del w:id="25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506 20 1 2 1 35 60 55 55 65 55</w:delText>
        </w:r>
      </w:del>
    </w:p>
    <w:p w14:paraId="314F4331" w14:textId="301189C4" w:rsidR="000D5A7E" w:rsidRPr="000D5A7E" w:rsidDel="00580A98" w:rsidRDefault="000D5A7E" w:rsidP="000D5A7E">
      <w:pPr>
        <w:spacing w:after="0"/>
        <w:rPr>
          <w:del w:id="2519" w:author="Sebring, Amanda J" w:date="2017-10-04T09:14:00Z"/>
          <w:rFonts w:ascii="Courier New" w:hAnsi="Courier New" w:cs="Courier New"/>
          <w:sz w:val="24"/>
          <w:szCs w:val="24"/>
        </w:rPr>
      </w:pPr>
      <w:del w:id="25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506 21 1 2 1 36 55 55 55 60 50</w:delText>
        </w:r>
      </w:del>
    </w:p>
    <w:p w14:paraId="48D171A3" w14:textId="2443637D" w:rsidR="000D5A7E" w:rsidRPr="000D5A7E" w:rsidDel="00580A98" w:rsidRDefault="000D5A7E" w:rsidP="000D5A7E">
      <w:pPr>
        <w:spacing w:after="0"/>
        <w:rPr>
          <w:del w:id="2521" w:author="Sebring, Amanda J" w:date="2017-10-04T09:14:00Z"/>
          <w:rFonts w:ascii="Courier New" w:hAnsi="Courier New" w:cs="Courier New"/>
          <w:sz w:val="24"/>
          <w:szCs w:val="24"/>
        </w:rPr>
      </w:pPr>
      <w:del w:id="25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506 23 1 2 1 37 60 55 55 65 55</w:delText>
        </w:r>
      </w:del>
    </w:p>
    <w:p w14:paraId="260154F4" w14:textId="3AA7B0B1" w:rsidR="000D5A7E" w:rsidRPr="000D5A7E" w:rsidDel="00580A98" w:rsidRDefault="000D5A7E" w:rsidP="000D5A7E">
      <w:pPr>
        <w:spacing w:after="0"/>
        <w:rPr>
          <w:del w:id="2523" w:author="Sebring, Amanda J" w:date="2017-10-04T09:14:00Z"/>
          <w:rFonts w:ascii="Courier New" w:hAnsi="Courier New" w:cs="Courier New"/>
          <w:sz w:val="24"/>
          <w:szCs w:val="24"/>
        </w:rPr>
      </w:pPr>
      <w:del w:id="25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506 24 1 2 1 38 40 45 40 35 35</w:delText>
        </w:r>
      </w:del>
    </w:p>
    <w:p w14:paraId="1C24ED35" w14:textId="79DD7665" w:rsidR="000D5A7E" w:rsidRPr="000D5A7E" w:rsidDel="00580A98" w:rsidRDefault="000D5A7E" w:rsidP="000D5A7E">
      <w:pPr>
        <w:spacing w:after="0"/>
        <w:rPr>
          <w:del w:id="2525" w:author="Sebring, Amanda J" w:date="2017-10-04T09:14:00Z"/>
          <w:rFonts w:ascii="Courier New" w:hAnsi="Courier New" w:cs="Courier New"/>
          <w:sz w:val="24"/>
          <w:szCs w:val="24"/>
        </w:rPr>
      </w:pPr>
      <w:del w:id="25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506 25 1 2 1 39 45 40 40 40 35</w:delText>
        </w:r>
      </w:del>
    </w:p>
    <w:p w14:paraId="4FACD88E" w14:textId="5A5F03C4" w:rsidR="000D5A7E" w:rsidRPr="000D5A7E" w:rsidDel="00580A98" w:rsidRDefault="000D5A7E" w:rsidP="000D5A7E">
      <w:pPr>
        <w:spacing w:after="0"/>
        <w:rPr>
          <w:del w:id="2527" w:author="Sebring, Amanda J" w:date="2017-10-04T09:14:00Z"/>
          <w:rFonts w:ascii="Courier New" w:hAnsi="Courier New" w:cs="Courier New"/>
          <w:sz w:val="24"/>
          <w:szCs w:val="24"/>
        </w:rPr>
      </w:pPr>
      <w:del w:id="25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506 26 1 2 1 40 55 60 55 65 55</w:delText>
        </w:r>
      </w:del>
    </w:p>
    <w:p w14:paraId="34FC924F" w14:textId="18ECF6A8" w:rsidR="000D5A7E" w:rsidRPr="000D5A7E" w:rsidDel="00580A98" w:rsidRDefault="000D5A7E" w:rsidP="000D5A7E">
      <w:pPr>
        <w:spacing w:after="0"/>
        <w:rPr>
          <w:del w:id="2529" w:author="Sebring, Amanda J" w:date="2017-10-04T09:14:00Z"/>
          <w:rFonts w:ascii="Courier New" w:hAnsi="Courier New" w:cs="Courier New"/>
          <w:sz w:val="24"/>
          <w:szCs w:val="24"/>
        </w:rPr>
      </w:pPr>
      <w:del w:id="25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506 27 1 2 1 41 45 45 40 55 45</w:delText>
        </w:r>
      </w:del>
    </w:p>
    <w:p w14:paraId="5885A88E" w14:textId="266320AA" w:rsidR="000D5A7E" w:rsidRPr="000D5A7E" w:rsidDel="00580A98" w:rsidRDefault="000D5A7E" w:rsidP="000D5A7E">
      <w:pPr>
        <w:spacing w:after="0"/>
        <w:rPr>
          <w:del w:id="2531" w:author="Sebring, Amanda J" w:date="2017-10-04T09:14:00Z"/>
          <w:rFonts w:ascii="Courier New" w:hAnsi="Courier New" w:cs="Courier New"/>
          <w:sz w:val="24"/>
          <w:szCs w:val="24"/>
        </w:rPr>
      </w:pPr>
      <w:del w:id="25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506 28 1 2 1 42 40 60 55 45 55</w:delText>
        </w:r>
      </w:del>
    </w:p>
    <w:p w14:paraId="1AA030D8" w14:textId="7B7343DB" w:rsidR="000D5A7E" w:rsidRPr="000D5A7E" w:rsidDel="00580A98" w:rsidRDefault="000D5A7E" w:rsidP="000D5A7E">
      <w:pPr>
        <w:spacing w:after="0"/>
        <w:rPr>
          <w:del w:id="2533" w:author="Sebring, Amanda J" w:date="2017-10-04T09:14:00Z"/>
          <w:rFonts w:ascii="Courier New" w:hAnsi="Courier New" w:cs="Courier New"/>
          <w:sz w:val="24"/>
          <w:szCs w:val="24"/>
        </w:rPr>
      </w:pPr>
      <w:del w:id="25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506 29 1 2 1 43 60 55 55 60 60</w:delText>
        </w:r>
      </w:del>
    </w:p>
    <w:p w14:paraId="0E7E9F78" w14:textId="4A4198CB" w:rsidR="000D5A7E" w:rsidRPr="000D5A7E" w:rsidDel="00580A98" w:rsidRDefault="000D5A7E" w:rsidP="000D5A7E">
      <w:pPr>
        <w:spacing w:after="0"/>
        <w:rPr>
          <w:del w:id="2535" w:author="Sebring, Amanda J" w:date="2017-10-04T09:14:00Z"/>
          <w:rFonts w:ascii="Courier New" w:hAnsi="Courier New" w:cs="Courier New"/>
          <w:sz w:val="24"/>
          <w:szCs w:val="24"/>
        </w:rPr>
      </w:pPr>
      <w:del w:id="25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506 31 1 2 1 44 55 60 55 60 45</w:delText>
        </w:r>
      </w:del>
    </w:p>
    <w:p w14:paraId="2AB87FA2" w14:textId="0AB1BF92" w:rsidR="000D5A7E" w:rsidRPr="000D5A7E" w:rsidDel="00580A98" w:rsidRDefault="000D5A7E" w:rsidP="000D5A7E">
      <w:pPr>
        <w:spacing w:after="0"/>
        <w:rPr>
          <w:del w:id="2537" w:author="Sebring, Amanda J" w:date="2017-10-04T09:14:00Z"/>
          <w:rFonts w:ascii="Courier New" w:hAnsi="Courier New" w:cs="Courier New"/>
          <w:sz w:val="24"/>
          <w:szCs w:val="24"/>
        </w:rPr>
      </w:pPr>
      <w:del w:id="25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506 32 1 2 1 45 40 55 40 45 35</w:delText>
        </w:r>
      </w:del>
    </w:p>
    <w:p w14:paraId="030536CF" w14:textId="39823164" w:rsidR="000D5A7E" w:rsidRPr="000D5A7E" w:rsidDel="00580A98" w:rsidRDefault="000D5A7E" w:rsidP="000D5A7E">
      <w:pPr>
        <w:spacing w:after="0"/>
        <w:rPr>
          <w:del w:id="2539" w:author="Sebring, Amanda J" w:date="2017-10-04T09:14:00Z"/>
          <w:rFonts w:ascii="Courier New" w:hAnsi="Courier New" w:cs="Courier New"/>
          <w:sz w:val="24"/>
          <w:szCs w:val="24"/>
        </w:rPr>
      </w:pPr>
      <w:del w:id="25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506 33 1 2 1 46 40 55 45 40 35</w:delText>
        </w:r>
      </w:del>
    </w:p>
    <w:p w14:paraId="7A144537" w14:textId="6C17063F" w:rsidR="000D5A7E" w:rsidRPr="000D5A7E" w:rsidDel="00580A98" w:rsidRDefault="000D5A7E" w:rsidP="000D5A7E">
      <w:pPr>
        <w:spacing w:after="0"/>
        <w:rPr>
          <w:del w:id="2541" w:author="Sebring, Amanda J" w:date="2017-10-04T09:14:00Z"/>
          <w:rFonts w:ascii="Courier New" w:hAnsi="Courier New" w:cs="Courier New"/>
          <w:sz w:val="24"/>
          <w:szCs w:val="24"/>
        </w:rPr>
      </w:pPr>
      <w:del w:id="25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506 34 1 2 1 47 60 55 60 65 45</w:delText>
        </w:r>
      </w:del>
    </w:p>
    <w:p w14:paraId="76B03AA7" w14:textId="1AB092DF" w:rsidR="000D5A7E" w:rsidRPr="000D5A7E" w:rsidDel="00580A98" w:rsidRDefault="000D5A7E" w:rsidP="000D5A7E">
      <w:pPr>
        <w:spacing w:after="0"/>
        <w:rPr>
          <w:del w:id="2543" w:author="Sebring, Amanda J" w:date="2017-10-04T09:14:00Z"/>
          <w:rFonts w:ascii="Courier New" w:hAnsi="Courier New" w:cs="Courier New"/>
          <w:sz w:val="24"/>
          <w:szCs w:val="24"/>
        </w:rPr>
      </w:pPr>
      <w:del w:id="25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506 35 1 2 1 48 40 60 55 60 40</w:delText>
        </w:r>
      </w:del>
    </w:p>
    <w:p w14:paraId="61C70A2F" w14:textId="14141A51" w:rsidR="000D5A7E" w:rsidRPr="000D5A7E" w:rsidDel="00580A98" w:rsidRDefault="000D5A7E" w:rsidP="000D5A7E">
      <w:pPr>
        <w:spacing w:after="0"/>
        <w:rPr>
          <w:del w:id="2545" w:author="Sebring, Amanda J" w:date="2017-10-04T09:14:00Z"/>
          <w:rFonts w:ascii="Courier New" w:hAnsi="Courier New" w:cs="Courier New"/>
          <w:sz w:val="24"/>
          <w:szCs w:val="24"/>
        </w:rPr>
      </w:pPr>
      <w:del w:id="25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506 36 1 2 1 49 60 55 40 55 55</w:delText>
        </w:r>
      </w:del>
    </w:p>
    <w:p w14:paraId="2BDE8E1C" w14:textId="22869F05" w:rsidR="000D5A7E" w:rsidRPr="000D5A7E" w:rsidDel="00580A98" w:rsidRDefault="000D5A7E" w:rsidP="000D5A7E">
      <w:pPr>
        <w:spacing w:after="0"/>
        <w:rPr>
          <w:del w:id="2547" w:author="Sebring, Amanda J" w:date="2017-10-04T09:14:00Z"/>
          <w:rFonts w:ascii="Courier New" w:hAnsi="Courier New" w:cs="Courier New"/>
          <w:sz w:val="24"/>
          <w:szCs w:val="24"/>
        </w:rPr>
      </w:pPr>
      <w:del w:id="25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506 41 1 2 1 50 60 55 45 60 35</w:delText>
        </w:r>
      </w:del>
    </w:p>
    <w:p w14:paraId="13FE8444" w14:textId="106752CC" w:rsidR="000D5A7E" w:rsidRPr="000D5A7E" w:rsidDel="00580A98" w:rsidRDefault="000D5A7E" w:rsidP="000D5A7E">
      <w:pPr>
        <w:spacing w:after="0"/>
        <w:rPr>
          <w:del w:id="2549" w:author="Sebring, Amanda J" w:date="2017-10-04T09:14:00Z"/>
          <w:rFonts w:ascii="Courier New" w:hAnsi="Courier New" w:cs="Courier New"/>
          <w:sz w:val="24"/>
          <w:szCs w:val="24"/>
        </w:rPr>
      </w:pPr>
      <w:del w:id="25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506 44 1 2 1 51 40 55 40 50 35</w:delText>
        </w:r>
      </w:del>
    </w:p>
    <w:p w14:paraId="2624F21B" w14:textId="3E6C2C06" w:rsidR="000D5A7E" w:rsidRPr="000D5A7E" w:rsidDel="00580A98" w:rsidRDefault="000D5A7E" w:rsidP="000D5A7E">
      <w:pPr>
        <w:spacing w:after="0"/>
        <w:rPr>
          <w:del w:id="2551" w:author="Sebring, Amanda J" w:date="2017-10-04T09:14:00Z"/>
          <w:rFonts w:ascii="Courier New" w:hAnsi="Courier New" w:cs="Courier New"/>
          <w:sz w:val="24"/>
          <w:szCs w:val="24"/>
        </w:rPr>
      </w:pPr>
      <w:del w:id="25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506 45 1 2 1 52 40 55 40 35 35</w:delText>
        </w:r>
      </w:del>
    </w:p>
    <w:p w14:paraId="7268C1A2" w14:textId="2D7B178A" w:rsidR="000D5A7E" w:rsidRPr="000D5A7E" w:rsidDel="00580A98" w:rsidRDefault="000D5A7E" w:rsidP="000D5A7E">
      <w:pPr>
        <w:spacing w:after="0"/>
        <w:rPr>
          <w:del w:id="2553" w:author="Sebring, Amanda J" w:date="2017-10-04T09:14:00Z"/>
          <w:rFonts w:ascii="Courier New" w:hAnsi="Courier New" w:cs="Courier New"/>
          <w:sz w:val="24"/>
          <w:szCs w:val="24"/>
        </w:rPr>
      </w:pPr>
      <w:del w:id="25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506 47 1 2 1 53 40 40 40 35 45</w:delText>
        </w:r>
      </w:del>
    </w:p>
    <w:p w14:paraId="37D95D29" w14:textId="2F4F3907" w:rsidR="000D5A7E" w:rsidRPr="000D5A7E" w:rsidDel="00580A98" w:rsidRDefault="000D5A7E" w:rsidP="000D5A7E">
      <w:pPr>
        <w:spacing w:after="0"/>
        <w:rPr>
          <w:del w:id="2555" w:author="Sebring, Amanda J" w:date="2017-10-04T09:14:00Z"/>
          <w:rFonts w:ascii="Courier New" w:hAnsi="Courier New" w:cs="Courier New"/>
          <w:sz w:val="24"/>
          <w:szCs w:val="24"/>
        </w:rPr>
      </w:pPr>
      <w:del w:id="25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506 48 1 2 1 54 40 55 40 35 30</w:delText>
        </w:r>
      </w:del>
    </w:p>
    <w:p w14:paraId="28D7CABC" w14:textId="2530B755" w:rsidR="000D5A7E" w:rsidRPr="000D5A7E" w:rsidDel="00580A98" w:rsidRDefault="000D5A7E" w:rsidP="000D5A7E">
      <w:pPr>
        <w:spacing w:after="0"/>
        <w:rPr>
          <w:del w:id="2557" w:author="Sebring, Amanda J" w:date="2017-10-04T09:14:00Z"/>
          <w:rFonts w:ascii="Courier New" w:hAnsi="Courier New" w:cs="Courier New"/>
          <w:sz w:val="24"/>
          <w:szCs w:val="24"/>
        </w:rPr>
      </w:pPr>
      <w:del w:id="25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506 49 1 2 1 55 45 55 55 60 55</w:delText>
        </w:r>
      </w:del>
    </w:p>
    <w:p w14:paraId="798943CB" w14:textId="6FCB3747" w:rsidR="000D5A7E" w:rsidRPr="000D5A7E" w:rsidDel="00580A98" w:rsidRDefault="000D5A7E" w:rsidP="000D5A7E">
      <w:pPr>
        <w:spacing w:after="0"/>
        <w:rPr>
          <w:del w:id="2559" w:author="Sebring, Amanda J" w:date="2017-10-04T09:14:00Z"/>
          <w:rFonts w:ascii="Courier New" w:hAnsi="Courier New" w:cs="Courier New"/>
          <w:sz w:val="24"/>
          <w:szCs w:val="24"/>
        </w:rPr>
      </w:pPr>
      <w:del w:id="25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506 51 1 2 1 56 60 55 55 65 55</w:delText>
        </w:r>
      </w:del>
    </w:p>
    <w:p w14:paraId="21FAB71D" w14:textId="486FD910" w:rsidR="000D5A7E" w:rsidRPr="000D5A7E" w:rsidDel="00580A98" w:rsidRDefault="000D5A7E" w:rsidP="000D5A7E">
      <w:pPr>
        <w:spacing w:after="0"/>
        <w:rPr>
          <w:del w:id="2561" w:author="Sebring, Amanda J" w:date="2017-10-04T09:14:00Z"/>
          <w:rFonts w:ascii="Courier New" w:hAnsi="Courier New" w:cs="Courier New"/>
          <w:sz w:val="24"/>
          <w:szCs w:val="24"/>
        </w:rPr>
      </w:pPr>
      <w:del w:id="25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506 53 1 2 1 57 55 55 45 60 55</w:delText>
        </w:r>
      </w:del>
    </w:p>
    <w:p w14:paraId="2A4F8A76" w14:textId="0ADF9590" w:rsidR="000D5A7E" w:rsidRPr="000D5A7E" w:rsidDel="00580A98" w:rsidRDefault="000D5A7E" w:rsidP="000D5A7E">
      <w:pPr>
        <w:spacing w:after="0"/>
        <w:rPr>
          <w:del w:id="2563" w:author="Sebring, Amanda J" w:date="2017-10-04T09:14:00Z"/>
          <w:rFonts w:ascii="Courier New" w:hAnsi="Courier New" w:cs="Courier New"/>
          <w:sz w:val="24"/>
          <w:szCs w:val="24"/>
        </w:rPr>
      </w:pPr>
      <w:del w:id="25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506 55 1 2 1 58 60 55 60 55 50</w:delText>
        </w:r>
      </w:del>
    </w:p>
    <w:p w14:paraId="487F89D0" w14:textId="52570352" w:rsidR="000D5A7E" w:rsidRPr="000D5A7E" w:rsidDel="00580A98" w:rsidRDefault="000D5A7E" w:rsidP="000D5A7E">
      <w:pPr>
        <w:spacing w:after="0"/>
        <w:rPr>
          <w:del w:id="2565" w:author="Sebring, Amanda J" w:date="2017-10-04T09:14:00Z"/>
          <w:rFonts w:ascii="Courier New" w:hAnsi="Courier New" w:cs="Courier New"/>
          <w:sz w:val="24"/>
          <w:szCs w:val="24"/>
        </w:rPr>
      </w:pPr>
      <w:del w:id="25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506 56 1 2 1 59 55 55 45 45 40</w:delText>
        </w:r>
      </w:del>
    </w:p>
    <w:p w14:paraId="5FD6CC33" w14:textId="0E205E83" w:rsidR="000D5A7E" w:rsidRPr="000D5A7E" w:rsidDel="00580A98" w:rsidRDefault="000D5A7E" w:rsidP="000D5A7E">
      <w:pPr>
        <w:spacing w:after="0"/>
        <w:rPr>
          <w:del w:id="2567" w:author="Sebring, Amanda J" w:date="2017-10-04T09:14:00Z"/>
          <w:rFonts w:ascii="Courier New" w:hAnsi="Courier New" w:cs="Courier New"/>
          <w:sz w:val="24"/>
          <w:szCs w:val="24"/>
        </w:rPr>
      </w:pPr>
      <w:del w:id="25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506 57 1 2 1 60 60 55 55 60 55</w:delText>
        </w:r>
      </w:del>
    </w:p>
    <w:p w14:paraId="4E649FFC" w14:textId="645E08C4" w:rsidR="000D5A7E" w:rsidRPr="000D5A7E" w:rsidDel="00580A98" w:rsidRDefault="000D5A7E" w:rsidP="000D5A7E">
      <w:pPr>
        <w:spacing w:after="0"/>
        <w:rPr>
          <w:del w:id="2569" w:author="Sebring, Amanda J" w:date="2017-10-04T09:14:00Z"/>
          <w:rFonts w:ascii="Courier New" w:hAnsi="Courier New" w:cs="Courier New"/>
          <w:sz w:val="24"/>
          <w:szCs w:val="24"/>
        </w:rPr>
      </w:pPr>
      <w:del w:id="25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506 58 1 2 1 61 60 55 55 60 55</w:delText>
        </w:r>
      </w:del>
    </w:p>
    <w:p w14:paraId="055A7020" w14:textId="6FB15380" w:rsidR="000D5A7E" w:rsidRPr="000D5A7E" w:rsidDel="00580A98" w:rsidRDefault="000D5A7E" w:rsidP="000D5A7E">
      <w:pPr>
        <w:spacing w:after="0"/>
        <w:rPr>
          <w:del w:id="2571" w:author="Sebring, Amanda J" w:date="2017-10-04T09:14:00Z"/>
          <w:rFonts w:ascii="Courier New" w:hAnsi="Courier New" w:cs="Courier New"/>
          <w:sz w:val="24"/>
          <w:szCs w:val="24"/>
        </w:rPr>
      </w:pPr>
      <w:del w:id="25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506 59 1 2 1 62 65 55 60 65 55</w:delText>
        </w:r>
      </w:del>
    </w:p>
    <w:p w14:paraId="798C2C7A" w14:textId="464D4ACA" w:rsidR="000D5A7E" w:rsidRPr="000D5A7E" w:rsidDel="00580A98" w:rsidRDefault="000D5A7E" w:rsidP="000D5A7E">
      <w:pPr>
        <w:spacing w:after="0"/>
        <w:rPr>
          <w:del w:id="2573" w:author="Sebring, Amanda J" w:date="2017-10-04T09:14:00Z"/>
          <w:rFonts w:ascii="Courier New" w:hAnsi="Courier New" w:cs="Courier New"/>
          <w:sz w:val="24"/>
          <w:szCs w:val="24"/>
        </w:rPr>
      </w:pPr>
      <w:del w:id="25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506 60 1 2 1 63 60 55 65 70 65</w:delText>
        </w:r>
      </w:del>
    </w:p>
    <w:p w14:paraId="11932EA6" w14:textId="59A4D997" w:rsidR="000D5A7E" w:rsidRPr="000D5A7E" w:rsidDel="00580A98" w:rsidRDefault="000D5A7E" w:rsidP="000D5A7E">
      <w:pPr>
        <w:spacing w:after="0"/>
        <w:rPr>
          <w:del w:id="2575" w:author="Sebring, Amanda J" w:date="2017-10-04T09:14:00Z"/>
          <w:rFonts w:ascii="Courier New" w:hAnsi="Courier New" w:cs="Courier New"/>
          <w:sz w:val="24"/>
          <w:szCs w:val="24"/>
        </w:rPr>
      </w:pPr>
      <w:del w:id="25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506 61 1 2 1 64 40 55 45 40 35</w:delText>
        </w:r>
      </w:del>
    </w:p>
    <w:p w14:paraId="56714030" w14:textId="3B4854A0" w:rsidR="000D5A7E" w:rsidRPr="000D5A7E" w:rsidDel="00580A98" w:rsidRDefault="000D5A7E" w:rsidP="000D5A7E">
      <w:pPr>
        <w:spacing w:after="0"/>
        <w:rPr>
          <w:del w:id="2577" w:author="Sebring, Amanda J" w:date="2017-10-04T09:14:00Z"/>
          <w:rFonts w:ascii="Courier New" w:hAnsi="Courier New" w:cs="Courier New"/>
          <w:sz w:val="24"/>
          <w:szCs w:val="24"/>
        </w:rPr>
      </w:pPr>
      <w:del w:id="25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506 62 1 2 1 65 40 45 40 35 30</w:delText>
        </w:r>
      </w:del>
    </w:p>
    <w:p w14:paraId="51B85FE2" w14:textId="0D816718" w:rsidR="000D5A7E" w:rsidRPr="000D5A7E" w:rsidDel="00580A98" w:rsidRDefault="000D5A7E" w:rsidP="000D5A7E">
      <w:pPr>
        <w:spacing w:after="0"/>
        <w:rPr>
          <w:del w:id="2579" w:author="Sebring, Amanda J" w:date="2017-10-04T09:14:00Z"/>
          <w:rFonts w:ascii="Courier New" w:hAnsi="Courier New" w:cs="Courier New"/>
          <w:sz w:val="24"/>
          <w:szCs w:val="24"/>
        </w:rPr>
      </w:pPr>
      <w:del w:id="25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506 63 1 2 1 66 55 55 45 40 40</w:delText>
        </w:r>
      </w:del>
    </w:p>
    <w:p w14:paraId="294330E7" w14:textId="59627A06" w:rsidR="000D5A7E" w:rsidRPr="000D5A7E" w:rsidDel="00580A98" w:rsidRDefault="000D5A7E" w:rsidP="000D5A7E">
      <w:pPr>
        <w:spacing w:after="0"/>
        <w:rPr>
          <w:del w:id="2581" w:author="Sebring, Amanda J" w:date="2017-10-04T09:14:00Z"/>
          <w:rFonts w:ascii="Courier New" w:hAnsi="Courier New" w:cs="Courier New"/>
          <w:sz w:val="24"/>
          <w:szCs w:val="24"/>
        </w:rPr>
      </w:pPr>
      <w:del w:id="25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506 64 1 2 1 67 45 55 40 40 35</w:delText>
        </w:r>
      </w:del>
    </w:p>
    <w:p w14:paraId="11B7D28E" w14:textId="7EA85A7C" w:rsidR="000D5A7E" w:rsidRPr="000D5A7E" w:rsidDel="00580A98" w:rsidRDefault="000D5A7E" w:rsidP="000D5A7E">
      <w:pPr>
        <w:spacing w:after="0"/>
        <w:rPr>
          <w:del w:id="2583" w:author="Sebring, Amanda J" w:date="2017-10-04T09:14:00Z"/>
          <w:rFonts w:ascii="Courier New" w:hAnsi="Courier New" w:cs="Courier New"/>
          <w:sz w:val="24"/>
          <w:szCs w:val="24"/>
        </w:rPr>
      </w:pPr>
      <w:del w:id="25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506 66 1 2 1 68 60 55 55 65 55</w:delText>
        </w:r>
      </w:del>
    </w:p>
    <w:p w14:paraId="541553BF" w14:textId="073D2036" w:rsidR="000D5A7E" w:rsidRPr="000D5A7E" w:rsidDel="00580A98" w:rsidRDefault="000D5A7E" w:rsidP="000D5A7E">
      <w:pPr>
        <w:spacing w:after="0"/>
        <w:rPr>
          <w:del w:id="2585" w:author="Sebring, Amanda J" w:date="2017-10-04T09:14:00Z"/>
          <w:rFonts w:ascii="Courier New" w:hAnsi="Courier New" w:cs="Courier New"/>
          <w:sz w:val="24"/>
          <w:szCs w:val="24"/>
        </w:rPr>
      </w:pPr>
      <w:del w:id="25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506 67 1 2 1 69 45 55 40 60 35</w:delText>
        </w:r>
      </w:del>
    </w:p>
    <w:p w14:paraId="513AAF23" w14:textId="387ADC97" w:rsidR="000D5A7E" w:rsidRPr="000D5A7E" w:rsidDel="00580A98" w:rsidRDefault="000D5A7E" w:rsidP="000D5A7E">
      <w:pPr>
        <w:spacing w:after="0"/>
        <w:rPr>
          <w:del w:id="2587" w:author="Sebring, Amanda J" w:date="2017-10-04T09:14:00Z"/>
          <w:rFonts w:ascii="Courier New" w:hAnsi="Courier New" w:cs="Courier New"/>
          <w:sz w:val="24"/>
          <w:szCs w:val="24"/>
        </w:rPr>
      </w:pPr>
      <w:del w:id="25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506 68 1 2 1 70 55 55 45 60 55</w:delText>
        </w:r>
      </w:del>
    </w:p>
    <w:p w14:paraId="535DA901" w14:textId="68521724" w:rsidR="000D5A7E" w:rsidRPr="000D5A7E" w:rsidDel="00580A98" w:rsidRDefault="000D5A7E" w:rsidP="000D5A7E">
      <w:pPr>
        <w:spacing w:after="0"/>
        <w:rPr>
          <w:del w:id="2589" w:author="Sebring, Amanda J" w:date="2017-10-04T09:14:00Z"/>
          <w:rFonts w:ascii="Courier New" w:hAnsi="Courier New" w:cs="Courier New"/>
          <w:sz w:val="24"/>
          <w:szCs w:val="24"/>
        </w:rPr>
      </w:pPr>
      <w:del w:id="25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506 69 1 2 1 71 60 55 60 60 40</w:delText>
        </w:r>
      </w:del>
    </w:p>
    <w:p w14:paraId="4B297CA8" w14:textId="559599F6" w:rsidR="000D5A7E" w:rsidRPr="000D5A7E" w:rsidDel="00580A98" w:rsidRDefault="000D5A7E" w:rsidP="000D5A7E">
      <w:pPr>
        <w:spacing w:after="0"/>
        <w:rPr>
          <w:del w:id="2591" w:author="Sebring, Amanda J" w:date="2017-10-04T09:14:00Z"/>
          <w:rFonts w:ascii="Courier New" w:hAnsi="Courier New" w:cs="Courier New"/>
          <w:sz w:val="24"/>
          <w:szCs w:val="24"/>
        </w:rPr>
      </w:pPr>
      <w:del w:id="25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506 71 1 2 1 72 60 55 55 60 45</w:delText>
        </w:r>
      </w:del>
    </w:p>
    <w:p w14:paraId="11A00516" w14:textId="28D23DC3" w:rsidR="000D5A7E" w:rsidRPr="000D5A7E" w:rsidDel="00580A98" w:rsidRDefault="000D5A7E" w:rsidP="000D5A7E">
      <w:pPr>
        <w:spacing w:after="0"/>
        <w:rPr>
          <w:del w:id="2593" w:author="Sebring, Amanda J" w:date="2017-10-04T09:14:00Z"/>
          <w:rFonts w:ascii="Courier New" w:hAnsi="Courier New" w:cs="Courier New"/>
          <w:sz w:val="24"/>
          <w:szCs w:val="24"/>
        </w:rPr>
      </w:pPr>
      <w:del w:id="25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506 72 1 2 1 73 60 60 55 65 55</w:delText>
        </w:r>
      </w:del>
    </w:p>
    <w:p w14:paraId="42EFDE7B" w14:textId="7F55F275" w:rsidR="000D5A7E" w:rsidRPr="000D5A7E" w:rsidDel="00580A98" w:rsidRDefault="000D5A7E" w:rsidP="000D5A7E">
      <w:pPr>
        <w:spacing w:after="0"/>
        <w:rPr>
          <w:del w:id="2595" w:author="Sebring, Amanda J" w:date="2017-10-04T09:14:00Z"/>
          <w:rFonts w:ascii="Courier New" w:hAnsi="Courier New" w:cs="Courier New"/>
          <w:sz w:val="24"/>
          <w:szCs w:val="24"/>
        </w:rPr>
      </w:pPr>
      <w:del w:id="25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506 73 1 2 1 74 60 55 60 60 55</w:delText>
        </w:r>
      </w:del>
    </w:p>
    <w:p w14:paraId="0736E516" w14:textId="7877C83A" w:rsidR="000D5A7E" w:rsidRPr="000D5A7E" w:rsidDel="00580A98" w:rsidRDefault="000D5A7E" w:rsidP="000D5A7E">
      <w:pPr>
        <w:spacing w:after="0"/>
        <w:rPr>
          <w:del w:id="2597" w:author="Sebring, Amanda J" w:date="2017-10-04T09:14:00Z"/>
          <w:rFonts w:ascii="Courier New" w:hAnsi="Courier New" w:cs="Courier New"/>
          <w:sz w:val="24"/>
          <w:szCs w:val="24"/>
        </w:rPr>
      </w:pPr>
      <w:del w:id="25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506 74 1 2 1 75 60 45 55 40 45</w:delText>
        </w:r>
      </w:del>
    </w:p>
    <w:p w14:paraId="5FFF2CA5" w14:textId="627E3DAD" w:rsidR="000D5A7E" w:rsidRPr="000D5A7E" w:rsidDel="00580A98" w:rsidRDefault="000D5A7E" w:rsidP="000D5A7E">
      <w:pPr>
        <w:spacing w:after="0"/>
        <w:rPr>
          <w:del w:id="2599" w:author="Sebring, Amanda J" w:date="2017-10-04T09:14:00Z"/>
          <w:rFonts w:ascii="Courier New" w:hAnsi="Courier New" w:cs="Courier New"/>
          <w:sz w:val="24"/>
          <w:szCs w:val="24"/>
        </w:rPr>
      </w:pPr>
      <w:del w:id="26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506 75 1 2 1 76 60 55 60 65 55</w:delText>
        </w:r>
      </w:del>
    </w:p>
    <w:p w14:paraId="5B60A3DC" w14:textId="48379D09" w:rsidR="000D5A7E" w:rsidRPr="000D5A7E" w:rsidDel="00580A98" w:rsidRDefault="000D5A7E" w:rsidP="000D5A7E">
      <w:pPr>
        <w:spacing w:after="0"/>
        <w:rPr>
          <w:del w:id="2601" w:author="Sebring, Amanda J" w:date="2017-10-04T09:14:00Z"/>
          <w:rFonts w:ascii="Courier New" w:hAnsi="Courier New" w:cs="Courier New"/>
          <w:sz w:val="24"/>
          <w:szCs w:val="24"/>
        </w:rPr>
      </w:pPr>
      <w:del w:id="26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506 77 1 2 1 77 55 55 45 60 45</w:delText>
        </w:r>
      </w:del>
    </w:p>
    <w:p w14:paraId="257B1AAC" w14:textId="710B4815" w:rsidR="000D5A7E" w:rsidRPr="000D5A7E" w:rsidDel="00580A98" w:rsidRDefault="000D5A7E" w:rsidP="000D5A7E">
      <w:pPr>
        <w:spacing w:after="0"/>
        <w:rPr>
          <w:del w:id="2603" w:author="Sebring, Amanda J" w:date="2017-10-04T09:14:00Z"/>
          <w:rFonts w:ascii="Courier New" w:hAnsi="Courier New" w:cs="Courier New"/>
          <w:sz w:val="24"/>
          <w:szCs w:val="24"/>
        </w:rPr>
      </w:pPr>
      <w:del w:id="26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506 78 1 2 1 78 55 40 40 55 40</w:delText>
        </w:r>
      </w:del>
    </w:p>
    <w:p w14:paraId="7EBAF399" w14:textId="20EB1464" w:rsidR="000D5A7E" w:rsidRPr="000D5A7E" w:rsidDel="00580A98" w:rsidRDefault="000D5A7E" w:rsidP="000D5A7E">
      <w:pPr>
        <w:spacing w:after="0"/>
        <w:rPr>
          <w:del w:id="2605" w:author="Sebring, Amanda J" w:date="2017-10-04T09:14:00Z"/>
          <w:rFonts w:ascii="Courier New" w:hAnsi="Courier New" w:cs="Courier New"/>
          <w:sz w:val="24"/>
          <w:szCs w:val="24"/>
        </w:rPr>
      </w:pPr>
      <w:del w:id="26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506 79 1 2 1 79 60 55 60 65 50</w:delText>
        </w:r>
      </w:del>
    </w:p>
    <w:p w14:paraId="652040D9" w14:textId="644E4334" w:rsidR="000D5A7E" w:rsidRPr="000D5A7E" w:rsidDel="00580A98" w:rsidRDefault="000D5A7E" w:rsidP="000D5A7E">
      <w:pPr>
        <w:spacing w:after="0"/>
        <w:rPr>
          <w:del w:id="2607" w:author="Sebring, Amanda J" w:date="2017-10-04T09:14:00Z"/>
          <w:rFonts w:ascii="Courier New" w:hAnsi="Courier New" w:cs="Courier New"/>
          <w:sz w:val="24"/>
          <w:szCs w:val="24"/>
        </w:rPr>
      </w:pPr>
      <w:del w:id="26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506 80 1 2 1 80 55 45 40 55 40</w:delText>
        </w:r>
      </w:del>
    </w:p>
    <w:p w14:paraId="21649FDF" w14:textId="08A1FE55" w:rsidR="000D5A7E" w:rsidRPr="000D5A7E" w:rsidDel="00580A98" w:rsidRDefault="000D5A7E" w:rsidP="000D5A7E">
      <w:pPr>
        <w:spacing w:after="0"/>
        <w:rPr>
          <w:del w:id="2609" w:author="Sebring, Amanda J" w:date="2017-10-04T09:14:00Z"/>
          <w:rFonts w:ascii="Courier New" w:hAnsi="Courier New" w:cs="Courier New"/>
          <w:sz w:val="24"/>
          <w:szCs w:val="24"/>
        </w:rPr>
      </w:pPr>
      <w:del w:id="26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506 00 1 0 0 00 55 40 45 65 60</w:delText>
        </w:r>
      </w:del>
    </w:p>
    <w:p w14:paraId="2C55FC17" w14:textId="1C554B3B" w:rsidR="000D5A7E" w:rsidRPr="000D5A7E" w:rsidDel="00580A98" w:rsidRDefault="000D5A7E" w:rsidP="000D5A7E">
      <w:pPr>
        <w:spacing w:after="0"/>
        <w:rPr>
          <w:del w:id="2611" w:author="Sebring, Amanda J" w:date="2017-10-04T09:14:00Z"/>
          <w:rFonts w:ascii="Courier New" w:hAnsi="Courier New" w:cs="Courier New"/>
          <w:sz w:val="24"/>
          <w:szCs w:val="24"/>
        </w:rPr>
      </w:pPr>
      <w:del w:id="26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506 02 1 2 2 01 44 50 45 35 40</w:delText>
        </w:r>
      </w:del>
    </w:p>
    <w:p w14:paraId="79B4BC2B" w14:textId="55310F23" w:rsidR="000D5A7E" w:rsidRPr="000D5A7E" w:rsidDel="00580A98" w:rsidRDefault="000D5A7E" w:rsidP="000D5A7E">
      <w:pPr>
        <w:spacing w:after="0"/>
        <w:rPr>
          <w:del w:id="2613" w:author="Sebring, Amanda J" w:date="2017-10-04T09:14:00Z"/>
          <w:rFonts w:ascii="Courier New" w:hAnsi="Courier New" w:cs="Courier New"/>
          <w:sz w:val="24"/>
          <w:szCs w:val="24"/>
        </w:rPr>
      </w:pPr>
      <w:del w:id="26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506 04 1 2 2 02 40 55 35 35 30</w:delText>
        </w:r>
      </w:del>
    </w:p>
    <w:p w14:paraId="25A3B835" w14:textId="6EA2C3D2" w:rsidR="000D5A7E" w:rsidRPr="000D5A7E" w:rsidDel="00580A98" w:rsidRDefault="000D5A7E" w:rsidP="000D5A7E">
      <w:pPr>
        <w:spacing w:after="0"/>
        <w:rPr>
          <w:del w:id="2615" w:author="Sebring, Amanda J" w:date="2017-10-04T09:14:00Z"/>
          <w:rFonts w:ascii="Courier New" w:hAnsi="Courier New" w:cs="Courier New"/>
          <w:sz w:val="24"/>
          <w:szCs w:val="24"/>
        </w:rPr>
      </w:pPr>
      <w:del w:id="26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506 09 1 2 2 03 45 55 35 40 30</w:delText>
        </w:r>
      </w:del>
    </w:p>
    <w:p w14:paraId="14DE8307" w14:textId="59722BE0" w:rsidR="000D5A7E" w:rsidRPr="000D5A7E" w:rsidDel="00580A98" w:rsidRDefault="000D5A7E" w:rsidP="000D5A7E">
      <w:pPr>
        <w:spacing w:after="0"/>
        <w:rPr>
          <w:del w:id="2617" w:author="Sebring, Amanda J" w:date="2017-10-04T09:14:00Z"/>
          <w:rFonts w:ascii="Courier New" w:hAnsi="Courier New" w:cs="Courier New"/>
          <w:sz w:val="24"/>
          <w:szCs w:val="24"/>
        </w:rPr>
      </w:pPr>
      <w:del w:id="26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506 11 1 2 2 04 60 55 65 70 65</w:delText>
        </w:r>
      </w:del>
    </w:p>
    <w:p w14:paraId="375558BE" w14:textId="77595B9B" w:rsidR="000D5A7E" w:rsidRPr="000D5A7E" w:rsidDel="00580A98" w:rsidRDefault="000D5A7E" w:rsidP="000D5A7E">
      <w:pPr>
        <w:spacing w:after="0"/>
        <w:rPr>
          <w:del w:id="2619" w:author="Sebring, Amanda J" w:date="2017-10-04T09:14:00Z"/>
          <w:rFonts w:ascii="Courier New" w:hAnsi="Courier New" w:cs="Courier New"/>
          <w:sz w:val="24"/>
          <w:szCs w:val="24"/>
        </w:rPr>
      </w:pPr>
      <w:del w:id="26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506 22 1 2 2 05 55 60 40 45 40</w:delText>
        </w:r>
      </w:del>
    </w:p>
    <w:p w14:paraId="603A4983" w14:textId="6BBB470F" w:rsidR="000D5A7E" w:rsidRPr="000D5A7E" w:rsidDel="00580A98" w:rsidRDefault="000D5A7E" w:rsidP="000D5A7E">
      <w:pPr>
        <w:spacing w:after="0"/>
        <w:rPr>
          <w:del w:id="2621" w:author="Sebring, Amanda J" w:date="2017-10-04T09:14:00Z"/>
          <w:rFonts w:ascii="Courier New" w:hAnsi="Courier New" w:cs="Courier New"/>
          <w:sz w:val="24"/>
          <w:szCs w:val="24"/>
        </w:rPr>
      </w:pPr>
      <w:del w:id="26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506 39 1 2 2 06 55 60 50 55 55</w:delText>
        </w:r>
      </w:del>
    </w:p>
    <w:p w14:paraId="37231449" w14:textId="03C7AE48" w:rsidR="000D5A7E" w:rsidRPr="000D5A7E" w:rsidDel="00580A98" w:rsidRDefault="000D5A7E" w:rsidP="000D5A7E">
      <w:pPr>
        <w:spacing w:after="0"/>
        <w:rPr>
          <w:del w:id="2623" w:author="Sebring, Amanda J" w:date="2017-10-04T09:14:00Z"/>
          <w:rFonts w:ascii="Courier New" w:hAnsi="Courier New" w:cs="Courier New"/>
          <w:sz w:val="24"/>
          <w:szCs w:val="24"/>
        </w:rPr>
      </w:pPr>
      <w:del w:id="26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506 40 1 2 2 07 35 40 25 30 20</w:delText>
        </w:r>
      </w:del>
    </w:p>
    <w:p w14:paraId="57CE0B5C" w14:textId="233FCD9F" w:rsidR="000D5A7E" w:rsidRPr="000D5A7E" w:rsidDel="00580A98" w:rsidRDefault="000D5A7E" w:rsidP="000D5A7E">
      <w:pPr>
        <w:spacing w:after="0"/>
        <w:rPr>
          <w:del w:id="2625" w:author="Sebring, Amanda J" w:date="2017-10-04T09:14:00Z"/>
          <w:rFonts w:ascii="Courier New" w:hAnsi="Courier New" w:cs="Courier New"/>
          <w:sz w:val="24"/>
          <w:szCs w:val="24"/>
        </w:rPr>
      </w:pPr>
      <w:del w:id="26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506 46 1 2 2 08 40 35 30 55 50</w:delText>
        </w:r>
      </w:del>
    </w:p>
    <w:p w14:paraId="1696B645" w14:textId="21D827AA" w:rsidR="000D5A7E" w:rsidRPr="000D5A7E" w:rsidDel="00580A98" w:rsidRDefault="000D5A7E" w:rsidP="000D5A7E">
      <w:pPr>
        <w:spacing w:after="0"/>
        <w:rPr>
          <w:del w:id="2627" w:author="Sebring, Amanda J" w:date="2017-10-04T09:14:00Z"/>
          <w:rFonts w:ascii="Courier New" w:hAnsi="Courier New" w:cs="Courier New"/>
          <w:sz w:val="24"/>
          <w:szCs w:val="24"/>
        </w:rPr>
      </w:pPr>
      <w:del w:id="26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506 13 1 2 2 09 65 60 60 50 55</w:delText>
        </w:r>
      </w:del>
    </w:p>
    <w:p w14:paraId="2EDB337C" w14:textId="66CFBD2D" w:rsidR="000D5A7E" w:rsidRPr="000D5A7E" w:rsidDel="00580A98" w:rsidRDefault="000D5A7E" w:rsidP="000D5A7E">
      <w:pPr>
        <w:spacing w:after="0"/>
        <w:rPr>
          <w:del w:id="2629" w:author="Sebring, Amanda J" w:date="2017-10-04T09:14:00Z"/>
          <w:rFonts w:ascii="Courier New" w:hAnsi="Courier New" w:cs="Courier New"/>
          <w:sz w:val="24"/>
          <w:szCs w:val="24"/>
        </w:rPr>
      </w:pPr>
      <w:del w:id="26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506 76 1 2 2 10 40 55 35 40 40</w:delText>
        </w:r>
      </w:del>
    </w:p>
    <w:p w14:paraId="2A52DB4A" w14:textId="795D26F2" w:rsidR="000D5A7E" w:rsidRPr="000D5A7E" w:rsidDel="00580A98" w:rsidRDefault="000D5A7E" w:rsidP="000D5A7E">
      <w:pPr>
        <w:spacing w:after="0"/>
        <w:rPr>
          <w:del w:id="2631" w:author="Sebring, Amanda J" w:date="2017-10-04T09:14:00Z"/>
          <w:rFonts w:ascii="Courier New" w:hAnsi="Courier New" w:cs="Courier New"/>
          <w:sz w:val="24"/>
          <w:szCs w:val="24"/>
        </w:rPr>
      </w:pPr>
      <w:del w:id="26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506 43 1 2 2 11 65 60 65 55 60</w:delText>
        </w:r>
      </w:del>
    </w:p>
    <w:p w14:paraId="47B3650C" w14:textId="60638FDA" w:rsidR="000D5A7E" w:rsidRPr="000D5A7E" w:rsidDel="00580A98" w:rsidRDefault="000D5A7E" w:rsidP="000D5A7E">
      <w:pPr>
        <w:spacing w:after="0"/>
        <w:rPr>
          <w:del w:id="2633" w:author="Sebring, Amanda J" w:date="2017-10-04T09:14:00Z"/>
          <w:rFonts w:ascii="Courier New" w:hAnsi="Courier New" w:cs="Courier New"/>
          <w:sz w:val="24"/>
          <w:szCs w:val="24"/>
        </w:rPr>
      </w:pPr>
      <w:del w:id="26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506 54 1 2 2 12 60 50 55 65 65</w:delText>
        </w:r>
      </w:del>
    </w:p>
    <w:p w14:paraId="48385BEB" w14:textId="1CD17A69" w:rsidR="000D5A7E" w:rsidRPr="000D5A7E" w:rsidDel="00580A98" w:rsidRDefault="000D5A7E" w:rsidP="000D5A7E">
      <w:pPr>
        <w:spacing w:after="0"/>
        <w:rPr>
          <w:del w:id="2635" w:author="Sebring, Amanda J" w:date="2017-10-04T09:14:00Z"/>
          <w:rFonts w:ascii="Courier New" w:hAnsi="Courier New" w:cs="Courier New"/>
          <w:sz w:val="24"/>
          <w:szCs w:val="24"/>
        </w:rPr>
      </w:pPr>
      <w:del w:id="26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506 01 1 2 2 13 60 55 55 65 60</w:delText>
        </w:r>
      </w:del>
    </w:p>
    <w:p w14:paraId="352B290D" w14:textId="79E84928" w:rsidR="000D5A7E" w:rsidRPr="000D5A7E" w:rsidDel="00580A98" w:rsidRDefault="000D5A7E" w:rsidP="000D5A7E">
      <w:pPr>
        <w:spacing w:after="0"/>
        <w:rPr>
          <w:del w:id="2637" w:author="Sebring, Amanda J" w:date="2017-10-04T09:14:00Z"/>
          <w:rFonts w:ascii="Courier New" w:hAnsi="Courier New" w:cs="Courier New"/>
          <w:sz w:val="24"/>
          <w:szCs w:val="24"/>
        </w:rPr>
      </w:pPr>
      <w:del w:id="26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506 07 1 2 2 14 65 60 60 65 55</w:delText>
        </w:r>
      </w:del>
    </w:p>
    <w:p w14:paraId="53D2BA07" w14:textId="6C96F13C" w:rsidR="000D5A7E" w:rsidRPr="000D5A7E" w:rsidDel="00580A98" w:rsidRDefault="000D5A7E" w:rsidP="000D5A7E">
      <w:pPr>
        <w:spacing w:after="0"/>
        <w:rPr>
          <w:del w:id="2639" w:author="Sebring, Amanda J" w:date="2017-10-04T09:14:00Z"/>
          <w:rFonts w:ascii="Courier New" w:hAnsi="Courier New" w:cs="Courier New"/>
          <w:sz w:val="24"/>
          <w:szCs w:val="24"/>
        </w:rPr>
      </w:pPr>
      <w:del w:id="26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506 14 1 2 2 15 40 50 35 60 55</w:delText>
        </w:r>
      </w:del>
    </w:p>
    <w:p w14:paraId="5637845F" w14:textId="34CFCBF6" w:rsidR="000D5A7E" w:rsidRPr="000D5A7E" w:rsidDel="00580A98" w:rsidRDefault="000D5A7E" w:rsidP="000D5A7E">
      <w:pPr>
        <w:spacing w:after="0"/>
        <w:rPr>
          <w:del w:id="2641" w:author="Sebring, Amanda J" w:date="2017-10-04T09:14:00Z"/>
          <w:rFonts w:ascii="Courier New" w:hAnsi="Courier New" w:cs="Courier New"/>
          <w:sz w:val="24"/>
          <w:szCs w:val="24"/>
        </w:rPr>
      </w:pPr>
      <w:del w:id="26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506 30 1 2 2 16 30 35 20 25 15</w:delText>
        </w:r>
      </w:del>
    </w:p>
    <w:p w14:paraId="2ADE0495" w14:textId="3059B7B0" w:rsidR="000D5A7E" w:rsidRPr="000D5A7E" w:rsidDel="00580A98" w:rsidRDefault="000D5A7E" w:rsidP="000D5A7E">
      <w:pPr>
        <w:spacing w:after="0"/>
        <w:rPr>
          <w:del w:id="2643" w:author="Sebring, Amanda J" w:date="2017-10-04T09:14:00Z"/>
          <w:rFonts w:ascii="Courier New" w:hAnsi="Courier New" w:cs="Courier New"/>
          <w:sz w:val="24"/>
          <w:szCs w:val="24"/>
        </w:rPr>
      </w:pPr>
      <w:del w:id="26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506 37 1 2 2 17 35 55 45 55 40</w:delText>
        </w:r>
      </w:del>
    </w:p>
    <w:p w14:paraId="22629A54" w14:textId="05D0CEF4" w:rsidR="000D5A7E" w:rsidRPr="000D5A7E" w:rsidDel="00580A98" w:rsidRDefault="000D5A7E" w:rsidP="000D5A7E">
      <w:pPr>
        <w:spacing w:after="0"/>
        <w:rPr>
          <w:del w:id="2645" w:author="Sebring, Amanda J" w:date="2017-10-04T09:14:00Z"/>
          <w:rFonts w:ascii="Courier New" w:hAnsi="Courier New" w:cs="Courier New"/>
          <w:sz w:val="24"/>
          <w:szCs w:val="24"/>
        </w:rPr>
      </w:pPr>
      <w:del w:id="26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506 50 1 2 2 18 55 60 50 65 50</w:delText>
        </w:r>
      </w:del>
    </w:p>
    <w:p w14:paraId="3BC745F5" w14:textId="35E0508A" w:rsidR="000D5A7E" w:rsidRPr="000D5A7E" w:rsidDel="00580A98" w:rsidRDefault="000D5A7E" w:rsidP="000D5A7E">
      <w:pPr>
        <w:spacing w:after="0"/>
        <w:rPr>
          <w:del w:id="2647" w:author="Sebring, Amanda J" w:date="2017-10-04T09:14:00Z"/>
          <w:rFonts w:ascii="Courier New" w:hAnsi="Courier New" w:cs="Courier New"/>
          <w:sz w:val="24"/>
          <w:szCs w:val="24"/>
        </w:rPr>
      </w:pPr>
      <w:del w:id="26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506 52 1 2 2 19 35 65 25 20 20</w:delText>
        </w:r>
      </w:del>
    </w:p>
    <w:p w14:paraId="66D39FBE" w14:textId="7A70D756" w:rsidR="000D5A7E" w:rsidRPr="000D5A7E" w:rsidDel="00580A98" w:rsidRDefault="000D5A7E" w:rsidP="000D5A7E">
      <w:pPr>
        <w:spacing w:after="0"/>
        <w:rPr>
          <w:del w:id="2649" w:author="Sebring, Amanda J" w:date="2017-10-04T09:14:00Z"/>
          <w:rFonts w:ascii="Courier New" w:hAnsi="Courier New" w:cs="Courier New"/>
          <w:sz w:val="24"/>
          <w:szCs w:val="24"/>
        </w:rPr>
      </w:pPr>
      <w:del w:id="26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506 65 1 2 2 20 35 55 30 35 25</w:delText>
        </w:r>
      </w:del>
    </w:p>
    <w:p w14:paraId="5FA430C3" w14:textId="2382E4A5" w:rsidR="000D5A7E" w:rsidRPr="000D5A7E" w:rsidDel="00580A98" w:rsidRDefault="000D5A7E" w:rsidP="000D5A7E">
      <w:pPr>
        <w:spacing w:after="0"/>
        <w:rPr>
          <w:del w:id="2651" w:author="Sebring, Amanda J" w:date="2017-10-04T09:14:00Z"/>
          <w:rFonts w:ascii="Courier New" w:hAnsi="Courier New" w:cs="Courier New"/>
          <w:sz w:val="24"/>
          <w:szCs w:val="24"/>
        </w:rPr>
      </w:pPr>
      <w:del w:id="26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506 70 1 2 2 21 55 65 40 35 35</w:delText>
        </w:r>
      </w:del>
    </w:p>
    <w:p w14:paraId="38EF8288" w14:textId="2A8E62E9" w:rsidR="000D5A7E" w:rsidRPr="000D5A7E" w:rsidDel="00580A98" w:rsidRDefault="000D5A7E" w:rsidP="000D5A7E">
      <w:pPr>
        <w:spacing w:after="0"/>
        <w:rPr>
          <w:del w:id="2653" w:author="Sebring, Amanda J" w:date="2017-10-04T09:14:00Z"/>
          <w:rFonts w:ascii="Courier New" w:hAnsi="Courier New" w:cs="Courier New"/>
          <w:sz w:val="24"/>
          <w:szCs w:val="24"/>
        </w:rPr>
      </w:pPr>
      <w:del w:id="26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506 38 1 2 2 22 65 55 60 65 70</w:delText>
        </w:r>
      </w:del>
    </w:p>
    <w:p w14:paraId="576F5F24" w14:textId="34837D16" w:rsidR="000D5A7E" w:rsidRPr="000D5A7E" w:rsidDel="00580A98" w:rsidRDefault="000D5A7E" w:rsidP="000D5A7E">
      <w:pPr>
        <w:spacing w:after="0"/>
        <w:rPr>
          <w:del w:id="2655" w:author="Sebring, Amanda J" w:date="2017-10-04T09:14:00Z"/>
          <w:rFonts w:ascii="Courier New" w:hAnsi="Courier New" w:cs="Courier New"/>
          <w:sz w:val="24"/>
          <w:szCs w:val="24"/>
        </w:rPr>
      </w:pPr>
      <w:del w:id="26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506 42 1 2 2 23 70 55 60 65 65</w:delText>
        </w:r>
      </w:del>
    </w:p>
    <w:p w14:paraId="66A1C9B5" w14:textId="67FFC82F" w:rsidR="000D5A7E" w:rsidRPr="000D5A7E" w:rsidDel="00580A98" w:rsidRDefault="000D5A7E" w:rsidP="000D5A7E">
      <w:pPr>
        <w:spacing w:after="0"/>
        <w:rPr>
          <w:del w:id="2657" w:author="Sebring, Amanda J" w:date="2017-10-04T09:14:00Z"/>
          <w:rFonts w:ascii="Courier New" w:hAnsi="Courier New" w:cs="Courier New"/>
          <w:sz w:val="24"/>
          <w:szCs w:val="24"/>
        </w:rPr>
      </w:pPr>
      <w:del w:id="26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506 03 1 2 2 24 60 40 30 35 55</w:delText>
        </w:r>
      </w:del>
    </w:p>
    <w:p w14:paraId="67C41897" w14:textId="2149BECB" w:rsidR="000D5A7E" w:rsidRPr="000D5A7E" w:rsidDel="00580A98" w:rsidRDefault="000D5A7E" w:rsidP="000D5A7E">
      <w:pPr>
        <w:spacing w:after="0"/>
        <w:rPr>
          <w:del w:id="2659" w:author="Sebring, Amanda J" w:date="2017-10-04T09:14:00Z"/>
          <w:rFonts w:ascii="Courier New" w:hAnsi="Courier New" w:cs="Courier New"/>
          <w:sz w:val="24"/>
          <w:szCs w:val="24"/>
        </w:rPr>
      </w:pPr>
      <w:del w:id="26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506 05 1 2 2 25 35 70 30 25 20</w:delText>
        </w:r>
      </w:del>
    </w:p>
    <w:p w14:paraId="68F05203" w14:textId="3BD29056" w:rsidR="000D5A7E" w:rsidRPr="000D5A7E" w:rsidDel="00580A98" w:rsidRDefault="000D5A7E" w:rsidP="000D5A7E">
      <w:pPr>
        <w:spacing w:after="0"/>
        <w:rPr>
          <w:del w:id="2661" w:author="Sebring, Amanda J" w:date="2017-10-04T09:14:00Z"/>
          <w:rFonts w:ascii="Courier New" w:hAnsi="Courier New" w:cs="Courier New"/>
          <w:sz w:val="24"/>
          <w:szCs w:val="24"/>
        </w:rPr>
      </w:pPr>
      <w:del w:id="26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506 06 1 2 2 26 55 65 40 30 25</w:delText>
        </w:r>
      </w:del>
    </w:p>
    <w:p w14:paraId="66873247" w14:textId="23BE5D6C" w:rsidR="000D5A7E" w:rsidRPr="000D5A7E" w:rsidDel="00580A98" w:rsidRDefault="000D5A7E" w:rsidP="000D5A7E">
      <w:pPr>
        <w:spacing w:after="0"/>
        <w:rPr>
          <w:del w:id="2663" w:author="Sebring, Amanda J" w:date="2017-10-04T09:14:00Z"/>
          <w:rFonts w:ascii="Courier New" w:hAnsi="Courier New" w:cs="Courier New"/>
          <w:sz w:val="24"/>
          <w:szCs w:val="24"/>
        </w:rPr>
      </w:pPr>
      <w:del w:id="26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506 08 1 2 2 27 35 45 35 55 30</w:delText>
        </w:r>
      </w:del>
    </w:p>
    <w:p w14:paraId="6BA0AAED" w14:textId="6BF543B7" w:rsidR="000D5A7E" w:rsidRPr="000D5A7E" w:rsidDel="00580A98" w:rsidRDefault="000D5A7E" w:rsidP="000D5A7E">
      <w:pPr>
        <w:spacing w:after="0"/>
        <w:rPr>
          <w:del w:id="2665" w:author="Sebring, Amanda J" w:date="2017-10-04T09:14:00Z"/>
          <w:rFonts w:ascii="Courier New" w:hAnsi="Courier New" w:cs="Courier New"/>
          <w:sz w:val="24"/>
          <w:szCs w:val="24"/>
        </w:rPr>
      </w:pPr>
      <w:del w:id="26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506 10 1 2 2 28 60 55 65 70 60</w:delText>
        </w:r>
      </w:del>
    </w:p>
    <w:p w14:paraId="0DCA3DD6" w14:textId="476BF5D9" w:rsidR="000D5A7E" w:rsidRPr="000D5A7E" w:rsidDel="00580A98" w:rsidRDefault="000D5A7E" w:rsidP="000D5A7E">
      <w:pPr>
        <w:spacing w:after="0"/>
        <w:rPr>
          <w:del w:id="2667" w:author="Sebring, Amanda J" w:date="2017-10-04T09:14:00Z"/>
          <w:rFonts w:ascii="Courier New" w:hAnsi="Courier New" w:cs="Courier New"/>
          <w:sz w:val="24"/>
          <w:szCs w:val="24"/>
        </w:rPr>
      </w:pPr>
      <w:del w:id="26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506 12 1 2 2 29 35 55 60 40 35</w:delText>
        </w:r>
      </w:del>
    </w:p>
    <w:p w14:paraId="22B2F869" w14:textId="485CC51D" w:rsidR="000D5A7E" w:rsidRPr="000D5A7E" w:rsidDel="00580A98" w:rsidRDefault="000D5A7E" w:rsidP="000D5A7E">
      <w:pPr>
        <w:spacing w:after="0"/>
        <w:rPr>
          <w:del w:id="2669" w:author="Sebring, Amanda J" w:date="2017-10-04T09:14:00Z"/>
          <w:rFonts w:ascii="Courier New" w:hAnsi="Courier New" w:cs="Courier New"/>
          <w:sz w:val="24"/>
          <w:szCs w:val="24"/>
        </w:rPr>
      </w:pPr>
      <w:del w:id="26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506 15 1 2 2 30 55 50 40 60 55</w:delText>
        </w:r>
      </w:del>
    </w:p>
    <w:p w14:paraId="46F09A6D" w14:textId="488C5A59" w:rsidR="000D5A7E" w:rsidRPr="000D5A7E" w:rsidDel="00580A98" w:rsidRDefault="000D5A7E" w:rsidP="000D5A7E">
      <w:pPr>
        <w:spacing w:after="0"/>
        <w:rPr>
          <w:del w:id="2671" w:author="Sebring, Amanda J" w:date="2017-10-04T09:14:00Z"/>
          <w:rFonts w:ascii="Courier New" w:hAnsi="Courier New" w:cs="Courier New"/>
          <w:sz w:val="24"/>
          <w:szCs w:val="24"/>
        </w:rPr>
      </w:pPr>
      <w:del w:id="26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506 16 1 2 2 31 40 55 30 25 20</w:delText>
        </w:r>
      </w:del>
    </w:p>
    <w:p w14:paraId="17612FFA" w14:textId="0FA3B772" w:rsidR="000D5A7E" w:rsidRPr="000D5A7E" w:rsidDel="00580A98" w:rsidRDefault="000D5A7E" w:rsidP="000D5A7E">
      <w:pPr>
        <w:spacing w:after="0"/>
        <w:rPr>
          <w:del w:id="2673" w:author="Sebring, Amanda J" w:date="2017-10-04T09:14:00Z"/>
          <w:rFonts w:ascii="Courier New" w:hAnsi="Courier New" w:cs="Courier New"/>
          <w:sz w:val="24"/>
          <w:szCs w:val="24"/>
        </w:rPr>
      </w:pPr>
      <w:del w:id="26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506 17 1 2 2 32 90 75 80 75 80</w:delText>
        </w:r>
      </w:del>
    </w:p>
    <w:p w14:paraId="067A3E46" w14:textId="11C61770" w:rsidR="000D5A7E" w:rsidRPr="000D5A7E" w:rsidDel="00580A98" w:rsidRDefault="000D5A7E" w:rsidP="000D5A7E">
      <w:pPr>
        <w:spacing w:after="0"/>
        <w:rPr>
          <w:del w:id="2675" w:author="Sebring, Amanda J" w:date="2017-10-04T09:14:00Z"/>
          <w:rFonts w:ascii="Courier New" w:hAnsi="Courier New" w:cs="Courier New"/>
          <w:sz w:val="24"/>
          <w:szCs w:val="24"/>
        </w:rPr>
      </w:pPr>
      <w:del w:id="26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506 18 1 2 2 33 60 55 40 70 55</w:delText>
        </w:r>
      </w:del>
    </w:p>
    <w:p w14:paraId="1AB3BC9A" w14:textId="3599AB0E" w:rsidR="000D5A7E" w:rsidRPr="000D5A7E" w:rsidDel="00580A98" w:rsidRDefault="000D5A7E" w:rsidP="000D5A7E">
      <w:pPr>
        <w:spacing w:after="0"/>
        <w:rPr>
          <w:del w:id="2677" w:author="Sebring, Amanda J" w:date="2017-10-04T09:14:00Z"/>
          <w:rFonts w:ascii="Courier New" w:hAnsi="Courier New" w:cs="Courier New"/>
          <w:sz w:val="24"/>
          <w:szCs w:val="24"/>
        </w:rPr>
      </w:pPr>
      <w:del w:id="26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506 19 1 2 2 34 35 65 40 45 35</w:delText>
        </w:r>
      </w:del>
    </w:p>
    <w:p w14:paraId="7C572A1F" w14:textId="43CCD5A7" w:rsidR="000D5A7E" w:rsidRPr="000D5A7E" w:rsidDel="00580A98" w:rsidRDefault="000D5A7E" w:rsidP="000D5A7E">
      <w:pPr>
        <w:spacing w:after="0"/>
        <w:rPr>
          <w:del w:id="2679" w:author="Sebring, Amanda J" w:date="2017-10-04T09:14:00Z"/>
          <w:rFonts w:ascii="Courier New" w:hAnsi="Courier New" w:cs="Courier New"/>
          <w:sz w:val="24"/>
          <w:szCs w:val="24"/>
        </w:rPr>
      </w:pPr>
      <w:del w:id="26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506 20 1 2 2 35 60 55 65 70 60</w:delText>
        </w:r>
      </w:del>
    </w:p>
    <w:p w14:paraId="36F7E0B9" w14:textId="7553FF9F" w:rsidR="000D5A7E" w:rsidRPr="000D5A7E" w:rsidDel="00580A98" w:rsidRDefault="000D5A7E" w:rsidP="000D5A7E">
      <w:pPr>
        <w:spacing w:after="0"/>
        <w:rPr>
          <w:del w:id="2681" w:author="Sebring, Amanda J" w:date="2017-10-04T09:14:00Z"/>
          <w:rFonts w:ascii="Courier New" w:hAnsi="Courier New" w:cs="Courier New"/>
          <w:sz w:val="24"/>
          <w:szCs w:val="24"/>
        </w:rPr>
      </w:pPr>
      <w:del w:id="26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506 21 1 2 2 36 60 55 50 60 55</w:delText>
        </w:r>
      </w:del>
    </w:p>
    <w:p w14:paraId="5E74DD9D" w14:textId="2657A1B6" w:rsidR="000D5A7E" w:rsidRPr="000D5A7E" w:rsidDel="00580A98" w:rsidRDefault="000D5A7E" w:rsidP="000D5A7E">
      <w:pPr>
        <w:spacing w:after="0"/>
        <w:rPr>
          <w:del w:id="2683" w:author="Sebring, Amanda J" w:date="2017-10-04T09:14:00Z"/>
          <w:rFonts w:ascii="Courier New" w:hAnsi="Courier New" w:cs="Courier New"/>
          <w:sz w:val="24"/>
          <w:szCs w:val="24"/>
        </w:rPr>
      </w:pPr>
      <w:del w:id="26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506 23 1 2 2 37 60 55 40 60 55</w:delText>
        </w:r>
      </w:del>
    </w:p>
    <w:p w14:paraId="4466CA05" w14:textId="57B04432" w:rsidR="000D5A7E" w:rsidRPr="000D5A7E" w:rsidDel="00580A98" w:rsidRDefault="000D5A7E" w:rsidP="000D5A7E">
      <w:pPr>
        <w:spacing w:after="0"/>
        <w:rPr>
          <w:del w:id="2685" w:author="Sebring, Amanda J" w:date="2017-10-04T09:14:00Z"/>
          <w:rFonts w:ascii="Courier New" w:hAnsi="Courier New" w:cs="Courier New"/>
          <w:sz w:val="24"/>
          <w:szCs w:val="24"/>
        </w:rPr>
      </w:pPr>
      <w:del w:id="26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506 24 1 2 2 38 40 35 30 35 30</w:delText>
        </w:r>
      </w:del>
    </w:p>
    <w:p w14:paraId="3660F091" w14:textId="2D681C0E" w:rsidR="000D5A7E" w:rsidRPr="000D5A7E" w:rsidDel="00580A98" w:rsidRDefault="000D5A7E" w:rsidP="000D5A7E">
      <w:pPr>
        <w:spacing w:after="0"/>
        <w:rPr>
          <w:del w:id="2687" w:author="Sebring, Amanda J" w:date="2017-10-04T09:14:00Z"/>
          <w:rFonts w:ascii="Courier New" w:hAnsi="Courier New" w:cs="Courier New"/>
          <w:sz w:val="24"/>
          <w:szCs w:val="24"/>
        </w:rPr>
      </w:pPr>
      <w:del w:id="26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506 25 1 2 2 39 55 40 35 60 45</w:delText>
        </w:r>
      </w:del>
    </w:p>
    <w:p w14:paraId="3FF9C0D8" w14:textId="0CEED30D" w:rsidR="000D5A7E" w:rsidRPr="000D5A7E" w:rsidDel="00580A98" w:rsidRDefault="000D5A7E" w:rsidP="000D5A7E">
      <w:pPr>
        <w:spacing w:after="0"/>
        <w:rPr>
          <w:del w:id="2689" w:author="Sebring, Amanda J" w:date="2017-10-04T09:14:00Z"/>
          <w:rFonts w:ascii="Courier New" w:hAnsi="Courier New" w:cs="Courier New"/>
          <w:sz w:val="24"/>
          <w:szCs w:val="24"/>
        </w:rPr>
      </w:pPr>
      <w:del w:id="26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506 26 1 2 2 40 60 40 55 65 65</w:delText>
        </w:r>
      </w:del>
    </w:p>
    <w:p w14:paraId="6B67F3F6" w14:textId="043299BC" w:rsidR="000D5A7E" w:rsidRPr="000D5A7E" w:rsidDel="00580A98" w:rsidRDefault="000D5A7E" w:rsidP="000D5A7E">
      <w:pPr>
        <w:spacing w:after="0"/>
        <w:rPr>
          <w:del w:id="2691" w:author="Sebring, Amanda J" w:date="2017-10-04T09:14:00Z"/>
          <w:rFonts w:ascii="Courier New" w:hAnsi="Courier New" w:cs="Courier New"/>
          <w:sz w:val="24"/>
          <w:szCs w:val="24"/>
        </w:rPr>
      </w:pPr>
      <w:del w:id="26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506 27 1 2 2 41 60 65 55 50 55</w:delText>
        </w:r>
      </w:del>
    </w:p>
    <w:p w14:paraId="0E0707E0" w14:textId="58B29741" w:rsidR="000D5A7E" w:rsidRPr="000D5A7E" w:rsidDel="00580A98" w:rsidRDefault="000D5A7E" w:rsidP="000D5A7E">
      <w:pPr>
        <w:spacing w:after="0"/>
        <w:rPr>
          <w:del w:id="2693" w:author="Sebring, Amanda J" w:date="2017-10-04T09:14:00Z"/>
          <w:rFonts w:ascii="Courier New" w:hAnsi="Courier New" w:cs="Courier New"/>
          <w:sz w:val="24"/>
          <w:szCs w:val="24"/>
        </w:rPr>
      </w:pPr>
      <w:del w:id="26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506 28 1 2 2 42 55 60 60 65 60</w:delText>
        </w:r>
      </w:del>
    </w:p>
    <w:p w14:paraId="3EC5D83E" w14:textId="75B543B0" w:rsidR="000D5A7E" w:rsidRPr="000D5A7E" w:rsidDel="00580A98" w:rsidRDefault="000D5A7E" w:rsidP="000D5A7E">
      <w:pPr>
        <w:spacing w:after="0"/>
        <w:rPr>
          <w:del w:id="2695" w:author="Sebring, Amanda J" w:date="2017-10-04T09:14:00Z"/>
          <w:rFonts w:ascii="Courier New" w:hAnsi="Courier New" w:cs="Courier New"/>
          <w:sz w:val="24"/>
          <w:szCs w:val="24"/>
        </w:rPr>
      </w:pPr>
      <w:del w:id="26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506 29 1 2 2 43 60 55 65 70 60</w:delText>
        </w:r>
      </w:del>
    </w:p>
    <w:p w14:paraId="4705A162" w14:textId="075260E7" w:rsidR="000D5A7E" w:rsidRPr="000D5A7E" w:rsidDel="00580A98" w:rsidRDefault="000D5A7E" w:rsidP="000D5A7E">
      <w:pPr>
        <w:spacing w:after="0"/>
        <w:rPr>
          <w:del w:id="2697" w:author="Sebring, Amanda J" w:date="2017-10-04T09:14:00Z"/>
          <w:rFonts w:ascii="Courier New" w:hAnsi="Courier New" w:cs="Courier New"/>
          <w:sz w:val="24"/>
          <w:szCs w:val="24"/>
        </w:rPr>
      </w:pPr>
      <w:del w:id="26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506 31 1 2 2 44 45 55 50 55 60</w:delText>
        </w:r>
      </w:del>
    </w:p>
    <w:p w14:paraId="3E0D04CB" w14:textId="5045650D" w:rsidR="000D5A7E" w:rsidRPr="000D5A7E" w:rsidDel="00580A98" w:rsidRDefault="000D5A7E" w:rsidP="000D5A7E">
      <w:pPr>
        <w:spacing w:after="0"/>
        <w:rPr>
          <w:del w:id="2699" w:author="Sebring, Amanda J" w:date="2017-10-04T09:14:00Z"/>
          <w:rFonts w:ascii="Courier New" w:hAnsi="Courier New" w:cs="Courier New"/>
          <w:sz w:val="24"/>
          <w:szCs w:val="24"/>
        </w:rPr>
      </w:pPr>
      <w:del w:id="27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506 32 1 2 2 45 40 55 35 40 35</w:delText>
        </w:r>
      </w:del>
    </w:p>
    <w:p w14:paraId="147DB192" w14:textId="40339F56" w:rsidR="000D5A7E" w:rsidRPr="000D5A7E" w:rsidDel="00580A98" w:rsidRDefault="000D5A7E" w:rsidP="000D5A7E">
      <w:pPr>
        <w:spacing w:after="0"/>
        <w:rPr>
          <w:del w:id="2701" w:author="Sebring, Amanda J" w:date="2017-10-04T09:14:00Z"/>
          <w:rFonts w:ascii="Courier New" w:hAnsi="Courier New" w:cs="Courier New"/>
          <w:sz w:val="24"/>
          <w:szCs w:val="24"/>
        </w:rPr>
      </w:pPr>
      <w:del w:id="27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506 33 1 2 2 46 55 45 45 55 50</w:delText>
        </w:r>
      </w:del>
    </w:p>
    <w:p w14:paraId="3511EF01" w14:textId="6B5417F2" w:rsidR="000D5A7E" w:rsidRPr="000D5A7E" w:rsidDel="00580A98" w:rsidRDefault="000D5A7E" w:rsidP="000D5A7E">
      <w:pPr>
        <w:spacing w:after="0"/>
        <w:rPr>
          <w:del w:id="2703" w:author="Sebring, Amanda J" w:date="2017-10-04T09:14:00Z"/>
          <w:rFonts w:ascii="Courier New" w:hAnsi="Courier New" w:cs="Courier New"/>
          <w:sz w:val="24"/>
          <w:szCs w:val="24"/>
        </w:rPr>
      </w:pPr>
      <w:del w:id="27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506 34 1 2 2 47 65 60 45 60 65</w:delText>
        </w:r>
      </w:del>
    </w:p>
    <w:p w14:paraId="0C0ABF5A" w14:textId="4C5592FF" w:rsidR="000D5A7E" w:rsidRPr="000D5A7E" w:rsidDel="00580A98" w:rsidRDefault="000D5A7E" w:rsidP="000D5A7E">
      <w:pPr>
        <w:spacing w:after="0"/>
        <w:rPr>
          <w:del w:id="2705" w:author="Sebring, Amanda J" w:date="2017-10-04T09:14:00Z"/>
          <w:rFonts w:ascii="Courier New" w:hAnsi="Courier New" w:cs="Courier New"/>
          <w:sz w:val="24"/>
          <w:szCs w:val="24"/>
        </w:rPr>
      </w:pPr>
      <w:del w:id="27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506 35 1 2 2 48 40 55 40 35 30</w:delText>
        </w:r>
      </w:del>
    </w:p>
    <w:p w14:paraId="135B85D6" w14:textId="1B8CA5EB" w:rsidR="000D5A7E" w:rsidRPr="000D5A7E" w:rsidDel="00580A98" w:rsidRDefault="000D5A7E" w:rsidP="000D5A7E">
      <w:pPr>
        <w:spacing w:after="0"/>
        <w:rPr>
          <w:del w:id="2707" w:author="Sebring, Amanda J" w:date="2017-10-04T09:14:00Z"/>
          <w:rFonts w:ascii="Courier New" w:hAnsi="Courier New" w:cs="Courier New"/>
          <w:sz w:val="24"/>
          <w:szCs w:val="24"/>
        </w:rPr>
      </w:pPr>
      <w:del w:id="27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506 36 1 2 2 49 60 40 55 60 65</w:delText>
        </w:r>
      </w:del>
    </w:p>
    <w:p w14:paraId="392A27AD" w14:textId="2A36C984" w:rsidR="000D5A7E" w:rsidRPr="000D5A7E" w:rsidDel="00580A98" w:rsidRDefault="000D5A7E" w:rsidP="000D5A7E">
      <w:pPr>
        <w:spacing w:after="0"/>
        <w:rPr>
          <w:del w:id="2709" w:author="Sebring, Amanda J" w:date="2017-10-04T09:14:00Z"/>
          <w:rFonts w:ascii="Courier New" w:hAnsi="Courier New" w:cs="Courier New"/>
          <w:sz w:val="24"/>
          <w:szCs w:val="24"/>
        </w:rPr>
      </w:pPr>
      <w:del w:id="27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506 41 1 2 2 50 60 55 40 45 35</w:delText>
        </w:r>
      </w:del>
    </w:p>
    <w:p w14:paraId="2140F5E3" w14:textId="586C386C" w:rsidR="000D5A7E" w:rsidRPr="000D5A7E" w:rsidDel="00580A98" w:rsidRDefault="000D5A7E" w:rsidP="000D5A7E">
      <w:pPr>
        <w:spacing w:after="0"/>
        <w:rPr>
          <w:del w:id="2711" w:author="Sebring, Amanda J" w:date="2017-10-04T09:14:00Z"/>
          <w:rFonts w:ascii="Courier New" w:hAnsi="Courier New" w:cs="Courier New"/>
          <w:sz w:val="24"/>
          <w:szCs w:val="24"/>
        </w:rPr>
      </w:pPr>
      <w:del w:id="27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506 44 1 2 2 51 35 55 25 30 25</w:delText>
        </w:r>
      </w:del>
    </w:p>
    <w:p w14:paraId="5425B75E" w14:textId="60640F00" w:rsidR="000D5A7E" w:rsidRPr="000D5A7E" w:rsidDel="00580A98" w:rsidRDefault="000D5A7E" w:rsidP="000D5A7E">
      <w:pPr>
        <w:spacing w:after="0"/>
        <w:rPr>
          <w:del w:id="2713" w:author="Sebring, Amanda J" w:date="2017-10-04T09:14:00Z"/>
          <w:rFonts w:ascii="Courier New" w:hAnsi="Courier New" w:cs="Courier New"/>
          <w:sz w:val="24"/>
          <w:szCs w:val="24"/>
        </w:rPr>
      </w:pPr>
      <w:del w:id="27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506 45 1 2 2 52 40 65 40 35 35</w:delText>
        </w:r>
      </w:del>
    </w:p>
    <w:p w14:paraId="45F869F0" w14:textId="363F0C78" w:rsidR="000D5A7E" w:rsidRPr="000D5A7E" w:rsidDel="00580A98" w:rsidRDefault="000D5A7E" w:rsidP="000D5A7E">
      <w:pPr>
        <w:spacing w:after="0"/>
        <w:rPr>
          <w:del w:id="2715" w:author="Sebring, Amanda J" w:date="2017-10-04T09:14:00Z"/>
          <w:rFonts w:ascii="Courier New" w:hAnsi="Courier New" w:cs="Courier New"/>
          <w:sz w:val="24"/>
          <w:szCs w:val="24"/>
        </w:rPr>
      </w:pPr>
      <w:del w:id="27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506 47 1 2 2 53 55 50 45 40 40</w:delText>
        </w:r>
      </w:del>
    </w:p>
    <w:p w14:paraId="6604FF64" w14:textId="2003643B" w:rsidR="000D5A7E" w:rsidRPr="000D5A7E" w:rsidDel="00580A98" w:rsidRDefault="000D5A7E" w:rsidP="000D5A7E">
      <w:pPr>
        <w:spacing w:after="0"/>
        <w:rPr>
          <w:del w:id="2717" w:author="Sebring, Amanda J" w:date="2017-10-04T09:14:00Z"/>
          <w:rFonts w:ascii="Courier New" w:hAnsi="Courier New" w:cs="Courier New"/>
          <w:sz w:val="24"/>
          <w:szCs w:val="24"/>
        </w:rPr>
      </w:pPr>
      <w:del w:id="27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506 48 1 2 2 54 60 50 55 65 45</w:delText>
        </w:r>
      </w:del>
    </w:p>
    <w:p w14:paraId="68C68C0C" w14:textId="67DC15B2" w:rsidR="000D5A7E" w:rsidRPr="000D5A7E" w:rsidDel="00580A98" w:rsidRDefault="000D5A7E" w:rsidP="000D5A7E">
      <w:pPr>
        <w:spacing w:after="0"/>
        <w:rPr>
          <w:del w:id="2719" w:author="Sebring, Amanda J" w:date="2017-10-04T09:14:00Z"/>
          <w:rFonts w:ascii="Courier New" w:hAnsi="Courier New" w:cs="Courier New"/>
          <w:sz w:val="24"/>
          <w:szCs w:val="24"/>
        </w:rPr>
      </w:pPr>
      <w:del w:id="27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506 49 1 2 2 55 65 60 55 60 60</w:delText>
        </w:r>
      </w:del>
    </w:p>
    <w:p w14:paraId="23F797B4" w14:textId="0E02B41C" w:rsidR="000D5A7E" w:rsidRPr="000D5A7E" w:rsidDel="00580A98" w:rsidRDefault="000D5A7E" w:rsidP="000D5A7E">
      <w:pPr>
        <w:spacing w:after="0"/>
        <w:rPr>
          <w:del w:id="2721" w:author="Sebring, Amanda J" w:date="2017-10-04T09:14:00Z"/>
          <w:rFonts w:ascii="Courier New" w:hAnsi="Courier New" w:cs="Courier New"/>
          <w:sz w:val="24"/>
          <w:szCs w:val="24"/>
        </w:rPr>
      </w:pPr>
      <w:del w:id="27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506 51 1 2 2 56 40 55 35 30 35</w:delText>
        </w:r>
      </w:del>
    </w:p>
    <w:p w14:paraId="6C83AB15" w14:textId="3D13A4F0" w:rsidR="000D5A7E" w:rsidRPr="000D5A7E" w:rsidDel="00580A98" w:rsidRDefault="000D5A7E" w:rsidP="000D5A7E">
      <w:pPr>
        <w:spacing w:after="0"/>
        <w:rPr>
          <w:del w:id="2723" w:author="Sebring, Amanda J" w:date="2017-10-04T09:14:00Z"/>
          <w:rFonts w:ascii="Courier New" w:hAnsi="Courier New" w:cs="Courier New"/>
          <w:sz w:val="24"/>
          <w:szCs w:val="24"/>
        </w:rPr>
      </w:pPr>
      <w:del w:id="27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506 53 1 2 2 57 60 45 55 60 60</w:delText>
        </w:r>
      </w:del>
    </w:p>
    <w:p w14:paraId="1247248A" w14:textId="07ECE62C" w:rsidR="000D5A7E" w:rsidRPr="000D5A7E" w:rsidDel="00580A98" w:rsidRDefault="000D5A7E" w:rsidP="000D5A7E">
      <w:pPr>
        <w:spacing w:after="0"/>
        <w:rPr>
          <w:del w:id="2725" w:author="Sebring, Amanda J" w:date="2017-10-04T09:14:00Z"/>
          <w:rFonts w:ascii="Courier New" w:hAnsi="Courier New" w:cs="Courier New"/>
          <w:sz w:val="24"/>
          <w:szCs w:val="24"/>
        </w:rPr>
      </w:pPr>
      <w:del w:id="27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506 55 1 2 2 58 60 65 40 55 50</w:delText>
        </w:r>
      </w:del>
    </w:p>
    <w:p w14:paraId="4E5188CA" w14:textId="08B502A9" w:rsidR="000D5A7E" w:rsidRPr="000D5A7E" w:rsidDel="00580A98" w:rsidRDefault="000D5A7E" w:rsidP="000D5A7E">
      <w:pPr>
        <w:spacing w:after="0"/>
        <w:rPr>
          <w:del w:id="2727" w:author="Sebring, Amanda J" w:date="2017-10-04T09:14:00Z"/>
          <w:rFonts w:ascii="Courier New" w:hAnsi="Courier New" w:cs="Courier New"/>
          <w:sz w:val="24"/>
          <w:szCs w:val="24"/>
        </w:rPr>
      </w:pPr>
      <w:del w:id="27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506 56 1 2 2 59 55 70 45 50 40</w:delText>
        </w:r>
      </w:del>
    </w:p>
    <w:p w14:paraId="28F9923D" w14:textId="153B6883" w:rsidR="000D5A7E" w:rsidRPr="000D5A7E" w:rsidDel="00580A98" w:rsidRDefault="000D5A7E" w:rsidP="000D5A7E">
      <w:pPr>
        <w:spacing w:after="0"/>
        <w:rPr>
          <w:del w:id="2729" w:author="Sebring, Amanda J" w:date="2017-10-04T09:14:00Z"/>
          <w:rFonts w:ascii="Courier New" w:hAnsi="Courier New" w:cs="Courier New"/>
          <w:sz w:val="24"/>
          <w:szCs w:val="24"/>
        </w:rPr>
      </w:pPr>
      <w:del w:id="27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506 57 1 2 2 60 40 55 35 60 55</w:delText>
        </w:r>
      </w:del>
    </w:p>
    <w:p w14:paraId="096BF45F" w14:textId="2D91BB52" w:rsidR="000D5A7E" w:rsidRPr="000D5A7E" w:rsidDel="00580A98" w:rsidRDefault="000D5A7E" w:rsidP="000D5A7E">
      <w:pPr>
        <w:spacing w:after="0"/>
        <w:rPr>
          <w:del w:id="2731" w:author="Sebring, Amanda J" w:date="2017-10-04T09:14:00Z"/>
          <w:rFonts w:ascii="Courier New" w:hAnsi="Courier New" w:cs="Courier New"/>
          <w:sz w:val="24"/>
          <w:szCs w:val="24"/>
        </w:rPr>
      </w:pPr>
      <w:del w:id="27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506 58 1 2 2 61 55 40 45 55 50</w:delText>
        </w:r>
      </w:del>
    </w:p>
    <w:p w14:paraId="0D8A9B8F" w14:textId="1116261F" w:rsidR="000D5A7E" w:rsidRPr="000D5A7E" w:rsidDel="00580A98" w:rsidRDefault="000D5A7E" w:rsidP="000D5A7E">
      <w:pPr>
        <w:spacing w:after="0"/>
        <w:rPr>
          <w:del w:id="2733" w:author="Sebring, Amanda J" w:date="2017-10-04T09:14:00Z"/>
          <w:rFonts w:ascii="Courier New" w:hAnsi="Courier New" w:cs="Courier New"/>
          <w:sz w:val="24"/>
          <w:szCs w:val="24"/>
        </w:rPr>
      </w:pPr>
      <w:del w:id="27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506 59 1 2 2 62 65 55 60 65 55</w:delText>
        </w:r>
      </w:del>
    </w:p>
    <w:p w14:paraId="197E7586" w14:textId="23764122" w:rsidR="000D5A7E" w:rsidRPr="000D5A7E" w:rsidDel="00580A98" w:rsidRDefault="000D5A7E" w:rsidP="000D5A7E">
      <w:pPr>
        <w:spacing w:after="0"/>
        <w:rPr>
          <w:del w:id="2735" w:author="Sebring, Amanda J" w:date="2017-10-04T09:14:00Z"/>
          <w:rFonts w:ascii="Courier New" w:hAnsi="Courier New" w:cs="Courier New"/>
          <w:sz w:val="24"/>
          <w:szCs w:val="24"/>
        </w:rPr>
      </w:pPr>
      <w:del w:id="27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506 60 1 2 2 63 75 45 60 65 60</w:delText>
        </w:r>
      </w:del>
    </w:p>
    <w:p w14:paraId="236F4E7A" w14:textId="3DA35043" w:rsidR="000D5A7E" w:rsidRPr="000D5A7E" w:rsidDel="00580A98" w:rsidRDefault="000D5A7E" w:rsidP="000D5A7E">
      <w:pPr>
        <w:spacing w:after="0"/>
        <w:rPr>
          <w:del w:id="2737" w:author="Sebring, Amanda J" w:date="2017-10-04T09:14:00Z"/>
          <w:rFonts w:ascii="Courier New" w:hAnsi="Courier New" w:cs="Courier New"/>
          <w:sz w:val="24"/>
          <w:szCs w:val="24"/>
        </w:rPr>
      </w:pPr>
      <w:del w:id="27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506 61 1 2 2 64 60 65 35 30 30</w:delText>
        </w:r>
      </w:del>
    </w:p>
    <w:p w14:paraId="00226C06" w14:textId="7C366088" w:rsidR="000D5A7E" w:rsidRPr="000D5A7E" w:rsidDel="00580A98" w:rsidRDefault="000D5A7E" w:rsidP="000D5A7E">
      <w:pPr>
        <w:spacing w:after="0"/>
        <w:rPr>
          <w:del w:id="2739" w:author="Sebring, Amanda J" w:date="2017-10-04T09:14:00Z"/>
          <w:rFonts w:ascii="Courier New" w:hAnsi="Courier New" w:cs="Courier New"/>
          <w:sz w:val="24"/>
          <w:szCs w:val="24"/>
        </w:rPr>
      </w:pPr>
      <w:del w:id="27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506 62 1 2 2 65 40 65 35 30 25</w:delText>
        </w:r>
      </w:del>
    </w:p>
    <w:p w14:paraId="4396E384" w14:textId="346184D5" w:rsidR="000D5A7E" w:rsidRPr="000D5A7E" w:rsidDel="00580A98" w:rsidRDefault="000D5A7E" w:rsidP="000D5A7E">
      <w:pPr>
        <w:spacing w:after="0"/>
        <w:rPr>
          <w:del w:id="2741" w:author="Sebring, Amanda J" w:date="2017-10-04T09:14:00Z"/>
          <w:rFonts w:ascii="Courier New" w:hAnsi="Courier New" w:cs="Courier New"/>
          <w:sz w:val="24"/>
          <w:szCs w:val="24"/>
        </w:rPr>
      </w:pPr>
      <w:del w:id="27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506 63 1 2 2 66 40 55 30 30 25</w:delText>
        </w:r>
      </w:del>
    </w:p>
    <w:p w14:paraId="0EA327C8" w14:textId="3B0B85F9" w:rsidR="000D5A7E" w:rsidRPr="000D5A7E" w:rsidDel="00580A98" w:rsidRDefault="000D5A7E" w:rsidP="000D5A7E">
      <w:pPr>
        <w:spacing w:after="0"/>
        <w:rPr>
          <w:del w:id="2743" w:author="Sebring, Amanda J" w:date="2017-10-04T09:14:00Z"/>
          <w:rFonts w:ascii="Courier New" w:hAnsi="Courier New" w:cs="Courier New"/>
          <w:sz w:val="24"/>
          <w:szCs w:val="24"/>
        </w:rPr>
      </w:pPr>
      <w:del w:id="27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506 64 1 2 2 67 40 40 30 25 20</w:delText>
        </w:r>
      </w:del>
    </w:p>
    <w:p w14:paraId="2439E9F1" w14:textId="05A1D19B" w:rsidR="000D5A7E" w:rsidRPr="000D5A7E" w:rsidDel="00580A98" w:rsidRDefault="000D5A7E" w:rsidP="000D5A7E">
      <w:pPr>
        <w:spacing w:after="0"/>
        <w:rPr>
          <w:del w:id="2745" w:author="Sebring, Amanda J" w:date="2017-10-04T09:14:00Z"/>
          <w:rFonts w:ascii="Courier New" w:hAnsi="Courier New" w:cs="Courier New"/>
          <w:sz w:val="24"/>
          <w:szCs w:val="24"/>
        </w:rPr>
      </w:pPr>
      <w:del w:id="27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506 66 1 2 2 68 55 40 35 35 30</w:delText>
        </w:r>
      </w:del>
    </w:p>
    <w:p w14:paraId="5CD08490" w14:textId="1F0DBF34" w:rsidR="000D5A7E" w:rsidRPr="000D5A7E" w:rsidDel="00580A98" w:rsidRDefault="000D5A7E" w:rsidP="000D5A7E">
      <w:pPr>
        <w:spacing w:after="0"/>
        <w:rPr>
          <w:del w:id="2747" w:author="Sebring, Amanda J" w:date="2017-10-04T09:14:00Z"/>
          <w:rFonts w:ascii="Courier New" w:hAnsi="Courier New" w:cs="Courier New"/>
          <w:sz w:val="24"/>
          <w:szCs w:val="24"/>
        </w:rPr>
      </w:pPr>
      <w:del w:id="27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506 67 1 2 2 69 65 60 60 65 55</w:delText>
        </w:r>
      </w:del>
    </w:p>
    <w:p w14:paraId="467A6320" w14:textId="003682D6" w:rsidR="000D5A7E" w:rsidRPr="000D5A7E" w:rsidDel="00580A98" w:rsidRDefault="000D5A7E" w:rsidP="000D5A7E">
      <w:pPr>
        <w:spacing w:after="0"/>
        <w:rPr>
          <w:del w:id="2749" w:author="Sebring, Amanda J" w:date="2017-10-04T09:14:00Z"/>
          <w:rFonts w:ascii="Courier New" w:hAnsi="Courier New" w:cs="Courier New"/>
          <w:sz w:val="24"/>
          <w:szCs w:val="24"/>
        </w:rPr>
      </w:pPr>
      <w:del w:id="27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506 68 1 2 2 70 55 55 45 50 55</w:delText>
        </w:r>
      </w:del>
    </w:p>
    <w:p w14:paraId="6039A228" w14:textId="083163F1" w:rsidR="000D5A7E" w:rsidRPr="000D5A7E" w:rsidDel="00580A98" w:rsidRDefault="000D5A7E" w:rsidP="000D5A7E">
      <w:pPr>
        <w:spacing w:after="0"/>
        <w:rPr>
          <w:del w:id="2751" w:author="Sebring, Amanda J" w:date="2017-10-04T09:14:00Z"/>
          <w:rFonts w:ascii="Courier New" w:hAnsi="Courier New" w:cs="Courier New"/>
          <w:sz w:val="24"/>
          <w:szCs w:val="24"/>
        </w:rPr>
      </w:pPr>
      <w:del w:id="27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506 69 1 2 2 71 60 55 55 60 50</w:delText>
        </w:r>
      </w:del>
    </w:p>
    <w:p w14:paraId="1E0EC913" w14:textId="7BD5EFE9" w:rsidR="000D5A7E" w:rsidRPr="000D5A7E" w:rsidDel="00580A98" w:rsidRDefault="000D5A7E" w:rsidP="000D5A7E">
      <w:pPr>
        <w:spacing w:after="0"/>
        <w:rPr>
          <w:del w:id="2753" w:author="Sebring, Amanda J" w:date="2017-10-04T09:14:00Z"/>
          <w:rFonts w:ascii="Courier New" w:hAnsi="Courier New" w:cs="Courier New"/>
          <w:sz w:val="24"/>
          <w:szCs w:val="24"/>
        </w:rPr>
      </w:pPr>
      <w:del w:id="27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506 71 1 2 2 72 40 60 40 60 40</w:delText>
        </w:r>
      </w:del>
    </w:p>
    <w:p w14:paraId="3844B100" w14:textId="15FF1CAF" w:rsidR="000D5A7E" w:rsidRPr="000D5A7E" w:rsidDel="00580A98" w:rsidRDefault="000D5A7E" w:rsidP="000D5A7E">
      <w:pPr>
        <w:spacing w:after="0"/>
        <w:rPr>
          <w:del w:id="2755" w:author="Sebring, Amanda J" w:date="2017-10-04T09:14:00Z"/>
          <w:rFonts w:ascii="Courier New" w:hAnsi="Courier New" w:cs="Courier New"/>
          <w:sz w:val="24"/>
          <w:szCs w:val="24"/>
        </w:rPr>
      </w:pPr>
      <w:del w:id="27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506 72 1 2 2 73 60 45 55 60 55</w:delText>
        </w:r>
      </w:del>
    </w:p>
    <w:p w14:paraId="3E471156" w14:textId="3FAA8149" w:rsidR="000D5A7E" w:rsidRPr="000D5A7E" w:rsidDel="00580A98" w:rsidRDefault="000D5A7E" w:rsidP="000D5A7E">
      <w:pPr>
        <w:spacing w:after="0"/>
        <w:rPr>
          <w:del w:id="2757" w:author="Sebring, Amanda J" w:date="2017-10-04T09:14:00Z"/>
          <w:rFonts w:ascii="Courier New" w:hAnsi="Courier New" w:cs="Courier New"/>
          <w:sz w:val="24"/>
          <w:szCs w:val="24"/>
        </w:rPr>
      </w:pPr>
      <w:del w:id="27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506 73 1 2 2 74 70 45 55 60 50</w:delText>
        </w:r>
      </w:del>
    </w:p>
    <w:p w14:paraId="4770DCE5" w14:textId="1536A45C" w:rsidR="000D5A7E" w:rsidRPr="000D5A7E" w:rsidDel="00580A98" w:rsidRDefault="000D5A7E" w:rsidP="000D5A7E">
      <w:pPr>
        <w:spacing w:after="0"/>
        <w:rPr>
          <w:del w:id="2759" w:author="Sebring, Amanda J" w:date="2017-10-04T09:14:00Z"/>
          <w:rFonts w:ascii="Courier New" w:hAnsi="Courier New" w:cs="Courier New"/>
          <w:sz w:val="24"/>
          <w:szCs w:val="24"/>
        </w:rPr>
      </w:pPr>
      <w:del w:id="27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506 74 1 2 2 75 55 60 55 70 65</w:delText>
        </w:r>
      </w:del>
    </w:p>
    <w:p w14:paraId="4FD71010" w14:textId="3DE910F3" w:rsidR="000D5A7E" w:rsidRPr="000D5A7E" w:rsidDel="00580A98" w:rsidRDefault="000D5A7E" w:rsidP="000D5A7E">
      <w:pPr>
        <w:spacing w:after="0"/>
        <w:rPr>
          <w:del w:id="2761" w:author="Sebring, Amanda J" w:date="2017-10-04T09:14:00Z"/>
          <w:rFonts w:ascii="Courier New" w:hAnsi="Courier New" w:cs="Courier New"/>
          <w:sz w:val="24"/>
          <w:szCs w:val="24"/>
        </w:rPr>
      </w:pPr>
      <w:del w:id="27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506 75 1 2 2 76 55 65 45 40 35</w:delText>
        </w:r>
      </w:del>
    </w:p>
    <w:p w14:paraId="08900B9C" w14:textId="69890CCF" w:rsidR="000D5A7E" w:rsidRPr="000D5A7E" w:rsidDel="00580A98" w:rsidRDefault="000D5A7E" w:rsidP="000D5A7E">
      <w:pPr>
        <w:spacing w:after="0"/>
        <w:rPr>
          <w:del w:id="2763" w:author="Sebring, Amanda J" w:date="2017-10-04T09:14:00Z"/>
          <w:rFonts w:ascii="Courier New" w:hAnsi="Courier New" w:cs="Courier New"/>
          <w:sz w:val="24"/>
          <w:szCs w:val="24"/>
        </w:rPr>
      </w:pPr>
      <w:del w:id="27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506 77 1 2 2 77 45 55 40 55 50</w:delText>
        </w:r>
      </w:del>
    </w:p>
    <w:p w14:paraId="191A1253" w14:textId="6EEB4754" w:rsidR="000D5A7E" w:rsidRPr="000D5A7E" w:rsidDel="00580A98" w:rsidRDefault="000D5A7E" w:rsidP="000D5A7E">
      <w:pPr>
        <w:spacing w:after="0"/>
        <w:rPr>
          <w:del w:id="2765" w:author="Sebring, Amanda J" w:date="2017-10-04T09:14:00Z"/>
          <w:rFonts w:ascii="Courier New" w:hAnsi="Courier New" w:cs="Courier New"/>
          <w:sz w:val="24"/>
          <w:szCs w:val="24"/>
        </w:rPr>
      </w:pPr>
      <w:del w:id="27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506 78 1 2 2 78 55 45 40 55 40</w:delText>
        </w:r>
      </w:del>
    </w:p>
    <w:p w14:paraId="183DCBE7" w14:textId="7F7F4862" w:rsidR="000D5A7E" w:rsidRPr="000D5A7E" w:rsidDel="00580A98" w:rsidRDefault="000D5A7E" w:rsidP="000D5A7E">
      <w:pPr>
        <w:spacing w:after="0"/>
        <w:rPr>
          <w:del w:id="2767" w:author="Sebring, Amanda J" w:date="2017-10-04T09:14:00Z"/>
          <w:rFonts w:ascii="Courier New" w:hAnsi="Courier New" w:cs="Courier New"/>
          <w:sz w:val="24"/>
          <w:szCs w:val="24"/>
        </w:rPr>
      </w:pPr>
      <w:del w:id="27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506 79 1 2 2 79 70 65 55 65 60</w:delText>
        </w:r>
      </w:del>
    </w:p>
    <w:p w14:paraId="15C416EA" w14:textId="5D935167" w:rsidR="000D5A7E" w:rsidRPr="000D5A7E" w:rsidDel="00580A98" w:rsidRDefault="000D5A7E" w:rsidP="000D5A7E">
      <w:pPr>
        <w:spacing w:after="0"/>
        <w:rPr>
          <w:del w:id="2769" w:author="Sebring, Amanda J" w:date="2017-10-04T09:14:00Z"/>
          <w:rFonts w:ascii="Courier New" w:hAnsi="Courier New" w:cs="Courier New"/>
          <w:sz w:val="24"/>
          <w:szCs w:val="24"/>
        </w:rPr>
      </w:pPr>
      <w:del w:id="27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506 80 1 2 2 80 60 55 45 40 45</w:delText>
        </w:r>
      </w:del>
    </w:p>
    <w:p w14:paraId="1EAFD91D" w14:textId="54CCCF91" w:rsidR="000D5A7E" w:rsidRPr="000D5A7E" w:rsidDel="00580A98" w:rsidRDefault="000D5A7E" w:rsidP="000D5A7E">
      <w:pPr>
        <w:spacing w:after="0"/>
        <w:rPr>
          <w:del w:id="2771" w:author="Sebring, Amanda J" w:date="2017-10-04T09:14:00Z"/>
          <w:rFonts w:ascii="Courier New" w:hAnsi="Courier New" w:cs="Courier New"/>
          <w:sz w:val="24"/>
          <w:szCs w:val="24"/>
        </w:rPr>
      </w:pPr>
      <w:del w:id="27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506 00 1 0 0 00 35 30 45 60 55</w:delText>
        </w:r>
      </w:del>
    </w:p>
    <w:p w14:paraId="5B28F9A9" w14:textId="5366A355" w:rsidR="000D5A7E" w:rsidRPr="000D5A7E" w:rsidDel="00580A98" w:rsidRDefault="000D5A7E" w:rsidP="000D5A7E">
      <w:pPr>
        <w:spacing w:after="0"/>
        <w:rPr>
          <w:del w:id="2773" w:author="Sebring, Amanda J" w:date="2017-10-04T09:14:00Z"/>
          <w:rFonts w:ascii="Courier New" w:hAnsi="Courier New" w:cs="Courier New"/>
          <w:sz w:val="24"/>
          <w:szCs w:val="24"/>
        </w:rPr>
      </w:pPr>
      <w:del w:id="27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506 02 1 2 3 01 35 40 30 45 30</w:delText>
        </w:r>
      </w:del>
    </w:p>
    <w:p w14:paraId="4DFEB737" w14:textId="1E266335" w:rsidR="000D5A7E" w:rsidRPr="000D5A7E" w:rsidDel="00580A98" w:rsidRDefault="000D5A7E" w:rsidP="000D5A7E">
      <w:pPr>
        <w:spacing w:after="0"/>
        <w:rPr>
          <w:del w:id="2775" w:author="Sebring, Amanda J" w:date="2017-10-04T09:14:00Z"/>
          <w:rFonts w:ascii="Courier New" w:hAnsi="Courier New" w:cs="Courier New"/>
          <w:sz w:val="24"/>
          <w:szCs w:val="24"/>
        </w:rPr>
      </w:pPr>
      <w:del w:id="27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506 04 1 2 3 02 55 40 35 55 50</w:delText>
        </w:r>
      </w:del>
    </w:p>
    <w:p w14:paraId="3FC78542" w14:textId="66573745" w:rsidR="000D5A7E" w:rsidRPr="000D5A7E" w:rsidDel="00580A98" w:rsidRDefault="000D5A7E" w:rsidP="000D5A7E">
      <w:pPr>
        <w:spacing w:after="0"/>
        <w:rPr>
          <w:del w:id="2777" w:author="Sebring, Amanda J" w:date="2017-10-04T09:14:00Z"/>
          <w:rFonts w:ascii="Courier New" w:hAnsi="Courier New" w:cs="Courier New"/>
          <w:sz w:val="24"/>
          <w:szCs w:val="24"/>
        </w:rPr>
      </w:pPr>
      <w:del w:id="27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506 09 1 2 3 03 30 35 25 30 35</w:delText>
        </w:r>
      </w:del>
    </w:p>
    <w:p w14:paraId="64500B5E" w14:textId="2EAE0877" w:rsidR="000D5A7E" w:rsidRPr="000D5A7E" w:rsidDel="00580A98" w:rsidRDefault="000D5A7E" w:rsidP="000D5A7E">
      <w:pPr>
        <w:spacing w:after="0"/>
        <w:rPr>
          <w:del w:id="2779" w:author="Sebring, Amanda J" w:date="2017-10-04T09:14:00Z"/>
          <w:rFonts w:ascii="Courier New" w:hAnsi="Courier New" w:cs="Courier New"/>
          <w:sz w:val="24"/>
          <w:szCs w:val="24"/>
        </w:rPr>
      </w:pPr>
      <w:del w:id="27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506 11 1 2 3 04 55 55 40 65 60</w:delText>
        </w:r>
      </w:del>
    </w:p>
    <w:p w14:paraId="6DD0FF8B" w14:textId="7933E609" w:rsidR="000D5A7E" w:rsidRPr="000D5A7E" w:rsidDel="00580A98" w:rsidRDefault="000D5A7E" w:rsidP="000D5A7E">
      <w:pPr>
        <w:spacing w:after="0"/>
        <w:rPr>
          <w:del w:id="2781" w:author="Sebring, Amanda J" w:date="2017-10-04T09:14:00Z"/>
          <w:rFonts w:ascii="Courier New" w:hAnsi="Courier New" w:cs="Courier New"/>
          <w:sz w:val="24"/>
          <w:szCs w:val="24"/>
        </w:rPr>
      </w:pPr>
      <w:del w:id="27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506 22 1 2 3 05 40 65 55 45 40</w:delText>
        </w:r>
      </w:del>
    </w:p>
    <w:p w14:paraId="05E87501" w14:textId="245E0730" w:rsidR="000D5A7E" w:rsidRPr="000D5A7E" w:rsidDel="00580A98" w:rsidRDefault="000D5A7E" w:rsidP="000D5A7E">
      <w:pPr>
        <w:spacing w:after="0"/>
        <w:rPr>
          <w:del w:id="2783" w:author="Sebring, Amanda J" w:date="2017-10-04T09:14:00Z"/>
          <w:rFonts w:ascii="Courier New" w:hAnsi="Courier New" w:cs="Courier New"/>
          <w:sz w:val="24"/>
          <w:szCs w:val="24"/>
        </w:rPr>
      </w:pPr>
      <w:del w:id="27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506 39 1 2 3 06 55 50 40 55 45</w:delText>
        </w:r>
      </w:del>
    </w:p>
    <w:p w14:paraId="41DD646E" w14:textId="192BBF91" w:rsidR="000D5A7E" w:rsidRPr="000D5A7E" w:rsidDel="00580A98" w:rsidRDefault="000D5A7E" w:rsidP="000D5A7E">
      <w:pPr>
        <w:spacing w:after="0"/>
        <w:rPr>
          <w:del w:id="2785" w:author="Sebring, Amanda J" w:date="2017-10-04T09:14:00Z"/>
          <w:rFonts w:ascii="Courier New" w:hAnsi="Courier New" w:cs="Courier New"/>
          <w:sz w:val="24"/>
          <w:szCs w:val="24"/>
        </w:rPr>
      </w:pPr>
      <w:del w:id="27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506 40 1 2 3 07 60 55 40 65 55</w:delText>
        </w:r>
      </w:del>
    </w:p>
    <w:p w14:paraId="6562AB39" w14:textId="26D3CDD8" w:rsidR="000D5A7E" w:rsidRPr="000D5A7E" w:rsidDel="00580A98" w:rsidRDefault="000D5A7E" w:rsidP="000D5A7E">
      <w:pPr>
        <w:spacing w:after="0"/>
        <w:rPr>
          <w:del w:id="2787" w:author="Sebring, Amanda J" w:date="2017-10-04T09:14:00Z"/>
          <w:rFonts w:ascii="Courier New" w:hAnsi="Courier New" w:cs="Courier New"/>
          <w:sz w:val="24"/>
          <w:szCs w:val="24"/>
        </w:rPr>
      </w:pPr>
      <w:del w:id="27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506 46 1 2 3 08 40 55 45 40 30</w:delText>
        </w:r>
      </w:del>
    </w:p>
    <w:p w14:paraId="154F8CB1" w14:textId="7E1C19A3" w:rsidR="000D5A7E" w:rsidRPr="000D5A7E" w:rsidDel="00580A98" w:rsidRDefault="000D5A7E" w:rsidP="000D5A7E">
      <w:pPr>
        <w:spacing w:after="0"/>
        <w:rPr>
          <w:del w:id="2789" w:author="Sebring, Amanda J" w:date="2017-10-04T09:14:00Z"/>
          <w:rFonts w:ascii="Courier New" w:hAnsi="Courier New" w:cs="Courier New"/>
          <w:sz w:val="24"/>
          <w:szCs w:val="24"/>
        </w:rPr>
      </w:pPr>
      <w:del w:id="27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506 13 1 2 3 09 45 40 45 50 55</w:delText>
        </w:r>
      </w:del>
    </w:p>
    <w:p w14:paraId="27D513C1" w14:textId="6CB91373" w:rsidR="000D5A7E" w:rsidRPr="000D5A7E" w:rsidDel="00580A98" w:rsidRDefault="000D5A7E" w:rsidP="000D5A7E">
      <w:pPr>
        <w:spacing w:after="0"/>
        <w:rPr>
          <w:del w:id="2791" w:author="Sebring, Amanda J" w:date="2017-10-04T09:14:00Z"/>
          <w:rFonts w:ascii="Courier New" w:hAnsi="Courier New" w:cs="Courier New"/>
          <w:sz w:val="24"/>
          <w:szCs w:val="24"/>
        </w:rPr>
      </w:pPr>
      <w:del w:id="27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506 76 1 2 3 10 35 65 45 40 30</w:delText>
        </w:r>
      </w:del>
    </w:p>
    <w:p w14:paraId="3463A875" w14:textId="1D557F62" w:rsidR="000D5A7E" w:rsidRPr="000D5A7E" w:rsidDel="00580A98" w:rsidRDefault="000D5A7E" w:rsidP="000D5A7E">
      <w:pPr>
        <w:spacing w:after="0"/>
        <w:rPr>
          <w:del w:id="2793" w:author="Sebring, Amanda J" w:date="2017-10-04T09:14:00Z"/>
          <w:rFonts w:ascii="Courier New" w:hAnsi="Courier New" w:cs="Courier New"/>
          <w:sz w:val="24"/>
          <w:szCs w:val="24"/>
        </w:rPr>
      </w:pPr>
      <w:del w:id="27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506 43 1 2 3 11 35 55 35 40 30</w:delText>
        </w:r>
      </w:del>
    </w:p>
    <w:p w14:paraId="6E426612" w14:textId="6C39A334" w:rsidR="000D5A7E" w:rsidRPr="000D5A7E" w:rsidDel="00580A98" w:rsidRDefault="000D5A7E" w:rsidP="000D5A7E">
      <w:pPr>
        <w:spacing w:after="0"/>
        <w:rPr>
          <w:del w:id="2795" w:author="Sebring, Amanda J" w:date="2017-10-04T09:14:00Z"/>
          <w:rFonts w:ascii="Courier New" w:hAnsi="Courier New" w:cs="Courier New"/>
          <w:sz w:val="24"/>
          <w:szCs w:val="24"/>
        </w:rPr>
      </w:pPr>
      <w:del w:id="27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506 54 1 2 3 12 55 60 40 35 40</w:delText>
        </w:r>
      </w:del>
    </w:p>
    <w:p w14:paraId="0452AB04" w14:textId="6A0557AF" w:rsidR="000D5A7E" w:rsidRPr="000D5A7E" w:rsidDel="00580A98" w:rsidRDefault="000D5A7E" w:rsidP="000D5A7E">
      <w:pPr>
        <w:spacing w:after="0"/>
        <w:rPr>
          <w:del w:id="2797" w:author="Sebring, Amanda J" w:date="2017-10-04T09:14:00Z"/>
          <w:rFonts w:ascii="Courier New" w:hAnsi="Courier New" w:cs="Courier New"/>
          <w:sz w:val="24"/>
          <w:szCs w:val="24"/>
        </w:rPr>
      </w:pPr>
      <w:del w:id="27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506 01 1 2 3 13 60 65 40 60 55</w:delText>
        </w:r>
      </w:del>
    </w:p>
    <w:p w14:paraId="72777046" w14:textId="601F2C90" w:rsidR="000D5A7E" w:rsidRPr="000D5A7E" w:rsidDel="00580A98" w:rsidRDefault="000D5A7E" w:rsidP="000D5A7E">
      <w:pPr>
        <w:spacing w:after="0"/>
        <w:rPr>
          <w:del w:id="2799" w:author="Sebring, Amanda J" w:date="2017-10-04T09:14:00Z"/>
          <w:rFonts w:ascii="Courier New" w:hAnsi="Courier New" w:cs="Courier New"/>
          <w:sz w:val="24"/>
          <w:szCs w:val="24"/>
        </w:rPr>
      </w:pPr>
      <w:del w:id="28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506 07 1 2 3 14 55 45 40 55 50</w:delText>
        </w:r>
      </w:del>
    </w:p>
    <w:p w14:paraId="6B1B13A1" w14:textId="651A321A" w:rsidR="000D5A7E" w:rsidRPr="000D5A7E" w:rsidDel="00580A98" w:rsidRDefault="000D5A7E" w:rsidP="000D5A7E">
      <w:pPr>
        <w:spacing w:after="0"/>
        <w:rPr>
          <w:del w:id="2801" w:author="Sebring, Amanda J" w:date="2017-10-04T09:14:00Z"/>
          <w:rFonts w:ascii="Courier New" w:hAnsi="Courier New" w:cs="Courier New"/>
          <w:sz w:val="24"/>
          <w:szCs w:val="24"/>
        </w:rPr>
      </w:pPr>
      <w:del w:id="28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506 14 1 2 3 15 45 50 35 45 40</w:delText>
        </w:r>
      </w:del>
    </w:p>
    <w:p w14:paraId="08CCFE67" w14:textId="76861EB6" w:rsidR="000D5A7E" w:rsidRPr="000D5A7E" w:rsidDel="00580A98" w:rsidRDefault="000D5A7E" w:rsidP="000D5A7E">
      <w:pPr>
        <w:spacing w:after="0"/>
        <w:rPr>
          <w:del w:id="2803" w:author="Sebring, Amanda J" w:date="2017-10-04T09:14:00Z"/>
          <w:rFonts w:ascii="Courier New" w:hAnsi="Courier New" w:cs="Courier New"/>
          <w:sz w:val="24"/>
          <w:szCs w:val="24"/>
        </w:rPr>
      </w:pPr>
      <w:del w:id="28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506 30 1 2 3 16 40 55 45 40 35</w:delText>
        </w:r>
      </w:del>
    </w:p>
    <w:p w14:paraId="3B487316" w14:textId="64EBE1A4" w:rsidR="000D5A7E" w:rsidRPr="000D5A7E" w:rsidDel="00580A98" w:rsidRDefault="000D5A7E" w:rsidP="000D5A7E">
      <w:pPr>
        <w:spacing w:after="0"/>
        <w:rPr>
          <w:del w:id="2805" w:author="Sebring, Amanda J" w:date="2017-10-04T09:14:00Z"/>
          <w:rFonts w:ascii="Courier New" w:hAnsi="Courier New" w:cs="Courier New"/>
          <w:sz w:val="24"/>
          <w:szCs w:val="24"/>
        </w:rPr>
      </w:pPr>
      <w:del w:id="28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506 37 1 2 3 17 55 60 55 65 55</w:delText>
        </w:r>
      </w:del>
    </w:p>
    <w:p w14:paraId="6573D946" w14:textId="48B82B15" w:rsidR="000D5A7E" w:rsidRPr="000D5A7E" w:rsidDel="00580A98" w:rsidRDefault="000D5A7E" w:rsidP="000D5A7E">
      <w:pPr>
        <w:spacing w:after="0"/>
        <w:rPr>
          <w:del w:id="2807" w:author="Sebring, Amanda J" w:date="2017-10-04T09:14:00Z"/>
          <w:rFonts w:ascii="Courier New" w:hAnsi="Courier New" w:cs="Courier New"/>
          <w:sz w:val="24"/>
          <w:szCs w:val="24"/>
        </w:rPr>
      </w:pPr>
      <w:del w:id="28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506 50 1 2 3 18 60 65 55 60 55</w:delText>
        </w:r>
      </w:del>
    </w:p>
    <w:p w14:paraId="28633ACE" w14:textId="77ECF30F" w:rsidR="000D5A7E" w:rsidRPr="000D5A7E" w:rsidDel="00580A98" w:rsidRDefault="000D5A7E" w:rsidP="000D5A7E">
      <w:pPr>
        <w:spacing w:after="0"/>
        <w:rPr>
          <w:del w:id="2809" w:author="Sebring, Amanda J" w:date="2017-10-04T09:14:00Z"/>
          <w:rFonts w:ascii="Courier New" w:hAnsi="Courier New" w:cs="Courier New"/>
          <w:sz w:val="24"/>
          <w:szCs w:val="24"/>
        </w:rPr>
      </w:pPr>
      <w:del w:id="28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506 52 1 2 3 19 45 60 30 25 20</w:delText>
        </w:r>
      </w:del>
    </w:p>
    <w:p w14:paraId="01D3CBA7" w14:textId="19DD1696" w:rsidR="000D5A7E" w:rsidRPr="000D5A7E" w:rsidDel="00580A98" w:rsidRDefault="000D5A7E" w:rsidP="000D5A7E">
      <w:pPr>
        <w:spacing w:after="0"/>
        <w:rPr>
          <w:del w:id="2811" w:author="Sebring, Amanda J" w:date="2017-10-04T09:14:00Z"/>
          <w:rFonts w:ascii="Courier New" w:hAnsi="Courier New" w:cs="Courier New"/>
          <w:sz w:val="24"/>
          <w:szCs w:val="24"/>
        </w:rPr>
      </w:pPr>
      <w:del w:id="28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506 65 1 2 3 20 55 65 40 55 40</w:delText>
        </w:r>
      </w:del>
    </w:p>
    <w:p w14:paraId="35387ED7" w14:textId="2247B196" w:rsidR="000D5A7E" w:rsidRPr="000D5A7E" w:rsidDel="00580A98" w:rsidRDefault="000D5A7E" w:rsidP="000D5A7E">
      <w:pPr>
        <w:spacing w:after="0"/>
        <w:rPr>
          <w:del w:id="2813" w:author="Sebring, Amanda J" w:date="2017-10-04T09:14:00Z"/>
          <w:rFonts w:ascii="Courier New" w:hAnsi="Courier New" w:cs="Courier New"/>
          <w:sz w:val="24"/>
          <w:szCs w:val="24"/>
        </w:rPr>
      </w:pPr>
      <w:del w:id="28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506 70 1 2 3 21 40 55 35 40 40</w:delText>
        </w:r>
      </w:del>
    </w:p>
    <w:p w14:paraId="5366C849" w14:textId="02FCB75F" w:rsidR="000D5A7E" w:rsidRPr="000D5A7E" w:rsidDel="00580A98" w:rsidRDefault="000D5A7E" w:rsidP="000D5A7E">
      <w:pPr>
        <w:spacing w:after="0"/>
        <w:rPr>
          <w:del w:id="2815" w:author="Sebring, Amanda J" w:date="2017-10-04T09:14:00Z"/>
          <w:rFonts w:ascii="Courier New" w:hAnsi="Courier New" w:cs="Courier New"/>
          <w:sz w:val="24"/>
          <w:szCs w:val="24"/>
        </w:rPr>
      </w:pPr>
      <w:del w:id="28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506 38 1 2 3 22 60 45 55 65 60</w:delText>
        </w:r>
      </w:del>
    </w:p>
    <w:p w14:paraId="291E829F" w14:textId="65221E6E" w:rsidR="000D5A7E" w:rsidRPr="000D5A7E" w:rsidDel="00580A98" w:rsidRDefault="000D5A7E" w:rsidP="000D5A7E">
      <w:pPr>
        <w:spacing w:after="0"/>
        <w:rPr>
          <w:del w:id="2817" w:author="Sebring, Amanda J" w:date="2017-10-04T09:14:00Z"/>
          <w:rFonts w:ascii="Courier New" w:hAnsi="Courier New" w:cs="Courier New"/>
          <w:sz w:val="24"/>
          <w:szCs w:val="24"/>
        </w:rPr>
      </w:pPr>
      <w:del w:id="28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506 42 1 2 3 23 40 60 35 55 50</w:delText>
        </w:r>
      </w:del>
    </w:p>
    <w:p w14:paraId="1285C908" w14:textId="4E65DF56" w:rsidR="000D5A7E" w:rsidRPr="000D5A7E" w:rsidDel="00580A98" w:rsidRDefault="000D5A7E" w:rsidP="000D5A7E">
      <w:pPr>
        <w:spacing w:after="0"/>
        <w:rPr>
          <w:del w:id="2819" w:author="Sebring, Amanda J" w:date="2017-10-04T09:14:00Z"/>
          <w:rFonts w:ascii="Courier New" w:hAnsi="Courier New" w:cs="Courier New"/>
          <w:sz w:val="24"/>
          <w:szCs w:val="24"/>
        </w:rPr>
      </w:pPr>
      <w:del w:id="28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506 03 1 2 3 24 40 45 35 40 35</w:delText>
        </w:r>
      </w:del>
    </w:p>
    <w:p w14:paraId="317E0562" w14:textId="69EB993D" w:rsidR="000D5A7E" w:rsidRPr="000D5A7E" w:rsidDel="00580A98" w:rsidRDefault="000D5A7E" w:rsidP="000D5A7E">
      <w:pPr>
        <w:spacing w:after="0"/>
        <w:rPr>
          <w:del w:id="2821" w:author="Sebring, Amanda J" w:date="2017-10-04T09:14:00Z"/>
          <w:rFonts w:ascii="Courier New" w:hAnsi="Courier New" w:cs="Courier New"/>
          <w:sz w:val="24"/>
          <w:szCs w:val="24"/>
        </w:rPr>
      </w:pPr>
      <w:del w:id="28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506 05 1 2 3 25 55 50 40 45 35</w:delText>
        </w:r>
      </w:del>
    </w:p>
    <w:p w14:paraId="4AA15366" w14:textId="7A20B0F7" w:rsidR="000D5A7E" w:rsidRPr="000D5A7E" w:rsidDel="00580A98" w:rsidRDefault="000D5A7E" w:rsidP="000D5A7E">
      <w:pPr>
        <w:spacing w:after="0"/>
        <w:rPr>
          <w:del w:id="2823" w:author="Sebring, Amanda J" w:date="2017-10-04T09:14:00Z"/>
          <w:rFonts w:ascii="Courier New" w:hAnsi="Courier New" w:cs="Courier New"/>
          <w:sz w:val="24"/>
          <w:szCs w:val="24"/>
        </w:rPr>
      </w:pPr>
      <w:del w:id="28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506 06 1 2 3 26 40 65 35 40 35</w:delText>
        </w:r>
      </w:del>
    </w:p>
    <w:p w14:paraId="2A093EE2" w14:textId="3E7648DA" w:rsidR="000D5A7E" w:rsidRPr="000D5A7E" w:rsidDel="00580A98" w:rsidRDefault="000D5A7E" w:rsidP="000D5A7E">
      <w:pPr>
        <w:spacing w:after="0"/>
        <w:rPr>
          <w:del w:id="2825" w:author="Sebring, Amanda J" w:date="2017-10-04T09:14:00Z"/>
          <w:rFonts w:ascii="Courier New" w:hAnsi="Courier New" w:cs="Courier New"/>
          <w:sz w:val="24"/>
          <w:szCs w:val="24"/>
        </w:rPr>
      </w:pPr>
      <w:del w:id="28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506 08 1 2 3 27 40 35 30 35 35</w:delText>
        </w:r>
      </w:del>
    </w:p>
    <w:p w14:paraId="3FBE1AE0" w14:textId="4F344848" w:rsidR="000D5A7E" w:rsidRPr="000D5A7E" w:rsidDel="00580A98" w:rsidRDefault="000D5A7E" w:rsidP="000D5A7E">
      <w:pPr>
        <w:spacing w:after="0"/>
        <w:rPr>
          <w:del w:id="2827" w:author="Sebring, Amanda J" w:date="2017-10-04T09:14:00Z"/>
          <w:rFonts w:ascii="Courier New" w:hAnsi="Courier New" w:cs="Courier New"/>
          <w:sz w:val="24"/>
          <w:szCs w:val="24"/>
        </w:rPr>
      </w:pPr>
      <w:del w:id="28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506 10 1 2 3 28 45 40 40 55 50</w:delText>
        </w:r>
      </w:del>
    </w:p>
    <w:p w14:paraId="7B19D4BE" w14:textId="772F9BCC" w:rsidR="000D5A7E" w:rsidRPr="000D5A7E" w:rsidDel="00580A98" w:rsidRDefault="000D5A7E" w:rsidP="000D5A7E">
      <w:pPr>
        <w:spacing w:after="0"/>
        <w:rPr>
          <w:del w:id="2829" w:author="Sebring, Amanda J" w:date="2017-10-04T09:14:00Z"/>
          <w:rFonts w:ascii="Courier New" w:hAnsi="Courier New" w:cs="Courier New"/>
          <w:sz w:val="24"/>
          <w:szCs w:val="24"/>
        </w:rPr>
      </w:pPr>
      <w:del w:id="28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506 12 1 2 3 29 55 55 40 60 55</w:delText>
        </w:r>
      </w:del>
    </w:p>
    <w:p w14:paraId="29038745" w14:textId="1F34128A" w:rsidR="000D5A7E" w:rsidRPr="000D5A7E" w:rsidDel="00580A98" w:rsidRDefault="000D5A7E" w:rsidP="000D5A7E">
      <w:pPr>
        <w:spacing w:after="0"/>
        <w:rPr>
          <w:del w:id="2831" w:author="Sebring, Amanda J" w:date="2017-10-04T09:14:00Z"/>
          <w:rFonts w:ascii="Courier New" w:hAnsi="Courier New" w:cs="Courier New"/>
          <w:sz w:val="24"/>
          <w:szCs w:val="24"/>
        </w:rPr>
      </w:pPr>
      <w:del w:id="28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506 15 1 2 3 30 65 55 60 70 60</w:delText>
        </w:r>
      </w:del>
    </w:p>
    <w:p w14:paraId="07691A7E" w14:textId="4E73FC31" w:rsidR="000D5A7E" w:rsidRPr="000D5A7E" w:rsidDel="00580A98" w:rsidRDefault="000D5A7E" w:rsidP="000D5A7E">
      <w:pPr>
        <w:spacing w:after="0"/>
        <w:rPr>
          <w:del w:id="2833" w:author="Sebring, Amanda J" w:date="2017-10-04T09:14:00Z"/>
          <w:rFonts w:ascii="Courier New" w:hAnsi="Courier New" w:cs="Courier New"/>
          <w:sz w:val="24"/>
          <w:szCs w:val="24"/>
        </w:rPr>
      </w:pPr>
      <w:del w:id="28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506 16 1 2 3 31 35 55 35 40 35</w:delText>
        </w:r>
      </w:del>
    </w:p>
    <w:p w14:paraId="6629FEA1" w14:textId="2DEF78FC" w:rsidR="000D5A7E" w:rsidRPr="000D5A7E" w:rsidDel="00580A98" w:rsidRDefault="000D5A7E" w:rsidP="000D5A7E">
      <w:pPr>
        <w:spacing w:after="0"/>
        <w:rPr>
          <w:del w:id="2835" w:author="Sebring, Amanda J" w:date="2017-10-04T09:14:00Z"/>
          <w:rFonts w:ascii="Courier New" w:hAnsi="Courier New" w:cs="Courier New"/>
          <w:sz w:val="24"/>
          <w:szCs w:val="24"/>
        </w:rPr>
      </w:pPr>
      <w:del w:id="28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506 17 1 2 3 32 60 40 30 60 50</w:delText>
        </w:r>
      </w:del>
    </w:p>
    <w:p w14:paraId="741A62CB" w14:textId="63DD0EF9" w:rsidR="000D5A7E" w:rsidRPr="000D5A7E" w:rsidDel="00580A98" w:rsidRDefault="000D5A7E" w:rsidP="000D5A7E">
      <w:pPr>
        <w:spacing w:after="0"/>
        <w:rPr>
          <w:del w:id="2837" w:author="Sebring, Amanda J" w:date="2017-10-04T09:14:00Z"/>
          <w:rFonts w:ascii="Courier New" w:hAnsi="Courier New" w:cs="Courier New"/>
          <w:sz w:val="24"/>
          <w:szCs w:val="24"/>
        </w:rPr>
      </w:pPr>
      <w:del w:id="28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506 18 1 2 3 33 60 45 55 65 55</w:delText>
        </w:r>
      </w:del>
    </w:p>
    <w:p w14:paraId="334CECB3" w14:textId="7DE64498" w:rsidR="000D5A7E" w:rsidRPr="000D5A7E" w:rsidDel="00580A98" w:rsidRDefault="000D5A7E" w:rsidP="000D5A7E">
      <w:pPr>
        <w:spacing w:after="0"/>
        <w:rPr>
          <w:del w:id="2839" w:author="Sebring, Amanda J" w:date="2017-10-04T09:14:00Z"/>
          <w:rFonts w:ascii="Courier New" w:hAnsi="Courier New" w:cs="Courier New"/>
          <w:sz w:val="24"/>
          <w:szCs w:val="24"/>
        </w:rPr>
      </w:pPr>
      <w:del w:id="28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506 19 1 2 3 34 </w:delText>
        </w:r>
      </w:del>
    </w:p>
    <w:p w14:paraId="292158AF" w14:textId="5D664764" w:rsidR="000D5A7E" w:rsidRPr="000D5A7E" w:rsidDel="00580A98" w:rsidRDefault="000D5A7E" w:rsidP="000D5A7E">
      <w:pPr>
        <w:spacing w:after="0"/>
        <w:rPr>
          <w:del w:id="2841" w:author="Sebring, Amanda J" w:date="2017-10-04T09:14:00Z"/>
          <w:rFonts w:ascii="Courier New" w:hAnsi="Courier New" w:cs="Courier New"/>
          <w:sz w:val="24"/>
          <w:szCs w:val="24"/>
        </w:rPr>
      </w:pPr>
      <w:del w:id="28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506 20 1 2 3 35 60 55 50 70 65</w:delText>
        </w:r>
      </w:del>
    </w:p>
    <w:p w14:paraId="7F53FA40" w14:textId="678FD613" w:rsidR="000D5A7E" w:rsidRPr="000D5A7E" w:rsidDel="00580A98" w:rsidRDefault="000D5A7E" w:rsidP="000D5A7E">
      <w:pPr>
        <w:spacing w:after="0"/>
        <w:rPr>
          <w:del w:id="2843" w:author="Sebring, Amanda J" w:date="2017-10-04T09:14:00Z"/>
          <w:rFonts w:ascii="Courier New" w:hAnsi="Courier New" w:cs="Courier New"/>
          <w:sz w:val="24"/>
          <w:szCs w:val="24"/>
        </w:rPr>
      </w:pPr>
      <w:del w:id="28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506 21 1 2 3 36 55 45 40 60 55</w:delText>
        </w:r>
      </w:del>
    </w:p>
    <w:p w14:paraId="53B470CB" w14:textId="7218B975" w:rsidR="000D5A7E" w:rsidRPr="000D5A7E" w:rsidDel="00580A98" w:rsidRDefault="000D5A7E" w:rsidP="000D5A7E">
      <w:pPr>
        <w:spacing w:after="0"/>
        <w:rPr>
          <w:del w:id="2845" w:author="Sebring, Amanda J" w:date="2017-10-04T09:14:00Z"/>
          <w:rFonts w:ascii="Courier New" w:hAnsi="Courier New" w:cs="Courier New"/>
          <w:sz w:val="24"/>
          <w:szCs w:val="24"/>
        </w:rPr>
      </w:pPr>
      <w:del w:id="28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506 23 1 2 3 37 55 65 60 65 55</w:delText>
        </w:r>
      </w:del>
    </w:p>
    <w:p w14:paraId="4C580C37" w14:textId="56DE6392" w:rsidR="000D5A7E" w:rsidRPr="000D5A7E" w:rsidDel="00580A98" w:rsidRDefault="000D5A7E" w:rsidP="000D5A7E">
      <w:pPr>
        <w:spacing w:after="0"/>
        <w:rPr>
          <w:del w:id="2847" w:author="Sebring, Amanda J" w:date="2017-10-04T09:14:00Z"/>
          <w:rFonts w:ascii="Courier New" w:hAnsi="Courier New" w:cs="Courier New"/>
          <w:sz w:val="24"/>
          <w:szCs w:val="24"/>
        </w:rPr>
      </w:pPr>
      <w:del w:id="28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506 24 1 2 3 38 40 45 35 25 25</w:delText>
        </w:r>
      </w:del>
    </w:p>
    <w:p w14:paraId="68D9661B" w14:textId="4E8FF2E7" w:rsidR="000D5A7E" w:rsidRPr="000D5A7E" w:rsidDel="00580A98" w:rsidRDefault="000D5A7E" w:rsidP="000D5A7E">
      <w:pPr>
        <w:spacing w:after="0"/>
        <w:rPr>
          <w:del w:id="2849" w:author="Sebring, Amanda J" w:date="2017-10-04T09:14:00Z"/>
          <w:rFonts w:ascii="Courier New" w:hAnsi="Courier New" w:cs="Courier New"/>
          <w:sz w:val="24"/>
          <w:szCs w:val="24"/>
        </w:rPr>
      </w:pPr>
      <w:del w:id="28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506 25 1 2 3 39 55 45 35 55 45</w:delText>
        </w:r>
      </w:del>
    </w:p>
    <w:p w14:paraId="772F08A0" w14:textId="082333C6" w:rsidR="000D5A7E" w:rsidRPr="000D5A7E" w:rsidDel="00580A98" w:rsidRDefault="000D5A7E" w:rsidP="000D5A7E">
      <w:pPr>
        <w:spacing w:after="0"/>
        <w:rPr>
          <w:del w:id="2851" w:author="Sebring, Amanda J" w:date="2017-10-04T09:14:00Z"/>
          <w:rFonts w:ascii="Courier New" w:hAnsi="Courier New" w:cs="Courier New"/>
          <w:sz w:val="24"/>
          <w:szCs w:val="24"/>
        </w:rPr>
      </w:pPr>
      <w:del w:id="28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506 26 1 2 3 40 40 65 35 40 35</w:delText>
        </w:r>
      </w:del>
    </w:p>
    <w:p w14:paraId="626AD4C3" w14:textId="33859731" w:rsidR="000D5A7E" w:rsidRPr="000D5A7E" w:rsidDel="00580A98" w:rsidRDefault="000D5A7E" w:rsidP="000D5A7E">
      <w:pPr>
        <w:spacing w:after="0"/>
        <w:rPr>
          <w:del w:id="2853" w:author="Sebring, Amanda J" w:date="2017-10-04T09:14:00Z"/>
          <w:rFonts w:ascii="Courier New" w:hAnsi="Courier New" w:cs="Courier New"/>
          <w:sz w:val="24"/>
          <w:szCs w:val="24"/>
        </w:rPr>
      </w:pPr>
      <w:del w:id="28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506 27 1 2 3 41 65 60 55 60 60</w:delText>
        </w:r>
      </w:del>
    </w:p>
    <w:p w14:paraId="377139BF" w14:textId="2D454B15" w:rsidR="000D5A7E" w:rsidRPr="000D5A7E" w:rsidDel="00580A98" w:rsidRDefault="000D5A7E" w:rsidP="000D5A7E">
      <w:pPr>
        <w:spacing w:after="0"/>
        <w:rPr>
          <w:del w:id="2855" w:author="Sebring, Amanda J" w:date="2017-10-04T09:14:00Z"/>
          <w:rFonts w:ascii="Courier New" w:hAnsi="Courier New" w:cs="Courier New"/>
          <w:sz w:val="24"/>
          <w:szCs w:val="24"/>
        </w:rPr>
      </w:pPr>
      <w:del w:id="28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506 28 1 2 3 42 45 40 40 35 40</w:delText>
        </w:r>
      </w:del>
    </w:p>
    <w:p w14:paraId="0DC1265D" w14:textId="73AFCB64" w:rsidR="000D5A7E" w:rsidRPr="000D5A7E" w:rsidDel="00580A98" w:rsidRDefault="000D5A7E" w:rsidP="000D5A7E">
      <w:pPr>
        <w:spacing w:after="0"/>
        <w:rPr>
          <w:del w:id="2857" w:author="Sebring, Amanda J" w:date="2017-10-04T09:14:00Z"/>
          <w:rFonts w:ascii="Courier New" w:hAnsi="Courier New" w:cs="Courier New"/>
          <w:sz w:val="24"/>
          <w:szCs w:val="24"/>
        </w:rPr>
      </w:pPr>
      <w:del w:id="28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506 29 1 2 3 43 55 60 45 55 50</w:delText>
        </w:r>
      </w:del>
    </w:p>
    <w:p w14:paraId="45E96652" w14:textId="2C5A3C05" w:rsidR="000D5A7E" w:rsidRPr="000D5A7E" w:rsidDel="00580A98" w:rsidRDefault="000D5A7E" w:rsidP="000D5A7E">
      <w:pPr>
        <w:spacing w:after="0"/>
        <w:rPr>
          <w:del w:id="2859" w:author="Sebring, Amanda J" w:date="2017-10-04T09:14:00Z"/>
          <w:rFonts w:ascii="Courier New" w:hAnsi="Courier New" w:cs="Courier New"/>
          <w:sz w:val="24"/>
          <w:szCs w:val="24"/>
        </w:rPr>
      </w:pPr>
      <w:del w:id="28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506 31 1 2 3 44 60 50 40 45 40</w:delText>
        </w:r>
      </w:del>
    </w:p>
    <w:p w14:paraId="26073BE5" w14:textId="26F4E698" w:rsidR="000D5A7E" w:rsidRPr="000D5A7E" w:rsidDel="00580A98" w:rsidRDefault="000D5A7E" w:rsidP="000D5A7E">
      <w:pPr>
        <w:spacing w:after="0"/>
        <w:rPr>
          <w:del w:id="2861" w:author="Sebring, Amanda J" w:date="2017-10-04T09:14:00Z"/>
          <w:rFonts w:ascii="Courier New" w:hAnsi="Courier New" w:cs="Courier New"/>
          <w:sz w:val="24"/>
          <w:szCs w:val="24"/>
        </w:rPr>
      </w:pPr>
      <w:del w:id="28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506 32 1 2 3 45 40 55 35 40 35</w:delText>
        </w:r>
      </w:del>
    </w:p>
    <w:p w14:paraId="7E918D70" w14:textId="3F0003FE" w:rsidR="000D5A7E" w:rsidRPr="000D5A7E" w:rsidDel="00580A98" w:rsidRDefault="000D5A7E" w:rsidP="000D5A7E">
      <w:pPr>
        <w:spacing w:after="0"/>
        <w:rPr>
          <w:del w:id="2863" w:author="Sebring, Amanda J" w:date="2017-10-04T09:14:00Z"/>
          <w:rFonts w:ascii="Courier New" w:hAnsi="Courier New" w:cs="Courier New"/>
          <w:sz w:val="24"/>
          <w:szCs w:val="24"/>
        </w:rPr>
      </w:pPr>
      <w:del w:id="28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506 33 1 2 3 46 45 55 40 45 40</w:delText>
        </w:r>
      </w:del>
    </w:p>
    <w:p w14:paraId="30EC0C4E" w14:textId="73D99A63" w:rsidR="000D5A7E" w:rsidRPr="000D5A7E" w:rsidDel="00580A98" w:rsidRDefault="000D5A7E" w:rsidP="000D5A7E">
      <w:pPr>
        <w:spacing w:after="0"/>
        <w:rPr>
          <w:del w:id="2865" w:author="Sebring, Amanda J" w:date="2017-10-04T09:14:00Z"/>
          <w:rFonts w:ascii="Courier New" w:hAnsi="Courier New" w:cs="Courier New"/>
          <w:sz w:val="24"/>
          <w:szCs w:val="24"/>
        </w:rPr>
      </w:pPr>
      <w:del w:id="28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506 34 1 2 3 47 45 40 40 55 50</w:delText>
        </w:r>
      </w:del>
    </w:p>
    <w:p w14:paraId="6AA0E7AC" w14:textId="1460FAC2" w:rsidR="000D5A7E" w:rsidRPr="000D5A7E" w:rsidDel="00580A98" w:rsidRDefault="000D5A7E" w:rsidP="000D5A7E">
      <w:pPr>
        <w:spacing w:after="0"/>
        <w:rPr>
          <w:del w:id="2867" w:author="Sebring, Amanda J" w:date="2017-10-04T09:14:00Z"/>
          <w:rFonts w:ascii="Courier New" w:hAnsi="Courier New" w:cs="Courier New"/>
          <w:sz w:val="24"/>
          <w:szCs w:val="24"/>
        </w:rPr>
      </w:pPr>
      <w:del w:id="28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506 35 1 2 3 48 40 60 55 35 30</w:delText>
        </w:r>
      </w:del>
    </w:p>
    <w:p w14:paraId="39E49B6F" w14:textId="4DB3A1E5" w:rsidR="000D5A7E" w:rsidRPr="000D5A7E" w:rsidDel="00580A98" w:rsidRDefault="000D5A7E" w:rsidP="000D5A7E">
      <w:pPr>
        <w:spacing w:after="0"/>
        <w:rPr>
          <w:del w:id="2869" w:author="Sebring, Amanda J" w:date="2017-10-04T09:14:00Z"/>
          <w:rFonts w:ascii="Courier New" w:hAnsi="Courier New" w:cs="Courier New"/>
          <w:sz w:val="24"/>
          <w:szCs w:val="24"/>
        </w:rPr>
      </w:pPr>
      <w:del w:id="28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506 36 1 2 3 49 65 55 55 60 55</w:delText>
        </w:r>
      </w:del>
    </w:p>
    <w:p w14:paraId="122BC506" w14:textId="3BB53E5A" w:rsidR="000D5A7E" w:rsidRPr="000D5A7E" w:rsidDel="00580A98" w:rsidRDefault="000D5A7E" w:rsidP="000D5A7E">
      <w:pPr>
        <w:spacing w:after="0"/>
        <w:rPr>
          <w:del w:id="2871" w:author="Sebring, Amanda J" w:date="2017-10-04T09:14:00Z"/>
          <w:rFonts w:ascii="Courier New" w:hAnsi="Courier New" w:cs="Courier New"/>
          <w:sz w:val="24"/>
          <w:szCs w:val="24"/>
        </w:rPr>
      </w:pPr>
      <w:del w:id="28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506 41 1 2 3 50 40 55 35 35 30</w:delText>
        </w:r>
      </w:del>
    </w:p>
    <w:p w14:paraId="34322689" w14:textId="4F873A0F" w:rsidR="000D5A7E" w:rsidRPr="000D5A7E" w:rsidDel="00580A98" w:rsidRDefault="000D5A7E" w:rsidP="000D5A7E">
      <w:pPr>
        <w:spacing w:after="0"/>
        <w:rPr>
          <w:del w:id="2873" w:author="Sebring, Amanda J" w:date="2017-10-04T09:14:00Z"/>
          <w:rFonts w:ascii="Courier New" w:hAnsi="Courier New" w:cs="Courier New"/>
          <w:sz w:val="24"/>
          <w:szCs w:val="24"/>
        </w:rPr>
      </w:pPr>
      <w:del w:id="28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506 44 1 2 3 51 55 65 45 40 35</w:delText>
        </w:r>
      </w:del>
    </w:p>
    <w:p w14:paraId="02FD27D2" w14:textId="3D5C241F" w:rsidR="000D5A7E" w:rsidRPr="000D5A7E" w:rsidDel="00580A98" w:rsidRDefault="000D5A7E" w:rsidP="000D5A7E">
      <w:pPr>
        <w:spacing w:after="0"/>
        <w:rPr>
          <w:del w:id="2875" w:author="Sebring, Amanda J" w:date="2017-10-04T09:14:00Z"/>
          <w:rFonts w:ascii="Courier New" w:hAnsi="Courier New" w:cs="Courier New"/>
          <w:sz w:val="24"/>
          <w:szCs w:val="24"/>
        </w:rPr>
      </w:pPr>
      <w:del w:id="28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506 45 1 2 3 52 55 60 55 45 40</w:delText>
        </w:r>
      </w:del>
    </w:p>
    <w:p w14:paraId="44ED52CB" w14:textId="16A2BB9B" w:rsidR="000D5A7E" w:rsidRPr="000D5A7E" w:rsidDel="00580A98" w:rsidRDefault="000D5A7E" w:rsidP="000D5A7E">
      <w:pPr>
        <w:spacing w:after="0"/>
        <w:rPr>
          <w:del w:id="2877" w:author="Sebring, Amanda J" w:date="2017-10-04T09:14:00Z"/>
          <w:rFonts w:ascii="Courier New" w:hAnsi="Courier New" w:cs="Courier New"/>
          <w:sz w:val="24"/>
          <w:szCs w:val="24"/>
        </w:rPr>
      </w:pPr>
      <w:del w:id="28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506 47 1 2 3 53 40 40 35 45 40</w:delText>
        </w:r>
      </w:del>
    </w:p>
    <w:p w14:paraId="5F8E15BB" w14:textId="3DFCFCE1" w:rsidR="000D5A7E" w:rsidRPr="000D5A7E" w:rsidDel="00580A98" w:rsidRDefault="000D5A7E" w:rsidP="000D5A7E">
      <w:pPr>
        <w:spacing w:after="0"/>
        <w:rPr>
          <w:del w:id="2879" w:author="Sebring, Amanda J" w:date="2017-10-04T09:14:00Z"/>
          <w:rFonts w:ascii="Courier New" w:hAnsi="Courier New" w:cs="Courier New"/>
          <w:sz w:val="24"/>
          <w:szCs w:val="24"/>
        </w:rPr>
      </w:pPr>
      <w:del w:id="28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506 48 1 2 3 54 35 55 45 40 30</w:delText>
        </w:r>
      </w:del>
    </w:p>
    <w:p w14:paraId="68E48B8F" w14:textId="217F6292" w:rsidR="000D5A7E" w:rsidRPr="000D5A7E" w:rsidDel="00580A98" w:rsidRDefault="000D5A7E" w:rsidP="000D5A7E">
      <w:pPr>
        <w:spacing w:after="0"/>
        <w:rPr>
          <w:del w:id="2881" w:author="Sebring, Amanda J" w:date="2017-10-04T09:14:00Z"/>
          <w:rFonts w:ascii="Courier New" w:hAnsi="Courier New" w:cs="Courier New"/>
          <w:sz w:val="24"/>
          <w:szCs w:val="24"/>
        </w:rPr>
      </w:pPr>
      <w:del w:id="28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506 49 1 2 3 55 35 60 40 35 30</w:delText>
        </w:r>
      </w:del>
    </w:p>
    <w:p w14:paraId="22CAEAFB" w14:textId="11F48DE0" w:rsidR="000D5A7E" w:rsidRPr="000D5A7E" w:rsidDel="00580A98" w:rsidRDefault="000D5A7E" w:rsidP="000D5A7E">
      <w:pPr>
        <w:spacing w:after="0"/>
        <w:rPr>
          <w:del w:id="2883" w:author="Sebring, Amanda J" w:date="2017-10-04T09:14:00Z"/>
          <w:rFonts w:ascii="Courier New" w:hAnsi="Courier New" w:cs="Courier New"/>
          <w:sz w:val="24"/>
          <w:szCs w:val="24"/>
        </w:rPr>
      </w:pPr>
      <w:del w:id="28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506 51 1 2 3 56 65 55 55 60 55</w:delText>
        </w:r>
      </w:del>
    </w:p>
    <w:p w14:paraId="5DA56697" w14:textId="30E8091A" w:rsidR="000D5A7E" w:rsidRPr="000D5A7E" w:rsidDel="00580A98" w:rsidRDefault="000D5A7E" w:rsidP="000D5A7E">
      <w:pPr>
        <w:spacing w:after="0"/>
        <w:rPr>
          <w:del w:id="2885" w:author="Sebring, Amanda J" w:date="2017-10-04T09:14:00Z"/>
          <w:rFonts w:ascii="Courier New" w:hAnsi="Courier New" w:cs="Courier New"/>
          <w:sz w:val="24"/>
          <w:szCs w:val="24"/>
        </w:rPr>
      </w:pPr>
      <w:del w:id="28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506 53 1 2 3 57 45 55 45 55 50</w:delText>
        </w:r>
      </w:del>
    </w:p>
    <w:p w14:paraId="2D5D8CAB" w14:textId="567E0BA9" w:rsidR="000D5A7E" w:rsidRPr="000D5A7E" w:rsidDel="00580A98" w:rsidRDefault="000D5A7E" w:rsidP="000D5A7E">
      <w:pPr>
        <w:spacing w:after="0"/>
        <w:rPr>
          <w:del w:id="2887" w:author="Sebring, Amanda J" w:date="2017-10-04T09:14:00Z"/>
          <w:rFonts w:ascii="Courier New" w:hAnsi="Courier New" w:cs="Courier New"/>
          <w:sz w:val="24"/>
          <w:szCs w:val="24"/>
        </w:rPr>
      </w:pPr>
      <w:del w:id="28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506 55 1 2 3 58 55 60 45 55 50</w:delText>
        </w:r>
      </w:del>
    </w:p>
    <w:p w14:paraId="78EA3F7A" w14:textId="4DAF575E" w:rsidR="000D5A7E" w:rsidRPr="000D5A7E" w:rsidDel="00580A98" w:rsidRDefault="000D5A7E" w:rsidP="000D5A7E">
      <w:pPr>
        <w:spacing w:after="0"/>
        <w:rPr>
          <w:del w:id="2889" w:author="Sebring, Amanda J" w:date="2017-10-04T09:14:00Z"/>
          <w:rFonts w:ascii="Courier New" w:hAnsi="Courier New" w:cs="Courier New"/>
          <w:sz w:val="24"/>
          <w:szCs w:val="24"/>
        </w:rPr>
      </w:pPr>
      <w:del w:id="28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506 56 1 2 3 59 45 35 40 60 55</w:delText>
        </w:r>
      </w:del>
    </w:p>
    <w:p w14:paraId="4D9236D6" w14:textId="4D9E261E" w:rsidR="000D5A7E" w:rsidRPr="000D5A7E" w:rsidDel="00580A98" w:rsidRDefault="000D5A7E" w:rsidP="000D5A7E">
      <w:pPr>
        <w:spacing w:after="0"/>
        <w:rPr>
          <w:del w:id="2891" w:author="Sebring, Amanda J" w:date="2017-10-04T09:14:00Z"/>
          <w:rFonts w:ascii="Courier New" w:hAnsi="Courier New" w:cs="Courier New"/>
          <w:sz w:val="24"/>
          <w:szCs w:val="24"/>
        </w:rPr>
      </w:pPr>
      <w:del w:id="28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506 57 1 2 3 60 45 65 35 40 35</w:delText>
        </w:r>
      </w:del>
    </w:p>
    <w:p w14:paraId="7D4E91F8" w14:textId="1132ED2A" w:rsidR="000D5A7E" w:rsidRPr="000D5A7E" w:rsidDel="00580A98" w:rsidRDefault="000D5A7E" w:rsidP="000D5A7E">
      <w:pPr>
        <w:spacing w:after="0"/>
        <w:rPr>
          <w:del w:id="2893" w:author="Sebring, Amanda J" w:date="2017-10-04T09:14:00Z"/>
          <w:rFonts w:ascii="Courier New" w:hAnsi="Courier New" w:cs="Courier New"/>
          <w:sz w:val="24"/>
          <w:szCs w:val="24"/>
        </w:rPr>
      </w:pPr>
      <w:del w:id="28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506 58 1 2 3 61 55 50 55 60 60</w:delText>
        </w:r>
      </w:del>
    </w:p>
    <w:p w14:paraId="4A42DC51" w14:textId="2DF22D67" w:rsidR="000D5A7E" w:rsidRPr="000D5A7E" w:rsidDel="00580A98" w:rsidRDefault="000D5A7E" w:rsidP="000D5A7E">
      <w:pPr>
        <w:spacing w:after="0"/>
        <w:rPr>
          <w:del w:id="2895" w:author="Sebring, Amanda J" w:date="2017-10-04T09:14:00Z"/>
          <w:rFonts w:ascii="Courier New" w:hAnsi="Courier New" w:cs="Courier New"/>
          <w:sz w:val="24"/>
          <w:szCs w:val="24"/>
        </w:rPr>
      </w:pPr>
      <w:del w:id="28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506 59 1 2 3 62 65 55 55 60 55</w:delText>
        </w:r>
      </w:del>
    </w:p>
    <w:p w14:paraId="020AE7C5" w14:textId="05C066E2" w:rsidR="000D5A7E" w:rsidRPr="000D5A7E" w:rsidDel="00580A98" w:rsidRDefault="000D5A7E" w:rsidP="000D5A7E">
      <w:pPr>
        <w:spacing w:after="0"/>
        <w:rPr>
          <w:del w:id="2897" w:author="Sebring, Amanda J" w:date="2017-10-04T09:14:00Z"/>
          <w:rFonts w:ascii="Courier New" w:hAnsi="Courier New" w:cs="Courier New"/>
          <w:sz w:val="24"/>
          <w:szCs w:val="24"/>
        </w:rPr>
      </w:pPr>
      <w:del w:id="28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506 60 1 2 3 63 60 55 60 55 50</w:delText>
        </w:r>
      </w:del>
    </w:p>
    <w:p w14:paraId="776A29F5" w14:textId="10D48134" w:rsidR="000D5A7E" w:rsidRPr="000D5A7E" w:rsidDel="00580A98" w:rsidRDefault="000D5A7E" w:rsidP="000D5A7E">
      <w:pPr>
        <w:spacing w:after="0"/>
        <w:rPr>
          <w:del w:id="2899" w:author="Sebring, Amanda J" w:date="2017-10-04T09:14:00Z"/>
          <w:rFonts w:ascii="Courier New" w:hAnsi="Courier New" w:cs="Courier New"/>
          <w:sz w:val="24"/>
          <w:szCs w:val="24"/>
        </w:rPr>
      </w:pPr>
      <w:del w:id="29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506 61 1 2 3 64 40 35 30 30 20</w:delText>
        </w:r>
      </w:del>
    </w:p>
    <w:p w14:paraId="3ED8A174" w14:textId="57877D9A" w:rsidR="000D5A7E" w:rsidRPr="000D5A7E" w:rsidDel="00580A98" w:rsidRDefault="000D5A7E" w:rsidP="000D5A7E">
      <w:pPr>
        <w:spacing w:after="0"/>
        <w:rPr>
          <w:del w:id="2901" w:author="Sebring, Amanda J" w:date="2017-10-04T09:14:00Z"/>
          <w:rFonts w:ascii="Courier New" w:hAnsi="Courier New" w:cs="Courier New"/>
          <w:sz w:val="24"/>
          <w:szCs w:val="24"/>
        </w:rPr>
      </w:pPr>
      <w:del w:id="29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506 62 1 2 3 65 35 40 30 45 40</w:delText>
        </w:r>
      </w:del>
    </w:p>
    <w:p w14:paraId="17B6BCE1" w14:textId="504C8BFA" w:rsidR="000D5A7E" w:rsidRPr="000D5A7E" w:rsidDel="00580A98" w:rsidRDefault="000D5A7E" w:rsidP="000D5A7E">
      <w:pPr>
        <w:spacing w:after="0"/>
        <w:rPr>
          <w:del w:id="2903" w:author="Sebring, Amanda J" w:date="2017-10-04T09:14:00Z"/>
          <w:rFonts w:ascii="Courier New" w:hAnsi="Courier New" w:cs="Courier New"/>
          <w:sz w:val="24"/>
          <w:szCs w:val="24"/>
        </w:rPr>
      </w:pPr>
      <w:del w:id="29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506 63 1 2 3 66 30 45 40 35 35</w:delText>
        </w:r>
      </w:del>
    </w:p>
    <w:p w14:paraId="5878C021" w14:textId="367B89C9" w:rsidR="000D5A7E" w:rsidRPr="000D5A7E" w:rsidDel="00580A98" w:rsidRDefault="000D5A7E" w:rsidP="000D5A7E">
      <w:pPr>
        <w:spacing w:after="0"/>
        <w:rPr>
          <w:del w:id="2905" w:author="Sebring, Amanda J" w:date="2017-10-04T09:14:00Z"/>
          <w:rFonts w:ascii="Courier New" w:hAnsi="Courier New" w:cs="Courier New"/>
          <w:sz w:val="24"/>
          <w:szCs w:val="24"/>
        </w:rPr>
      </w:pPr>
      <w:del w:id="29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506 64 1 2 3 67 35 60 35 40 35</w:delText>
        </w:r>
      </w:del>
    </w:p>
    <w:p w14:paraId="2B6F9B44" w14:textId="0B0B6620" w:rsidR="000D5A7E" w:rsidRPr="000D5A7E" w:rsidDel="00580A98" w:rsidRDefault="000D5A7E" w:rsidP="000D5A7E">
      <w:pPr>
        <w:spacing w:after="0"/>
        <w:rPr>
          <w:del w:id="2907" w:author="Sebring, Amanda J" w:date="2017-10-04T09:14:00Z"/>
          <w:rFonts w:ascii="Courier New" w:hAnsi="Courier New" w:cs="Courier New"/>
          <w:sz w:val="24"/>
          <w:szCs w:val="24"/>
        </w:rPr>
      </w:pPr>
      <w:del w:id="29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506 66 1 2 3 68 55 60 55 70 50</w:delText>
        </w:r>
      </w:del>
    </w:p>
    <w:p w14:paraId="73A43B0B" w14:textId="3ABA8248" w:rsidR="000D5A7E" w:rsidRPr="000D5A7E" w:rsidDel="00580A98" w:rsidRDefault="000D5A7E" w:rsidP="000D5A7E">
      <w:pPr>
        <w:spacing w:after="0"/>
        <w:rPr>
          <w:del w:id="2909" w:author="Sebring, Amanda J" w:date="2017-10-04T09:14:00Z"/>
          <w:rFonts w:ascii="Courier New" w:hAnsi="Courier New" w:cs="Courier New"/>
          <w:sz w:val="24"/>
          <w:szCs w:val="24"/>
        </w:rPr>
      </w:pPr>
      <w:del w:id="29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506 67 1 2 3 69 45 40 40 55 50</w:delText>
        </w:r>
      </w:del>
    </w:p>
    <w:p w14:paraId="7E7A0FCD" w14:textId="3E7CD2CE" w:rsidR="000D5A7E" w:rsidRPr="000D5A7E" w:rsidDel="00580A98" w:rsidRDefault="000D5A7E" w:rsidP="000D5A7E">
      <w:pPr>
        <w:spacing w:after="0"/>
        <w:rPr>
          <w:del w:id="2911" w:author="Sebring, Amanda J" w:date="2017-10-04T09:14:00Z"/>
          <w:rFonts w:ascii="Courier New" w:hAnsi="Courier New" w:cs="Courier New"/>
          <w:sz w:val="24"/>
          <w:szCs w:val="24"/>
        </w:rPr>
      </w:pPr>
      <w:del w:id="29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506 68 1 2 3 70 55 50 40 50 55</w:delText>
        </w:r>
      </w:del>
    </w:p>
    <w:p w14:paraId="2BBD2096" w14:textId="5B4CA510" w:rsidR="000D5A7E" w:rsidRPr="000D5A7E" w:rsidDel="00580A98" w:rsidRDefault="000D5A7E" w:rsidP="000D5A7E">
      <w:pPr>
        <w:spacing w:after="0"/>
        <w:rPr>
          <w:del w:id="2913" w:author="Sebring, Amanda J" w:date="2017-10-04T09:14:00Z"/>
          <w:rFonts w:ascii="Courier New" w:hAnsi="Courier New" w:cs="Courier New"/>
          <w:sz w:val="24"/>
          <w:szCs w:val="24"/>
        </w:rPr>
      </w:pPr>
      <w:del w:id="29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506 69 1 2 3 71 60 65 55 60 55</w:delText>
        </w:r>
      </w:del>
    </w:p>
    <w:p w14:paraId="1197F0BD" w14:textId="47487E25" w:rsidR="000D5A7E" w:rsidRPr="000D5A7E" w:rsidDel="00580A98" w:rsidRDefault="000D5A7E" w:rsidP="000D5A7E">
      <w:pPr>
        <w:spacing w:after="0"/>
        <w:rPr>
          <w:del w:id="2915" w:author="Sebring, Amanda J" w:date="2017-10-04T09:14:00Z"/>
          <w:rFonts w:ascii="Courier New" w:hAnsi="Courier New" w:cs="Courier New"/>
          <w:sz w:val="24"/>
          <w:szCs w:val="24"/>
        </w:rPr>
      </w:pPr>
      <w:del w:id="29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506 71 1 2 3 72 40 65 35 35 40</w:delText>
        </w:r>
      </w:del>
    </w:p>
    <w:p w14:paraId="0CFB38C3" w14:textId="29340C29" w:rsidR="000D5A7E" w:rsidRPr="000D5A7E" w:rsidDel="00580A98" w:rsidRDefault="000D5A7E" w:rsidP="000D5A7E">
      <w:pPr>
        <w:spacing w:after="0"/>
        <w:rPr>
          <w:del w:id="2917" w:author="Sebring, Amanda J" w:date="2017-10-04T09:14:00Z"/>
          <w:rFonts w:ascii="Courier New" w:hAnsi="Courier New" w:cs="Courier New"/>
          <w:sz w:val="24"/>
          <w:szCs w:val="24"/>
        </w:rPr>
      </w:pPr>
      <w:del w:id="29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506 72 1 2 3 73 55 45 40 60 55</w:delText>
        </w:r>
      </w:del>
    </w:p>
    <w:p w14:paraId="1CBD49DD" w14:textId="79F058D5" w:rsidR="000D5A7E" w:rsidRPr="000D5A7E" w:rsidDel="00580A98" w:rsidRDefault="000D5A7E" w:rsidP="000D5A7E">
      <w:pPr>
        <w:spacing w:after="0"/>
        <w:rPr>
          <w:del w:id="2919" w:author="Sebring, Amanda J" w:date="2017-10-04T09:14:00Z"/>
          <w:rFonts w:ascii="Courier New" w:hAnsi="Courier New" w:cs="Courier New"/>
          <w:sz w:val="24"/>
          <w:szCs w:val="24"/>
        </w:rPr>
      </w:pPr>
      <w:del w:id="29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506 73 1 2 3 74 65 55 55 60 65</w:delText>
        </w:r>
      </w:del>
    </w:p>
    <w:p w14:paraId="24C75F88" w14:textId="7BA1E145" w:rsidR="000D5A7E" w:rsidRPr="000D5A7E" w:rsidDel="00580A98" w:rsidRDefault="000D5A7E" w:rsidP="000D5A7E">
      <w:pPr>
        <w:spacing w:after="0"/>
        <w:rPr>
          <w:del w:id="2921" w:author="Sebring, Amanda J" w:date="2017-10-04T09:14:00Z"/>
          <w:rFonts w:ascii="Courier New" w:hAnsi="Courier New" w:cs="Courier New"/>
          <w:sz w:val="24"/>
          <w:szCs w:val="24"/>
        </w:rPr>
      </w:pPr>
      <w:del w:id="29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506 74 1 2 3 75 60 55 40 45 35</w:delText>
        </w:r>
      </w:del>
    </w:p>
    <w:p w14:paraId="0FA89962" w14:textId="5CACD881" w:rsidR="000D5A7E" w:rsidRPr="000D5A7E" w:rsidDel="00580A98" w:rsidRDefault="000D5A7E" w:rsidP="000D5A7E">
      <w:pPr>
        <w:spacing w:after="0"/>
        <w:rPr>
          <w:del w:id="2923" w:author="Sebring, Amanda J" w:date="2017-10-04T09:14:00Z"/>
          <w:rFonts w:ascii="Courier New" w:hAnsi="Courier New" w:cs="Courier New"/>
          <w:sz w:val="24"/>
          <w:szCs w:val="24"/>
        </w:rPr>
      </w:pPr>
      <w:del w:id="29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506 75 1 2 3 76 55 45 40 55 45</w:delText>
        </w:r>
      </w:del>
    </w:p>
    <w:p w14:paraId="52110830" w14:textId="483E067F" w:rsidR="000D5A7E" w:rsidRPr="000D5A7E" w:rsidDel="00580A98" w:rsidRDefault="000D5A7E" w:rsidP="000D5A7E">
      <w:pPr>
        <w:spacing w:after="0"/>
        <w:rPr>
          <w:del w:id="2925" w:author="Sebring, Amanda J" w:date="2017-10-04T09:14:00Z"/>
          <w:rFonts w:ascii="Courier New" w:hAnsi="Courier New" w:cs="Courier New"/>
          <w:sz w:val="24"/>
          <w:szCs w:val="24"/>
        </w:rPr>
      </w:pPr>
      <w:del w:id="29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506 77 1 2 3 77 40 65 50 55 55</w:delText>
        </w:r>
      </w:del>
    </w:p>
    <w:p w14:paraId="7273ED21" w14:textId="2E3C7C45" w:rsidR="000D5A7E" w:rsidRPr="000D5A7E" w:rsidDel="00580A98" w:rsidRDefault="000D5A7E" w:rsidP="000D5A7E">
      <w:pPr>
        <w:spacing w:after="0"/>
        <w:rPr>
          <w:del w:id="2927" w:author="Sebring, Amanda J" w:date="2017-10-04T09:14:00Z"/>
          <w:rFonts w:ascii="Courier New" w:hAnsi="Courier New" w:cs="Courier New"/>
          <w:sz w:val="24"/>
          <w:szCs w:val="24"/>
        </w:rPr>
      </w:pPr>
      <w:del w:id="29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506 78 1 2 3 78 55 45 40 55 45</w:delText>
        </w:r>
      </w:del>
    </w:p>
    <w:p w14:paraId="645D0711" w14:textId="5AA8FA44" w:rsidR="000D5A7E" w:rsidRPr="000D5A7E" w:rsidDel="00580A98" w:rsidRDefault="000D5A7E" w:rsidP="000D5A7E">
      <w:pPr>
        <w:spacing w:after="0"/>
        <w:rPr>
          <w:del w:id="2929" w:author="Sebring, Amanda J" w:date="2017-10-04T09:14:00Z"/>
          <w:rFonts w:ascii="Courier New" w:hAnsi="Courier New" w:cs="Courier New"/>
          <w:sz w:val="24"/>
          <w:szCs w:val="24"/>
        </w:rPr>
      </w:pPr>
      <w:del w:id="29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506 79 1 2 3 79 60 65 55 60 55</w:delText>
        </w:r>
      </w:del>
    </w:p>
    <w:p w14:paraId="5FE50F95" w14:textId="06E136BD" w:rsidR="000D5A7E" w:rsidRPr="000D5A7E" w:rsidDel="00580A98" w:rsidRDefault="000D5A7E" w:rsidP="000D5A7E">
      <w:pPr>
        <w:spacing w:after="0"/>
        <w:rPr>
          <w:del w:id="2931" w:author="Sebring, Amanda J" w:date="2017-10-04T09:14:00Z"/>
          <w:rFonts w:ascii="Courier New" w:hAnsi="Courier New" w:cs="Courier New"/>
          <w:sz w:val="24"/>
          <w:szCs w:val="24"/>
        </w:rPr>
      </w:pPr>
      <w:del w:id="29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506 80 1 2 3 80 40 55 35 40 35</w:delText>
        </w:r>
      </w:del>
    </w:p>
    <w:p w14:paraId="127ABFED" w14:textId="03585DDE" w:rsidR="000D5A7E" w:rsidRPr="000D5A7E" w:rsidDel="00580A98" w:rsidRDefault="000D5A7E" w:rsidP="000D5A7E">
      <w:pPr>
        <w:spacing w:after="0"/>
        <w:rPr>
          <w:del w:id="2933" w:author="Sebring, Amanda J" w:date="2017-10-04T09:14:00Z"/>
          <w:rFonts w:ascii="Courier New" w:hAnsi="Courier New" w:cs="Courier New"/>
          <w:sz w:val="24"/>
          <w:szCs w:val="24"/>
        </w:rPr>
      </w:pPr>
      <w:del w:id="29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507 00 0 0 0 00 65 30 50 55 35</w:delText>
        </w:r>
      </w:del>
    </w:p>
    <w:p w14:paraId="0A2190B0" w14:textId="0E7C1058" w:rsidR="000D5A7E" w:rsidRPr="000D5A7E" w:rsidDel="00580A98" w:rsidRDefault="000D5A7E" w:rsidP="000D5A7E">
      <w:pPr>
        <w:spacing w:after="0"/>
        <w:rPr>
          <w:del w:id="2935" w:author="Sebring, Amanda J" w:date="2017-10-04T09:14:00Z"/>
          <w:rFonts w:ascii="Courier New" w:hAnsi="Courier New" w:cs="Courier New"/>
          <w:sz w:val="24"/>
          <w:szCs w:val="24"/>
        </w:rPr>
      </w:pPr>
      <w:del w:id="29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507 02 0 1 1 01 55 40 50 45 35</w:delText>
        </w:r>
      </w:del>
    </w:p>
    <w:p w14:paraId="44B85C25" w14:textId="30D200B6" w:rsidR="000D5A7E" w:rsidRPr="000D5A7E" w:rsidDel="00580A98" w:rsidRDefault="000D5A7E" w:rsidP="000D5A7E">
      <w:pPr>
        <w:spacing w:after="0"/>
        <w:rPr>
          <w:del w:id="2937" w:author="Sebring, Amanda J" w:date="2017-10-04T09:14:00Z"/>
          <w:rFonts w:ascii="Courier New" w:hAnsi="Courier New" w:cs="Courier New"/>
          <w:sz w:val="24"/>
          <w:szCs w:val="24"/>
        </w:rPr>
      </w:pPr>
      <w:del w:id="29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507 04 0 1 1 02 40 35 35 55 35</w:delText>
        </w:r>
      </w:del>
    </w:p>
    <w:p w14:paraId="6FB3D7B9" w14:textId="4921AFA1" w:rsidR="000D5A7E" w:rsidRPr="000D5A7E" w:rsidDel="00580A98" w:rsidRDefault="000D5A7E" w:rsidP="000D5A7E">
      <w:pPr>
        <w:spacing w:after="0"/>
        <w:rPr>
          <w:del w:id="2939" w:author="Sebring, Amanda J" w:date="2017-10-04T09:14:00Z"/>
          <w:rFonts w:ascii="Courier New" w:hAnsi="Courier New" w:cs="Courier New"/>
          <w:sz w:val="24"/>
          <w:szCs w:val="24"/>
        </w:rPr>
      </w:pPr>
      <w:del w:id="29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507 09 0 1 1 03 40 45 55 60 50</w:delText>
        </w:r>
      </w:del>
    </w:p>
    <w:p w14:paraId="6167BDB4" w14:textId="4E6F2B04" w:rsidR="000D5A7E" w:rsidRPr="000D5A7E" w:rsidDel="00580A98" w:rsidRDefault="000D5A7E" w:rsidP="000D5A7E">
      <w:pPr>
        <w:spacing w:after="0"/>
        <w:rPr>
          <w:del w:id="2941" w:author="Sebring, Amanda J" w:date="2017-10-04T09:14:00Z"/>
          <w:rFonts w:ascii="Courier New" w:hAnsi="Courier New" w:cs="Courier New"/>
          <w:sz w:val="24"/>
          <w:szCs w:val="24"/>
        </w:rPr>
      </w:pPr>
      <w:del w:id="29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507 11 0 1 1 04 55 45 40 50 40</w:delText>
        </w:r>
      </w:del>
    </w:p>
    <w:p w14:paraId="63E59900" w14:textId="2BF4CED5" w:rsidR="000D5A7E" w:rsidRPr="000D5A7E" w:rsidDel="00580A98" w:rsidRDefault="000D5A7E" w:rsidP="000D5A7E">
      <w:pPr>
        <w:spacing w:after="0"/>
        <w:rPr>
          <w:del w:id="2943" w:author="Sebring, Amanda J" w:date="2017-10-04T09:14:00Z"/>
          <w:rFonts w:ascii="Courier New" w:hAnsi="Courier New" w:cs="Courier New"/>
          <w:sz w:val="24"/>
          <w:szCs w:val="24"/>
        </w:rPr>
      </w:pPr>
      <w:del w:id="29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507 22 0 1 1 05 35 35 35 35 30</w:delText>
        </w:r>
      </w:del>
    </w:p>
    <w:p w14:paraId="7A2B8371" w14:textId="0EA39EE2" w:rsidR="000D5A7E" w:rsidRPr="000D5A7E" w:rsidDel="00580A98" w:rsidRDefault="000D5A7E" w:rsidP="000D5A7E">
      <w:pPr>
        <w:spacing w:after="0"/>
        <w:rPr>
          <w:del w:id="2945" w:author="Sebring, Amanda J" w:date="2017-10-04T09:14:00Z"/>
          <w:rFonts w:ascii="Courier New" w:hAnsi="Courier New" w:cs="Courier New"/>
          <w:sz w:val="24"/>
          <w:szCs w:val="24"/>
        </w:rPr>
      </w:pPr>
      <w:del w:id="29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507 39 0 1 1 06 60 45 55 60 40</w:delText>
        </w:r>
      </w:del>
    </w:p>
    <w:p w14:paraId="725E7C36" w14:textId="257D4D9F" w:rsidR="000D5A7E" w:rsidRPr="000D5A7E" w:rsidDel="00580A98" w:rsidRDefault="000D5A7E" w:rsidP="000D5A7E">
      <w:pPr>
        <w:spacing w:after="0"/>
        <w:rPr>
          <w:del w:id="2947" w:author="Sebring, Amanda J" w:date="2017-10-04T09:14:00Z"/>
          <w:rFonts w:ascii="Courier New" w:hAnsi="Courier New" w:cs="Courier New"/>
          <w:sz w:val="24"/>
          <w:szCs w:val="24"/>
        </w:rPr>
      </w:pPr>
      <w:del w:id="29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507 40 0 1 1 07 35 30 35 35 35</w:delText>
        </w:r>
      </w:del>
    </w:p>
    <w:p w14:paraId="2DD00EB1" w14:textId="47F891D3" w:rsidR="000D5A7E" w:rsidRPr="000D5A7E" w:rsidDel="00580A98" w:rsidRDefault="000D5A7E" w:rsidP="000D5A7E">
      <w:pPr>
        <w:spacing w:after="0"/>
        <w:rPr>
          <w:del w:id="2949" w:author="Sebring, Amanda J" w:date="2017-10-04T09:14:00Z"/>
          <w:rFonts w:ascii="Courier New" w:hAnsi="Courier New" w:cs="Courier New"/>
          <w:sz w:val="24"/>
          <w:szCs w:val="24"/>
        </w:rPr>
      </w:pPr>
      <w:del w:id="29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507 46 0 1 1 08 35 35 35 40 35</w:delText>
        </w:r>
      </w:del>
    </w:p>
    <w:p w14:paraId="21D06582" w14:textId="46571B14" w:rsidR="000D5A7E" w:rsidRPr="000D5A7E" w:rsidDel="00580A98" w:rsidRDefault="000D5A7E" w:rsidP="000D5A7E">
      <w:pPr>
        <w:spacing w:after="0"/>
        <w:rPr>
          <w:del w:id="2951" w:author="Sebring, Amanda J" w:date="2017-10-04T09:14:00Z"/>
          <w:rFonts w:ascii="Courier New" w:hAnsi="Courier New" w:cs="Courier New"/>
          <w:sz w:val="24"/>
          <w:szCs w:val="24"/>
        </w:rPr>
      </w:pPr>
      <w:del w:id="29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507 13 0 1 1 09 45 50 45 55 45</w:delText>
        </w:r>
      </w:del>
    </w:p>
    <w:p w14:paraId="52D2F176" w14:textId="77229393" w:rsidR="000D5A7E" w:rsidRPr="000D5A7E" w:rsidDel="00580A98" w:rsidRDefault="000D5A7E" w:rsidP="000D5A7E">
      <w:pPr>
        <w:spacing w:after="0"/>
        <w:rPr>
          <w:del w:id="2953" w:author="Sebring, Amanda J" w:date="2017-10-04T09:14:00Z"/>
          <w:rFonts w:ascii="Courier New" w:hAnsi="Courier New" w:cs="Courier New"/>
          <w:sz w:val="24"/>
          <w:szCs w:val="24"/>
        </w:rPr>
      </w:pPr>
      <w:del w:id="29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507 76 0 1 1 10 30 30 30 35 30</w:delText>
        </w:r>
      </w:del>
    </w:p>
    <w:p w14:paraId="01860F6B" w14:textId="65D67606" w:rsidR="000D5A7E" w:rsidRPr="000D5A7E" w:rsidDel="00580A98" w:rsidRDefault="000D5A7E" w:rsidP="000D5A7E">
      <w:pPr>
        <w:spacing w:after="0"/>
        <w:rPr>
          <w:del w:id="2955" w:author="Sebring, Amanda J" w:date="2017-10-04T09:14:00Z"/>
          <w:rFonts w:ascii="Courier New" w:hAnsi="Courier New" w:cs="Courier New"/>
          <w:sz w:val="24"/>
          <w:szCs w:val="24"/>
        </w:rPr>
      </w:pPr>
      <w:del w:id="29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507 43 0 1 1 11 35 35 35 35 35</w:delText>
        </w:r>
      </w:del>
    </w:p>
    <w:p w14:paraId="0F0A1D4B" w14:textId="51B8ED33" w:rsidR="000D5A7E" w:rsidRPr="000D5A7E" w:rsidDel="00580A98" w:rsidRDefault="000D5A7E" w:rsidP="000D5A7E">
      <w:pPr>
        <w:spacing w:after="0"/>
        <w:rPr>
          <w:del w:id="2957" w:author="Sebring, Amanda J" w:date="2017-10-04T09:14:00Z"/>
          <w:rFonts w:ascii="Courier New" w:hAnsi="Courier New" w:cs="Courier New"/>
          <w:sz w:val="24"/>
          <w:szCs w:val="24"/>
        </w:rPr>
      </w:pPr>
      <w:del w:id="29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507 54 0 1 1 12 35 35 40 45 35</w:delText>
        </w:r>
      </w:del>
    </w:p>
    <w:p w14:paraId="12127A2D" w14:textId="7FA28BDF" w:rsidR="000D5A7E" w:rsidRPr="000D5A7E" w:rsidDel="00580A98" w:rsidRDefault="000D5A7E" w:rsidP="000D5A7E">
      <w:pPr>
        <w:spacing w:after="0"/>
        <w:rPr>
          <w:del w:id="2959" w:author="Sebring, Amanda J" w:date="2017-10-04T09:14:00Z"/>
          <w:rFonts w:ascii="Courier New" w:hAnsi="Courier New" w:cs="Courier New"/>
          <w:sz w:val="24"/>
          <w:szCs w:val="24"/>
        </w:rPr>
      </w:pPr>
      <w:del w:id="29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507 01 0 1 1 13 40 40 35 50 35</w:delText>
        </w:r>
      </w:del>
    </w:p>
    <w:p w14:paraId="69E5CA9A" w14:textId="483DB251" w:rsidR="000D5A7E" w:rsidRPr="000D5A7E" w:rsidDel="00580A98" w:rsidRDefault="000D5A7E" w:rsidP="000D5A7E">
      <w:pPr>
        <w:spacing w:after="0"/>
        <w:rPr>
          <w:del w:id="2961" w:author="Sebring, Amanda J" w:date="2017-10-04T09:14:00Z"/>
          <w:rFonts w:ascii="Courier New" w:hAnsi="Courier New" w:cs="Courier New"/>
          <w:sz w:val="24"/>
          <w:szCs w:val="24"/>
        </w:rPr>
      </w:pPr>
      <w:del w:id="29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507 07 0 1 1 14 35 35 35 40 35</w:delText>
        </w:r>
      </w:del>
    </w:p>
    <w:p w14:paraId="2F9A6B9F" w14:textId="2743F5D2" w:rsidR="000D5A7E" w:rsidRPr="000D5A7E" w:rsidDel="00580A98" w:rsidRDefault="000D5A7E" w:rsidP="000D5A7E">
      <w:pPr>
        <w:spacing w:after="0"/>
        <w:rPr>
          <w:del w:id="2963" w:author="Sebring, Amanda J" w:date="2017-10-04T09:14:00Z"/>
          <w:rFonts w:ascii="Courier New" w:hAnsi="Courier New" w:cs="Courier New"/>
          <w:sz w:val="24"/>
          <w:szCs w:val="24"/>
        </w:rPr>
      </w:pPr>
      <w:del w:id="29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507 14 0 1 1 15 35 35 35 45 35</w:delText>
        </w:r>
      </w:del>
    </w:p>
    <w:p w14:paraId="521F83AF" w14:textId="56B12BE5" w:rsidR="000D5A7E" w:rsidRPr="000D5A7E" w:rsidDel="00580A98" w:rsidRDefault="000D5A7E" w:rsidP="000D5A7E">
      <w:pPr>
        <w:spacing w:after="0"/>
        <w:rPr>
          <w:del w:id="2965" w:author="Sebring, Amanda J" w:date="2017-10-04T09:14:00Z"/>
          <w:rFonts w:ascii="Courier New" w:hAnsi="Courier New" w:cs="Courier New"/>
          <w:sz w:val="24"/>
          <w:szCs w:val="24"/>
        </w:rPr>
      </w:pPr>
      <w:del w:id="29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507 30 0 1 1 16 35 35 35 40 35</w:delText>
        </w:r>
      </w:del>
    </w:p>
    <w:p w14:paraId="1E0BB102" w14:textId="71DBFF00" w:rsidR="000D5A7E" w:rsidRPr="000D5A7E" w:rsidDel="00580A98" w:rsidRDefault="000D5A7E" w:rsidP="000D5A7E">
      <w:pPr>
        <w:spacing w:after="0"/>
        <w:rPr>
          <w:del w:id="2967" w:author="Sebring, Amanda J" w:date="2017-10-04T09:14:00Z"/>
          <w:rFonts w:ascii="Courier New" w:hAnsi="Courier New" w:cs="Courier New"/>
          <w:sz w:val="24"/>
          <w:szCs w:val="24"/>
        </w:rPr>
      </w:pPr>
      <w:del w:id="29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507 37 0 1 1 17 50 50 45 45 55</w:delText>
        </w:r>
      </w:del>
    </w:p>
    <w:p w14:paraId="41926ACD" w14:textId="6F784BE0" w:rsidR="000D5A7E" w:rsidRPr="000D5A7E" w:rsidDel="00580A98" w:rsidRDefault="000D5A7E" w:rsidP="000D5A7E">
      <w:pPr>
        <w:spacing w:after="0"/>
        <w:rPr>
          <w:del w:id="2969" w:author="Sebring, Amanda J" w:date="2017-10-04T09:14:00Z"/>
          <w:rFonts w:ascii="Courier New" w:hAnsi="Courier New" w:cs="Courier New"/>
          <w:sz w:val="24"/>
          <w:szCs w:val="24"/>
        </w:rPr>
      </w:pPr>
      <w:del w:id="29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507 50 0 1 1 18 40 40 35 35 35</w:delText>
        </w:r>
      </w:del>
    </w:p>
    <w:p w14:paraId="2918027B" w14:textId="2CD041D3" w:rsidR="000D5A7E" w:rsidRPr="000D5A7E" w:rsidDel="00580A98" w:rsidRDefault="000D5A7E" w:rsidP="000D5A7E">
      <w:pPr>
        <w:spacing w:after="0"/>
        <w:rPr>
          <w:del w:id="2971" w:author="Sebring, Amanda J" w:date="2017-10-04T09:14:00Z"/>
          <w:rFonts w:ascii="Courier New" w:hAnsi="Courier New" w:cs="Courier New"/>
          <w:sz w:val="24"/>
          <w:szCs w:val="24"/>
        </w:rPr>
      </w:pPr>
      <w:del w:id="29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507 52 0 1 1 19 30 35 30 35 30</w:delText>
        </w:r>
      </w:del>
    </w:p>
    <w:p w14:paraId="1923F184" w14:textId="7FB7758D" w:rsidR="000D5A7E" w:rsidRPr="000D5A7E" w:rsidDel="00580A98" w:rsidRDefault="000D5A7E" w:rsidP="000D5A7E">
      <w:pPr>
        <w:spacing w:after="0"/>
        <w:rPr>
          <w:del w:id="2973" w:author="Sebring, Amanda J" w:date="2017-10-04T09:14:00Z"/>
          <w:rFonts w:ascii="Courier New" w:hAnsi="Courier New" w:cs="Courier New"/>
          <w:sz w:val="24"/>
          <w:szCs w:val="24"/>
        </w:rPr>
      </w:pPr>
      <w:del w:id="29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507 65 0 1 1 20 50 45 45 35 35</w:delText>
        </w:r>
      </w:del>
    </w:p>
    <w:p w14:paraId="12F51DB6" w14:textId="07E3E33B" w:rsidR="000D5A7E" w:rsidRPr="000D5A7E" w:rsidDel="00580A98" w:rsidRDefault="000D5A7E" w:rsidP="000D5A7E">
      <w:pPr>
        <w:spacing w:after="0"/>
        <w:rPr>
          <w:del w:id="2975" w:author="Sebring, Amanda J" w:date="2017-10-04T09:14:00Z"/>
          <w:rFonts w:ascii="Courier New" w:hAnsi="Courier New" w:cs="Courier New"/>
          <w:sz w:val="24"/>
          <w:szCs w:val="24"/>
        </w:rPr>
      </w:pPr>
      <w:del w:id="29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507 70 0 1 1 21 40 35 35 40 30</w:delText>
        </w:r>
      </w:del>
    </w:p>
    <w:p w14:paraId="608190E7" w14:textId="73D1E47E" w:rsidR="000D5A7E" w:rsidRPr="000D5A7E" w:rsidDel="00580A98" w:rsidRDefault="000D5A7E" w:rsidP="000D5A7E">
      <w:pPr>
        <w:spacing w:after="0"/>
        <w:rPr>
          <w:del w:id="2977" w:author="Sebring, Amanda J" w:date="2017-10-04T09:14:00Z"/>
          <w:rFonts w:ascii="Courier New" w:hAnsi="Courier New" w:cs="Courier New"/>
          <w:sz w:val="24"/>
          <w:szCs w:val="24"/>
        </w:rPr>
      </w:pPr>
      <w:del w:id="29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507 38 0 1 1 22 50 50 50 50 50</w:delText>
        </w:r>
      </w:del>
    </w:p>
    <w:p w14:paraId="65A0DA30" w14:textId="3089BDF3" w:rsidR="000D5A7E" w:rsidRPr="000D5A7E" w:rsidDel="00580A98" w:rsidRDefault="000D5A7E" w:rsidP="000D5A7E">
      <w:pPr>
        <w:spacing w:after="0"/>
        <w:rPr>
          <w:del w:id="2979" w:author="Sebring, Amanda J" w:date="2017-10-04T09:14:00Z"/>
          <w:rFonts w:ascii="Courier New" w:hAnsi="Courier New" w:cs="Courier New"/>
          <w:sz w:val="24"/>
          <w:szCs w:val="24"/>
        </w:rPr>
      </w:pPr>
      <w:del w:id="29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507 42 0 1 1 23 45 40 45 55 40</w:delText>
        </w:r>
      </w:del>
    </w:p>
    <w:p w14:paraId="66DF4F55" w14:textId="103C0147" w:rsidR="000D5A7E" w:rsidRPr="000D5A7E" w:rsidDel="00580A98" w:rsidRDefault="000D5A7E" w:rsidP="000D5A7E">
      <w:pPr>
        <w:spacing w:after="0"/>
        <w:rPr>
          <w:del w:id="2981" w:author="Sebring, Amanda J" w:date="2017-10-04T09:14:00Z"/>
          <w:rFonts w:ascii="Courier New" w:hAnsi="Courier New" w:cs="Courier New"/>
          <w:sz w:val="24"/>
          <w:szCs w:val="24"/>
        </w:rPr>
      </w:pPr>
      <w:del w:id="29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507 03 0 1 1 24 55 45 55 50 45</w:delText>
        </w:r>
      </w:del>
    </w:p>
    <w:p w14:paraId="1FF35F4D" w14:textId="33139B39" w:rsidR="000D5A7E" w:rsidRPr="000D5A7E" w:rsidDel="00580A98" w:rsidRDefault="000D5A7E" w:rsidP="000D5A7E">
      <w:pPr>
        <w:spacing w:after="0"/>
        <w:rPr>
          <w:del w:id="2983" w:author="Sebring, Amanda J" w:date="2017-10-04T09:14:00Z"/>
          <w:rFonts w:ascii="Courier New" w:hAnsi="Courier New" w:cs="Courier New"/>
          <w:sz w:val="24"/>
          <w:szCs w:val="24"/>
        </w:rPr>
      </w:pPr>
      <w:del w:id="29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507 05 0 1 1 25 50 45 45 50 50</w:delText>
        </w:r>
      </w:del>
    </w:p>
    <w:p w14:paraId="569BC445" w14:textId="57AF923D" w:rsidR="000D5A7E" w:rsidRPr="000D5A7E" w:rsidDel="00580A98" w:rsidRDefault="000D5A7E" w:rsidP="000D5A7E">
      <w:pPr>
        <w:spacing w:after="0"/>
        <w:rPr>
          <w:del w:id="2985" w:author="Sebring, Amanda J" w:date="2017-10-04T09:14:00Z"/>
          <w:rFonts w:ascii="Courier New" w:hAnsi="Courier New" w:cs="Courier New"/>
          <w:sz w:val="24"/>
          <w:szCs w:val="24"/>
        </w:rPr>
      </w:pPr>
      <w:del w:id="29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507 06 0 1 1 26 50 45 35 45 40</w:delText>
        </w:r>
      </w:del>
    </w:p>
    <w:p w14:paraId="30C566DB" w14:textId="1AE33F5D" w:rsidR="000D5A7E" w:rsidRPr="000D5A7E" w:rsidDel="00580A98" w:rsidRDefault="000D5A7E" w:rsidP="000D5A7E">
      <w:pPr>
        <w:spacing w:after="0"/>
        <w:rPr>
          <w:del w:id="2987" w:author="Sebring, Amanda J" w:date="2017-10-04T09:14:00Z"/>
          <w:rFonts w:ascii="Courier New" w:hAnsi="Courier New" w:cs="Courier New"/>
          <w:sz w:val="24"/>
          <w:szCs w:val="24"/>
        </w:rPr>
      </w:pPr>
      <w:del w:id="29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507 08 0 1 1 27 30 30 30 30 30</w:delText>
        </w:r>
      </w:del>
    </w:p>
    <w:p w14:paraId="2007A698" w14:textId="4F019AAE" w:rsidR="000D5A7E" w:rsidRPr="000D5A7E" w:rsidDel="00580A98" w:rsidRDefault="000D5A7E" w:rsidP="000D5A7E">
      <w:pPr>
        <w:spacing w:after="0"/>
        <w:rPr>
          <w:del w:id="2989" w:author="Sebring, Amanda J" w:date="2017-10-04T09:14:00Z"/>
          <w:rFonts w:ascii="Courier New" w:hAnsi="Courier New" w:cs="Courier New"/>
          <w:sz w:val="24"/>
          <w:szCs w:val="24"/>
        </w:rPr>
      </w:pPr>
      <w:del w:id="29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507 10 0 1 1 28 60 60 45 55 40</w:delText>
        </w:r>
      </w:del>
    </w:p>
    <w:p w14:paraId="608ED030" w14:textId="5A71DD1F" w:rsidR="000D5A7E" w:rsidRPr="000D5A7E" w:rsidDel="00580A98" w:rsidRDefault="000D5A7E" w:rsidP="000D5A7E">
      <w:pPr>
        <w:spacing w:after="0"/>
        <w:rPr>
          <w:del w:id="2991" w:author="Sebring, Amanda J" w:date="2017-10-04T09:14:00Z"/>
          <w:rFonts w:ascii="Courier New" w:hAnsi="Courier New" w:cs="Courier New"/>
          <w:sz w:val="24"/>
          <w:szCs w:val="24"/>
        </w:rPr>
      </w:pPr>
      <w:del w:id="29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507 12 0 1 1 29 35 35 35 35 35</w:delText>
        </w:r>
      </w:del>
    </w:p>
    <w:p w14:paraId="61D59967" w14:textId="00091CCB" w:rsidR="000D5A7E" w:rsidRPr="000D5A7E" w:rsidDel="00580A98" w:rsidRDefault="000D5A7E" w:rsidP="000D5A7E">
      <w:pPr>
        <w:spacing w:after="0"/>
        <w:rPr>
          <w:del w:id="2993" w:author="Sebring, Amanda J" w:date="2017-10-04T09:14:00Z"/>
          <w:rFonts w:ascii="Courier New" w:hAnsi="Courier New" w:cs="Courier New"/>
          <w:sz w:val="24"/>
          <w:szCs w:val="24"/>
        </w:rPr>
      </w:pPr>
      <w:del w:id="29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507 15 0 1 1 30 60 50 45 55 45</w:delText>
        </w:r>
      </w:del>
    </w:p>
    <w:p w14:paraId="5A6AE7B2" w14:textId="057D17C3" w:rsidR="000D5A7E" w:rsidRPr="000D5A7E" w:rsidDel="00580A98" w:rsidRDefault="000D5A7E" w:rsidP="000D5A7E">
      <w:pPr>
        <w:spacing w:after="0"/>
        <w:rPr>
          <w:del w:id="2995" w:author="Sebring, Amanda J" w:date="2017-10-04T09:14:00Z"/>
          <w:rFonts w:ascii="Courier New" w:hAnsi="Courier New" w:cs="Courier New"/>
          <w:sz w:val="24"/>
          <w:szCs w:val="24"/>
        </w:rPr>
      </w:pPr>
      <w:del w:id="29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507 16 0 1 1 31 55 50 55 50 50</w:delText>
        </w:r>
      </w:del>
    </w:p>
    <w:p w14:paraId="52478B5A" w14:textId="40EB5172" w:rsidR="000D5A7E" w:rsidRPr="000D5A7E" w:rsidDel="00580A98" w:rsidRDefault="000D5A7E" w:rsidP="000D5A7E">
      <w:pPr>
        <w:spacing w:after="0"/>
        <w:rPr>
          <w:del w:id="2997" w:author="Sebring, Amanda J" w:date="2017-10-04T09:14:00Z"/>
          <w:rFonts w:ascii="Courier New" w:hAnsi="Courier New" w:cs="Courier New"/>
          <w:sz w:val="24"/>
          <w:szCs w:val="24"/>
        </w:rPr>
      </w:pPr>
      <w:del w:id="29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507 17 0 1 1 32 45 40 35 55 45</w:delText>
        </w:r>
      </w:del>
    </w:p>
    <w:p w14:paraId="1DB9E6EC" w14:textId="0B478109" w:rsidR="000D5A7E" w:rsidRPr="000D5A7E" w:rsidDel="00580A98" w:rsidRDefault="000D5A7E" w:rsidP="000D5A7E">
      <w:pPr>
        <w:spacing w:after="0"/>
        <w:rPr>
          <w:del w:id="2999" w:author="Sebring, Amanda J" w:date="2017-10-04T09:14:00Z"/>
          <w:rFonts w:ascii="Courier New" w:hAnsi="Courier New" w:cs="Courier New"/>
          <w:sz w:val="24"/>
          <w:szCs w:val="24"/>
        </w:rPr>
      </w:pPr>
      <w:del w:id="30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507 18 0 1 1 33 35 35 35 45 35</w:delText>
        </w:r>
      </w:del>
    </w:p>
    <w:p w14:paraId="7FDC9C6F" w14:textId="6A786A07" w:rsidR="000D5A7E" w:rsidRPr="000D5A7E" w:rsidDel="00580A98" w:rsidRDefault="000D5A7E" w:rsidP="000D5A7E">
      <w:pPr>
        <w:spacing w:after="0"/>
        <w:rPr>
          <w:del w:id="3001" w:author="Sebring, Amanda J" w:date="2017-10-04T09:14:00Z"/>
          <w:rFonts w:ascii="Courier New" w:hAnsi="Courier New" w:cs="Courier New"/>
          <w:sz w:val="24"/>
          <w:szCs w:val="24"/>
        </w:rPr>
      </w:pPr>
      <w:del w:id="30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507 19 0 1 1 34 50 40 30 45 35</w:delText>
        </w:r>
      </w:del>
    </w:p>
    <w:p w14:paraId="4D6A5113" w14:textId="19D62731" w:rsidR="000D5A7E" w:rsidRPr="000D5A7E" w:rsidDel="00580A98" w:rsidRDefault="000D5A7E" w:rsidP="000D5A7E">
      <w:pPr>
        <w:spacing w:after="0"/>
        <w:rPr>
          <w:del w:id="3003" w:author="Sebring, Amanda J" w:date="2017-10-04T09:14:00Z"/>
          <w:rFonts w:ascii="Courier New" w:hAnsi="Courier New" w:cs="Courier New"/>
          <w:sz w:val="24"/>
          <w:szCs w:val="24"/>
        </w:rPr>
      </w:pPr>
      <w:del w:id="30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507 20 0 1 1 35 45 40 45 50 45</w:delText>
        </w:r>
      </w:del>
    </w:p>
    <w:p w14:paraId="02B51E66" w14:textId="687DED20" w:rsidR="000D5A7E" w:rsidRPr="000D5A7E" w:rsidDel="00580A98" w:rsidRDefault="000D5A7E" w:rsidP="000D5A7E">
      <w:pPr>
        <w:spacing w:after="0"/>
        <w:rPr>
          <w:del w:id="3005" w:author="Sebring, Amanda J" w:date="2017-10-04T09:14:00Z"/>
          <w:rFonts w:ascii="Courier New" w:hAnsi="Courier New" w:cs="Courier New"/>
          <w:sz w:val="24"/>
          <w:szCs w:val="24"/>
        </w:rPr>
      </w:pPr>
      <w:del w:id="30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507 21 0 1 1 36 45 35 35 50 35</w:delText>
        </w:r>
      </w:del>
    </w:p>
    <w:p w14:paraId="795BD005" w14:textId="69081CEC" w:rsidR="000D5A7E" w:rsidRPr="000D5A7E" w:rsidDel="00580A98" w:rsidRDefault="000D5A7E" w:rsidP="000D5A7E">
      <w:pPr>
        <w:spacing w:after="0"/>
        <w:rPr>
          <w:del w:id="3007" w:author="Sebring, Amanda J" w:date="2017-10-04T09:14:00Z"/>
          <w:rFonts w:ascii="Courier New" w:hAnsi="Courier New" w:cs="Courier New"/>
          <w:sz w:val="24"/>
          <w:szCs w:val="24"/>
        </w:rPr>
      </w:pPr>
      <w:del w:id="30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507 23 0 1 1 37 40 45 35 40 45</w:delText>
        </w:r>
      </w:del>
    </w:p>
    <w:p w14:paraId="52484D06" w14:textId="7CA12726" w:rsidR="000D5A7E" w:rsidRPr="000D5A7E" w:rsidDel="00580A98" w:rsidRDefault="000D5A7E" w:rsidP="000D5A7E">
      <w:pPr>
        <w:spacing w:after="0"/>
        <w:rPr>
          <w:del w:id="3009" w:author="Sebring, Amanda J" w:date="2017-10-04T09:14:00Z"/>
          <w:rFonts w:ascii="Courier New" w:hAnsi="Courier New" w:cs="Courier New"/>
          <w:sz w:val="24"/>
          <w:szCs w:val="24"/>
        </w:rPr>
      </w:pPr>
      <w:del w:id="30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507 24 0 1 1 38 45 50 40 55 50</w:delText>
        </w:r>
      </w:del>
    </w:p>
    <w:p w14:paraId="3ABFBDAA" w14:textId="22298369" w:rsidR="000D5A7E" w:rsidRPr="000D5A7E" w:rsidDel="00580A98" w:rsidRDefault="000D5A7E" w:rsidP="000D5A7E">
      <w:pPr>
        <w:spacing w:after="0"/>
        <w:rPr>
          <w:del w:id="3011" w:author="Sebring, Amanda J" w:date="2017-10-04T09:14:00Z"/>
          <w:rFonts w:ascii="Courier New" w:hAnsi="Courier New" w:cs="Courier New"/>
          <w:sz w:val="24"/>
          <w:szCs w:val="24"/>
        </w:rPr>
      </w:pPr>
      <w:del w:id="30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507 25 0 1 1 39 35 35 35 40 35</w:delText>
        </w:r>
      </w:del>
    </w:p>
    <w:p w14:paraId="68DBFE78" w14:textId="58E223D4" w:rsidR="000D5A7E" w:rsidRPr="000D5A7E" w:rsidDel="00580A98" w:rsidRDefault="000D5A7E" w:rsidP="000D5A7E">
      <w:pPr>
        <w:spacing w:after="0"/>
        <w:rPr>
          <w:del w:id="3013" w:author="Sebring, Amanda J" w:date="2017-10-04T09:14:00Z"/>
          <w:rFonts w:ascii="Courier New" w:hAnsi="Courier New" w:cs="Courier New"/>
          <w:sz w:val="24"/>
          <w:szCs w:val="24"/>
        </w:rPr>
      </w:pPr>
      <w:del w:id="30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507 26 0 1 1 40 45 35 50 45 35</w:delText>
        </w:r>
      </w:del>
    </w:p>
    <w:p w14:paraId="5ABE2805" w14:textId="77775EFB" w:rsidR="000D5A7E" w:rsidRPr="000D5A7E" w:rsidDel="00580A98" w:rsidRDefault="000D5A7E" w:rsidP="000D5A7E">
      <w:pPr>
        <w:spacing w:after="0"/>
        <w:rPr>
          <w:del w:id="3015" w:author="Sebring, Amanda J" w:date="2017-10-04T09:14:00Z"/>
          <w:rFonts w:ascii="Courier New" w:hAnsi="Courier New" w:cs="Courier New"/>
          <w:sz w:val="24"/>
          <w:szCs w:val="24"/>
        </w:rPr>
      </w:pPr>
      <w:del w:id="30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507 27 0 1 1 41 50 55 50 50 50</w:delText>
        </w:r>
      </w:del>
    </w:p>
    <w:p w14:paraId="4C122D45" w14:textId="0F3BFB18" w:rsidR="000D5A7E" w:rsidRPr="000D5A7E" w:rsidDel="00580A98" w:rsidRDefault="000D5A7E" w:rsidP="000D5A7E">
      <w:pPr>
        <w:spacing w:after="0"/>
        <w:rPr>
          <w:del w:id="3017" w:author="Sebring, Amanda J" w:date="2017-10-04T09:14:00Z"/>
          <w:rFonts w:ascii="Courier New" w:hAnsi="Courier New" w:cs="Courier New"/>
          <w:sz w:val="24"/>
          <w:szCs w:val="24"/>
        </w:rPr>
      </w:pPr>
      <w:del w:id="30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507 28 0 1 1 42 45 35 25 30 30</w:delText>
        </w:r>
      </w:del>
    </w:p>
    <w:p w14:paraId="705F87A8" w14:textId="5F9D941A" w:rsidR="000D5A7E" w:rsidRPr="000D5A7E" w:rsidDel="00580A98" w:rsidRDefault="000D5A7E" w:rsidP="000D5A7E">
      <w:pPr>
        <w:spacing w:after="0"/>
        <w:rPr>
          <w:del w:id="3019" w:author="Sebring, Amanda J" w:date="2017-10-04T09:14:00Z"/>
          <w:rFonts w:ascii="Courier New" w:hAnsi="Courier New" w:cs="Courier New"/>
          <w:sz w:val="24"/>
          <w:szCs w:val="24"/>
        </w:rPr>
      </w:pPr>
      <w:del w:id="30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507 29 0 1 1 43 55 45 50 55 50</w:delText>
        </w:r>
      </w:del>
    </w:p>
    <w:p w14:paraId="1BE41ED6" w14:textId="41EEB468" w:rsidR="000D5A7E" w:rsidRPr="000D5A7E" w:rsidDel="00580A98" w:rsidRDefault="000D5A7E" w:rsidP="000D5A7E">
      <w:pPr>
        <w:spacing w:after="0"/>
        <w:rPr>
          <w:del w:id="3021" w:author="Sebring, Amanda J" w:date="2017-10-04T09:14:00Z"/>
          <w:rFonts w:ascii="Courier New" w:hAnsi="Courier New" w:cs="Courier New"/>
          <w:sz w:val="24"/>
          <w:szCs w:val="24"/>
        </w:rPr>
      </w:pPr>
      <w:del w:id="30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507 31 0 1 1 44 45 35 30 50 45</w:delText>
        </w:r>
      </w:del>
    </w:p>
    <w:p w14:paraId="197FB350" w14:textId="78566B86" w:rsidR="000D5A7E" w:rsidRPr="000D5A7E" w:rsidDel="00580A98" w:rsidRDefault="000D5A7E" w:rsidP="000D5A7E">
      <w:pPr>
        <w:spacing w:after="0"/>
        <w:rPr>
          <w:del w:id="3023" w:author="Sebring, Amanda J" w:date="2017-10-04T09:14:00Z"/>
          <w:rFonts w:ascii="Courier New" w:hAnsi="Courier New" w:cs="Courier New"/>
          <w:sz w:val="24"/>
          <w:szCs w:val="24"/>
        </w:rPr>
      </w:pPr>
      <w:del w:id="30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507 32 0 1 1 45 40 35 40 50 35</w:delText>
        </w:r>
      </w:del>
    </w:p>
    <w:p w14:paraId="530EC70C" w14:textId="7E62A711" w:rsidR="000D5A7E" w:rsidRPr="000D5A7E" w:rsidDel="00580A98" w:rsidRDefault="000D5A7E" w:rsidP="000D5A7E">
      <w:pPr>
        <w:spacing w:after="0"/>
        <w:rPr>
          <w:del w:id="3025" w:author="Sebring, Amanda J" w:date="2017-10-04T09:14:00Z"/>
          <w:rFonts w:ascii="Courier New" w:hAnsi="Courier New" w:cs="Courier New"/>
          <w:sz w:val="24"/>
          <w:szCs w:val="24"/>
        </w:rPr>
      </w:pPr>
      <w:del w:id="30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507 33 0 1 1 46 50 45 50 35 35</w:delText>
        </w:r>
      </w:del>
    </w:p>
    <w:p w14:paraId="78F70008" w14:textId="68A831A4" w:rsidR="000D5A7E" w:rsidRPr="000D5A7E" w:rsidDel="00580A98" w:rsidRDefault="000D5A7E" w:rsidP="000D5A7E">
      <w:pPr>
        <w:spacing w:after="0"/>
        <w:rPr>
          <w:del w:id="3027" w:author="Sebring, Amanda J" w:date="2017-10-04T09:14:00Z"/>
          <w:rFonts w:ascii="Courier New" w:hAnsi="Courier New" w:cs="Courier New"/>
          <w:sz w:val="24"/>
          <w:szCs w:val="24"/>
        </w:rPr>
      </w:pPr>
      <w:del w:id="30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507 34 0 1 1 47 40 35 40 45 40</w:delText>
        </w:r>
      </w:del>
    </w:p>
    <w:p w14:paraId="36C92998" w14:textId="1ED54F12" w:rsidR="000D5A7E" w:rsidRPr="000D5A7E" w:rsidDel="00580A98" w:rsidRDefault="000D5A7E" w:rsidP="000D5A7E">
      <w:pPr>
        <w:spacing w:after="0"/>
        <w:rPr>
          <w:del w:id="3029" w:author="Sebring, Amanda J" w:date="2017-10-04T09:14:00Z"/>
          <w:rFonts w:ascii="Courier New" w:hAnsi="Courier New" w:cs="Courier New"/>
          <w:sz w:val="24"/>
          <w:szCs w:val="24"/>
        </w:rPr>
      </w:pPr>
      <w:del w:id="30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507 35 0 1 1 48 50 45 45 50 40</w:delText>
        </w:r>
      </w:del>
    </w:p>
    <w:p w14:paraId="5E4D7B44" w14:textId="5A1905D0" w:rsidR="000D5A7E" w:rsidRPr="000D5A7E" w:rsidDel="00580A98" w:rsidRDefault="000D5A7E" w:rsidP="000D5A7E">
      <w:pPr>
        <w:spacing w:after="0"/>
        <w:rPr>
          <w:del w:id="3031" w:author="Sebring, Amanda J" w:date="2017-10-04T09:14:00Z"/>
          <w:rFonts w:ascii="Courier New" w:hAnsi="Courier New" w:cs="Courier New"/>
          <w:sz w:val="24"/>
          <w:szCs w:val="24"/>
        </w:rPr>
      </w:pPr>
      <w:del w:id="30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507 36 0 1 1 49 50 40 45 50 35</w:delText>
        </w:r>
      </w:del>
    </w:p>
    <w:p w14:paraId="5D7ED1BE" w14:textId="784FCF7F" w:rsidR="000D5A7E" w:rsidRPr="000D5A7E" w:rsidDel="00580A98" w:rsidRDefault="000D5A7E" w:rsidP="000D5A7E">
      <w:pPr>
        <w:spacing w:after="0"/>
        <w:rPr>
          <w:del w:id="3033" w:author="Sebring, Amanda J" w:date="2017-10-04T09:14:00Z"/>
          <w:rFonts w:ascii="Courier New" w:hAnsi="Courier New" w:cs="Courier New"/>
          <w:sz w:val="24"/>
          <w:szCs w:val="24"/>
        </w:rPr>
      </w:pPr>
      <w:del w:id="30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507 41 0 1 1 50 55 45 50 55 50</w:delText>
        </w:r>
      </w:del>
    </w:p>
    <w:p w14:paraId="65415165" w14:textId="074A2E4F" w:rsidR="000D5A7E" w:rsidRPr="000D5A7E" w:rsidDel="00580A98" w:rsidRDefault="000D5A7E" w:rsidP="000D5A7E">
      <w:pPr>
        <w:spacing w:after="0"/>
        <w:rPr>
          <w:del w:id="3035" w:author="Sebring, Amanda J" w:date="2017-10-04T09:14:00Z"/>
          <w:rFonts w:ascii="Courier New" w:hAnsi="Courier New" w:cs="Courier New"/>
          <w:sz w:val="24"/>
          <w:szCs w:val="24"/>
        </w:rPr>
      </w:pPr>
      <w:del w:id="30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507 44 0 1 1 51 40 35 35 45 35</w:delText>
        </w:r>
      </w:del>
    </w:p>
    <w:p w14:paraId="15DC74B3" w14:textId="66DEADD2" w:rsidR="000D5A7E" w:rsidRPr="000D5A7E" w:rsidDel="00580A98" w:rsidRDefault="000D5A7E" w:rsidP="000D5A7E">
      <w:pPr>
        <w:spacing w:after="0"/>
        <w:rPr>
          <w:del w:id="3037" w:author="Sebring, Amanda J" w:date="2017-10-04T09:14:00Z"/>
          <w:rFonts w:ascii="Courier New" w:hAnsi="Courier New" w:cs="Courier New"/>
          <w:sz w:val="24"/>
          <w:szCs w:val="24"/>
        </w:rPr>
      </w:pPr>
      <w:del w:id="30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507 45 0 1 1 52 40 35 30 40 35</w:delText>
        </w:r>
      </w:del>
    </w:p>
    <w:p w14:paraId="4575A4CF" w14:textId="4CD4F7ED" w:rsidR="000D5A7E" w:rsidRPr="000D5A7E" w:rsidDel="00580A98" w:rsidRDefault="000D5A7E" w:rsidP="000D5A7E">
      <w:pPr>
        <w:spacing w:after="0"/>
        <w:rPr>
          <w:del w:id="3039" w:author="Sebring, Amanda J" w:date="2017-10-04T09:14:00Z"/>
          <w:rFonts w:ascii="Courier New" w:hAnsi="Courier New" w:cs="Courier New"/>
          <w:sz w:val="24"/>
          <w:szCs w:val="24"/>
        </w:rPr>
      </w:pPr>
      <w:del w:id="30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507 47 0 1 1 53 50 35 45 45 40</w:delText>
        </w:r>
      </w:del>
    </w:p>
    <w:p w14:paraId="4D40725D" w14:textId="008BDC14" w:rsidR="000D5A7E" w:rsidRPr="000D5A7E" w:rsidDel="00580A98" w:rsidRDefault="000D5A7E" w:rsidP="000D5A7E">
      <w:pPr>
        <w:spacing w:after="0"/>
        <w:rPr>
          <w:del w:id="3041" w:author="Sebring, Amanda J" w:date="2017-10-04T09:14:00Z"/>
          <w:rFonts w:ascii="Courier New" w:hAnsi="Courier New" w:cs="Courier New"/>
          <w:sz w:val="24"/>
          <w:szCs w:val="24"/>
        </w:rPr>
      </w:pPr>
      <w:del w:id="30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507 48 0 1 1 54 55 45 50 55 45</w:delText>
        </w:r>
      </w:del>
    </w:p>
    <w:p w14:paraId="3C703978" w14:textId="1798CFCB" w:rsidR="000D5A7E" w:rsidRPr="000D5A7E" w:rsidDel="00580A98" w:rsidRDefault="000D5A7E" w:rsidP="000D5A7E">
      <w:pPr>
        <w:spacing w:after="0"/>
        <w:rPr>
          <w:del w:id="3043" w:author="Sebring, Amanda J" w:date="2017-10-04T09:14:00Z"/>
          <w:rFonts w:ascii="Courier New" w:hAnsi="Courier New" w:cs="Courier New"/>
          <w:sz w:val="24"/>
          <w:szCs w:val="24"/>
        </w:rPr>
      </w:pPr>
      <w:del w:id="30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507 49 0 1 1 55 35 35 35 45 35</w:delText>
        </w:r>
      </w:del>
    </w:p>
    <w:p w14:paraId="385988B6" w14:textId="2C3C32E1" w:rsidR="000D5A7E" w:rsidRPr="000D5A7E" w:rsidDel="00580A98" w:rsidRDefault="000D5A7E" w:rsidP="000D5A7E">
      <w:pPr>
        <w:spacing w:after="0"/>
        <w:rPr>
          <w:del w:id="3045" w:author="Sebring, Amanda J" w:date="2017-10-04T09:14:00Z"/>
          <w:rFonts w:ascii="Courier New" w:hAnsi="Courier New" w:cs="Courier New"/>
          <w:sz w:val="24"/>
          <w:szCs w:val="24"/>
        </w:rPr>
      </w:pPr>
      <w:del w:id="30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507 51 0 1 1 56 50 40 35 50 40</w:delText>
        </w:r>
      </w:del>
    </w:p>
    <w:p w14:paraId="5DDE78F8" w14:textId="18CE81F8" w:rsidR="000D5A7E" w:rsidRPr="000D5A7E" w:rsidDel="00580A98" w:rsidRDefault="000D5A7E" w:rsidP="000D5A7E">
      <w:pPr>
        <w:spacing w:after="0"/>
        <w:rPr>
          <w:del w:id="3047" w:author="Sebring, Amanda J" w:date="2017-10-04T09:14:00Z"/>
          <w:rFonts w:ascii="Courier New" w:hAnsi="Courier New" w:cs="Courier New"/>
          <w:sz w:val="24"/>
          <w:szCs w:val="24"/>
        </w:rPr>
      </w:pPr>
      <w:del w:id="30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507 53 0 1 1 57 45 40 40 50 40</w:delText>
        </w:r>
      </w:del>
    </w:p>
    <w:p w14:paraId="3AD3AD8B" w14:textId="157ED5E6" w:rsidR="000D5A7E" w:rsidRPr="000D5A7E" w:rsidDel="00580A98" w:rsidRDefault="000D5A7E" w:rsidP="000D5A7E">
      <w:pPr>
        <w:spacing w:after="0"/>
        <w:rPr>
          <w:del w:id="3049" w:author="Sebring, Amanda J" w:date="2017-10-04T09:14:00Z"/>
          <w:rFonts w:ascii="Courier New" w:hAnsi="Courier New" w:cs="Courier New"/>
          <w:sz w:val="24"/>
          <w:szCs w:val="24"/>
        </w:rPr>
      </w:pPr>
      <w:del w:id="30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507 55 0 1 1 58 50 40 35 50 35</w:delText>
        </w:r>
      </w:del>
    </w:p>
    <w:p w14:paraId="65B5731A" w14:textId="6AFE59DA" w:rsidR="000D5A7E" w:rsidRPr="000D5A7E" w:rsidDel="00580A98" w:rsidRDefault="000D5A7E" w:rsidP="000D5A7E">
      <w:pPr>
        <w:spacing w:after="0"/>
        <w:rPr>
          <w:del w:id="3051" w:author="Sebring, Amanda J" w:date="2017-10-04T09:14:00Z"/>
          <w:rFonts w:ascii="Courier New" w:hAnsi="Courier New" w:cs="Courier New"/>
          <w:sz w:val="24"/>
          <w:szCs w:val="24"/>
        </w:rPr>
      </w:pPr>
      <w:del w:id="30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507 56 0 1 1 59 35 35 35 40 40</w:delText>
        </w:r>
      </w:del>
    </w:p>
    <w:p w14:paraId="7D0DA2D4" w14:textId="6F0E825F" w:rsidR="000D5A7E" w:rsidRPr="000D5A7E" w:rsidDel="00580A98" w:rsidRDefault="000D5A7E" w:rsidP="000D5A7E">
      <w:pPr>
        <w:spacing w:after="0"/>
        <w:rPr>
          <w:del w:id="3053" w:author="Sebring, Amanda J" w:date="2017-10-04T09:14:00Z"/>
          <w:rFonts w:ascii="Courier New" w:hAnsi="Courier New" w:cs="Courier New"/>
          <w:sz w:val="24"/>
          <w:szCs w:val="24"/>
        </w:rPr>
      </w:pPr>
      <w:del w:id="30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507 57 0 1 1 60 55 45 35 50 40</w:delText>
        </w:r>
      </w:del>
    </w:p>
    <w:p w14:paraId="0F2C9EEC" w14:textId="658F796F" w:rsidR="000D5A7E" w:rsidRPr="000D5A7E" w:rsidDel="00580A98" w:rsidRDefault="000D5A7E" w:rsidP="000D5A7E">
      <w:pPr>
        <w:spacing w:after="0"/>
        <w:rPr>
          <w:del w:id="3055" w:author="Sebring, Amanda J" w:date="2017-10-04T09:14:00Z"/>
          <w:rFonts w:ascii="Courier New" w:hAnsi="Courier New" w:cs="Courier New"/>
          <w:sz w:val="24"/>
          <w:szCs w:val="24"/>
        </w:rPr>
      </w:pPr>
      <w:del w:id="30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507 58 0 1 1 61 50 40 35 45 40</w:delText>
        </w:r>
      </w:del>
    </w:p>
    <w:p w14:paraId="3DD9799C" w14:textId="4A62196F" w:rsidR="000D5A7E" w:rsidRPr="000D5A7E" w:rsidDel="00580A98" w:rsidRDefault="000D5A7E" w:rsidP="000D5A7E">
      <w:pPr>
        <w:spacing w:after="0"/>
        <w:rPr>
          <w:del w:id="3057" w:author="Sebring, Amanda J" w:date="2017-10-04T09:14:00Z"/>
          <w:rFonts w:ascii="Courier New" w:hAnsi="Courier New" w:cs="Courier New"/>
          <w:sz w:val="24"/>
          <w:szCs w:val="24"/>
        </w:rPr>
      </w:pPr>
      <w:del w:id="30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507 59 0 1 1 62 45 35 40 45 35</w:delText>
        </w:r>
      </w:del>
    </w:p>
    <w:p w14:paraId="5B1B2026" w14:textId="4DF9BD75" w:rsidR="000D5A7E" w:rsidRPr="000D5A7E" w:rsidDel="00580A98" w:rsidRDefault="000D5A7E" w:rsidP="000D5A7E">
      <w:pPr>
        <w:spacing w:after="0"/>
        <w:rPr>
          <w:del w:id="3059" w:author="Sebring, Amanda J" w:date="2017-10-04T09:14:00Z"/>
          <w:rFonts w:ascii="Courier New" w:hAnsi="Courier New" w:cs="Courier New"/>
          <w:sz w:val="24"/>
          <w:szCs w:val="24"/>
        </w:rPr>
      </w:pPr>
      <w:del w:id="30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507 60 0 1 1 63 45 40 35 45 45</w:delText>
        </w:r>
      </w:del>
    </w:p>
    <w:p w14:paraId="3AAD40C6" w14:textId="158192CE" w:rsidR="000D5A7E" w:rsidRPr="000D5A7E" w:rsidDel="00580A98" w:rsidRDefault="000D5A7E" w:rsidP="000D5A7E">
      <w:pPr>
        <w:spacing w:after="0"/>
        <w:rPr>
          <w:del w:id="3061" w:author="Sebring, Amanda J" w:date="2017-10-04T09:14:00Z"/>
          <w:rFonts w:ascii="Courier New" w:hAnsi="Courier New" w:cs="Courier New"/>
          <w:sz w:val="24"/>
          <w:szCs w:val="24"/>
        </w:rPr>
      </w:pPr>
      <w:del w:id="30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507 61 0 1 1 64 40 35 40 50 35</w:delText>
        </w:r>
      </w:del>
    </w:p>
    <w:p w14:paraId="239AC625" w14:textId="08A73A2D" w:rsidR="000D5A7E" w:rsidRPr="000D5A7E" w:rsidDel="00580A98" w:rsidRDefault="000D5A7E" w:rsidP="000D5A7E">
      <w:pPr>
        <w:spacing w:after="0"/>
        <w:rPr>
          <w:del w:id="3063" w:author="Sebring, Amanda J" w:date="2017-10-04T09:14:00Z"/>
          <w:rFonts w:ascii="Courier New" w:hAnsi="Courier New" w:cs="Courier New"/>
          <w:sz w:val="24"/>
          <w:szCs w:val="24"/>
        </w:rPr>
      </w:pPr>
      <w:del w:id="30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507 62 0 1 1 65 35 35 40 50 35</w:delText>
        </w:r>
      </w:del>
    </w:p>
    <w:p w14:paraId="03B04798" w14:textId="5C297B6D" w:rsidR="000D5A7E" w:rsidRPr="000D5A7E" w:rsidDel="00580A98" w:rsidRDefault="000D5A7E" w:rsidP="000D5A7E">
      <w:pPr>
        <w:spacing w:after="0"/>
        <w:rPr>
          <w:del w:id="3065" w:author="Sebring, Amanda J" w:date="2017-10-04T09:14:00Z"/>
          <w:rFonts w:ascii="Courier New" w:hAnsi="Courier New" w:cs="Courier New"/>
          <w:sz w:val="24"/>
          <w:szCs w:val="24"/>
        </w:rPr>
      </w:pPr>
      <w:del w:id="30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507 63 0 1 1 66 35 35 40 35 40</w:delText>
        </w:r>
      </w:del>
    </w:p>
    <w:p w14:paraId="1CB75701" w14:textId="0BAD7961" w:rsidR="000D5A7E" w:rsidRPr="000D5A7E" w:rsidDel="00580A98" w:rsidRDefault="000D5A7E" w:rsidP="000D5A7E">
      <w:pPr>
        <w:spacing w:after="0"/>
        <w:rPr>
          <w:del w:id="3067" w:author="Sebring, Amanda J" w:date="2017-10-04T09:14:00Z"/>
          <w:rFonts w:ascii="Courier New" w:hAnsi="Courier New" w:cs="Courier New"/>
          <w:sz w:val="24"/>
          <w:szCs w:val="24"/>
        </w:rPr>
      </w:pPr>
      <w:del w:id="30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507 64 0 1 1 67 50 50 45 45 45</w:delText>
        </w:r>
      </w:del>
    </w:p>
    <w:p w14:paraId="40919176" w14:textId="0491FEBE" w:rsidR="000D5A7E" w:rsidRPr="000D5A7E" w:rsidDel="00580A98" w:rsidRDefault="000D5A7E" w:rsidP="000D5A7E">
      <w:pPr>
        <w:spacing w:after="0"/>
        <w:rPr>
          <w:del w:id="3069" w:author="Sebring, Amanda J" w:date="2017-10-04T09:14:00Z"/>
          <w:rFonts w:ascii="Courier New" w:hAnsi="Courier New" w:cs="Courier New"/>
          <w:sz w:val="24"/>
          <w:szCs w:val="24"/>
        </w:rPr>
      </w:pPr>
      <w:del w:id="30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507 66 0 1 1 68 55 40 35 50 40</w:delText>
        </w:r>
      </w:del>
    </w:p>
    <w:p w14:paraId="2B863C60" w14:textId="74E63FA3" w:rsidR="000D5A7E" w:rsidRPr="000D5A7E" w:rsidDel="00580A98" w:rsidRDefault="000D5A7E" w:rsidP="000D5A7E">
      <w:pPr>
        <w:spacing w:after="0"/>
        <w:rPr>
          <w:del w:id="3071" w:author="Sebring, Amanda J" w:date="2017-10-04T09:14:00Z"/>
          <w:rFonts w:ascii="Courier New" w:hAnsi="Courier New" w:cs="Courier New"/>
          <w:sz w:val="24"/>
          <w:szCs w:val="24"/>
        </w:rPr>
      </w:pPr>
      <w:del w:id="30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507 67 0 1 1 69 60 45 45 55 45</w:delText>
        </w:r>
      </w:del>
    </w:p>
    <w:p w14:paraId="57C706EA" w14:textId="4B257684" w:rsidR="000D5A7E" w:rsidRPr="000D5A7E" w:rsidDel="00580A98" w:rsidRDefault="000D5A7E" w:rsidP="000D5A7E">
      <w:pPr>
        <w:spacing w:after="0"/>
        <w:rPr>
          <w:del w:id="3073" w:author="Sebring, Amanda J" w:date="2017-10-04T09:14:00Z"/>
          <w:rFonts w:ascii="Courier New" w:hAnsi="Courier New" w:cs="Courier New"/>
          <w:sz w:val="24"/>
          <w:szCs w:val="24"/>
        </w:rPr>
      </w:pPr>
      <w:del w:id="30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507 68 0 1 1 70 35 35 35 35 35</w:delText>
        </w:r>
      </w:del>
    </w:p>
    <w:p w14:paraId="09612943" w14:textId="00C0FCEE" w:rsidR="000D5A7E" w:rsidRPr="000D5A7E" w:rsidDel="00580A98" w:rsidRDefault="000D5A7E" w:rsidP="000D5A7E">
      <w:pPr>
        <w:spacing w:after="0"/>
        <w:rPr>
          <w:del w:id="3075" w:author="Sebring, Amanda J" w:date="2017-10-04T09:14:00Z"/>
          <w:rFonts w:ascii="Courier New" w:hAnsi="Courier New" w:cs="Courier New"/>
          <w:sz w:val="24"/>
          <w:szCs w:val="24"/>
        </w:rPr>
      </w:pPr>
      <w:del w:id="30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507 69 0 1 1 71 40 35 35 40 35</w:delText>
        </w:r>
      </w:del>
    </w:p>
    <w:p w14:paraId="6F78922E" w14:textId="3FA6A7E9" w:rsidR="000D5A7E" w:rsidRPr="000D5A7E" w:rsidDel="00580A98" w:rsidRDefault="000D5A7E" w:rsidP="000D5A7E">
      <w:pPr>
        <w:spacing w:after="0"/>
        <w:rPr>
          <w:del w:id="3077" w:author="Sebring, Amanda J" w:date="2017-10-04T09:14:00Z"/>
          <w:rFonts w:ascii="Courier New" w:hAnsi="Courier New" w:cs="Courier New"/>
          <w:sz w:val="24"/>
          <w:szCs w:val="24"/>
        </w:rPr>
      </w:pPr>
      <w:del w:id="30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507 71 0 1 1 72 40 35 40 35 35</w:delText>
        </w:r>
      </w:del>
    </w:p>
    <w:p w14:paraId="7F8CDA4E" w14:textId="02767CEA" w:rsidR="000D5A7E" w:rsidRPr="000D5A7E" w:rsidDel="00580A98" w:rsidRDefault="000D5A7E" w:rsidP="000D5A7E">
      <w:pPr>
        <w:spacing w:after="0"/>
        <w:rPr>
          <w:del w:id="3079" w:author="Sebring, Amanda J" w:date="2017-10-04T09:14:00Z"/>
          <w:rFonts w:ascii="Courier New" w:hAnsi="Courier New" w:cs="Courier New"/>
          <w:sz w:val="24"/>
          <w:szCs w:val="24"/>
        </w:rPr>
      </w:pPr>
      <w:del w:id="30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507 72 0 1 1 73 45 40 45 45 35</w:delText>
        </w:r>
      </w:del>
    </w:p>
    <w:p w14:paraId="599FDC3E" w14:textId="008686D1" w:rsidR="000D5A7E" w:rsidRPr="000D5A7E" w:rsidDel="00580A98" w:rsidRDefault="000D5A7E" w:rsidP="000D5A7E">
      <w:pPr>
        <w:spacing w:after="0"/>
        <w:rPr>
          <w:del w:id="3081" w:author="Sebring, Amanda J" w:date="2017-10-04T09:14:00Z"/>
          <w:rFonts w:ascii="Courier New" w:hAnsi="Courier New" w:cs="Courier New"/>
          <w:sz w:val="24"/>
          <w:szCs w:val="24"/>
        </w:rPr>
      </w:pPr>
      <w:del w:id="30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507 73 0 1 1 74 35 35 35 40 35</w:delText>
        </w:r>
      </w:del>
    </w:p>
    <w:p w14:paraId="64D124BE" w14:textId="398D2F43" w:rsidR="000D5A7E" w:rsidRPr="000D5A7E" w:rsidDel="00580A98" w:rsidRDefault="000D5A7E" w:rsidP="000D5A7E">
      <w:pPr>
        <w:spacing w:after="0"/>
        <w:rPr>
          <w:del w:id="3083" w:author="Sebring, Amanda J" w:date="2017-10-04T09:14:00Z"/>
          <w:rFonts w:ascii="Courier New" w:hAnsi="Courier New" w:cs="Courier New"/>
          <w:sz w:val="24"/>
          <w:szCs w:val="24"/>
        </w:rPr>
      </w:pPr>
      <w:del w:id="30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507 74 0 1 1 75 35 35 30 40 30</w:delText>
        </w:r>
      </w:del>
    </w:p>
    <w:p w14:paraId="467B6E48" w14:textId="52D827C1" w:rsidR="000D5A7E" w:rsidRPr="000D5A7E" w:rsidDel="00580A98" w:rsidRDefault="000D5A7E" w:rsidP="000D5A7E">
      <w:pPr>
        <w:spacing w:after="0"/>
        <w:rPr>
          <w:del w:id="3085" w:author="Sebring, Amanda J" w:date="2017-10-04T09:14:00Z"/>
          <w:rFonts w:ascii="Courier New" w:hAnsi="Courier New" w:cs="Courier New"/>
          <w:sz w:val="24"/>
          <w:szCs w:val="24"/>
        </w:rPr>
      </w:pPr>
      <w:del w:id="30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507 75 0 1 1 76 40 35 35 40 35</w:delText>
        </w:r>
      </w:del>
    </w:p>
    <w:p w14:paraId="08429128" w14:textId="696AAC4A" w:rsidR="000D5A7E" w:rsidRPr="000D5A7E" w:rsidDel="00580A98" w:rsidRDefault="000D5A7E" w:rsidP="000D5A7E">
      <w:pPr>
        <w:spacing w:after="0"/>
        <w:rPr>
          <w:del w:id="3087" w:author="Sebring, Amanda J" w:date="2017-10-04T09:14:00Z"/>
          <w:rFonts w:ascii="Courier New" w:hAnsi="Courier New" w:cs="Courier New"/>
          <w:sz w:val="24"/>
          <w:szCs w:val="24"/>
        </w:rPr>
      </w:pPr>
      <w:del w:id="30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507 77 0 1 1 77 45 40 40 45 35</w:delText>
        </w:r>
      </w:del>
    </w:p>
    <w:p w14:paraId="7CC76C91" w14:textId="5C8DABFA" w:rsidR="000D5A7E" w:rsidRPr="000D5A7E" w:rsidDel="00580A98" w:rsidRDefault="000D5A7E" w:rsidP="000D5A7E">
      <w:pPr>
        <w:spacing w:after="0"/>
        <w:rPr>
          <w:del w:id="3089" w:author="Sebring, Amanda J" w:date="2017-10-04T09:14:00Z"/>
          <w:rFonts w:ascii="Courier New" w:hAnsi="Courier New" w:cs="Courier New"/>
          <w:sz w:val="24"/>
          <w:szCs w:val="24"/>
        </w:rPr>
      </w:pPr>
      <w:del w:id="30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507 78 0 1 1 78 35 30 30 35 35</w:delText>
        </w:r>
      </w:del>
    </w:p>
    <w:p w14:paraId="099CE9FE" w14:textId="4F7C0D63" w:rsidR="000D5A7E" w:rsidRPr="000D5A7E" w:rsidDel="00580A98" w:rsidRDefault="000D5A7E" w:rsidP="000D5A7E">
      <w:pPr>
        <w:spacing w:after="0"/>
        <w:rPr>
          <w:del w:id="3091" w:author="Sebring, Amanda J" w:date="2017-10-04T09:14:00Z"/>
          <w:rFonts w:ascii="Courier New" w:hAnsi="Courier New" w:cs="Courier New"/>
          <w:sz w:val="24"/>
          <w:szCs w:val="24"/>
        </w:rPr>
      </w:pPr>
      <w:del w:id="30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507 79 0 1 1 79 50 40 40 50 40</w:delText>
        </w:r>
      </w:del>
    </w:p>
    <w:p w14:paraId="63C97DBA" w14:textId="444CD4D0" w:rsidR="000D5A7E" w:rsidRPr="000D5A7E" w:rsidDel="00580A98" w:rsidRDefault="000D5A7E" w:rsidP="000D5A7E">
      <w:pPr>
        <w:spacing w:after="0"/>
        <w:rPr>
          <w:del w:id="3093" w:author="Sebring, Amanda J" w:date="2017-10-04T09:14:00Z"/>
          <w:rFonts w:ascii="Courier New" w:hAnsi="Courier New" w:cs="Courier New"/>
          <w:sz w:val="24"/>
          <w:szCs w:val="24"/>
        </w:rPr>
      </w:pPr>
      <w:del w:id="30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507 80 0 1 1 80 50 45 35 50 40</w:delText>
        </w:r>
      </w:del>
    </w:p>
    <w:p w14:paraId="43E93B36" w14:textId="4136F2B8" w:rsidR="000D5A7E" w:rsidRPr="000D5A7E" w:rsidDel="00580A98" w:rsidRDefault="000D5A7E" w:rsidP="000D5A7E">
      <w:pPr>
        <w:spacing w:after="0"/>
        <w:rPr>
          <w:del w:id="3095" w:author="Sebring, Amanda J" w:date="2017-10-04T09:14:00Z"/>
          <w:rFonts w:ascii="Courier New" w:hAnsi="Courier New" w:cs="Courier New"/>
          <w:sz w:val="24"/>
          <w:szCs w:val="24"/>
        </w:rPr>
      </w:pPr>
      <w:del w:id="30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507 00 0 0 0 00 40 35 40 35 35</w:delText>
        </w:r>
      </w:del>
    </w:p>
    <w:p w14:paraId="65915D02" w14:textId="4DF3CEFE" w:rsidR="000D5A7E" w:rsidRPr="000D5A7E" w:rsidDel="00580A98" w:rsidRDefault="000D5A7E" w:rsidP="000D5A7E">
      <w:pPr>
        <w:spacing w:after="0"/>
        <w:rPr>
          <w:del w:id="3097" w:author="Sebring, Amanda J" w:date="2017-10-04T09:14:00Z"/>
          <w:rFonts w:ascii="Courier New" w:hAnsi="Courier New" w:cs="Courier New"/>
          <w:sz w:val="24"/>
          <w:szCs w:val="24"/>
        </w:rPr>
      </w:pPr>
      <w:del w:id="30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507 02 0 1 2 01 50 55 40 50 50</w:delText>
        </w:r>
      </w:del>
    </w:p>
    <w:p w14:paraId="14AA0021" w14:textId="71DD1E0C" w:rsidR="000D5A7E" w:rsidRPr="000D5A7E" w:rsidDel="00580A98" w:rsidRDefault="000D5A7E" w:rsidP="000D5A7E">
      <w:pPr>
        <w:spacing w:after="0"/>
        <w:rPr>
          <w:del w:id="3099" w:author="Sebring, Amanda J" w:date="2017-10-04T09:14:00Z"/>
          <w:rFonts w:ascii="Courier New" w:hAnsi="Courier New" w:cs="Courier New"/>
          <w:sz w:val="24"/>
          <w:szCs w:val="24"/>
        </w:rPr>
      </w:pPr>
      <w:del w:id="31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507 04 0 1 2 02 35 35 35 35 35</w:delText>
        </w:r>
      </w:del>
    </w:p>
    <w:p w14:paraId="58D3A2C4" w14:textId="28EC174E" w:rsidR="000D5A7E" w:rsidRPr="000D5A7E" w:rsidDel="00580A98" w:rsidRDefault="000D5A7E" w:rsidP="000D5A7E">
      <w:pPr>
        <w:spacing w:after="0"/>
        <w:rPr>
          <w:del w:id="3101" w:author="Sebring, Amanda J" w:date="2017-10-04T09:14:00Z"/>
          <w:rFonts w:ascii="Courier New" w:hAnsi="Courier New" w:cs="Courier New"/>
          <w:sz w:val="24"/>
          <w:szCs w:val="24"/>
        </w:rPr>
      </w:pPr>
      <w:del w:id="31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507 09 0 1 2 03 35 35 45 55 35</w:delText>
        </w:r>
      </w:del>
    </w:p>
    <w:p w14:paraId="4A181C8F" w14:textId="2A2416F3" w:rsidR="000D5A7E" w:rsidRPr="000D5A7E" w:rsidDel="00580A98" w:rsidRDefault="000D5A7E" w:rsidP="000D5A7E">
      <w:pPr>
        <w:spacing w:after="0"/>
        <w:rPr>
          <w:del w:id="3103" w:author="Sebring, Amanda J" w:date="2017-10-04T09:14:00Z"/>
          <w:rFonts w:ascii="Courier New" w:hAnsi="Courier New" w:cs="Courier New"/>
          <w:sz w:val="24"/>
          <w:szCs w:val="24"/>
        </w:rPr>
      </w:pPr>
      <w:del w:id="31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507 11 0 1 2 04 55 55 55 60 50</w:delText>
        </w:r>
      </w:del>
    </w:p>
    <w:p w14:paraId="1A0C6E3F" w14:textId="6F6338EC" w:rsidR="000D5A7E" w:rsidRPr="000D5A7E" w:rsidDel="00580A98" w:rsidRDefault="000D5A7E" w:rsidP="000D5A7E">
      <w:pPr>
        <w:spacing w:after="0"/>
        <w:rPr>
          <w:del w:id="3105" w:author="Sebring, Amanda J" w:date="2017-10-04T09:14:00Z"/>
          <w:rFonts w:ascii="Courier New" w:hAnsi="Courier New" w:cs="Courier New"/>
          <w:sz w:val="24"/>
          <w:szCs w:val="24"/>
        </w:rPr>
      </w:pPr>
      <w:del w:id="31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507 22 0 1 2 05 40 35 35 40 35</w:delText>
        </w:r>
      </w:del>
    </w:p>
    <w:p w14:paraId="69EE279F" w14:textId="264E2FD5" w:rsidR="000D5A7E" w:rsidRPr="000D5A7E" w:rsidDel="00580A98" w:rsidRDefault="000D5A7E" w:rsidP="000D5A7E">
      <w:pPr>
        <w:spacing w:after="0"/>
        <w:rPr>
          <w:del w:id="3107" w:author="Sebring, Amanda J" w:date="2017-10-04T09:14:00Z"/>
          <w:rFonts w:ascii="Courier New" w:hAnsi="Courier New" w:cs="Courier New"/>
          <w:sz w:val="24"/>
          <w:szCs w:val="24"/>
        </w:rPr>
      </w:pPr>
      <w:del w:id="31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507 39 0 1 2 06 40 35 35 40 35</w:delText>
        </w:r>
      </w:del>
    </w:p>
    <w:p w14:paraId="7072FC90" w14:textId="77FE03F1" w:rsidR="000D5A7E" w:rsidRPr="000D5A7E" w:rsidDel="00580A98" w:rsidRDefault="000D5A7E" w:rsidP="000D5A7E">
      <w:pPr>
        <w:spacing w:after="0"/>
        <w:rPr>
          <w:del w:id="3109" w:author="Sebring, Amanda J" w:date="2017-10-04T09:14:00Z"/>
          <w:rFonts w:ascii="Courier New" w:hAnsi="Courier New" w:cs="Courier New"/>
          <w:sz w:val="24"/>
          <w:szCs w:val="24"/>
        </w:rPr>
      </w:pPr>
      <w:del w:id="31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507 40 0 1 2 07 35 35 40 35 35</w:delText>
        </w:r>
      </w:del>
    </w:p>
    <w:p w14:paraId="06501F8B" w14:textId="40B79024" w:rsidR="000D5A7E" w:rsidRPr="000D5A7E" w:rsidDel="00580A98" w:rsidRDefault="000D5A7E" w:rsidP="000D5A7E">
      <w:pPr>
        <w:spacing w:after="0"/>
        <w:rPr>
          <w:del w:id="3111" w:author="Sebring, Amanda J" w:date="2017-10-04T09:14:00Z"/>
          <w:rFonts w:ascii="Courier New" w:hAnsi="Courier New" w:cs="Courier New"/>
          <w:sz w:val="24"/>
          <w:szCs w:val="24"/>
        </w:rPr>
      </w:pPr>
      <w:del w:id="31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507 46 0 1 2 08 35 35 40 45 35</w:delText>
        </w:r>
      </w:del>
    </w:p>
    <w:p w14:paraId="4AD6DB75" w14:textId="11A5A54F" w:rsidR="000D5A7E" w:rsidRPr="000D5A7E" w:rsidDel="00580A98" w:rsidRDefault="000D5A7E" w:rsidP="000D5A7E">
      <w:pPr>
        <w:spacing w:after="0"/>
        <w:rPr>
          <w:del w:id="3113" w:author="Sebring, Amanda J" w:date="2017-10-04T09:14:00Z"/>
          <w:rFonts w:ascii="Courier New" w:hAnsi="Courier New" w:cs="Courier New"/>
          <w:sz w:val="24"/>
          <w:szCs w:val="24"/>
        </w:rPr>
      </w:pPr>
      <w:del w:id="31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507 13 0 1 2 09 50 45 40 45 40</w:delText>
        </w:r>
      </w:del>
    </w:p>
    <w:p w14:paraId="2FADE7AE" w14:textId="59D4ADF2" w:rsidR="000D5A7E" w:rsidRPr="000D5A7E" w:rsidDel="00580A98" w:rsidRDefault="000D5A7E" w:rsidP="000D5A7E">
      <w:pPr>
        <w:spacing w:after="0"/>
        <w:rPr>
          <w:del w:id="3115" w:author="Sebring, Amanda J" w:date="2017-10-04T09:14:00Z"/>
          <w:rFonts w:ascii="Courier New" w:hAnsi="Courier New" w:cs="Courier New"/>
          <w:sz w:val="24"/>
          <w:szCs w:val="24"/>
        </w:rPr>
      </w:pPr>
      <w:del w:id="31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507 76 0 1 2 10 35 30 35 35 35</w:delText>
        </w:r>
      </w:del>
    </w:p>
    <w:p w14:paraId="3D9DBF53" w14:textId="69AA263E" w:rsidR="000D5A7E" w:rsidRPr="000D5A7E" w:rsidDel="00580A98" w:rsidRDefault="000D5A7E" w:rsidP="000D5A7E">
      <w:pPr>
        <w:spacing w:after="0"/>
        <w:rPr>
          <w:del w:id="3117" w:author="Sebring, Amanda J" w:date="2017-10-04T09:14:00Z"/>
          <w:rFonts w:ascii="Courier New" w:hAnsi="Courier New" w:cs="Courier New"/>
          <w:sz w:val="24"/>
          <w:szCs w:val="24"/>
        </w:rPr>
      </w:pPr>
      <w:del w:id="31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507 43 0 1 2 11 35 35 30 40 35</w:delText>
        </w:r>
      </w:del>
    </w:p>
    <w:p w14:paraId="67C1A712" w14:textId="2D1A8951" w:rsidR="000D5A7E" w:rsidRPr="000D5A7E" w:rsidDel="00580A98" w:rsidRDefault="000D5A7E" w:rsidP="000D5A7E">
      <w:pPr>
        <w:spacing w:after="0"/>
        <w:rPr>
          <w:del w:id="3119" w:author="Sebring, Amanda J" w:date="2017-10-04T09:14:00Z"/>
          <w:rFonts w:ascii="Courier New" w:hAnsi="Courier New" w:cs="Courier New"/>
          <w:sz w:val="24"/>
          <w:szCs w:val="24"/>
        </w:rPr>
      </w:pPr>
      <w:del w:id="31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507 54 0 1 2 12 50 40 35 40 35</w:delText>
        </w:r>
      </w:del>
    </w:p>
    <w:p w14:paraId="0B33482A" w14:textId="5E9154F2" w:rsidR="000D5A7E" w:rsidRPr="000D5A7E" w:rsidDel="00580A98" w:rsidRDefault="000D5A7E" w:rsidP="000D5A7E">
      <w:pPr>
        <w:spacing w:after="0"/>
        <w:rPr>
          <w:del w:id="3121" w:author="Sebring, Amanda J" w:date="2017-10-04T09:14:00Z"/>
          <w:rFonts w:ascii="Courier New" w:hAnsi="Courier New" w:cs="Courier New"/>
          <w:sz w:val="24"/>
          <w:szCs w:val="24"/>
        </w:rPr>
      </w:pPr>
      <w:del w:id="31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507 01 0 1 2 13 35 35 35 40 35</w:delText>
        </w:r>
      </w:del>
    </w:p>
    <w:p w14:paraId="496438F1" w14:textId="7FB8A066" w:rsidR="000D5A7E" w:rsidRPr="000D5A7E" w:rsidDel="00580A98" w:rsidRDefault="000D5A7E" w:rsidP="000D5A7E">
      <w:pPr>
        <w:spacing w:after="0"/>
        <w:rPr>
          <w:del w:id="3123" w:author="Sebring, Amanda J" w:date="2017-10-04T09:14:00Z"/>
          <w:rFonts w:ascii="Courier New" w:hAnsi="Courier New" w:cs="Courier New"/>
          <w:sz w:val="24"/>
          <w:szCs w:val="24"/>
        </w:rPr>
      </w:pPr>
      <w:del w:id="31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507 07 0 1 2 14 35 35 30 40 35</w:delText>
        </w:r>
      </w:del>
    </w:p>
    <w:p w14:paraId="24E94C8B" w14:textId="1DB615D0" w:rsidR="000D5A7E" w:rsidRPr="000D5A7E" w:rsidDel="00580A98" w:rsidRDefault="000D5A7E" w:rsidP="000D5A7E">
      <w:pPr>
        <w:spacing w:after="0"/>
        <w:rPr>
          <w:del w:id="3125" w:author="Sebring, Amanda J" w:date="2017-10-04T09:14:00Z"/>
          <w:rFonts w:ascii="Courier New" w:hAnsi="Courier New" w:cs="Courier New"/>
          <w:sz w:val="24"/>
          <w:szCs w:val="24"/>
        </w:rPr>
      </w:pPr>
      <w:del w:id="31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507 14 0 1 2 15 35 35 40 45 35</w:delText>
        </w:r>
      </w:del>
    </w:p>
    <w:p w14:paraId="252A45EB" w14:textId="6A112B7C" w:rsidR="000D5A7E" w:rsidRPr="000D5A7E" w:rsidDel="00580A98" w:rsidRDefault="000D5A7E" w:rsidP="000D5A7E">
      <w:pPr>
        <w:spacing w:after="0"/>
        <w:rPr>
          <w:del w:id="3127" w:author="Sebring, Amanda J" w:date="2017-10-04T09:14:00Z"/>
          <w:rFonts w:ascii="Courier New" w:hAnsi="Courier New" w:cs="Courier New"/>
          <w:sz w:val="24"/>
          <w:szCs w:val="24"/>
        </w:rPr>
      </w:pPr>
      <w:del w:id="31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507 30 0 1 2 16 30 30 30 30 30</w:delText>
        </w:r>
      </w:del>
    </w:p>
    <w:p w14:paraId="61C8FE8B" w14:textId="63AC225B" w:rsidR="000D5A7E" w:rsidRPr="000D5A7E" w:rsidDel="00580A98" w:rsidRDefault="000D5A7E" w:rsidP="000D5A7E">
      <w:pPr>
        <w:spacing w:after="0"/>
        <w:rPr>
          <w:del w:id="3129" w:author="Sebring, Amanda J" w:date="2017-10-04T09:14:00Z"/>
          <w:rFonts w:ascii="Courier New" w:hAnsi="Courier New" w:cs="Courier New"/>
          <w:sz w:val="24"/>
          <w:szCs w:val="24"/>
        </w:rPr>
      </w:pPr>
      <w:del w:id="31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507 37 0 1 2 17 35 40 35 40 35</w:delText>
        </w:r>
      </w:del>
    </w:p>
    <w:p w14:paraId="76DA00D8" w14:textId="1A37478B" w:rsidR="000D5A7E" w:rsidRPr="000D5A7E" w:rsidDel="00580A98" w:rsidRDefault="000D5A7E" w:rsidP="000D5A7E">
      <w:pPr>
        <w:spacing w:after="0"/>
        <w:rPr>
          <w:del w:id="3131" w:author="Sebring, Amanda J" w:date="2017-10-04T09:14:00Z"/>
          <w:rFonts w:ascii="Courier New" w:hAnsi="Courier New" w:cs="Courier New"/>
          <w:sz w:val="24"/>
          <w:szCs w:val="24"/>
        </w:rPr>
      </w:pPr>
      <w:del w:id="31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507 50 0 1 2 18 40 40 35 40 40</w:delText>
        </w:r>
      </w:del>
    </w:p>
    <w:p w14:paraId="245F6352" w14:textId="5215DFC5" w:rsidR="000D5A7E" w:rsidRPr="000D5A7E" w:rsidDel="00580A98" w:rsidRDefault="000D5A7E" w:rsidP="000D5A7E">
      <w:pPr>
        <w:spacing w:after="0"/>
        <w:rPr>
          <w:del w:id="3133" w:author="Sebring, Amanda J" w:date="2017-10-04T09:14:00Z"/>
          <w:rFonts w:ascii="Courier New" w:hAnsi="Courier New" w:cs="Courier New"/>
          <w:sz w:val="24"/>
          <w:szCs w:val="24"/>
        </w:rPr>
      </w:pPr>
      <w:del w:id="31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507 52 0 1 2 19 35 35 35 40 40</w:delText>
        </w:r>
      </w:del>
    </w:p>
    <w:p w14:paraId="7A71F636" w14:textId="3E3BD803" w:rsidR="000D5A7E" w:rsidRPr="000D5A7E" w:rsidDel="00580A98" w:rsidRDefault="000D5A7E" w:rsidP="000D5A7E">
      <w:pPr>
        <w:spacing w:after="0"/>
        <w:rPr>
          <w:del w:id="3135" w:author="Sebring, Amanda J" w:date="2017-10-04T09:14:00Z"/>
          <w:rFonts w:ascii="Courier New" w:hAnsi="Courier New" w:cs="Courier New"/>
          <w:sz w:val="24"/>
          <w:szCs w:val="24"/>
        </w:rPr>
      </w:pPr>
      <w:del w:id="31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507 65 0 1 2 20 50 45 40 40 35</w:delText>
        </w:r>
      </w:del>
    </w:p>
    <w:p w14:paraId="00FF6304" w14:textId="1C994670" w:rsidR="000D5A7E" w:rsidRPr="000D5A7E" w:rsidDel="00580A98" w:rsidRDefault="000D5A7E" w:rsidP="000D5A7E">
      <w:pPr>
        <w:spacing w:after="0"/>
        <w:rPr>
          <w:del w:id="3137" w:author="Sebring, Amanda J" w:date="2017-10-04T09:14:00Z"/>
          <w:rFonts w:ascii="Courier New" w:hAnsi="Courier New" w:cs="Courier New"/>
          <w:sz w:val="24"/>
          <w:szCs w:val="24"/>
        </w:rPr>
      </w:pPr>
      <w:del w:id="31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507 70 0 1 2 21 40 40 45 40 40</w:delText>
        </w:r>
      </w:del>
    </w:p>
    <w:p w14:paraId="60864B6C" w14:textId="2BD28375" w:rsidR="000D5A7E" w:rsidRPr="000D5A7E" w:rsidDel="00580A98" w:rsidRDefault="000D5A7E" w:rsidP="000D5A7E">
      <w:pPr>
        <w:spacing w:after="0"/>
        <w:rPr>
          <w:del w:id="3139" w:author="Sebring, Amanda J" w:date="2017-10-04T09:14:00Z"/>
          <w:rFonts w:ascii="Courier New" w:hAnsi="Courier New" w:cs="Courier New"/>
          <w:sz w:val="24"/>
          <w:szCs w:val="24"/>
        </w:rPr>
      </w:pPr>
      <w:del w:id="31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507 38 0 1 2 22 50 45 50 55 50</w:delText>
        </w:r>
      </w:del>
    </w:p>
    <w:p w14:paraId="1B084634" w14:textId="063CA754" w:rsidR="000D5A7E" w:rsidRPr="000D5A7E" w:rsidDel="00580A98" w:rsidRDefault="000D5A7E" w:rsidP="000D5A7E">
      <w:pPr>
        <w:spacing w:after="0"/>
        <w:rPr>
          <w:del w:id="3141" w:author="Sebring, Amanda J" w:date="2017-10-04T09:14:00Z"/>
          <w:rFonts w:ascii="Courier New" w:hAnsi="Courier New" w:cs="Courier New"/>
          <w:sz w:val="24"/>
          <w:szCs w:val="24"/>
        </w:rPr>
      </w:pPr>
      <w:del w:id="31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507 42 0 1 2 23 40 40 40 40 45</w:delText>
        </w:r>
      </w:del>
    </w:p>
    <w:p w14:paraId="277A0146" w14:textId="793F7029" w:rsidR="000D5A7E" w:rsidRPr="000D5A7E" w:rsidDel="00580A98" w:rsidRDefault="000D5A7E" w:rsidP="000D5A7E">
      <w:pPr>
        <w:spacing w:after="0"/>
        <w:rPr>
          <w:del w:id="3143" w:author="Sebring, Amanda J" w:date="2017-10-04T09:14:00Z"/>
          <w:rFonts w:ascii="Courier New" w:hAnsi="Courier New" w:cs="Courier New"/>
          <w:sz w:val="24"/>
          <w:szCs w:val="24"/>
        </w:rPr>
      </w:pPr>
      <w:del w:id="31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507 03 0 1 2 24 60 45 35 45 50</w:delText>
        </w:r>
      </w:del>
    </w:p>
    <w:p w14:paraId="0E8F9FBE" w14:textId="42ACCDA8" w:rsidR="000D5A7E" w:rsidRPr="000D5A7E" w:rsidDel="00580A98" w:rsidRDefault="000D5A7E" w:rsidP="000D5A7E">
      <w:pPr>
        <w:spacing w:after="0"/>
        <w:rPr>
          <w:del w:id="3145" w:author="Sebring, Amanda J" w:date="2017-10-04T09:14:00Z"/>
          <w:rFonts w:ascii="Courier New" w:hAnsi="Courier New" w:cs="Courier New"/>
          <w:sz w:val="24"/>
          <w:szCs w:val="24"/>
        </w:rPr>
      </w:pPr>
      <w:del w:id="31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507 05 0 1 2 25 35 35 40 35 35</w:delText>
        </w:r>
      </w:del>
    </w:p>
    <w:p w14:paraId="36EFF02D" w14:textId="7C13A940" w:rsidR="000D5A7E" w:rsidRPr="000D5A7E" w:rsidDel="00580A98" w:rsidRDefault="000D5A7E" w:rsidP="000D5A7E">
      <w:pPr>
        <w:spacing w:after="0"/>
        <w:rPr>
          <w:del w:id="3147" w:author="Sebring, Amanda J" w:date="2017-10-04T09:14:00Z"/>
          <w:rFonts w:ascii="Courier New" w:hAnsi="Courier New" w:cs="Courier New"/>
          <w:sz w:val="24"/>
          <w:szCs w:val="24"/>
        </w:rPr>
      </w:pPr>
      <w:del w:id="31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507 06 0 1 2 26 40 35 30 40 35</w:delText>
        </w:r>
      </w:del>
    </w:p>
    <w:p w14:paraId="2DDDB202" w14:textId="5295C406" w:rsidR="000D5A7E" w:rsidRPr="000D5A7E" w:rsidDel="00580A98" w:rsidRDefault="000D5A7E" w:rsidP="000D5A7E">
      <w:pPr>
        <w:spacing w:after="0"/>
        <w:rPr>
          <w:del w:id="3149" w:author="Sebring, Amanda J" w:date="2017-10-04T09:14:00Z"/>
          <w:rFonts w:ascii="Courier New" w:hAnsi="Courier New" w:cs="Courier New"/>
          <w:sz w:val="24"/>
          <w:szCs w:val="24"/>
        </w:rPr>
      </w:pPr>
      <w:del w:id="31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507 08 0 1 2 27 35 35 35 35 35</w:delText>
        </w:r>
      </w:del>
    </w:p>
    <w:p w14:paraId="2D02D164" w14:textId="22552D45" w:rsidR="000D5A7E" w:rsidRPr="000D5A7E" w:rsidDel="00580A98" w:rsidRDefault="000D5A7E" w:rsidP="000D5A7E">
      <w:pPr>
        <w:spacing w:after="0"/>
        <w:rPr>
          <w:del w:id="3151" w:author="Sebring, Amanda J" w:date="2017-10-04T09:14:00Z"/>
          <w:rFonts w:ascii="Courier New" w:hAnsi="Courier New" w:cs="Courier New"/>
          <w:sz w:val="24"/>
          <w:szCs w:val="24"/>
        </w:rPr>
      </w:pPr>
      <w:del w:id="31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507 10 0 1 2 28 40 45 40 40 35</w:delText>
        </w:r>
      </w:del>
    </w:p>
    <w:p w14:paraId="6027BAEC" w14:textId="4B6B56C2" w:rsidR="000D5A7E" w:rsidRPr="000D5A7E" w:rsidDel="00580A98" w:rsidRDefault="000D5A7E" w:rsidP="000D5A7E">
      <w:pPr>
        <w:spacing w:after="0"/>
        <w:rPr>
          <w:del w:id="3153" w:author="Sebring, Amanda J" w:date="2017-10-04T09:14:00Z"/>
          <w:rFonts w:ascii="Courier New" w:hAnsi="Courier New" w:cs="Courier New"/>
          <w:sz w:val="24"/>
          <w:szCs w:val="24"/>
        </w:rPr>
      </w:pPr>
      <w:del w:id="31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507 12 0 1 2 29 40 35 40 45 40</w:delText>
        </w:r>
      </w:del>
    </w:p>
    <w:p w14:paraId="6F3AE884" w14:textId="529BD189" w:rsidR="000D5A7E" w:rsidRPr="000D5A7E" w:rsidDel="00580A98" w:rsidRDefault="000D5A7E" w:rsidP="000D5A7E">
      <w:pPr>
        <w:spacing w:after="0"/>
        <w:rPr>
          <w:del w:id="3155" w:author="Sebring, Amanda J" w:date="2017-10-04T09:14:00Z"/>
          <w:rFonts w:ascii="Courier New" w:hAnsi="Courier New" w:cs="Courier New"/>
          <w:sz w:val="24"/>
          <w:szCs w:val="24"/>
        </w:rPr>
      </w:pPr>
      <w:del w:id="31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507 15 0 1 2 30 55 40 45 40 45</w:delText>
        </w:r>
      </w:del>
    </w:p>
    <w:p w14:paraId="41F708AA" w14:textId="4170AFC6" w:rsidR="000D5A7E" w:rsidRPr="000D5A7E" w:rsidDel="00580A98" w:rsidRDefault="000D5A7E" w:rsidP="000D5A7E">
      <w:pPr>
        <w:spacing w:after="0"/>
        <w:rPr>
          <w:del w:id="3157" w:author="Sebring, Amanda J" w:date="2017-10-04T09:14:00Z"/>
          <w:rFonts w:ascii="Courier New" w:hAnsi="Courier New" w:cs="Courier New"/>
          <w:sz w:val="24"/>
          <w:szCs w:val="24"/>
        </w:rPr>
      </w:pPr>
      <w:del w:id="31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507 16 0 1 2 31 40 40 40 45 35</w:delText>
        </w:r>
      </w:del>
    </w:p>
    <w:p w14:paraId="3D142D36" w14:textId="6A9A2B2C" w:rsidR="000D5A7E" w:rsidRPr="000D5A7E" w:rsidDel="00580A98" w:rsidRDefault="000D5A7E" w:rsidP="000D5A7E">
      <w:pPr>
        <w:spacing w:after="0"/>
        <w:rPr>
          <w:del w:id="3159" w:author="Sebring, Amanda J" w:date="2017-10-04T09:14:00Z"/>
          <w:rFonts w:ascii="Courier New" w:hAnsi="Courier New" w:cs="Courier New"/>
          <w:sz w:val="24"/>
          <w:szCs w:val="24"/>
        </w:rPr>
      </w:pPr>
      <w:del w:id="31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507 17 0 1 2 32 55 40 35 45 50</w:delText>
        </w:r>
      </w:del>
    </w:p>
    <w:p w14:paraId="4A174716" w14:textId="2D1E12D4" w:rsidR="000D5A7E" w:rsidRPr="000D5A7E" w:rsidDel="00580A98" w:rsidRDefault="000D5A7E" w:rsidP="000D5A7E">
      <w:pPr>
        <w:spacing w:after="0"/>
        <w:rPr>
          <w:del w:id="3161" w:author="Sebring, Amanda J" w:date="2017-10-04T09:14:00Z"/>
          <w:rFonts w:ascii="Courier New" w:hAnsi="Courier New" w:cs="Courier New"/>
          <w:sz w:val="24"/>
          <w:szCs w:val="24"/>
        </w:rPr>
      </w:pPr>
      <w:del w:id="31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507 18 0 1 2 33 45 40 35 55 45</w:delText>
        </w:r>
      </w:del>
    </w:p>
    <w:p w14:paraId="7A0EE1FE" w14:textId="25C341FE" w:rsidR="000D5A7E" w:rsidRPr="000D5A7E" w:rsidDel="00580A98" w:rsidRDefault="000D5A7E" w:rsidP="000D5A7E">
      <w:pPr>
        <w:spacing w:after="0"/>
        <w:rPr>
          <w:del w:id="3163" w:author="Sebring, Amanda J" w:date="2017-10-04T09:14:00Z"/>
          <w:rFonts w:ascii="Courier New" w:hAnsi="Courier New" w:cs="Courier New"/>
          <w:sz w:val="24"/>
          <w:szCs w:val="24"/>
        </w:rPr>
      </w:pPr>
      <w:del w:id="31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507 19 0 1 2 34 40 35 35 45 35</w:delText>
        </w:r>
      </w:del>
    </w:p>
    <w:p w14:paraId="2800C6A9" w14:textId="5701BBEE" w:rsidR="000D5A7E" w:rsidRPr="000D5A7E" w:rsidDel="00580A98" w:rsidRDefault="000D5A7E" w:rsidP="000D5A7E">
      <w:pPr>
        <w:spacing w:after="0"/>
        <w:rPr>
          <w:del w:id="3165" w:author="Sebring, Amanda J" w:date="2017-10-04T09:14:00Z"/>
          <w:rFonts w:ascii="Courier New" w:hAnsi="Courier New" w:cs="Courier New"/>
          <w:sz w:val="24"/>
          <w:szCs w:val="24"/>
        </w:rPr>
      </w:pPr>
      <w:del w:id="31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507 20 0 1 2 35 50 35 45 45 45</w:delText>
        </w:r>
      </w:del>
    </w:p>
    <w:p w14:paraId="40D1FEC3" w14:textId="4F083C9F" w:rsidR="000D5A7E" w:rsidRPr="000D5A7E" w:rsidDel="00580A98" w:rsidRDefault="000D5A7E" w:rsidP="000D5A7E">
      <w:pPr>
        <w:spacing w:after="0"/>
        <w:rPr>
          <w:del w:id="3167" w:author="Sebring, Amanda J" w:date="2017-10-04T09:14:00Z"/>
          <w:rFonts w:ascii="Courier New" w:hAnsi="Courier New" w:cs="Courier New"/>
          <w:sz w:val="24"/>
          <w:szCs w:val="24"/>
        </w:rPr>
      </w:pPr>
      <w:del w:id="31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507 21 0 1 2 36 50 35 40 50 35</w:delText>
        </w:r>
      </w:del>
    </w:p>
    <w:p w14:paraId="53274F9D" w14:textId="513DBFB7" w:rsidR="000D5A7E" w:rsidRPr="000D5A7E" w:rsidDel="00580A98" w:rsidRDefault="000D5A7E" w:rsidP="000D5A7E">
      <w:pPr>
        <w:spacing w:after="0"/>
        <w:rPr>
          <w:del w:id="3169" w:author="Sebring, Amanda J" w:date="2017-10-04T09:14:00Z"/>
          <w:rFonts w:ascii="Courier New" w:hAnsi="Courier New" w:cs="Courier New"/>
          <w:sz w:val="24"/>
          <w:szCs w:val="24"/>
        </w:rPr>
      </w:pPr>
      <w:del w:id="31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507 23 0 1 2 37 45 40 45 50 50</w:delText>
        </w:r>
      </w:del>
    </w:p>
    <w:p w14:paraId="26260C88" w14:textId="575115C8" w:rsidR="000D5A7E" w:rsidRPr="000D5A7E" w:rsidDel="00580A98" w:rsidRDefault="000D5A7E" w:rsidP="000D5A7E">
      <w:pPr>
        <w:spacing w:after="0"/>
        <w:rPr>
          <w:del w:id="3171" w:author="Sebring, Amanda J" w:date="2017-10-04T09:14:00Z"/>
          <w:rFonts w:ascii="Courier New" w:hAnsi="Courier New" w:cs="Courier New"/>
          <w:sz w:val="24"/>
          <w:szCs w:val="24"/>
        </w:rPr>
      </w:pPr>
      <w:del w:id="31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507 24 0 1 2 38 35 35 30 45 35</w:delText>
        </w:r>
      </w:del>
    </w:p>
    <w:p w14:paraId="1CBB96B9" w14:textId="6E1DFD1D" w:rsidR="000D5A7E" w:rsidRPr="000D5A7E" w:rsidDel="00580A98" w:rsidRDefault="000D5A7E" w:rsidP="000D5A7E">
      <w:pPr>
        <w:spacing w:after="0"/>
        <w:rPr>
          <w:del w:id="3173" w:author="Sebring, Amanda J" w:date="2017-10-04T09:14:00Z"/>
          <w:rFonts w:ascii="Courier New" w:hAnsi="Courier New" w:cs="Courier New"/>
          <w:sz w:val="24"/>
          <w:szCs w:val="24"/>
        </w:rPr>
      </w:pPr>
      <w:del w:id="3174" w:author="Sebring, Amanda J" w:date="2017-10-04T09:14:00Z">
        <w:r w:rsidDel="00580A98">
          <w:rPr>
            <w:rFonts w:ascii="Courier New" w:hAnsi="Courier New" w:cs="Courier New"/>
            <w:sz w:val="24"/>
            <w:szCs w:val="24"/>
          </w:rPr>
          <w:delText>507 25 0 1 2 39 45 40 45 55 50</w:delText>
        </w:r>
      </w:del>
    </w:p>
    <w:p w14:paraId="6391FE76" w14:textId="5C0F2D1E" w:rsidR="000D5A7E" w:rsidRPr="000D5A7E" w:rsidDel="00580A98" w:rsidRDefault="000D5A7E" w:rsidP="000D5A7E">
      <w:pPr>
        <w:spacing w:after="0"/>
        <w:rPr>
          <w:del w:id="3175" w:author="Sebring, Amanda J" w:date="2017-10-04T09:14:00Z"/>
          <w:rFonts w:ascii="Courier New" w:hAnsi="Courier New" w:cs="Courier New"/>
          <w:sz w:val="24"/>
          <w:szCs w:val="24"/>
        </w:rPr>
      </w:pPr>
      <w:del w:id="31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507 26 0 1 2 40 35 35 35 40 35</w:delText>
        </w:r>
      </w:del>
    </w:p>
    <w:p w14:paraId="72DBEB1A" w14:textId="1569B1A6" w:rsidR="000D5A7E" w:rsidRPr="000D5A7E" w:rsidDel="00580A98" w:rsidRDefault="000D5A7E" w:rsidP="000D5A7E">
      <w:pPr>
        <w:spacing w:after="0"/>
        <w:rPr>
          <w:del w:id="3177" w:author="Sebring, Amanda J" w:date="2017-10-04T09:14:00Z"/>
          <w:rFonts w:ascii="Courier New" w:hAnsi="Courier New" w:cs="Courier New"/>
          <w:sz w:val="24"/>
          <w:szCs w:val="24"/>
        </w:rPr>
      </w:pPr>
      <w:del w:id="31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507 27 0 1 2 41 55 45 50 60 45</w:delText>
        </w:r>
      </w:del>
    </w:p>
    <w:p w14:paraId="79D73668" w14:textId="2F589267" w:rsidR="000D5A7E" w:rsidRPr="000D5A7E" w:rsidDel="00580A98" w:rsidRDefault="000D5A7E" w:rsidP="000D5A7E">
      <w:pPr>
        <w:spacing w:after="0"/>
        <w:rPr>
          <w:del w:id="3179" w:author="Sebring, Amanda J" w:date="2017-10-04T09:14:00Z"/>
          <w:rFonts w:ascii="Courier New" w:hAnsi="Courier New" w:cs="Courier New"/>
          <w:sz w:val="24"/>
          <w:szCs w:val="24"/>
        </w:rPr>
      </w:pPr>
      <w:del w:id="31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507 28 0 1 2 42 35 35 35 40 35</w:delText>
        </w:r>
      </w:del>
    </w:p>
    <w:p w14:paraId="504F3E9F" w14:textId="25CCD98C" w:rsidR="000D5A7E" w:rsidRPr="000D5A7E" w:rsidDel="00580A98" w:rsidRDefault="000D5A7E" w:rsidP="000D5A7E">
      <w:pPr>
        <w:spacing w:after="0"/>
        <w:rPr>
          <w:del w:id="3181" w:author="Sebring, Amanda J" w:date="2017-10-04T09:14:00Z"/>
          <w:rFonts w:ascii="Courier New" w:hAnsi="Courier New" w:cs="Courier New"/>
          <w:sz w:val="24"/>
          <w:szCs w:val="24"/>
        </w:rPr>
      </w:pPr>
      <w:del w:id="31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507 29 0 1 2 43 45 45 40 55 35</w:delText>
        </w:r>
      </w:del>
    </w:p>
    <w:p w14:paraId="0B2249EF" w14:textId="4996B07F" w:rsidR="000D5A7E" w:rsidRPr="000D5A7E" w:rsidDel="00580A98" w:rsidRDefault="000D5A7E" w:rsidP="000D5A7E">
      <w:pPr>
        <w:spacing w:after="0"/>
        <w:rPr>
          <w:del w:id="3183" w:author="Sebring, Amanda J" w:date="2017-10-04T09:14:00Z"/>
          <w:rFonts w:ascii="Courier New" w:hAnsi="Courier New" w:cs="Courier New"/>
          <w:sz w:val="24"/>
          <w:szCs w:val="24"/>
        </w:rPr>
      </w:pPr>
      <w:del w:id="31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507 31 0 1 2 44 35 35 35 45 35</w:delText>
        </w:r>
      </w:del>
    </w:p>
    <w:p w14:paraId="3D7B0614" w14:textId="09A96745" w:rsidR="000D5A7E" w:rsidRPr="000D5A7E" w:rsidDel="00580A98" w:rsidRDefault="000D5A7E" w:rsidP="000D5A7E">
      <w:pPr>
        <w:spacing w:after="0"/>
        <w:rPr>
          <w:del w:id="3185" w:author="Sebring, Amanda J" w:date="2017-10-04T09:14:00Z"/>
          <w:rFonts w:ascii="Courier New" w:hAnsi="Courier New" w:cs="Courier New"/>
          <w:sz w:val="24"/>
          <w:szCs w:val="24"/>
        </w:rPr>
      </w:pPr>
      <w:del w:id="31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507 32 0 1 2 45 35 35 40 40 35</w:delText>
        </w:r>
      </w:del>
    </w:p>
    <w:p w14:paraId="33A50635" w14:textId="5F061BC9" w:rsidR="000D5A7E" w:rsidRPr="000D5A7E" w:rsidDel="00580A98" w:rsidRDefault="000D5A7E" w:rsidP="000D5A7E">
      <w:pPr>
        <w:spacing w:after="0"/>
        <w:rPr>
          <w:del w:id="3187" w:author="Sebring, Amanda J" w:date="2017-10-04T09:14:00Z"/>
          <w:rFonts w:ascii="Courier New" w:hAnsi="Courier New" w:cs="Courier New"/>
          <w:sz w:val="24"/>
          <w:szCs w:val="24"/>
        </w:rPr>
      </w:pPr>
      <w:del w:id="31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507 33 0 1 2 46 55 45 40 45 45</w:delText>
        </w:r>
      </w:del>
    </w:p>
    <w:p w14:paraId="5CEBEA08" w14:textId="2067B129" w:rsidR="000D5A7E" w:rsidRPr="000D5A7E" w:rsidDel="00580A98" w:rsidRDefault="000D5A7E" w:rsidP="000D5A7E">
      <w:pPr>
        <w:spacing w:after="0"/>
        <w:rPr>
          <w:del w:id="3189" w:author="Sebring, Amanda J" w:date="2017-10-04T09:14:00Z"/>
          <w:rFonts w:ascii="Courier New" w:hAnsi="Courier New" w:cs="Courier New"/>
          <w:sz w:val="24"/>
          <w:szCs w:val="24"/>
        </w:rPr>
      </w:pPr>
      <w:del w:id="31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507 34 0 1 2 47 50 45 45 55 45</w:delText>
        </w:r>
      </w:del>
    </w:p>
    <w:p w14:paraId="617E1962" w14:textId="4E4ADA74" w:rsidR="000D5A7E" w:rsidRPr="000D5A7E" w:rsidDel="00580A98" w:rsidRDefault="000D5A7E" w:rsidP="000D5A7E">
      <w:pPr>
        <w:spacing w:after="0"/>
        <w:rPr>
          <w:del w:id="3191" w:author="Sebring, Amanda J" w:date="2017-10-04T09:14:00Z"/>
          <w:rFonts w:ascii="Courier New" w:hAnsi="Courier New" w:cs="Courier New"/>
          <w:sz w:val="24"/>
          <w:szCs w:val="24"/>
        </w:rPr>
      </w:pPr>
      <w:del w:id="31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507 35 0 1 2 48 55 35 50 45 45</w:delText>
        </w:r>
      </w:del>
    </w:p>
    <w:p w14:paraId="3DA0B4B2" w14:textId="566A280A" w:rsidR="000D5A7E" w:rsidRPr="000D5A7E" w:rsidDel="00580A98" w:rsidRDefault="000D5A7E" w:rsidP="000D5A7E">
      <w:pPr>
        <w:spacing w:after="0"/>
        <w:rPr>
          <w:del w:id="3193" w:author="Sebring, Amanda J" w:date="2017-10-04T09:14:00Z"/>
          <w:rFonts w:ascii="Courier New" w:hAnsi="Courier New" w:cs="Courier New"/>
          <w:sz w:val="24"/>
          <w:szCs w:val="24"/>
        </w:rPr>
      </w:pPr>
      <w:del w:id="31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507 36 0 1 2 49 40 40 35 40 35</w:delText>
        </w:r>
      </w:del>
    </w:p>
    <w:p w14:paraId="5940E050" w14:textId="70F80A63" w:rsidR="000D5A7E" w:rsidRPr="000D5A7E" w:rsidDel="00580A98" w:rsidRDefault="000D5A7E" w:rsidP="000D5A7E">
      <w:pPr>
        <w:spacing w:after="0"/>
        <w:rPr>
          <w:del w:id="3195" w:author="Sebring, Amanda J" w:date="2017-10-04T09:14:00Z"/>
          <w:rFonts w:ascii="Courier New" w:hAnsi="Courier New" w:cs="Courier New"/>
          <w:sz w:val="24"/>
          <w:szCs w:val="24"/>
        </w:rPr>
      </w:pPr>
      <w:del w:id="31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507 41 0 1 2 50 35 40 35 45 35</w:delText>
        </w:r>
      </w:del>
    </w:p>
    <w:p w14:paraId="28EA3A20" w14:textId="5B445BC1" w:rsidR="000D5A7E" w:rsidRPr="000D5A7E" w:rsidDel="00580A98" w:rsidRDefault="000D5A7E" w:rsidP="000D5A7E">
      <w:pPr>
        <w:spacing w:after="0"/>
        <w:rPr>
          <w:del w:id="3197" w:author="Sebring, Amanda J" w:date="2017-10-04T09:14:00Z"/>
          <w:rFonts w:ascii="Courier New" w:hAnsi="Courier New" w:cs="Courier New"/>
          <w:sz w:val="24"/>
          <w:szCs w:val="24"/>
        </w:rPr>
      </w:pPr>
      <w:del w:id="31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507 44 0 1 2 51 40 35 45 50 45</w:delText>
        </w:r>
      </w:del>
    </w:p>
    <w:p w14:paraId="3CC4A808" w14:textId="3131696B" w:rsidR="000D5A7E" w:rsidRPr="000D5A7E" w:rsidDel="00580A98" w:rsidRDefault="000D5A7E" w:rsidP="000D5A7E">
      <w:pPr>
        <w:spacing w:after="0"/>
        <w:rPr>
          <w:del w:id="3199" w:author="Sebring, Amanda J" w:date="2017-10-04T09:14:00Z"/>
          <w:rFonts w:ascii="Courier New" w:hAnsi="Courier New" w:cs="Courier New"/>
          <w:sz w:val="24"/>
          <w:szCs w:val="24"/>
        </w:rPr>
      </w:pPr>
      <w:del w:id="32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507 45 0 1 2 52 35 35 40 45 35</w:delText>
        </w:r>
      </w:del>
    </w:p>
    <w:p w14:paraId="5F6EFC8B" w14:textId="2D047F80" w:rsidR="000D5A7E" w:rsidRPr="000D5A7E" w:rsidDel="00580A98" w:rsidRDefault="000D5A7E" w:rsidP="000D5A7E">
      <w:pPr>
        <w:spacing w:after="0"/>
        <w:rPr>
          <w:del w:id="3201" w:author="Sebring, Amanda J" w:date="2017-10-04T09:14:00Z"/>
          <w:rFonts w:ascii="Courier New" w:hAnsi="Courier New" w:cs="Courier New"/>
          <w:sz w:val="24"/>
          <w:szCs w:val="24"/>
        </w:rPr>
      </w:pPr>
      <w:del w:id="32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507 47 0 1 2 53 35 35 35 50 45</w:delText>
        </w:r>
      </w:del>
    </w:p>
    <w:p w14:paraId="3FDB3ED5" w14:textId="21460525" w:rsidR="000D5A7E" w:rsidRPr="000D5A7E" w:rsidDel="00580A98" w:rsidRDefault="000D5A7E" w:rsidP="000D5A7E">
      <w:pPr>
        <w:spacing w:after="0"/>
        <w:rPr>
          <w:del w:id="3203" w:author="Sebring, Amanda J" w:date="2017-10-04T09:14:00Z"/>
          <w:rFonts w:ascii="Courier New" w:hAnsi="Courier New" w:cs="Courier New"/>
          <w:sz w:val="24"/>
          <w:szCs w:val="24"/>
        </w:rPr>
      </w:pPr>
      <w:del w:id="32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507 48 0 1 2 54 40 35 45 45 40</w:delText>
        </w:r>
      </w:del>
    </w:p>
    <w:p w14:paraId="59063F27" w14:textId="32C0BB45" w:rsidR="000D5A7E" w:rsidRPr="000D5A7E" w:rsidDel="00580A98" w:rsidRDefault="000D5A7E" w:rsidP="000D5A7E">
      <w:pPr>
        <w:spacing w:after="0"/>
        <w:rPr>
          <w:del w:id="3205" w:author="Sebring, Amanda J" w:date="2017-10-04T09:14:00Z"/>
          <w:rFonts w:ascii="Courier New" w:hAnsi="Courier New" w:cs="Courier New"/>
          <w:sz w:val="24"/>
          <w:szCs w:val="24"/>
        </w:rPr>
      </w:pPr>
      <w:del w:id="32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507 49 0 1 2 55 35 35 30 40 35</w:delText>
        </w:r>
      </w:del>
    </w:p>
    <w:p w14:paraId="5FB1A9D6" w14:textId="08580469" w:rsidR="000D5A7E" w:rsidRPr="000D5A7E" w:rsidDel="00580A98" w:rsidRDefault="000D5A7E" w:rsidP="000D5A7E">
      <w:pPr>
        <w:spacing w:after="0"/>
        <w:rPr>
          <w:del w:id="3207" w:author="Sebring, Amanda J" w:date="2017-10-04T09:14:00Z"/>
          <w:rFonts w:ascii="Courier New" w:hAnsi="Courier New" w:cs="Courier New"/>
          <w:sz w:val="24"/>
          <w:szCs w:val="24"/>
        </w:rPr>
      </w:pPr>
      <w:del w:id="32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507 51 0 1 2 56 40 40 55 60 45</w:delText>
        </w:r>
      </w:del>
    </w:p>
    <w:p w14:paraId="3DCD5B72" w14:textId="317AD701" w:rsidR="000D5A7E" w:rsidRPr="000D5A7E" w:rsidDel="00580A98" w:rsidRDefault="000D5A7E" w:rsidP="000D5A7E">
      <w:pPr>
        <w:spacing w:after="0"/>
        <w:rPr>
          <w:del w:id="3209" w:author="Sebring, Amanda J" w:date="2017-10-04T09:14:00Z"/>
          <w:rFonts w:ascii="Courier New" w:hAnsi="Courier New" w:cs="Courier New"/>
          <w:sz w:val="24"/>
          <w:szCs w:val="24"/>
        </w:rPr>
      </w:pPr>
      <w:del w:id="32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507 53 0 1 2 57 35 40 35 45 35</w:delText>
        </w:r>
      </w:del>
    </w:p>
    <w:p w14:paraId="0A3A030D" w14:textId="09A37202" w:rsidR="000D5A7E" w:rsidRPr="000D5A7E" w:rsidDel="00580A98" w:rsidRDefault="000D5A7E" w:rsidP="000D5A7E">
      <w:pPr>
        <w:spacing w:after="0"/>
        <w:rPr>
          <w:del w:id="3211" w:author="Sebring, Amanda J" w:date="2017-10-04T09:14:00Z"/>
          <w:rFonts w:ascii="Courier New" w:hAnsi="Courier New" w:cs="Courier New"/>
          <w:sz w:val="24"/>
          <w:szCs w:val="24"/>
        </w:rPr>
      </w:pPr>
      <w:del w:id="32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507 55 0 1 2 58 40 35 45 45 35</w:delText>
        </w:r>
      </w:del>
    </w:p>
    <w:p w14:paraId="6E93CD01" w14:textId="27C1F943" w:rsidR="000D5A7E" w:rsidRPr="000D5A7E" w:rsidDel="00580A98" w:rsidRDefault="000D5A7E" w:rsidP="000D5A7E">
      <w:pPr>
        <w:spacing w:after="0"/>
        <w:rPr>
          <w:del w:id="3213" w:author="Sebring, Amanda J" w:date="2017-10-04T09:14:00Z"/>
          <w:rFonts w:ascii="Courier New" w:hAnsi="Courier New" w:cs="Courier New"/>
          <w:sz w:val="24"/>
          <w:szCs w:val="24"/>
        </w:rPr>
      </w:pPr>
      <w:del w:id="32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507 56 0 1 2 59 45 35 40 50 35</w:delText>
        </w:r>
      </w:del>
    </w:p>
    <w:p w14:paraId="372CA3EA" w14:textId="08F9C6EF" w:rsidR="000D5A7E" w:rsidRPr="000D5A7E" w:rsidDel="00580A98" w:rsidRDefault="000D5A7E" w:rsidP="000D5A7E">
      <w:pPr>
        <w:spacing w:after="0"/>
        <w:rPr>
          <w:del w:id="3215" w:author="Sebring, Amanda J" w:date="2017-10-04T09:14:00Z"/>
          <w:rFonts w:ascii="Courier New" w:hAnsi="Courier New" w:cs="Courier New"/>
          <w:sz w:val="24"/>
          <w:szCs w:val="24"/>
        </w:rPr>
      </w:pPr>
      <w:del w:id="32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507 57 0 1 2 60 40 50 40 55 45</w:delText>
        </w:r>
      </w:del>
    </w:p>
    <w:p w14:paraId="469907EC" w14:textId="5BDA2E4F" w:rsidR="000D5A7E" w:rsidRPr="000D5A7E" w:rsidDel="00580A98" w:rsidRDefault="000D5A7E" w:rsidP="000D5A7E">
      <w:pPr>
        <w:spacing w:after="0"/>
        <w:rPr>
          <w:del w:id="3217" w:author="Sebring, Amanda J" w:date="2017-10-04T09:14:00Z"/>
          <w:rFonts w:ascii="Courier New" w:hAnsi="Courier New" w:cs="Courier New"/>
          <w:sz w:val="24"/>
          <w:szCs w:val="24"/>
        </w:rPr>
      </w:pPr>
      <w:del w:id="32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507 58 0 1 2 61 40 45 45 55 45</w:delText>
        </w:r>
      </w:del>
    </w:p>
    <w:p w14:paraId="77D1C03F" w14:textId="22918164" w:rsidR="000D5A7E" w:rsidRPr="000D5A7E" w:rsidDel="00580A98" w:rsidRDefault="000D5A7E" w:rsidP="000D5A7E">
      <w:pPr>
        <w:spacing w:after="0"/>
        <w:rPr>
          <w:del w:id="3219" w:author="Sebring, Amanda J" w:date="2017-10-04T09:14:00Z"/>
          <w:rFonts w:ascii="Courier New" w:hAnsi="Courier New" w:cs="Courier New"/>
          <w:sz w:val="24"/>
          <w:szCs w:val="24"/>
        </w:rPr>
      </w:pPr>
      <w:del w:id="32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507 59 0 1 2 62 55 55 45 60 45</w:delText>
        </w:r>
      </w:del>
    </w:p>
    <w:p w14:paraId="44C93715" w14:textId="63921FC2" w:rsidR="000D5A7E" w:rsidRPr="000D5A7E" w:rsidDel="00580A98" w:rsidRDefault="000D5A7E" w:rsidP="000D5A7E">
      <w:pPr>
        <w:spacing w:after="0"/>
        <w:rPr>
          <w:del w:id="3221" w:author="Sebring, Amanda J" w:date="2017-10-04T09:14:00Z"/>
          <w:rFonts w:ascii="Courier New" w:hAnsi="Courier New" w:cs="Courier New"/>
          <w:sz w:val="24"/>
          <w:szCs w:val="24"/>
        </w:rPr>
      </w:pPr>
      <w:del w:id="32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507 60 0 1 2 63 50 40 45 55 40</w:delText>
        </w:r>
      </w:del>
    </w:p>
    <w:p w14:paraId="765306C1" w14:textId="66B051C7" w:rsidR="000D5A7E" w:rsidRPr="000D5A7E" w:rsidDel="00580A98" w:rsidRDefault="000D5A7E" w:rsidP="000D5A7E">
      <w:pPr>
        <w:spacing w:after="0"/>
        <w:rPr>
          <w:del w:id="3223" w:author="Sebring, Amanda J" w:date="2017-10-04T09:14:00Z"/>
          <w:rFonts w:ascii="Courier New" w:hAnsi="Courier New" w:cs="Courier New"/>
          <w:sz w:val="24"/>
          <w:szCs w:val="24"/>
        </w:rPr>
      </w:pPr>
      <w:del w:id="32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507 61 0 1 2 64 55 55 45 55 35</w:delText>
        </w:r>
      </w:del>
    </w:p>
    <w:p w14:paraId="6A370A0E" w14:textId="0F5EC517" w:rsidR="000D5A7E" w:rsidRPr="000D5A7E" w:rsidDel="00580A98" w:rsidRDefault="000D5A7E" w:rsidP="000D5A7E">
      <w:pPr>
        <w:spacing w:after="0"/>
        <w:rPr>
          <w:del w:id="3225" w:author="Sebring, Amanda J" w:date="2017-10-04T09:14:00Z"/>
          <w:rFonts w:ascii="Courier New" w:hAnsi="Courier New" w:cs="Courier New"/>
          <w:sz w:val="24"/>
          <w:szCs w:val="24"/>
        </w:rPr>
      </w:pPr>
      <w:del w:id="32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507 62 0 1 2 65 55 45 55 60 45</w:delText>
        </w:r>
      </w:del>
    </w:p>
    <w:p w14:paraId="5C89A34F" w14:textId="72DC66C3" w:rsidR="000D5A7E" w:rsidRPr="000D5A7E" w:rsidDel="00580A98" w:rsidRDefault="000D5A7E" w:rsidP="000D5A7E">
      <w:pPr>
        <w:spacing w:after="0"/>
        <w:rPr>
          <w:del w:id="3227" w:author="Sebring, Amanda J" w:date="2017-10-04T09:14:00Z"/>
          <w:rFonts w:ascii="Courier New" w:hAnsi="Courier New" w:cs="Courier New"/>
          <w:sz w:val="24"/>
          <w:szCs w:val="24"/>
        </w:rPr>
      </w:pPr>
      <w:del w:id="32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507 63 0 1 2 66 35 45 50 50 45</w:delText>
        </w:r>
      </w:del>
    </w:p>
    <w:p w14:paraId="274B00F1" w14:textId="3E4961EA" w:rsidR="000D5A7E" w:rsidRPr="000D5A7E" w:rsidDel="00580A98" w:rsidRDefault="000D5A7E" w:rsidP="000D5A7E">
      <w:pPr>
        <w:spacing w:after="0"/>
        <w:rPr>
          <w:del w:id="3229" w:author="Sebring, Amanda J" w:date="2017-10-04T09:14:00Z"/>
          <w:rFonts w:ascii="Courier New" w:hAnsi="Courier New" w:cs="Courier New"/>
          <w:sz w:val="24"/>
          <w:szCs w:val="24"/>
        </w:rPr>
      </w:pPr>
      <w:del w:id="32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507 64 0 1 2 67 40 40 40 50 45</w:delText>
        </w:r>
      </w:del>
    </w:p>
    <w:p w14:paraId="036FDEF8" w14:textId="093E3C05" w:rsidR="000D5A7E" w:rsidRPr="000D5A7E" w:rsidDel="00580A98" w:rsidRDefault="000D5A7E" w:rsidP="000D5A7E">
      <w:pPr>
        <w:spacing w:after="0"/>
        <w:rPr>
          <w:del w:id="3231" w:author="Sebring, Amanda J" w:date="2017-10-04T09:14:00Z"/>
          <w:rFonts w:ascii="Courier New" w:hAnsi="Courier New" w:cs="Courier New"/>
          <w:sz w:val="24"/>
          <w:szCs w:val="24"/>
        </w:rPr>
      </w:pPr>
      <w:del w:id="32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507 66 0 1 2 68 35 35 35 45 30</w:delText>
        </w:r>
      </w:del>
    </w:p>
    <w:p w14:paraId="75C97328" w14:textId="66445145" w:rsidR="000D5A7E" w:rsidRPr="000D5A7E" w:rsidDel="00580A98" w:rsidRDefault="000D5A7E" w:rsidP="000D5A7E">
      <w:pPr>
        <w:spacing w:after="0"/>
        <w:rPr>
          <w:del w:id="3233" w:author="Sebring, Amanda J" w:date="2017-10-04T09:14:00Z"/>
          <w:rFonts w:ascii="Courier New" w:hAnsi="Courier New" w:cs="Courier New"/>
          <w:sz w:val="24"/>
          <w:szCs w:val="24"/>
        </w:rPr>
      </w:pPr>
      <w:del w:id="32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507 67 0 1 2 69 50 55 50 55 50</w:delText>
        </w:r>
      </w:del>
    </w:p>
    <w:p w14:paraId="4C53C608" w14:textId="10C4A115" w:rsidR="000D5A7E" w:rsidRPr="000D5A7E" w:rsidDel="00580A98" w:rsidRDefault="000D5A7E" w:rsidP="000D5A7E">
      <w:pPr>
        <w:spacing w:after="0"/>
        <w:rPr>
          <w:del w:id="3235" w:author="Sebring, Amanda J" w:date="2017-10-04T09:14:00Z"/>
          <w:rFonts w:ascii="Courier New" w:hAnsi="Courier New" w:cs="Courier New"/>
          <w:sz w:val="24"/>
          <w:szCs w:val="24"/>
        </w:rPr>
      </w:pPr>
      <w:del w:id="32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507 68 0 1 2 70 35 45 35 45 40</w:delText>
        </w:r>
      </w:del>
    </w:p>
    <w:p w14:paraId="44E10E87" w14:textId="3F47EFF9" w:rsidR="000D5A7E" w:rsidRPr="000D5A7E" w:rsidDel="00580A98" w:rsidRDefault="000D5A7E" w:rsidP="000D5A7E">
      <w:pPr>
        <w:spacing w:after="0"/>
        <w:rPr>
          <w:del w:id="3237" w:author="Sebring, Amanda J" w:date="2017-10-04T09:14:00Z"/>
          <w:rFonts w:ascii="Courier New" w:hAnsi="Courier New" w:cs="Courier New"/>
          <w:sz w:val="24"/>
          <w:szCs w:val="24"/>
        </w:rPr>
      </w:pPr>
      <w:del w:id="32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507 69 0 1 2 71 45 40 40 55 40</w:delText>
        </w:r>
      </w:del>
    </w:p>
    <w:p w14:paraId="08F720EC" w14:textId="0730E42D" w:rsidR="000D5A7E" w:rsidRPr="000D5A7E" w:rsidDel="00580A98" w:rsidRDefault="000D5A7E" w:rsidP="000D5A7E">
      <w:pPr>
        <w:spacing w:after="0"/>
        <w:rPr>
          <w:del w:id="3239" w:author="Sebring, Amanda J" w:date="2017-10-04T09:14:00Z"/>
          <w:rFonts w:ascii="Courier New" w:hAnsi="Courier New" w:cs="Courier New"/>
          <w:sz w:val="24"/>
          <w:szCs w:val="24"/>
        </w:rPr>
      </w:pPr>
      <w:del w:id="32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507 71 0 1 2 72 35 35 40 40 35</w:delText>
        </w:r>
      </w:del>
    </w:p>
    <w:p w14:paraId="0BB6A2FA" w14:textId="3062C2AD" w:rsidR="000D5A7E" w:rsidRPr="000D5A7E" w:rsidDel="00580A98" w:rsidRDefault="000D5A7E" w:rsidP="000D5A7E">
      <w:pPr>
        <w:spacing w:after="0"/>
        <w:rPr>
          <w:del w:id="3241" w:author="Sebring, Amanda J" w:date="2017-10-04T09:14:00Z"/>
          <w:rFonts w:ascii="Courier New" w:hAnsi="Courier New" w:cs="Courier New"/>
          <w:sz w:val="24"/>
          <w:szCs w:val="24"/>
        </w:rPr>
      </w:pPr>
      <w:del w:id="32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507 72 0 1 2 73 35 35 45 55 40</w:delText>
        </w:r>
      </w:del>
    </w:p>
    <w:p w14:paraId="78970EDC" w14:textId="5BB390A5" w:rsidR="000D5A7E" w:rsidRPr="000D5A7E" w:rsidDel="00580A98" w:rsidRDefault="000D5A7E" w:rsidP="000D5A7E">
      <w:pPr>
        <w:spacing w:after="0"/>
        <w:rPr>
          <w:del w:id="3243" w:author="Sebring, Amanda J" w:date="2017-10-04T09:14:00Z"/>
          <w:rFonts w:ascii="Courier New" w:hAnsi="Courier New" w:cs="Courier New"/>
          <w:sz w:val="24"/>
          <w:szCs w:val="24"/>
        </w:rPr>
      </w:pPr>
      <w:del w:id="32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507 73 0 1 2 74 35 40 40 45 35</w:delText>
        </w:r>
      </w:del>
    </w:p>
    <w:p w14:paraId="5621F70C" w14:textId="0A0905D4" w:rsidR="000D5A7E" w:rsidRPr="000D5A7E" w:rsidDel="00580A98" w:rsidRDefault="000D5A7E" w:rsidP="000D5A7E">
      <w:pPr>
        <w:spacing w:after="0"/>
        <w:rPr>
          <w:del w:id="3245" w:author="Sebring, Amanda J" w:date="2017-10-04T09:14:00Z"/>
          <w:rFonts w:ascii="Courier New" w:hAnsi="Courier New" w:cs="Courier New"/>
          <w:sz w:val="24"/>
          <w:szCs w:val="24"/>
        </w:rPr>
      </w:pPr>
      <w:del w:id="32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507 74 0 1 2 75 60 45 50 55 50</w:delText>
        </w:r>
      </w:del>
    </w:p>
    <w:p w14:paraId="700F5B34" w14:textId="5BFF345D" w:rsidR="000D5A7E" w:rsidRPr="000D5A7E" w:rsidDel="00580A98" w:rsidRDefault="000D5A7E" w:rsidP="000D5A7E">
      <w:pPr>
        <w:spacing w:after="0"/>
        <w:rPr>
          <w:del w:id="3247" w:author="Sebring, Amanda J" w:date="2017-10-04T09:14:00Z"/>
          <w:rFonts w:ascii="Courier New" w:hAnsi="Courier New" w:cs="Courier New"/>
          <w:sz w:val="24"/>
          <w:szCs w:val="24"/>
        </w:rPr>
      </w:pPr>
      <w:del w:id="32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507 75 0 1 2 76 50 45 45 55 35</w:delText>
        </w:r>
      </w:del>
    </w:p>
    <w:p w14:paraId="182ABD8C" w14:textId="5E9383A2" w:rsidR="000D5A7E" w:rsidRPr="000D5A7E" w:rsidDel="00580A98" w:rsidRDefault="000D5A7E" w:rsidP="000D5A7E">
      <w:pPr>
        <w:spacing w:after="0"/>
        <w:rPr>
          <w:del w:id="3249" w:author="Sebring, Amanda J" w:date="2017-10-04T09:14:00Z"/>
          <w:rFonts w:ascii="Courier New" w:hAnsi="Courier New" w:cs="Courier New"/>
          <w:sz w:val="24"/>
          <w:szCs w:val="24"/>
        </w:rPr>
      </w:pPr>
      <w:del w:id="32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507 77 0 1 2 77 40 45 35 55 35</w:delText>
        </w:r>
      </w:del>
    </w:p>
    <w:p w14:paraId="3AB66DD0" w14:textId="610C718C" w:rsidR="000D5A7E" w:rsidRPr="000D5A7E" w:rsidDel="00580A98" w:rsidRDefault="000D5A7E" w:rsidP="000D5A7E">
      <w:pPr>
        <w:spacing w:after="0"/>
        <w:rPr>
          <w:del w:id="3251" w:author="Sebring, Amanda J" w:date="2017-10-04T09:14:00Z"/>
          <w:rFonts w:ascii="Courier New" w:hAnsi="Courier New" w:cs="Courier New"/>
          <w:sz w:val="24"/>
          <w:szCs w:val="24"/>
        </w:rPr>
      </w:pPr>
      <w:del w:id="32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507 78 0 1 2 78 40 35 40 50 35</w:delText>
        </w:r>
      </w:del>
    </w:p>
    <w:p w14:paraId="039FA91F" w14:textId="31BE8C4A" w:rsidR="000D5A7E" w:rsidRPr="000D5A7E" w:rsidDel="00580A98" w:rsidRDefault="000D5A7E" w:rsidP="000D5A7E">
      <w:pPr>
        <w:spacing w:after="0"/>
        <w:rPr>
          <w:del w:id="3253" w:author="Sebring, Amanda J" w:date="2017-10-04T09:14:00Z"/>
          <w:rFonts w:ascii="Courier New" w:hAnsi="Courier New" w:cs="Courier New"/>
          <w:sz w:val="24"/>
          <w:szCs w:val="24"/>
        </w:rPr>
      </w:pPr>
      <w:del w:id="32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507 79 0 1 2 79 40 45 45 50 35</w:delText>
        </w:r>
      </w:del>
    </w:p>
    <w:p w14:paraId="1F27B499" w14:textId="2E47DFD7" w:rsidR="000D5A7E" w:rsidRPr="000D5A7E" w:rsidDel="00580A98" w:rsidRDefault="000D5A7E" w:rsidP="000D5A7E">
      <w:pPr>
        <w:spacing w:after="0"/>
        <w:rPr>
          <w:del w:id="3255" w:author="Sebring, Amanda J" w:date="2017-10-04T09:14:00Z"/>
          <w:rFonts w:ascii="Courier New" w:hAnsi="Courier New" w:cs="Courier New"/>
          <w:sz w:val="24"/>
          <w:szCs w:val="24"/>
        </w:rPr>
      </w:pPr>
      <w:del w:id="32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507 80 0 1 2 80 40 35 40 45 35</w:delText>
        </w:r>
      </w:del>
    </w:p>
    <w:p w14:paraId="51481D1C" w14:textId="708F2BF3" w:rsidR="000D5A7E" w:rsidRPr="000D5A7E" w:rsidDel="00580A98" w:rsidRDefault="000D5A7E" w:rsidP="000D5A7E">
      <w:pPr>
        <w:spacing w:after="0"/>
        <w:rPr>
          <w:del w:id="3257" w:author="Sebring, Amanda J" w:date="2017-10-04T09:14:00Z"/>
          <w:rFonts w:ascii="Courier New" w:hAnsi="Courier New" w:cs="Courier New"/>
          <w:sz w:val="24"/>
          <w:szCs w:val="24"/>
        </w:rPr>
      </w:pPr>
      <w:del w:id="32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507 00 0 0 0 00 40 45 45 50 40</w:delText>
        </w:r>
      </w:del>
    </w:p>
    <w:p w14:paraId="5691989B" w14:textId="759B379B" w:rsidR="000D5A7E" w:rsidRPr="000D5A7E" w:rsidDel="00580A98" w:rsidRDefault="000D5A7E" w:rsidP="000D5A7E">
      <w:pPr>
        <w:spacing w:after="0"/>
        <w:rPr>
          <w:del w:id="3259" w:author="Sebring, Amanda J" w:date="2017-10-04T09:14:00Z"/>
          <w:rFonts w:ascii="Courier New" w:hAnsi="Courier New" w:cs="Courier New"/>
          <w:sz w:val="24"/>
          <w:szCs w:val="24"/>
        </w:rPr>
      </w:pPr>
      <w:del w:id="32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507 02 0 1 3 01 50 40 45 50 45</w:delText>
        </w:r>
      </w:del>
    </w:p>
    <w:p w14:paraId="2A985F8E" w14:textId="540E2DE4" w:rsidR="000D5A7E" w:rsidRPr="000D5A7E" w:rsidDel="00580A98" w:rsidRDefault="000D5A7E" w:rsidP="000D5A7E">
      <w:pPr>
        <w:spacing w:after="0"/>
        <w:rPr>
          <w:del w:id="3261" w:author="Sebring, Amanda J" w:date="2017-10-04T09:14:00Z"/>
          <w:rFonts w:ascii="Courier New" w:hAnsi="Courier New" w:cs="Courier New"/>
          <w:sz w:val="24"/>
          <w:szCs w:val="24"/>
        </w:rPr>
      </w:pPr>
      <w:del w:id="32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507 04 0 1 3 02 40 35 30 40 30</w:delText>
        </w:r>
      </w:del>
    </w:p>
    <w:p w14:paraId="32969DFB" w14:textId="7DA08CA3" w:rsidR="000D5A7E" w:rsidRPr="000D5A7E" w:rsidDel="00580A98" w:rsidRDefault="000D5A7E" w:rsidP="000D5A7E">
      <w:pPr>
        <w:spacing w:after="0"/>
        <w:rPr>
          <w:del w:id="3263" w:author="Sebring, Amanda J" w:date="2017-10-04T09:14:00Z"/>
          <w:rFonts w:ascii="Courier New" w:hAnsi="Courier New" w:cs="Courier New"/>
          <w:sz w:val="24"/>
          <w:szCs w:val="24"/>
        </w:rPr>
      </w:pPr>
      <w:del w:id="32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507 09 0 1 3 03 50 45 55 65 60</w:delText>
        </w:r>
      </w:del>
    </w:p>
    <w:p w14:paraId="57378664" w14:textId="23396C09" w:rsidR="000D5A7E" w:rsidRPr="000D5A7E" w:rsidDel="00580A98" w:rsidRDefault="000D5A7E" w:rsidP="000D5A7E">
      <w:pPr>
        <w:spacing w:after="0"/>
        <w:rPr>
          <w:del w:id="3265" w:author="Sebring, Amanda J" w:date="2017-10-04T09:14:00Z"/>
          <w:rFonts w:ascii="Courier New" w:hAnsi="Courier New" w:cs="Courier New"/>
          <w:sz w:val="24"/>
          <w:szCs w:val="24"/>
        </w:rPr>
      </w:pPr>
      <w:del w:id="32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507 11 0 1 3 04 55 45 55 60 50</w:delText>
        </w:r>
      </w:del>
    </w:p>
    <w:p w14:paraId="082B8CDD" w14:textId="28A3991E" w:rsidR="000D5A7E" w:rsidRPr="000D5A7E" w:rsidDel="00580A98" w:rsidRDefault="000D5A7E" w:rsidP="000D5A7E">
      <w:pPr>
        <w:spacing w:after="0"/>
        <w:rPr>
          <w:del w:id="3267" w:author="Sebring, Amanda J" w:date="2017-10-04T09:14:00Z"/>
          <w:rFonts w:ascii="Courier New" w:hAnsi="Courier New" w:cs="Courier New"/>
          <w:sz w:val="24"/>
          <w:szCs w:val="24"/>
        </w:rPr>
      </w:pPr>
      <w:del w:id="32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507 22 0 1 3 05 35 35 35 30 25</w:delText>
        </w:r>
      </w:del>
    </w:p>
    <w:p w14:paraId="09C7A84B" w14:textId="57CF2149" w:rsidR="000D5A7E" w:rsidRPr="000D5A7E" w:rsidDel="00580A98" w:rsidRDefault="000D5A7E" w:rsidP="000D5A7E">
      <w:pPr>
        <w:spacing w:after="0"/>
        <w:rPr>
          <w:del w:id="3269" w:author="Sebring, Amanda J" w:date="2017-10-04T09:14:00Z"/>
          <w:rFonts w:ascii="Courier New" w:hAnsi="Courier New" w:cs="Courier New"/>
          <w:sz w:val="24"/>
          <w:szCs w:val="24"/>
        </w:rPr>
      </w:pPr>
      <w:del w:id="32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507 39 0 1 3 06 30 35 35 30 30</w:delText>
        </w:r>
      </w:del>
    </w:p>
    <w:p w14:paraId="4B900CF4" w14:textId="75DE6FEB" w:rsidR="000D5A7E" w:rsidRPr="000D5A7E" w:rsidDel="00580A98" w:rsidRDefault="000D5A7E" w:rsidP="000D5A7E">
      <w:pPr>
        <w:spacing w:after="0"/>
        <w:rPr>
          <w:del w:id="3271" w:author="Sebring, Amanda J" w:date="2017-10-04T09:14:00Z"/>
          <w:rFonts w:ascii="Courier New" w:hAnsi="Courier New" w:cs="Courier New"/>
          <w:sz w:val="24"/>
          <w:szCs w:val="24"/>
        </w:rPr>
      </w:pPr>
      <w:del w:id="32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507 40 0 1 3 07 25 30 25 30 20</w:delText>
        </w:r>
      </w:del>
    </w:p>
    <w:p w14:paraId="704DBFF5" w14:textId="39493110" w:rsidR="000D5A7E" w:rsidRPr="000D5A7E" w:rsidDel="00580A98" w:rsidRDefault="000D5A7E" w:rsidP="000D5A7E">
      <w:pPr>
        <w:spacing w:after="0"/>
        <w:rPr>
          <w:del w:id="3273" w:author="Sebring, Amanda J" w:date="2017-10-04T09:14:00Z"/>
          <w:rFonts w:ascii="Courier New" w:hAnsi="Courier New" w:cs="Courier New"/>
          <w:sz w:val="24"/>
          <w:szCs w:val="24"/>
        </w:rPr>
      </w:pPr>
      <w:del w:id="32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507 46 0 1 3 08 30 25 25 25 15</w:delText>
        </w:r>
      </w:del>
    </w:p>
    <w:p w14:paraId="71CA199B" w14:textId="447D820C" w:rsidR="000D5A7E" w:rsidRPr="000D5A7E" w:rsidDel="00580A98" w:rsidRDefault="000D5A7E" w:rsidP="000D5A7E">
      <w:pPr>
        <w:spacing w:after="0"/>
        <w:rPr>
          <w:del w:id="3275" w:author="Sebring, Amanda J" w:date="2017-10-04T09:14:00Z"/>
          <w:rFonts w:ascii="Courier New" w:hAnsi="Courier New" w:cs="Courier New"/>
          <w:sz w:val="24"/>
          <w:szCs w:val="24"/>
        </w:rPr>
      </w:pPr>
      <w:del w:id="32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507 13 0 1 3 09 45 40 40 55 45</w:delText>
        </w:r>
      </w:del>
    </w:p>
    <w:p w14:paraId="71453608" w14:textId="22E8A6ED" w:rsidR="000D5A7E" w:rsidRPr="000D5A7E" w:rsidDel="00580A98" w:rsidRDefault="000D5A7E" w:rsidP="000D5A7E">
      <w:pPr>
        <w:spacing w:after="0"/>
        <w:rPr>
          <w:del w:id="3277" w:author="Sebring, Amanda J" w:date="2017-10-04T09:14:00Z"/>
          <w:rFonts w:ascii="Courier New" w:hAnsi="Courier New" w:cs="Courier New"/>
          <w:sz w:val="24"/>
          <w:szCs w:val="24"/>
        </w:rPr>
      </w:pPr>
      <w:del w:id="32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507 76 0 1 3 10 35 30 35 30 25</w:delText>
        </w:r>
      </w:del>
    </w:p>
    <w:p w14:paraId="0736D250" w14:textId="2C53642F" w:rsidR="000D5A7E" w:rsidRPr="000D5A7E" w:rsidDel="00580A98" w:rsidRDefault="000D5A7E" w:rsidP="000D5A7E">
      <w:pPr>
        <w:spacing w:after="0"/>
        <w:rPr>
          <w:del w:id="3279" w:author="Sebring, Amanda J" w:date="2017-10-04T09:14:00Z"/>
          <w:rFonts w:ascii="Courier New" w:hAnsi="Courier New" w:cs="Courier New"/>
          <w:sz w:val="24"/>
          <w:szCs w:val="24"/>
        </w:rPr>
      </w:pPr>
      <w:del w:id="32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507 43 0 1 3 11 20 20 15 20 15</w:delText>
        </w:r>
      </w:del>
    </w:p>
    <w:p w14:paraId="5D2EEED9" w14:textId="5CC37AE1" w:rsidR="000D5A7E" w:rsidRPr="000D5A7E" w:rsidDel="00580A98" w:rsidRDefault="000D5A7E" w:rsidP="000D5A7E">
      <w:pPr>
        <w:spacing w:after="0"/>
        <w:rPr>
          <w:del w:id="3281" w:author="Sebring, Amanda J" w:date="2017-10-04T09:14:00Z"/>
          <w:rFonts w:ascii="Courier New" w:hAnsi="Courier New" w:cs="Courier New"/>
          <w:sz w:val="24"/>
          <w:szCs w:val="24"/>
        </w:rPr>
      </w:pPr>
      <w:del w:id="32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507 54 0 1 3 12 45 45 45 55 45</w:delText>
        </w:r>
      </w:del>
    </w:p>
    <w:p w14:paraId="6C8DE5FA" w14:textId="155C25AF" w:rsidR="000D5A7E" w:rsidRPr="000D5A7E" w:rsidDel="00580A98" w:rsidRDefault="000D5A7E" w:rsidP="000D5A7E">
      <w:pPr>
        <w:spacing w:after="0"/>
        <w:rPr>
          <w:del w:id="3283" w:author="Sebring, Amanda J" w:date="2017-10-04T09:14:00Z"/>
          <w:rFonts w:ascii="Courier New" w:hAnsi="Courier New" w:cs="Courier New"/>
          <w:sz w:val="24"/>
          <w:szCs w:val="24"/>
        </w:rPr>
      </w:pPr>
      <w:del w:id="32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507 01 0 1 3 13 40 45 40 45 35</w:delText>
        </w:r>
      </w:del>
    </w:p>
    <w:p w14:paraId="1ABC9E49" w14:textId="29DC69EF" w:rsidR="000D5A7E" w:rsidRPr="000D5A7E" w:rsidDel="00580A98" w:rsidRDefault="000D5A7E" w:rsidP="000D5A7E">
      <w:pPr>
        <w:spacing w:after="0"/>
        <w:rPr>
          <w:del w:id="3285" w:author="Sebring, Amanda J" w:date="2017-10-04T09:14:00Z"/>
          <w:rFonts w:ascii="Courier New" w:hAnsi="Courier New" w:cs="Courier New"/>
          <w:sz w:val="24"/>
          <w:szCs w:val="24"/>
        </w:rPr>
      </w:pPr>
      <w:del w:id="32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507 07 0 1 3 14 35 35 40 40 35</w:delText>
        </w:r>
      </w:del>
    </w:p>
    <w:p w14:paraId="511110BD" w14:textId="23C8DCC0" w:rsidR="000D5A7E" w:rsidRPr="000D5A7E" w:rsidDel="00580A98" w:rsidRDefault="000D5A7E" w:rsidP="000D5A7E">
      <w:pPr>
        <w:spacing w:after="0"/>
        <w:rPr>
          <w:del w:id="3287" w:author="Sebring, Amanda J" w:date="2017-10-04T09:14:00Z"/>
          <w:rFonts w:ascii="Courier New" w:hAnsi="Courier New" w:cs="Courier New"/>
          <w:sz w:val="24"/>
          <w:szCs w:val="24"/>
        </w:rPr>
      </w:pPr>
      <w:del w:id="32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507 14 0 1 3 15 45 45 50 50 40</w:delText>
        </w:r>
      </w:del>
    </w:p>
    <w:p w14:paraId="16BC01AC" w14:textId="2BA42C8F" w:rsidR="000D5A7E" w:rsidRPr="000D5A7E" w:rsidDel="00580A98" w:rsidRDefault="000D5A7E" w:rsidP="000D5A7E">
      <w:pPr>
        <w:spacing w:after="0"/>
        <w:rPr>
          <w:del w:id="3289" w:author="Sebring, Amanda J" w:date="2017-10-04T09:14:00Z"/>
          <w:rFonts w:ascii="Courier New" w:hAnsi="Courier New" w:cs="Courier New"/>
          <w:sz w:val="24"/>
          <w:szCs w:val="24"/>
        </w:rPr>
      </w:pPr>
      <w:del w:id="32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507 30 0 1 3 16 35 35 30 35 25</w:delText>
        </w:r>
      </w:del>
    </w:p>
    <w:p w14:paraId="4598E340" w14:textId="5655530A" w:rsidR="000D5A7E" w:rsidRPr="000D5A7E" w:rsidDel="00580A98" w:rsidRDefault="000D5A7E" w:rsidP="000D5A7E">
      <w:pPr>
        <w:spacing w:after="0"/>
        <w:rPr>
          <w:del w:id="3291" w:author="Sebring, Amanda J" w:date="2017-10-04T09:14:00Z"/>
          <w:rFonts w:ascii="Courier New" w:hAnsi="Courier New" w:cs="Courier New"/>
          <w:sz w:val="24"/>
          <w:szCs w:val="24"/>
        </w:rPr>
      </w:pPr>
      <w:del w:id="32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507 37 0 1 3 17 30 30 35 25 25</w:delText>
        </w:r>
      </w:del>
    </w:p>
    <w:p w14:paraId="1552D7D5" w14:textId="48E6C48E" w:rsidR="000D5A7E" w:rsidRPr="000D5A7E" w:rsidDel="00580A98" w:rsidRDefault="000D5A7E" w:rsidP="000D5A7E">
      <w:pPr>
        <w:spacing w:after="0"/>
        <w:rPr>
          <w:del w:id="3293" w:author="Sebring, Amanda J" w:date="2017-10-04T09:14:00Z"/>
          <w:rFonts w:ascii="Courier New" w:hAnsi="Courier New" w:cs="Courier New"/>
          <w:sz w:val="24"/>
          <w:szCs w:val="24"/>
        </w:rPr>
      </w:pPr>
      <w:del w:id="32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507 50 0 1 3 18 45 45 45 50 45</w:delText>
        </w:r>
      </w:del>
    </w:p>
    <w:p w14:paraId="262EC818" w14:textId="5EA64FC5" w:rsidR="000D5A7E" w:rsidRPr="000D5A7E" w:rsidDel="00580A98" w:rsidRDefault="000D5A7E" w:rsidP="000D5A7E">
      <w:pPr>
        <w:spacing w:after="0"/>
        <w:rPr>
          <w:del w:id="3295" w:author="Sebring, Amanda J" w:date="2017-10-04T09:14:00Z"/>
          <w:rFonts w:ascii="Courier New" w:hAnsi="Courier New" w:cs="Courier New"/>
          <w:sz w:val="24"/>
          <w:szCs w:val="24"/>
        </w:rPr>
      </w:pPr>
      <w:del w:id="32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507 52 0 1 3 19 35 35 30 40 35</w:delText>
        </w:r>
      </w:del>
    </w:p>
    <w:p w14:paraId="6BBEFFA8" w14:textId="4EC3E2F8" w:rsidR="000D5A7E" w:rsidRPr="000D5A7E" w:rsidDel="00580A98" w:rsidRDefault="000D5A7E" w:rsidP="000D5A7E">
      <w:pPr>
        <w:spacing w:after="0"/>
        <w:rPr>
          <w:del w:id="3297" w:author="Sebring, Amanda J" w:date="2017-10-04T09:14:00Z"/>
          <w:rFonts w:ascii="Courier New" w:hAnsi="Courier New" w:cs="Courier New"/>
          <w:sz w:val="24"/>
          <w:szCs w:val="24"/>
        </w:rPr>
      </w:pPr>
      <w:del w:id="32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507 65 0 1 3 20 30 30 30 35 30</w:delText>
        </w:r>
      </w:del>
    </w:p>
    <w:p w14:paraId="1962C00D" w14:textId="7C34EE56" w:rsidR="000D5A7E" w:rsidRPr="000D5A7E" w:rsidDel="00580A98" w:rsidRDefault="000D5A7E" w:rsidP="000D5A7E">
      <w:pPr>
        <w:spacing w:after="0"/>
        <w:rPr>
          <w:del w:id="3299" w:author="Sebring, Amanda J" w:date="2017-10-04T09:14:00Z"/>
          <w:rFonts w:ascii="Courier New" w:hAnsi="Courier New" w:cs="Courier New"/>
          <w:sz w:val="24"/>
          <w:szCs w:val="24"/>
        </w:rPr>
      </w:pPr>
      <w:del w:id="33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507 70 0 1 3 21 45 50 50 45 45</w:delText>
        </w:r>
      </w:del>
    </w:p>
    <w:p w14:paraId="7C6E7B7A" w14:textId="7881A4E1" w:rsidR="000D5A7E" w:rsidRPr="000D5A7E" w:rsidDel="00580A98" w:rsidRDefault="000D5A7E" w:rsidP="000D5A7E">
      <w:pPr>
        <w:spacing w:after="0"/>
        <w:rPr>
          <w:del w:id="3301" w:author="Sebring, Amanda J" w:date="2017-10-04T09:14:00Z"/>
          <w:rFonts w:ascii="Courier New" w:hAnsi="Courier New" w:cs="Courier New"/>
          <w:sz w:val="24"/>
          <w:szCs w:val="24"/>
        </w:rPr>
      </w:pPr>
      <w:del w:id="33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507 38 0 1 3 22 50 50 50 55 45</w:delText>
        </w:r>
      </w:del>
    </w:p>
    <w:p w14:paraId="3583DF79" w14:textId="193CD95E" w:rsidR="000D5A7E" w:rsidRPr="000D5A7E" w:rsidDel="00580A98" w:rsidRDefault="000D5A7E" w:rsidP="000D5A7E">
      <w:pPr>
        <w:spacing w:after="0"/>
        <w:rPr>
          <w:del w:id="3303" w:author="Sebring, Amanda J" w:date="2017-10-04T09:14:00Z"/>
          <w:rFonts w:ascii="Courier New" w:hAnsi="Courier New" w:cs="Courier New"/>
          <w:sz w:val="24"/>
          <w:szCs w:val="24"/>
        </w:rPr>
      </w:pPr>
      <w:del w:id="33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507 42 0 1 3 23 35 40 35 45 35</w:delText>
        </w:r>
      </w:del>
    </w:p>
    <w:p w14:paraId="1F20EB04" w14:textId="147731DB" w:rsidR="000D5A7E" w:rsidRPr="000D5A7E" w:rsidDel="00580A98" w:rsidRDefault="000D5A7E" w:rsidP="000D5A7E">
      <w:pPr>
        <w:spacing w:after="0"/>
        <w:rPr>
          <w:del w:id="3305" w:author="Sebring, Amanda J" w:date="2017-10-04T09:14:00Z"/>
          <w:rFonts w:ascii="Courier New" w:hAnsi="Courier New" w:cs="Courier New"/>
          <w:sz w:val="24"/>
          <w:szCs w:val="24"/>
        </w:rPr>
      </w:pPr>
      <w:del w:id="33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507 03 0 1 3 24 45 45 45 50 45</w:delText>
        </w:r>
      </w:del>
    </w:p>
    <w:p w14:paraId="4CE4CBEC" w14:textId="5EB5B6CF" w:rsidR="000D5A7E" w:rsidRPr="000D5A7E" w:rsidDel="00580A98" w:rsidRDefault="000D5A7E" w:rsidP="000D5A7E">
      <w:pPr>
        <w:spacing w:after="0"/>
        <w:rPr>
          <w:del w:id="3307" w:author="Sebring, Amanda J" w:date="2017-10-04T09:14:00Z"/>
          <w:rFonts w:ascii="Courier New" w:hAnsi="Courier New" w:cs="Courier New"/>
          <w:sz w:val="24"/>
          <w:szCs w:val="24"/>
        </w:rPr>
      </w:pPr>
      <w:del w:id="33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507 05 0 1 3 25 45 45 50 50 45</w:delText>
        </w:r>
      </w:del>
    </w:p>
    <w:p w14:paraId="007003EA" w14:textId="4AE5DD05" w:rsidR="000D5A7E" w:rsidRPr="000D5A7E" w:rsidDel="00580A98" w:rsidRDefault="000D5A7E" w:rsidP="000D5A7E">
      <w:pPr>
        <w:spacing w:after="0"/>
        <w:rPr>
          <w:del w:id="3309" w:author="Sebring, Amanda J" w:date="2017-10-04T09:14:00Z"/>
          <w:rFonts w:ascii="Courier New" w:hAnsi="Courier New" w:cs="Courier New"/>
          <w:sz w:val="24"/>
          <w:szCs w:val="24"/>
        </w:rPr>
      </w:pPr>
      <w:del w:id="33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507 06 0 1 3 26 40 35 40 40 40</w:delText>
        </w:r>
      </w:del>
    </w:p>
    <w:p w14:paraId="6452E00D" w14:textId="0318A902" w:rsidR="000D5A7E" w:rsidRPr="000D5A7E" w:rsidDel="00580A98" w:rsidRDefault="000D5A7E" w:rsidP="000D5A7E">
      <w:pPr>
        <w:spacing w:after="0"/>
        <w:rPr>
          <w:del w:id="3311" w:author="Sebring, Amanda J" w:date="2017-10-04T09:14:00Z"/>
          <w:rFonts w:ascii="Courier New" w:hAnsi="Courier New" w:cs="Courier New"/>
          <w:sz w:val="24"/>
          <w:szCs w:val="24"/>
        </w:rPr>
      </w:pPr>
      <w:del w:id="33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507 08 0 1 3 27 40 35 40 40 35</w:delText>
        </w:r>
      </w:del>
    </w:p>
    <w:p w14:paraId="5A6A4DD4" w14:textId="1684F25A" w:rsidR="000D5A7E" w:rsidRPr="000D5A7E" w:rsidDel="00580A98" w:rsidRDefault="000D5A7E" w:rsidP="000D5A7E">
      <w:pPr>
        <w:spacing w:after="0"/>
        <w:rPr>
          <w:del w:id="3313" w:author="Sebring, Amanda J" w:date="2017-10-04T09:14:00Z"/>
          <w:rFonts w:ascii="Courier New" w:hAnsi="Courier New" w:cs="Courier New"/>
          <w:sz w:val="24"/>
          <w:szCs w:val="24"/>
        </w:rPr>
      </w:pPr>
      <w:del w:id="33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507 10 0 1 3 28 35 40 35 35 35</w:delText>
        </w:r>
      </w:del>
    </w:p>
    <w:p w14:paraId="3B38B407" w14:textId="3CFEB669" w:rsidR="000D5A7E" w:rsidRPr="000D5A7E" w:rsidDel="00580A98" w:rsidRDefault="000D5A7E" w:rsidP="000D5A7E">
      <w:pPr>
        <w:spacing w:after="0"/>
        <w:rPr>
          <w:del w:id="3315" w:author="Sebring, Amanda J" w:date="2017-10-04T09:14:00Z"/>
          <w:rFonts w:ascii="Courier New" w:hAnsi="Courier New" w:cs="Courier New"/>
          <w:sz w:val="24"/>
          <w:szCs w:val="24"/>
        </w:rPr>
      </w:pPr>
      <w:del w:id="33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507 12 0 1 3 29 </w:delText>
        </w:r>
      </w:del>
    </w:p>
    <w:p w14:paraId="095F4D9C" w14:textId="6D5858DB" w:rsidR="000D5A7E" w:rsidRPr="000D5A7E" w:rsidDel="00580A98" w:rsidRDefault="000D5A7E" w:rsidP="000D5A7E">
      <w:pPr>
        <w:spacing w:after="0"/>
        <w:rPr>
          <w:del w:id="3317" w:author="Sebring, Amanda J" w:date="2017-10-04T09:14:00Z"/>
          <w:rFonts w:ascii="Courier New" w:hAnsi="Courier New" w:cs="Courier New"/>
          <w:sz w:val="24"/>
          <w:szCs w:val="24"/>
        </w:rPr>
      </w:pPr>
      <w:del w:id="33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507 15 0 1 3 30 55 50 50 55 50</w:delText>
        </w:r>
      </w:del>
    </w:p>
    <w:p w14:paraId="2830FDB7" w14:textId="7E89C4DE" w:rsidR="000D5A7E" w:rsidRPr="000D5A7E" w:rsidDel="00580A98" w:rsidRDefault="000D5A7E" w:rsidP="000D5A7E">
      <w:pPr>
        <w:spacing w:after="0"/>
        <w:rPr>
          <w:del w:id="3319" w:author="Sebring, Amanda J" w:date="2017-10-04T09:14:00Z"/>
          <w:rFonts w:ascii="Courier New" w:hAnsi="Courier New" w:cs="Courier New"/>
          <w:sz w:val="24"/>
          <w:szCs w:val="24"/>
        </w:rPr>
      </w:pPr>
      <w:del w:id="33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507 16 0 1 3 31 35 40 35 40 40</w:delText>
        </w:r>
      </w:del>
    </w:p>
    <w:p w14:paraId="7A82171D" w14:textId="21ABBAB5" w:rsidR="000D5A7E" w:rsidRPr="000D5A7E" w:rsidDel="00580A98" w:rsidRDefault="000D5A7E" w:rsidP="000D5A7E">
      <w:pPr>
        <w:spacing w:after="0"/>
        <w:rPr>
          <w:del w:id="3321" w:author="Sebring, Amanda J" w:date="2017-10-04T09:14:00Z"/>
          <w:rFonts w:ascii="Courier New" w:hAnsi="Courier New" w:cs="Courier New"/>
          <w:sz w:val="24"/>
          <w:szCs w:val="24"/>
        </w:rPr>
      </w:pPr>
      <w:del w:id="33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507 17 0 1 3 32 45 50 50 50 45</w:delText>
        </w:r>
      </w:del>
    </w:p>
    <w:p w14:paraId="6BBDB83B" w14:textId="631CD68A" w:rsidR="000D5A7E" w:rsidRPr="000D5A7E" w:rsidDel="00580A98" w:rsidRDefault="000D5A7E" w:rsidP="000D5A7E">
      <w:pPr>
        <w:spacing w:after="0"/>
        <w:rPr>
          <w:del w:id="3323" w:author="Sebring, Amanda J" w:date="2017-10-04T09:14:00Z"/>
          <w:rFonts w:ascii="Courier New" w:hAnsi="Courier New" w:cs="Courier New"/>
          <w:sz w:val="24"/>
          <w:szCs w:val="24"/>
        </w:rPr>
      </w:pPr>
      <w:del w:id="33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507 18 0 1 3 33 40 35 35 35 30</w:delText>
        </w:r>
      </w:del>
    </w:p>
    <w:p w14:paraId="6851A3A5" w14:textId="389E7584" w:rsidR="000D5A7E" w:rsidRPr="000D5A7E" w:rsidDel="00580A98" w:rsidRDefault="000D5A7E" w:rsidP="000D5A7E">
      <w:pPr>
        <w:spacing w:after="0"/>
        <w:rPr>
          <w:del w:id="3325" w:author="Sebring, Amanda J" w:date="2017-10-04T09:14:00Z"/>
          <w:rFonts w:ascii="Courier New" w:hAnsi="Courier New" w:cs="Courier New"/>
          <w:sz w:val="24"/>
          <w:szCs w:val="24"/>
        </w:rPr>
      </w:pPr>
      <w:del w:id="33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507 19 0 1 3 34 35 40 35 35 30</w:delText>
        </w:r>
      </w:del>
    </w:p>
    <w:p w14:paraId="1EFFE6A8" w14:textId="68C4457B" w:rsidR="000D5A7E" w:rsidRPr="000D5A7E" w:rsidDel="00580A98" w:rsidRDefault="000D5A7E" w:rsidP="000D5A7E">
      <w:pPr>
        <w:spacing w:after="0"/>
        <w:rPr>
          <w:del w:id="3327" w:author="Sebring, Amanda J" w:date="2017-10-04T09:14:00Z"/>
          <w:rFonts w:ascii="Courier New" w:hAnsi="Courier New" w:cs="Courier New"/>
          <w:sz w:val="24"/>
          <w:szCs w:val="24"/>
        </w:rPr>
      </w:pPr>
      <w:del w:id="33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507 20 0 1 3 35 45 40 45 45 40</w:delText>
        </w:r>
      </w:del>
    </w:p>
    <w:p w14:paraId="5A407C38" w14:textId="41E810EF" w:rsidR="000D5A7E" w:rsidRPr="000D5A7E" w:rsidDel="00580A98" w:rsidRDefault="000D5A7E" w:rsidP="000D5A7E">
      <w:pPr>
        <w:spacing w:after="0"/>
        <w:rPr>
          <w:del w:id="3329" w:author="Sebring, Amanda J" w:date="2017-10-04T09:14:00Z"/>
          <w:rFonts w:ascii="Courier New" w:hAnsi="Courier New" w:cs="Courier New"/>
          <w:sz w:val="24"/>
          <w:szCs w:val="24"/>
        </w:rPr>
      </w:pPr>
      <w:del w:id="33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507 21 0 1 3 36 40 35 35 30 35</w:delText>
        </w:r>
      </w:del>
    </w:p>
    <w:p w14:paraId="76EA4B3B" w14:textId="36AA6DBA" w:rsidR="000D5A7E" w:rsidRPr="000D5A7E" w:rsidDel="00580A98" w:rsidRDefault="000D5A7E" w:rsidP="000D5A7E">
      <w:pPr>
        <w:spacing w:after="0"/>
        <w:rPr>
          <w:del w:id="3331" w:author="Sebring, Amanda J" w:date="2017-10-04T09:14:00Z"/>
          <w:rFonts w:ascii="Courier New" w:hAnsi="Courier New" w:cs="Courier New"/>
          <w:sz w:val="24"/>
          <w:szCs w:val="24"/>
        </w:rPr>
      </w:pPr>
      <w:del w:id="33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507 23 0 1 3 37 35 35 30 40 35</w:delText>
        </w:r>
      </w:del>
    </w:p>
    <w:p w14:paraId="1554FCF0" w14:textId="12E8F760" w:rsidR="000D5A7E" w:rsidRPr="000D5A7E" w:rsidDel="00580A98" w:rsidRDefault="000D5A7E" w:rsidP="000D5A7E">
      <w:pPr>
        <w:spacing w:after="0"/>
        <w:rPr>
          <w:del w:id="3333" w:author="Sebring, Amanda J" w:date="2017-10-04T09:14:00Z"/>
          <w:rFonts w:ascii="Courier New" w:hAnsi="Courier New" w:cs="Courier New"/>
          <w:sz w:val="24"/>
          <w:szCs w:val="24"/>
        </w:rPr>
      </w:pPr>
      <w:del w:id="33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507 24 0 1 3 38 </w:delText>
        </w:r>
      </w:del>
    </w:p>
    <w:p w14:paraId="7878493E" w14:textId="1A9F6E2E" w:rsidR="000D5A7E" w:rsidRPr="000D5A7E" w:rsidDel="00580A98" w:rsidRDefault="000D5A7E" w:rsidP="000D5A7E">
      <w:pPr>
        <w:spacing w:after="0"/>
        <w:rPr>
          <w:del w:id="3335" w:author="Sebring, Amanda J" w:date="2017-10-04T09:14:00Z"/>
          <w:rFonts w:ascii="Courier New" w:hAnsi="Courier New" w:cs="Courier New"/>
          <w:sz w:val="24"/>
          <w:szCs w:val="24"/>
        </w:rPr>
      </w:pPr>
      <w:del w:id="33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507 25 0 1 3 39 45 40 40 40 40</w:delText>
        </w:r>
      </w:del>
    </w:p>
    <w:p w14:paraId="399EC95C" w14:textId="0753970B" w:rsidR="000D5A7E" w:rsidRPr="000D5A7E" w:rsidDel="00580A98" w:rsidRDefault="000D5A7E" w:rsidP="000D5A7E">
      <w:pPr>
        <w:spacing w:after="0"/>
        <w:rPr>
          <w:del w:id="3337" w:author="Sebring, Amanda J" w:date="2017-10-04T09:14:00Z"/>
          <w:rFonts w:ascii="Courier New" w:hAnsi="Courier New" w:cs="Courier New"/>
          <w:sz w:val="24"/>
          <w:szCs w:val="24"/>
        </w:rPr>
      </w:pPr>
      <w:del w:id="33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507 26 0 1 3 40 35 35 30 40 35</w:delText>
        </w:r>
      </w:del>
    </w:p>
    <w:p w14:paraId="1B9F8F63" w14:textId="323A4586" w:rsidR="000D5A7E" w:rsidRPr="000D5A7E" w:rsidDel="00580A98" w:rsidRDefault="000D5A7E" w:rsidP="000D5A7E">
      <w:pPr>
        <w:spacing w:after="0"/>
        <w:rPr>
          <w:del w:id="3339" w:author="Sebring, Amanda J" w:date="2017-10-04T09:14:00Z"/>
          <w:rFonts w:ascii="Courier New" w:hAnsi="Courier New" w:cs="Courier New"/>
          <w:sz w:val="24"/>
          <w:szCs w:val="24"/>
        </w:rPr>
      </w:pPr>
      <w:del w:id="33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507 27 0 1 3 41 70 60 55 55 55</w:delText>
        </w:r>
      </w:del>
    </w:p>
    <w:p w14:paraId="534C8EF2" w14:textId="48D1A65A" w:rsidR="000D5A7E" w:rsidRPr="000D5A7E" w:rsidDel="00580A98" w:rsidRDefault="000D5A7E" w:rsidP="000D5A7E">
      <w:pPr>
        <w:spacing w:after="0"/>
        <w:rPr>
          <w:del w:id="3341" w:author="Sebring, Amanda J" w:date="2017-10-04T09:14:00Z"/>
          <w:rFonts w:ascii="Courier New" w:hAnsi="Courier New" w:cs="Courier New"/>
          <w:sz w:val="24"/>
          <w:szCs w:val="24"/>
        </w:rPr>
      </w:pPr>
      <w:del w:id="33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507 28 0 1 3 42 45 40 45 35 35</w:delText>
        </w:r>
      </w:del>
    </w:p>
    <w:p w14:paraId="3B14CCC8" w14:textId="295E0764" w:rsidR="000D5A7E" w:rsidRPr="000D5A7E" w:rsidDel="00580A98" w:rsidRDefault="000D5A7E" w:rsidP="000D5A7E">
      <w:pPr>
        <w:spacing w:after="0"/>
        <w:rPr>
          <w:del w:id="3343" w:author="Sebring, Amanda J" w:date="2017-10-04T09:14:00Z"/>
          <w:rFonts w:ascii="Courier New" w:hAnsi="Courier New" w:cs="Courier New"/>
          <w:sz w:val="24"/>
          <w:szCs w:val="24"/>
        </w:rPr>
      </w:pPr>
      <w:del w:id="33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507 29 0 1 3 43 40 35 40 30 40</w:delText>
        </w:r>
      </w:del>
    </w:p>
    <w:p w14:paraId="2800D998" w14:textId="0D82773F" w:rsidR="000D5A7E" w:rsidRPr="000D5A7E" w:rsidDel="00580A98" w:rsidRDefault="000D5A7E" w:rsidP="000D5A7E">
      <w:pPr>
        <w:spacing w:after="0"/>
        <w:rPr>
          <w:del w:id="3345" w:author="Sebring, Amanda J" w:date="2017-10-04T09:14:00Z"/>
          <w:rFonts w:ascii="Courier New" w:hAnsi="Courier New" w:cs="Courier New"/>
          <w:sz w:val="24"/>
          <w:szCs w:val="24"/>
        </w:rPr>
      </w:pPr>
      <w:del w:id="33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507 31 0 1 3 44 45 40 35 40 35</w:delText>
        </w:r>
      </w:del>
    </w:p>
    <w:p w14:paraId="43A853E4" w14:textId="70585502" w:rsidR="000D5A7E" w:rsidRPr="000D5A7E" w:rsidDel="00580A98" w:rsidRDefault="000D5A7E" w:rsidP="000D5A7E">
      <w:pPr>
        <w:spacing w:after="0"/>
        <w:rPr>
          <w:del w:id="3347" w:author="Sebring, Amanda J" w:date="2017-10-04T09:14:00Z"/>
          <w:rFonts w:ascii="Courier New" w:hAnsi="Courier New" w:cs="Courier New"/>
          <w:sz w:val="24"/>
          <w:szCs w:val="24"/>
        </w:rPr>
      </w:pPr>
      <w:del w:id="33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507 32 0 1 3 45 35 30 35 30 25</w:delText>
        </w:r>
      </w:del>
    </w:p>
    <w:p w14:paraId="2BA72A18" w14:textId="3DE7A68A" w:rsidR="000D5A7E" w:rsidRPr="000D5A7E" w:rsidDel="00580A98" w:rsidRDefault="000D5A7E" w:rsidP="000D5A7E">
      <w:pPr>
        <w:spacing w:after="0"/>
        <w:rPr>
          <w:del w:id="3349" w:author="Sebring, Amanda J" w:date="2017-10-04T09:14:00Z"/>
          <w:rFonts w:ascii="Courier New" w:hAnsi="Courier New" w:cs="Courier New"/>
          <w:sz w:val="24"/>
          <w:szCs w:val="24"/>
        </w:rPr>
      </w:pPr>
      <w:del w:id="33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507 33 0 1 3 46 30 35 35 30 30</w:delText>
        </w:r>
      </w:del>
    </w:p>
    <w:p w14:paraId="4706B382" w14:textId="68587FF7" w:rsidR="000D5A7E" w:rsidRPr="000D5A7E" w:rsidDel="00580A98" w:rsidRDefault="000D5A7E" w:rsidP="000D5A7E">
      <w:pPr>
        <w:spacing w:after="0"/>
        <w:rPr>
          <w:del w:id="3351" w:author="Sebring, Amanda J" w:date="2017-10-04T09:14:00Z"/>
          <w:rFonts w:ascii="Courier New" w:hAnsi="Courier New" w:cs="Courier New"/>
          <w:sz w:val="24"/>
          <w:szCs w:val="24"/>
        </w:rPr>
      </w:pPr>
      <w:del w:id="33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507 34 0 1 3 47 45 40 35 40 40</w:delText>
        </w:r>
      </w:del>
    </w:p>
    <w:p w14:paraId="6721656E" w14:textId="6CBBF41D" w:rsidR="000D5A7E" w:rsidRPr="000D5A7E" w:rsidDel="00580A98" w:rsidRDefault="000D5A7E" w:rsidP="000D5A7E">
      <w:pPr>
        <w:spacing w:after="0"/>
        <w:rPr>
          <w:del w:id="3353" w:author="Sebring, Amanda J" w:date="2017-10-04T09:14:00Z"/>
          <w:rFonts w:ascii="Courier New" w:hAnsi="Courier New" w:cs="Courier New"/>
          <w:sz w:val="24"/>
          <w:szCs w:val="24"/>
        </w:rPr>
      </w:pPr>
      <w:del w:id="33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507 35 0 1 3 48 55 45 35 40 35</w:delText>
        </w:r>
      </w:del>
    </w:p>
    <w:p w14:paraId="073D19B0" w14:textId="3236F0AB" w:rsidR="000D5A7E" w:rsidRPr="000D5A7E" w:rsidDel="00580A98" w:rsidRDefault="000D5A7E" w:rsidP="000D5A7E">
      <w:pPr>
        <w:spacing w:after="0"/>
        <w:rPr>
          <w:del w:id="3355" w:author="Sebring, Amanda J" w:date="2017-10-04T09:14:00Z"/>
          <w:rFonts w:ascii="Courier New" w:hAnsi="Courier New" w:cs="Courier New"/>
          <w:sz w:val="24"/>
          <w:szCs w:val="24"/>
        </w:rPr>
      </w:pPr>
      <w:del w:id="33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507 36 0 1 3 49 35 40 35 40 35</w:delText>
        </w:r>
      </w:del>
    </w:p>
    <w:p w14:paraId="4E0F178E" w14:textId="36EAA847" w:rsidR="000D5A7E" w:rsidRPr="000D5A7E" w:rsidDel="00580A98" w:rsidRDefault="000D5A7E" w:rsidP="000D5A7E">
      <w:pPr>
        <w:spacing w:after="0"/>
        <w:rPr>
          <w:del w:id="3357" w:author="Sebring, Amanda J" w:date="2017-10-04T09:14:00Z"/>
          <w:rFonts w:ascii="Courier New" w:hAnsi="Courier New" w:cs="Courier New"/>
          <w:sz w:val="24"/>
          <w:szCs w:val="24"/>
        </w:rPr>
      </w:pPr>
      <w:del w:id="33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507 41 0 1 3 50 45 40 45 40 35</w:delText>
        </w:r>
      </w:del>
    </w:p>
    <w:p w14:paraId="34077947" w14:textId="24B39741" w:rsidR="000D5A7E" w:rsidRPr="000D5A7E" w:rsidDel="00580A98" w:rsidRDefault="000D5A7E" w:rsidP="000D5A7E">
      <w:pPr>
        <w:spacing w:after="0"/>
        <w:rPr>
          <w:del w:id="3359" w:author="Sebring, Amanda J" w:date="2017-10-04T09:14:00Z"/>
          <w:rFonts w:ascii="Courier New" w:hAnsi="Courier New" w:cs="Courier New"/>
          <w:sz w:val="24"/>
          <w:szCs w:val="24"/>
        </w:rPr>
      </w:pPr>
      <w:del w:id="33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507 44 0 1 3 51 40 35 40 40 35</w:delText>
        </w:r>
      </w:del>
    </w:p>
    <w:p w14:paraId="1DC478B4" w14:textId="3E1745E1" w:rsidR="000D5A7E" w:rsidRPr="000D5A7E" w:rsidDel="00580A98" w:rsidRDefault="000D5A7E" w:rsidP="000D5A7E">
      <w:pPr>
        <w:spacing w:after="0"/>
        <w:rPr>
          <w:del w:id="3361" w:author="Sebring, Amanda J" w:date="2017-10-04T09:14:00Z"/>
          <w:rFonts w:ascii="Courier New" w:hAnsi="Courier New" w:cs="Courier New"/>
          <w:sz w:val="24"/>
          <w:szCs w:val="24"/>
        </w:rPr>
      </w:pPr>
      <w:del w:id="33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507 45 0 1 3 52 40 35 40 35 35</w:delText>
        </w:r>
      </w:del>
    </w:p>
    <w:p w14:paraId="1557580D" w14:textId="4CE6C3A7" w:rsidR="000D5A7E" w:rsidRPr="000D5A7E" w:rsidDel="00580A98" w:rsidRDefault="000D5A7E" w:rsidP="000D5A7E">
      <w:pPr>
        <w:spacing w:after="0"/>
        <w:rPr>
          <w:del w:id="3363" w:author="Sebring, Amanda J" w:date="2017-10-04T09:14:00Z"/>
          <w:rFonts w:ascii="Courier New" w:hAnsi="Courier New" w:cs="Courier New"/>
          <w:sz w:val="24"/>
          <w:szCs w:val="24"/>
        </w:rPr>
      </w:pPr>
      <w:del w:id="33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507 47 0 1 3 53 40 45 40 45 40</w:delText>
        </w:r>
      </w:del>
    </w:p>
    <w:p w14:paraId="52D9A936" w14:textId="56034879" w:rsidR="000D5A7E" w:rsidRPr="000D5A7E" w:rsidDel="00580A98" w:rsidRDefault="000D5A7E" w:rsidP="000D5A7E">
      <w:pPr>
        <w:spacing w:after="0"/>
        <w:rPr>
          <w:del w:id="3365" w:author="Sebring, Amanda J" w:date="2017-10-04T09:14:00Z"/>
          <w:rFonts w:ascii="Courier New" w:hAnsi="Courier New" w:cs="Courier New"/>
          <w:sz w:val="24"/>
          <w:szCs w:val="24"/>
        </w:rPr>
      </w:pPr>
      <w:del w:id="33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507 48 0 1 3 54 35 40 40 35 40</w:delText>
        </w:r>
      </w:del>
    </w:p>
    <w:p w14:paraId="033D6931" w14:textId="3AC08269" w:rsidR="000D5A7E" w:rsidRPr="000D5A7E" w:rsidDel="00580A98" w:rsidRDefault="000D5A7E" w:rsidP="000D5A7E">
      <w:pPr>
        <w:spacing w:after="0"/>
        <w:rPr>
          <w:del w:id="3367" w:author="Sebring, Amanda J" w:date="2017-10-04T09:14:00Z"/>
          <w:rFonts w:ascii="Courier New" w:hAnsi="Courier New" w:cs="Courier New"/>
          <w:sz w:val="24"/>
          <w:szCs w:val="24"/>
        </w:rPr>
      </w:pPr>
      <w:del w:id="33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507 49 0 1 3 55 35 35 30 35 35</w:delText>
        </w:r>
      </w:del>
    </w:p>
    <w:p w14:paraId="65F937D8" w14:textId="73B2D29E" w:rsidR="000D5A7E" w:rsidRPr="000D5A7E" w:rsidDel="00580A98" w:rsidRDefault="000D5A7E" w:rsidP="000D5A7E">
      <w:pPr>
        <w:spacing w:after="0"/>
        <w:rPr>
          <w:del w:id="3369" w:author="Sebring, Amanda J" w:date="2017-10-04T09:14:00Z"/>
          <w:rFonts w:ascii="Courier New" w:hAnsi="Courier New" w:cs="Courier New"/>
          <w:sz w:val="24"/>
          <w:szCs w:val="24"/>
        </w:rPr>
      </w:pPr>
      <w:del w:id="33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507 51 0 1 3 56 45 40 45 40 35</w:delText>
        </w:r>
      </w:del>
    </w:p>
    <w:p w14:paraId="24E03868" w14:textId="73DD7D62" w:rsidR="000D5A7E" w:rsidRPr="000D5A7E" w:rsidDel="00580A98" w:rsidRDefault="000D5A7E" w:rsidP="000D5A7E">
      <w:pPr>
        <w:spacing w:after="0"/>
        <w:rPr>
          <w:del w:id="3371" w:author="Sebring, Amanda J" w:date="2017-10-04T09:14:00Z"/>
          <w:rFonts w:ascii="Courier New" w:hAnsi="Courier New" w:cs="Courier New"/>
          <w:sz w:val="24"/>
          <w:szCs w:val="24"/>
        </w:rPr>
      </w:pPr>
      <w:del w:id="33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507 53 0 1 3 57 35 40 40 45 40</w:delText>
        </w:r>
      </w:del>
    </w:p>
    <w:p w14:paraId="48E0BD94" w14:textId="4D6236D4" w:rsidR="000D5A7E" w:rsidRPr="000D5A7E" w:rsidDel="00580A98" w:rsidRDefault="000D5A7E" w:rsidP="000D5A7E">
      <w:pPr>
        <w:spacing w:after="0"/>
        <w:rPr>
          <w:del w:id="3373" w:author="Sebring, Amanda J" w:date="2017-10-04T09:14:00Z"/>
          <w:rFonts w:ascii="Courier New" w:hAnsi="Courier New" w:cs="Courier New"/>
          <w:sz w:val="24"/>
          <w:szCs w:val="24"/>
        </w:rPr>
      </w:pPr>
      <w:del w:id="33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507 55 0 1 3 58 35 40 35 30 30</w:delText>
        </w:r>
      </w:del>
    </w:p>
    <w:p w14:paraId="70D5C1C3" w14:textId="2619A305" w:rsidR="000D5A7E" w:rsidRPr="000D5A7E" w:rsidDel="00580A98" w:rsidRDefault="000D5A7E" w:rsidP="000D5A7E">
      <w:pPr>
        <w:spacing w:after="0"/>
        <w:rPr>
          <w:del w:id="3375" w:author="Sebring, Amanda J" w:date="2017-10-04T09:14:00Z"/>
          <w:rFonts w:ascii="Courier New" w:hAnsi="Courier New" w:cs="Courier New"/>
          <w:sz w:val="24"/>
          <w:szCs w:val="24"/>
        </w:rPr>
      </w:pPr>
      <w:del w:id="33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507 56 0 1 3 59 30 35 25 40 30</w:delText>
        </w:r>
      </w:del>
    </w:p>
    <w:p w14:paraId="53773E5D" w14:textId="64F494DA" w:rsidR="000D5A7E" w:rsidRPr="000D5A7E" w:rsidDel="00580A98" w:rsidRDefault="000D5A7E" w:rsidP="000D5A7E">
      <w:pPr>
        <w:spacing w:after="0"/>
        <w:rPr>
          <w:del w:id="3377" w:author="Sebring, Amanda J" w:date="2017-10-04T09:14:00Z"/>
          <w:rFonts w:ascii="Courier New" w:hAnsi="Courier New" w:cs="Courier New"/>
          <w:sz w:val="24"/>
          <w:szCs w:val="24"/>
        </w:rPr>
      </w:pPr>
      <w:del w:id="33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507 57 0 1 3 60 35 40 35 35 30</w:delText>
        </w:r>
      </w:del>
    </w:p>
    <w:p w14:paraId="20A05E9D" w14:textId="38591200" w:rsidR="000D5A7E" w:rsidRPr="000D5A7E" w:rsidDel="00580A98" w:rsidRDefault="000D5A7E" w:rsidP="000D5A7E">
      <w:pPr>
        <w:spacing w:after="0"/>
        <w:rPr>
          <w:del w:id="3379" w:author="Sebring, Amanda J" w:date="2017-10-04T09:14:00Z"/>
          <w:rFonts w:ascii="Courier New" w:hAnsi="Courier New" w:cs="Courier New"/>
          <w:sz w:val="24"/>
          <w:szCs w:val="24"/>
        </w:rPr>
      </w:pPr>
      <w:del w:id="33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507 58 0 1 3 61 35 40 45 45 40</w:delText>
        </w:r>
      </w:del>
    </w:p>
    <w:p w14:paraId="435A64EF" w14:textId="45C5868D" w:rsidR="000D5A7E" w:rsidRPr="000D5A7E" w:rsidDel="00580A98" w:rsidRDefault="000D5A7E" w:rsidP="000D5A7E">
      <w:pPr>
        <w:spacing w:after="0"/>
        <w:rPr>
          <w:del w:id="3381" w:author="Sebring, Amanda J" w:date="2017-10-04T09:14:00Z"/>
          <w:rFonts w:ascii="Courier New" w:hAnsi="Courier New" w:cs="Courier New"/>
          <w:sz w:val="24"/>
          <w:szCs w:val="24"/>
        </w:rPr>
      </w:pPr>
      <w:del w:id="33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507 59 0 1 3 62 40 35 35 40 35</w:delText>
        </w:r>
      </w:del>
    </w:p>
    <w:p w14:paraId="7DDEEBA1" w14:textId="17FB38FF" w:rsidR="000D5A7E" w:rsidRPr="000D5A7E" w:rsidDel="00580A98" w:rsidRDefault="000D5A7E" w:rsidP="000D5A7E">
      <w:pPr>
        <w:spacing w:after="0"/>
        <w:rPr>
          <w:del w:id="3383" w:author="Sebring, Amanda J" w:date="2017-10-04T09:14:00Z"/>
          <w:rFonts w:ascii="Courier New" w:hAnsi="Courier New" w:cs="Courier New"/>
          <w:sz w:val="24"/>
          <w:szCs w:val="24"/>
        </w:rPr>
      </w:pPr>
      <w:del w:id="33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507 60 0 1 3 63 30 35 25 30 30</w:delText>
        </w:r>
      </w:del>
    </w:p>
    <w:p w14:paraId="6C027247" w14:textId="20647E64" w:rsidR="000D5A7E" w:rsidRPr="000D5A7E" w:rsidDel="00580A98" w:rsidRDefault="000D5A7E" w:rsidP="000D5A7E">
      <w:pPr>
        <w:spacing w:after="0"/>
        <w:rPr>
          <w:del w:id="3385" w:author="Sebring, Amanda J" w:date="2017-10-04T09:14:00Z"/>
          <w:rFonts w:ascii="Courier New" w:hAnsi="Courier New" w:cs="Courier New"/>
          <w:sz w:val="24"/>
          <w:szCs w:val="24"/>
        </w:rPr>
      </w:pPr>
      <w:del w:id="33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507 61 0 1 3 64 25 30 25 25 20</w:delText>
        </w:r>
      </w:del>
    </w:p>
    <w:p w14:paraId="34E6F21F" w14:textId="3304474B" w:rsidR="000D5A7E" w:rsidRPr="000D5A7E" w:rsidDel="00580A98" w:rsidRDefault="000D5A7E" w:rsidP="000D5A7E">
      <w:pPr>
        <w:spacing w:after="0"/>
        <w:rPr>
          <w:del w:id="3387" w:author="Sebring, Amanda J" w:date="2017-10-04T09:14:00Z"/>
          <w:rFonts w:ascii="Courier New" w:hAnsi="Courier New" w:cs="Courier New"/>
          <w:sz w:val="24"/>
          <w:szCs w:val="24"/>
        </w:rPr>
      </w:pPr>
      <w:del w:id="33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507 62 0 1 3 65 35 40 30 35 30</w:delText>
        </w:r>
      </w:del>
    </w:p>
    <w:p w14:paraId="1AE3717F" w14:textId="332438A5" w:rsidR="000D5A7E" w:rsidRPr="000D5A7E" w:rsidDel="00580A98" w:rsidRDefault="000D5A7E" w:rsidP="000D5A7E">
      <w:pPr>
        <w:spacing w:after="0"/>
        <w:rPr>
          <w:del w:id="3389" w:author="Sebring, Amanda J" w:date="2017-10-04T09:14:00Z"/>
          <w:rFonts w:ascii="Courier New" w:hAnsi="Courier New" w:cs="Courier New"/>
          <w:sz w:val="24"/>
          <w:szCs w:val="24"/>
        </w:rPr>
      </w:pPr>
      <w:del w:id="33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507 63 0 1 3 66 35 35 30 35 25</w:delText>
        </w:r>
      </w:del>
    </w:p>
    <w:p w14:paraId="2285CDA3" w14:textId="34DBF253" w:rsidR="000D5A7E" w:rsidRPr="000D5A7E" w:rsidDel="00580A98" w:rsidRDefault="000D5A7E" w:rsidP="000D5A7E">
      <w:pPr>
        <w:spacing w:after="0"/>
        <w:rPr>
          <w:del w:id="3391" w:author="Sebring, Amanda J" w:date="2017-10-04T09:14:00Z"/>
          <w:rFonts w:ascii="Courier New" w:hAnsi="Courier New" w:cs="Courier New"/>
          <w:sz w:val="24"/>
          <w:szCs w:val="24"/>
        </w:rPr>
      </w:pPr>
      <w:del w:id="33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507 64 0 1 3 67 35 30 30 25 30</w:delText>
        </w:r>
      </w:del>
    </w:p>
    <w:p w14:paraId="022E980C" w14:textId="24CFC63B" w:rsidR="000D5A7E" w:rsidRPr="000D5A7E" w:rsidDel="00580A98" w:rsidRDefault="000D5A7E" w:rsidP="000D5A7E">
      <w:pPr>
        <w:spacing w:after="0"/>
        <w:rPr>
          <w:del w:id="3393" w:author="Sebring, Amanda J" w:date="2017-10-04T09:14:00Z"/>
          <w:rFonts w:ascii="Courier New" w:hAnsi="Courier New" w:cs="Courier New"/>
          <w:sz w:val="24"/>
          <w:szCs w:val="24"/>
        </w:rPr>
      </w:pPr>
      <w:del w:id="33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507 66 0 1 3 68 35 30 35 30 25</w:delText>
        </w:r>
      </w:del>
    </w:p>
    <w:p w14:paraId="508BAFD1" w14:textId="664E07B4" w:rsidR="000D5A7E" w:rsidRPr="000D5A7E" w:rsidDel="00580A98" w:rsidRDefault="000D5A7E" w:rsidP="000D5A7E">
      <w:pPr>
        <w:spacing w:after="0"/>
        <w:rPr>
          <w:del w:id="3395" w:author="Sebring, Amanda J" w:date="2017-10-04T09:14:00Z"/>
          <w:rFonts w:ascii="Courier New" w:hAnsi="Courier New" w:cs="Courier New"/>
          <w:sz w:val="24"/>
          <w:szCs w:val="24"/>
        </w:rPr>
      </w:pPr>
      <w:del w:id="33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507 67 0 1 3 69 35 35 30 35 30</w:delText>
        </w:r>
      </w:del>
    </w:p>
    <w:p w14:paraId="19E4CC42" w14:textId="0B6D16AB" w:rsidR="000D5A7E" w:rsidRPr="000D5A7E" w:rsidDel="00580A98" w:rsidRDefault="000D5A7E" w:rsidP="000D5A7E">
      <w:pPr>
        <w:spacing w:after="0"/>
        <w:rPr>
          <w:del w:id="3397" w:author="Sebring, Amanda J" w:date="2017-10-04T09:14:00Z"/>
          <w:rFonts w:ascii="Courier New" w:hAnsi="Courier New" w:cs="Courier New"/>
          <w:sz w:val="24"/>
          <w:szCs w:val="24"/>
        </w:rPr>
      </w:pPr>
      <w:del w:id="33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507 68 0 1 3 70 30 35 30 30 30</w:delText>
        </w:r>
      </w:del>
    </w:p>
    <w:p w14:paraId="797CB699" w14:textId="12776114" w:rsidR="000D5A7E" w:rsidRPr="000D5A7E" w:rsidDel="00580A98" w:rsidRDefault="000D5A7E" w:rsidP="000D5A7E">
      <w:pPr>
        <w:spacing w:after="0"/>
        <w:rPr>
          <w:del w:id="3399" w:author="Sebring, Amanda J" w:date="2017-10-04T09:14:00Z"/>
          <w:rFonts w:ascii="Courier New" w:hAnsi="Courier New" w:cs="Courier New"/>
          <w:sz w:val="24"/>
          <w:szCs w:val="24"/>
        </w:rPr>
      </w:pPr>
      <w:del w:id="34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507 69 0 1 3 71 35 35 30 35 30</w:delText>
        </w:r>
      </w:del>
    </w:p>
    <w:p w14:paraId="4075F562" w14:textId="4744CAD0" w:rsidR="000D5A7E" w:rsidRPr="000D5A7E" w:rsidDel="00580A98" w:rsidRDefault="000D5A7E" w:rsidP="000D5A7E">
      <w:pPr>
        <w:spacing w:after="0"/>
        <w:rPr>
          <w:del w:id="3401" w:author="Sebring, Amanda J" w:date="2017-10-04T09:14:00Z"/>
          <w:rFonts w:ascii="Courier New" w:hAnsi="Courier New" w:cs="Courier New"/>
          <w:sz w:val="24"/>
          <w:szCs w:val="24"/>
        </w:rPr>
      </w:pPr>
      <w:del w:id="34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507 71 0 1 3 72 30 35 30 30 25</w:delText>
        </w:r>
      </w:del>
    </w:p>
    <w:p w14:paraId="0853765D" w14:textId="78BD17E9" w:rsidR="000D5A7E" w:rsidRPr="000D5A7E" w:rsidDel="00580A98" w:rsidRDefault="000D5A7E" w:rsidP="000D5A7E">
      <w:pPr>
        <w:spacing w:after="0"/>
        <w:rPr>
          <w:del w:id="3403" w:author="Sebring, Amanda J" w:date="2017-10-04T09:14:00Z"/>
          <w:rFonts w:ascii="Courier New" w:hAnsi="Courier New" w:cs="Courier New"/>
          <w:sz w:val="24"/>
          <w:szCs w:val="24"/>
        </w:rPr>
      </w:pPr>
      <w:del w:id="34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507 72 0 1 3 73 30 35 30 35 35</w:delText>
        </w:r>
      </w:del>
    </w:p>
    <w:p w14:paraId="04F08563" w14:textId="29169852" w:rsidR="000D5A7E" w:rsidRPr="000D5A7E" w:rsidDel="00580A98" w:rsidRDefault="000D5A7E" w:rsidP="000D5A7E">
      <w:pPr>
        <w:spacing w:after="0"/>
        <w:rPr>
          <w:del w:id="3405" w:author="Sebring, Amanda J" w:date="2017-10-04T09:14:00Z"/>
          <w:rFonts w:ascii="Courier New" w:hAnsi="Courier New" w:cs="Courier New"/>
          <w:sz w:val="24"/>
          <w:szCs w:val="24"/>
        </w:rPr>
      </w:pPr>
      <w:del w:id="34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507 73 0 1 3 74 35 40 40 35 35</w:delText>
        </w:r>
      </w:del>
    </w:p>
    <w:p w14:paraId="1A39D1E7" w14:textId="048582A9" w:rsidR="000D5A7E" w:rsidRPr="000D5A7E" w:rsidDel="00580A98" w:rsidRDefault="000D5A7E" w:rsidP="000D5A7E">
      <w:pPr>
        <w:spacing w:after="0"/>
        <w:rPr>
          <w:del w:id="3407" w:author="Sebring, Amanda J" w:date="2017-10-04T09:14:00Z"/>
          <w:rFonts w:ascii="Courier New" w:hAnsi="Courier New" w:cs="Courier New"/>
          <w:sz w:val="24"/>
          <w:szCs w:val="24"/>
        </w:rPr>
      </w:pPr>
      <w:del w:id="34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507 74 0 1 3 75 35 35 30 30 35</w:delText>
        </w:r>
      </w:del>
    </w:p>
    <w:p w14:paraId="37364177" w14:textId="3798A93B" w:rsidR="000D5A7E" w:rsidRPr="000D5A7E" w:rsidDel="00580A98" w:rsidRDefault="000D5A7E" w:rsidP="000D5A7E">
      <w:pPr>
        <w:spacing w:after="0"/>
        <w:rPr>
          <w:del w:id="3409" w:author="Sebring, Amanda J" w:date="2017-10-04T09:14:00Z"/>
          <w:rFonts w:ascii="Courier New" w:hAnsi="Courier New" w:cs="Courier New"/>
          <w:sz w:val="24"/>
          <w:szCs w:val="24"/>
        </w:rPr>
      </w:pPr>
      <w:del w:id="34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507 75 0 1 3 76 30 25 30 35 30</w:delText>
        </w:r>
      </w:del>
    </w:p>
    <w:p w14:paraId="377A5510" w14:textId="5EA3630A" w:rsidR="000D5A7E" w:rsidRPr="000D5A7E" w:rsidDel="00580A98" w:rsidRDefault="000D5A7E" w:rsidP="000D5A7E">
      <w:pPr>
        <w:spacing w:after="0"/>
        <w:rPr>
          <w:del w:id="3411" w:author="Sebring, Amanda J" w:date="2017-10-04T09:14:00Z"/>
          <w:rFonts w:ascii="Courier New" w:hAnsi="Courier New" w:cs="Courier New"/>
          <w:sz w:val="24"/>
          <w:szCs w:val="24"/>
        </w:rPr>
      </w:pPr>
      <w:del w:id="34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507 77 0 1 3 77 40 35 30 35 30</w:delText>
        </w:r>
      </w:del>
    </w:p>
    <w:p w14:paraId="6B1E10B1" w14:textId="5B7528EE" w:rsidR="000D5A7E" w:rsidRPr="000D5A7E" w:rsidDel="00580A98" w:rsidRDefault="000D5A7E" w:rsidP="000D5A7E">
      <w:pPr>
        <w:spacing w:after="0"/>
        <w:rPr>
          <w:del w:id="3413" w:author="Sebring, Amanda J" w:date="2017-10-04T09:14:00Z"/>
          <w:rFonts w:ascii="Courier New" w:hAnsi="Courier New" w:cs="Courier New"/>
          <w:sz w:val="24"/>
          <w:szCs w:val="24"/>
        </w:rPr>
      </w:pPr>
      <w:del w:id="34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507 78 0 1 3 78 35 40 40 40 35</w:delText>
        </w:r>
      </w:del>
    </w:p>
    <w:p w14:paraId="7B7333E2" w14:textId="57167DA6" w:rsidR="000D5A7E" w:rsidRPr="000D5A7E" w:rsidDel="00580A98" w:rsidRDefault="000D5A7E" w:rsidP="000D5A7E">
      <w:pPr>
        <w:spacing w:after="0"/>
        <w:rPr>
          <w:del w:id="3415" w:author="Sebring, Amanda J" w:date="2017-10-04T09:14:00Z"/>
          <w:rFonts w:ascii="Courier New" w:hAnsi="Courier New" w:cs="Courier New"/>
          <w:sz w:val="24"/>
          <w:szCs w:val="24"/>
        </w:rPr>
      </w:pPr>
      <w:del w:id="34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507 79 0 1 3 79 30 40 35 35 30</w:delText>
        </w:r>
      </w:del>
    </w:p>
    <w:p w14:paraId="0D9A605D" w14:textId="519B99DC" w:rsidR="000D5A7E" w:rsidRPr="000D5A7E" w:rsidDel="00580A98" w:rsidRDefault="000D5A7E" w:rsidP="000D5A7E">
      <w:pPr>
        <w:spacing w:after="0"/>
        <w:rPr>
          <w:del w:id="3417" w:author="Sebring, Amanda J" w:date="2017-10-04T09:14:00Z"/>
          <w:rFonts w:ascii="Courier New" w:hAnsi="Courier New" w:cs="Courier New"/>
          <w:sz w:val="24"/>
          <w:szCs w:val="24"/>
        </w:rPr>
      </w:pPr>
      <w:del w:id="34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507 80 0 1 3 80 35 40 35 35 30</w:delText>
        </w:r>
      </w:del>
    </w:p>
    <w:p w14:paraId="666122DF" w14:textId="63006C7C" w:rsidR="00F748CE" w:rsidRPr="00F748CE" w:rsidDel="00580A98" w:rsidRDefault="00F748CE" w:rsidP="00F748CE">
      <w:pPr>
        <w:spacing w:after="0"/>
        <w:rPr>
          <w:del w:id="3419" w:author="Sebring, Amanda J" w:date="2017-10-04T09:14:00Z"/>
          <w:rFonts w:ascii="Courier New" w:hAnsi="Courier New" w:cs="Courier New"/>
          <w:sz w:val="24"/>
          <w:szCs w:val="24"/>
        </w:rPr>
      </w:pPr>
      <w:del w:id="342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508 00 1 0 0 00 40 35 40 60 45</w:delText>
        </w:r>
      </w:del>
    </w:p>
    <w:p w14:paraId="3783A033" w14:textId="3EFBB844" w:rsidR="00F748CE" w:rsidRPr="00F748CE" w:rsidDel="00580A98" w:rsidRDefault="00F748CE" w:rsidP="00F748CE">
      <w:pPr>
        <w:spacing w:after="0"/>
        <w:rPr>
          <w:del w:id="3421" w:author="Sebring, Amanda J" w:date="2017-10-04T09:14:00Z"/>
          <w:rFonts w:ascii="Courier New" w:hAnsi="Courier New" w:cs="Courier New"/>
          <w:sz w:val="24"/>
          <w:szCs w:val="24"/>
        </w:rPr>
      </w:pPr>
      <w:del w:id="342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508 02 1 2 1 01 55 40 45 55 55</w:delText>
        </w:r>
      </w:del>
    </w:p>
    <w:p w14:paraId="4FA5A08A" w14:textId="710499D4" w:rsidR="00F748CE" w:rsidRPr="00F748CE" w:rsidDel="00580A98" w:rsidRDefault="00F748CE" w:rsidP="00F748CE">
      <w:pPr>
        <w:spacing w:after="0"/>
        <w:rPr>
          <w:del w:id="3423" w:author="Sebring, Amanda J" w:date="2017-10-04T09:14:00Z"/>
          <w:rFonts w:ascii="Courier New" w:hAnsi="Courier New" w:cs="Courier New"/>
          <w:sz w:val="24"/>
          <w:szCs w:val="24"/>
        </w:rPr>
      </w:pPr>
      <w:del w:id="342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508 04 1 2 1 02 55 45 50 55 50</w:delText>
        </w:r>
      </w:del>
    </w:p>
    <w:p w14:paraId="200CAA12" w14:textId="66929A66" w:rsidR="00F748CE" w:rsidRPr="00F748CE" w:rsidDel="00580A98" w:rsidRDefault="00F748CE" w:rsidP="00F748CE">
      <w:pPr>
        <w:spacing w:after="0"/>
        <w:rPr>
          <w:del w:id="3425" w:author="Sebring, Amanda J" w:date="2017-10-04T09:14:00Z"/>
          <w:rFonts w:ascii="Courier New" w:hAnsi="Courier New" w:cs="Courier New"/>
          <w:sz w:val="24"/>
          <w:szCs w:val="24"/>
        </w:rPr>
      </w:pPr>
      <w:del w:id="342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508 09 1 2 1 03 35 35 35 35 30</w:delText>
        </w:r>
      </w:del>
    </w:p>
    <w:p w14:paraId="20E54983" w14:textId="35DA7FCB" w:rsidR="00F748CE" w:rsidRPr="00F748CE" w:rsidDel="00580A98" w:rsidRDefault="00F748CE" w:rsidP="00F748CE">
      <w:pPr>
        <w:spacing w:after="0"/>
        <w:rPr>
          <w:del w:id="3427" w:author="Sebring, Amanda J" w:date="2017-10-04T09:14:00Z"/>
          <w:rFonts w:ascii="Courier New" w:hAnsi="Courier New" w:cs="Courier New"/>
          <w:sz w:val="24"/>
          <w:szCs w:val="24"/>
        </w:rPr>
      </w:pPr>
      <w:del w:id="342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508 11 1 2 1 04 55 45 45 50 45</w:delText>
        </w:r>
      </w:del>
    </w:p>
    <w:p w14:paraId="1741D952" w14:textId="407E07C0" w:rsidR="00F748CE" w:rsidRPr="00F748CE" w:rsidDel="00580A98" w:rsidRDefault="00F748CE" w:rsidP="00F748CE">
      <w:pPr>
        <w:spacing w:after="0"/>
        <w:rPr>
          <w:del w:id="3429" w:author="Sebring, Amanda J" w:date="2017-10-04T09:14:00Z"/>
          <w:rFonts w:ascii="Courier New" w:hAnsi="Courier New" w:cs="Courier New"/>
          <w:sz w:val="24"/>
          <w:szCs w:val="24"/>
        </w:rPr>
      </w:pPr>
      <w:del w:id="343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508 22 1 2 1 05 50 45 50 55 45</w:delText>
        </w:r>
      </w:del>
    </w:p>
    <w:p w14:paraId="543AD124" w14:textId="0C1D8A00" w:rsidR="00F748CE" w:rsidRPr="00F748CE" w:rsidDel="00580A98" w:rsidRDefault="00F748CE" w:rsidP="00F748CE">
      <w:pPr>
        <w:spacing w:after="0"/>
        <w:rPr>
          <w:del w:id="3431" w:author="Sebring, Amanda J" w:date="2017-10-04T09:14:00Z"/>
          <w:rFonts w:ascii="Courier New" w:hAnsi="Courier New" w:cs="Courier New"/>
          <w:sz w:val="24"/>
          <w:szCs w:val="24"/>
        </w:rPr>
      </w:pPr>
      <w:del w:id="343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508 39 1 2 1 06 65 50 55 45 45</w:delText>
        </w:r>
      </w:del>
    </w:p>
    <w:p w14:paraId="6F762E50" w14:textId="185906E5" w:rsidR="00F748CE" w:rsidRPr="00F748CE" w:rsidDel="00580A98" w:rsidRDefault="00F748CE" w:rsidP="00F748CE">
      <w:pPr>
        <w:spacing w:after="0"/>
        <w:rPr>
          <w:del w:id="3433" w:author="Sebring, Amanda J" w:date="2017-10-04T09:14:00Z"/>
          <w:rFonts w:ascii="Courier New" w:hAnsi="Courier New" w:cs="Courier New"/>
          <w:sz w:val="24"/>
          <w:szCs w:val="24"/>
        </w:rPr>
      </w:pPr>
      <w:del w:id="343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508 40 1 2 1 07 55 50 45 55 55</w:delText>
        </w:r>
      </w:del>
    </w:p>
    <w:p w14:paraId="23DBA3E8" w14:textId="4668E454" w:rsidR="00F748CE" w:rsidRPr="00F748CE" w:rsidDel="00580A98" w:rsidRDefault="00F748CE" w:rsidP="00F748CE">
      <w:pPr>
        <w:spacing w:after="0"/>
        <w:rPr>
          <w:del w:id="3435" w:author="Sebring, Amanda J" w:date="2017-10-04T09:14:00Z"/>
          <w:rFonts w:ascii="Courier New" w:hAnsi="Courier New" w:cs="Courier New"/>
          <w:sz w:val="24"/>
          <w:szCs w:val="24"/>
        </w:rPr>
      </w:pPr>
      <w:del w:id="343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508 46 1 2 1 08 45 40 45 55 50</w:delText>
        </w:r>
      </w:del>
    </w:p>
    <w:p w14:paraId="3C2BC40A" w14:textId="0F1A2390" w:rsidR="00F748CE" w:rsidRPr="00F748CE" w:rsidDel="00580A98" w:rsidRDefault="00F748CE" w:rsidP="00F748CE">
      <w:pPr>
        <w:spacing w:after="0"/>
        <w:rPr>
          <w:del w:id="3437" w:author="Sebring, Amanda J" w:date="2017-10-04T09:14:00Z"/>
          <w:rFonts w:ascii="Courier New" w:hAnsi="Courier New" w:cs="Courier New"/>
          <w:sz w:val="24"/>
          <w:szCs w:val="24"/>
        </w:rPr>
      </w:pPr>
      <w:del w:id="343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508 13 1 2 1 09 55 45 50 45 45</w:delText>
        </w:r>
      </w:del>
    </w:p>
    <w:p w14:paraId="760C756B" w14:textId="4FBF317D" w:rsidR="00F748CE" w:rsidRPr="00F748CE" w:rsidDel="00580A98" w:rsidRDefault="00F748CE" w:rsidP="00F748CE">
      <w:pPr>
        <w:spacing w:after="0"/>
        <w:rPr>
          <w:del w:id="3439" w:author="Sebring, Amanda J" w:date="2017-10-04T09:14:00Z"/>
          <w:rFonts w:ascii="Courier New" w:hAnsi="Courier New" w:cs="Courier New"/>
          <w:sz w:val="24"/>
          <w:szCs w:val="24"/>
        </w:rPr>
      </w:pPr>
      <w:del w:id="344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508 76 1 2 1 10 45 45 50 55 55</w:delText>
        </w:r>
      </w:del>
    </w:p>
    <w:p w14:paraId="57017624" w14:textId="78BE8581" w:rsidR="00F748CE" w:rsidRPr="00F748CE" w:rsidDel="00580A98" w:rsidRDefault="00F748CE" w:rsidP="00F748CE">
      <w:pPr>
        <w:spacing w:after="0"/>
        <w:rPr>
          <w:del w:id="3441" w:author="Sebring, Amanda J" w:date="2017-10-04T09:14:00Z"/>
          <w:rFonts w:ascii="Courier New" w:hAnsi="Courier New" w:cs="Courier New"/>
          <w:sz w:val="24"/>
          <w:szCs w:val="24"/>
        </w:rPr>
      </w:pPr>
      <w:del w:id="344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508 43 1 2 1 11 55 45 45 60 45</w:delText>
        </w:r>
      </w:del>
    </w:p>
    <w:p w14:paraId="6E1E2F0C" w14:textId="7402A29C" w:rsidR="00F748CE" w:rsidRPr="00F748CE" w:rsidDel="00580A98" w:rsidRDefault="00F748CE" w:rsidP="00F748CE">
      <w:pPr>
        <w:spacing w:after="0"/>
        <w:rPr>
          <w:del w:id="3443" w:author="Sebring, Amanda J" w:date="2017-10-04T09:14:00Z"/>
          <w:rFonts w:ascii="Courier New" w:hAnsi="Courier New" w:cs="Courier New"/>
          <w:sz w:val="24"/>
          <w:szCs w:val="24"/>
        </w:rPr>
      </w:pPr>
      <w:del w:id="344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508 54 1 2 1 12 50 45 45 50 45</w:delText>
        </w:r>
      </w:del>
    </w:p>
    <w:p w14:paraId="16FFD5C0" w14:textId="032F5C18" w:rsidR="00F748CE" w:rsidRPr="00F748CE" w:rsidDel="00580A98" w:rsidRDefault="00F748CE" w:rsidP="00F748CE">
      <w:pPr>
        <w:spacing w:after="0"/>
        <w:rPr>
          <w:del w:id="3445" w:author="Sebring, Amanda J" w:date="2017-10-04T09:14:00Z"/>
          <w:rFonts w:ascii="Courier New" w:hAnsi="Courier New" w:cs="Courier New"/>
          <w:sz w:val="24"/>
          <w:szCs w:val="24"/>
        </w:rPr>
      </w:pPr>
      <w:del w:id="344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508 01 1 2 1 13 45 45 45 55 50</w:delText>
        </w:r>
      </w:del>
    </w:p>
    <w:p w14:paraId="6FB7D9EC" w14:textId="746EFE57" w:rsidR="00F748CE" w:rsidRPr="00F748CE" w:rsidDel="00580A98" w:rsidRDefault="00F748CE" w:rsidP="00F748CE">
      <w:pPr>
        <w:spacing w:after="0"/>
        <w:rPr>
          <w:del w:id="3447" w:author="Sebring, Amanda J" w:date="2017-10-04T09:14:00Z"/>
          <w:rFonts w:ascii="Courier New" w:hAnsi="Courier New" w:cs="Courier New"/>
          <w:sz w:val="24"/>
          <w:szCs w:val="24"/>
        </w:rPr>
      </w:pPr>
      <w:del w:id="344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508 07 1 2 1 14 55 45 55 50 50</w:delText>
        </w:r>
      </w:del>
    </w:p>
    <w:p w14:paraId="7B303542" w14:textId="2B7DD9BE" w:rsidR="00F748CE" w:rsidRPr="00F748CE" w:rsidDel="00580A98" w:rsidRDefault="00F748CE" w:rsidP="00F748CE">
      <w:pPr>
        <w:spacing w:after="0"/>
        <w:rPr>
          <w:del w:id="3449" w:author="Sebring, Amanda J" w:date="2017-10-04T09:14:00Z"/>
          <w:rFonts w:ascii="Courier New" w:hAnsi="Courier New" w:cs="Courier New"/>
          <w:sz w:val="24"/>
          <w:szCs w:val="24"/>
        </w:rPr>
      </w:pPr>
      <w:del w:id="345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508 14 1 2 1 15 45 40 45 55 40</w:delText>
        </w:r>
      </w:del>
    </w:p>
    <w:p w14:paraId="03780F01" w14:textId="1152BB9B" w:rsidR="00F748CE" w:rsidRPr="00F748CE" w:rsidDel="00580A98" w:rsidRDefault="00F748CE" w:rsidP="00F748CE">
      <w:pPr>
        <w:spacing w:after="0"/>
        <w:rPr>
          <w:del w:id="3451" w:author="Sebring, Amanda J" w:date="2017-10-04T09:14:00Z"/>
          <w:rFonts w:ascii="Courier New" w:hAnsi="Courier New" w:cs="Courier New"/>
          <w:sz w:val="24"/>
          <w:szCs w:val="24"/>
        </w:rPr>
      </w:pPr>
      <w:del w:id="345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508 30 1 2 1 16 40 40 45 55 40</w:delText>
        </w:r>
      </w:del>
    </w:p>
    <w:p w14:paraId="2FE44DBD" w14:textId="026F19E8" w:rsidR="00F748CE" w:rsidRPr="00F748CE" w:rsidDel="00580A98" w:rsidRDefault="00F748CE" w:rsidP="00F748CE">
      <w:pPr>
        <w:spacing w:after="0"/>
        <w:rPr>
          <w:del w:id="3453" w:author="Sebring, Amanda J" w:date="2017-10-04T09:14:00Z"/>
          <w:rFonts w:ascii="Courier New" w:hAnsi="Courier New" w:cs="Courier New"/>
          <w:sz w:val="24"/>
          <w:szCs w:val="24"/>
        </w:rPr>
      </w:pPr>
      <w:del w:id="345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508 37 1 2 1 17 45 45 50 45 40</w:delText>
        </w:r>
      </w:del>
    </w:p>
    <w:p w14:paraId="64872439" w14:textId="1D48DA13" w:rsidR="00F748CE" w:rsidRPr="00F748CE" w:rsidDel="00580A98" w:rsidRDefault="00F748CE" w:rsidP="00F748CE">
      <w:pPr>
        <w:spacing w:after="0"/>
        <w:rPr>
          <w:del w:id="3455" w:author="Sebring, Amanda J" w:date="2017-10-04T09:14:00Z"/>
          <w:rFonts w:ascii="Courier New" w:hAnsi="Courier New" w:cs="Courier New"/>
          <w:sz w:val="24"/>
          <w:szCs w:val="24"/>
        </w:rPr>
      </w:pPr>
      <w:del w:id="345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508 50 1 2 1 18 40 40 45 55 45</w:delText>
        </w:r>
      </w:del>
    </w:p>
    <w:p w14:paraId="2F85935F" w14:textId="2EC7BD38" w:rsidR="00F748CE" w:rsidRPr="00F748CE" w:rsidDel="00580A98" w:rsidRDefault="00F748CE" w:rsidP="00F748CE">
      <w:pPr>
        <w:spacing w:after="0"/>
        <w:rPr>
          <w:del w:id="3457" w:author="Sebring, Amanda J" w:date="2017-10-04T09:14:00Z"/>
          <w:rFonts w:ascii="Courier New" w:hAnsi="Courier New" w:cs="Courier New"/>
          <w:sz w:val="24"/>
          <w:szCs w:val="24"/>
        </w:rPr>
      </w:pPr>
      <w:del w:id="345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508 52 1 2 1 19 45 45 45 50 50</w:delText>
        </w:r>
      </w:del>
    </w:p>
    <w:p w14:paraId="3273763C" w14:textId="49903375" w:rsidR="00F748CE" w:rsidRPr="00F748CE" w:rsidDel="00580A98" w:rsidRDefault="00F748CE" w:rsidP="00F748CE">
      <w:pPr>
        <w:spacing w:after="0"/>
        <w:rPr>
          <w:del w:id="3459" w:author="Sebring, Amanda J" w:date="2017-10-04T09:14:00Z"/>
          <w:rFonts w:ascii="Courier New" w:hAnsi="Courier New" w:cs="Courier New"/>
          <w:sz w:val="24"/>
          <w:szCs w:val="24"/>
        </w:rPr>
      </w:pPr>
      <w:del w:id="346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508 65 1 2 1 20 40 40 40 45 40</w:delText>
        </w:r>
      </w:del>
    </w:p>
    <w:p w14:paraId="128BA3A8" w14:textId="416A9A59" w:rsidR="00F748CE" w:rsidRPr="00F748CE" w:rsidDel="00580A98" w:rsidRDefault="00F748CE" w:rsidP="00F748CE">
      <w:pPr>
        <w:spacing w:after="0"/>
        <w:rPr>
          <w:del w:id="3461" w:author="Sebring, Amanda J" w:date="2017-10-04T09:14:00Z"/>
          <w:rFonts w:ascii="Courier New" w:hAnsi="Courier New" w:cs="Courier New"/>
          <w:sz w:val="24"/>
          <w:szCs w:val="24"/>
        </w:rPr>
      </w:pPr>
      <w:del w:id="346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508 70 1 2 1 21 55 45 45 50 55</w:delText>
        </w:r>
      </w:del>
    </w:p>
    <w:p w14:paraId="12121EEE" w14:textId="4E2717A1" w:rsidR="00F748CE" w:rsidRPr="00F748CE" w:rsidDel="00580A98" w:rsidRDefault="00F748CE" w:rsidP="00F748CE">
      <w:pPr>
        <w:spacing w:after="0"/>
        <w:rPr>
          <w:del w:id="3463" w:author="Sebring, Amanda J" w:date="2017-10-04T09:14:00Z"/>
          <w:rFonts w:ascii="Courier New" w:hAnsi="Courier New" w:cs="Courier New"/>
          <w:sz w:val="24"/>
          <w:szCs w:val="24"/>
        </w:rPr>
      </w:pPr>
      <w:del w:id="346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508 38 1 2 1 22 60 45 45 60 55</w:delText>
        </w:r>
      </w:del>
    </w:p>
    <w:p w14:paraId="5C393B18" w14:textId="564D6951" w:rsidR="00F748CE" w:rsidRPr="00F748CE" w:rsidDel="00580A98" w:rsidRDefault="00F748CE" w:rsidP="00F748CE">
      <w:pPr>
        <w:spacing w:after="0"/>
        <w:rPr>
          <w:del w:id="3465" w:author="Sebring, Amanda J" w:date="2017-10-04T09:14:00Z"/>
          <w:rFonts w:ascii="Courier New" w:hAnsi="Courier New" w:cs="Courier New"/>
          <w:sz w:val="24"/>
          <w:szCs w:val="24"/>
        </w:rPr>
      </w:pPr>
      <w:del w:id="346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508 42 1 2 1 23 60 45 50 60 55</w:delText>
        </w:r>
      </w:del>
    </w:p>
    <w:p w14:paraId="1A9CEF1F" w14:textId="69923609" w:rsidR="00F748CE" w:rsidRPr="00F748CE" w:rsidDel="00580A98" w:rsidRDefault="00F748CE" w:rsidP="00F748CE">
      <w:pPr>
        <w:spacing w:after="0"/>
        <w:rPr>
          <w:del w:id="3467" w:author="Sebring, Amanda J" w:date="2017-10-04T09:14:00Z"/>
          <w:rFonts w:ascii="Courier New" w:hAnsi="Courier New" w:cs="Courier New"/>
          <w:sz w:val="24"/>
          <w:szCs w:val="24"/>
        </w:rPr>
      </w:pPr>
      <w:del w:id="346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508 03 1 2 1 24 50 45 45 50 55</w:delText>
        </w:r>
      </w:del>
    </w:p>
    <w:p w14:paraId="118E4537" w14:textId="2EA340BC" w:rsidR="00F748CE" w:rsidRPr="00F748CE" w:rsidDel="00580A98" w:rsidRDefault="00F748CE" w:rsidP="00F748CE">
      <w:pPr>
        <w:spacing w:after="0"/>
        <w:rPr>
          <w:del w:id="3469" w:author="Sebring, Amanda J" w:date="2017-10-04T09:14:00Z"/>
          <w:rFonts w:ascii="Courier New" w:hAnsi="Courier New" w:cs="Courier New"/>
          <w:sz w:val="24"/>
          <w:szCs w:val="24"/>
        </w:rPr>
      </w:pPr>
      <w:del w:id="347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508 05 1 2 1 25 45 40 45 55 45</w:delText>
        </w:r>
      </w:del>
    </w:p>
    <w:p w14:paraId="1A02175D" w14:textId="7472BC93" w:rsidR="00F748CE" w:rsidRPr="00F748CE" w:rsidDel="00580A98" w:rsidRDefault="00F748CE" w:rsidP="00F748CE">
      <w:pPr>
        <w:spacing w:after="0"/>
        <w:rPr>
          <w:del w:id="3471" w:author="Sebring, Amanda J" w:date="2017-10-04T09:14:00Z"/>
          <w:rFonts w:ascii="Courier New" w:hAnsi="Courier New" w:cs="Courier New"/>
          <w:sz w:val="24"/>
          <w:szCs w:val="24"/>
        </w:rPr>
      </w:pPr>
      <w:del w:id="347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508 06 1 2 1 26 40 45 45 45 45</w:delText>
        </w:r>
      </w:del>
    </w:p>
    <w:p w14:paraId="5D471018" w14:textId="0DD25533" w:rsidR="00F748CE" w:rsidRPr="00F748CE" w:rsidDel="00580A98" w:rsidRDefault="00F748CE" w:rsidP="00F748CE">
      <w:pPr>
        <w:spacing w:after="0"/>
        <w:rPr>
          <w:del w:id="3473" w:author="Sebring, Amanda J" w:date="2017-10-04T09:14:00Z"/>
          <w:rFonts w:ascii="Courier New" w:hAnsi="Courier New" w:cs="Courier New"/>
          <w:sz w:val="24"/>
          <w:szCs w:val="24"/>
        </w:rPr>
      </w:pPr>
      <w:del w:id="347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508 08 1 2 1 27 45 45 45 55 45</w:delText>
        </w:r>
      </w:del>
    </w:p>
    <w:p w14:paraId="0A41433C" w14:textId="077489DD" w:rsidR="00F748CE" w:rsidRPr="00F748CE" w:rsidDel="00580A98" w:rsidRDefault="00F748CE" w:rsidP="00F748CE">
      <w:pPr>
        <w:spacing w:after="0"/>
        <w:rPr>
          <w:del w:id="3475" w:author="Sebring, Amanda J" w:date="2017-10-04T09:14:00Z"/>
          <w:rFonts w:ascii="Courier New" w:hAnsi="Courier New" w:cs="Courier New"/>
          <w:sz w:val="24"/>
          <w:szCs w:val="24"/>
        </w:rPr>
      </w:pPr>
      <w:del w:id="347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508 10 1 2 1 28 56 56 60 66 50</w:delText>
        </w:r>
      </w:del>
    </w:p>
    <w:p w14:paraId="04BD1876" w14:textId="170213E2" w:rsidR="00F748CE" w:rsidRPr="00F748CE" w:rsidDel="00580A98" w:rsidRDefault="00F748CE" w:rsidP="00F748CE">
      <w:pPr>
        <w:spacing w:after="0"/>
        <w:rPr>
          <w:del w:id="3477" w:author="Sebring, Amanda J" w:date="2017-10-04T09:14:00Z"/>
          <w:rFonts w:ascii="Courier New" w:hAnsi="Courier New" w:cs="Courier New"/>
          <w:sz w:val="24"/>
          <w:szCs w:val="24"/>
        </w:rPr>
      </w:pPr>
      <w:del w:id="347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508 12 1 2 1 29 45 45 45 55 50</w:delText>
        </w:r>
      </w:del>
    </w:p>
    <w:p w14:paraId="65601B2A" w14:textId="2D5D935B" w:rsidR="00F748CE" w:rsidRPr="00F748CE" w:rsidDel="00580A98" w:rsidRDefault="00F748CE" w:rsidP="00F748CE">
      <w:pPr>
        <w:spacing w:after="0"/>
        <w:rPr>
          <w:del w:id="3479" w:author="Sebring, Amanda J" w:date="2017-10-04T09:14:00Z"/>
          <w:rFonts w:ascii="Courier New" w:hAnsi="Courier New" w:cs="Courier New"/>
          <w:sz w:val="24"/>
          <w:szCs w:val="24"/>
        </w:rPr>
      </w:pPr>
      <w:del w:id="348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508 15 1 2 1 30 55 45 50 60 55</w:delText>
        </w:r>
      </w:del>
    </w:p>
    <w:p w14:paraId="32FF1238" w14:textId="434F9F10" w:rsidR="00F748CE" w:rsidRPr="00F748CE" w:rsidDel="00580A98" w:rsidRDefault="00F748CE" w:rsidP="00F748CE">
      <w:pPr>
        <w:spacing w:after="0"/>
        <w:rPr>
          <w:del w:id="3481" w:author="Sebring, Amanda J" w:date="2017-10-04T09:14:00Z"/>
          <w:rFonts w:ascii="Courier New" w:hAnsi="Courier New" w:cs="Courier New"/>
          <w:sz w:val="24"/>
          <w:szCs w:val="24"/>
        </w:rPr>
      </w:pPr>
      <w:del w:id="348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508 16 1 2 1 31 45 45 40 40 45</w:delText>
        </w:r>
      </w:del>
    </w:p>
    <w:p w14:paraId="7E6AC0C3" w14:textId="761310C9" w:rsidR="00F748CE" w:rsidRPr="00F748CE" w:rsidDel="00580A98" w:rsidRDefault="00F748CE" w:rsidP="00F748CE">
      <w:pPr>
        <w:spacing w:after="0"/>
        <w:rPr>
          <w:del w:id="3483" w:author="Sebring, Amanda J" w:date="2017-10-04T09:14:00Z"/>
          <w:rFonts w:ascii="Courier New" w:hAnsi="Courier New" w:cs="Courier New"/>
          <w:sz w:val="24"/>
          <w:szCs w:val="24"/>
        </w:rPr>
      </w:pPr>
      <w:del w:id="348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508 17 1 2 1 32 60 45 55 60 55</w:delText>
        </w:r>
      </w:del>
    </w:p>
    <w:p w14:paraId="6071F18C" w14:textId="1666835F" w:rsidR="00F748CE" w:rsidRPr="00F748CE" w:rsidDel="00580A98" w:rsidRDefault="00F748CE" w:rsidP="00F748CE">
      <w:pPr>
        <w:spacing w:after="0"/>
        <w:rPr>
          <w:del w:id="3485" w:author="Sebring, Amanda J" w:date="2017-10-04T09:14:00Z"/>
          <w:rFonts w:ascii="Courier New" w:hAnsi="Courier New" w:cs="Courier New"/>
          <w:sz w:val="24"/>
          <w:szCs w:val="24"/>
        </w:rPr>
      </w:pPr>
      <w:del w:id="348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508 18 1 2 1 33 55 50 55 45 45</w:delText>
        </w:r>
      </w:del>
    </w:p>
    <w:p w14:paraId="0E4C79AE" w14:textId="79C29A60" w:rsidR="00F748CE" w:rsidRPr="00F748CE" w:rsidDel="00580A98" w:rsidRDefault="00F748CE" w:rsidP="00F748CE">
      <w:pPr>
        <w:spacing w:after="0"/>
        <w:rPr>
          <w:del w:id="3487" w:author="Sebring, Amanda J" w:date="2017-10-04T09:14:00Z"/>
          <w:rFonts w:ascii="Courier New" w:hAnsi="Courier New" w:cs="Courier New"/>
          <w:sz w:val="24"/>
          <w:szCs w:val="24"/>
        </w:rPr>
      </w:pPr>
      <w:del w:id="348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508 19 1 2 1 34 45 45 40 45 55</w:delText>
        </w:r>
      </w:del>
    </w:p>
    <w:p w14:paraId="26E4B851" w14:textId="2EEFC080" w:rsidR="00F748CE" w:rsidRPr="00F748CE" w:rsidDel="00580A98" w:rsidRDefault="00F748CE" w:rsidP="00F748CE">
      <w:pPr>
        <w:spacing w:after="0"/>
        <w:rPr>
          <w:del w:id="3489" w:author="Sebring, Amanda J" w:date="2017-10-04T09:14:00Z"/>
          <w:rFonts w:ascii="Courier New" w:hAnsi="Courier New" w:cs="Courier New"/>
          <w:sz w:val="24"/>
          <w:szCs w:val="24"/>
        </w:rPr>
      </w:pPr>
      <w:del w:id="349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508 20 1 2 1 35 60 50 55 60 60</w:delText>
        </w:r>
      </w:del>
    </w:p>
    <w:p w14:paraId="2F7FC66E" w14:textId="4D52D82C" w:rsidR="00F748CE" w:rsidRPr="00F748CE" w:rsidDel="00580A98" w:rsidRDefault="00F748CE" w:rsidP="00F748CE">
      <w:pPr>
        <w:spacing w:after="0"/>
        <w:rPr>
          <w:del w:id="3491" w:author="Sebring, Amanda J" w:date="2017-10-04T09:14:00Z"/>
          <w:rFonts w:ascii="Courier New" w:hAnsi="Courier New" w:cs="Courier New"/>
          <w:sz w:val="24"/>
          <w:szCs w:val="24"/>
        </w:rPr>
      </w:pPr>
      <w:del w:id="349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508 21 1 2 1 36 55 50 55 45 45</w:delText>
        </w:r>
      </w:del>
    </w:p>
    <w:p w14:paraId="53EC3CFB" w14:textId="7532C8E1" w:rsidR="00F748CE" w:rsidRPr="00F748CE" w:rsidDel="00580A98" w:rsidRDefault="00F748CE" w:rsidP="00F748CE">
      <w:pPr>
        <w:spacing w:after="0"/>
        <w:rPr>
          <w:del w:id="3493" w:author="Sebring, Amanda J" w:date="2017-10-04T09:14:00Z"/>
          <w:rFonts w:ascii="Courier New" w:hAnsi="Courier New" w:cs="Courier New"/>
          <w:sz w:val="24"/>
          <w:szCs w:val="24"/>
        </w:rPr>
      </w:pPr>
      <w:del w:id="349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508 23 1 2 1 37 55 45 55 55 55</w:delText>
        </w:r>
      </w:del>
    </w:p>
    <w:p w14:paraId="28EC4CEA" w14:textId="21F7B39D" w:rsidR="00F748CE" w:rsidRPr="00F748CE" w:rsidDel="00580A98" w:rsidRDefault="00F748CE" w:rsidP="00F748CE">
      <w:pPr>
        <w:spacing w:after="0"/>
        <w:rPr>
          <w:del w:id="3495" w:author="Sebring, Amanda J" w:date="2017-10-04T09:14:00Z"/>
          <w:rFonts w:ascii="Courier New" w:hAnsi="Courier New" w:cs="Courier New"/>
          <w:sz w:val="24"/>
          <w:szCs w:val="24"/>
        </w:rPr>
      </w:pPr>
      <w:del w:id="349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508 24 1 2 1 38 45 45 45 50 40</w:delText>
        </w:r>
      </w:del>
    </w:p>
    <w:p w14:paraId="0C4F7DC9" w14:textId="6F4BB2FA" w:rsidR="00F748CE" w:rsidRPr="00F748CE" w:rsidDel="00580A98" w:rsidRDefault="00F748CE" w:rsidP="00F748CE">
      <w:pPr>
        <w:spacing w:after="0"/>
        <w:rPr>
          <w:del w:id="3497" w:author="Sebring, Amanda J" w:date="2017-10-04T09:14:00Z"/>
          <w:rFonts w:ascii="Courier New" w:hAnsi="Courier New" w:cs="Courier New"/>
          <w:sz w:val="24"/>
          <w:szCs w:val="24"/>
        </w:rPr>
      </w:pPr>
      <w:del w:id="349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508 25 1 2 1 39 45 45 50 55 45</w:delText>
        </w:r>
      </w:del>
    </w:p>
    <w:p w14:paraId="60993427" w14:textId="088D46E8" w:rsidR="00F748CE" w:rsidRPr="00F748CE" w:rsidDel="00580A98" w:rsidRDefault="00F748CE" w:rsidP="00F748CE">
      <w:pPr>
        <w:spacing w:after="0"/>
        <w:rPr>
          <w:del w:id="3499" w:author="Sebring, Amanda J" w:date="2017-10-04T09:14:00Z"/>
          <w:rFonts w:ascii="Courier New" w:hAnsi="Courier New" w:cs="Courier New"/>
          <w:sz w:val="24"/>
          <w:szCs w:val="24"/>
        </w:rPr>
      </w:pPr>
      <w:del w:id="350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508 26 1 2 1 40 50 45 45 55 45</w:delText>
        </w:r>
      </w:del>
    </w:p>
    <w:p w14:paraId="7072957B" w14:textId="4225523F" w:rsidR="00F748CE" w:rsidRPr="00F748CE" w:rsidDel="00580A98" w:rsidRDefault="00F748CE" w:rsidP="00F748CE">
      <w:pPr>
        <w:spacing w:after="0"/>
        <w:rPr>
          <w:del w:id="3501" w:author="Sebring, Amanda J" w:date="2017-10-04T09:14:00Z"/>
          <w:rFonts w:ascii="Courier New" w:hAnsi="Courier New" w:cs="Courier New"/>
          <w:sz w:val="24"/>
          <w:szCs w:val="24"/>
        </w:rPr>
      </w:pPr>
      <w:del w:id="350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508 27 1 2 1 41 55 50 50 55 45</w:delText>
        </w:r>
      </w:del>
    </w:p>
    <w:p w14:paraId="76DD7D4D" w14:textId="6CFDCAC4" w:rsidR="00F748CE" w:rsidRPr="00F748CE" w:rsidDel="00580A98" w:rsidRDefault="00F748CE" w:rsidP="00F748CE">
      <w:pPr>
        <w:spacing w:after="0"/>
        <w:rPr>
          <w:del w:id="3503" w:author="Sebring, Amanda J" w:date="2017-10-04T09:14:00Z"/>
          <w:rFonts w:ascii="Courier New" w:hAnsi="Courier New" w:cs="Courier New"/>
          <w:sz w:val="24"/>
          <w:szCs w:val="24"/>
        </w:rPr>
      </w:pPr>
      <w:del w:id="350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508 28 1 2 1 42 45 45 50 55 45</w:delText>
        </w:r>
      </w:del>
    </w:p>
    <w:p w14:paraId="2A1CE949" w14:textId="66E753CE" w:rsidR="00F748CE" w:rsidRPr="00F748CE" w:rsidDel="00580A98" w:rsidRDefault="00F748CE" w:rsidP="00F748CE">
      <w:pPr>
        <w:spacing w:after="0"/>
        <w:rPr>
          <w:del w:id="3505" w:author="Sebring, Amanda J" w:date="2017-10-04T09:14:00Z"/>
          <w:rFonts w:ascii="Courier New" w:hAnsi="Courier New" w:cs="Courier New"/>
          <w:sz w:val="24"/>
          <w:szCs w:val="24"/>
        </w:rPr>
      </w:pPr>
      <w:del w:id="350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508 29 1 2 1 43 60 50 55 60 50</w:delText>
        </w:r>
      </w:del>
    </w:p>
    <w:p w14:paraId="322E682B" w14:textId="7B78BC66" w:rsidR="00F748CE" w:rsidRPr="00F748CE" w:rsidDel="00580A98" w:rsidRDefault="00F748CE" w:rsidP="00F748CE">
      <w:pPr>
        <w:spacing w:after="0"/>
        <w:rPr>
          <w:del w:id="3507" w:author="Sebring, Amanda J" w:date="2017-10-04T09:14:00Z"/>
          <w:rFonts w:ascii="Courier New" w:hAnsi="Courier New" w:cs="Courier New"/>
          <w:sz w:val="24"/>
          <w:szCs w:val="24"/>
        </w:rPr>
      </w:pPr>
      <w:del w:id="350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508 31 1 2 1 44 60 50 45 55 55</w:delText>
        </w:r>
      </w:del>
    </w:p>
    <w:p w14:paraId="395EFA82" w14:textId="00B3AC2D" w:rsidR="00F748CE" w:rsidRPr="00F748CE" w:rsidDel="00580A98" w:rsidRDefault="00F748CE" w:rsidP="00F748CE">
      <w:pPr>
        <w:spacing w:after="0"/>
        <w:rPr>
          <w:del w:id="3509" w:author="Sebring, Amanda J" w:date="2017-10-04T09:14:00Z"/>
          <w:rFonts w:ascii="Courier New" w:hAnsi="Courier New" w:cs="Courier New"/>
          <w:sz w:val="24"/>
          <w:szCs w:val="24"/>
        </w:rPr>
      </w:pPr>
      <w:del w:id="351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508 32 1 2 1 45 45 45 50 55 45</w:delText>
        </w:r>
      </w:del>
    </w:p>
    <w:p w14:paraId="0BBD329C" w14:textId="76DFE7F8" w:rsidR="00F748CE" w:rsidRPr="00F748CE" w:rsidDel="00580A98" w:rsidRDefault="00F748CE" w:rsidP="00F748CE">
      <w:pPr>
        <w:spacing w:after="0"/>
        <w:rPr>
          <w:del w:id="3511" w:author="Sebring, Amanda J" w:date="2017-10-04T09:14:00Z"/>
          <w:rFonts w:ascii="Courier New" w:hAnsi="Courier New" w:cs="Courier New"/>
          <w:sz w:val="24"/>
          <w:szCs w:val="24"/>
        </w:rPr>
      </w:pPr>
      <w:del w:id="351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508 33 1 2 1 46 45 45 50 55 45</w:delText>
        </w:r>
      </w:del>
    </w:p>
    <w:p w14:paraId="744B34EE" w14:textId="681916A2" w:rsidR="00F748CE" w:rsidRPr="00F748CE" w:rsidDel="00580A98" w:rsidRDefault="00F748CE" w:rsidP="00F748CE">
      <w:pPr>
        <w:spacing w:after="0"/>
        <w:rPr>
          <w:del w:id="3513" w:author="Sebring, Amanda J" w:date="2017-10-04T09:14:00Z"/>
          <w:rFonts w:ascii="Courier New" w:hAnsi="Courier New" w:cs="Courier New"/>
          <w:sz w:val="24"/>
          <w:szCs w:val="24"/>
        </w:rPr>
      </w:pPr>
      <w:del w:id="351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508 34 1 2 1 47 45 45 45 45 40</w:delText>
        </w:r>
      </w:del>
    </w:p>
    <w:p w14:paraId="043A7963" w14:textId="25E6D761" w:rsidR="00F748CE" w:rsidRPr="00F748CE" w:rsidDel="00580A98" w:rsidRDefault="00F748CE" w:rsidP="00F748CE">
      <w:pPr>
        <w:spacing w:after="0"/>
        <w:rPr>
          <w:del w:id="3515" w:author="Sebring, Amanda J" w:date="2017-10-04T09:14:00Z"/>
          <w:rFonts w:ascii="Courier New" w:hAnsi="Courier New" w:cs="Courier New"/>
          <w:sz w:val="24"/>
          <w:szCs w:val="24"/>
        </w:rPr>
      </w:pPr>
      <w:del w:id="351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508 35 1 2 1 48 45 40 50 55 50</w:delText>
        </w:r>
      </w:del>
    </w:p>
    <w:p w14:paraId="524F863B" w14:textId="19DD1767" w:rsidR="00F748CE" w:rsidRPr="00F748CE" w:rsidDel="00580A98" w:rsidRDefault="00F748CE" w:rsidP="00F748CE">
      <w:pPr>
        <w:spacing w:after="0"/>
        <w:rPr>
          <w:del w:id="3517" w:author="Sebring, Amanda J" w:date="2017-10-04T09:14:00Z"/>
          <w:rFonts w:ascii="Courier New" w:hAnsi="Courier New" w:cs="Courier New"/>
          <w:sz w:val="24"/>
          <w:szCs w:val="24"/>
        </w:rPr>
      </w:pPr>
      <w:del w:id="351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508 36 1 2 1 49 60 50 50 55 55</w:delText>
        </w:r>
      </w:del>
    </w:p>
    <w:p w14:paraId="4FDD7946" w14:textId="52BDAF18" w:rsidR="00F748CE" w:rsidRPr="00F748CE" w:rsidDel="00580A98" w:rsidRDefault="00F748CE" w:rsidP="00F748CE">
      <w:pPr>
        <w:spacing w:after="0"/>
        <w:rPr>
          <w:del w:id="3519" w:author="Sebring, Amanda J" w:date="2017-10-04T09:14:00Z"/>
          <w:rFonts w:ascii="Courier New" w:hAnsi="Courier New" w:cs="Courier New"/>
          <w:sz w:val="24"/>
          <w:szCs w:val="24"/>
        </w:rPr>
      </w:pPr>
      <w:del w:id="352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508 41 1 2 1 50 45 45 50 55 45</w:delText>
        </w:r>
      </w:del>
    </w:p>
    <w:p w14:paraId="7E824539" w14:textId="7708C400" w:rsidR="00F748CE" w:rsidRPr="00F748CE" w:rsidDel="00580A98" w:rsidRDefault="00F748CE" w:rsidP="00F748CE">
      <w:pPr>
        <w:spacing w:after="0"/>
        <w:rPr>
          <w:del w:id="3521" w:author="Sebring, Amanda J" w:date="2017-10-04T09:14:00Z"/>
          <w:rFonts w:ascii="Courier New" w:hAnsi="Courier New" w:cs="Courier New"/>
          <w:sz w:val="24"/>
          <w:szCs w:val="24"/>
        </w:rPr>
      </w:pPr>
      <w:del w:id="352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508 44 1 2 1 51 40 40 40 45 45</w:delText>
        </w:r>
      </w:del>
    </w:p>
    <w:p w14:paraId="66A690E5" w14:textId="06F92580" w:rsidR="00F748CE" w:rsidRPr="00F748CE" w:rsidDel="00580A98" w:rsidRDefault="00F748CE" w:rsidP="00F748CE">
      <w:pPr>
        <w:spacing w:after="0"/>
        <w:rPr>
          <w:del w:id="3523" w:author="Sebring, Amanda J" w:date="2017-10-04T09:14:00Z"/>
          <w:rFonts w:ascii="Courier New" w:hAnsi="Courier New" w:cs="Courier New"/>
          <w:sz w:val="24"/>
          <w:szCs w:val="24"/>
        </w:rPr>
      </w:pPr>
      <w:del w:id="352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508 45 1 2 1 52 60 50 50 55 50</w:delText>
        </w:r>
      </w:del>
    </w:p>
    <w:p w14:paraId="1F117E54" w14:textId="37FC1CE5" w:rsidR="00F748CE" w:rsidRPr="00F748CE" w:rsidDel="00580A98" w:rsidRDefault="00F748CE" w:rsidP="00F748CE">
      <w:pPr>
        <w:spacing w:after="0"/>
        <w:rPr>
          <w:del w:id="3525" w:author="Sebring, Amanda J" w:date="2017-10-04T09:14:00Z"/>
          <w:rFonts w:ascii="Courier New" w:hAnsi="Courier New" w:cs="Courier New"/>
          <w:sz w:val="24"/>
          <w:szCs w:val="24"/>
        </w:rPr>
      </w:pPr>
      <w:del w:id="352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508 47 1 2 1 53 45 45 50 55 55</w:delText>
        </w:r>
      </w:del>
    </w:p>
    <w:p w14:paraId="7D282DE2" w14:textId="2A47216C" w:rsidR="00F748CE" w:rsidRPr="00F748CE" w:rsidDel="00580A98" w:rsidRDefault="00F748CE" w:rsidP="00F748CE">
      <w:pPr>
        <w:spacing w:after="0"/>
        <w:rPr>
          <w:del w:id="3527" w:author="Sebring, Amanda J" w:date="2017-10-04T09:14:00Z"/>
          <w:rFonts w:ascii="Courier New" w:hAnsi="Courier New" w:cs="Courier New"/>
          <w:sz w:val="24"/>
          <w:szCs w:val="24"/>
        </w:rPr>
      </w:pPr>
      <w:del w:id="352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508 48 1 2 1 54 45 40 50 45 45</w:delText>
        </w:r>
      </w:del>
    </w:p>
    <w:p w14:paraId="09754159" w14:textId="17D75C33" w:rsidR="00F748CE" w:rsidRPr="00F748CE" w:rsidDel="00580A98" w:rsidRDefault="00F748CE" w:rsidP="00F748CE">
      <w:pPr>
        <w:spacing w:after="0"/>
        <w:rPr>
          <w:del w:id="3529" w:author="Sebring, Amanda J" w:date="2017-10-04T09:14:00Z"/>
          <w:rFonts w:ascii="Courier New" w:hAnsi="Courier New" w:cs="Courier New"/>
          <w:sz w:val="24"/>
          <w:szCs w:val="24"/>
        </w:rPr>
      </w:pPr>
      <w:del w:id="353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508 49 1 2 1 55 45 45 40 55 50</w:delText>
        </w:r>
      </w:del>
    </w:p>
    <w:p w14:paraId="7258ABC0" w14:textId="517E6C4B" w:rsidR="00F748CE" w:rsidRPr="00F748CE" w:rsidDel="00580A98" w:rsidRDefault="00F748CE" w:rsidP="00F748CE">
      <w:pPr>
        <w:spacing w:after="0"/>
        <w:rPr>
          <w:del w:id="3531" w:author="Sebring, Amanda J" w:date="2017-10-04T09:14:00Z"/>
          <w:rFonts w:ascii="Courier New" w:hAnsi="Courier New" w:cs="Courier New"/>
          <w:sz w:val="24"/>
          <w:szCs w:val="24"/>
        </w:rPr>
      </w:pPr>
      <w:del w:id="353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508 51 1 2 1 56 55 50 45 45 45</w:delText>
        </w:r>
      </w:del>
    </w:p>
    <w:p w14:paraId="4EC1DC56" w14:textId="6D643736" w:rsidR="00F748CE" w:rsidRPr="00F748CE" w:rsidDel="00580A98" w:rsidRDefault="00F748CE" w:rsidP="00F748CE">
      <w:pPr>
        <w:spacing w:after="0"/>
        <w:rPr>
          <w:del w:id="3533" w:author="Sebring, Amanda J" w:date="2017-10-04T09:14:00Z"/>
          <w:rFonts w:ascii="Courier New" w:hAnsi="Courier New" w:cs="Courier New"/>
          <w:sz w:val="24"/>
          <w:szCs w:val="24"/>
        </w:rPr>
      </w:pPr>
      <w:del w:id="353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508 53 1 2 1 57 65 55 45 50 50</w:delText>
        </w:r>
      </w:del>
    </w:p>
    <w:p w14:paraId="7E2EA52E" w14:textId="7B815FEE" w:rsidR="00F748CE" w:rsidRPr="00F748CE" w:rsidDel="00580A98" w:rsidRDefault="00F748CE" w:rsidP="00F748CE">
      <w:pPr>
        <w:spacing w:after="0"/>
        <w:rPr>
          <w:del w:id="3535" w:author="Sebring, Amanda J" w:date="2017-10-04T09:14:00Z"/>
          <w:rFonts w:ascii="Courier New" w:hAnsi="Courier New" w:cs="Courier New"/>
          <w:sz w:val="24"/>
          <w:szCs w:val="24"/>
        </w:rPr>
      </w:pPr>
      <w:del w:id="353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508 55 1 2 1 58 60 55 55 55 55</w:delText>
        </w:r>
      </w:del>
    </w:p>
    <w:p w14:paraId="5E83E306" w14:textId="12144117" w:rsidR="00F748CE" w:rsidRPr="00F748CE" w:rsidDel="00580A98" w:rsidRDefault="00F748CE" w:rsidP="00F748CE">
      <w:pPr>
        <w:spacing w:after="0"/>
        <w:rPr>
          <w:del w:id="3537" w:author="Sebring, Amanda J" w:date="2017-10-04T09:14:00Z"/>
          <w:rFonts w:ascii="Courier New" w:hAnsi="Courier New" w:cs="Courier New"/>
          <w:sz w:val="24"/>
          <w:szCs w:val="24"/>
        </w:rPr>
      </w:pPr>
      <w:del w:id="353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508 56 1 2 1 59 45 40 40 55 45</w:delText>
        </w:r>
      </w:del>
    </w:p>
    <w:p w14:paraId="04A94D34" w14:textId="7D04392C" w:rsidR="00F748CE" w:rsidRPr="00F748CE" w:rsidDel="00580A98" w:rsidRDefault="00F748CE" w:rsidP="00F748CE">
      <w:pPr>
        <w:spacing w:after="0"/>
        <w:rPr>
          <w:del w:id="3539" w:author="Sebring, Amanda J" w:date="2017-10-04T09:14:00Z"/>
          <w:rFonts w:ascii="Courier New" w:hAnsi="Courier New" w:cs="Courier New"/>
          <w:sz w:val="24"/>
          <w:szCs w:val="24"/>
        </w:rPr>
      </w:pPr>
      <w:del w:id="354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508 57 1 2 1 60 45 45 50 55 55</w:delText>
        </w:r>
      </w:del>
    </w:p>
    <w:p w14:paraId="6E036635" w14:textId="2827D09A" w:rsidR="00F748CE" w:rsidRPr="00F748CE" w:rsidDel="00580A98" w:rsidRDefault="00F748CE" w:rsidP="00F748CE">
      <w:pPr>
        <w:spacing w:after="0"/>
        <w:rPr>
          <w:del w:id="3541" w:author="Sebring, Amanda J" w:date="2017-10-04T09:14:00Z"/>
          <w:rFonts w:ascii="Courier New" w:hAnsi="Courier New" w:cs="Courier New"/>
          <w:sz w:val="24"/>
          <w:szCs w:val="24"/>
        </w:rPr>
      </w:pPr>
      <w:del w:id="354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508 58 1 2 1 61 60 50 50 55 45</w:delText>
        </w:r>
      </w:del>
    </w:p>
    <w:p w14:paraId="1374E070" w14:textId="1E3E82BA" w:rsidR="00F748CE" w:rsidRPr="00F748CE" w:rsidDel="00580A98" w:rsidRDefault="00F748CE" w:rsidP="00F748CE">
      <w:pPr>
        <w:spacing w:after="0"/>
        <w:rPr>
          <w:del w:id="3543" w:author="Sebring, Amanda J" w:date="2017-10-04T09:14:00Z"/>
          <w:rFonts w:ascii="Courier New" w:hAnsi="Courier New" w:cs="Courier New"/>
          <w:sz w:val="24"/>
          <w:szCs w:val="24"/>
        </w:rPr>
      </w:pPr>
      <w:del w:id="354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508 59 1 2 1 62 60 50 55 55 45</w:delText>
        </w:r>
      </w:del>
    </w:p>
    <w:p w14:paraId="05D2F2CC" w14:textId="667A5FAD" w:rsidR="00F748CE" w:rsidRPr="00F748CE" w:rsidDel="00580A98" w:rsidRDefault="00F748CE" w:rsidP="00F748CE">
      <w:pPr>
        <w:spacing w:after="0"/>
        <w:rPr>
          <w:del w:id="3545" w:author="Sebring, Amanda J" w:date="2017-10-04T09:14:00Z"/>
          <w:rFonts w:ascii="Courier New" w:hAnsi="Courier New" w:cs="Courier New"/>
          <w:sz w:val="24"/>
          <w:szCs w:val="24"/>
        </w:rPr>
      </w:pPr>
      <w:del w:id="354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508 60 1 2 1 63 70 50 55 65 45</w:delText>
        </w:r>
      </w:del>
    </w:p>
    <w:p w14:paraId="08B921E0" w14:textId="6EA9B39E" w:rsidR="00F748CE" w:rsidRPr="00F748CE" w:rsidDel="00580A98" w:rsidRDefault="00F748CE" w:rsidP="00F748CE">
      <w:pPr>
        <w:spacing w:after="0"/>
        <w:rPr>
          <w:del w:id="3547" w:author="Sebring, Amanda J" w:date="2017-10-04T09:14:00Z"/>
          <w:rFonts w:ascii="Courier New" w:hAnsi="Courier New" w:cs="Courier New"/>
          <w:sz w:val="24"/>
          <w:szCs w:val="24"/>
        </w:rPr>
      </w:pPr>
      <w:del w:id="354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508 61 1 2 1 64 45 45 50 45 45</w:delText>
        </w:r>
      </w:del>
    </w:p>
    <w:p w14:paraId="415556D5" w14:textId="1EC37526" w:rsidR="00F748CE" w:rsidRPr="00F748CE" w:rsidDel="00580A98" w:rsidRDefault="00F748CE" w:rsidP="00F748CE">
      <w:pPr>
        <w:spacing w:after="0"/>
        <w:rPr>
          <w:del w:id="3549" w:author="Sebring, Amanda J" w:date="2017-10-04T09:14:00Z"/>
          <w:rFonts w:ascii="Courier New" w:hAnsi="Courier New" w:cs="Courier New"/>
          <w:sz w:val="24"/>
          <w:szCs w:val="24"/>
        </w:rPr>
      </w:pPr>
      <w:del w:id="355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508 62 1 2 1 65 45 45 50 45 40</w:delText>
        </w:r>
      </w:del>
    </w:p>
    <w:p w14:paraId="01F0F5A9" w14:textId="6D23183D" w:rsidR="00F748CE" w:rsidRPr="00F748CE" w:rsidDel="00580A98" w:rsidRDefault="00F748CE" w:rsidP="00F748CE">
      <w:pPr>
        <w:spacing w:after="0"/>
        <w:rPr>
          <w:del w:id="3551" w:author="Sebring, Amanda J" w:date="2017-10-04T09:14:00Z"/>
          <w:rFonts w:ascii="Courier New" w:hAnsi="Courier New" w:cs="Courier New"/>
          <w:sz w:val="24"/>
          <w:szCs w:val="24"/>
        </w:rPr>
      </w:pPr>
      <w:del w:id="355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508 63 1 2 1 66 50 45 45 55 45</w:delText>
        </w:r>
      </w:del>
    </w:p>
    <w:p w14:paraId="140D046D" w14:textId="393196A9" w:rsidR="00F748CE" w:rsidRPr="00F748CE" w:rsidDel="00580A98" w:rsidRDefault="00F748CE" w:rsidP="00F748CE">
      <w:pPr>
        <w:spacing w:after="0"/>
        <w:rPr>
          <w:del w:id="3553" w:author="Sebring, Amanda J" w:date="2017-10-04T09:14:00Z"/>
          <w:rFonts w:ascii="Courier New" w:hAnsi="Courier New" w:cs="Courier New"/>
          <w:sz w:val="24"/>
          <w:szCs w:val="24"/>
        </w:rPr>
      </w:pPr>
      <w:del w:id="355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508 64 1 2 1 67 55 50 50 65 45</w:delText>
        </w:r>
      </w:del>
    </w:p>
    <w:p w14:paraId="526F8DA2" w14:textId="0C77DAB4" w:rsidR="00F748CE" w:rsidRPr="00F748CE" w:rsidDel="00580A98" w:rsidRDefault="00F748CE" w:rsidP="00F748CE">
      <w:pPr>
        <w:spacing w:after="0"/>
        <w:rPr>
          <w:del w:id="3555" w:author="Sebring, Amanda J" w:date="2017-10-04T09:14:00Z"/>
          <w:rFonts w:ascii="Courier New" w:hAnsi="Courier New" w:cs="Courier New"/>
          <w:sz w:val="24"/>
          <w:szCs w:val="24"/>
        </w:rPr>
      </w:pPr>
      <w:del w:id="355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508 66 1 2 1 68 55 50 50 60 55</w:delText>
        </w:r>
      </w:del>
    </w:p>
    <w:p w14:paraId="1C996E00" w14:textId="46994E6D" w:rsidR="00F748CE" w:rsidRPr="00F748CE" w:rsidDel="00580A98" w:rsidRDefault="00F748CE" w:rsidP="00F748CE">
      <w:pPr>
        <w:spacing w:after="0"/>
        <w:rPr>
          <w:del w:id="3557" w:author="Sebring, Amanda J" w:date="2017-10-04T09:14:00Z"/>
          <w:rFonts w:ascii="Courier New" w:hAnsi="Courier New" w:cs="Courier New"/>
          <w:sz w:val="24"/>
          <w:szCs w:val="24"/>
        </w:rPr>
      </w:pPr>
      <w:del w:id="355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508 67 1 2 1 69 65 55 45 55 45</w:delText>
        </w:r>
      </w:del>
    </w:p>
    <w:p w14:paraId="451DA9ED" w14:textId="14A9A011" w:rsidR="00F748CE" w:rsidRPr="00F748CE" w:rsidDel="00580A98" w:rsidRDefault="00F748CE" w:rsidP="00F748CE">
      <w:pPr>
        <w:spacing w:after="0"/>
        <w:rPr>
          <w:del w:id="3559" w:author="Sebring, Amanda J" w:date="2017-10-04T09:14:00Z"/>
          <w:rFonts w:ascii="Courier New" w:hAnsi="Courier New" w:cs="Courier New"/>
          <w:sz w:val="24"/>
          <w:szCs w:val="24"/>
        </w:rPr>
      </w:pPr>
      <w:del w:id="356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508 68 1 2 1 70 45 45 50 55 45</w:delText>
        </w:r>
      </w:del>
    </w:p>
    <w:p w14:paraId="1E0CBE38" w14:textId="09F33D57" w:rsidR="00F748CE" w:rsidRPr="00F748CE" w:rsidDel="00580A98" w:rsidRDefault="00F748CE" w:rsidP="00F748CE">
      <w:pPr>
        <w:spacing w:after="0"/>
        <w:rPr>
          <w:del w:id="3561" w:author="Sebring, Amanda J" w:date="2017-10-04T09:14:00Z"/>
          <w:rFonts w:ascii="Courier New" w:hAnsi="Courier New" w:cs="Courier New"/>
          <w:sz w:val="24"/>
          <w:szCs w:val="24"/>
        </w:rPr>
      </w:pPr>
      <w:del w:id="356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508 69 1 2 1 71 50 55 50 55 55</w:delText>
        </w:r>
      </w:del>
    </w:p>
    <w:p w14:paraId="69EA2B01" w14:textId="2CDD40E8" w:rsidR="00F748CE" w:rsidRPr="00F748CE" w:rsidDel="00580A98" w:rsidRDefault="00F748CE" w:rsidP="00F748CE">
      <w:pPr>
        <w:spacing w:after="0"/>
        <w:rPr>
          <w:del w:id="3563" w:author="Sebring, Amanda J" w:date="2017-10-04T09:14:00Z"/>
          <w:rFonts w:ascii="Courier New" w:hAnsi="Courier New" w:cs="Courier New"/>
          <w:sz w:val="24"/>
          <w:szCs w:val="24"/>
        </w:rPr>
      </w:pPr>
      <w:del w:id="356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508 71 1 2 1 72 45 45 40 50 45</w:delText>
        </w:r>
      </w:del>
    </w:p>
    <w:p w14:paraId="5780BC33" w14:textId="5AF7C8E7" w:rsidR="00F748CE" w:rsidRPr="00F748CE" w:rsidDel="00580A98" w:rsidRDefault="00F748CE" w:rsidP="00F748CE">
      <w:pPr>
        <w:spacing w:after="0"/>
        <w:rPr>
          <w:del w:id="3565" w:author="Sebring, Amanda J" w:date="2017-10-04T09:14:00Z"/>
          <w:rFonts w:ascii="Courier New" w:hAnsi="Courier New" w:cs="Courier New"/>
          <w:sz w:val="24"/>
          <w:szCs w:val="24"/>
        </w:rPr>
      </w:pPr>
      <w:del w:id="356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508 72 1 2 1 73 60 50 45 55 55</w:delText>
        </w:r>
      </w:del>
    </w:p>
    <w:p w14:paraId="00C0CD84" w14:textId="1D374544" w:rsidR="00F748CE" w:rsidRPr="00F748CE" w:rsidDel="00580A98" w:rsidRDefault="00F748CE" w:rsidP="00F748CE">
      <w:pPr>
        <w:spacing w:after="0"/>
        <w:rPr>
          <w:del w:id="3567" w:author="Sebring, Amanda J" w:date="2017-10-04T09:14:00Z"/>
          <w:rFonts w:ascii="Courier New" w:hAnsi="Courier New" w:cs="Courier New"/>
          <w:sz w:val="24"/>
          <w:szCs w:val="24"/>
        </w:rPr>
      </w:pPr>
      <w:del w:id="356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508 73 1 2 1 74 60 50 50 55 55</w:delText>
        </w:r>
      </w:del>
    </w:p>
    <w:p w14:paraId="7F990463" w14:textId="166C7F84" w:rsidR="00F748CE" w:rsidRPr="00F748CE" w:rsidDel="00580A98" w:rsidRDefault="00F748CE" w:rsidP="00F748CE">
      <w:pPr>
        <w:spacing w:after="0"/>
        <w:rPr>
          <w:del w:id="3569" w:author="Sebring, Amanda J" w:date="2017-10-04T09:14:00Z"/>
          <w:rFonts w:ascii="Courier New" w:hAnsi="Courier New" w:cs="Courier New"/>
          <w:sz w:val="24"/>
          <w:szCs w:val="24"/>
        </w:rPr>
      </w:pPr>
      <w:del w:id="357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508 74 1 2 1 75 65 55 55 55 50</w:delText>
        </w:r>
      </w:del>
    </w:p>
    <w:p w14:paraId="2C4A3617" w14:textId="417D0CD6" w:rsidR="00F748CE" w:rsidRPr="00F748CE" w:rsidDel="00580A98" w:rsidRDefault="00F748CE" w:rsidP="00F748CE">
      <w:pPr>
        <w:spacing w:after="0"/>
        <w:rPr>
          <w:del w:id="3571" w:author="Sebring, Amanda J" w:date="2017-10-04T09:14:00Z"/>
          <w:rFonts w:ascii="Courier New" w:hAnsi="Courier New" w:cs="Courier New"/>
          <w:sz w:val="24"/>
          <w:szCs w:val="24"/>
        </w:rPr>
      </w:pPr>
      <w:del w:id="357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508 75 1 2 1 76 70 60 60 65 55</w:delText>
        </w:r>
      </w:del>
    </w:p>
    <w:p w14:paraId="3609D391" w14:textId="55024094" w:rsidR="00F748CE" w:rsidRPr="00F748CE" w:rsidDel="00580A98" w:rsidRDefault="00F748CE" w:rsidP="00F748CE">
      <w:pPr>
        <w:spacing w:after="0"/>
        <w:rPr>
          <w:del w:id="3573" w:author="Sebring, Amanda J" w:date="2017-10-04T09:14:00Z"/>
          <w:rFonts w:ascii="Courier New" w:hAnsi="Courier New" w:cs="Courier New"/>
          <w:sz w:val="24"/>
          <w:szCs w:val="24"/>
        </w:rPr>
      </w:pPr>
      <w:del w:id="357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508 77 1 2 1 77 55 50 55 60 45</w:delText>
        </w:r>
      </w:del>
    </w:p>
    <w:p w14:paraId="320638E5" w14:textId="5275D0C6" w:rsidR="00F748CE" w:rsidRPr="00F748CE" w:rsidDel="00580A98" w:rsidRDefault="00F748CE" w:rsidP="00F748CE">
      <w:pPr>
        <w:spacing w:after="0"/>
        <w:rPr>
          <w:del w:id="3575" w:author="Sebring, Amanda J" w:date="2017-10-04T09:14:00Z"/>
          <w:rFonts w:ascii="Courier New" w:hAnsi="Courier New" w:cs="Courier New"/>
          <w:sz w:val="24"/>
          <w:szCs w:val="24"/>
        </w:rPr>
      </w:pPr>
      <w:del w:id="357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508 78 1 2 1 78 50 50 50 60 55</w:delText>
        </w:r>
      </w:del>
    </w:p>
    <w:p w14:paraId="33C16D27" w14:textId="411A82F4" w:rsidR="00F748CE" w:rsidRPr="00F748CE" w:rsidDel="00580A98" w:rsidRDefault="00F748CE" w:rsidP="00F748CE">
      <w:pPr>
        <w:spacing w:after="0"/>
        <w:rPr>
          <w:del w:id="3577" w:author="Sebring, Amanda J" w:date="2017-10-04T09:14:00Z"/>
          <w:rFonts w:ascii="Courier New" w:hAnsi="Courier New" w:cs="Courier New"/>
          <w:sz w:val="24"/>
          <w:szCs w:val="24"/>
        </w:rPr>
      </w:pPr>
      <w:del w:id="357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508 79 1 2 1 79 75 65 65 75 70</w:delText>
        </w:r>
      </w:del>
    </w:p>
    <w:p w14:paraId="1E854158" w14:textId="7EC6FDCB" w:rsidR="00F748CE" w:rsidRPr="00F748CE" w:rsidDel="00580A98" w:rsidRDefault="00F748CE" w:rsidP="00F748CE">
      <w:pPr>
        <w:spacing w:after="0"/>
        <w:rPr>
          <w:del w:id="3579" w:author="Sebring, Amanda J" w:date="2017-10-04T09:14:00Z"/>
          <w:rFonts w:ascii="Courier New" w:hAnsi="Courier New" w:cs="Courier New"/>
          <w:sz w:val="24"/>
          <w:szCs w:val="24"/>
        </w:rPr>
      </w:pPr>
      <w:del w:id="358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508 80 1 2 1 80 45 45 45 40 50</w:delText>
        </w:r>
      </w:del>
    </w:p>
    <w:p w14:paraId="79288E14" w14:textId="20E4AB34" w:rsidR="00F748CE" w:rsidRPr="00F748CE" w:rsidDel="00580A98" w:rsidRDefault="00F748CE" w:rsidP="00F748CE">
      <w:pPr>
        <w:spacing w:after="0"/>
        <w:rPr>
          <w:del w:id="3581" w:author="Sebring, Amanda J" w:date="2017-10-04T09:14:00Z"/>
          <w:rFonts w:ascii="Courier New" w:hAnsi="Courier New" w:cs="Courier New"/>
          <w:sz w:val="24"/>
          <w:szCs w:val="24"/>
        </w:rPr>
      </w:pPr>
      <w:del w:id="358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508 00 1 0 0 00 40 40 40 40 40</w:delText>
        </w:r>
      </w:del>
    </w:p>
    <w:p w14:paraId="23DF8F8D" w14:textId="38F57AB5" w:rsidR="00F748CE" w:rsidRPr="00F748CE" w:rsidDel="00580A98" w:rsidRDefault="00F748CE" w:rsidP="00F748CE">
      <w:pPr>
        <w:spacing w:after="0"/>
        <w:rPr>
          <w:del w:id="3583" w:author="Sebring, Amanda J" w:date="2017-10-04T09:14:00Z"/>
          <w:rFonts w:ascii="Courier New" w:hAnsi="Courier New" w:cs="Courier New"/>
          <w:sz w:val="24"/>
          <w:szCs w:val="24"/>
        </w:rPr>
      </w:pPr>
      <w:del w:id="358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508 02 1 2 2 01 65 40 40 60 35</w:delText>
        </w:r>
      </w:del>
    </w:p>
    <w:p w14:paraId="5292D87B" w14:textId="5F4030FA" w:rsidR="00F748CE" w:rsidRPr="00F748CE" w:rsidDel="00580A98" w:rsidRDefault="00F748CE" w:rsidP="00F748CE">
      <w:pPr>
        <w:spacing w:after="0"/>
        <w:rPr>
          <w:del w:id="3585" w:author="Sebring, Amanda J" w:date="2017-10-04T09:14:00Z"/>
          <w:rFonts w:ascii="Courier New" w:hAnsi="Courier New" w:cs="Courier New"/>
          <w:sz w:val="24"/>
          <w:szCs w:val="24"/>
        </w:rPr>
      </w:pPr>
      <w:del w:id="358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508 04 1 2 2 02 65 50 40 25 20</w:delText>
        </w:r>
      </w:del>
    </w:p>
    <w:p w14:paraId="6687D2BA" w14:textId="75E5AE3B" w:rsidR="00F748CE" w:rsidRPr="00F748CE" w:rsidDel="00580A98" w:rsidRDefault="00F748CE" w:rsidP="00F748CE">
      <w:pPr>
        <w:spacing w:after="0"/>
        <w:rPr>
          <w:del w:id="3587" w:author="Sebring, Amanda J" w:date="2017-10-04T09:14:00Z"/>
          <w:rFonts w:ascii="Courier New" w:hAnsi="Courier New" w:cs="Courier New"/>
          <w:sz w:val="24"/>
          <w:szCs w:val="24"/>
        </w:rPr>
      </w:pPr>
      <w:del w:id="358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508 09 1 2 2 03 40 35 20 10 20</w:delText>
        </w:r>
      </w:del>
    </w:p>
    <w:p w14:paraId="03AC26EE" w14:textId="2193DCF3" w:rsidR="00F748CE" w:rsidRPr="00F748CE" w:rsidDel="00580A98" w:rsidRDefault="00F748CE" w:rsidP="00F748CE">
      <w:pPr>
        <w:spacing w:after="0"/>
        <w:rPr>
          <w:del w:id="3589" w:author="Sebring, Amanda J" w:date="2017-10-04T09:14:00Z"/>
          <w:rFonts w:ascii="Courier New" w:hAnsi="Courier New" w:cs="Courier New"/>
          <w:sz w:val="24"/>
          <w:szCs w:val="24"/>
        </w:rPr>
      </w:pPr>
      <w:del w:id="359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508 11 1 2 2 04 80 40 30 85 45</w:delText>
        </w:r>
      </w:del>
    </w:p>
    <w:p w14:paraId="7E5E2783" w14:textId="75F4A7AE" w:rsidR="00F748CE" w:rsidRPr="00F748CE" w:rsidDel="00580A98" w:rsidRDefault="00F748CE" w:rsidP="00F748CE">
      <w:pPr>
        <w:spacing w:after="0"/>
        <w:rPr>
          <w:del w:id="3591" w:author="Sebring, Amanda J" w:date="2017-10-04T09:14:00Z"/>
          <w:rFonts w:ascii="Courier New" w:hAnsi="Courier New" w:cs="Courier New"/>
          <w:sz w:val="24"/>
          <w:szCs w:val="24"/>
        </w:rPr>
      </w:pPr>
      <w:del w:id="359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508 22 1 2 2 05 75 60 65 85 70</w:delText>
        </w:r>
      </w:del>
    </w:p>
    <w:p w14:paraId="7D1ECF7C" w14:textId="4F9F23A3" w:rsidR="00F748CE" w:rsidRPr="00F748CE" w:rsidDel="00580A98" w:rsidRDefault="00F748CE" w:rsidP="00F748CE">
      <w:pPr>
        <w:spacing w:after="0"/>
        <w:rPr>
          <w:del w:id="3593" w:author="Sebring, Amanda J" w:date="2017-10-04T09:14:00Z"/>
          <w:rFonts w:ascii="Courier New" w:hAnsi="Courier New" w:cs="Courier New"/>
          <w:sz w:val="24"/>
          <w:szCs w:val="24"/>
        </w:rPr>
      </w:pPr>
      <w:del w:id="359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508 39 1 2 2 06 70 60 70 85 45</w:delText>
        </w:r>
      </w:del>
    </w:p>
    <w:p w14:paraId="220AD4D7" w14:textId="1DB97317" w:rsidR="00F748CE" w:rsidRPr="00F748CE" w:rsidDel="00580A98" w:rsidRDefault="00F748CE" w:rsidP="00F748CE">
      <w:pPr>
        <w:spacing w:after="0"/>
        <w:rPr>
          <w:del w:id="3595" w:author="Sebring, Amanda J" w:date="2017-10-04T09:14:00Z"/>
          <w:rFonts w:ascii="Courier New" w:hAnsi="Courier New" w:cs="Courier New"/>
          <w:sz w:val="24"/>
          <w:szCs w:val="24"/>
        </w:rPr>
      </w:pPr>
      <w:del w:id="359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508 40 1 2 2 07 35 35 25 80 45</w:delText>
        </w:r>
      </w:del>
    </w:p>
    <w:p w14:paraId="1493FB46" w14:textId="62977E39" w:rsidR="00F748CE" w:rsidRPr="00F748CE" w:rsidDel="00580A98" w:rsidRDefault="00F748CE" w:rsidP="00F748CE">
      <w:pPr>
        <w:spacing w:after="0"/>
        <w:rPr>
          <w:del w:id="3597" w:author="Sebring, Amanda J" w:date="2017-10-04T09:14:00Z"/>
          <w:rFonts w:ascii="Courier New" w:hAnsi="Courier New" w:cs="Courier New"/>
          <w:sz w:val="24"/>
          <w:szCs w:val="24"/>
        </w:rPr>
      </w:pPr>
      <w:del w:id="359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508 46 1 2 2 08 35 35 15 35 55</w:delText>
        </w:r>
      </w:del>
    </w:p>
    <w:p w14:paraId="0C1B64A1" w14:textId="63607B64" w:rsidR="00F748CE" w:rsidRPr="00F748CE" w:rsidDel="00580A98" w:rsidRDefault="00F748CE" w:rsidP="00F748CE">
      <w:pPr>
        <w:spacing w:after="0"/>
        <w:rPr>
          <w:del w:id="3599" w:author="Sebring, Amanda J" w:date="2017-10-04T09:14:00Z"/>
          <w:rFonts w:ascii="Courier New" w:hAnsi="Courier New" w:cs="Courier New"/>
          <w:sz w:val="24"/>
          <w:szCs w:val="24"/>
        </w:rPr>
      </w:pPr>
      <w:del w:id="360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508 13 1 2 2 09 70 50 45 70 75</w:delText>
        </w:r>
      </w:del>
    </w:p>
    <w:p w14:paraId="11F030CF" w14:textId="1D07CE59" w:rsidR="00F748CE" w:rsidRPr="00F748CE" w:rsidDel="00580A98" w:rsidRDefault="00F748CE" w:rsidP="00F748CE">
      <w:pPr>
        <w:spacing w:after="0"/>
        <w:rPr>
          <w:del w:id="3601" w:author="Sebring, Amanda J" w:date="2017-10-04T09:14:00Z"/>
          <w:rFonts w:ascii="Courier New" w:hAnsi="Courier New" w:cs="Courier New"/>
          <w:sz w:val="24"/>
          <w:szCs w:val="24"/>
        </w:rPr>
      </w:pPr>
      <w:del w:id="360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508 76 1 2 2 10 45 40 30 30 40</w:delText>
        </w:r>
      </w:del>
    </w:p>
    <w:p w14:paraId="468D3124" w14:textId="1172D6C5" w:rsidR="00F748CE" w:rsidRPr="00F748CE" w:rsidDel="00580A98" w:rsidRDefault="00F748CE" w:rsidP="00F748CE">
      <w:pPr>
        <w:spacing w:after="0"/>
        <w:rPr>
          <w:del w:id="3603" w:author="Sebring, Amanda J" w:date="2017-10-04T09:14:00Z"/>
          <w:rFonts w:ascii="Courier New" w:hAnsi="Courier New" w:cs="Courier New"/>
          <w:sz w:val="24"/>
          <w:szCs w:val="24"/>
        </w:rPr>
      </w:pPr>
      <w:del w:id="360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508 43 1 2 2 11 65 45 30 70 60</w:delText>
        </w:r>
      </w:del>
    </w:p>
    <w:p w14:paraId="31A317E8" w14:textId="655ED782" w:rsidR="00F748CE" w:rsidRPr="00F748CE" w:rsidDel="00580A98" w:rsidRDefault="00F748CE" w:rsidP="00F748CE">
      <w:pPr>
        <w:spacing w:after="0"/>
        <w:rPr>
          <w:del w:id="3605" w:author="Sebring, Amanda J" w:date="2017-10-04T09:14:00Z"/>
          <w:rFonts w:ascii="Courier New" w:hAnsi="Courier New" w:cs="Courier New"/>
          <w:sz w:val="24"/>
          <w:szCs w:val="24"/>
        </w:rPr>
      </w:pPr>
      <w:del w:id="360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508 54 1 2 2 12 75 50 50 50 20</w:delText>
        </w:r>
      </w:del>
    </w:p>
    <w:p w14:paraId="58D8F359" w14:textId="4A167165" w:rsidR="00F748CE" w:rsidRPr="00F748CE" w:rsidDel="00580A98" w:rsidRDefault="00F748CE" w:rsidP="00F748CE">
      <w:pPr>
        <w:spacing w:after="0"/>
        <w:rPr>
          <w:del w:id="3607" w:author="Sebring, Amanda J" w:date="2017-10-04T09:14:00Z"/>
          <w:rFonts w:ascii="Courier New" w:hAnsi="Courier New" w:cs="Courier New"/>
          <w:sz w:val="24"/>
          <w:szCs w:val="24"/>
        </w:rPr>
      </w:pPr>
      <w:del w:id="360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508 01 1 2 2 13 40 40 30 65 55</w:delText>
        </w:r>
      </w:del>
    </w:p>
    <w:p w14:paraId="15FC95E5" w14:textId="60F0310D" w:rsidR="00F748CE" w:rsidRPr="00F748CE" w:rsidDel="00580A98" w:rsidRDefault="00F748CE" w:rsidP="00F748CE">
      <w:pPr>
        <w:spacing w:after="0"/>
        <w:rPr>
          <w:del w:id="3609" w:author="Sebring, Amanda J" w:date="2017-10-04T09:14:00Z"/>
          <w:rFonts w:ascii="Courier New" w:hAnsi="Courier New" w:cs="Courier New"/>
          <w:sz w:val="24"/>
          <w:szCs w:val="24"/>
        </w:rPr>
      </w:pPr>
      <w:del w:id="361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508 07 1 2 2 14 30 30 30 45 15</w:delText>
        </w:r>
      </w:del>
    </w:p>
    <w:p w14:paraId="160F2FA3" w14:textId="24681A23" w:rsidR="00F748CE" w:rsidRPr="00F748CE" w:rsidDel="00580A98" w:rsidRDefault="00F748CE" w:rsidP="00F748CE">
      <w:pPr>
        <w:spacing w:after="0"/>
        <w:rPr>
          <w:del w:id="3611" w:author="Sebring, Amanda J" w:date="2017-10-04T09:14:00Z"/>
          <w:rFonts w:ascii="Courier New" w:hAnsi="Courier New" w:cs="Courier New"/>
          <w:sz w:val="24"/>
          <w:szCs w:val="24"/>
        </w:rPr>
      </w:pPr>
      <w:del w:id="361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508 14 1 2 2 15 60 50 50 70 35</w:delText>
        </w:r>
      </w:del>
    </w:p>
    <w:p w14:paraId="5FA33197" w14:textId="757E4EEA" w:rsidR="00F748CE" w:rsidRPr="00F748CE" w:rsidDel="00580A98" w:rsidRDefault="00F748CE" w:rsidP="00F748CE">
      <w:pPr>
        <w:spacing w:after="0"/>
        <w:rPr>
          <w:del w:id="3613" w:author="Sebring, Amanda J" w:date="2017-10-04T09:14:00Z"/>
          <w:rFonts w:ascii="Courier New" w:hAnsi="Courier New" w:cs="Courier New"/>
          <w:sz w:val="24"/>
          <w:szCs w:val="24"/>
        </w:rPr>
      </w:pPr>
      <w:del w:id="361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508 30 1 2 2 16 20 25 10 45 35</w:delText>
        </w:r>
      </w:del>
    </w:p>
    <w:p w14:paraId="12B26299" w14:textId="4BE441A1" w:rsidR="00F748CE" w:rsidRPr="00F748CE" w:rsidDel="00580A98" w:rsidRDefault="00F748CE" w:rsidP="00F748CE">
      <w:pPr>
        <w:spacing w:after="0"/>
        <w:rPr>
          <w:del w:id="3615" w:author="Sebring, Amanda J" w:date="2017-10-04T09:14:00Z"/>
          <w:rFonts w:ascii="Courier New" w:hAnsi="Courier New" w:cs="Courier New"/>
          <w:sz w:val="24"/>
          <w:szCs w:val="24"/>
        </w:rPr>
      </w:pPr>
      <w:del w:id="361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508 37 1 2 2 17 75 55 45 70 60</w:delText>
        </w:r>
      </w:del>
    </w:p>
    <w:p w14:paraId="607D3AE8" w14:textId="0C823295" w:rsidR="00F748CE" w:rsidRPr="00F748CE" w:rsidDel="00580A98" w:rsidRDefault="00F748CE" w:rsidP="00F748CE">
      <w:pPr>
        <w:spacing w:after="0"/>
        <w:rPr>
          <w:del w:id="3617" w:author="Sebring, Amanda J" w:date="2017-10-04T09:14:00Z"/>
          <w:rFonts w:ascii="Courier New" w:hAnsi="Courier New" w:cs="Courier New"/>
          <w:sz w:val="24"/>
          <w:szCs w:val="24"/>
        </w:rPr>
      </w:pPr>
      <w:del w:id="361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508 50 1 2 2 18 85 55 45 65 40</w:delText>
        </w:r>
      </w:del>
    </w:p>
    <w:p w14:paraId="3F49C061" w14:textId="67BA881C" w:rsidR="00F748CE" w:rsidRPr="00F748CE" w:rsidDel="00580A98" w:rsidRDefault="00F748CE" w:rsidP="00F748CE">
      <w:pPr>
        <w:spacing w:after="0"/>
        <w:rPr>
          <w:del w:id="3619" w:author="Sebring, Amanda J" w:date="2017-10-04T09:14:00Z"/>
          <w:rFonts w:ascii="Courier New" w:hAnsi="Courier New" w:cs="Courier New"/>
          <w:sz w:val="24"/>
          <w:szCs w:val="24"/>
        </w:rPr>
      </w:pPr>
      <w:del w:id="362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508 52 1 2 2 19 10 30 40 30 30</w:delText>
        </w:r>
      </w:del>
    </w:p>
    <w:p w14:paraId="0B662AE0" w14:textId="1B1983C7" w:rsidR="00F748CE" w:rsidRPr="00F748CE" w:rsidDel="00580A98" w:rsidRDefault="00F748CE" w:rsidP="00F748CE">
      <w:pPr>
        <w:spacing w:after="0"/>
        <w:rPr>
          <w:del w:id="3621" w:author="Sebring, Amanda J" w:date="2017-10-04T09:14:00Z"/>
          <w:rFonts w:ascii="Courier New" w:hAnsi="Courier New" w:cs="Courier New"/>
          <w:sz w:val="24"/>
          <w:szCs w:val="24"/>
        </w:rPr>
      </w:pPr>
      <w:del w:id="362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508 65 1 2 2 20 20 30 30 40 10</w:delText>
        </w:r>
      </w:del>
    </w:p>
    <w:p w14:paraId="69877A7C" w14:textId="24A071A7" w:rsidR="00F748CE" w:rsidRPr="00F748CE" w:rsidDel="00580A98" w:rsidRDefault="00F748CE" w:rsidP="00F748CE">
      <w:pPr>
        <w:spacing w:after="0"/>
        <w:rPr>
          <w:del w:id="3623" w:author="Sebring, Amanda J" w:date="2017-10-04T09:14:00Z"/>
          <w:rFonts w:ascii="Courier New" w:hAnsi="Courier New" w:cs="Courier New"/>
          <w:sz w:val="24"/>
          <w:szCs w:val="24"/>
        </w:rPr>
      </w:pPr>
      <w:del w:id="362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508 70 1 2 2 21 30 25 35 65 40</w:delText>
        </w:r>
      </w:del>
    </w:p>
    <w:p w14:paraId="0D72E036" w14:textId="5F4278B6" w:rsidR="00F748CE" w:rsidRPr="00F748CE" w:rsidDel="00580A98" w:rsidRDefault="00F748CE" w:rsidP="00F748CE">
      <w:pPr>
        <w:spacing w:after="0"/>
        <w:rPr>
          <w:del w:id="3625" w:author="Sebring, Amanda J" w:date="2017-10-04T09:14:00Z"/>
          <w:rFonts w:ascii="Courier New" w:hAnsi="Courier New" w:cs="Courier New"/>
          <w:sz w:val="24"/>
          <w:szCs w:val="24"/>
        </w:rPr>
      </w:pPr>
      <w:del w:id="362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508 38 1 2 2 22 85 30 30 40 40</w:delText>
        </w:r>
      </w:del>
    </w:p>
    <w:p w14:paraId="0B102015" w14:textId="568DFC7D" w:rsidR="00F748CE" w:rsidRPr="00F748CE" w:rsidDel="00580A98" w:rsidRDefault="00F748CE" w:rsidP="00F748CE">
      <w:pPr>
        <w:spacing w:after="0"/>
        <w:rPr>
          <w:del w:id="3627" w:author="Sebring, Amanda J" w:date="2017-10-04T09:14:00Z"/>
          <w:rFonts w:ascii="Courier New" w:hAnsi="Courier New" w:cs="Courier New"/>
          <w:sz w:val="24"/>
          <w:szCs w:val="24"/>
        </w:rPr>
      </w:pPr>
      <w:del w:id="362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508 42 1 2 2 23 70 50 50 65 35</w:delText>
        </w:r>
      </w:del>
    </w:p>
    <w:p w14:paraId="04AB7C68" w14:textId="74BB28D2" w:rsidR="00F748CE" w:rsidRPr="00F748CE" w:rsidDel="00580A98" w:rsidRDefault="00F748CE" w:rsidP="00F748CE">
      <w:pPr>
        <w:spacing w:after="0"/>
        <w:rPr>
          <w:del w:id="3629" w:author="Sebring, Amanda J" w:date="2017-10-04T09:14:00Z"/>
          <w:rFonts w:ascii="Courier New" w:hAnsi="Courier New" w:cs="Courier New"/>
          <w:sz w:val="24"/>
          <w:szCs w:val="24"/>
        </w:rPr>
      </w:pPr>
      <w:del w:id="363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508 03 1 2 2 24 65 45 40 65 40</w:delText>
        </w:r>
      </w:del>
    </w:p>
    <w:p w14:paraId="41D04CCA" w14:textId="3E865F9F" w:rsidR="00F748CE" w:rsidRPr="00F748CE" w:rsidDel="00580A98" w:rsidRDefault="00F748CE" w:rsidP="00F748CE">
      <w:pPr>
        <w:spacing w:after="0"/>
        <w:rPr>
          <w:del w:id="3631" w:author="Sebring, Amanda J" w:date="2017-10-04T09:14:00Z"/>
          <w:rFonts w:ascii="Courier New" w:hAnsi="Courier New" w:cs="Courier New"/>
          <w:sz w:val="24"/>
          <w:szCs w:val="24"/>
        </w:rPr>
      </w:pPr>
      <w:del w:id="363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508 05 1 2 2 25 40 30 30 55 20</w:delText>
        </w:r>
      </w:del>
    </w:p>
    <w:p w14:paraId="6F1EC542" w14:textId="17BF5EFD" w:rsidR="00F748CE" w:rsidRPr="00F748CE" w:rsidDel="00580A98" w:rsidRDefault="00F748CE" w:rsidP="00F748CE">
      <w:pPr>
        <w:spacing w:after="0"/>
        <w:rPr>
          <w:del w:id="3633" w:author="Sebring, Amanda J" w:date="2017-10-04T09:14:00Z"/>
          <w:rFonts w:ascii="Courier New" w:hAnsi="Courier New" w:cs="Courier New"/>
          <w:sz w:val="24"/>
          <w:szCs w:val="24"/>
        </w:rPr>
      </w:pPr>
      <w:del w:id="363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508 06 1 2 2 26 20 30 30 30 10</w:delText>
        </w:r>
      </w:del>
    </w:p>
    <w:p w14:paraId="0A827A0E" w14:textId="108A5218" w:rsidR="00F748CE" w:rsidRPr="00F748CE" w:rsidDel="00580A98" w:rsidRDefault="00F748CE" w:rsidP="00F748CE">
      <w:pPr>
        <w:spacing w:after="0"/>
        <w:rPr>
          <w:del w:id="3635" w:author="Sebring, Amanda J" w:date="2017-10-04T09:14:00Z"/>
          <w:rFonts w:ascii="Courier New" w:hAnsi="Courier New" w:cs="Courier New"/>
          <w:sz w:val="24"/>
          <w:szCs w:val="24"/>
        </w:rPr>
      </w:pPr>
      <w:del w:id="363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508 08 1 2 2 27 30 20 20 60 30</w:delText>
        </w:r>
      </w:del>
    </w:p>
    <w:p w14:paraId="4A910EFA" w14:textId="27B0C834" w:rsidR="00F748CE" w:rsidRPr="00F748CE" w:rsidDel="00580A98" w:rsidRDefault="00F748CE" w:rsidP="00F748CE">
      <w:pPr>
        <w:spacing w:after="0"/>
        <w:rPr>
          <w:del w:id="3637" w:author="Sebring, Amanda J" w:date="2017-10-04T09:14:00Z"/>
          <w:rFonts w:ascii="Courier New" w:hAnsi="Courier New" w:cs="Courier New"/>
          <w:sz w:val="24"/>
          <w:szCs w:val="24"/>
        </w:rPr>
      </w:pPr>
      <w:del w:id="363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508 10 1 2 2 28 20 55 35 80 55</w:delText>
        </w:r>
      </w:del>
    </w:p>
    <w:p w14:paraId="39F866E3" w14:textId="65E5E594" w:rsidR="00F748CE" w:rsidRPr="00F748CE" w:rsidDel="00580A98" w:rsidRDefault="00F748CE" w:rsidP="00F748CE">
      <w:pPr>
        <w:spacing w:after="0"/>
        <w:rPr>
          <w:del w:id="3639" w:author="Sebring, Amanda J" w:date="2017-10-04T09:14:00Z"/>
          <w:rFonts w:ascii="Courier New" w:hAnsi="Courier New" w:cs="Courier New"/>
          <w:sz w:val="24"/>
          <w:szCs w:val="24"/>
        </w:rPr>
      </w:pPr>
      <w:del w:id="364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508 12 1 2 2 29 35 45 20 30 15</w:delText>
        </w:r>
      </w:del>
    </w:p>
    <w:p w14:paraId="098FD2AF" w14:textId="45C34711" w:rsidR="00F748CE" w:rsidRPr="00F748CE" w:rsidDel="00580A98" w:rsidRDefault="00F748CE" w:rsidP="00F748CE">
      <w:pPr>
        <w:spacing w:after="0"/>
        <w:rPr>
          <w:del w:id="3641" w:author="Sebring, Amanda J" w:date="2017-10-04T09:14:00Z"/>
          <w:rFonts w:ascii="Courier New" w:hAnsi="Courier New" w:cs="Courier New"/>
          <w:sz w:val="24"/>
          <w:szCs w:val="24"/>
        </w:rPr>
      </w:pPr>
      <w:del w:id="364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508 15 1 2 2 30 70 40 40 80 60</w:delText>
        </w:r>
      </w:del>
    </w:p>
    <w:p w14:paraId="6D922A3C" w14:textId="2ACA211D" w:rsidR="00F748CE" w:rsidRPr="00F748CE" w:rsidDel="00580A98" w:rsidRDefault="00F748CE" w:rsidP="00F748CE">
      <w:pPr>
        <w:spacing w:after="0"/>
        <w:rPr>
          <w:del w:id="3643" w:author="Sebring, Amanda J" w:date="2017-10-04T09:14:00Z"/>
          <w:rFonts w:ascii="Courier New" w:hAnsi="Courier New" w:cs="Courier New"/>
          <w:sz w:val="24"/>
          <w:szCs w:val="24"/>
        </w:rPr>
      </w:pPr>
      <w:del w:id="364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508 16 1 2 2 31 30 30 15 50 25</w:delText>
        </w:r>
      </w:del>
    </w:p>
    <w:p w14:paraId="1B6B3583" w14:textId="6EEE7205" w:rsidR="00F748CE" w:rsidRPr="00F748CE" w:rsidDel="00580A98" w:rsidRDefault="00F748CE" w:rsidP="00F748CE">
      <w:pPr>
        <w:spacing w:after="0"/>
        <w:rPr>
          <w:del w:id="3645" w:author="Sebring, Amanda J" w:date="2017-10-04T09:14:00Z"/>
          <w:rFonts w:ascii="Courier New" w:hAnsi="Courier New" w:cs="Courier New"/>
          <w:sz w:val="24"/>
          <w:szCs w:val="24"/>
        </w:rPr>
      </w:pPr>
      <w:del w:id="364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508 17 1 2 2 32 85 50 60 75 60</w:delText>
        </w:r>
      </w:del>
    </w:p>
    <w:p w14:paraId="7AF0A3D9" w14:textId="2924C80E" w:rsidR="00F748CE" w:rsidRPr="00F748CE" w:rsidDel="00580A98" w:rsidRDefault="00F748CE" w:rsidP="00F748CE">
      <w:pPr>
        <w:spacing w:after="0"/>
        <w:rPr>
          <w:del w:id="3647" w:author="Sebring, Amanda J" w:date="2017-10-04T09:14:00Z"/>
          <w:rFonts w:ascii="Courier New" w:hAnsi="Courier New" w:cs="Courier New"/>
          <w:sz w:val="24"/>
          <w:szCs w:val="24"/>
        </w:rPr>
      </w:pPr>
      <w:del w:id="364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508 18 1 2 2 33 60 45 60 75 35</w:delText>
        </w:r>
      </w:del>
    </w:p>
    <w:p w14:paraId="7CCAC40C" w14:textId="4FB82575" w:rsidR="00F748CE" w:rsidRPr="00F748CE" w:rsidDel="00580A98" w:rsidRDefault="00F748CE" w:rsidP="00F748CE">
      <w:pPr>
        <w:spacing w:after="0"/>
        <w:rPr>
          <w:del w:id="3649" w:author="Sebring, Amanda J" w:date="2017-10-04T09:14:00Z"/>
          <w:rFonts w:ascii="Courier New" w:hAnsi="Courier New" w:cs="Courier New"/>
          <w:sz w:val="24"/>
          <w:szCs w:val="24"/>
        </w:rPr>
      </w:pPr>
      <w:del w:id="365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508 19 1 2 2 34 85 55 60 65 25</w:delText>
        </w:r>
      </w:del>
    </w:p>
    <w:p w14:paraId="09D00942" w14:textId="1EE61084" w:rsidR="00F748CE" w:rsidRPr="00F748CE" w:rsidDel="00580A98" w:rsidRDefault="00F748CE" w:rsidP="00F748CE">
      <w:pPr>
        <w:spacing w:after="0"/>
        <w:rPr>
          <w:del w:id="3651" w:author="Sebring, Amanda J" w:date="2017-10-04T09:14:00Z"/>
          <w:rFonts w:ascii="Courier New" w:hAnsi="Courier New" w:cs="Courier New"/>
          <w:sz w:val="24"/>
          <w:szCs w:val="24"/>
        </w:rPr>
      </w:pPr>
      <w:del w:id="365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508 20 1 2 2 35 85 55 65 85 45</w:delText>
        </w:r>
      </w:del>
    </w:p>
    <w:p w14:paraId="0CFFD710" w14:textId="55ACC07A" w:rsidR="00F748CE" w:rsidRPr="00F748CE" w:rsidDel="00580A98" w:rsidRDefault="00F748CE" w:rsidP="00F748CE">
      <w:pPr>
        <w:spacing w:after="0"/>
        <w:rPr>
          <w:del w:id="3653" w:author="Sebring, Amanda J" w:date="2017-10-04T09:14:00Z"/>
          <w:rFonts w:ascii="Courier New" w:hAnsi="Courier New" w:cs="Courier New"/>
          <w:sz w:val="24"/>
          <w:szCs w:val="24"/>
        </w:rPr>
      </w:pPr>
      <w:del w:id="365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508 21 1 2 2 36 80 45 45 70 60</w:delText>
        </w:r>
      </w:del>
    </w:p>
    <w:p w14:paraId="4DEA2920" w14:textId="223017D0" w:rsidR="00F748CE" w:rsidRPr="00F748CE" w:rsidDel="00580A98" w:rsidRDefault="00F748CE" w:rsidP="00F748CE">
      <w:pPr>
        <w:spacing w:after="0"/>
        <w:rPr>
          <w:del w:id="3655" w:author="Sebring, Amanda J" w:date="2017-10-04T09:14:00Z"/>
          <w:rFonts w:ascii="Courier New" w:hAnsi="Courier New" w:cs="Courier New"/>
          <w:sz w:val="24"/>
          <w:szCs w:val="24"/>
        </w:rPr>
      </w:pPr>
      <w:del w:id="365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508 23 1 2 2 37 40 30 35 80 25</w:delText>
        </w:r>
      </w:del>
    </w:p>
    <w:p w14:paraId="2B387FD3" w14:textId="7EDB230B" w:rsidR="00F748CE" w:rsidRPr="00F748CE" w:rsidDel="00580A98" w:rsidRDefault="00F748CE" w:rsidP="00F748CE">
      <w:pPr>
        <w:spacing w:after="0"/>
        <w:rPr>
          <w:del w:id="3657" w:author="Sebring, Amanda J" w:date="2017-10-04T09:14:00Z"/>
          <w:rFonts w:ascii="Courier New" w:hAnsi="Courier New" w:cs="Courier New"/>
          <w:sz w:val="24"/>
          <w:szCs w:val="24"/>
        </w:rPr>
      </w:pPr>
      <w:del w:id="365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508 24 1 2 2 38 40 50 35 60 25</w:delText>
        </w:r>
      </w:del>
    </w:p>
    <w:p w14:paraId="318C9B45" w14:textId="72D04578" w:rsidR="00F748CE" w:rsidRPr="00F748CE" w:rsidDel="00580A98" w:rsidRDefault="00F748CE" w:rsidP="00F748CE">
      <w:pPr>
        <w:spacing w:after="0"/>
        <w:rPr>
          <w:del w:id="3659" w:author="Sebring, Amanda J" w:date="2017-10-04T09:14:00Z"/>
          <w:rFonts w:ascii="Courier New" w:hAnsi="Courier New" w:cs="Courier New"/>
          <w:sz w:val="24"/>
          <w:szCs w:val="24"/>
        </w:rPr>
      </w:pPr>
      <w:del w:id="366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508 25 1 2 2 39 65 50 50 70 30</w:delText>
        </w:r>
      </w:del>
    </w:p>
    <w:p w14:paraId="7A2D62D4" w14:textId="6F06A3CE" w:rsidR="00F748CE" w:rsidRPr="00F748CE" w:rsidDel="00580A98" w:rsidRDefault="00F748CE" w:rsidP="00F748CE">
      <w:pPr>
        <w:spacing w:after="0"/>
        <w:rPr>
          <w:del w:id="3661" w:author="Sebring, Amanda J" w:date="2017-10-04T09:14:00Z"/>
          <w:rFonts w:ascii="Courier New" w:hAnsi="Courier New" w:cs="Courier New"/>
          <w:sz w:val="24"/>
          <w:szCs w:val="24"/>
        </w:rPr>
      </w:pPr>
      <w:del w:id="366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508 26 1 2 2 40 80 60 60 75 35</w:delText>
        </w:r>
      </w:del>
    </w:p>
    <w:p w14:paraId="3A356B22" w14:textId="2CD62D1C" w:rsidR="00F748CE" w:rsidRPr="00F748CE" w:rsidDel="00580A98" w:rsidRDefault="00F748CE" w:rsidP="00F748CE">
      <w:pPr>
        <w:spacing w:after="0"/>
        <w:rPr>
          <w:del w:id="3663" w:author="Sebring, Amanda J" w:date="2017-10-04T09:14:00Z"/>
          <w:rFonts w:ascii="Courier New" w:hAnsi="Courier New" w:cs="Courier New"/>
          <w:sz w:val="24"/>
          <w:szCs w:val="24"/>
        </w:rPr>
      </w:pPr>
      <w:del w:id="366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508 27 1 2 2 41 80 55 65 70 65</w:delText>
        </w:r>
      </w:del>
    </w:p>
    <w:p w14:paraId="2E5BC49B" w14:textId="599AAD1D" w:rsidR="00F748CE" w:rsidRPr="00F748CE" w:rsidDel="00580A98" w:rsidRDefault="00F748CE" w:rsidP="00F748CE">
      <w:pPr>
        <w:spacing w:after="0"/>
        <w:rPr>
          <w:del w:id="3665" w:author="Sebring, Amanda J" w:date="2017-10-04T09:14:00Z"/>
          <w:rFonts w:ascii="Courier New" w:hAnsi="Courier New" w:cs="Courier New"/>
          <w:sz w:val="24"/>
          <w:szCs w:val="24"/>
        </w:rPr>
      </w:pPr>
      <w:del w:id="366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508 28 1 2 2 42 30 35 30 50 20</w:delText>
        </w:r>
      </w:del>
    </w:p>
    <w:p w14:paraId="11922C34" w14:textId="1CBD75E1" w:rsidR="00F748CE" w:rsidRPr="00F748CE" w:rsidDel="00580A98" w:rsidRDefault="00F748CE" w:rsidP="00F748CE">
      <w:pPr>
        <w:spacing w:after="0"/>
        <w:rPr>
          <w:del w:id="3667" w:author="Sebring, Amanda J" w:date="2017-10-04T09:14:00Z"/>
          <w:rFonts w:ascii="Courier New" w:hAnsi="Courier New" w:cs="Courier New"/>
          <w:sz w:val="24"/>
          <w:szCs w:val="24"/>
        </w:rPr>
      </w:pPr>
      <w:del w:id="366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508 29 1 2 2 43 85 55 60 75 70</w:delText>
        </w:r>
      </w:del>
    </w:p>
    <w:p w14:paraId="2FB67BB7" w14:textId="1982D0D4" w:rsidR="00F748CE" w:rsidRPr="00F748CE" w:rsidDel="00580A98" w:rsidRDefault="00F748CE" w:rsidP="00F748CE">
      <w:pPr>
        <w:spacing w:after="0"/>
        <w:rPr>
          <w:del w:id="3669" w:author="Sebring, Amanda J" w:date="2017-10-04T09:14:00Z"/>
          <w:rFonts w:ascii="Courier New" w:hAnsi="Courier New" w:cs="Courier New"/>
          <w:sz w:val="24"/>
          <w:szCs w:val="24"/>
        </w:rPr>
      </w:pPr>
      <w:del w:id="367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508 31 1 2 2 44 70 60 60 75 40</w:delText>
        </w:r>
      </w:del>
    </w:p>
    <w:p w14:paraId="06B4F77F" w14:textId="61004890" w:rsidR="00F748CE" w:rsidRPr="00F748CE" w:rsidDel="00580A98" w:rsidRDefault="00F748CE" w:rsidP="00F748CE">
      <w:pPr>
        <w:spacing w:after="0"/>
        <w:rPr>
          <w:del w:id="3671" w:author="Sebring, Amanda J" w:date="2017-10-04T09:14:00Z"/>
          <w:rFonts w:ascii="Courier New" w:hAnsi="Courier New" w:cs="Courier New"/>
          <w:sz w:val="24"/>
          <w:szCs w:val="24"/>
        </w:rPr>
      </w:pPr>
      <w:del w:id="367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508 32 1 2 2 45 25 40 45 60 15</w:delText>
        </w:r>
      </w:del>
    </w:p>
    <w:p w14:paraId="678778B5" w14:textId="2B0993AB" w:rsidR="00F748CE" w:rsidRPr="00F748CE" w:rsidDel="00580A98" w:rsidRDefault="00F748CE" w:rsidP="00F748CE">
      <w:pPr>
        <w:spacing w:after="0"/>
        <w:rPr>
          <w:del w:id="3673" w:author="Sebring, Amanda J" w:date="2017-10-04T09:14:00Z"/>
          <w:rFonts w:ascii="Courier New" w:hAnsi="Courier New" w:cs="Courier New"/>
          <w:sz w:val="24"/>
          <w:szCs w:val="24"/>
        </w:rPr>
      </w:pPr>
      <w:del w:id="367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508 33 1 2 2 46 80 60 60 70 45</w:delText>
        </w:r>
      </w:del>
    </w:p>
    <w:p w14:paraId="532EB316" w14:textId="1E47D31A" w:rsidR="00F748CE" w:rsidRPr="00F748CE" w:rsidDel="00580A98" w:rsidRDefault="00F748CE" w:rsidP="00F748CE">
      <w:pPr>
        <w:spacing w:after="0"/>
        <w:rPr>
          <w:del w:id="3675" w:author="Sebring, Amanda J" w:date="2017-10-04T09:14:00Z"/>
          <w:rFonts w:ascii="Courier New" w:hAnsi="Courier New" w:cs="Courier New"/>
          <w:sz w:val="24"/>
          <w:szCs w:val="24"/>
        </w:rPr>
      </w:pPr>
      <w:del w:id="367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508 34 1 2 2 47 60 50 50 75 65</w:delText>
        </w:r>
      </w:del>
    </w:p>
    <w:p w14:paraId="41992C15" w14:textId="25D57A27" w:rsidR="00F748CE" w:rsidRPr="00F748CE" w:rsidDel="00580A98" w:rsidRDefault="00F748CE" w:rsidP="00F748CE">
      <w:pPr>
        <w:spacing w:after="0"/>
        <w:rPr>
          <w:del w:id="3677" w:author="Sebring, Amanda J" w:date="2017-10-04T09:14:00Z"/>
          <w:rFonts w:ascii="Courier New" w:hAnsi="Courier New" w:cs="Courier New"/>
          <w:sz w:val="24"/>
          <w:szCs w:val="24"/>
        </w:rPr>
      </w:pPr>
      <w:del w:id="367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508 35 1 2 2 48 40 60 60 40 15</w:delText>
        </w:r>
      </w:del>
    </w:p>
    <w:p w14:paraId="2C3CFA58" w14:textId="08B1236B" w:rsidR="00F748CE" w:rsidRPr="00F748CE" w:rsidDel="00580A98" w:rsidRDefault="00F748CE" w:rsidP="00F748CE">
      <w:pPr>
        <w:spacing w:after="0"/>
        <w:rPr>
          <w:del w:id="3679" w:author="Sebring, Amanda J" w:date="2017-10-04T09:14:00Z"/>
          <w:rFonts w:ascii="Courier New" w:hAnsi="Courier New" w:cs="Courier New"/>
          <w:sz w:val="24"/>
          <w:szCs w:val="24"/>
        </w:rPr>
      </w:pPr>
      <w:del w:id="368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508 36 1 2 2 49 75 60 60 70 25</w:delText>
        </w:r>
      </w:del>
    </w:p>
    <w:p w14:paraId="3A5CDE35" w14:textId="6DA622CA" w:rsidR="00F748CE" w:rsidRPr="00F748CE" w:rsidDel="00580A98" w:rsidRDefault="00F748CE" w:rsidP="00F748CE">
      <w:pPr>
        <w:spacing w:after="0"/>
        <w:rPr>
          <w:del w:id="3681" w:author="Sebring, Amanda J" w:date="2017-10-04T09:14:00Z"/>
          <w:rFonts w:ascii="Courier New" w:hAnsi="Courier New" w:cs="Courier New"/>
          <w:sz w:val="24"/>
          <w:szCs w:val="24"/>
        </w:rPr>
      </w:pPr>
      <w:del w:id="368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508 41 1 2 2 50 75 45 45 70 30</w:delText>
        </w:r>
      </w:del>
    </w:p>
    <w:p w14:paraId="17C561BC" w14:textId="7F541550" w:rsidR="00F748CE" w:rsidRPr="00F748CE" w:rsidDel="00580A98" w:rsidRDefault="00F748CE" w:rsidP="00F748CE">
      <w:pPr>
        <w:spacing w:after="0"/>
        <w:rPr>
          <w:del w:id="3683" w:author="Sebring, Amanda J" w:date="2017-10-04T09:14:00Z"/>
          <w:rFonts w:ascii="Courier New" w:hAnsi="Courier New" w:cs="Courier New"/>
          <w:sz w:val="24"/>
          <w:szCs w:val="24"/>
        </w:rPr>
      </w:pPr>
      <w:del w:id="368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508 44 1 2 2 51 65 50 60 40 25</w:delText>
        </w:r>
      </w:del>
    </w:p>
    <w:p w14:paraId="0A4331E8" w14:textId="5E641DDD" w:rsidR="00F748CE" w:rsidRPr="00F748CE" w:rsidDel="00580A98" w:rsidRDefault="00F748CE" w:rsidP="00F748CE">
      <w:pPr>
        <w:spacing w:after="0"/>
        <w:rPr>
          <w:del w:id="3685" w:author="Sebring, Amanda J" w:date="2017-10-04T09:14:00Z"/>
          <w:rFonts w:ascii="Courier New" w:hAnsi="Courier New" w:cs="Courier New"/>
          <w:sz w:val="24"/>
          <w:szCs w:val="24"/>
        </w:rPr>
      </w:pPr>
      <w:del w:id="368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508 45 1 2 2 52 75 60 60 30 30</w:delText>
        </w:r>
      </w:del>
    </w:p>
    <w:p w14:paraId="4EDE4522" w14:textId="77089540" w:rsidR="00F748CE" w:rsidRPr="00F748CE" w:rsidDel="00580A98" w:rsidRDefault="00F748CE" w:rsidP="00F748CE">
      <w:pPr>
        <w:spacing w:after="0"/>
        <w:rPr>
          <w:del w:id="3687" w:author="Sebring, Amanda J" w:date="2017-10-04T09:14:00Z"/>
          <w:rFonts w:ascii="Courier New" w:hAnsi="Courier New" w:cs="Courier New"/>
          <w:sz w:val="24"/>
          <w:szCs w:val="24"/>
        </w:rPr>
      </w:pPr>
      <w:del w:id="368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508 47 1 2 2 53 80 50 50 70 40</w:delText>
        </w:r>
      </w:del>
    </w:p>
    <w:p w14:paraId="400EF781" w14:textId="4252F922" w:rsidR="00F748CE" w:rsidRPr="00F748CE" w:rsidDel="00580A98" w:rsidRDefault="00F748CE" w:rsidP="00F748CE">
      <w:pPr>
        <w:spacing w:after="0"/>
        <w:rPr>
          <w:del w:id="3689" w:author="Sebring, Amanda J" w:date="2017-10-04T09:14:00Z"/>
          <w:rFonts w:ascii="Courier New" w:hAnsi="Courier New" w:cs="Courier New"/>
          <w:sz w:val="24"/>
          <w:szCs w:val="24"/>
        </w:rPr>
      </w:pPr>
      <w:del w:id="369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508 48 1 2 2 54 40 40 50 20 20</w:delText>
        </w:r>
      </w:del>
    </w:p>
    <w:p w14:paraId="1939D4A6" w14:textId="78DCEA64" w:rsidR="00F748CE" w:rsidRPr="00F748CE" w:rsidDel="00580A98" w:rsidRDefault="00F748CE" w:rsidP="00F748CE">
      <w:pPr>
        <w:spacing w:after="0"/>
        <w:rPr>
          <w:del w:id="3691" w:author="Sebring, Amanda J" w:date="2017-10-04T09:14:00Z"/>
          <w:rFonts w:ascii="Courier New" w:hAnsi="Courier New" w:cs="Courier New"/>
          <w:sz w:val="24"/>
          <w:szCs w:val="24"/>
        </w:rPr>
      </w:pPr>
      <w:del w:id="369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508 49 1 2 2 55 65 40 40 60 40</w:delText>
        </w:r>
      </w:del>
    </w:p>
    <w:p w14:paraId="5A9FB467" w14:textId="2FAFFBBE" w:rsidR="00F748CE" w:rsidRPr="00F748CE" w:rsidDel="00580A98" w:rsidRDefault="00F748CE" w:rsidP="00F748CE">
      <w:pPr>
        <w:spacing w:after="0"/>
        <w:rPr>
          <w:del w:id="3693" w:author="Sebring, Amanda J" w:date="2017-10-04T09:14:00Z"/>
          <w:rFonts w:ascii="Courier New" w:hAnsi="Courier New" w:cs="Courier New"/>
          <w:sz w:val="24"/>
          <w:szCs w:val="24"/>
        </w:rPr>
      </w:pPr>
      <w:del w:id="369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508 51 1 2 2 56 70 50 50 70 35</w:delText>
        </w:r>
      </w:del>
    </w:p>
    <w:p w14:paraId="3BD8B3ED" w14:textId="39EC9A18" w:rsidR="00F748CE" w:rsidRPr="00F748CE" w:rsidDel="00580A98" w:rsidRDefault="00F748CE" w:rsidP="00F748CE">
      <w:pPr>
        <w:spacing w:after="0"/>
        <w:rPr>
          <w:del w:id="3695" w:author="Sebring, Amanda J" w:date="2017-10-04T09:14:00Z"/>
          <w:rFonts w:ascii="Courier New" w:hAnsi="Courier New" w:cs="Courier New"/>
          <w:sz w:val="24"/>
          <w:szCs w:val="24"/>
        </w:rPr>
      </w:pPr>
      <w:del w:id="369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508 53 1 2 2 57 70 50 30 65 15</w:delText>
        </w:r>
      </w:del>
    </w:p>
    <w:p w14:paraId="037B6324" w14:textId="6C7F1626" w:rsidR="00F748CE" w:rsidRPr="00F748CE" w:rsidDel="00580A98" w:rsidRDefault="00F748CE" w:rsidP="00F748CE">
      <w:pPr>
        <w:spacing w:after="0"/>
        <w:rPr>
          <w:del w:id="3697" w:author="Sebring, Amanda J" w:date="2017-10-04T09:14:00Z"/>
          <w:rFonts w:ascii="Courier New" w:hAnsi="Courier New" w:cs="Courier New"/>
          <w:sz w:val="24"/>
          <w:szCs w:val="24"/>
        </w:rPr>
      </w:pPr>
      <w:del w:id="369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508 55 1 2 2 58 85 65 45 60 30</w:delText>
        </w:r>
      </w:del>
    </w:p>
    <w:p w14:paraId="2F971FF7" w14:textId="22644468" w:rsidR="00F748CE" w:rsidRPr="00F748CE" w:rsidDel="00580A98" w:rsidRDefault="00F748CE" w:rsidP="00F748CE">
      <w:pPr>
        <w:spacing w:after="0"/>
        <w:rPr>
          <w:del w:id="3699" w:author="Sebring, Amanda J" w:date="2017-10-04T09:14:00Z"/>
          <w:rFonts w:ascii="Courier New" w:hAnsi="Courier New" w:cs="Courier New"/>
          <w:sz w:val="24"/>
          <w:szCs w:val="24"/>
        </w:rPr>
      </w:pPr>
      <w:del w:id="370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508 56 1 2 2 59 30 45 15 45 15</w:delText>
        </w:r>
      </w:del>
    </w:p>
    <w:p w14:paraId="53B20FEF" w14:textId="6D091D27" w:rsidR="00F748CE" w:rsidRPr="00F748CE" w:rsidDel="00580A98" w:rsidRDefault="00F748CE" w:rsidP="00F748CE">
      <w:pPr>
        <w:spacing w:after="0"/>
        <w:rPr>
          <w:del w:id="3701" w:author="Sebring, Amanda J" w:date="2017-10-04T09:14:00Z"/>
          <w:rFonts w:ascii="Courier New" w:hAnsi="Courier New" w:cs="Courier New"/>
          <w:sz w:val="24"/>
          <w:szCs w:val="24"/>
        </w:rPr>
      </w:pPr>
      <w:del w:id="370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508 57 1 2 2 60 75 60 60 75 20</w:delText>
        </w:r>
      </w:del>
    </w:p>
    <w:p w14:paraId="711A2F6B" w14:textId="31CBC25A" w:rsidR="00F748CE" w:rsidRPr="00F748CE" w:rsidDel="00580A98" w:rsidRDefault="00F748CE" w:rsidP="00F748CE">
      <w:pPr>
        <w:spacing w:after="0"/>
        <w:rPr>
          <w:del w:id="3703" w:author="Sebring, Amanda J" w:date="2017-10-04T09:14:00Z"/>
          <w:rFonts w:ascii="Courier New" w:hAnsi="Courier New" w:cs="Courier New"/>
          <w:sz w:val="24"/>
          <w:szCs w:val="24"/>
        </w:rPr>
      </w:pPr>
      <w:del w:id="370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508 58 1 2 2 61 50 40 30 20 40</w:delText>
        </w:r>
      </w:del>
    </w:p>
    <w:p w14:paraId="149A15C8" w14:textId="21474DF8" w:rsidR="00F748CE" w:rsidRPr="00F748CE" w:rsidDel="00580A98" w:rsidRDefault="00F748CE" w:rsidP="00F748CE">
      <w:pPr>
        <w:spacing w:after="0"/>
        <w:rPr>
          <w:del w:id="3705" w:author="Sebring, Amanda J" w:date="2017-10-04T09:14:00Z"/>
          <w:rFonts w:ascii="Courier New" w:hAnsi="Courier New" w:cs="Courier New"/>
          <w:sz w:val="24"/>
          <w:szCs w:val="24"/>
        </w:rPr>
      </w:pPr>
      <w:del w:id="370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508 59 1 2 2 62 70 60 25 60 30</w:delText>
        </w:r>
      </w:del>
    </w:p>
    <w:p w14:paraId="76426182" w14:textId="1F323F0D" w:rsidR="00F748CE" w:rsidRPr="00F748CE" w:rsidDel="00580A98" w:rsidRDefault="00F748CE" w:rsidP="00F748CE">
      <w:pPr>
        <w:spacing w:after="0"/>
        <w:rPr>
          <w:del w:id="3707" w:author="Sebring, Amanda J" w:date="2017-10-04T09:14:00Z"/>
          <w:rFonts w:ascii="Courier New" w:hAnsi="Courier New" w:cs="Courier New"/>
          <w:sz w:val="24"/>
          <w:szCs w:val="24"/>
        </w:rPr>
      </w:pPr>
      <w:del w:id="370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508 60 1 2 2 63 80 65 60 70 35</w:delText>
        </w:r>
      </w:del>
    </w:p>
    <w:p w14:paraId="6BA3BFD8" w14:textId="02414797" w:rsidR="00F748CE" w:rsidRPr="00F748CE" w:rsidDel="00580A98" w:rsidRDefault="00F748CE" w:rsidP="00F748CE">
      <w:pPr>
        <w:spacing w:after="0"/>
        <w:rPr>
          <w:del w:id="3709" w:author="Sebring, Amanda J" w:date="2017-10-04T09:14:00Z"/>
          <w:rFonts w:ascii="Courier New" w:hAnsi="Courier New" w:cs="Courier New"/>
          <w:sz w:val="24"/>
          <w:szCs w:val="24"/>
        </w:rPr>
      </w:pPr>
      <w:del w:id="371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508 61 1 2 2 64 10 40 50 30 15</w:delText>
        </w:r>
      </w:del>
    </w:p>
    <w:p w14:paraId="0403B8FC" w14:textId="274ED7D2" w:rsidR="00F748CE" w:rsidRPr="00F748CE" w:rsidDel="00580A98" w:rsidRDefault="00F748CE" w:rsidP="00F748CE">
      <w:pPr>
        <w:spacing w:after="0"/>
        <w:rPr>
          <w:del w:id="3711" w:author="Sebring, Amanda J" w:date="2017-10-04T09:14:00Z"/>
          <w:rFonts w:ascii="Courier New" w:hAnsi="Courier New" w:cs="Courier New"/>
          <w:sz w:val="24"/>
          <w:szCs w:val="24"/>
        </w:rPr>
      </w:pPr>
      <w:del w:id="371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508 62 1 2 2 65 20 50 40 55 10</w:delText>
        </w:r>
      </w:del>
    </w:p>
    <w:p w14:paraId="1DDC443C" w14:textId="047010E9" w:rsidR="00F748CE" w:rsidRPr="00F748CE" w:rsidDel="00580A98" w:rsidRDefault="00F748CE" w:rsidP="00F748CE">
      <w:pPr>
        <w:spacing w:after="0"/>
        <w:rPr>
          <w:del w:id="3713" w:author="Sebring, Amanda J" w:date="2017-10-04T09:14:00Z"/>
          <w:rFonts w:ascii="Courier New" w:hAnsi="Courier New" w:cs="Courier New"/>
          <w:sz w:val="24"/>
          <w:szCs w:val="24"/>
        </w:rPr>
      </w:pPr>
      <w:del w:id="371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508 63 1 2 2 66 30 45 30 70 20</w:delText>
        </w:r>
      </w:del>
    </w:p>
    <w:p w14:paraId="26327D7A" w14:textId="36D79354" w:rsidR="00F748CE" w:rsidRPr="00F748CE" w:rsidDel="00580A98" w:rsidRDefault="00F748CE" w:rsidP="00F748CE">
      <w:pPr>
        <w:spacing w:after="0"/>
        <w:rPr>
          <w:del w:id="3715" w:author="Sebring, Amanda J" w:date="2017-10-04T09:14:00Z"/>
          <w:rFonts w:ascii="Courier New" w:hAnsi="Courier New" w:cs="Courier New"/>
          <w:sz w:val="24"/>
          <w:szCs w:val="24"/>
        </w:rPr>
      </w:pPr>
      <w:del w:id="371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508 64 1 2 2 67 40 40 25 55 15</w:delText>
        </w:r>
      </w:del>
    </w:p>
    <w:p w14:paraId="7A047653" w14:textId="1C23A25B" w:rsidR="00F748CE" w:rsidRPr="00F748CE" w:rsidDel="00580A98" w:rsidRDefault="00F748CE" w:rsidP="00F748CE">
      <w:pPr>
        <w:spacing w:after="0"/>
        <w:rPr>
          <w:del w:id="3717" w:author="Sebring, Amanda J" w:date="2017-10-04T09:14:00Z"/>
          <w:rFonts w:ascii="Courier New" w:hAnsi="Courier New" w:cs="Courier New"/>
          <w:sz w:val="24"/>
          <w:szCs w:val="24"/>
        </w:rPr>
      </w:pPr>
      <w:del w:id="371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508 66 1 2 2 68 80 55 40 60 15</w:delText>
        </w:r>
      </w:del>
    </w:p>
    <w:p w14:paraId="183C5986" w14:textId="23AB6B2E" w:rsidR="00F748CE" w:rsidRPr="00F748CE" w:rsidDel="00580A98" w:rsidRDefault="00F748CE" w:rsidP="00F748CE">
      <w:pPr>
        <w:spacing w:after="0"/>
        <w:rPr>
          <w:del w:id="3719" w:author="Sebring, Amanda J" w:date="2017-10-04T09:14:00Z"/>
          <w:rFonts w:ascii="Courier New" w:hAnsi="Courier New" w:cs="Courier New"/>
          <w:sz w:val="24"/>
          <w:szCs w:val="24"/>
        </w:rPr>
      </w:pPr>
      <w:del w:id="372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508 67 1 2 2 69 70 60 55 65 25</w:delText>
        </w:r>
      </w:del>
    </w:p>
    <w:p w14:paraId="5E431776" w14:textId="433D85B9" w:rsidR="00F748CE" w:rsidRPr="00F748CE" w:rsidDel="00580A98" w:rsidRDefault="00F748CE" w:rsidP="00F748CE">
      <w:pPr>
        <w:spacing w:after="0"/>
        <w:rPr>
          <w:del w:id="3721" w:author="Sebring, Amanda J" w:date="2017-10-04T09:14:00Z"/>
          <w:rFonts w:ascii="Courier New" w:hAnsi="Courier New" w:cs="Courier New"/>
          <w:sz w:val="24"/>
          <w:szCs w:val="24"/>
        </w:rPr>
      </w:pPr>
      <w:del w:id="372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508 68 1 2 2 70 40 40 30 75 20</w:delText>
        </w:r>
      </w:del>
    </w:p>
    <w:p w14:paraId="4EE7E308" w14:textId="70FCBEF2" w:rsidR="00F748CE" w:rsidRPr="00F748CE" w:rsidDel="00580A98" w:rsidRDefault="00F748CE" w:rsidP="00F748CE">
      <w:pPr>
        <w:spacing w:after="0"/>
        <w:rPr>
          <w:del w:id="3723" w:author="Sebring, Amanda J" w:date="2017-10-04T09:14:00Z"/>
          <w:rFonts w:ascii="Courier New" w:hAnsi="Courier New" w:cs="Courier New"/>
          <w:sz w:val="24"/>
          <w:szCs w:val="24"/>
        </w:rPr>
      </w:pPr>
      <w:del w:id="372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508 69 1 2 2 71 30 40 50 60 25</w:delText>
        </w:r>
      </w:del>
    </w:p>
    <w:p w14:paraId="30FD8997" w14:textId="7449DD44" w:rsidR="00F748CE" w:rsidRPr="00F748CE" w:rsidDel="00580A98" w:rsidRDefault="00F748CE" w:rsidP="00F748CE">
      <w:pPr>
        <w:spacing w:after="0"/>
        <w:rPr>
          <w:del w:id="3725" w:author="Sebring, Amanda J" w:date="2017-10-04T09:14:00Z"/>
          <w:rFonts w:ascii="Courier New" w:hAnsi="Courier New" w:cs="Courier New"/>
          <w:sz w:val="24"/>
          <w:szCs w:val="24"/>
        </w:rPr>
      </w:pPr>
      <w:del w:id="372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508 71 1 2 2 72 30 40 15 40 10</w:delText>
        </w:r>
      </w:del>
    </w:p>
    <w:p w14:paraId="09943DFA" w14:textId="1923763A" w:rsidR="00F748CE" w:rsidRPr="00F748CE" w:rsidDel="00580A98" w:rsidRDefault="00F748CE" w:rsidP="00F748CE">
      <w:pPr>
        <w:spacing w:after="0"/>
        <w:rPr>
          <w:del w:id="3727" w:author="Sebring, Amanda J" w:date="2017-10-04T09:14:00Z"/>
          <w:rFonts w:ascii="Courier New" w:hAnsi="Courier New" w:cs="Courier New"/>
          <w:sz w:val="24"/>
          <w:szCs w:val="24"/>
        </w:rPr>
      </w:pPr>
      <w:del w:id="372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508 72 1 2 2 73 30 40 50 65 15</w:delText>
        </w:r>
      </w:del>
    </w:p>
    <w:p w14:paraId="171A4450" w14:textId="13FCA34D" w:rsidR="00F748CE" w:rsidRPr="00F748CE" w:rsidDel="00580A98" w:rsidRDefault="00F748CE" w:rsidP="00F748CE">
      <w:pPr>
        <w:spacing w:after="0"/>
        <w:rPr>
          <w:del w:id="3729" w:author="Sebring, Amanda J" w:date="2017-10-04T09:14:00Z"/>
          <w:rFonts w:ascii="Courier New" w:hAnsi="Courier New" w:cs="Courier New"/>
          <w:sz w:val="24"/>
          <w:szCs w:val="24"/>
        </w:rPr>
      </w:pPr>
      <w:del w:id="373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508 73 1 2 2 74 65 45 60 75 20</w:delText>
        </w:r>
      </w:del>
    </w:p>
    <w:p w14:paraId="65BB7625" w14:textId="606AC8E7" w:rsidR="00F748CE" w:rsidRPr="00F748CE" w:rsidDel="00580A98" w:rsidRDefault="00F748CE" w:rsidP="00F748CE">
      <w:pPr>
        <w:spacing w:after="0"/>
        <w:rPr>
          <w:del w:id="3731" w:author="Sebring, Amanda J" w:date="2017-10-04T09:14:00Z"/>
          <w:rFonts w:ascii="Courier New" w:hAnsi="Courier New" w:cs="Courier New"/>
          <w:sz w:val="24"/>
          <w:szCs w:val="24"/>
        </w:rPr>
      </w:pPr>
      <w:del w:id="373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508 74 1 2 2 75 70 40 60 80 60</w:delText>
        </w:r>
      </w:del>
    </w:p>
    <w:p w14:paraId="63B05569" w14:textId="4CB5D76D" w:rsidR="00F748CE" w:rsidRPr="00F748CE" w:rsidDel="00580A98" w:rsidRDefault="00F748CE" w:rsidP="00F748CE">
      <w:pPr>
        <w:spacing w:after="0"/>
        <w:rPr>
          <w:del w:id="3733" w:author="Sebring, Amanda J" w:date="2017-10-04T09:14:00Z"/>
          <w:rFonts w:ascii="Courier New" w:hAnsi="Courier New" w:cs="Courier New"/>
          <w:sz w:val="24"/>
          <w:szCs w:val="24"/>
        </w:rPr>
      </w:pPr>
      <w:del w:id="373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508 75 1 2 2 76 80 55 65 60 70</w:delText>
        </w:r>
      </w:del>
    </w:p>
    <w:p w14:paraId="7EC99387" w14:textId="2F37E515" w:rsidR="00F748CE" w:rsidRPr="00F748CE" w:rsidDel="00580A98" w:rsidRDefault="00F748CE" w:rsidP="00F748CE">
      <w:pPr>
        <w:spacing w:after="0"/>
        <w:rPr>
          <w:del w:id="3735" w:author="Sebring, Amanda J" w:date="2017-10-04T09:14:00Z"/>
          <w:rFonts w:ascii="Courier New" w:hAnsi="Courier New" w:cs="Courier New"/>
          <w:sz w:val="24"/>
          <w:szCs w:val="24"/>
        </w:rPr>
      </w:pPr>
      <w:del w:id="373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508 77 1 2 2 77 70 60 40 70 75</w:delText>
        </w:r>
      </w:del>
    </w:p>
    <w:p w14:paraId="162DA1F3" w14:textId="7FC25406" w:rsidR="00F748CE" w:rsidRPr="00F748CE" w:rsidDel="00580A98" w:rsidRDefault="00F748CE" w:rsidP="00F748CE">
      <w:pPr>
        <w:spacing w:after="0"/>
        <w:rPr>
          <w:del w:id="3737" w:author="Sebring, Amanda J" w:date="2017-10-04T09:14:00Z"/>
          <w:rFonts w:ascii="Courier New" w:hAnsi="Courier New" w:cs="Courier New"/>
          <w:sz w:val="24"/>
          <w:szCs w:val="24"/>
        </w:rPr>
      </w:pPr>
      <w:del w:id="373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508 78 1 2 2 78 70 60 60 40 60</w:delText>
        </w:r>
      </w:del>
    </w:p>
    <w:p w14:paraId="6FAA9D26" w14:textId="7248CA54" w:rsidR="00F748CE" w:rsidRPr="00F748CE" w:rsidDel="00580A98" w:rsidRDefault="00F748CE" w:rsidP="00F748CE">
      <w:pPr>
        <w:spacing w:after="0"/>
        <w:rPr>
          <w:del w:id="3739" w:author="Sebring, Amanda J" w:date="2017-10-04T09:14:00Z"/>
          <w:rFonts w:ascii="Courier New" w:hAnsi="Courier New" w:cs="Courier New"/>
          <w:sz w:val="24"/>
          <w:szCs w:val="24"/>
        </w:rPr>
      </w:pPr>
      <w:del w:id="374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508 79 1 2 2 79 85 65 70 35 85</w:delText>
        </w:r>
      </w:del>
    </w:p>
    <w:p w14:paraId="7F5BABA5" w14:textId="2D95790F" w:rsidR="00F748CE" w:rsidRPr="00F748CE" w:rsidDel="00580A98" w:rsidRDefault="00F748CE" w:rsidP="00F748CE">
      <w:pPr>
        <w:spacing w:after="0"/>
        <w:rPr>
          <w:del w:id="3741" w:author="Sebring, Amanda J" w:date="2017-10-04T09:14:00Z"/>
          <w:rFonts w:ascii="Courier New" w:hAnsi="Courier New" w:cs="Courier New"/>
          <w:sz w:val="24"/>
          <w:szCs w:val="24"/>
        </w:rPr>
      </w:pPr>
      <w:del w:id="374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508 80 1 2 2 80 35 40 40 65 20</w:delText>
        </w:r>
      </w:del>
    </w:p>
    <w:p w14:paraId="7AD4C80F" w14:textId="17741025" w:rsidR="00F748CE" w:rsidRPr="00F748CE" w:rsidDel="00580A98" w:rsidRDefault="00F748CE" w:rsidP="00F748CE">
      <w:pPr>
        <w:spacing w:after="0"/>
        <w:rPr>
          <w:del w:id="3743" w:author="Sebring, Amanda J" w:date="2017-10-04T09:14:00Z"/>
          <w:rFonts w:ascii="Courier New" w:hAnsi="Courier New" w:cs="Courier New"/>
          <w:sz w:val="24"/>
          <w:szCs w:val="24"/>
        </w:rPr>
      </w:pPr>
      <w:del w:id="374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 xml:space="preserve">508 00 1 0 0 00 </w:delText>
        </w:r>
      </w:del>
    </w:p>
    <w:p w14:paraId="500BCFAC" w14:textId="3364B778" w:rsidR="00F748CE" w:rsidRPr="00F748CE" w:rsidDel="00580A98" w:rsidRDefault="00F748CE" w:rsidP="00F748CE">
      <w:pPr>
        <w:spacing w:after="0"/>
        <w:rPr>
          <w:del w:id="3745" w:author="Sebring, Amanda J" w:date="2017-10-04T09:14:00Z"/>
          <w:rFonts w:ascii="Courier New" w:hAnsi="Courier New" w:cs="Courier New"/>
          <w:sz w:val="24"/>
          <w:szCs w:val="24"/>
        </w:rPr>
      </w:pPr>
      <w:del w:id="374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508 02 1 2 3 01 20 25 20 40 10</w:delText>
        </w:r>
      </w:del>
    </w:p>
    <w:p w14:paraId="702AECCC" w14:textId="47C9FC3D" w:rsidR="00F748CE" w:rsidRPr="00F748CE" w:rsidDel="00580A98" w:rsidRDefault="00F748CE" w:rsidP="00F748CE">
      <w:pPr>
        <w:spacing w:after="0"/>
        <w:rPr>
          <w:del w:id="3747" w:author="Sebring, Amanda J" w:date="2017-10-04T09:14:00Z"/>
          <w:rFonts w:ascii="Courier New" w:hAnsi="Courier New" w:cs="Courier New"/>
          <w:sz w:val="24"/>
          <w:szCs w:val="24"/>
        </w:rPr>
      </w:pPr>
      <w:del w:id="374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508 04 1 2 3 02 10 25 30 45 20</w:delText>
        </w:r>
      </w:del>
    </w:p>
    <w:p w14:paraId="39CB3CDB" w14:textId="33C051EF" w:rsidR="00F748CE" w:rsidRPr="00F748CE" w:rsidDel="00580A98" w:rsidRDefault="00F748CE" w:rsidP="00F748CE">
      <w:pPr>
        <w:spacing w:after="0"/>
        <w:rPr>
          <w:del w:id="3749" w:author="Sebring, Amanda J" w:date="2017-10-04T09:14:00Z"/>
          <w:rFonts w:ascii="Courier New" w:hAnsi="Courier New" w:cs="Courier New"/>
          <w:sz w:val="24"/>
          <w:szCs w:val="24"/>
        </w:rPr>
      </w:pPr>
      <w:del w:id="375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508 09 1 2 3 03 10 20 20 10 10</w:delText>
        </w:r>
      </w:del>
    </w:p>
    <w:p w14:paraId="44EA6304" w14:textId="42949E27" w:rsidR="00F748CE" w:rsidRPr="00F748CE" w:rsidDel="00580A98" w:rsidRDefault="00F748CE" w:rsidP="00F748CE">
      <w:pPr>
        <w:spacing w:after="0"/>
        <w:rPr>
          <w:del w:id="3751" w:author="Sebring, Amanda J" w:date="2017-10-04T09:14:00Z"/>
          <w:rFonts w:ascii="Courier New" w:hAnsi="Courier New" w:cs="Courier New"/>
          <w:sz w:val="24"/>
          <w:szCs w:val="24"/>
        </w:rPr>
      </w:pPr>
      <w:del w:id="375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508 11 1 2 3 04 70 40 35 75 25</w:delText>
        </w:r>
      </w:del>
    </w:p>
    <w:p w14:paraId="6EE578E7" w14:textId="19464EA4" w:rsidR="00F748CE" w:rsidRPr="00F748CE" w:rsidDel="00580A98" w:rsidRDefault="00F748CE" w:rsidP="00F748CE">
      <w:pPr>
        <w:spacing w:after="0"/>
        <w:rPr>
          <w:del w:id="3753" w:author="Sebring, Amanda J" w:date="2017-10-04T09:14:00Z"/>
          <w:rFonts w:ascii="Courier New" w:hAnsi="Courier New" w:cs="Courier New"/>
          <w:sz w:val="24"/>
          <w:szCs w:val="24"/>
        </w:rPr>
      </w:pPr>
      <w:del w:id="375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508 22 1 2 3 05 65 30 20 40 30</w:delText>
        </w:r>
      </w:del>
    </w:p>
    <w:p w14:paraId="745C17B2" w14:textId="750C0FCD" w:rsidR="00F748CE" w:rsidRPr="00F748CE" w:rsidDel="00580A98" w:rsidRDefault="00F748CE" w:rsidP="00F748CE">
      <w:pPr>
        <w:spacing w:after="0"/>
        <w:rPr>
          <w:del w:id="3755" w:author="Sebring, Amanda J" w:date="2017-10-04T09:14:00Z"/>
          <w:rFonts w:ascii="Courier New" w:hAnsi="Courier New" w:cs="Courier New"/>
          <w:sz w:val="24"/>
          <w:szCs w:val="24"/>
        </w:rPr>
      </w:pPr>
      <w:del w:id="375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508 39 1 2 3 06 70 35 35 25 15</w:delText>
        </w:r>
      </w:del>
    </w:p>
    <w:p w14:paraId="0C060985" w14:textId="769B5551" w:rsidR="00F748CE" w:rsidRPr="00F748CE" w:rsidDel="00580A98" w:rsidRDefault="00F748CE" w:rsidP="00F748CE">
      <w:pPr>
        <w:spacing w:after="0"/>
        <w:rPr>
          <w:del w:id="3757" w:author="Sebring, Amanda J" w:date="2017-10-04T09:14:00Z"/>
          <w:rFonts w:ascii="Courier New" w:hAnsi="Courier New" w:cs="Courier New"/>
          <w:sz w:val="24"/>
          <w:szCs w:val="24"/>
        </w:rPr>
      </w:pPr>
      <w:del w:id="375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508 40 1 2 3 07 65 25 25 60 35</w:delText>
        </w:r>
      </w:del>
    </w:p>
    <w:p w14:paraId="5EA7DE8C" w14:textId="0D6D0385" w:rsidR="00F748CE" w:rsidRPr="00F748CE" w:rsidDel="00580A98" w:rsidRDefault="00F748CE" w:rsidP="00F748CE">
      <w:pPr>
        <w:spacing w:after="0"/>
        <w:rPr>
          <w:del w:id="3759" w:author="Sebring, Amanda J" w:date="2017-10-04T09:14:00Z"/>
          <w:rFonts w:ascii="Courier New" w:hAnsi="Courier New" w:cs="Courier New"/>
          <w:sz w:val="24"/>
          <w:szCs w:val="24"/>
        </w:rPr>
      </w:pPr>
      <w:del w:id="376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508 46 1 2 3 08 60 40 40 30 30</w:delText>
        </w:r>
      </w:del>
    </w:p>
    <w:p w14:paraId="691199A4" w14:textId="11275082" w:rsidR="00F748CE" w:rsidRPr="00F748CE" w:rsidDel="00580A98" w:rsidRDefault="00F748CE" w:rsidP="00F748CE">
      <w:pPr>
        <w:spacing w:after="0"/>
        <w:rPr>
          <w:del w:id="3761" w:author="Sebring, Amanda J" w:date="2017-10-04T09:14:00Z"/>
          <w:rFonts w:ascii="Courier New" w:hAnsi="Courier New" w:cs="Courier New"/>
          <w:sz w:val="24"/>
          <w:szCs w:val="24"/>
        </w:rPr>
      </w:pPr>
      <w:del w:id="376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508 13 1 2 3 09 45 25 35 30 30</w:delText>
        </w:r>
      </w:del>
    </w:p>
    <w:p w14:paraId="63402149" w14:textId="6A105745" w:rsidR="00F748CE" w:rsidRPr="00F748CE" w:rsidDel="00580A98" w:rsidRDefault="00F748CE" w:rsidP="00F748CE">
      <w:pPr>
        <w:spacing w:after="0"/>
        <w:rPr>
          <w:del w:id="3763" w:author="Sebring, Amanda J" w:date="2017-10-04T09:14:00Z"/>
          <w:rFonts w:ascii="Courier New" w:hAnsi="Courier New" w:cs="Courier New"/>
          <w:sz w:val="24"/>
          <w:szCs w:val="24"/>
        </w:rPr>
      </w:pPr>
      <w:del w:id="376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508 76 1 2 3 10 25 20 20 10 10</w:delText>
        </w:r>
      </w:del>
    </w:p>
    <w:p w14:paraId="2E49DF43" w14:textId="24A00B63" w:rsidR="00F748CE" w:rsidRPr="00F748CE" w:rsidDel="00580A98" w:rsidRDefault="00F748CE" w:rsidP="00F748CE">
      <w:pPr>
        <w:spacing w:after="0"/>
        <w:rPr>
          <w:del w:id="3765" w:author="Sebring, Amanda J" w:date="2017-10-04T09:14:00Z"/>
          <w:rFonts w:ascii="Courier New" w:hAnsi="Courier New" w:cs="Courier New"/>
          <w:sz w:val="24"/>
          <w:szCs w:val="24"/>
        </w:rPr>
      </w:pPr>
      <w:del w:id="376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508 43 1 2 3 11 10 20 25 35 20</w:delText>
        </w:r>
      </w:del>
    </w:p>
    <w:p w14:paraId="6306DCD6" w14:textId="2975A623" w:rsidR="00F748CE" w:rsidRPr="00F748CE" w:rsidDel="00580A98" w:rsidRDefault="00F748CE" w:rsidP="00F748CE">
      <w:pPr>
        <w:spacing w:after="0"/>
        <w:rPr>
          <w:del w:id="3767" w:author="Sebring, Amanda J" w:date="2017-10-04T09:14:00Z"/>
          <w:rFonts w:ascii="Courier New" w:hAnsi="Courier New" w:cs="Courier New"/>
          <w:sz w:val="24"/>
          <w:szCs w:val="24"/>
        </w:rPr>
      </w:pPr>
      <w:del w:id="376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508 54 1 2 3 12 70 20 80 90 75</w:delText>
        </w:r>
      </w:del>
    </w:p>
    <w:p w14:paraId="1952F33C" w14:textId="624671DC" w:rsidR="00F748CE" w:rsidRPr="00F748CE" w:rsidDel="00580A98" w:rsidRDefault="00F748CE" w:rsidP="00F748CE">
      <w:pPr>
        <w:spacing w:after="0"/>
        <w:rPr>
          <w:del w:id="3769" w:author="Sebring, Amanda J" w:date="2017-10-04T09:14:00Z"/>
          <w:rFonts w:ascii="Courier New" w:hAnsi="Courier New" w:cs="Courier New"/>
          <w:sz w:val="24"/>
          <w:szCs w:val="24"/>
        </w:rPr>
      </w:pPr>
      <w:del w:id="377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508 01 1 2 3 13 60 35 30 30 50</w:delText>
        </w:r>
      </w:del>
    </w:p>
    <w:p w14:paraId="1E49F115" w14:textId="46257BBF" w:rsidR="00F748CE" w:rsidRPr="00F748CE" w:rsidDel="00580A98" w:rsidRDefault="00F748CE" w:rsidP="00F748CE">
      <w:pPr>
        <w:spacing w:after="0"/>
        <w:rPr>
          <w:del w:id="3771" w:author="Sebring, Amanda J" w:date="2017-10-04T09:14:00Z"/>
          <w:rFonts w:ascii="Courier New" w:hAnsi="Courier New" w:cs="Courier New"/>
          <w:sz w:val="24"/>
          <w:szCs w:val="24"/>
        </w:rPr>
      </w:pPr>
      <w:del w:id="377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508 07 1 2 3 14 65 30 10 30 25</w:delText>
        </w:r>
      </w:del>
    </w:p>
    <w:p w14:paraId="15B27385" w14:textId="2644C024" w:rsidR="00F748CE" w:rsidRPr="00F748CE" w:rsidDel="00580A98" w:rsidRDefault="00F748CE" w:rsidP="00F748CE">
      <w:pPr>
        <w:spacing w:after="0"/>
        <w:rPr>
          <w:del w:id="3773" w:author="Sebring, Amanda J" w:date="2017-10-04T09:14:00Z"/>
          <w:rFonts w:ascii="Courier New" w:hAnsi="Courier New" w:cs="Courier New"/>
          <w:sz w:val="24"/>
          <w:szCs w:val="24"/>
        </w:rPr>
      </w:pPr>
      <w:del w:id="377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508 14 1 2 3 15 65 20 20 45 30</w:delText>
        </w:r>
      </w:del>
    </w:p>
    <w:p w14:paraId="7A067454" w14:textId="61C2784E" w:rsidR="00F748CE" w:rsidRPr="00F748CE" w:rsidDel="00580A98" w:rsidRDefault="00F748CE" w:rsidP="00F748CE">
      <w:pPr>
        <w:spacing w:after="0"/>
        <w:rPr>
          <w:del w:id="3775" w:author="Sebring, Amanda J" w:date="2017-10-04T09:14:00Z"/>
          <w:rFonts w:ascii="Courier New" w:hAnsi="Courier New" w:cs="Courier New"/>
          <w:sz w:val="24"/>
          <w:szCs w:val="24"/>
        </w:rPr>
      </w:pPr>
      <w:del w:id="377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508 30 1 2 3 16 30 15 15 30 20</w:delText>
        </w:r>
      </w:del>
    </w:p>
    <w:p w14:paraId="64A9B180" w14:textId="772EA292" w:rsidR="00F748CE" w:rsidRPr="00F748CE" w:rsidDel="00580A98" w:rsidRDefault="00F748CE" w:rsidP="00F748CE">
      <w:pPr>
        <w:spacing w:after="0"/>
        <w:rPr>
          <w:del w:id="3777" w:author="Sebring, Amanda J" w:date="2017-10-04T09:14:00Z"/>
          <w:rFonts w:ascii="Courier New" w:hAnsi="Courier New" w:cs="Courier New"/>
          <w:sz w:val="24"/>
          <w:szCs w:val="24"/>
        </w:rPr>
      </w:pPr>
      <w:del w:id="377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508 37 1 2 3 17 30 20 10 35 20</w:delText>
        </w:r>
      </w:del>
    </w:p>
    <w:p w14:paraId="5D0B666C" w14:textId="04AC7C46" w:rsidR="00F748CE" w:rsidRPr="00F748CE" w:rsidDel="00580A98" w:rsidRDefault="00F748CE" w:rsidP="00F748CE">
      <w:pPr>
        <w:spacing w:after="0"/>
        <w:rPr>
          <w:del w:id="3779" w:author="Sebring, Amanda J" w:date="2017-10-04T09:14:00Z"/>
          <w:rFonts w:ascii="Courier New" w:hAnsi="Courier New" w:cs="Courier New"/>
          <w:sz w:val="24"/>
          <w:szCs w:val="24"/>
        </w:rPr>
      </w:pPr>
      <w:del w:id="378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508 50 1 2 3 18 65 30 60 50 35</w:delText>
        </w:r>
      </w:del>
    </w:p>
    <w:p w14:paraId="19651ECB" w14:textId="69091538" w:rsidR="00F748CE" w:rsidRPr="00F748CE" w:rsidDel="00580A98" w:rsidRDefault="00F748CE" w:rsidP="00F748CE">
      <w:pPr>
        <w:spacing w:after="0"/>
        <w:rPr>
          <w:del w:id="3781" w:author="Sebring, Amanda J" w:date="2017-10-04T09:14:00Z"/>
          <w:rFonts w:ascii="Courier New" w:hAnsi="Courier New" w:cs="Courier New"/>
          <w:sz w:val="24"/>
          <w:szCs w:val="24"/>
        </w:rPr>
      </w:pPr>
      <w:del w:id="378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508 52 1 2 3 19 60 35 25 35 15</w:delText>
        </w:r>
      </w:del>
    </w:p>
    <w:p w14:paraId="575B1841" w14:textId="7658FDEB" w:rsidR="00F748CE" w:rsidRPr="00F748CE" w:rsidDel="00580A98" w:rsidRDefault="00F748CE" w:rsidP="00F748CE">
      <w:pPr>
        <w:spacing w:after="0"/>
        <w:rPr>
          <w:del w:id="3783" w:author="Sebring, Amanda J" w:date="2017-10-04T09:14:00Z"/>
          <w:rFonts w:ascii="Courier New" w:hAnsi="Courier New" w:cs="Courier New"/>
          <w:sz w:val="24"/>
          <w:szCs w:val="24"/>
        </w:rPr>
      </w:pPr>
      <w:del w:id="378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508 65 1 2 3 20 55 30 30 25 10</w:delText>
        </w:r>
      </w:del>
    </w:p>
    <w:p w14:paraId="5CBE4C87" w14:textId="0181C6E1" w:rsidR="00F748CE" w:rsidRPr="00F748CE" w:rsidDel="00580A98" w:rsidRDefault="00F748CE" w:rsidP="00F748CE">
      <w:pPr>
        <w:spacing w:after="0"/>
        <w:rPr>
          <w:del w:id="3785" w:author="Sebring, Amanda J" w:date="2017-10-04T09:14:00Z"/>
          <w:rFonts w:ascii="Courier New" w:hAnsi="Courier New" w:cs="Courier New"/>
          <w:sz w:val="24"/>
          <w:szCs w:val="24"/>
        </w:rPr>
      </w:pPr>
      <w:del w:id="378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508 70 1 2 3 21 50 40 50 60 20</w:delText>
        </w:r>
      </w:del>
    </w:p>
    <w:p w14:paraId="0B8ACBDC" w14:textId="1875F2AE" w:rsidR="00F748CE" w:rsidRPr="00F748CE" w:rsidDel="00580A98" w:rsidRDefault="00F748CE" w:rsidP="00F748CE">
      <w:pPr>
        <w:spacing w:after="0"/>
        <w:rPr>
          <w:del w:id="3787" w:author="Sebring, Amanda J" w:date="2017-10-04T09:14:00Z"/>
          <w:rFonts w:ascii="Courier New" w:hAnsi="Courier New" w:cs="Courier New"/>
          <w:sz w:val="24"/>
          <w:szCs w:val="24"/>
        </w:rPr>
      </w:pPr>
      <w:del w:id="378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508 38 1 2 3 22 70 35 30 70 40</w:delText>
        </w:r>
      </w:del>
    </w:p>
    <w:p w14:paraId="66BB7137" w14:textId="11F14A13" w:rsidR="00F748CE" w:rsidRPr="00F748CE" w:rsidDel="00580A98" w:rsidRDefault="00F748CE" w:rsidP="00F748CE">
      <w:pPr>
        <w:spacing w:after="0"/>
        <w:rPr>
          <w:del w:id="3789" w:author="Sebring, Amanda J" w:date="2017-10-04T09:14:00Z"/>
          <w:rFonts w:ascii="Courier New" w:hAnsi="Courier New" w:cs="Courier New"/>
          <w:sz w:val="24"/>
          <w:szCs w:val="24"/>
        </w:rPr>
      </w:pPr>
      <w:del w:id="379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508 42 1 2 3 23 75 50 50 65 20</w:delText>
        </w:r>
      </w:del>
    </w:p>
    <w:p w14:paraId="3FF330F5" w14:textId="082F7BB2" w:rsidR="00F748CE" w:rsidRPr="00F748CE" w:rsidDel="00580A98" w:rsidRDefault="00F748CE" w:rsidP="00F748CE">
      <w:pPr>
        <w:spacing w:after="0"/>
        <w:rPr>
          <w:del w:id="3791" w:author="Sebring, Amanda J" w:date="2017-10-04T09:14:00Z"/>
          <w:rFonts w:ascii="Courier New" w:hAnsi="Courier New" w:cs="Courier New"/>
          <w:sz w:val="24"/>
          <w:szCs w:val="24"/>
        </w:rPr>
      </w:pPr>
      <w:del w:id="379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508 03 1 2 3 24 75 30 15 45 20</w:delText>
        </w:r>
      </w:del>
    </w:p>
    <w:p w14:paraId="6FAA0902" w14:textId="1223B954" w:rsidR="00F748CE" w:rsidRPr="00F748CE" w:rsidDel="00580A98" w:rsidRDefault="00F748CE" w:rsidP="00F748CE">
      <w:pPr>
        <w:spacing w:after="0"/>
        <w:rPr>
          <w:del w:id="3793" w:author="Sebring, Amanda J" w:date="2017-10-04T09:14:00Z"/>
          <w:rFonts w:ascii="Courier New" w:hAnsi="Courier New" w:cs="Courier New"/>
          <w:sz w:val="24"/>
          <w:szCs w:val="24"/>
        </w:rPr>
      </w:pPr>
      <w:del w:id="379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508 05 1 2 3 25 70 30 25 60 25</w:delText>
        </w:r>
      </w:del>
    </w:p>
    <w:p w14:paraId="6928820B" w14:textId="5AD6710E" w:rsidR="00F748CE" w:rsidRPr="00F748CE" w:rsidDel="00580A98" w:rsidRDefault="00F748CE" w:rsidP="00F748CE">
      <w:pPr>
        <w:spacing w:after="0"/>
        <w:rPr>
          <w:del w:id="3795" w:author="Sebring, Amanda J" w:date="2017-10-04T09:14:00Z"/>
          <w:rFonts w:ascii="Courier New" w:hAnsi="Courier New" w:cs="Courier New"/>
          <w:sz w:val="24"/>
          <w:szCs w:val="24"/>
        </w:rPr>
      </w:pPr>
      <w:del w:id="379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508 06 1 2 3 26 70 40 30 50 20</w:delText>
        </w:r>
      </w:del>
    </w:p>
    <w:p w14:paraId="5211C4A0" w14:textId="1A337A53" w:rsidR="00F748CE" w:rsidRPr="00F748CE" w:rsidDel="00580A98" w:rsidRDefault="00F748CE" w:rsidP="00F748CE">
      <w:pPr>
        <w:spacing w:after="0"/>
        <w:rPr>
          <w:del w:id="3797" w:author="Sebring, Amanda J" w:date="2017-10-04T09:14:00Z"/>
          <w:rFonts w:ascii="Courier New" w:hAnsi="Courier New" w:cs="Courier New"/>
          <w:sz w:val="24"/>
          <w:szCs w:val="24"/>
        </w:rPr>
      </w:pPr>
      <w:del w:id="379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508 08 1 2 3 27 60 50 25 50 15</w:delText>
        </w:r>
      </w:del>
    </w:p>
    <w:p w14:paraId="0EB105CB" w14:textId="49936089" w:rsidR="00F748CE" w:rsidRPr="00F748CE" w:rsidDel="00580A98" w:rsidRDefault="00F748CE" w:rsidP="00F748CE">
      <w:pPr>
        <w:spacing w:after="0"/>
        <w:rPr>
          <w:del w:id="3799" w:author="Sebring, Amanda J" w:date="2017-10-04T09:14:00Z"/>
          <w:rFonts w:ascii="Courier New" w:hAnsi="Courier New" w:cs="Courier New"/>
          <w:sz w:val="24"/>
          <w:szCs w:val="24"/>
        </w:rPr>
      </w:pPr>
      <w:del w:id="380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508 10 1 2 3 28 75 35 35 60 30</w:delText>
        </w:r>
      </w:del>
    </w:p>
    <w:p w14:paraId="38380427" w14:textId="203D6CF2" w:rsidR="00F748CE" w:rsidRPr="00F748CE" w:rsidDel="00580A98" w:rsidRDefault="00F748CE" w:rsidP="00F748CE">
      <w:pPr>
        <w:spacing w:after="0"/>
        <w:rPr>
          <w:del w:id="3801" w:author="Sebring, Amanda J" w:date="2017-10-04T09:14:00Z"/>
          <w:rFonts w:ascii="Courier New" w:hAnsi="Courier New" w:cs="Courier New"/>
          <w:sz w:val="24"/>
          <w:szCs w:val="24"/>
        </w:rPr>
      </w:pPr>
      <w:del w:id="380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508 12 1 2 3 29 55 35 25 45 20</w:delText>
        </w:r>
      </w:del>
    </w:p>
    <w:p w14:paraId="580429FA" w14:textId="7FE6B994" w:rsidR="00F748CE" w:rsidRPr="00F748CE" w:rsidDel="00580A98" w:rsidRDefault="00F748CE" w:rsidP="00F748CE">
      <w:pPr>
        <w:spacing w:after="0"/>
        <w:rPr>
          <w:del w:id="3803" w:author="Sebring, Amanda J" w:date="2017-10-04T09:14:00Z"/>
          <w:rFonts w:ascii="Courier New" w:hAnsi="Courier New" w:cs="Courier New"/>
          <w:sz w:val="24"/>
          <w:szCs w:val="24"/>
        </w:rPr>
      </w:pPr>
      <w:del w:id="380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508 15 1 2 3 30 80 40 40 75 70</w:delText>
        </w:r>
      </w:del>
    </w:p>
    <w:p w14:paraId="32CB458C" w14:textId="7AA5875A" w:rsidR="00F748CE" w:rsidRPr="00F748CE" w:rsidDel="00580A98" w:rsidRDefault="00F748CE" w:rsidP="00F748CE">
      <w:pPr>
        <w:spacing w:after="0"/>
        <w:rPr>
          <w:del w:id="3805" w:author="Sebring, Amanda J" w:date="2017-10-04T09:14:00Z"/>
          <w:rFonts w:ascii="Courier New" w:hAnsi="Courier New" w:cs="Courier New"/>
          <w:sz w:val="24"/>
          <w:szCs w:val="24"/>
        </w:rPr>
      </w:pPr>
      <w:del w:id="380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508 16 1 2 3 31 60 50 15 40 30</w:delText>
        </w:r>
      </w:del>
    </w:p>
    <w:p w14:paraId="3B37CAA6" w14:textId="1CA46B32" w:rsidR="00F748CE" w:rsidRPr="00F748CE" w:rsidDel="00580A98" w:rsidRDefault="00F748CE" w:rsidP="00F748CE">
      <w:pPr>
        <w:spacing w:after="0"/>
        <w:rPr>
          <w:del w:id="3807" w:author="Sebring, Amanda J" w:date="2017-10-04T09:14:00Z"/>
          <w:rFonts w:ascii="Courier New" w:hAnsi="Courier New" w:cs="Courier New"/>
          <w:sz w:val="24"/>
          <w:szCs w:val="24"/>
        </w:rPr>
      </w:pPr>
      <w:del w:id="380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508 17 1 2 3 32 35 15 15 45 20</w:delText>
        </w:r>
      </w:del>
    </w:p>
    <w:p w14:paraId="66662462" w14:textId="428B2713" w:rsidR="00F748CE" w:rsidRPr="00F748CE" w:rsidDel="00580A98" w:rsidRDefault="00F748CE" w:rsidP="00F748CE">
      <w:pPr>
        <w:spacing w:after="0"/>
        <w:rPr>
          <w:del w:id="3809" w:author="Sebring, Amanda J" w:date="2017-10-04T09:14:00Z"/>
          <w:rFonts w:ascii="Courier New" w:hAnsi="Courier New" w:cs="Courier New"/>
          <w:sz w:val="24"/>
          <w:szCs w:val="24"/>
        </w:rPr>
      </w:pPr>
      <w:del w:id="381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508 18 1 2 3 33 75 45 45 70 60</w:delText>
        </w:r>
      </w:del>
    </w:p>
    <w:p w14:paraId="778EBAE2" w14:textId="5A2CFE7C" w:rsidR="00F748CE" w:rsidRPr="00F748CE" w:rsidDel="00580A98" w:rsidRDefault="00F748CE" w:rsidP="00F748CE">
      <w:pPr>
        <w:spacing w:after="0"/>
        <w:rPr>
          <w:del w:id="3811" w:author="Sebring, Amanda J" w:date="2017-10-04T09:14:00Z"/>
          <w:rFonts w:ascii="Courier New" w:hAnsi="Courier New" w:cs="Courier New"/>
          <w:sz w:val="24"/>
          <w:szCs w:val="24"/>
        </w:rPr>
      </w:pPr>
      <w:del w:id="381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508 19 1 2 3 34 35 20 20 55 25</w:delText>
        </w:r>
      </w:del>
    </w:p>
    <w:p w14:paraId="39A476E6" w14:textId="28EF214F" w:rsidR="00F748CE" w:rsidRPr="00F748CE" w:rsidDel="00580A98" w:rsidRDefault="00F748CE" w:rsidP="00F748CE">
      <w:pPr>
        <w:spacing w:after="0"/>
        <w:rPr>
          <w:del w:id="3813" w:author="Sebring, Amanda J" w:date="2017-10-04T09:14:00Z"/>
          <w:rFonts w:ascii="Courier New" w:hAnsi="Courier New" w:cs="Courier New"/>
          <w:sz w:val="24"/>
          <w:szCs w:val="24"/>
        </w:rPr>
      </w:pPr>
      <w:del w:id="381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508 20 1 2 3 35 55 25 25 65 20</w:delText>
        </w:r>
      </w:del>
    </w:p>
    <w:p w14:paraId="757226B3" w14:textId="67AE42F6" w:rsidR="00F748CE" w:rsidRPr="00F748CE" w:rsidDel="00580A98" w:rsidRDefault="00F748CE" w:rsidP="00F748CE">
      <w:pPr>
        <w:spacing w:after="0"/>
        <w:rPr>
          <w:del w:id="3815" w:author="Sebring, Amanda J" w:date="2017-10-04T09:14:00Z"/>
          <w:rFonts w:ascii="Courier New" w:hAnsi="Courier New" w:cs="Courier New"/>
          <w:sz w:val="24"/>
          <w:szCs w:val="24"/>
        </w:rPr>
      </w:pPr>
      <w:del w:id="381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508 21 1 2 3 36 45 30 30 20 30</w:delText>
        </w:r>
      </w:del>
    </w:p>
    <w:p w14:paraId="3743965E" w14:textId="2FA54D32" w:rsidR="00F748CE" w:rsidRPr="00F748CE" w:rsidDel="00580A98" w:rsidRDefault="00F748CE" w:rsidP="00F748CE">
      <w:pPr>
        <w:spacing w:after="0"/>
        <w:rPr>
          <w:del w:id="3817" w:author="Sebring, Amanda J" w:date="2017-10-04T09:14:00Z"/>
          <w:rFonts w:ascii="Courier New" w:hAnsi="Courier New" w:cs="Courier New"/>
          <w:sz w:val="24"/>
          <w:szCs w:val="24"/>
        </w:rPr>
      </w:pPr>
      <w:del w:id="381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508 23 1 2 3 37 40 25 30 75 60</w:delText>
        </w:r>
      </w:del>
    </w:p>
    <w:p w14:paraId="36EC5902" w14:textId="5999C243" w:rsidR="00F748CE" w:rsidRPr="00F748CE" w:rsidDel="00580A98" w:rsidRDefault="00F748CE" w:rsidP="00F748CE">
      <w:pPr>
        <w:spacing w:after="0"/>
        <w:rPr>
          <w:del w:id="3819" w:author="Sebring, Amanda J" w:date="2017-10-04T09:14:00Z"/>
          <w:rFonts w:ascii="Courier New" w:hAnsi="Courier New" w:cs="Courier New"/>
          <w:sz w:val="24"/>
          <w:szCs w:val="24"/>
        </w:rPr>
      </w:pPr>
      <w:del w:id="382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508 24 1 2 3 38 50 30 15 30 30</w:delText>
        </w:r>
      </w:del>
    </w:p>
    <w:p w14:paraId="241F78CC" w14:textId="75B6CACB" w:rsidR="00F748CE" w:rsidRPr="00F748CE" w:rsidDel="00580A98" w:rsidRDefault="00F748CE" w:rsidP="00F748CE">
      <w:pPr>
        <w:spacing w:after="0"/>
        <w:rPr>
          <w:del w:id="3821" w:author="Sebring, Amanda J" w:date="2017-10-04T09:14:00Z"/>
          <w:rFonts w:ascii="Courier New" w:hAnsi="Courier New" w:cs="Courier New"/>
          <w:sz w:val="24"/>
          <w:szCs w:val="24"/>
        </w:rPr>
      </w:pPr>
      <w:del w:id="382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508 25 1 2 3 39 30 20 15 35 15</w:delText>
        </w:r>
      </w:del>
    </w:p>
    <w:p w14:paraId="6669E021" w14:textId="7DF35DE3" w:rsidR="00F748CE" w:rsidRPr="00F748CE" w:rsidDel="00580A98" w:rsidRDefault="00F748CE" w:rsidP="00F748CE">
      <w:pPr>
        <w:spacing w:after="0"/>
        <w:rPr>
          <w:del w:id="3823" w:author="Sebring, Amanda J" w:date="2017-10-04T09:14:00Z"/>
          <w:rFonts w:ascii="Courier New" w:hAnsi="Courier New" w:cs="Courier New"/>
          <w:sz w:val="24"/>
          <w:szCs w:val="24"/>
        </w:rPr>
      </w:pPr>
      <w:del w:id="382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508 26 1 2 3 40 15 20 10 10 10</w:delText>
        </w:r>
      </w:del>
    </w:p>
    <w:p w14:paraId="06C850C5" w14:textId="60245AD7" w:rsidR="00F748CE" w:rsidRPr="00F748CE" w:rsidDel="00580A98" w:rsidRDefault="00F748CE" w:rsidP="00F748CE">
      <w:pPr>
        <w:spacing w:after="0"/>
        <w:rPr>
          <w:del w:id="3825" w:author="Sebring, Amanda J" w:date="2017-10-04T09:14:00Z"/>
          <w:rFonts w:ascii="Courier New" w:hAnsi="Courier New" w:cs="Courier New"/>
          <w:sz w:val="24"/>
          <w:szCs w:val="24"/>
        </w:rPr>
      </w:pPr>
      <w:del w:id="382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508 27 1 2 3 41 65 30 65 75 60</w:delText>
        </w:r>
      </w:del>
    </w:p>
    <w:p w14:paraId="4DCF55EE" w14:textId="29515031" w:rsidR="00F748CE" w:rsidRPr="00F748CE" w:rsidDel="00580A98" w:rsidRDefault="00F748CE" w:rsidP="00F748CE">
      <w:pPr>
        <w:spacing w:after="0"/>
        <w:rPr>
          <w:del w:id="3827" w:author="Sebring, Amanda J" w:date="2017-10-04T09:14:00Z"/>
          <w:rFonts w:ascii="Courier New" w:hAnsi="Courier New" w:cs="Courier New"/>
          <w:sz w:val="24"/>
          <w:szCs w:val="24"/>
        </w:rPr>
      </w:pPr>
      <w:del w:id="382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508 28 1 2 3 42 50 20 15 40 25</w:delText>
        </w:r>
      </w:del>
    </w:p>
    <w:p w14:paraId="2620666D" w14:textId="18A64DE4" w:rsidR="00F748CE" w:rsidRPr="00F748CE" w:rsidDel="00580A98" w:rsidRDefault="00F748CE" w:rsidP="00F748CE">
      <w:pPr>
        <w:spacing w:after="0"/>
        <w:rPr>
          <w:del w:id="3829" w:author="Sebring, Amanda J" w:date="2017-10-04T09:14:00Z"/>
          <w:rFonts w:ascii="Courier New" w:hAnsi="Courier New" w:cs="Courier New"/>
          <w:sz w:val="24"/>
          <w:szCs w:val="24"/>
        </w:rPr>
      </w:pPr>
      <w:del w:id="383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508 29 1 2 3 43 35 25 15 15 15</w:delText>
        </w:r>
      </w:del>
    </w:p>
    <w:p w14:paraId="44062AB4" w14:textId="0844718F" w:rsidR="00F748CE" w:rsidRPr="00F748CE" w:rsidDel="00580A98" w:rsidRDefault="00F748CE" w:rsidP="00F748CE">
      <w:pPr>
        <w:spacing w:after="0"/>
        <w:rPr>
          <w:del w:id="3831" w:author="Sebring, Amanda J" w:date="2017-10-04T09:14:00Z"/>
          <w:rFonts w:ascii="Courier New" w:hAnsi="Courier New" w:cs="Courier New"/>
          <w:sz w:val="24"/>
          <w:szCs w:val="24"/>
        </w:rPr>
      </w:pPr>
      <w:del w:id="383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508 31 1 2 3 44 60 30 30 50 35</w:delText>
        </w:r>
      </w:del>
    </w:p>
    <w:p w14:paraId="3BA123B1" w14:textId="5AF7A440" w:rsidR="00F748CE" w:rsidRPr="00F748CE" w:rsidDel="00580A98" w:rsidRDefault="00F748CE" w:rsidP="00F748CE">
      <w:pPr>
        <w:spacing w:after="0"/>
        <w:rPr>
          <w:del w:id="3833" w:author="Sebring, Amanda J" w:date="2017-10-04T09:14:00Z"/>
          <w:rFonts w:ascii="Courier New" w:hAnsi="Courier New" w:cs="Courier New"/>
          <w:sz w:val="24"/>
          <w:szCs w:val="24"/>
        </w:rPr>
      </w:pPr>
      <w:del w:id="383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508 32 1 2 3 45 60 25 25 45 30</w:delText>
        </w:r>
      </w:del>
    </w:p>
    <w:p w14:paraId="2FE31126" w14:textId="680A60C7" w:rsidR="00F748CE" w:rsidRPr="00F748CE" w:rsidDel="00580A98" w:rsidRDefault="00F748CE" w:rsidP="00F748CE">
      <w:pPr>
        <w:spacing w:after="0"/>
        <w:rPr>
          <w:del w:id="3835" w:author="Sebring, Amanda J" w:date="2017-10-04T09:14:00Z"/>
          <w:rFonts w:ascii="Courier New" w:hAnsi="Courier New" w:cs="Courier New"/>
          <w:sz w:val="24"/>
          <w:szCs w:val="24"/>
        </w:rPr>
      </w:pPr>
      <w:del w:id="383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508 33 1 2 3 46 35 35 15 40 20</w:delText>
        </w:r>
      </w:del>
    </w:p>
    <w:p w14:paraId="35159C19" w14:textId="4B83DEF7" w:rsidR="00F748CE" w:rsidRPr="00F748CE" w:rsidDel="00580A98" w:rsidRDefault="00F748CE" w:rsidP="00F748CE">
      <w:pPr>
        <w:spacing w:after="0"/>
        <w:rPr>
          <w:del w:id="3837" w:author="Sebring, Amanda J" w:date="2017-10-04T09:14:00Z"/>
          <w:rFonts w:ascii="Courier New" w:hAnsi="Courier New" w:cs="Courier New"/>
          <w:sz w:val="24"/>
          <w:szCs w:val="24"/>
        </w:rPr>
      </w:pPr>
      <w:del w:id="383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508 34 1 2 3 47 25 35 25 35 20</w:delText>
        </w:r>
      </w:del>
    </w:p>
    <w:p w14:paraId="191234E4" w14:textId="2DA22580" w:rsidR="00F748CE" w:rsidRPr="00F748CE" w:rsidDel="00580A98" w:rsidRDefault="00F748CE" w:rsidP="00F748CE">
      <w:pPr>
        <w:spacing w:after="0"/>
        <w:rPr>
          <w:del w:id="3839" w:author="Sebring, Amanda J" w:date="2017-10-04T09:14:00Z"/>
          <w:rFonts w:ascii="Courier New" w:hAnsi="Courier New" w:cs="Courier New"/>
          <w:sz w:val="24"/>
          <w:szCs w:val="24"/>
        </w:rPr>
      </w:pPr>
      <w:del w:id="384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508 35 1 2 3 48 15 20 20 10 10</w:delText>
        </w:r>
      </w:del>
    </w:p>
    <w:p w14:paraId="6A83BF14" w14:textId="73780636" w:rsidR="00F748CE" w:rsidRPr="00F748CE" w:rsidDel="00580A98" w:rsidRDefault="00F748CE" w:rsidP="00F748CE">
      <w:pPr>
        <w:spacing w:after="0"/>
        <w:rPr>
          <w:del w:id="3841" w:author="Sebring, Amanda J" w:date="2017-10-04T09:14:00Z"/>
          <w:rFonts w:ascii="Courier New" w:hAnsi="Courier New" w:cs="Courier New"/>
          <w:sz w:val="24"/>
          <w:szCs w:val="24"/>
        </w:rPr>
      </w:pPr>
      <w:del w:id="384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508 36 1 2 3 49 60 35 35 55 40</w:delText>
        </w:r>
      </w:del>
    </w:p>
    <w:p w14:paraId="5B466191" w14:textId="4E97ACE7" w:rsidR="00F748CE" w:rsidRPr="00F748CE" w:rsidDel="00580A98" w:rsidRDefault="00F748CE" w:rsidP="00F748CE">
      <w:pPr>
        <w:spacing w:after="0"/>
        <w:rPr>
          <w:del w:id="3843" w:author="Sebring, Amanda J" w:date="2017-10-04T09:14:00Z"/>
          <w:rFonts w:ascii="Courier New" w:hAnsi="Courier New" w:cs="Courier New"/>
          <w:sz w:val="24"/>
          <w:szCs w:val="24"/>
        </w:rPr>
      </w:pPr>
      <w:del w:id="384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508 41 1 2 3 50 30 35 30 55 40</w:delText>
        </w:r>
      </w:del>
    </w:p>
    <w:p w14:paraId="3619E8D2" w14:textId="0877DE6C" w:rsidR="00F748CE" w:rsidRPr="00F748CE" w:rsidDel="00580A98" w:rsidRDefault="00F748CE" w:rsidP="00F748CE">
      <w:pPr>
        <w:spacing w:after="0"/>
        <w:rPr>
          <w:del w:id="3845" w:author="Sebring, Amanda J" w:date="2017-10-04T09:14:00Z"/>
          <w:rFonts w:ascii="Courier New" w:hAnsi="Courier New" w:cs="Courier New"/>
          <w:sz w:val="24"/>
          <w:szCs w:val="24"/>
        </w:rPr>
      </w:pPr>
      <w:del w:id="384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508 44 1 2 3 51 25 35 35 50 35</w:delText>
        </w:r>
      </w:del>
    </w:p>
    <w:p w14:paraId="1B057E68" w14:textId="052CE02E" w:rsidR="00F748CE" w:rsidRPr="00F748CE" w:rsidDel="00580A98" w:rsidRDefault="00F748CE" w:rsidP="00F748CE">
      <w:pPr>
        <w:spacing w:after="0"/>
        <w:rPr>
          <w:del w:id="3847" w:author="Sebring, Amanda J" w:date="2017-10-04T09:14:00Z"/>
          <w:rFonts w:ascii="Courier New" w:hAnsi="Courier New" w:cs="Courier New"/>
          <w:sz w:val="24"/>
          <w:szCs w:val="24"/>
        </w:rPr>
      </w:pPr>
      <w:del w:id="384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508 45 1 2 3 52 30 30 45 55 35</w:delText>
        </w:r>
      </w:del>
    </w:p>
    <w:p w14:paraId="3CCF2583" w14:textId="2D2A066B" w:rsidR="00F748CE" w:rsidRPr="00F748CE" w:rsidDel="00580A98" w:rsidRDefault="00F748CE" w:rsidP="00F748CE">
      <w:pPr>
        <w:spacing w:after="0"/>
        <w:rPr>
          <w:del w:id="3849" w:author="Sebring, Amanda J" w:date="2017-10-04T09:14:00Z"/>
          <w:rFonts w:ascii="Courier New" w:hAnsi="Courier New" w:cs="Courier New"/>
          <w:sz w:val="24"/>
          <w:szCs w:val="24"/>
        </w:rPr>
      </w:pPr>
      <w:del w:id="385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508 47 1 2 3 53 40 30 55 70 30</w:delText>
        </w:r>
      </w:del>
    </w:p>
    <w:p w14:paraId="71DEE23C" w14:textId="3379B4FB" w:rsidR="00F748CE" w:rsidRPr="00F748CE" w:rsidDel="00580A98" w:rsidRDefault="00F748CE" w:rsidP="00F748CE">
      <w:pPr>
        <w:spacing w:after="0"/>
        <w:rPr>
          <w:del w:id="3851" w:author="Sebring, Amanda J" w:date="2017-10-04T09:14:00Z"/>
          <w:rFonts w:ascii="Courier New" w:hAnsi="Courier New" w:cs="Courier New"/>
          <w:sz w:val="24"/>
          <w:szCs w:val="24"/>
        </w:rPr>
      </w:pPr>
      <w:del w:id="385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508 48 1 2 3 54 25 30 20 35 20</w:delText>
        </w:r>
      </w:del>
    </w:p>
    <w:p w14:paraId="0E9A1B39" w14:textId="0A2ECA7A" w:rsidR="00F748CE" w:rsidRPr="00F748CE" w:rsidDel="00580A98" w:rsidRDefault="00F748CE" w:rsidP="00F748CE">
      <w:pPr>
        <w:spacing w:after="0"/>
        <w:rPr>
          <w:del w:id="3853" w:author="Sebring, Amanda J" w:date="2017-10-04T09:14:00Z"/>
          <w:rFonts w:ascii="Courier New" w:hAnsi="Courier New" w:cs="Courier New"/>
          <w:sz w:val="24"/>
          <w:szCs w:val="24"/>
        </w:rPr>
      </w:pPr>
      <w:del w:id="385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508 49 1 2 3 55 55 30 30 55 30</w:delText>
        </w:r>
      </w:del>
    </w:p>
    <w:p w14:paraId="49132443" w14:textId="4E876D0A" w:rsidR="00F748CE" w:rsidRPr="00F748CE" w:rsidDel="00580A98" w:rsidRDefault="00F748CE" w:rsidP="00F748CE">
      <w:pPr>
        <w:spacing w:after="0"/>
        <w:rPr>
          <w:del w:id="3855" w:author="Sebring, Amanda J" w:date="2017-10-04T09:14:00Z"/>
          <w:rFonts w:ascii="Courier New" w:hAnsi="Courier New" w:cs="Courier New"/>
          <w:sz w:val="24"/>
          <w:szCs w:val="24"/>
        </w:rPr>
      </w:pPr>
      <w:del w:id="385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508 51 1 2 3 56 55 35 35 65 20</w:delText>
        </w:r>
      </w:del>
    </w:p>
    <w:p w14:paraId="7E62EDE9" w14:textId="43D64782" w:rsidR="00F748CE" w:rsidRPr="00F748CE" w:rsidDel="00580A98" w:rsidRDefault="00F748CE" w:rsidP="00F748CE">
      <w:pPr>
        <w:spacing w:after="0"/>
        <w:rPr>
          <w:del w:id="3857" w:author="Sebring, Amanda J" w:date="2017-10-04T09:14:00Z"/>
          <w:rFonts w:ascii="Courier New" w:hAnsi="Courier New" w:cs="Courier New"/>
          <w:sz w:val="24"/>
          <w:szCs w:val="24"/>
        </w:rPr>
      </w:pPr>
      <w:del w:id="385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508 53 1 2 3 57 55 20 45 20 40</w:delText>
        </w:r>
      </w:del>
    </w:p>
    <w:p w14:paraId="344E001A" w14:textId="2F6E70DC" w:rsidR="00F748CE" w:rsidRPr="00F748CE" w:rsidDel="00580A98" w:rsidRDefault="00F748CE" w:rsidP="00F748CE">
      <w:pPr>
        <w:spacing w:after="0"/>
        <w:rPr>
          <w:del w:id="3859" w:author="Sebring, Amanda J" w:date="2017-10-04T09:14:00Z"/>
          <w:rFonts w:ascii="Courier New" w:hAnsi="Courier New" w:cs="Courier New"/>
          <w:sz w:val="24"/>
          <w:szCs w:val="24"/>
        </w:rPr>
      </w:pPr>
      <w:del w:id="386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508 55 1 2 3 58 65 50 50 65 20</w:delText>
        </w:r>
      </w:del>
    </w:p>
    <w:p w14:paraId="2F66B40C" w14:textId="1CF61621" w:rsidR="00F748CE" w:rsidRPr="00F748CE" w:rsidDel="00580A98" w:rsidRDefault="00F748CE" w:rsidP="00F748CE">
      <w:pPr>
        <w:spacing w:after="0"/>
        <w:rPr>
          <w:del w:id="3861" w:author="Sebring, Amanda J" w:date="2017-10-04T09:14:00Z"/>
          <w:rFonts w:ascii="Courier New" w:hAnsi="Courier New" w:cs="Courier New"/>
          <w:sz w:val="24"/>
          <w:szCs w:val="24"/>
        </w:rPr>
      </w:pPr>
      <w:del w:id="386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508 56 1 2 3 59 45 35 35 70 20</w:delText>
        </w:r>
      </w:del>
    </w:p>
    <w:p w14:paraId="1215F898" w14:textId="6535B57F" w:rsidR="00F748CE" w:rsidRPr="00F748CE" w:rsidDel="00580A98" w:rsidRDefault="00F748CE" w:rsidP="00F748CE">
      <w:pPr>
        <w:spacing w:after="0"/>
        <w:rPr>
          <w:del w:id="3863" w:author="Sebring, Amanda J" w:date="2017-10-04T09:14:00Z"/>
          <w:rFonts w:ascii="Courier New" w:hAnsi="Courier New" w:cs="Courier New"/>
          <w:sz w:val="24"/>
          <w:szCs w:val="24"/>
        </w:rPr>
      </w:pPr>
      <w:del w:id="386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508 57 1 2 3 60 45 30 30 55 20</w:delText>
        </w:r>
      </w:del>
    </w:p>
    <w:p w14:paraId="6FEE9697" w14:textId="5A01C21A" w:rsidR="00F748CE" w:rsidRPr="00F748CE" w:rsidDel="00580A98" w:rsidRDefault="00F748CE" w:rsidP="00F748CE">
      <w:pPr>
        <w:spacing w:after="0"/>
        <w:rPr>
          <w:del w:id="3865" w:author="Sebring, Amanda J" w:date="2017-10-04T09:14:00Z"/>
          <w:rFonts w:ascii="Courier New" w:hAnsi="Courier New" w:cs="Courier New"/>
          <w:sz w:val="24"/>
          <w:szCs w:val="24"/>
        </w:rPr>
      </w:pPr>
      <w:del w:id="386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508 58 1 2 3 61 60 35 25 40 15</w:delText>
        </w:r>
      </w:del>
    </w:p>
    <w:p w14:paraId="2F14019D" w14:textId="25F6AB18" w:rsidR="00F748CE" w:rsidRPr="00F748CE" w:rsidDel="00580A98" w:rsidRDefault="00F748CE" w:rsidP="00F748CE">
      <w:pPr>
        <w:spacing w:after="0"/>
        <w:rPr>
          <w:del w:id="3867" w:author="Sebring, Amanda J" w:date="2017-10-04T09:14:00Z"/>
          <w:rFonts w:ascii="Courier New" w:hAnsi="Courier New" w:cs="Courier New"/>
          <w:sz w:val="24"/>
          <w:szCs w:val="24"/>
        </w:rPr>
      </w:pPr>
      <w:del w:id="386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508 59 1 2 3 62 50 30 30 45 25</w:delText>
        </w:r>
      </w:del>
    </w:p>
    <w:p w14:paraId="2D8EA719" w14:textId="5D41372B" w:rsidR="00F748CE" w:rsidRPr="00F748CE" w:rsidDel="00580A98" w:rsidRDefault="00F748CE" w:rsidP="00F748CE">
      <w:pPr>
        <w:spacing w:after="0"/>
        <w:rPr>
          <w:del w:id="3869" w:author="Sebring, Amanda J" w:date="2017-10-04T09:14:00Z"/>
          <w:rFonts w:ascii="Courier New" w:hAnsi="Courier New" w:cs="Courier New"/>
          <w:sz w:val="24"/>
          <w:szCs w:val="24"/>
        </w:rPr>
      </w:pPr>
      <w:del w:id="387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508 60 1 2 3 63 70 30 15 15 15</w:delText>
        </w:r>
      </w:del>
    </w:p>
    <w:p w14:paraId="54AD335C" w14:textId="36F7CFB0" w:rsidR="00F748CE" w:rsidRPr="00F748CE" w:rsidDel="00580A98" w:rsidRDefault="00F748CE" w:rsidP="00F748CE">
      <w:pPr>
        <w:spacing w:after="0"/>
        <w:rPr>
          <w:del w:id="3871" w:author="Sebring, Amanda J" w:date="2017-10-04T09:14:00Z"/>
          <w:rFonts w:ascii="Courier New" w:hAnsi="Courier New" w:cs="Courier New"/>
          <w:sz w:val="24"/>
          <w:szCs w:val="24"/>
        </w:rPr>
      </w:pPr>
      <w:del w:id="387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508 61 1 2 3 64 20 30 25 15 15</w:delText>
        </w:r>
      </w:del>
    </w:p>
    <w:p w14:paraId="139842FE" w14:textId="55F4BA9B" w:rsidR="00F748CE" w:rsidRPr="00F748CE" w:rsidDel="00580A98" w:rsidRDefault="00F748CE" w:rsidP="00F748CE">
      <w:pPr>
        <w:spacing w:after="0"/>
        <w:rPr>
          <w:del w:id="3873" w:author="Sebring, Amanda J" w:date="2017-10-04T09:14:00Z"/>
          <w:rFonts w:ascii="Courier New" w:hAnsi="Courier New" w:cs="Courier New"/>
          <w:sz w:val="24"/>
          <w:szCs w:val="24"/>
        </w:rPr>
      </w:pPr>
      <w:del w:id="387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508 62 1 2 3 65 40 25 15 35 20</w:delText>
        </w:r>
      </w:del>
    </w:p>
    <w:p w14:paraId="534EB355" w14:textId="13FAE027" w:rsidR="00F748CE" w:rsidRPr="00F748CE" w:rsidDel="00580A98" w:rsidRDefault="00F748CE" w:rsidP="00F748CE">
      <w:pPr>
        <w:spacing w:after="0"/>
        <w:rPr>
          <w:del w:id="3875" w:author="Sebring, Amanda J" w:date="2017-10-04T09:14:00Z"/>
          <w:rFonts w:ascii="Courier New" w:hAnsi="Courier New" w:cs="Courier New"/>
          <w:sz w:val="24"/>
          <w:szCs w:val="24"/>
        </w:rPr>
      </w:pPr>
      <w:del w:id="387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508 63 1 2 3 66 50 30 30 40 15</w:delText>
        </w:r>
      </w:del>
    </w:p>
    <w:p w14:paraId="0D42B267" w14:textId="3A7EB7DD" w:rsidR="00F748CE" w:rsidRPr="00F748CE" w:rsidDel="00580A98" w:rsidRDefault="00F748CE" w:rsidP="00F748CE">
      <w:pPr>
        <w:spacing w:after="0"/>
        <w:rPr>
          <w:del w:id="3877" w:author="Sebring, Amanda J" w:date="2017-10-04T09:14:00Z"/>
          <w:rFonts w:ascii="Courier New" w:hAnsi="Courier New" w:cs="Courier New"/>
          <w:sz w:val="24"/>
          <w:szCs w:val="24"/>
        </w:rPr>
      </w:pPr>
      <w:del w:id="387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508 64 1 2 3 67 20 30 25 20 20</w:delText>
        </w:r>
      </w:del>
    </w:p>
    <w:p w14:paraId="52C2C9D2" w14:textId="4DCC2B39" w:rsidR="00F748CE" w:rsidRPr="00F748CE" w:rsidDel="00580A98" w:rsidRDefault="00F748CE" w:rsidP="00F748CE">
      <w:pPr>
        <w:spacing w:after="0"/>
        <w:rPr>
          <w:del w:id="3879" w:author="Sebring, Amanda J" w:date="2017-10-04T09:14:00Z"/>
          <w:rFonts w:ascii="Courier New" w:hAnsi="Courier New" w:cs="Courier New"/>
          <w:sz w:val="24"/>
          <w:szCs w:val="24"/>
        </w:rPr>
      </w:pPr>
      <w:del w:id="388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508 66 1 2 3 68 50 30 40 50 20</w:delText>
        </w:r>
      </w:del>
    </w:p>
    <w:p w14:paraId="15C5642B" w14:textId="06A62E32" w:rsidR="00F748CE" w:rsidRPr="00F748CE" w:rsidDel="00580A98" w:rsidRDefault="00F748CE" w:rsidP="00F748CE">
      <w:pPr>
        <w:spacing w:after="0"/>
        <w:rPr>
          <w:del w:id="3881" w:author="Sebring, Amanda J" w:date="2017-10-04T09:14:00Z"/>
          <w:rFonts w:ascii="Courier New" w:hAnsi="Courier New" w:cs="Courier New"/>
          <w:sz w:val="24"/>
          <w:szCs w:val="24"/>
        </w:rPr>
      </w:pPr>
      <w:del w:id="388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508 67 1 2 3 69 60 30 30 40 20</w:delText>
        </w:r>
      </w:del>
    </w:p>
    <w:p w14:paraId="50A08828" w14:textId="2CB55ECB" w:rsidR="00F748CE" w:rsidRPr="00F748CE" w:rsidDel="00580A98" w:rsidRDefault="00F748CE" w:rsidP="00F748CE">
      <w:pPr>
        <w:spacing w:after="0"/>
        <w:rPr>
          <w:del w:id="3883" w:author="Sebring, Amanda J" w:date="2017-10-04T09:14:00Z"/>
          <w:rFonts w:ascii="Courier New" w:hAnsi="Courier New" w:cs="Courier New"/>
          <w:sz w:val="24"/>
          <w:szCs w:val="24"/>
        </w:rPr>
      </w:pPr>
      <w:del w:id="388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508 68 1 2 3 70 30 25 20 30 20</w:delText>
        </w:r>
      </w:del>
    </w:p>
    <w:p w14:paraId="39944BC3" w14:textId="05F22D2E" w:rsidR="00F748CE" w:rsidRPr="00F748CE" w:rsidDel="00580A98" w:rsidRDefault="00F748CE" w:rsidP="00F748CE">
      <w:pPr>
        <w:spacing w:after="0"/>
        <w:rPr>
          <w:del w:id="3885" w:author="Sebring, Amanda J" w:date="2017-10-04T09:14:00Z"/>
          <w:rFonts w:ascii="Courier New" w:hAnsi="Courier New" w:cs="Courier New"/>
          <w:sz w:val="24"/>
          <w:szCs w:val="24"/>
        </w:rPr>
      </w:pPr>
      <w:del w:id="388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508 69 1 2 3 71 30 30 15 35 30</w:delText>
        </w:r>
      </w:del>
    </w:p>
    <w:p w14:paraId="092B3A88" w14:textId="64822033" w:rsidR="00F748CE" w:rsidRPr="00F748CE" w:rsidDel="00580A98" w:rsidRDefault="00F748CE" w:rsidP="00F748CE">
      <w:pPr>
        <w:spacing w:after="0"/>
        <w:rPr>
          <w:del w:id="3887" w:author="Sebring, Amanda J" w:date="2017-10-04T09:14:00Z"/>
          <w:rFonts w:ascii="Courier New" w:hAnsi="Courier New" w:cs="Courier New"/>
          <w:sz w:val="24"/>
          <w:szCs w:val="24"/>
        </w:rPr>
      </w:pPr>
      <w:del w:id="388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508 71 1 2 3 72 40 25 25 10 15</w:delText>
        </w:r>
      </w:del>
    </w:p>
    <w:p w14:paraId="5A7119D8" w14:textId="5C80FA7A" w:rsidR="00F748CE" w:rsidRPr="00F748CE" w:rsidDel="00580A98" w:rsidRDefault="00F748CE" w:rsidP="00F748CE">
      <w:pPr>
        <w:spacing w:after="0"/>
        <w:rPr>
          <w:del w:id="3889" w:author="Sebring, Amanda J" w:date="2017-10-04T09:14:00Z"/>
          <w:rFonts w:ascii="Courier New" w:hAnsi="Courier New" w:cs="Courier New"/>
          <w:sz w:val="24"/>
          <w:szCs w:val="24"/>
        </w:rPr>
      </w:pPr>
      <w:del w:id="389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508 72 1 2 3 73 40 30 30 20 20</w:delText>
        </w:r>
      </w:del>
    </w:p>
    <w:p w14:paraId="3FF95447" w14:textId="575352D2" w:rsidR="00F748CE" w:rsidRPr="00F748CE" w:rsidDel="00580A98" w:rsidRDefault="00F748CE" w:rsidP="00F748CE">
      <w:pPr>
        <w:spacing w:after="0"/>
        <w:rPr>
          <w:del w:id="3891" w:author="Sebring, Amanda J" w:date="2017-10-04T09:14:00Z"/>
          <w:rFonts w:ascii="Courier New" w:hAnsi="Courier New" w:cs="Courier New"/>
          <w:sz w:val="24"/>
          <w:szCs w:val="24"/>
        </w:rPr>
      </w:pPr>
      <w:del w:id="389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508 73 1 2 3 74 40 25 15 35 15</w:delText>
        </w:r>
      </w:del>
    </w:p>
    <w:p w14:paraId="5B22F558" w14:textId="52B413FC" w:rsidR="00F748CE" w:rsidRPr="00F748CE" w:rsidDel="00580A98" w:rsidRDefault="00F748CE" w:rsidP="00F748CE">
      <w:pPr>
        <w:spacing w:after="0"/>
        <w:rPr>
          <w:del w:id="3893" w:author="Sebring, Amanda J" w:date="2017-10-04T09:14:00Z"/>
          <w:rFonts w:ascii="Courier New" w:hAnsi="Courier New" w:cs="Courier New"/>
          <w:sz w:val="24"/>
          <w:szCs w:val="24"/>
        </w:rPr>
      </w:pPr>
      <w:del w:id="389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508 74 1 2 3 75 20 25 15 30 20</w:delText>
        </w:r>
      </w:del>
    </w:p>
    <w:p w14:paraId="672B0ABB" w14:textId="0E369BA4" w:rsidR="00F748CE" w:rsidRPr="00F748CE" w:rsidDel="00580A98" w:rsidRDefault="00F748CE" w:rsidP="00F748CE">
      <w:pPr>
        <w:spacing w:after="0"/>
        <w:rPr>
          <w:del w:id="3895" w:author="Sebring, Amanda J" w:date="2017-10-04T09:14:00Z"/>
          <w:rFonts w:ascii="Courier New" w:hAnsi="Courier New" w:cs="Courier New"/>
          <w:sz w:val="24"/>
          <w:szCs w:val="24"/>
        </w:rPr>
      </w:pPr>
      <w:del w:id="389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508 75 1 2 3 76 30 30 20 35 20</w:delText>
        </w:r>
      </w:del>
    </w:p>
    <w:p w14:paraId="794798FF" w14:textId="1E612989" w:rsidR="00F748CE" w:rsidRPr="00F748CE" w:rsidDel="00580A98" w:rsidRDefault="00F748CE" w:rsidP="00F748CE">
      <w:pPr>
        <w:spacing w:after="0"/>
        <w:rPr>
          <w:del w:id="3897" w:author="Sebring, Amanda J" w:date="2017-10-04T09:14:00Z"/>
          <w:rFonts w:ascii="Courier New" w:hAnsi="Courier New" w:cs="Courier New"/>
          <w:sz w:val="24"/>
          <w:szCs w:val="24"/>
        </w:rPr>
      </w:pPr>
      <w:del w:id="389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508 77 1 2 3 77 35 30 30 40 40</w:delText>
        </w:r>
      </w:del>
    </w:p>
    <w:p w14:paraId="4AC57283" w14:textId="151C38A9" w:rsidR="00F748CE" w:rsidRPr="00F748CE" w:rsidDel="00580A98" w:rsidRDefault="00F748CE" w:rsidP="00F748CE">
      <w:pPr>
        <w:spacing w:after="0"/>
        <w:rPr>
          <w:del w:id="3899" w:author="Sebring, Amanda J" w:date="2017-10-04T09:14:00Z"/>
          <w:rFonts w:ascii="Courier New" w:hAnsi="Courier New" w:cs="Courier New"/>
          <w:sz w:val="24"/>
          <w:szCs w:val="24"/>
        </w:rPr>
      </w:pPr>
      <w:del w:id="390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508 78 1 2 3 78 40 30 30 20 20</w:delText>
        </w:r>
      </w:del>
    </w:p>
    <w:p w14:paraId="13C6D972" w14:textId="4E709687" w:rsidR="00F748CE" w:rsidRPr="00F748CE" w:rsidDel="00580A98" w:rsidRDefault="00F748CE" w:rsidP="00F748CE">
      <w:pPr>
        <w:spacing w:after="0"/>
        <w:rPr>
          <w:del w:id="3901" w:author="Sebring, Amanda J" w:date="2017-10-04T09:14:00Z"/>
          <w:rFonts w:ascii="Courier New" w:hAnsi="Courier New" w:cs="Courier New"/>
          <w:sz w:val="24"/>
          <w:szCs w:val="24"/>
        </w:rPr>
      </w:pPr>
      <w:del w:id="390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508 79 1 2 3 79 25 25 30 45 20</w:delText>
        </w:r>
      </w:del>
    </w:p>
    <w:p w14:paraId="4E909353" w14:textId="7DADC103" w:rsidR="00F748CE" w:rsidRPr="00F748CE" w:rsidDel="00580A98" w:rsidRDefault="00F748CE" w:rsidP="00F748CE">
      <w:pPr>
        <w:spacing w:after="0"/>
        <w:rPr>
          <w:del w:id="3903" w:author="Sebring, Amanda J" w:date="2017-10-04T09:14:00Z"/>
          <w:rFonts w:ascii="Courier New" w:hAnsi="Courier New" w:cs="Courier New"/>
          <w:sz w:val="24"/>
          <w:szCs w:val="24"/>
        </w:rPr>
      </w:pPr>
      <w:del w:id="390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508 80 1 2 3 80 35 25 15 35 15</w:delText>
        </w:r>
      </w:del>
    </w:p>
    <w:p w14:paraId="164FDF5F" w14:textId="61FC1EBC" w:rsidR="00065963" w:rsidRPr="00065963" w:rsidDel="00580A98" w:rsidRDefault="00065963" w:rsidP="00065963">
      <w:pPr>
        <w:spacing w:after="0"/>
        <w:rPr>
          <w:del w:id="3905" w:author="Sebring, Amanda J" w:date="2017-10-04T09:14:00Z"/>
          <w:rFonts w:ascii="Courier New" w:hAnsi="Courier New" w:cs="Courier New"/>
          <w:sz w:val="24"/>
          <w:szCs w:val="24"/>
        </w:rPr>
      </w:pPr>
      <w:del w:id="390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509 00 1 0 0 00 85 25 20 85 60</w:delText>
        </w:r>
      </w:del>
    </w:p>
    <w:p w14:paraId="1138FC82" w14:textId="68B847DE" w:rsidR="00065963" w:rsidRPr="00065963" w:rsidDel="00580A98" w:rsidRDefault="00065963" w:rsidP="00065963">
      <w:pPr>
        <w:spacing w:after="0"/>
        <w:rPr>
          <w:del w:id="3907" w:author="Sebring, Amanda J" w:date="2017-10-04T09:14:00Z"/>
          <w:rFonts w:ascii="Courier New" w:hAnsi="Courier New" w:cs="Courier New"/>
          <w:sz w:val="24"/>
          <w:szCs w:val="24"/>
        </w:rPr>
      </w:pPr>
      <w:del w:id="390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509 02 1 1 1 01 80 60 75 50 20</w:delText>
        </w:r>
      </w:del>
    </w:p>
    <w:p w14:paraId="523BB528" w14:textId="1426E9CB" w:rsidR="00065963" w:rsidRPr="00065963" w:rsidDel="00580A98" w:rsidRDefault="00065963" w:rsidP="00065963">
      <w:pPr>
        <w:spacing w:after="0"/>
        <w:rPr>
          <w:del w:id="3909" w:author="Sebring, Amanda J" w:date="2017-10-04T09:14:00Z"/>
          <w:rFonts w:ascii="Courier New" w:hAnsi="Courier New" w:cs="Courier New"/>
          <w:sz w:val="24"/>
          <w:szCs w:val="24"/>
        </w:rPr>
      </w:pPr>
      <w:del w:id="391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509 04 1 1 1 02 20 15 20 35 10</w:delText>
        </w:r>
      </w:del>
    </w:p>
    <w:p w14:paraId="57A1A6A2" w14:textId="42844C0C" w:rsidR="00065963" w:rsidRPr="00065963" w:rsidDel="00580A98" w:rsidRDefault="00065963" w:rsidP="00065963">
      <w:pPr>
        <w:spacing w:after="0"/>
        <w:rPr>
          <w:del w:id="3911" w:author="Sebring, Amanda J" w:date="2017-10-04T09:14:00Z"/>
          <w:rFonts w:ascii="Courier New" w:hAnsi="Courier New" w:cs="Courier New"/>
          <w:sz w:val="24"/>
          <w:szCs w:val="24"/>
        </w:rPr>
      </w:pPr>
      <w:del w:id="391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509 09 1 1 1 03 75 70 75 85 20</w:delText>
        </w:r>
      </w:del>
    </w:p>
    <w:p w14:paraId="6F826C4A" w14:textId="34DCED8C" w:rsidR="00065963" w:rsidRPr="00065963" w:rsidDel="00580A98" w:rsidRDefault="00065963" w:rsidP="00065963">
      <w:pPr>
        <w:spacing w:after="0"/>
        <w:rPr>
          <w:del w:id="3913" w:author="Sebring, Amanda J" w:date="2017-10-04T09:14:00Z"/>
          <w:rFonts w:ascii="Courier New" w:hAnsi="Courier New" w:cs="Courier New"/>
          <w:sz w:val="24"/>
          <w:szCs w:val="24"/>
        </w:rPr>
      </w:pPr>
      <w:del w:id="391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509 11 1 1 1 04 65 85 80 70 40</w:delText>
        </w:r>
      </w:del>
    </w:p>
    <w:p w14:paraId="7981521C" w14:textId="6B6FBCAA" w:rsidR="00065963" w:rsidRPr="00065963" w:rsidDel="00580A98" w:rsidRDefault="00065963" w:rsidP="00065963">
      <w:pPr>
        <w:spacing w:after="0"/>
        <w:rPr>
          <w:del w:id="3915" w:author="Sebring, Amanda J" w:date="2017-10-04T09:14:00Z"/>
          <w:rFonts w:ascii="Courier New" w:hAnsi="Courier New" w:cs="Courier New"/>
          <w:sz w:val="24"/>
          <w:szCs w:val="24"/>
        </w:rPr>
      </w:pPr>
      <w:del w:id="391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509 22 1 1 1 05 10 35 15 25 15</w:delText>
        </w:r>
      </w:del>
    </w:p>
    <w:p w14:paraId="7137E67E" w14:textId="45A639CB" w:rsidR="00065963" w:rsidRPr="00065963" w:rsidDel="00580A98" w:rsidRDefault="00065963" w:rsidP="00065963">
      <w:pPr>
        <w:spacing w:after="0"/>
        <w:rPr>
          <w:del w:id="3917" w:author="Sebring, Amanda J" w:date="2017-10-04T09:14:00Z"/>
          <w:rFonts w:ascii="Courier New" w:hAnsi="Courier New" w:cs="Courier New"/>
          <w:sz w:val="24"/>
          <w:szCs w:val="24"/>
        </w:rPr>
      </w:pPr>
      <w:del w:id="391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509 39 1 1 1 06 80 70 75 85 80</w:delText>
        </w:r>
      </w:del>
    </w:p>
    <w:p w14:paraId="08926663" w14:textId="5526F8DC" w:rsidR="00065963" w:rsidRPr="00065963" w:rsidDel="00580A98" w:rsidRDefault="00065963" w:rsidP="00065963">
      <w:pPr>
        <w:spacing w:after="0"/>
        <w:rPr>
          <w:del w:id="3919" w:author="Sebring, Amanda J" w:date="2017-10-04T09:14:00Z"/>
          <w:rFonts w:ascii="Courier New" w:hAnsi="Courier New" w:cs="Courier New"/>
          <w:sz w:val="24"/>
          <w:szCs w:val="24"/>
        </w:rPr>
      </w:pPr>
      <w:del w:id="392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509 40 1 1 1 07 20 15 15 65 15</w:delText>
        </w:r>
      </w:del>
    </w:p>
    <w:p w14:paraId="736EAC1E" w14:textId="73E128D7" w:rsidR="00065963" w:rsidRPr="00065963" w:rsidDel="00580A98" w:rsidRDefault="00065963" w:rsidP="00065963">
      <w:pPr>
        <w:spacing w:after="0"/>
        <w:rPr>
          <w:del w:id="3921" w:author="Sebring, Amanda J" w:date="2017-10-04T09:14:00Z"/>
          <w:rFonts w:ascii="Courier New" w:hAnsi="Courier New" w:cs="Courier New"/>
          <w:sz w:val="24"/>
          <w:szCs w:val="24"/>
        </w:rPr>
      </w:pPr>
      <w:del w:id="392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509 46 1 1 1 08 20 75 40 50 60</w:delText>
        </w:r>
      </w:del>
    </w:p>
    <w:p w14:paraId="77CDF807" w14:textId="6311273A" w:rsidR="00065963" w:rsidRPr="00065963" w:rsidDel="00580A98" w:rsidRDefault="00065963" w:rsidP="00065963">
      <w:pPr>
        <w:spacing w:after="0"/>
        <w:rPr>
          <w:del w:id="3923" w:author="Sebring, Amanda J" w:date="2017-10-04T09:14:00Z"/>
          <w:rFonts w:ascii="Courier New" w:hAnsi="Courier New" w:cs="Courier New"/>
          <w:sz w:val="24"/>
          <w:szCs w:val="24"/>
        </w:rPr>
      </w:pPr>
      <w:del w:id="392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509 13 1 1 1 09 75 15 75 35 25</w:delText>
        </w:r>
      </w:del>
    </w:p>
    <w:p w14:paraId="33B10B92" w14:textId="3000BA79" w:rsidR="00065963" w:rsidRPr="00065963" w:rsidDel="00580A98" w:rsidRDefault="00065963" w:rsidP="00065963">
      <w:pPr>
        <w:spacing w:after="0"/>
        <w:rPr>
          <w:del w:id="3925" w:author="Sebring, Amanda J" w:date="2017-10-04T09:14:00Z"/>
          <w:rFonts w:ascii="Courier New" w:hAnsi="Courier New" w:cs="Courier New"/>
          <w:sz w:val="24"/>
          <w:szCs w:val="24"/>
        </w:rPr>
      </w:pPr>
      <w:del w:id="392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509 76 1 1 1 10 40 15 20 20 15</w:delText>
        </w:r>
      </w:del>
    </w:p>
    <w:p w14:paraId="2A15B097" w14:textId="0C6AB59E" w:rsidR="00065963" w:rsidRPr="00065963" w:rsidDel="00580A98" w:rsidRDefault="00065963" w:rsidP="00065963">
      <w:pPr>
        <w:spacing w:after="0"/>
        <w:rPr>
          <w:del w:id="3927" w:author="Sebring, Amanda J" w:date="2017-10-04T09:14:00Z"/>
          <w:rFonts w:ascii="Courier New" w:hAnsi="Courier New" w:cs="Courier New"/>
          <w:sz w:val="24"/>
          <w:szCs w:val="24"/>
        </w:rPr>
      </w:pPr>
      <w:del w:id="392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509 43 1 1 1 11 15 50 15 25 10</w:delText>
        </w:r>
      </w:del>
    </w:p>
    <w:p w14:paraId="1D244E73" w14:textId="6DD539A7" w:rsidR="00065963" w:rsidRPr="00065963" w:rsidDel="00580A98" w:rsidRDefault="00065963" w:rsidP="00065963">
      <w:pPr>
        <w:spacing w:after="0"/>
        <w:rPr>
          <w:del w:id="3929" w:author="Sebring, Amanda J" w:date="2017-10-04T09:14:00Z"/>
          <w:rFonts w:ascii="Courier New" w:hAnsi="Courier New" w:cs="Courier New"/>
          <w:sz w:val="24"/>
          <w:szCs w:val="24"/>
        </w:rPr>
      </w:pPr>
      <w:del w:id="393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509 54 1 1 1 12 75 35 75 80 60</w:delText>
        </w:r>
      </w:del>
    </w:p>
    <w:p w14:paraId="14E25118" w14:textId="471CDCE7" w:rsidR="00065963" w:rsidRPr="00065963" w:rsidDel="00580A98" w:rsidRDefault="00065963" w:rsidP="00065963">
      <w:pPr>
        <w:spacing w:after="0"/>
        <w:rPr>
          <w:del w:id="3931" w:author="Sebring, Amanda J" w:date="2017-10-04T09:14:00Z"/>
          <w:rFonts w:ascii="Courier New" w:hAnsi="Courier New" w:cs="Courier New"/>
          <w:sz w:val="24"/>
          <w:szCs w:val="24"/>
        </w:rPr>
      </w:pPr>
      <w:del w:id="393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509 01 1 1 1 13 20 70 20 60 15</w:delText>
        </w:r>
      </w:del>
    </w:p>
    <w:p w14:paraId="494DCBDA" w14:textId="4F187BCB" w:rsidR="00065963" w:rsidRPr="00065963" w:rsidDel="00580A98" w:rsidRDefault="00065963" w:rsidP="00065963">
      <w:pPr>
        <w:spacing w:after="0"/>
        <w:rPr>
          <w:del w:id="3933" w:author="Sebring, Amanda J" w:date="2017-10-04T09:14:00Z"/>
          <w:rFonts w:ascii="Courier New" w:hAnsi="Courier New" w:cs="Courier New"/>
          <w:sz w:val="24"/>
          <w:szCs w:val="24"/>
        </w:rPr>
      </w:pPr>
      <w:del w:id="393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509 07 1 1 1 14 70 80 35 75 20</w:delText>
        </w:r>
      </w:del>
    </w:p>
    <w:p w14:paraId="489244A2" w14:textId="5B262D60" w:rsidR="00065963" w:rsidRPr="00065963" w:rsidDel="00580A98" w:rsidRDefault="00065963" w:rsidP="00065963">
      <w:pPr>
        <w:spacing w:after="0"/>
        <w:rPr>
          <w:del w:id="3935" w:author="Sebring, Amanda J" w:date="2017-10-04T09:14:00Z"/>
          <w:rFonts w:ascii="Courier New" w:hAnsi="Courier New" w:cs="Courier New"/>
          <w:sz w:val="24"/>
          <w:szCs w:val="24"/>
        </w:rPr>
      </w:pPr>
      <w:del w:id="393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509 14 1 1 1 15 75 80 80 85 20</w:delText>
        </w:r>
      </w:del>
    </w:p>
    <w:p w14:paraId="2E5FDDE8" w14:textId="52B158F2" w:rsidR="00065963" w:rsidRPr="00065963" w:rsidDel="00580A98" w:rsidRDefault="00065963" w:rsidP="00065963">
      <w:pPr>
        <w:spacing w:after="0"/>
        <w:rPr>
          <w:del w:id="3937" w:author="Sebring, Amanda J" w:date="2017-10-04T09:14:00Z"/>
          <w:rFonts w:ascii="Courier New" w:hAnsi="Courier New" w:cs="Courier New"/>
          <w:sz w:val="24"/>
          <w:szCs w:val="24"/>
        </w:rPr>
      </w:pPr>
      <w:del w:id="393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509 30 1 1 1 16 50 75 30 30 15</w:delText>
        </w:r>
      </w:del>
    </w:p>
    <w:p w14:paraId="2ED0EC11" w14:textId="488E29E8" w:rsidR="00065963" w:rsidRPr="00065963" w:rsidDel="00580A98" w:rsidRDefault="00065963" w:rsidP="00065963">
      <w:pPr>
        <w:spacing w:after="0"/>
        <w:rPr>
          <w:del w:id="3939" w:author="Sebring, Amanda J" w:date="2017-10-04T09:14:00Z"/>
          <w:rFonts w:ascii="Courier New" w:hAnsi="Courier New" w:cs="Courier New"/>
          <w:sz w:val="24"/>
          <w:szCs w:val="24"/>
        </w:rPr>
      </w:pPr>
      <w:del w:id="394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509 37 1 1 1 17 30 80 40 20 15</w:delText>
        </w:r>
      </w:del>
    </w:p>
    <w:p w14:paraId="1FFD1966" w14:textId="27CC5E88" w:rsidR="00065963" w:rsidRPr="00065963" w:rsidDel="00580A98" w:rsidRDefault="00065963" w:rsidP="00065963">
      <w:pPr>
        <w:spacing w:after="0"/>
        <w:rPr>
          <w:del w:id="3941" w:author="Sebring, Amanda J" w:date="2017-10-04T09:14:00Z"/>
          <w:rFonts w:ascii="Courier New" w:hAnsi="Courier New" w:cs="Courier New"/>
          <w:sz w:val="24"/>
          <w:szCs w:val="24"/>
        </w:rPr>
      </w:pPr>
      <w:del w:id="394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509 50 1 1 1 18 75 20 75 55 70</w:delText>
        </w:r>
      </w:del>
    </w:p>
    <w:p w14:paraId="4BC433FF" w14:textId="26CC6AD0" w:rsidR="00065963" w:rsidRPr="00065963" w:rsidDel="00580A98" w:rsidRDefault="00065963" w:rsidP="00065963">
      <w:pPr>
        <w:spacing w:after="0"/>
        <w:rPr>
          <w:del w:id="3943" w:author="Sebring, Amanda J" w:date="2017-10-04T09:14:00Z"/>
          <w:rFonts w:ascii="Courier New" w:hAnsi="Courier New" w:cs="Courier New"/>
          <w:sz w:val="24"/>
          <w:szCs w:val="24"/>
        </w:rPr>
      </w:pPr>
      <w:del w:id="394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509 52 1 1 1 19 70 30 50 40 15</w:delText>
        </w:r>
      </w:del>
    </w:p>
    <w:p w14:paraId="410BA497" w14:textId="75C51830" w:rsidR="00065963" w:rsidRPr="00065963" w:rsidDel="00580A98" w:rsidRDefault="00065963" w:rsidP="00065963">
      <w:pPr>
        <w:spacing w:after="0"/>
        <w:rPr>
          <w:del w:id="3945" w:author="Sebring, Amanda J" w:date="2017-10-04T09:14:00Z"/>
          <w:rFonts w:ascii="Courier New" w:hAnsi="Courier New" w:cs="Courier New"/>
          <w:sz w:val="24"/>
          <w:szCs w:val="24"/>
        </w:rPr>
      </w:pPr>
      <w:del w:id="394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509 65 1 1 1 20 15 15 25 55 15</w:delText>
        </w:r>
      </w:del>
    </w:p>
    <w:p w14:paraId="76B5FE5B" w14:textId="51088378" w:rsidR="00065963" w:rsidRPr="00065963" w:rsidDel="00580A98" w:rsidRDefault="00065963" w:rsidP="00065963">
      <w:pPr>
        <w:spacing w:after="0"/>
        <w:rPr>
          <w:del w:id="3947" w:author="Sebring, Amanda J" w:date="2017-10-04T09:14:00Z"/>
          <w:rFonts w:ascii="Courier New" w:hAnsi="Courier New" w:cs="Courier New"/>
          <w:sz w:val="24"/>
          <w:szCs w:val="24"/>
        </w:rPr>
      </w:pPr>
      <w:del w:id="394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509 70 1 1 1 21 80 85 75 80 70</w:delText>
        </w:r>
      </w:del>
    </w:p>
    <w:p w14:paraId="3EEBF088" w14:textId="2DF5D444" w:rsidR="00065963" w:rsidRPr="00065963" w:rsidDel="00580A98" w:rsidRDefault="00065963" w:rsidP="00065963">
      <w:pPr>
        <w:spacing w:after="0"/>
        <w:rPr>
          <w:del w:id="3949" w:author="Sebring, Amanda J" w:date="2017-10-04T09:14:00Z"/>
          <w:rFonts w:ascii="Courier New" w:hAnsi="Courier New" w:cs="Courier New"/>
          <w:sz w:val="24"/>
          <w:szCs w:val="24"/>
        </w:rPr>
      </w:pPr>
      <w:del w:id="395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509 38 1 1 1 22 60 20 70 75 55</w:delText>
        </w:r>
      </w:del>
    </w:p>
    <w:p w14:paraId="7C775477" w14:textId="1AD4BB14" w:rsidR="00065963" w:rsidRPr="00065963" w:rsidDel="00580A98" w:rsidRDefault="00065963" w:rsidP="00065963">
      <w:pPr>
        <w:spacing w:after="0"/>
        <w:rPr>
          <w:del w:id="3951" w:author="Sebring, Amanda J" w:date="2017-10-04T09:14:00Z"/>
          <w:rFonts w:ascii="Courier New" w:hAnsi="Courier New" w:cs="Courier New"/>
          <w:sz w:val="24"/>
          <w:szCs w:val="24"/>
        </w:rPr>
      </w:pPr>
      <w:del w:id="395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509 42 1 1 1 23 75 25 75 80 20</w:delText>
        </w:r>
      </w:del>
    </w:p>
    <w:p w14:paraId="08F048E1" w14:textId="6C2D3BDA" w:rsidR="00065963" w:rsidRPr="00065963" w:rsidDel="00580A98" w:rsidRDefault="00065963" w:rsidP="00065963">
      <w:pPr>
        <w:spacing w:after="0"/>
        <w:rPr>
          <w:del w:id="3953" w:author="Sebring, Amanda J" w:date="2017-10-04T09:14:00Z"/>
          <w:rFonts w:ascii="Courier New" w:hAnsi="Courier New" w:cs="Courier New"/>
          <w:sz w:val="24"/>
          <w:szCs w:val="24"/>
        </w:rPr>
      </w:pPr>
      <w:del w:id="395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509 03 1 1 1 24 85 85 80 85 15</w:delText>
        </w:r>
      </w:del>
    </w:p>
    <w:p w14:paraId="052885BB" w14:textId="18B4E8FF" w:rsidR="00065963" w:rsidRPr="00065963" w:rsidDel="00580A98" w:rsidRDefault="00065963" w:rsidP="00065963">
      <w:pPr>
        <w:spacing w:after="0"/>
        <w:rPr>
          <w:del w:id="3955" w:author="Sebring, Amanda J" w:date="2017-10-04T09:14:00Z"/>
          <w:rFonts w:ascii="Courier New" w:hAnsi="Courier New" w:cs="Courier New"/>
          <w:sz w:val="24"/>
          <w:szCs w:val="24"/>
        </w:rPr>
      </w:pPr>
      <w:del w:id="395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509 05 1 1 1 25 45 80 50 80 15</w:delText>
        </w:r>
      </w:del>
    </w:p>
    <w:p w14:paraId="7E9F0DED" w14:textId="35DBCFCF" w:rsidR="00065963" w:rsidRPr="00065963" w:rsidDel="00580A98" w:rsidRDefault="00065963" w:rsidP="00065963">
      <w:pPr>
        <w:spacing w:after="0"/>
        <w:rPr>
          <w:del w:id="3957" w:author="Sebring, Amanda J" w:date="2017-10-04T09:14:00Z"/>
          <w:rFonts w:ascii="Courier New" w:hAnsi="Courier New" w:cs="Courier New"/>
          <w:sz w:val="24"/>
          <w:szCs w:val="24"/>
        </w:rPr>
      </w:pPr>
      <w:del w:id="395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509 06 1 1 1 26 80 20 60 80 15</w:delText>
        </w:r>
      </w:del>
    </w:p>
    <w:p w14:paraId="36E649BD" w14:textId="7E758754" w:rsidR="00065963" w:rsidRPr="00065963" w:rsidDel="00580A98" w:rsidRDefault="00065963" w:rsidP="00065963">
      <w:pPr>
        <w:spacing w:after="0"/>
        <w:rPr>
          <w:del w:id="3959" w:author="Sebring, Amanda J" w:date="2017-10-04T09:14:00Z"/>
          <w:rFonts w:ascii="Courier New" w:hAnsi="Courier New" w:cs="Courier New"/>
          <w:sz w:val="24"/>
          <w:szCs w:val="24"/>
        </w:rPr>
      </w:pPr>
      <w:del w:id="396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509 08 1 1 1 27 20 50 15 25 15</w:delText>
        </w:r>
      </w:del>
    </w:p>
    <w:p w14:paraId="3BA7AF40" w14:textId="078A42F1" w:rsidR="00065963" w:rsidRPr="00065963" w:rsidDel="00580A98" w:rsidRDefault="00065963" w:rsidP="00065963">
      <w:pPr>
        <w:spacing w:after="0"/>
        <w:rPr>
          <w:del w:id="3961" w:author="Sebring, Amanda J" w:date="2017-10-04T09:14:00Z"/>
          <w:rFonts w:ascii="Courier New" w:hAnsi="Courier New" w:cs="Courier New"/>
          <w:sz w:val="24"/>
          <w:szCs w:val="24"/>
        </w:rPr>
      </w:pPr>
      <w:del w:id="396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509 10 1 1 1 28 80 85 75 85 25</w:delText>
        </w:r>
      </w:del>
    </w:p>
    <w:p w14:paraId="2AFB110E" w14:textId="781491D5" w:rsidR="00065963" w:rsidRPr="00065963" w:rsidDel="00580A98" w:rsidRDefault="00065963" w:rsidP="00065963">
      <w:pPr>
        <w:spacing w:after="0"/>
        <w:rPr>
          <w:del w:id="3963" w:author="Sebring, Amanda J" w:date="2017-10-04T09:14:00Z"/>
          <w:rFonts w:ascii="Courier New" w:hAnsi="Courier New" w:cs="Courier New"/>
          <w:sz w:val="24"/>
          <w:szCs w:val="24"/>
        </w:rPr>
      </w:pPr>
      <w:del w:id="396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509 12 1 1 1 29 75 60 15 30 10</w:delText>
        </w:r>
      </w:del>
    </w:p>
    <w:p w14:paraId="7CCA01A7" w14:textId="48DD3CA8" w:rsidR="00065963" w:rsidRPr="00065963" w:rsidDel="00580A98" w:rsidRDefault="00065963" w:rsidP="00065963">
      <w:pPr>
        <w:spacing w:after="0"/>
        <w:rPr>
          <w:del w:id="3965" w:author="Sebring, Amanda J" w:date="2017-10-04T09:14:00Z"/>
          <w:rFonts w:ascii="Courier New" w:hAnsi="Courier New" w:cs="Courier New"/>
          <w:sz w:val="24"/>
          <w:szCs w:val="24"/>
        </w:rPr>
      </w:pPr>
      <w:del w:id="396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509 15 1 1 1 30 75 70 75 85 15</w:delText>
        </w:r>
      </w:del>
    </w:p>
    <w:p w14:paraId="6CAE4D04" w14:textId="6A5E7824" w:rsidR="00065963" w:rsidRPr="00065963" w:rsidDel="00580A98" w:rsidRDefault="00065963" w:rsidP="00065963">
      <w:pPr>
        <w:spacing w:after="0"/>
        <w:rPr>
          <w:del w:id="3967" w:author="Sebring, Amanda J" w:date="2017-10-04T09:14:00Z"/>
          <w:rFonts w:ascii="Courier New" w:hAnsi="Courier New" w:cs="Courier New"/>
          <w:sz w:val="24"/>
          <w:szCs w:val="24"/>
        </w:rPr>
      </w:pPr>
      <w:del w:id="396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509 16 1 1 1 31 15 10 15 30 10</w:delText>
        </w:r>
      </w:del>
    </w:p>
    <w:p w14:paraId="75CD7B46" w14:textId="739A4694" w:rsidR="00065963" w:rsidRPr="00065963" w:rsidDel="00580A98" w:rsidRDefault="00065963" w:rsidP="00065963">
      <w:pPr>
        <w:spacing w:after="0"/>
        <w:rPr>
          <w:del w:id="3969" w:author="Sebring, Amanda J" w:date="2017-10-04T09:14:00Z"/>
          <w:rFonts w:ascii="Courier New" w:hAnsi="Courier New" w:cs="Courier New"/>
          <w:sz w:val="24"/>
          <w:szCs w:val="24"/>
        </w:rPr>
      </w:pPr>
      <w:del w:id="397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509 17 1 1 1 32 75 50 45 40 15</w:delText>
        </w:r>
      </w:del>
    </w:p>
    <w:p w14:paraId="66FF3120" w14:textId="139BA916" w:rsidR="00065963" w:rsidRPr="00065963" w:rsidDel="00580A98" w:rsidRDefault="00065963" w:rsidP="00065963">
      <w:pPr>
        <w:spacing w:after="0"/>
        <w:rPr>
          <w:del w:id="3971" w:author="Sebring, Amanda J" w:date="2017-10-04T09:14:00Z"/>
          <w:rFonts w:ascii="Courier New" w:hAnsi="Courier New" w:cs="Courier New"/>
          <w:sz w:val="24"/>
          <w:szCs w:val="24"/>
        </w:rPr>
      </w:pPr>
      <w:del w:id="397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509 18 1 1 1 33 15 10 15 15 10</w:delText>
        </w:r>
      </w:del>
    </w:p>
    <w:p w14:paraId="670C8CD6" w14:textId="27AA9827" w:rsidR="00065963" w:rsidRPr="00065963" w:rsidDel="00580A98" w:rsidRDefault="00065963" w:rsidP="00065963">
      <w:pPr>
        <w:spacing w:after="0"/>
        <w:rPr>
          <w:del w:id="3973" w:author="Sebring, Amanda J" w:date="2017-10-04T09:14:00Z"/>
          <w:rFonts w:ascii="Courier New" w:hAnsi="Courier New" w:cs="Courier New"/>
          <w:sz w:val="24"/>
          <w:szCs w:val="24"/>
        </w:rPr>
      </w:pPr>
      <w:del w:id="397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509 19 1 1 1 34 70 85 60 40 80</w:delText>
        </w:r>
      </w:del>
    </w:p>
    <w:p w14:paraId="6783E361" w14:textId="3228D18B" w:rsidR="00065963" w:rsidRPr="00065963" w:rsidDel="00580A98" w:rsidRDefault="00065963" w:rsidP="00065963">
      <w:pPr>
        <w:spacing w:after="0"/>
        <w:rPr>
          <w:del w:id="3975" w:author="Sebring, Amanda J" w:date="2017-10-04T09:14:00Z"/>
          <w:rFonts w:ascii="Courier New" w:hAnsi="Courier New" w:cs="Courier New"/>
          <w:sz w:val="24"/>
          <w:szCs w:val="24"/>
        </w:rPr>
      </w:pPr>
      <w:del w:id="397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509 20 1 1 1 35 15 60 20 30 10</w:delText>
        </w:r>
      </w:del>
    </w:p>
    <w:p w14:paraId="49B6E0D2" w14:textId="68695096" w:rsidR="00065963" w:rsidRPr="00065963" w:rsidDel="00580A98" w:rsidRDefault="00065963" w:rsidP="00065963">
      <w:pPr>
        <w:spacing w:after="0"/>
        <w:rPr>
          <w:del w:id="3977" w:author="Sebring, Amanda J" w:date="2017-10-04T09:14:00Z"/>
          <w:rFonts w:ascii="Courier New" w:hAnsi="Courier New" w:cs="Courier New"/>
          <w:sz w:val="24"/>
          <w:szCs w:val="24"/>
        </w:rPr>
      </w:pPr>
      <w:del w:id="397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509 21 1 1 1 36 15 75 35 20 65</w:delText>
        </w:r>
      </w:del>
    </w:p>
    <w:p w14:paraId="07DBB74D" w14:textId="231DC069" w:rsidR="00065963" w:rsidRPr="00065963" w:rsidDel="00580A98" w:rsidRDefault="00065963" w:rsidP="00065963">
      <w:pPr>
        <w:spacing w:after="0"/>
        <w:rPr>
          <w:del w:id="3979" w:author="Sebring, Amanda J" w:date="2017-10-04T09:14:00Z"/>
          <w:rFonts w:ascii="Courier New" w:hAnsi="Courier New" w:cs="Courier New"/>
          <w:sz w:val="24"/>
          <w:szCs w:val="24"/>
        </w:rPr>
      </w:pPr>
      <w:del w:id="398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509 23 1 1 1 37 85 80 75 80 30</w:delText>
        </w:r>
      </w:del>
    </w:p>
    <w:p w14:paraId="1313C4BD" w14:textId="79AC4ECA" w:rsidR="00065963" w:rsidRPr="00065963" w:rsidDel="00580A98" w:rsidRDefault="00065963" w:rsidP="00065963">
      <w:pPr>
        <w:spacing w:after="0"/>
        <w:rPr>
          <w:del w:id="3981" w:author="Sebring, Amanda J" w:date="2017-10-04T09:14:00Z"/>
          <w:rFonts w:ascii="Courier New" w:hAnsi="Courier New" w:cs="Courier New"/>
          <w:sz w:val="24"/>
          <w:szCs w:val="24"/>
        </w:rPr>
      </w:pPr>
      <w:del w:id="398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509 24 1 1 1 38 60 70 20 50 15</w:delText>
        </w:r>
      </w:del>
    </w:p>
    <w:p w14:paraId="786F503D" w14:textId="52834312" w:rsidR="00065963" w:rsidRPr="00065963" w:rsidDel="00580A98" w:rsidRDefault="00065963" w:rsidP="00065963">
      <w:pPr>
        <w:spacing w:after="0"/>
        <w:rPr>
          <w:del w:id="3983" w:author="Sebring, Amanda J" w:date="2017-10-04T09:14:00Z"/>
          <w:rFonts w:ascii="Courier New" w:hAnsi="Courier New" w:cs="Courier New"/>
          <w:sz w:val="24"/>
          <w:szCs w:val="24"/>
        </w:rPr>
      </w:pPr>
      <w:del w:id="398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509 25 1 1 1 39 30 15 45 80 30</w:delText>
        </w:r>
      </w:del>
    </w:p>
    <w:p w14:paraId="61661C3C" w14:textId="6E8860F7" w:rsidR="00065963" w:rsidRPr="00065963" w:rsidDel="00580A98" w:rsidRDefault="00065963" w:rsidP="00065963">
      <w:pPr>
        <w:spacing w:after="0"/>
        <w:rPr>
          <w:del w:id="3985" w:author="Sebring, Amanda J" w:date="2017-10-04T09:14:00Z"/>
          <w:rFonts w:ascii="Courier New" w:hAnsi="Courier New" w:cs="Courier New"/>
          <w:sz w:val="24"/>
          <w:szCs w:val="24"/>
        </w:rPr>
      </w:pPr>
      <w:del w:id="398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509 26 1 1 1 40 10 70 15 15 10</w:delText>
        </w:r>
      </w:del>
    </w:p>
    <w:p w14:paraId="25560F2D" w14:textId="00457F10" w:rsidR="00065963" w:rsidRPr="00065963" w:rsidDel="00580A98" w:rsidRDefault="00065963" w:rsidP="00065963">
      <w:pPr>
        <w:spacing w:after="0"/>
        <w:rPr>
          <w:del w:id="3987" w:author="Sebring, Amanda J" w:date="2017-10-04T09:14:00Z"/>
          <w:rFonts w:ascii="Courier New" w:hAnsi="Courier New" w:cs="Courier New"/>
          <w:sz w:val="24"/>
          <w:szCs w:val="24"/>
        </w:rPr>
      </w:pPr>
      <w:del w:id="398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509 27 1 1 1 41 75 20 60 70 50</w:delText>
        </w:r>
      </w:del>
    </w:p>
    <w:p w14:paraId="719101F8" w14:textId="715BFA0C" w:rsidR="00065963" w:rsidRPr="00065963" w:rsidDel="00580A98" w:rsidRDefault="00065963" w:rsidP="00065963">
      <w:pPr>
        <w:spacing w:after="0"/>
        <w:rPr>
          <w:del w:id="3989" w:author="Sebring, Amanda J" w:date="2017-10-04T09:14:00Z"/>
          <w:rFonts w:ascii="Courier New" w:hAnsi="Courier New" w:cs="Courier New"/>
          <w:sz w:val="24"/>
          <w:szCs w:val="24"/>
        </w:rPr>
      </w:pPr>
      <w:del w:id="399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509 28 1 1 1 42 15 20 15 25 20</w:delText>
        </w:r>
      </w:del>
    </w:p>
    <w:p w14:paraId="63057204" w14:textId="0D57C34D" w:rsidR="00065963" w:rsidRPr="00065963" w:rsidDel="00580A98" w:rsidRDefault="00065963" w:rsidP="00065963">
      <w:pPr>
        <w:spacing w:after="0"/>
        <w:rPr>
          <w:del w:id="3991" w:author="Sebring, Amanda J" w:date="2017-10-04T09:14:00Z"/>
          <w:rFonts w:ascii="Courier New" w:hAnsi="Courier New" w:cs="Courier New"/>
          <w:sz w:val="24"/>
          <w:szCs w:val="24"/>
        </w:rPr>
      </w:pPr>
      <w:del w:id="399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509 29 1 1 1 43 75 50 70 65 55</w:delText>
        </w:r>
      </w:del>
    </w:p>
    <w:p w14:paraId="62F3E515" w14:textId="5131EAE9" w:rsidR="00065963" w:rsidRPr="00065963" w:rsidDel="00580A98" w:rsidRDefault="00065963" w:rsidP="00065963">
      <w:pPr>
        <w:spacing w:after="0"/>
        <w:rPr>
          <w:del w:id="3993" w:author="Sebring, Amanda J" w:date="2017-10-04T09:14:00Z"/>
          <w:rFonts w:ascii="Courier New" w:hAnsi="Courier New" w:cs="Courier New"/>
          <w:sz w:val="24"/>
          <w:szCs w:val="24"/>
        </w:rPr>
      </w:pPr>
      <w:del w:id="399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509 31 1 1 1 44 20 50 20 80 15</w:delText>
        </w:r>
      </w:del>
    </w:p>
    <w:p w14:paraId="41A84A78" w14:textId="4261D645" w:rsidR="00065963" w:rsidRPr="00065963" w:rsidDel="00580A98" w:rsidRDefault="00065963" w:rsidP="00065963">
      <w:pPr>
        <w:spacing w:after="0"/>
        <w:rPr>
          <w:del w:id="3995" w:author="Sebring, Amanda J" w:date="2017-10-04T09:14:00Z"/>
          <w:rFonts w:ascii="Courier New" w:hAnsi="Courier New" w:cs="Courier New"/>
          <w:sz w:val="24"/>
          <w:szCs w:val="24"/>
        </w:rPr>
      </w:pPr>
      <w:del w:id="399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509 32 1 1 1 45 15 15 40 20 15</w:delText>
        </w:r>
      </w:del>
    </w:p>
    <w:p w14:paraId="703DB063" w14:textId="69235097" w:rsidR="00065963" w:rsidRPr="00065963" w:rsidDel="00580A98" w:rsidRDefault="00065963" w:rsidP="00065963">
      <w:pPr>
        <w:spacing w:after="0"/>
        <w:rPr>
          <w:del w:id="3997" w:author="Sebring, Amanda J" w:date="2017-10-04T09:14:00Z"/>
          <w:rFonts w:ascii="Courier New" w:hAnsi="Courier New" w:cs="Courier New"/>
          <w:sz w:val="24"/>
          <w:szCs w:val="24"/>
        </w:rPr>
      </w:pPr>
      <w:del w:id="399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 xml:space="preserve">509 33 1 1 1 46 </w:delText>
        </w:r>
      </w:del>
    </w:p>
    <w:p w14:paraId="09A4BB28" w14:textId="0CCD9F5C" w:rsidR="00065963" w:rsidRPr="00065963" w:rsidDel="00580A98" w:rsidRDefault="00065963" w:rsidP="00065963">
      <w:pPr>
        <w:spacing w:after="0"/>
        <w:rPr>
          <w:del w:id="3999" w:author="Sebring, Amanda J" w:date="2017-10-04T09:14:00Z"/>
          <w:rFonts w:ascii="Courier New" w:hAnsi="Courier New" w:cs="Courier New"/>
          <w:sz w:val="24"/>
          <w:szCs w:val="24"/>
        </w:rPr>
      </w:pPr>
      <w:del w:id="400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509 34 1 1 1 47 85 85 75 80 55</w:delText>
        </w:r>
      </w:del>
    </w:p>
    <w:p w14:paraId="0FACA44F" w14:textId="6277E4C8" w:rsidR="00065963" w:rsidRPr="00065963" w:rsidDel="00580A98" w:rsidRDefault="00065963" w:rsidP="00065963">
      <w:pPr>
        <w:spacing w:after="0"/>
        <w:rPr>
          <w:del w:id="4001" w:author="Sebring, Amanda J" w:date="2017-10-04T09:14:00Z"/>
          <w:rFonts w:ascii="Courier New" w:hAnsi="Courier New" w:cs="Courier New"/>
          <w:sz w:val="24"/>
          <w:szCs w:val="24"/>
        </w:rPr>
      </w:pPr>
      <w:del w:id="400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509 35 1 1 1 48 70 65 70 40 15</w:delText>
        </w:r>
      </w:del>
    </w:p>
    <w:p w14:paraId="6D2815B5" w14:textId="459AB8F0" w:rsidR="00065963" w:rsidRPr="00065963" w:rsidDel="00580A98" w:rsidRDefault="00065963" w:rsidP="00065963">
      <w:pPr>
        <w:spacing w:after="0"/>
        <w:rPr>
          <w:del w:id="4003" w:author="Sebring, Amanda J" w:date="2017-10-04T09:14:00Z"/>
          <w:rFonts w:ascii="Courier New" w:hAnsi="Courier New" w:cs="Courier New"/>
          <w:sz w:val="24"/>
          <w:szCs w:val="24"/>
        </w:rPr>
      </w:pPr>
      <w:del w:id="400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509 36 1 1 1 49 65 75 50 60 15</w:delText>
        </w:r>
      </w:del>
    </w:p>
    <w:p w14:paraId="35D5A4A2" w14:textId="6108BB66" w:rsidR="00065963" w:rsidRPr="00065963" w:rsidDel="00580A98" w:rsidRDefault="00065963" w:rsidP="00065963">
      <w:pPr>
        <w:spacing w:after="0"/>
        <w:rPr>
          <w:del w:id="4005" w:author="Sebring, Amanda J" w:date="2017-10-04T09:14:00Z"/>
          <w:rFonts w:ascii="Courier New" w:hAnsi="Courier New" w:cs="Courier New"/>
          <w:sz w:val="24"/>
          <w:szCs w:val="24"/>
        </w:rPr>
      </w:pPr>
      <w:del w:id="400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509 41 1 1 1 50 30 80 50 70 15</w:delText>
        </w:r>
      </w:del>
    </w:p>
    <w:p w14:paraId="6019B9A2" w14:textId="0B87CC6A" w:rsidR="00065963" w:rsidRPr="00065963" w:rsidDel="00580A98" w:rsidRDefault="00065963" w:rsidP="00065963">
      <w:pPr>
        <w:spacing w:after="0"/>
        <w:rPr>
          <w:del w:id="4007" w:author="Sebring, Amanda J" w:date="2017-10-04T09:14:00Z"/>
          <w:rFonts w:ascii="Courier New" w:hAnsi="Courier New" w:cs="Courier New"/>
          <w:sz w:val="24"/>
          <w:szCs w:val="24"/>
        </w:rPr>
      </w:pPr>
      <w:del w:id="400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509 44 1 1 1 51 20 30 15 25 10</w:delText>
        </w:r>
      </w:del>
    </w:p>
    <w:p w14:paraId="55F37370" w14:textId="3660DD0C" w:rsidR="00065963" w:rsidRPr="00065963" w:rsidDel="00580A98" w:rsidRDefault="00065963" w:rsidP="00065963">
      <w:pPr>
        <w:spacing w:after="0"/>
        <w:rPr>
          <w:del w:id="4009" w:author="Sebring, Amanda J" w:date="2017-10-04T09:14:00Z"/>
          <w:rFonts w:ascii="Courier New" w:hAnsi="Courier New" w:cs="Courier New"/>
          <w:sz w:val="24"/>
          <w:szCs w:val="24"/>
        </w:rPr>
      </w:pPr>
      <w:del w:id="401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509 45 1 1 1 52 65 75 65 75 55</w:delText>
        </w:r>
      </w:del>
    </w:p>
    <w:p w14:paraId="77A065A1" w14:textId="3280DD60" w:rsidR="00065963" w:rsidRPr="00065963" w:rsidDel="00580A98" w:rsidRDefault="00065963" w:rsidP="00065963">
      <w:pPr>
        <w:spacing w:after="0"/>
        <w:rPr>
          <w:del w:id="4011" w:author="Sebring, Amanda J" w:date="2017-10-04T09:14:00Z"/>
          <w:rFonts w:ascii="Courier New" w:hAnsi="Courier New" w:cs="Courier New"/>
          <w:sz w:val="24"/>
          <w:szCs w:val="24"/>
        </w:rPr>
      </w:pPr>
      <w:del w:id="401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509 47 1 1 1 53 80 70 75 85 20</w:delText>
        </w:r>
      </w:del>
    </w:p>
    <w:p w14:paraId="5F67B870" w14:textId="2AD5DFF7" w:rsidR="00065963" w:rsidRPr="00065963" w:rsidDel="00580A98" w:rsidRDefault="00065963" w:rsidP="00065963">
      <w:pPr>
        <w:spacing w:after="0"/>
        <w:rPr>
          <w:del w:id="4013" w:author="Sebring, Amanda J" w:date="2017-10-04T09:14:00Z"/>
          <w:rFonts w:ascii="Courier New" w:hAnsi="Courier New" w:cs="Courier New"/>
          <w:sz w:val="24"/>
          <w:szCs w:val="24"/>
        </w:rPr>
      </w:pPr>
      <w:del w:id="401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509 48 1 1 1 54 45 15 15 20 10</w:delText>
        </w:r>
      </w:del>
    </w:p>
    <w:p w14:paraId="291B90B5" w14:textId="4B5815D0" w:rsidR="00065963" w:rsidRPr="00065963" w:rsidDel="00580A98" w:rsidRDefault="00065963" w:rsidP="00065963">
      <w:pPr>
        <w:spacing w:after="0"/>
        <w:rPr>
          <w:del w:id="4015" w:author="Sebring, Amanda J" w:date="2017-10-04T09:14:00Z"/>
          <w:rFonts w:ascii="Courier New" w:hAnsi="Courier New" w:cs="Courier New"/>
          <w:sz w:val="24"/>
          <w:szCs w:val="24"/>
        </w:rPr>
      </w:pPr>
      <w:del w:id="401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509 49 1 1 1 55 30 15 15 45 10</w:delText>
        </w:r>
      </w:del>
    </w:p>
    <w:p w14:paraId="218B3870" w14:textId="60C32995" w:rsidR="00065963" w:rsidRPr="00065963" w:rsidDel="00580A98" w:rsidRDefault="00065963" w:rsidP="00065963">
      <w:pPr>
        <w:spacing w:after="0"/>
        <w:rPr>
          <w:del w:id="4017" w:author="Sebring, Amanda J" w:date="2017-10-04T09:14:00Z"/>
          <w:rFonts w:ascii="Courier New" w:hAnsi="Courier New" w:cs="Courier New"/>
          <w:sz w:val="24"/>
          <w:szCs w:val="24"/>
        </w:rPr>
      </w:pPr>
      <w:del w:id="401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509 51 1 1 1 56 50 15 40 50 15</w:delText>
        </w:r>
      </w:del>
    </w:p>
    <w:p w14:paraId="7500DB81" w14:textId="59F5CE6A" w:rsidR="00065963" w:rsidRPr="00065963" w:rsidDel="00580A98" w:rsidRDefault="00065963" w:rsidP="00065963">
      <w:pPr>
        <w:spacing w:after="0"/>
        <w:rPr>
          <w:del w:id="4019" w:author="Sebring, Amanda J" w:date="2017-10-04T09:14:00Z"/>
          <w:rFonts w:ascii="Courier New" w:hAnsi="Courier New" w:cs="Courier New"/>
          <w:sz w:val="24"/>
          <w:szCs w:val="24"/>
        </w:rPr>
      </w:pPr>
      <w:del w:id="402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509 53 1 1 1 57 15 15 10 40 10</w:delText>
        </w:r>
      </w:del>
    </w:p>
    <w:p w14:paraId="3CF1D442" w14:textId="0598713B" w:rsidR="00065963" w:rsidRPr="00065963" w:rsidDel="00580A98" w:rsidRDefault="00065963" w:rsidP="00065963">
      <w:pPr>
        <w:spacing w:after="0"/>
        <w:rPr>
          <w:del w:id="4021" w:author="Sebring, Amanda J" w:date="2017-10-04T09:14:00Z"/>
          <w:rFonts w:ascii="Courier New" w:hAnsi="Courier New" w:cs="Courier New"/>
          <w:sz w:val="24"/>
          <w:szCs w:val="24"/>
        </w:rPr>
      </w:pPr>
      <w:del w:id="402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 xml:space="preserve">509 55 1 1 1 58 </w:delText>
        </w:r>
      </w:del>
    </w:p>
    <w:p w14:paraId="2468AD23" w14:textId="6596808E" w:rsidR="00065963" w:rsidRPr="00065963" w:rsidDel="00580A98" w:rsidRDefault="00065963" w:rsidP="00065963">
      <w:pPr>
        <w:spacing w:after="0"/>
        <w:rPr>
          <w:del w:id="4023" w:author="Sebring, Amanda J" w:date="2017-10-04T09:14:00Z"/>
          <w:rFonts w:ascii="Courier New" w:hAnsi="Courier New" w:cs="Courier New"/>
          <w:sz w:val="24"/>
          <w:szCs w:val="24"/>
        </w:rPr>
      </w:pPr>
      <w:del w:id="402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509 56 1 1 1 59 75 40 60 80 40</w:delText>
        </w:r>
      </w:del>
    </w:p>
    <w:p w14:paraId="5EC6E44A" w14:textId="0F1F23DE" w:rsidR="00065963" w:rsidRPr="00065963" w:rsidDel="00580A98" w:rsidRDefault="00065963" w:rsidP="00065963">
      <w:pPr>
        <w:spacing w:after="0"/>
        <w:rPr>
          <w:del w:id="4025" w:author="Sebring, Amanda J" w:date="2017-10-04T09:14:00Z"/>
          <w:rFonts w:ascii="Courier New" w:hAnsi="Courier New" w:cs="Courier New"/>
          <w:sz w:val="24"/>
          <w:szCs w:val="24"/>
        </w:rPr>
      </w:pPr>
      <w:del w:id="402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509 57 1 1 1 60 20 70 20 70 15</w:delText>
        </w:r>
      </w:del>
    </w:p>
    <w:p w14:paraId="0F30DD27" w14:textId="477C492F" w:rsidR="00065963" w:rsidRPr="00065963" w:rsidDel="00580A98" w:rsidRDefault="00065963" w:rsidP="00065963">
      <w:pPr>
        <w:spacing w:after="0"/>
        <w:rPr>
          <w:del w:id="4027" w:author="Sebring, Amanda J" w:date="2017-10-04T09:14:00Z"/>
          <w:rFonts w:ascii="Courier New" w:hAnsi="Courier New" w:cs="Courier New"/>
          <w:sz w:val="24"/>
          <w:szCs w:val="24"/>
        </w:rPr>
      </w:pPr>
      <w:del w:id="402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509 58 1 1 1 61 15 50 15 25 10</w:delText>
        </w:r>
      </w:del>
    </w:p>
    <w:p w14:paraId="60A0D4B8" w14:textId="3F31E261" w:rsidR="00065963" w:rsidRPr="00065963" w:rsidDel="00580A98" w:rsidRDefault="00065963" w:rsidP="00065963">
      <w:pPr>
        <w:spacing w:after="0"/>
        <w:rPr>
          <w:del w:id="4029" w:author="Sebring, Amanda J" w:date="2017-10-04T09:14:00Z"/>
          <w:rFonts w:ascii="Courier New" w:hAnsi="Courier New" w:cs="Courier New"/>
          <w:sz w:val="24"/>
          <w:szCs w:val="24"/>
        </w:rPr>
      </w:pPr>
      <w:del w:id="403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509 59 1 1 1 62 35 15 35 75 20</w:delText>
        </w:r>
      </w:del>
    </w:p>
    <w:p w14:paraId="150D6F7D" w14:textId="1254F57D" w:rsidR="00065963" w:rsidRPr="00065963" w:rsidDel="00580A98" w:rsidRDefault="00065963" w:rsidP="00065963">
      <w:pPr>
        <w:spacing w:after="0"/>
        <w:rPr>
          <w:del w:id="4031" w:author="Sebring, Amanda J" w:date="2017-10-04T09:14:00Z"/>
          <w:rFonts w:ascii="Courier New" w:hAnsi="Courier New" w:cs="Courier New"/>
          <w:sz w:val="24"/>
          <w:szCs w:val="24"/>
        </w:rPr>
      </w:pPr>
      <w:del w:id="403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509 60 1 1 1 63 80 20 60 80 15</w:delText>
        </w:r>
      </w:del>
    </w:p>
    <w:p w14:paraId="3F7ABD51" w14:textId="07C571AD" w:rsidR="00065963" w:rsidRPr="00065963" w:rsidDel="00580A98" w:rsidRDefault="00065963" w:rsidP="00065963">
      <w:pPr>
        <w:spacing w:after="0"/>
        <w:rPr>
          <w:del w:id="4033" w:author="Sebring, Amanda J" w:date="2017-10-04T09:14:00Z"/>
          <w:rFonts w:ascii="Courier New" w:hAnsi="Courier New" w:cs="Courier New"/>
          <w:sz w:val="24"/>
          <w:szCs w:val="24"/>
        </w:rPr>
      </w:pPr>
      <w:del w:id="403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509 61 1 1 1 64 40 60 20 55 10</w:delText>
        </w:r>
      </w:del>
    </w:p>
    <w:p w14:paraId="62BD9B06" w14:textId="61C715A6" w:rsidR="00065963" w:rsidRPr="00065963" w:rsidDel="00580A98" w:rsidRDefault="00065963" w:rsidP="00065963">
      <w:pPr>
        <w:spacing w:after="0"/>
        <w:rPr>
          <w:del w:id="4035" w:author="Sebring, Amanda J" w:date="2017-10-04T09:14:00Z"/>
          <w:rFonts w:ascii="Courier New" w:hAnsi="Courier New" w:cs="Courier New"/>
          <w:sz w:val="24"/>
          <w:szCs w:val="24"/>
        </w:rPr>
      </w:pPr>
      <w:del w:id="403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509 62 1 1 1 65 30 55 15 15 15</w:delText>
        </w:r>
      </w:del>
    </w:p>
    <w:p w14:paraId="1EF123C7" w14:textId="002CFE56" w:rsidR="00065963" w:rsidRPr="00065963" w:rsidDel="00580A98" w:rsidRDefault="00065963" w:rsidP="00065963">
      <w:pPr>
        <w:spacing w:after="0"/>
        <w:rPr>
          <w:del w:id="4037" w:author="Sebring, Amanda J" w:date="2017-10-04T09:14:00Z"/>
          <w:rFonts w:ascii="Courier New" w:hAnsi="Courier New" w:cs="Courier New"/>
          <w:sz w:val="24"/>
          <w:szCs w:val="24"/>
        </w:rPr>
      </w:pPr>
      <w:del w:id="403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509 63 1 1 1 66 65 15 70 50 15</w:delText>
        </w:r>
      </w:del>
    </w:p>
    <w:p w14:paraId="23F640AB" w14:textId="1C57D31B" w:rsidR="00065963" w:rsidRPr="00065963" w:rsidDel="00580A98" w:rsidRDefault="00065963" w:rsidP="00065963">
      <w:pPr>
        <w:spacing w:after="0"/>
        <w:rPr>
          <w:del w:id="4039" w:author="Sebring, Amanda J" w:date="2017-10-04T09:14:00Z"/>
          <w:rFonts w:ascii="Courier New" w:hAnsi="Courier New" w:cs="Courier New"/>
          <w:sz w:val="24"/>
          <w:szCs w:val="24"/>
        </w:rPr>
      </w:pPr>
      <w:del w:id="404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509 64 1 1 1 67 75 80 25 20 15</w:delText>
        </w:r>
      </w:del>
    </w:p>
    <w:p w14:paraId="391B9C84" w14:textId="074A208C" w:rsidR="00065963" w:rsidRPr="00065963" w:rsidDel="00580A98" w:rsidRDefault="00065963" w:rsidP="00065963">
      <w:pPr>
        <w:spacing w:after="0"/>
        <w:rPr>
          <w:del w:id="4041" w:author="Sebring, Amanda J" w:date="2017-10-04T09:14:00Z"/>
          <w:rFonts w:ascii="Courier New" w:hAnsi="Courier New" w:cs="Courier New"/>
          <w:sz w:val="24"/>
          <w:szCs w:val="24"/>
        </w:rPr>
      </w:pPr>
      <w:del w:id="404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509 66 1 1 1 68 70 25 65 80 15</w:delText>
        </w:r>
      </w:del>
    </w:p>
    <w:p w14:paraId="735036DC" w14:textId="4A7879D8" w:rsidR="00065963" w:rsidRPr="00065963" w:rsidDel="00580A98" w:rsidRDefault="00065963" w:rsidP="00065963">
      <w:pPr>
        <w:spacing w:after="0"/>
        <w:rPr>
          <w:del w:id="4043" w:author="Sebring, Amanda J" w:date="2017-10-04T09:14:00Z"/>
          <w:rFonts w:ascii="Courier New" w:hAnsi="Courier New" w:cs="Courier New"/>
          <w:sz w:val="24"/>
          <w:szCs w:val="24"/>
        </w:rPr>
      </w:pPr>
      <w:del w:id="404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509 67 1 1 1 69 30 15 15 30 30</w:delText>
        </w:r>
      </w:del>
    </w:p>
    <w:p w14:paraId="67559DFD" w14:textId="60A84E0B" w:rsidR="00065963" w:rsidRPr="00065963" w:rsidDel="00580A98" w:rsidRDefault="00065963" w:rsidP="00065963">
      <w:pPr>
        <w:spacing w:after="0"/>
        <w:rPr>
          <w:del w:id="4045" w:author="Sebring, Amanda J" w:date="2017-10-04T09:14:00Z"/>
          <w:rFonts w:ascii="Courier New" w:hAnsi="Courier New" w:cs="Courier New"/>
          <w:sz w:val="24"/>
          <w:szCs w:val="24"/>
        </w:rPr>
      </w:pPr>
      <w:del w:id="404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509 68 1 1 1 70 20 80 65 80 30</w:delText>
        </w:r>
      </w:del>
    </w:p>
    <w:p w14:paraId="5A9AEDB7" w14:textId="70FD2245" w:rsidR="00065963" w:rsidRPr="00065963" w:rsidDel="00580A98" w:rsidRDefault="00065963" w:rsidP="00065963">
      <w:pPr>
        <w:spacing w:after="0"/>
        <w:rPr>
          <w:del w:id="4047" w:author="Sebring, Amanda J" w:date="2017-10-04T09:14:00Z"/>
          <w:rFonts w:ascii="Courier New" w:hAnsi="Courier New" w:cs="Courier New"/>
          <w:sz w:val="24"/>
          <w:szCs w:val="24"/>
        </w:rPr>
      </w:pPr>
      <w:del w:id="404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509 69 1 1 1 71 15 30 15 15 10</w:delText>
        </w:r>
      </w:del>
    </w:p>
    <w:p w14:paraId="049E7A86" w14:textId="5E334E62" w:rsidR="00065963" w:rsidRPr="00065963" w:rsidDel="00580A98" w:rsidRDefault="00065963" w:rsidP="00065963">
      <w:pPr>
        <w:spacing w:after="0"/>
        <w:rPr>
          <w:del w:id="4049" w:author="Sebring, Amanda J" w:date="2017-10-04T09:14:00Z"/>
          <w:rFonts w:ascii="Courier New" w:hAnsi="Courier New" w:cs="Courier New"/>
          <w:sz w:val="24"/>
          <w:szCs w:val="24"/>
        </w:rPr>
      </w:pPr>
      <w:del w:id="405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509 71 1 1 1 72 60 70 35 55 25</w:delText>
        </w:r>
      </w:del>
    </w:p>
    <w:p w14:paraId="4ECF0F84" w14:textId="16A87D51" w:rsidR="00065963" w:rsidRPr="00065963" w:rsidDel="00580A98" w:rsidRDefault="00065963" w:rsidP="00065963">
      <w:pPr>
        <w:spacing w:after="0"/>
        <w:rPr>
          <w:del w:id="4051" w:author="Sebring, Amanda J" w:date="2017-10-04T09:14:00Z"/>
          <w:rFonts w:ascii="Courier New" w:hAnsi="Courier New" w:cs="Courier New"/>
          <w:sz w:val="24"/>
          <w:szCs w:val="24"/>
        </w:rPr>
      </w:pPr>
      <w:del w:id="405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509 72 1 1 1 73 30 20 45 40 20</w:delText>
        </w:r>
      </w:del>
    </w:p>
    <w:p w14:paraId="78931490" w14:textId="150ACCE7" w:rsidR="00065963" w:rsidRPr="00065963" w:rsidDel="00580A98" w:rsidRDefault="00065963" w:rsidP="00065963">
      <w:pPr>
        <w:spacing w:after="0"/>
        <w:rPr>
          <w:del w:id="4053" w:author="Sebring, Amanda J" w:date="2017-10-04T09:14:00Z"/>
          <w:rFonts w:ascii="Courier New" w:hAnsi="Courier New" w:cs="Courier New"/>
          <w:sz w:val="24"/>
          <w:szCs w:val="24"/>
        </w:rPr>
      </w:pPr>
      <w:del w:id="405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509 73 1 1 1 74 55 75 30 40 15</w:delText>
        </w:r>
      </w:del>
    </w:p>
    <w:p w14:paraId="3D88E1CE" w14:textId="34E9BC09" w:rsidR="00065963" w:rsidRPr="00065963" w:rsidDel="00580A98" w:rsidRDefault="00065963" w:rsidP="00065963">
      <w:pPr>
        <w:spacing w:after="0"/>
        <w:rPr>
          <w:del w:id="4055" w:author="Sebring, Amanda J" w:date="2017-10-04T09:14:00Z"/>
          <w:rFonts w:ascii="Courier New" w:hAnsi="Courier New" w:cs="Courier New"/>
          <w:sz w:val="24"/>
          <w:szCs w:val="24"/>
        </w:rPr>
      </w:pPr>
      <w:del w:id="405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509 74 1 1 1 75 15 15 10 10 10</w:delText>
        </w:r>
      </w:del>
    </w:p>
    <w:p w14:paraId="474B81AA" w14:textId="3BD4FC9A" w:rsidR="00065963" w:rsidRPr="00065963" w:rsidDel="00580A98" w:rsidRDefault="00065963" w:rsidP="00065963">
      <w:pPr>
        <w:spacing w:after="0"/>
        <w:rPr>
          <w:del w:id="4057" w:author="Sebring, Amanda J" w:date="2017-10-04T09:14:00Z"/>
          <w:rFonts w:ascii="Courier New" w:hAnsi="Courier New" w:cs="Courier New"/>
          <w:sz w:val="24"/>
          <w:szCs w:val="24"/>
        </w:rPr>
      </w:pPr>
      <w:del w:id="405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509 75 1 1 1 76 15 20 25 50 20</w:delText>
        </w:r>
      </w:del>
    </w:p>
    <w:p w14:paraId="36BA2AD4" w14:textId="06C05BCF" w:rsidR="00065963" w:rsidRPr="00065963" w:rsidDel="00580A98" w:rsidRDefault="00065963" w:rsidP="00065963">
      <w:pPr>
        <w:spacing w:after="0"/>
        <w:rPr>
          <w:del w:id="4059" w:author="Sebring, Amanda J" w:date="2017-10-04T09:14:00Z"/>
          <w:rFonts w:ascii="Courier New" w:hAnsi="Courier New" w:cs="Courier New"/>
          <w:sz w:val="24"/>
          <w:szCs w:val="24"/>
        </w:rPr>
      </w:pPr>
      <w:del w:id="406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509 77 1 1 1 77 40 30 15 50 10</w:delText>
        </w:r>
      </w:del>
    </w:p>
    <w:p w14:paraId="1F09D937" w14:textId="2E9FF1BA" w:rsidR="00065963" w:rsidRPr="00065963" w:rsidDel="00580A98" w:rsidRDefault="00065963" w:rsidP="00065963">
      <w:pPr>
        <w:spacing w:after="0"/>
        <w:rPr>
          <w:del w:id="4061" w:author="Sebring, Amanda J" w:date="2017-10-04T09:14:00Z"/>
          <w:rFonts w:ascii="Courier New" w:hAnsi="Courier New" w:cs="Courier New"/>
          <w:sz w:val="24"/>
          <w:szCs w:val="24"/>
        </w:rPr>
      </w:pPr>
      <w:del w:id="406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509 78 1 1 1 78 80 50 65 80 25</w:delText>
        </w:r>
      </w:del>
    </w:p>
    <w:p w14:paraId="57DED06C" w14:textId="7F66EF49" w:rsidR="00065963" w:rsidRPr="00065963" w:rsidDel="00580A98" w:rsidRDefault="00065963" w:rsidP="00065963">
      <w:pPr>
        <w:spacing w:after="0"/>
        <w:rPr>
          <w:del w:id="4063" w:author="Sebring, Amanda J" w:date="2017-10-04T09:14:00Z"/>
          <w:rFonts w:ascii="Courier New" w:hAnsi="Courier New" w:cs="Courier New"/>
          <w:sz w:val="24"/>
          <w:szCs w:val="24"/>
        </w:rPr>
      </w:pPr>
      <w:del w:id="406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509 79 1 1 1 79 75 20 10 35 10</w:delText>
        </w:r>
      </w:del>
    </w:p>
    <w:p w14:paraId="19EE96FA" w14:textId="5643F306" w:rsidR="00065963" w:rsidRPr="00065963" w:rsidDel="00580A98" w:rsidRDefault="00065963" w:rsidP="00065963">
      <w:pPr>
        <w:spacing w:after="0"/>
        <w:rPr>
          <w:del w:id="4065" w:author="Sebring, Amanda J" w:date="2017-10-04T09:14:00Z"/>
          <w:rFonts w:ascii="Courier New" w:hAnsi="Courier New" w:cs="Courier New"/>
          <w:sz w:val="24"/>
          <w:szCs w:val="24"/>
        </w:rPr>
      </w:pPr>
      <w:del w:id="406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509 80 1 1 1 80 75 20 60 50 30</w:delText>
        </w:r>
      </w:del>
    </w:p>
    <w:p w14:paraId="7122C331" w14:textId="2E4FA557" w:rsidR="00065963" w:rsidRPr="00065963" w:rsidDel="00580A98" w:rsidRDefault="00065963" w:rsidP="00065963">
      <w:pPr>
        <w:spacing w:after="0"/>
        <w:rPr>
          <w:del w:id="4067" w:author="Sebring, Amanda J" w:date="2017-10-04T09:14:00Z"/>
          <w:rFonts w:ascii="Courier New" w:hAnsi="Courier New" w:cs="Courier New"/>
          <w:sz w:val="24"/>
          <w:szCs w:val="24"/>
        </w:rPr>
      </w:pPr>
      <w:del w:id="406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509 00 1 0 0 00 87 20 75 87 50</w:delText>
        </w:r>
      </w:del>
    </w:p>
    <w:p w14:paraId="5DA72EDA" w14:textId="0E2F5AFF" w:rsidR="00065963" w:rsidRPr="00065963" w:rsidDel="00580A98" w:rsidRDefault="00065963" w:rsidP="00065963">
      <w:pPr>
        <w:spacing w:after="0"/>
        <w:rPr>
          <w:del w:id="4069" w:author="Sebring, Amanda J" w:date="2017-10-04T09:14:00Z"/>
          <w:rFonts w:ascii="Courier New" w:hAnsi="Courier New" w:cs="Courier New"/>
          <w:sz w:val="24"/>
          <w:szCs w:val="24"/>
        </w:rPr>
      </w:pPr>
      <w:del w:id="407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509 02 1 1 2 01 85 20 70 80 10</w:delText>
        </w:r>
      </w:del>
    </w:p>
    <w:p w14:paraId="71BD4B5E" w14:textId="4B13E8E3" w:rsidR="00065963" w:rsidRPr="00065963" w:rsidDel="00580A98" w:rsidRDefault="00065963" w:rsidP="00065963">
      <w:pPr>
        <w:spacing w:after="0"/>
        <w:rPr>
          <w:del w:id="4071" w:author="Sebring, Amanda J" w:date="2017-10-04T09:14:00Z"/>
          <w:rFonts w:ascii="Courier New" w:hAnsi="Courier New" w:cs="Courier New"/>
          <w:sz w:val="24"/>
          <w:szCs w:val="24"/>
        </w:rPr>
      </w:pPr>
      <w:del w:id="407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509 04 1 1 2 02 10 45 10 15 10</w:delText>
        </w:r>
      </w:del>
    </w:p>
    <w:p w14:paraId="06013DC1" w14:textId="2C8C350E" w:rsidR="00065963" w:rsidRPr="00065963" w:rsidDel="00580A98" w:rsidRDefault="00065963" w:rsidP="00065963">
      <w:pPr>
        <w:spacing w:after="0"/>
        <w:rPr>
          <w:del w:id="4073" w:author="Sebring, Amanda J" w:date="2017-10-04T09:14:00Z"/>
          <w:rFonts w:ascii="Courier New" w:hAnsi="Courier New" w:cs="Courier New"/>
          <w:sz w:val="24"/>
          <w:szCs w:val="24"/>
        </w:rPr>
      </w:pPr>
      <w:del w:id="407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509 09 1 1 2 03 60 85 10 85 80</w:delText>
        </w:r>
      </w:del>
    </w:p>
    <w:p w14:paraId="78AAB81A" w14:textId="3B1626FD" w:rsidR="00065963" w:rsidRPr="00065963" w:rsidDel="00580A98" w:rsidRDefault="00065963" w:rsidP="00065963">
      <w:pPr>
        <w:spacing w:after="0"/>
        <w:rPr>
          <w:del w:id="4075" w:author="Sebring, Amanda J" w:date="2017-10-04T09:14:00Z"/>
          <w:rFonts w:ascii="Courier New" w:hAnsi="Courier New" w:cs="Courier New"/>
          <w:sz w:val="24"/>
          <w:szCs w:val="24"/>
        </w:rPr>
      </w:pPr>
      <w:del w:id="407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509 11 1 1 2 04 70 50    55 15</w:delText>
        </w:r>
      </w:del>
    </w:p>
    <w:p w14:paraId="4865B6FB" w14:textId="1B9CDFD7" w:rsidR="00065963" w:rsidRPr="00065963" w:rsidDel="00580A98" w:rsidRDefault="00065963" w:rsidP="00065963">
      <w:pPr>
        <w:spacing w:after="0"/>
        <w:rPr>
          <w:del w:id="4077" w:author="Sebring, Amanda J" w:date="2017-10-04T09:14:00Z"/>
          <w:rFonts w:ascii="Courier New" w:hAnsi="Courier New" w:cs="Courier New"/>
          <w:sz w:val="24"/>
          <w:szCs w:val="24"/>
        </w:rPr>
      </w:pPr>
      <w:del w:id="407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509 22 1 1 2 05 40 70 10 10 10</w:delText>
        </w:r>
      </w:del>
    </w:p>
    <w:p w14:paraId="012986A4" w14:textId="0985A95E" w:rsidR="00065963" w:rsidRPr="00065963" w:rsidDel="00580A98" w:rsidRDefault="00065963" w:rsidP="00065963">
      <w:pPr>
        <w:spacing w:after="0"/>
        <w:rPr>
          <w:del w:id="4079" w:author="Sebring, Amanda J" w:date="2017-10-04T09:14:00Z"/>
          <w:rFonts w:ascii="Courier New" w:hAnsi="Courier New" w:cs="Courier New"/>
          <w:sz w:val="24"/>
          <w:szCs w:val="24"/>
        </w:rPr>
      </w:pPr>
      <w:del w:id="408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509 39 1 1 2 06 10 15 75 55 20</w:delText>
        </w:r>
      </w:del>
    </w:p>
    <w:p w14:paraId="311EF1AF" w14:textId="2CF67B97" w:rsidR="00065963" w:rsidRPr="00065963" w:rsidDel="00580A98" w:rsidRDefault="00065963" w:rsidP="00065963">
      <w:pPr>
        <w:spacing w:after="0"/>
        <w:rPr>
          <w:del w:id="4081" w:author="Sebring, Amanda J" w:date="2017-10-04T09:14:00Z"/>
          <w:rFonts w:ascii="Courier New" w:hAnsi="Courier New" w:cs="Courier New"/>
          <w:sz w:val="24"/>
          <w:szCs w:val="24"/>
        </w:rPr>
      </w:pPr>
      <w:del w:id="408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509 40 1 1 2 07 12 20 10 50 10</w:delText>
        </w:r>
      </w:del>
    </w:p>
    <w:p w14:paraId="0B2A9195" w14:textId="45852E75" w:rsidR="00065963" w:rsidRPr="00065963" w:rsidDel="00580A98" w:rsidRDefault="00065963" w:rsidP="00065963">
      <w:pPr>
        <w:spacing w:after="0"/>
        <w:rPr>
          <w:del w:id="4083" w:author="Sebring, Amanda J" w:date="2017-10-04T09:14:00Z"/>
          <w:rFonts w:ascii="Courier New" w:hAnsi="Courier New" w:cs="Courier New"/>
          <w:sz w:val="24"/>
          <w:szCs w:val="24"/>
        </w:rPr>
      </w:pPr>
      <w:del w:id="408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509 46 1 1 2 08 35 70    15 80</w:delText>
        </w:r>
      </w:del>
    </w:p>
    <w:p w14:paraId="7B1FB949" w14:textId="33842AA4" w:rsidR="00065963" w:rsidRPr="00065963" w:rsidDel="00580A98" w:rsidRDefault="00065963" w:rsidP="00065963">
      <w:pPr>
        <w:spacing w:after="0"/>
        <w:rPr>
          <w:del w:id="4085" w:author="Sebring, Amanda J" w:date="2017-10-04T09:14:00Z"/>
          <w:rFonts w:ascii="Courier New" w:hAnsi="Courier New" w:cs="Courier New"/>
          <w:sz w:val="24"/>
          <w:szCs w:val="24"/>
        </w:rPr>
      </w:pPr>
      <w:del w:id="408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509 13 1 1 2 09    10 45 20 15</w:delText>
        </w:r>
      </w:del>
    </w:p>
    <w:p w14:paraId="0B1417E7" w14:textId="5EF2CCD7" w:rsidR="00065963" w:rsidRPr="00065963" w:rsidDel="00580A98" w:rsidRDefault="00065963" w:rsidP="00065963">
      <w:pPr>
        <w:spacing w:after="0"/>
        <w:rPr>
          <w:del w:id="4087" w:author="Sebring, Amanda J" w:date="2017-10-04T09:14:00Z"/>
          <w:rFonts w:ascii="Courier New" w:hAnsi="Courier New" w:cs="Courier New"/>
          <w:sz w:val="24"/>
          <w:szCs w:val="24"/>
        </w:rPr>
      </w:pPr>
      <w:del w:id="408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509 76 1 1 2 10 35 15 10 65 10</w:delText>
        </w:r>
      </w:del>
    </w:p>
    <w:p w14:paraId="1CE5A3DB" w14:textId="2C3D6F9F" w:rsidR="00065963" w:rsidRPr="00065963" w:rsidDel="00580A98" w:rsidRDefault="00065963" w:rsidP="00065963">
      <w:pPr>
        <w:spacing w:after="0"/>
        <w:rPr>
          <w:del w:id="4089" w:author="Sebring, Amanda J" w:date="2017-10-04T09:14:00Z"/>
          <w:rFonts w:ascii="Courier New" w:hAnsi="Courier New" w:cs="Courier New"/>
          <w:sz w:val="24"/>
          <w:szCs w:val="24"/>
        </w:rPr>
      </w:pPr>
      <w:del w:id="409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509 43 1 1 2 11 15 40 15 25 10</w:delText>
        </w:r>
      </w:del>
    </w:p>
    <w:p w14:paraId="30CBBF1C" w14:textId="01287452" w:rsidR="00065963" w:rsidRPr="00065963" w:rsidDel="00580A98" w:rsidRDefault="00065963" w:rsidP="00065963">
      <w:pPr>
        <w:spacing w:after="0"/>
        <w:rPr>
          <w:del w:id="4091" w:author="Sebring, Amanda J" w:date="2017-10-04T09:14:00Z"/>
          <w:rFonts w:ascii="Courier New" w:hAnsi="Courier New" w:cs="Courier New"/>
          <w:sz w:val="24"/>
          <w:szCs w:val="24"/>
        </w:rPr>
      </w:pPr>
      <w:del w:id="409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509 54 1 1 2 12 30 50 10 25 10</w:delText>
        </w:r>
      </w:del>
    </w:p>
    <w:p w14:paraId="136F51A4" w14:textId="5E81445F" w:rsidR="00065963" w:rsidRPr="00065963" w:rsidDel="00580A98" w:rsidRDefault="00065963" w:rsidP="00065963">
      <w:pPr>
        <w:spacing w:after="0"/>
        <w:rPr>
          <w:del w:id="4093" w:author="Sebring, Amanda J" w:date="2017-10-04T09:14:00Z"/>
          <w:rFonts w:ascii="Courier New" w:hAnsi="Courier New" w:cs="Courier New"/>
          <w:sz w:val="24"/>
          <w:szCs w:val="24"/>
        </w:rPr>
      </w:pPr>
      <w:del w:id="409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</w:delText>
        </w:r>
        <w:r w:rsidR="00A71646" w:rsidDel="00580A98">
          <w:rPr>
            <w:rFonts w:ascii="Courier New" w:hAnsi="Courier New" w:cs="Courier New"/>
            <w:sz w:val="24"/>
            <w:szCs w:val="24"/>
          </w:rPr>
          <w:delText>09 01 1 1 2 13       12    15</w:delText>
        </w:r>
      </w:del>
    </w:p>
    <w:p w14:paraId="309BCA75" w14:textId="5C42FE30" w:rsidR="00065963" w:rsidRPr="00065963" w:rsidDel="00580A98" w:rsidRDefault="00065963" w:rsidP="00065963">
      <w:pPr>
        <w:spacing w:after="0"/>
        <w:rPr>
          <w:del w:id="4095" w:author="Sebring, Amanda J" w:date="2017-10-04T09:14:00Z"/>
          <w:rFonts w:ascii="Courier New" w:hAnsi="Courier New" w:cs="Courier New"/>
          <w:sz w:val="24"/>
          <w:szCs w:val="24"/>
        </w:rPr>
      </w:pPr>
      <w:del w:id="409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509 07 1 1 2 14 75 30 35 65 10</w:delText>
        </w:r>
      </w:del>
    </w:p>
    <w:p w14:paraId="63B2C816" w14:textId="54E70E08" w:rsidR="00065963" w:rsidRPr="00065963" w:rsidDel="00580A98" w:rsidRDefault="00065963" w:rsidP="00065963">
      <w:pPr>
        <w:spacing w:after="0"/>
        <w:rPr>
          <w:del w:id="4097" w:author="Sebring, Amanda J" w:date="2017-10-04T09:14:00Z"/>
          <w:rFonts w:ascii="Courier New" w:hAnsi="Courier New" w:cs="Courier New"/>
          <w:sz w:val="24"/>
          <w:szCs w:val="24"/>
        </w:rPr>
      </w:pPr>
      <w:del w:id="409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509 14 1 1 2 15 70 85 20 55 10</w:delText>
        </w:r>
      </w:del>
    </w:p>
    <w:p w14:paraId="5CB2EF2C" w14:textId="35E2CA06" w:rsidR="00065963" w:rsidRPr="00065963" w:rsidDel="00580A98" w:rsidRDefault="00065963" w:rsidP="00065963">
      <w:pPr>
        <w:spacing w:after="0"/>
        <w:rPr>
          <w:del w:id="4099" w:author="Sebring, Amanda J" w:date="2017-10-04T09:14:00Z"/>
          <w:rFonts w:ascii="Courier New" w:hAnsi="Courier New" w:cs="Courier New"/>
          <w:sz w:val="24"/>
          <w:szCs w:val="24"/>
        </w:rPr>
      </w:pPr>
      <w:del w:id="410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509 30 1 1 2 16 10 75 15 45 10</w:delText>
        </w:r>
      </w:del>
    </w:p>
    <w:p w14:paraId="578E5C80" w14:textId="6E7CA2F3" w:rsidR="00065963" w:rsidRPr="00065963" w:rsidDel="00580A98" w:rsidRDefault="00065963" w:rsidP="00065963">
      <w:pPr>
        <w:spacing w:after="0"/>
        <w:rPr>
          <w:del w:id="4101" w:author="Sebring, Amanda J" w:date="2017-10-04T09:14:00Z"/>
          <w:rFonts w:ascii="Courier New" w:hAnsi="Courier New" w:cs="Courier New"/>
          <w:sz w:val="24"/>
          <w:szCs w:val="24"/>
        </w:rPr>
      </w:pPr>
      <w:del w:id="410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509 37 1 1 2 17 20    10 25 10</w:delText>
        </w:r>
      </w:del>
    </w:p>
    <w:p w14:paraId="0B7F7B76" w14:textId="72AE7B27" w:rsidR="00065963" w:rsidRPr="00065963" w:rsidDel="00580A98" w:rsidRDefault="00065963" w:rsidP="00065963">
      <w:pPr>
        <w:spacing w:after="0"/>
        <w:rPr>
          <w:del w:id="4103" w:author="Sebring, Amanda J" w:date="2017-10-04T09:14:00Z"/>
          <w:rFonts w:ascii="Courier New" w:hAnsi="Courier New" w:cs="Courier New"/>
          <w:sz w:val="24"/>
          <w:szCs w:val="24"/>
        </w:rPr>
      </w:pPr>
      <w:del w:id="410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509 50 1 1 2 18 70 50 75 10 70</w:delText>
        </w:r>
      </w:del>
    </w:p>
    <w:p w14:paraId="34B012FE" w14:textId="5C69C97F" w:rsidR="00065963" w:rsidRPr="00065963" w:rsidDel="00580A98" w:rsidRDefault="00065963" w:rsidP="00065963">
      <w:pPr>
        <w:spacing w:after="0"/>
        <w:rPr>
          <w:del w:id="4105" w:author="Sebring, Amanda J" w:date="2017-10-04T09:14:00Z"/>
          <w:rFonts w:ascii="Courier New" w:hAnsi="Courier New" w:cs="Courier New"/>
          <w:sz w:val="24"/>
          <w:szCs w:val="24"/>
        </w:rPr>
      </w:pPr>
      <w:del w:id="410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509 52 1 1 2 19 15 40 10 35 10</w:delText>
        </w:r>
      </w:del>
    </w:p>
    <w:p w14:paraId="61D56BCB" w14:textId="2510838A" w:rsidR="00065963" w:rsidRPr="00065963" w:rsidDel="00580A98" w:rsidRDefault="00065963" w:rsidP="00065963">
      <w:pPr>
        <w:spacing w:after="0"/>
        <w:rPr>
          <w:del w:id="4107" w:author="Sebring, Amanda J" w:date="2017-10-04T09:14:00Z"/>
          <w:rFonts w:ascii="Courier New" w:hAnsi="Courier New" w:cs="Courier New"/>
          <w:sz w:val="24"/>
          <w:szCs w:val="24"/>
        </w:rPr>
      </w:pPr>
      <w:del w:id="410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509 65 1 1 2 20 10 10 15 25 10</w:delText>
        </w:r>
      </w:del>
    </w:p>
    <w:p w14:paraId="53953C90" w14:textId="75C22307" w:rsidR="00065963" w:rsidRPr="00065963" w:rsidDel="00580A98" w:rsidRDefault="00065963" w:rsidP="00065963">
      <w:pPr>
        <w:spacing w:after="0"/>
        <w:rPr>
          <w:del w:id="4109" w:author="Sebring, Amanda J" w:date="2017-10-04T09:14:00Z"/>
          <w:rFonts w:ascii="Courier New" w:hAnsi="Courier New" w:cs="Courier New"/>
          <w:sz w:val="24"/>
          <w:szCs w:val="24"/>
        </w:rPr>
      </w:pPr>
      <w:del w:id="411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509 70 1 1 2 21 85 75 60 87 75</w:delText>
        </w:r>
      </w:del>
    </w:p>
    <w:p w14:paraId="1F4136C8" w14:textId="6779345C" w:rsidR="00065963" w:rsidRPr="00065963" w:rsidDel="00580A98" w:rsidRDefault="00065963" w:rsidP="00065963">
      <w:pPr>
        <w:spacing w:after="0"/>
        <w:rPr>
          <w:del w:id="4111" w:author="Sebring, Amanda J" w:date="2017-10-04T09:14:00Z"/>
          <w:rFonts w:ascii="Courier New" w:hAnsi="Courier New" w:cs="Courier New"/>
          <w:sz w:val="24"/>
          <w:szCs w:val="24"/>
        </w:rPr>
      </w:pPr>
      <w:del w:id="411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509 38 1 1 2 22 90 85 75 87 55</w:delText>
        </w:r>
      </w:del>
    </w:p>
    <w:p w14:paraId="23DF61A9" w14:textId="72BC8ADF" w:rsidR="00065963" w:rsidRPr="00065963" w:rsidDel="00580A98" w:rsidRDefault="00065963" w:rsidP="00065963">
      <w:pPr>
        <w:spacing w:after="0"/>
        <w:rPr>
          <w:del w:id="4113" w:author="Sebring, Amanda J" w:date="2017-10-04T09:14:00Z"/>
          <w:rFonts w:ascii="Courier New" w:hAnsi="Courier New" w:cs="Courier New"/>
          <w:sz w:val="24"/>
          <w:szCs w:val="24"/>
        </w:rPr>
      </w:pPr>
      <w:del w:id="411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509 42 1 1 2 23 90 80 85 90 70</w:delText>
        </w:r>
      </w:del>
    </w:p>
    <w:p w14:paraId="4BB2636A" w14:textId="1CF4E659" w:rsidR="00065963" w:rsidRPr="00065963" w:rsidDel="00580A98" w:rsidRDefault="00065963" w:rsidP="00065963">
      <w:pPr>
        <w:spacing w:after="0"/>
        <w:rPr>
          <w:del w:id="4115" w:author="Sebring, Amanda J" w:date="2017-10-04T09:14:00Z"/>
          <w:rFonts w:ascii="Courier New" w:hAnsi="Courier New" w:cs="Courier New"/>
          <w:sz w:val="24"/>
          <w:szCs w:val="24"/>
        </w:rPr>
      </w:pPr>
      <w:del w:id="411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509 03 1 1 2 24 87 90 50 90 40</w:delText>
        </w:r>
      </w:del>
    </w:p>
    <w:p w14:paraId="159CBD3E" w14:textId="76D6BD4E" w:rsidR="00065963" w:rsidRPr="00065963" w:rsidDel="00580A98" w:rsidRDefault="00065963" w:rsidP="00065963">
      <w:pPr>
        <w:spacing w:after="0"/>
        <w:rPr>
          <w:del w:id="4117" w:author="Sebring, Amanda J" w:date="2017-10-04T09:14:00Z"/>
          <w:rFonts w:ascii="Courier New" w:hAnsi="Courier New" w:cs="Courier New"/>
          <w:sz w:val="24"/>
          <w:szCs w:val="24"/>
        </w:rPr>
      </w:pPr>
      <w:del w:id="411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509 05 1 1 2 25 87 80 10 65 20</w:delText>
        </w:r>
      </w:del>
    </w:p>
    <w:p w14:paraId="39149DEF" w14:textId="77D89AD3" w:rsidR="00065963" w:rsidRPr="00065963" w:rsidDel="00580A98" w:rsidRDefault="00065963" w:rsidP="00065963">
      <w:pPr>
        <w:spacing w:after="0"/>
        <w:rPr>
          <w:del w:id="4119" w:author="Sebring, Amanda J" w:date="2017-10-04T09:14:00Z"/>
          <w:rFonts w:ascii="Courier New" w:hAnsi="Courier New" w:cs="Courier New"/>
          <w:sz w:val="24"/>
          <w:szCs w:val="24"/>
        </w:rPr>
      </w:pPr>
      <w:del w:id="412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509 06 1 1 2 26 55    15 65 10</w:delText>
        </w:r>
      </w:del>
    </w:p>
    <w:p w14:paraId="66FBAC51" w14:textId="033DCBDD" w:rsidR="00065963" w:rsidRPr="00065963" w:rsidDel="00580A98" w:rsidRDefault="00065963" w:rsidP="00065963">
      <w:pPr>
        <w:spacing w:after="0"/>
        <w:rPr>
          <w:del w:id="4121" w:author="Sebring, Amanda J" w:date="2017-10-04T09:14:00Z"/>
          <w:rFonts w:ascii="Courier New" w:hAnsi="Courier New" w:cs="Courier New"/>
          <w:sz w:val="24"/>
          <w:szCs w:val="24"/>
        </w:rPr>
      </w:pPr>
      <w:del w:id="412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509 08 1 1 2 27 15 70 15 35 10</w:delText>
        </w:r>
      </w:del>
    </w:p>
    <w:p w14:paraId="600E9F1A" w14:textId="3EFAB987" w:rsidR="00065963" w:rsidRPr="00065963" w:rsidDel="00580A98" w:rsidRDefault="00065963" w:rsidP="00065963">
      <w:pPr>
        <w:spacing w:after="0"/>
        <w:rPr>
          <w:del w:id="4123" w:author="Sebring, Amanda J" w:date="2017-10-04T09:14:00Z"/>
          <w:rFonts w:ascii="Courier New" w:hAnsi="Courier New" w:cs="Courier New"/>
          <w:sz w:val="24"/>
          <w:szCs w:val="24"/>
        </w:rPr>
      </w:pPr>
      <w:del w:id="412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509 10 1 1 2 28 90 87 90 85 75</w:delText>
        </w:r>
      </w:del>
    </w:p>
    <w:p w14:paraId="2BFA9611" w14:textId="7261E2DE" w:rsidR="00065963" w:rsidRPr="00065963" w:rsidDel="00580A98" w:rsidRDefault="00065963" w:rsidP="00065963">
      <w:pPr>
        <w:spacing w:after="0"/>
        <w:rPr>
          <w:del w:id="4125" w:author="Sebring, Amanda J" w:date="2017-10-04T09:14:00Z"/>
          <w:rFonts w:ascii="Courier New" w:hAnsi="Courier New" w:cs="Courier New"/>
          <w:sz w:val="24"/>
          <w:szCs w:val="24"/>
        </w:rPr>
      </w:pPr>
      <w:del w:id="412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509 12 1 1 2 29 15 80 10 20 10</w:delText>
        </w:r>
      </w:del>
    </w:p>
    <w:p w14:paraId="475BDA0D" w14:textId="080B16EB" w:rsidR="00065963" w:rsidRPr="00065963" w:rsidDel="00580A98" w:rsidRDefault="00065963" w:rsidP="00065963">
      <w:pPr>
        <w:spacing w:after="0"/>
        <w:rPr>
          <w:del w:id="4127" w:author="Sebring, Amanda J" w:date="2017-10-04T09:14:00Z"/>
          <w:rFonts w:ascii="Courier New" w:hAnsi="Courier New" w:cs="Courier New"/>
          <w:sz w:val="24"/>
          <w:szCs w:val="24"/>
        </w:rPr>
      </w:pPr>
      <w:del w:id="412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509 15 1 1 2 30 90 70 75 85 12</w:delText>
        </w:r>
      </w:del>
    </w:p>
    <w:p w14:paraId="29C8F054" w14:textId="002FD66F" w:rsidR="00065963" w:rsidRPr="00065963" w:rsidDel="00580A98" w:rsidRDefault="00065963" w:rsidP="00065963">
      <w:pPr>
        <w:spacing w:after="0"/>
        <w:rPr>
          <w:del w:id="4129" w:author="Sebring, Amanda J" w:date="2017-10-04T09:14:00Z"/>
          <w:rFonts w:ascii="Courier New" w:hAnsi="Courier New" w:cs="Courier New"/>
          <w:sz w:val="24"/>
          <w:szCs w:val="24"/>
        </w:rPr>
      </w:pPr>
      <w:del w:id="413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509 16 1 1 2 31 25 15 25 15 10</w:delText>
        </w:r>
      </w:del>
    </w:p>
    <w:p w14:paraId="1CB8848F" w14:textId="6F325A53" w:rsidR="00065963" w:rsidRPr="00065963" w:rsidDel="00580A98" w:rsidRDefault="00065963" w:rsidP="00065963">
      <w:pPr>
        <w:spacing w:after="0"/>
        <w:rPr>
          <w:del w:id="4131" w:author="Sebring, Amanda J" w:date="2017-10-04T09:14:00Z"/>
          <w:rFonts w:ascii="Courier New" w:hAnsi="Courier New" w:cs="Courier New"/>
          <w:sz w:val="24"/>
          <w:szCs w:val="24"/>
        </w:rPr>
      </w:pPr>
      <w:del w:id="413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509 17 1 1 2 32 70 10 20 85 15</w:delText>
        </w:r>
      </w:del>
    </w:p>
    <w:p w14:paraId="6DC224B5" w14:textId="5AE46F87" w:rsidR="00065963" w:rsidRPr="00065963" w:rsidDel="00580A98" w:rsidRDefault="00065963" w:rsidP="00065963">
      <w:pPr>
        <w:spacing w:after="0"/>
        <w:rPr>
          <w:del w:id="4133" w:author="Sebring, Amanda J" w:date="2017-10-04T09:14:00Z"/>
          <w:rFonts w:ascii="Courier New" w:hAnsi="Courier New" w:cs="Courier New"/>
          <w:sz w:val="24"/>
          <w:szCs w:val="24"/>
        </w:rPr>
      </w:pPr>
      <w:del w:id="413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509 18 1 1 2 33 15 55 10 12 10</w:delText>
        </w:r>
      </w:del>
    </w:p>
    <w:p w14:paraId="4C072DE3" w14:textId="32D82204" w:rsidR="00065963" w:rsidRPr="00065963" w:rsidDel="00580A98" w:rsidRDefault="00065963" w:rsidP="00065963">
      <w:pPr>
        <w:spacing w:after="0"/>
        <w:rPr>
          <w:del w:id="4135" w:author="Sebring, Amanda J" w:date="2017-10-04T09:14:00Z"/>
          <w:rFonts w:ascii="Courier New" w:hAnsi="Courier New" w:cs="Courier New"/>
          <w:sz w:val="24"/>
          <w:szCs w:val="24"/>
        </w:rPr>
      </w:pPr>
      <w:del w:id="413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509 19 1 1 2 34    80 65 45 83</w:delText>
        </w:r>
      </w:del>
    </w:p>
    <w:p w14:paraId="4A783A4D" w14:textId="48DF47A9" w:rsidR="00065963" w:rsidRPr="00065963" w:rsidDel="00580A98" w:rsidRDefault="00065963" w:rsidP="00065963">
      <w:pPr>
        <w:spacing w:after="0"/>
        <w:rPr>
          <w:del w:id="4137" w:author="Sebring, Amanda J" w:date="2017-10-04T09:14:00Z"/>
          <w:rFonts w:ascii="Courier New" w:hAnsi="Courier New" w:cs="Courier New"/>
          <w:sz w:val="24"/>
          <w:szCs w:val="24"/>
        </w:rPr>
      </w:pPr>
      <w:del w:id="413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509 20 1 1 2 35 75 70 15 75 10</w:delText>
        </w:r>
      </w:del>
    </w:p>
    <w:p w14:paraId="016177D7" w14:textId="290E7679" w:rsidR="00065963" w:rsidRPr="00065963" w:rsidDel="00580A98" w:rsidRDefault="00065963" w:rsidP="00065963">
      <w:pPr>
        <w:spacing w:after="0"/>
        <w:rPr>
          <w:del w:id="4139" w:author="Sebring, Amanda J" w:date="2017-10-04T09:14:00Z"/>
          <w:rFonts w:ascii="Courier New" w:hAnsi="Courier New" w:cs="Courier New"/>
          <w:sz w:val="24"/>
          <w:szCs w:val="24"/>
        </w:rPr>
      </w:pPr>
      <w:del w:id="414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509 21 1 1 2 36 90 85 80 75 40</w:delText>
        </w:r>
      </w:del>
    </w:p>
    <w:p w14:paraId="133F1ABF" w14:textId="3C2984E1" w:rsidR="00065963" w:rsidRPr="00065963" w:rsidDel="00580A98" w:rsidRDefault="00065963" w:rsidP="00065963">
      <w:pPr>
        <w:spacing w:after="0"/>
        <w:rPr>
          <w:del w:id="4141" w:author="Sebring, Amanda J" w:date="2017-10-04T09:14:00Z"/>
          <w:rFonts w:ascii="Courier New" w:hAnsi="Courier New" w:cs="Courier New"/>
          <w:sz w:val="24"/>
          <w:szCs w:val="24"/>
        </w:rPr>
      </w:pPr>
      <w:del w:id="414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509 23 1 1 2 37 70 35 25 80 10</w:delText>
        </w:r>
      </w:del>
    </w:p>
    <w:p w14:paraId="76F1C83B" w14:textId="434FD40F" w:rsidR="00065963" w:rsidRPr="00065963" w:rsidDel="00580A98" w:rsidRDefault="00065963" w:rsidP="00065963">
      <w:pPr>
        <w:spacing w:after="0"/>
        <w:rPr>
          <w:del w:id="4143" w:author="Sebring, Amanda J" w:date="2017-10-04T09:14:00Z"/>
          <w:rFonts w:ascii="Courier New" w:hAnsi="Courier New" w:cs="Courier New"/>
          <w:sz w:val="24"/>
          <w:szCs w:val="24"/>
        </w:rPr>
      </w:pPr>
      <w:del w:id="414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509 24 1 1 2 38 65 75 30 40 10</w:delText>
        </w:r>
      </w:del>
    </w:p>
    <w:p w14:paraId="349B89A4" w14:textId="2275B1D1" w:rsidR="00065963" w:rsidRPr="00065963" w:rsidDel="00580A98" w:rsidRDefault="00065963" w:rsidP="00065963">
      <w:pPr>
        <w:spacing w:after="0"/>
        <w:rPr>
          <w:del w:id="4145" w:author="Sebring, Amanda J" w:date="2017-10-04T09:14:00Z"/>
          <w:rFonts w:ascii="Courier New" w:hAnsi="Courier New" w:cs="Courier New"/>
          <w:sz w:val="24"/>
          <w:szCs w:val="24"/>
        </w:rPr>
      </w:pPr>
      <w:del w:id="414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509 25 1 1 2 39 85 10 20 87 45</w:delText>
        </w:r>
      </w:del>
    </w:p>
    <w:p w14:paraId="4DFC20BC" w14:textId="0517FDA5" w:rsidR="00065963" w:rsidRPr="00065963" w:rsidDel="00580A98" w:rsidRDefault="00065963" w:rsidP="00065963">
      <w:pPr>
        <w:spacing w:after="0"/>
        <w:rPr>
          <w:del w:id="4147" w:author="Sebring, Amanda J" w:date="2017-10-04T09:14:00Z"/>
          <w:rFonts w:ascii="Courier New" w:hAnsi="Courier New" w:cs="Courier New"/>
          <w:sz w:val="24"/>
          <w:szCs w:val="24"/>
        </w:rPr>
      </w:pPr>
      <w:del w:id="414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509 26 1 1 2 40 10 85 10 10 10</w:delText>
        </w:r>
      </w:del>
    </w:p>
    <w:p w14:paraId="5C80A310" w14:textId="7D73E4B2" w:rsidR="00065963" w:rsidRPr="00065963" w:rsidDel="00580A98" w:rsidRDefault="00065963" w:rsidP="00065963">
      <w:pPr>
        <w:spacing w:after="0"/>
        <w:rPr>
          <w:del w:id="4149" w:author="Sebring, Amanda J" w:date="2017-10-04T09:14:00Z"/>
          <w:rFonts w:ascii="Courier New" w:hAnsi="Courier New" w:cs="Courier New"/>
          <w:sz w:val="24"/>
          <w:szCs w:val="24"/>
        </w:rPr>
      </w:pPr>
      <w:del w:id="415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509 27 1 1 2 41 75    70 65 15</w:delText>
        </w:r>
      </w:del>
    </w:p>
    <w:p w14:paraId="4DFC83B0" w14:textId="07F010B5" w:rsidR="00065963" w:rsidRPr="00065963" w:rsidDel="00580A98" w:rsidRDefault="00065963" w:rsidP="00065963">
      <w:pPr>
        <w:spacing w:after="0"/>
        <w:rPr>
          <w:del w:id="4151" w:author="Sebring, Amanda J" w:date="2017-10-04T09:14:00Z"/>
          <w:rFonts w:ascii="Courier New" w:hAnsi="Courier New" w:cs="Courier New"/>
          <w:sz w:val="24"/>
          <w:szCs w:val="24"/>
        </w:rPr>
      </w:pPr>
      <w:del w:id="415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509 28 1 1 2 42 10 25 10 15 10</w:delText>
        </w:r>
      </w:del>
    </w:p>
    <w:p w14:paraId="6B54DFD6" w14:textId="4BB862C0" w:rsidR="00065963" w:rsidRPr="00065963" w:rsidDel="00580A98" w:rsidRDefault="00065963" w:rsidP="00065963">
      <w:pPr>
        <w:spacing w:after="0"/>
        <w:rPr>
          <w:del w:id="4153" w:author="Sebring, Amanda J" w:date="2017-10-04T09:14:00Z"/>
          <w:rFonts w:ascii="Courier New" w:hAnsi="Courier New" w:cs="Courier New"/>
          <w:sz w:val="24"/>
          <w:szCs w:val="24"/>
        </w:rPr>
      </w:pPr>
      <w:del w:id="415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509 29 1 1 2 43 15 20 10 10 10</w:delText>
        </w:r>
      </w:del>
    </w:p>
    <w:p w14:paraId="321BF9F9" w14:textId="56B3A1C8" w:rsidR="00065963" w:rsidRPr="00065963" w:rsidDel="00580A98" w:rsidRDefault="00065963" w:rsidP="00065963">
      <w:pPr>
        <w:spacing w:after="0"/>
        <w:rPr>
          <w:del w:id="4155" w:author="Sebring, Amanda J" w:date="2017-10-04T09:14:00Z"/>
          <w:rFonts w:ascii="Courier New" w:hAnsi="Courier New" w:cs="Courier New"/>
          <w:sz w:val="24"/>
          <w:szCs w:val="24"/>
        </w:rPr>
      </w:pPr>
      <w:del w:id="415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509 31 1 1 2 44 30 10 10 45 10</w:delText>
        </w:r>
      </w:del>
    </w:p>
    <w:p w14:paraId="76518837" w14:textId="3D4BB5F6" w:rsidR="00065963" w:rsidRPr="00065963" w:rsidDel="00580A98" w:rsidRDefault="00065963" w:rsidP="00065963">
      <w:pPr>
        <w:spacing w:after="0"/>
        <w:rPr>
          <w:del w:id="4157" w:author="Sebring, Amanda J" w:date="2017-10-04T09:14:00Z"/>
          <w:rFonts w:ascii="Courier New" w:hAnsi="Courier New" w:cs="Courier New"/>
          <w:sz w:val="24"/>
          <w:szCs w:val="24"/>
        </w:rPr>
      </w:pPr>
      <w:del w:id="415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509 32 1 1 2 45 10 15 35 55 20</w:delText>
        </w:r>
      </w:del>
    </w:p>
    <w:p w14:paraId="30E3A01D" w14:textId="6B8BD001" w:rsidR="00065963" w:rsidRPr="00065963" w:rsidDel="00580A98" w:rsidRDefault="00065963" w:rsidP="00065963">
      <w:pPr>
        <w:spacing w:after="0"/>
        <w:rPr>
          <w:del w:id="4159" w:author="Sebring, Amanda J" w:date="2017-10-04T09:14:00Z"/>
          <w:rFonts w:ascii="Courier New" w:hAnsi="Courier New" w:cs="Courier New"/>
          <w:sz w:val="24"/>
          <w:szCs w:val="24"/>
        </w:rPr>
      </w:pPr>
      <w:del w:id="416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 xml:space="preserve">509 33 1 1 2 46 </w:delText>
        </w:r>
      </w:del>
    </w:p>
    <w:p w14:paraId="27825560" w14:textId="3900EBBC" w:rsidR="00065963" w:rsidRPr="00065963" w:rsidDel="00580A98" w:rsidRDefault="00065963" w:rsidP="00065963">
      <w:pPr>
        <w:spacing w:after="0"/>
        <w:rPr>
          <w:del w:id="4161" w:author="Sebring, Amanda J" w:date="2017-10-04T09:14:00Z"/>
          <w:rFonts w:ascii="Courier New" w:hAnsi="Courier New" w:cs="Courier New"/>
          <w:sz w:val="24"/>
          <w:szCs w:val="24"/>
        </w:rPr>
      </w:pPr>
      <w:del w:id="416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509 34 1 1 2 47 80 75 55 85 65</w:delText>
        </w:r>
      </w:del>
    </w:p>
    <w:p w14:paraId="4E11F960" w14:textId="53DB43F9" w:rsidR="00065963" w:rsidRPr="00065963" w:rsidDel="00580A98" w:rsidRDefault="00065963" w:rsidP="00065963">
      <w:pPr>
        <w:spacing w:after="0"/>
        <w:rPr>
          <w:del w:id="4163" w:author="Sebring, Amanda J" w:date="2017-10-04T09:14:00Z"/>
          <w:rFonts w:ascii="Courier New" w:hAnsi="Courier New" w:cs="Courier New"/>
          <w:sz w:val="24"/>
          <w:szCs w:val="24"/>
        </w:rPr>
      </w:pPr>
      <w:del w:id="416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509 35 1 1 2 48 70 15 15 10 25</w:delText>
        </w:r>
      </w:del>
    </w:p>
    <w:p w14:paraId="2298A5E1" w14:textId="23FB08F9" w:rsidR="00065963" w:rsidRPr="00065963" w:rsidDel="00580A98" w:rsidRDefault="00065963" w:rsidP="00065963">
      <w:pPr>
        <w:spacing w:after="0"/>
        <w:rPr>
          <w:del w:id="4165" w:author="Sebring, Amanda J" w:date="2017-10-04T09:14:00Z"/>
          <w:rFonts w:ascii="Courier New" w:hAnsi="Courier New" w:cs="Courier New"/>
          <w:sz w:val="24"/>
          <w:szCs w:val="24"/>
        </w:rPr>
      </w:pPr>
      <w:del w:id="416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509 36 1 1 2 49 40 80 25 65 10</w:delText>
        </w:r>
      </w:del>
    </w:p>
    <w:p w14:paraId="55205F96" w14:textId="7744B0AE" w:rsidR="00065963" w:rsidRPr="00065963" w:rsidDel="00580A98" w:rsidRDefault="00065963" w:rsidP="00065963">
      <w:pPr>
        <w:spacing w:after="0"/>
        <w:rPr>
          <w:del w:id="4167" w:author="Sebring, Amanda J" w:date="2017-10-04T09:14:00Z"/>
          <w:rFonts w:ascii="Courier New" w:hAnsi="Courier New" w:cs="Courier New"/>
          <w:sz w:val="24"/>
          <w:szCs w:val="24"/>
        </w:rPr>
      </w:pPr>
      <w:del w:id="416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509 41 1 1 2 50 55 60 10 65 10</w:delText>
        </w:r>
      </w:del>
    </w:p>
    <w:p w14:paraId="55FFD5D5" w14:textId="702149B3" w:rsidR="00065963" w:rsidRPr="00065963" w:rsidDel="00580A98" w:rsidRDefault="00065963" w:rsidP="00065963">
      <w:pPr>
        <w:spacing w:after="0"/>
        <w:rPr>
          <w:del w:id="4169" w:author="Sebring, Amanda J" w:date="2017-10-04T09:14:00Z"/>
          <w:rFonts w:ascii="Courier New" w:hAnsi="Courier New" w:cs="Courier New"/>
          <w:sz w:val="24"/>
          <w:szCs w:val="24"/>
        </w:rPr>
      </w:pPr>
      <w:del w:id="417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509 44 1 1 2 51 30    10 60 10</w:delText>
        </w:r>
      </w:del>
    </w:p>
    <w:p w14:paraId="52BB2C23" w14:textId="75374924" w:rsidR="00065963" w:rsidRPr="00065963" w:rsidDel="00580A98" w:rsidRDefault="00065963" w:rsidP="00065963">
      <w:pPr>
        <w:spacing w:after="0"/>
        <w:rPr>
          <w:del w:id="4171" w:author="Sebring, Amanda J" w:date="2017-10-04T09:14:00Z"/>
          <w:rFonts w:ascii="Courier New" w:hAnsi="Courier New" w:cs="Courier New"/>
          <w:sz w:val="24"/>
          <w:szCs w:val="24"/>
        </w:rPr>
      </w:pPr>
      <w:del w:id="417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509 45 1 1 2 52 85 45 65 55 15</w:delText>
        </w:r>
      </w:del>
    </w:p>
    <w:p w14:paraId="719919CC" w14:textId="7B84C450" w:rsidR="00065963" w:rsidRPr="00065963" w:rsidDel="00580A98" w:rsidRDefault="00065963" w:rsidP="00065963">
      <w:pPr>
        <w:spacing w:after="0"/>
        <w:rPr>
          <w:del w:id="4173" w:author="Sebring, Amanda J" w:date="2017-10-04T09:14:00Z"/>
          <w:rFonts w:ascii="Courier New" w:hAnsi="Courier New" w:cs="Courier New"/>
          <w:sz w:val="24"/>
          <w:szCs w:val="24"/>
        </w:rPr>
      </w:pPr>
      <w:del w:id="417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509 47 1 1 2 53 85 75 15 85 20</w:delText>
        </w:r>
      </w:del>
    </w:p>
    <w:p w14:paraId="197F9435" w14:textId="2BB8B28C" w:rsidR="00065963" w:rsidRPr="00065963" w:rsidDel="00580A98" w:rsidRDefault="00065963" w:rsidP="00065963">
      <w:pPr>
        <w:spacing w:after="0"/>
        <w:rPr>
          <w:del w:id="4175" w:author="Sebring, Amanda J" w:date="2017-10-04T09:14:00Z"/>
          <w:rFonts w:ascii="Courier New" w:hAnsi="Courier New" w:cs="Courier New"/>
          <w:sz w:val="24"/>
          <w:szCs w:val="24"/>
        </w:rPr>
      </w:pPr>
      <w:del w:id="417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509 48 1 1 2 54 40 75 40 30 20</w:delText>
        </w:r>
      </w:del>
    </w:p>
    <w:p w14:paraId="4E657AB6" w14:textId="76CDC7EC" w:rsidR="00065963" w:rsidRPr="00065963" w:rsidDel="00580A98" w:rsidRDefault="00065963" w:rsidP="00065963">
      <w:pPr>
        <w:spacing w:after="0"/>
        <w:rPr>
          <w:del w:id="4177" w:author="Sebring, Amanda J" w:date="2017-10-04T09:14:00Z"/>
          <w:rFonts w:ascii="Courier New" w:hAnsi="Courier New" w:cs="Courier New"/>
          <w:sz w:val="24"/>
          <w:szCs w:val="24"/>
        </w:rPr>
      </w:pPr>
      <w:del w:id="417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509 49 1 1 2 55    85 10 45 10</w:delText>
        </w:r>
      </w:del>
    </w:p>
    <w:p w14:paraId="26218092" w14:textId="5793BF58" w:rsidR="00065963" w:rsidRPr="00065963" w:rsidDel="00580A98" w:rsidRDefault="00065963" w:rsidP="00065963">
      <w:pPr>
        <w:spacing w:after="0"/>
        <w:rPr>
          <w:del w:id="4179" w:author="Sebring, Amanda J" w:date="2017-10-04T09:14:00Z"/>
          <w:rFonts w:ascii="Courier New" w:hAnsi="Courier New" w:cs="Courier New"/>
          <w:sz w:val="24"/>
          <w:szCs w:val="24"/>
        </w:rPr>
      </w:pPr>
      <w:del w:id="418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509 51 1 1 2 56 75    40 85 10</w:delText>
        </w:r>
      </w:del>
    </w:p>
    <w:p w14:paraId="6E4E1C74" w14:textId="2C340DC2" w:rsidR="00065963" w:rsidRPr="00065963" w:rsidDel="00580A98" w:rsidRDefault="00065963" w:rsidP="00065963">
      <w:pPr>
        <w:spacing w:after="0"/>
        <w:rPr>
          <w:del w:id="4181" w:author="Sebring, Amanda J" w:date="2017-10-04T09:14:00Z"/>
          <w:rFonts w:ascii="Courier New" w:hAnsi="Courier New" w:cs="Courier New"/>
          <w:sz w:val="24"/>
          <w:szCs w:val="24"/>
        </w:rPr>
      </w:pPr>
      <w:del w:id="418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509 53 1 1 2 57       15    10</w:delText>
        </w:r>
      </w:del>
    </w:p>
    <w:p w14:paraId="45A68FEB" w14:textId="02FBFDD7" w:rsidR="00065963" w:rsidRPr="00065963" w:rsidDel="00580A98" w:rsidRDefault="00065963" w:rsidP="00065963">
      <w:pPr>
        <w:spacing w:after="0"/>
        <w:rPr>
          <w:del w:id="4183" w:author="Sebring, Amanda J" w:date="2017-10-04T09:14:00Z"/>
          <w:rFonts w:ascii="Courier New" w:hAnsi="Courier New" w:cs="Courier New"/>
          <w:sz w:val="24"/>
          <w:szCs w:val="24"/>
        </w:rPr>
      </w:pPr>
      <w:del w:id="418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509 55 1 1 2 58 85 75 80 45 30</w:delText>
        </w:r>
      </w:del>
    </w:p>
    <w:p w14:paraId="21EBF4ED" w14:textId="4B9FB6CB" w:rsidR="00065963" w:rsidRPr="00065963" w:rsidDel="00580A98" w:rsidRDefault="00065963" w:rsidP="00065963">
      <w:pPr>
        <w:spacing w:after="0"/>
        <w:rPr>
          <w:del w:id="4185" w:author="Sebring, Amanda J" w:date="2017-10-04T09:14:00Z"/>
          <w:rFonts w:ascii="Courier New" w:hAnsi="Courier New" w:cs="Courier New"/>
          <w:sz w:val="24"/>
          <w:szCs w:val="24"/>
        </w:rPr>
      </w:pPr>
      <w:del w:id="418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509 56 1 1 2 59 70 87    50 10</w:delText>
        </w:r>
      </w:del>
    </w:p>
    <w:p w14:paraId="741FF7AB" w14:textId="78B2509C" w:rsidR="00065963" w:rsidRPr="00065963" w:rsidDel="00580A98" w:rsidRDefault="00065963" w:rsidP="00065963">
      <w:pPr>
        <w:spacing w:after="0"/>
        <w:rPr>
          <w:del w:id="4187" w:author="Sebring, Amanda J" w:date="2017-10-04T09:14:00Z"/>
          <w:rFonts w:ascii="Courier New" w:hAnsi="Courier New" w:cs="Courier New"/>
          <w:sz w:val="24"/>
          <w:szCs w:val="24"/>
        </w:rPr>
      </w:pPr>
      <w:del w:id="418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509 57 1 1 2 60 75 15 10 55 10</w:delText>
        </w:r>
      </w:del>
    </w:p>
    <w:p w14:paraId="096D5795" w14:textId="77A1C884" w:rsidR="00065963" w:rsidRPr="00065963" w:rsidDel="00580A98" w:rsidRDefault="00065963" w:rsidP="00065963">
      <w:pPr>
        <w:spacing w:after="0"/>
        <w:rPr>
          <w:del w:id="4189" w:author="Sebring, Amanda J" w:date="2017-10-04T09:14:00Z"/>
          <w:rFonts w:ascii="Courier New" w:hAnsi="Courier New" w:cs="Courier New"/>
          <w:sz w:val="24"/>
          <w:szCs w:val="24"/>
        </w:rPr>
      </w:pPr>
      <w:del w:id="419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509 58 1 1 2 61 10 85 10 15 10</w:delText>
        </w:r>
      </w:del>
    </w:p>
    <w:p w14:paraId="42C5975E" w14:textId="18F02BCC" w:rsidR="00065963" w:rsidRPr="00065963" w:rsidDel="00580A98" w:rsidRDefault="00065963" w:rsidP="00065963">
      <w:pPr>
        <w:spacing w:after="0"/>
        <w:rPr>
          <w:del w:id="4191" w:author="Sebring, Amanda J" w:date="2017-10-04T09:14:00Z"/>
          <w:rFonts w:ascii="Courier New" w:hAnsi="Courier New" w:cs="Courier New"/>
          <w:sz w:val="24"/>
          <w:szCs w:val="24"/>
        </w:rPr>
      </w:pPr>
      <w:del w:id="419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509 59 1 1 2 62 90 20 20 90 15</w:delText>
        </w:r>
      </w:del>
    </w:p>
    <w:p w14:paraId="314CB961" w14:textId="61C00543" w:rsidR="00065963" w:rsidRPr="00065963" w:rsidDel="00580A98" w:rsidRDefault="00065963" w:rsidP="00065963">
      <w:pPr>
        <w:spacing w:after="0"/>
        <w:rPr>
          <w:del w:id="4193" w:author="Sebring, Amanda J" w:date="2017-10-04T09:14:00Z"/>
          <w:rFonts w:ascii="Courier New" w:hAnsi="Courier New" w:cs="Courier New"/>
          <w:sz w:val="24"/>
          <w:szCs w:val="24"/>
        </w:rPr>
      </w:pPr>
      <w:del w:id="419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509 60 1 1 2 63 45    10 40 10</w:delText>
        </w:r>
      </w:del>
    </w:p>
    <w:p w14:paraId="67709BF9" w14:textId="1A660CB5" w:rsidR="00065963" w:rsidRPr="00065963" w:rsidDel="00580A98" w:rsidRDefault="00065963" w:rsidP="00065963">
      <w:pPr>
        <w:spacing w:after="0"/>
        <w:rPr>
          <w:del w:id="4195" w:author="Sebring, Amanda J" w:date="2017-10-04T09:14:00Z"/>
          <w:rFonts w:ascii="Courier New" w:hAnsi="Courier New" w:cs="Courier New"/>
          <w:sz w:val="24"/>
          <w:szCs w:val="24"/>
        </w:rPr>
      </w:pPr>
      <w:del w:id="419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509 61 1 1 2 64 10 75 10 20 10</w:delText>
        </w:r>
      </w:del>
    </w:p>
    <w:p w14:paraId="661C8236" w14:textId="69F41869" w:rsidR="00065963" w:rsidRPr="00065963" w:rsidDel="00580A98" w:rsidRDefault="00065963" w:rsidP="00065963">
      <w:pPr>
        <w:spacing w:after="0"/>
        <w:rPr>
          <w:del w:id="4197" w:author="Sebring, Amanda J" w:date="2017-10-04T09:14:00Z"/>
          <w:rFonts w:ascii="Courier New" w:hAnsi="Courier New" w:cs="Courier New"/>
          <w:sz w:val="24"/>
          <w:szCs w:val="24"/>
        </w:rPr>
      </w:pPr>
      <w:del w:id="419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509 62 1 1 2 65 55 83 10 10 10</w:delText>
        </w:r>
      </w:del>
    </w:p>
    <w:p w14:paraId="6EBC3AE4" w14:textId="0305B7B8" w:rsidR="00065963" w:rsidRPr="00065963" w:rsidDel="00580A98" w:rsidRDefault="00065963" w:rsidP="00065963">
      <w:pPr>
        <w:spacing w:after="0"/>
        <w:rPr>
          <w:del w:id="4199" w:author="Sebring, Amanda J" w:date="2017-10-04T09:14:00Z"/>
          <w:rFonts w:ascii="Courier New" w:hAnsi="Courier New" w:cs="Courier New"/>
          <w:sz w:val="24"/>
          <w:szCs w:val="24"/>
        </w:rPr>
      </w:pPr>
      <w:del w:id="420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509 63 1 1 2 66 75 60 10 25 10</w:delText>
        </w:r>
      </w:del>
    </w:p>
    <w:p w14:paraId="462C1E89" w14:textId="156B24CF" w:rsidR="00065963" w:rsidRPr="00065963" w:rsidDel="00580A98" w:rsidRDefault="00065963" w:rsidP="00065963">
      <w:pPr>
        <w:spacing w:after="0"/>
        <w:rPr>
          <w:del w:id="4201" w:author="Sebring, Amanda J" w:date="2017-10-04T09:14:00Z"/>
          <w:rFonts w:ascii="Courier New" w:hAnsi="Courier New" w:cs="Courier New"/>
          <w:sz w:val="24"/>
          <w:szCs w:val="24"/>
        </w:rPr>
      </w:pPr>
      <w:del w:id="420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509 64 1 1 2 67 10 35 10 10 15</w:delText>
        </w:r>
      </w:del>
    </w:p>
    <w:p w14:paraId="259C4237" w14:textId="3F8A2952" w:rsidR="00065963" w:rsidRPr="00065963" w:rsidDel="00580A98" w:rsidRDefault="00065963" w:rsidP="00065963">
      <w:pPr>
        <w:spacing w:after="0"/>
        <w:rPr>
          <w:del w:id="4203" w:author="Sebring, Amanda J" w:date="2017-10-04T09:14:00Z"/>
          <w:rFonts w:ascii="Courier New" w:hAnsi="Courier New" w:cs="Courier New"/>
          <w:sz w:val="24"/>
          <w:szCs w:val="24"/>
        </w:rPr>
      </w:pPr>
      <w:del w:id="420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509 66 1 1 2 68 75 55 40 75 25</w:delText>
        </w:r>
      </w:del>
    </w:p>
    <w:p w14:paraId="76A506A7" w14:textId="27800DF3" w:rsidR="00065963" w:rsidRPr="00065963" w:rsidDel="00580A98" w:rsidRDefault="00065963" w:rsidP="00065963">
      <w:pPr>
        <w:spacing w:after="0"/>
        <w:rPr>
          <w:del w:id="4205" w:author="Sebring, Amanda J" w:date="2017-10-04T09:14:00Z"/>
          <w:rFonts w:ascii="Courier New" w:hAnsi="Courier New" w:cs="Courier New"/>
          <w:sz w:val="24"/>
          <w:szCs w:val="24"/>
        </w:rPr>
      </w:pPr>
      <w:del w:id="420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509 67 1 1 2 69 65 45 70 60 10</w:delText>
        </w:r>
      </w:del>
    </w:p>
    <w:p w14:paraId="33FD2A3B" w14:textId="6AB369C1" w:rsidR="00065963" w:rsidRPr="00065963" w:rsidDel="00580A98" w:rsidRDefault="00065963" w:rsidP="00065963">
      <w:pPr>
        <w:spacing w:after="0"/>
        <w:rPr>
          <w:del w:id="4207" w:author="Sebring, Amanda J" w:date="2017-10-04T09:14:00Z"/>
          <w:rFonts w:ascii="Courier New" w:hAnsi="Courier New" w:cs="Courier New"/>
          <w:sz w:val="24"/>
          <w:szCs w:val="24"/>
        </w:rPr>
      </w:pPr>
      <w:del w:id="420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509 68 1 1 2 70 25 12 10 65 10</w:delText>
        </w:r>
      </w:del>
    </w:p>
    <w:p w14:paraId="1249F320" w14:textId="44BB423A" w:rsidR="00065963" w:rsidRPr="00065963" w:rsidDel="00580A98" w:rsidRDefault="00065963" w:rsidP="00065963">
      <w:pPr>
        <w:spacing w:after="0"/>
        <w:rPr>
          <w:del w:id="4209" w:author="Sebring, Amanda J" w:date="2017-10-04T09:14:00Z"/>
          <w:rFonts w:ascii="Courier New" w:hAnsi="Courier New" w:cs="Courier New"/>
          <w:sz w:val="24"/>
          <w:szCs w:val="24"/>
        </w:rPr>
      </w:pPr>
      <w:del w:id="421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509 69 1 1 2 71 75 85 10 15 10</w:delText>
        </w:r>
      </w:del>
    </w:p>
    <w:p w14:paraId="3A00D65C" w14:textId="19CF69DA" w:rsidR="00065963" w:rsidRPr="00065963" w:rsidDel="00580A98" w:rsidRDefault="00065963" w:rsidP="00065963">
      <w:pPr>
        <w:spacing w:after="0"/>
        <w:rPr>
          <w:del w:id="4211" w:author="Sebring, Amanda J" w:date="2017-10-04T09:14:00Z"/>
          <w:rFonts w:ascii="Courier New" w:hAnsi="Courier New" w:cs="Courier New"/>
          <w:sz w:val="24"/>
          <w:szCs w:val="24"/>
        </w:rPr>
      </w:pPr>
      <w:del w:id="421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509 71 1 1 2 72 70 90 15 83 35</w:delText>
        </w:r>
      </w:del>
    </w:p>
    <w:p w14:paraId="4D2C690E" w14:textId="75808649" w:rsidR="00065963" w:rsidRPr="00065963" w:rsidDel="00580A98" w:rsidRDefault="00065963" w:rsidP="00065963">
      <w:pPr>
        <w:spacing w:after="0"/>
        <w:rPr>
          <w:del w:id="4213" w:author="Sebring, Amanda J" w:date="2017-10-04T09:14:00Z"/>
          <w:rFonts w:ascii="Courier New" w:hAnsi="Courier New" w:cs="Courier New"/>
          <w:sz w:val="24"/>
          <w:szCs w:val="24"/>
        </w:rPr>
      </w:pPr>
      <w:del w:id="421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509 72 1 1 2 73 10 70 10 20 10</w:delText>
        </w:r>
      </w:del>
    </w:p>
    <w:p w14:paraId="3BC70B90" w14:textId="1F912E1C" w:rsidR="00065963" w:rsidRPr="00065963" w:rsidDel="00580A98" w:rsidRDefault="00065963" w:rsidP="00065963">
      <w:pPr>
        <w:spacing w:after="0"/>
        <w:rPr>
          <w:del w:id="4215" w:author="Sebring, Amanda J" w:date="2017-10-04T09:14:00Z"/>
          <w:rFonts w:ascii="Courier New" w:hAnsi="Courier New" w:cs="Courier New"/>
          <w:sz w:val="24"/>
          <w:szCs w:val="24"/>
        </w:rPr>
      </w:pPr>
      <w:del w:id="421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509 73 1 1 2 74 85 85 15 40 10</w:delText>
        </w:r>
      </w:del>
    </w:p>
    <w:p w14:paraId="5E13661B" w14:textId="40DD2B91" w:rsidR="00065963" w:rsidRPr="00065963" w:rsidDel="00580A98" w:rsidRDefault="00065963" w:rsidP="00065963">
      <w:pPr>
        <w:spacing w:after="0"/>
        <w:rPr>
          <w:del w:id="4217" w:author="Sebring, Amanda J" w:date="2017-10-04T09:14:00Z"/>
          <w:rFonts w:ascii="Courier New" w:hAnsi="Courier New" w:cs="Courier New"/>
          <w:sz w:val="24"/>
          <w:szCs w:val="24"/>
        </w:rPr>
      </w:pPr>
      <w:del w:id="421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509 74 1 1 2 75       15 55 10</w:delText>
        </w:r>
      </w:del>
    </w:p>
    <w:p w14:paraId="29410F00" w14:textId="61E35995" w:rsidR="00065963" w:rsidRPr="00065963" w:rsidDel="00580A98" w:rsidRDefault="00065963" w:rsidP="00065963">
      <w:pPr>
        <w:spacing w:after="0"/>
        <w:rPr>
          <w:del w:id="4219" w:author="Sebring, Amanda J" w:date="2017-10-04T09:14:00Z"/>
          <w:rFonts w:ascii="Courier New" w:hAnsi="Courier New" w:cs="Courier New"/>
          <w:sz w:val="24"/>
          <w:szCs w:val="24"/>
        </w:rPr>
      </w:pPr>
      <w:del w:id="422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509 75 1 1 2 76 40 80 15 70 10</w:delText>
        </w:r>
      </w:del>
    </w:p>
    <w:p w14:paraId="3FE929C6" w14:textId="4F04C5EA" w:rsidR="00065963" w:rsidRPr="00065963" w:rsidDel="00580A98" w:rsidRDefault="00065963" w:rsidP="00065963">
      <w:pPr>
        <w:spacing w:after="0"/>
        <w:rPr>
          <w:del w:id="4221" w:author="Sebring, Amanda J" w:date="2017-10-04T09:14:00Z"/>
          <w:rFonts w:ascii="Courier New" w:hAnsi="Courier New" w:cs="Courier New"/>
          <w:sz w:val="24"/>
          <w:szCs w:val="24"/>
        </w:rPr>
      </w:pPr>
      <w:del w:id="422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509 77 1 1 2 77 25 80 15 45 10</w:delText>
        </w:r>
      </w:del>
    </w:p>
    <w:p w14:paraId="6EF4624D" w14:textId="24E57578" w:rsidR="00065963" w:rsidRPr="00065963" w:rsidDel="00580A98" w:rsidRDefault="00065963" w:rsidP="00065963">
      <w:pPr>
        <w:spacing w:after="0"/>
        <w:rPr>
          <w:del w:id="4223" w:author="Sebring, Amanda J" w:date="2017-10-04T09:14:00Z"/>
          <w:rFonts w:ascii="Courier New" w:hAnsi="Courier New" w:cs="Courier New"/>
          <w:sz w:val="24"/>
          <w:szCs w:val="24"/>
        </w:rPr>
      </w:pPr>
      <w:del w:id="422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509 78 1 1 2 78 87 80 20 65</w:delText>
        </w:r>
      </w:del>
    </w:p>
    <w:p w14:paraId="306C07DA" w14:textId="319007FC" w:rsidR="00065963" w:rsidRPr="00065963" w:rsidDel="00580A98" w:rsidRDefault="00065963" w:rsidP="00065963">
      <w:pPr>
        <w:spacing w:after="0"/>
        <w:rPr>
          <w:del w:id="4225" w:author="Sebring, Amanda J" w:date="2017-10-04T09:14:00Z"/>
          <w:rFonts w:ascii="Courier New" w:hAnsi="Courier New" w:cs="Courier New"/>
          <w:sz w:val="24"/>
          <w:szCs w:val="24"/>
        </w:rPr>
      </w:pPr>
      <w:del w:id="422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509 79 1 1 2 79 45    10 70 15</w:delText>
        </w:r>
      </w:del>
    </w:p>
    <w:p w14:paraId="3B7614FB" w14:textId="73BD614C" w:rsidR="00065963" w:rsidRPr="00065963" w:rsidDel="00580A98" w:rsidRDefault="00065963" w:rsidP="00065963">
      <w:pPr>
        <w:spacing w:after="0"/>
        <w:rPr>
          <w:del w:id="4227" w:author="Sebring, Amanda J" w:date="2017-10-04T09:14:00Z"/>
          <w:rFonts w:ascii="Courier New" w:hAnsi="Courier New" w:cs="Courier New"/>
          <w:sz w:val="24"/>
          <w:szCs w:val="24"/>
        </w:rPr>
      </w:pPr>
      <w:del w:id="422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509 80 1 1 2 80 90 75 80 80 85</w:delText>
        </w:r>
      </w:del>
    </w:p>
    <w:p w14:paraId="3C0FB268" w14:textId="1CACCF7D" w:rsidR="00065963" w:rsidRPr="00065963" w:rsidDel="00580A98" w:rsidRDefault="00065963" w:rsidP="00065963">
      <w:pPr>
        <w:spacing w:after="0"/>
        <w:rPr>
          <w:del w:id="4229" w:author="Sebring, Amanda J" w:date="2017-10-04T09:14:00Z"/>
          <w:rFonts w:ascii="Courier New" w:hAnsi="Courier New" w:cs="Courier New"/>
          <w:sz w:val="24"/>
          <w:szCs w:val="24"/>
        </w:rPr>
      </w:pPr>
      <w:del w:id="423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509 00 1 0 0 00 85 50 80 85 25</w:delText>
        </w:r>
      </w:del>
    </w:p>
    <w:p w14:paraId="413C15B9" w14:textId="2E51BAE2" w:rsidR="00065963" w:rsidRPr="00065963" w:rsidDel="00580A98" w:rsidRDefault="00065963" w:rsidP="00065963">
      <w:pPr>
        <w:spacing w:after="0"/>
        <w:rPr>
          <w:del w:id="4231" w:author="Sebring, Amanda J" w:date="2017-10-04T09:14:00Z"/>
          <w:rFonts w:ascii="Courier New" w:hAnsi="Courier New" w:cs="Courier New"/>
          <w:sz w:val="24"/>
          <w:szCs w:val="24"/>
        </w:rPr>
      </w:pPr>
      <w:del w:id="423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509 02 1 1 3 01 80 80 35 65 10</w:delText>
        </w:r>
      </w:del>
    </w:p>
    <w:p w14:paraId="391A4129" w14:textId="608F053C" w:rsidR="00065963" w:rsidRPr="00065963" w:rsidDel="00580A98" w:rsidRDefault="00065963" w:rsidP="00065963">
      <w:pPr>
        <w:spacing w:after="0"/>
        <w:rPr>
          <w:del w:id="4233" w:author="Sebring, Amanda J" w:date="2017-10-04T09:14:00Z"/>
          <w:rFonts w:ascii="Courier New" w:hAnsi="Courier New" w:cs="Courier New"/>
          <w:sz w:val="24"/>
          <w:szCs w:val="24"/>
        </w:rPr>
      </w:pPr>
      <w:del w:id="423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509 04 1 1 3 02 80    50 25 10</w:delText>
        </w:r>
      </w:del>
    </w:p>
    <w:p w14:paraId="3F428B66" w14:textId="56023875" w:rsidR="00065963" w:rsidRPr="00065963" w:rsidDel="00580A98" w:rsidRDefault="00065963" w:rsidP="00065963">
      <w:pPr>
        <w:spacing w:after="0"/>
        <w:rPr>
          <w:del w:id="4235" w:author="Sebring, Amanda J" w:date="2017-10-04T09:14:00Z"/>
          <w:rFonts w:ascii="Courier New" w:hAnsi="Courier New" w:cs="Courier New"/>
          <w:sz w:val="24"/>
          <w:szCs w:val="24"/>
        </w:rPr>
      </w:pPr>
      <w:del w:id="423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509 09 1 1 3 03 90 40 87 80 60</w:delText>
        </w:r>
      </w:del>
    </w:p>
    <w:p w14:paraId="76EAA929" w14:textId="6D355793" w:rsidR="00065963" w:rsidRPr="00065963" w:rsidDel="00580A98" w:rsidRDefault="00065963" w:rsidP="00065963">
      <w:pPr>
        <w:spacing w:after="0"/>
        <w:rPr>
          <w:del w:id="4237" w:author="Sebring, Amanda J" w:date="2017-10-04T09:14:00Z"/>
          <w:rFonts w:ascii="Courier New" w:hAnsi="Courier New" w:cs="Courier New"/>
          <w:sz w:val="24"/>
          <w:szCs w:val="24"/>
        </w:rPr>
      </w:pPr>
      <w:del w:id="423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509 11 1 1 3 04 60 10 55 80 20</w:delText>
        </w:r>
      </w:del>
    </w:p>
    <w:p w14:paraId="23687352" w14:textId="31299B78" w:rsidR="00065963" w:rsidRPr="00065963" w:rsidDel="00580A98" w:rsidRDefault="00065963" w:rsidP="00065963">
      <w:pPr>
        <w:spacing w:after="0"/>
        <w:rPr>
          <w:del w:id="4239" w:author="Sebring, Amanda J" w:date="2017-10-04T09:14:00Z"/>
          <w:rFonts w:ascii="Courier New" w:hAnsi="Courier New" w:cs="Courier New"/>
          <w:sz w:val="24"/>
          <w:szCs w:val="24"/>
        </w:rPr>
      </w:pPr>
      <w:del w:id="424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509 22 1 1 3 05 15 65 15 10 10</w:delText>
        </w:r>
      </w:del>
    </w:p>
    <w:p w14:paraId="791CDA24" w14:textId="52103CC3" w:rsidR="00065963" w:rsidRPr="00065963" w:rsidDel="00580A98" w:rsidRDefault="00065963" w:rsidP="00065963">
      <w:pPr>
        <w:spacing w:after="0"/>
        <w:rPr>
          <w:del w:id="4241" w:author="Sebring, Amanda J" w:date="2017-10-04T09:14:00Z"/>
          <w:rFonts w:ascii="Courier New" w:hAnsi="Courier New" w:cs="Courier New"/>
          <w:sz w:val="24"/>
          <w:szCs w:val="24"/>
        </w:rPr>
      </w:pPr>
      <w:del w:id="424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509 39 1 1 3 06 75 15 30 45 15</w:delText>
        </w:r>
      </w:del>
    </w:p>
    <w:p w14:paraId="62E9909C" w14:textId="679985B5" w:rsidR="00065963" w:rsidRPr="00065963" w:rsidDel="00580A98" w:rsidRDefault="00065963" w:rsidP="00065963">
      <w:pPr>
        <w:spacing w:after="0"/>
        <w:rPr>
          <w:del w:id="4243" w:author="Sebring, Amanda J" w:date="2017-10-04T09:14:00Z"/>
          <w:rFonts w:ascii="Courier New" w:hAnsi="Courier New" w:cs="Courier New"/>
          <w:sz w:val="24"/>
          <w:szCs w:val="24"/>
        </w:rPr>
      </w:pPr>
      <w:del w:id="424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509 40 1 1 3 07 80 15 20 80 10</w:delText>
        </w:r>
      </w:del>
    </w:p>
    <w:p w14:paraId="355DA27D" w14:textId="55530D1C" w:rsidR="00065963" w:rsidRPr="00065963" w:rsidDel="00580A98" w:rsidRDefault="00065963" w:rsidP="00065963">
      <w:pPr>
        <w:spacing w:after="0"/>
        <w:rPr>
          <w:del w:id="4245" w:author="Sebring, Amanda J" w:date="2017-10-04T09:14:00Z"/>
          <w:rFonts w:ascii="Courier New" w:hAnsi="Courier New" w:cs="Courier New"/>
          <w:sz w:val="24"/>
          <w:szCs w:val="24"/>
        </w:rPr>
      </w:pPr>
      <w:del w:id="424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509 46 1 1 3 08 25 75 10 30 15</w:delText>
        </w:r>
      </w:del>
    </w:p>
    <w:p w14:paraId="642F6BE0" w14:textId="799B5858" w:rsidR="00065963" w:rsidRPr="00065963" w:rsidDel="00580A98" w:rsidRDefault="00065963" w:rsidP="00065963">
      <w:pPr>
        <w:spacing w:after="0"/>
        <w:rPr>
          <w:del w:id="4247" w:author="Sebring, Amanda J" w:date="2017-10-04T09:14:00Z"/>
          <w:rFonts w:ascii="Courier New" w:hAnsi="Courier New" w:cs="Courier New"/>
          <w:sz w:val="24"/>
          <w:szCs w:val="24"/>
        </w:rPr>
      </w:pPr>
      <w:del w:id="424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509 13 1 1 3 09 75    25 45 15</w:delText>
        </w:r>
      </w:del>
    </w:p>
    <w:p w14:paraId="0A4A61BF" w14:textId="2A75E86C" w:rsidR="00065963" w:rsidRPr="00065963" w:rsidDel="00580A98" w:rsidRDefault="00065963" w:rsidP="00065963">
      <w:pPr>
        <w:spacing w:after="0"/>
        <w:rPr>
          <w:del w:id="4249" w:author="Sebring, Amanda J" w:date="2017-10-04T09:14:00Z"/>
          <w:rFonts w:ascii="Courier New" w:hAnsi="Courier New" w:cs="Courier New"/>
          <w:sz w:val="24"/>
          <w:szCs w:val="24"/>
        </w:rPr>
      </w:pPr>
      <w:del w:id="425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509 76 1 1 3 10 55 25 10 45 10</w:delText>
        </w:r>
      </w:del>
    </w:p>
    <w:p w14:paraId="6294890B" w14:textId="3B8E5CF3" w:rsidR="00065963" w:rsidRPr="00065963" w:rsidDel="00580A98" w:rsidRDefault="00065963" w:rsidP="00065963">
      <w:pPr>
        <w:spacing w:after="0"/>
        <w:rPr>
          <w:del w:id="4251" w:author="Sebring, Amanda J" w:date="2017-10-04T09:14:00Z"/>
          <w:rFonts w:ascii="Courier New" w:hAnsi="Courier New" w:cs="Courier New"/>
          <w:sz w:val="24"/>
          <w:szCs w:val="24"/>
        </w:rPr>
      </w:pPr>
      <w:del w:id="425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509 43 1 1 3 11 15 30 10 10 10</w:delText>
        </w:r>
      </w:del>
    </w:p>
    <w:p w14:paraId="775A4EB9" w14:textId="4CF21E5F" w:rsidR="00065963" w:rsidRPr="00065963" w:rsidDel="00580A98" w:rsidRDefault="00065963" w:rsidP="00065963">
      <w:pPr>
        <w:spacing w:after="0"/>
        <w:rPr>
          <w:del w:id="4253" w:author="Sebring, Amanda J" w:date="2017-10-04T09:14:00Z"/>
          <w:rFonts w:ascii="Courier New" w:hAnsi="Courier New" w:cs="Courier New"/>
          <w:sz w:val="24"/>
          <w:szCs w:val="24"/>
        </w:rPr>
      </w:pPr>
      <w:del w:id="425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509 54 1 1 3 12 70 15 10 75 10</w:delText>
        </w:r>
      </w:del>
    </w:p>
    <w:p w14:paraId="5E8B0657" w14:textId="06636FA3" w:rsidR="00065963" w:rsidRPr="00065963" w:rsidDel="00580A98" w:rsidRDefault="00065963" w:rsidP="00065963">
      <w:pPr>
        <w:spacing w:after="0"/>
        <w:rPr>
          <w:del w:id="4255" w:author="Sebring, Amanda J" w:date="2017-10-04T09:14:00Z"/>
          <w:rFonts w:ascii="Courier New" w:hAnsi="Courier New" w:cs="Courier New"/>
          <w:sz w:val="24"/>
          <w:szCs w:val="24"/>
        </w:rPr>
      </w:pPr>
      <w:del w:id="425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509 01 1 1 3 13 25    10 35 10</w:delText>
        </w:r>
      </w:del>
    </w:p>
    <w:p w14:paraId="167F309E" w14:textId="1249C7B2" w:rsidR="00065963" w:rsidRPr="00065963" w:rsidDel="00580A98" w:rsidRDefault="00065963" w:rsidP="00065963">
      <w:pPr>
        <w:spacing w:after="0"/>
        <w:rPr>
          <w:del w:id="4257" w:author="Sebring, Amanda J" w:date="2017-10-04T09:14:00Z"/>
          <w:rFonts w:ascii="Courier New" w:hAnsi="Courier New" w:cs="Courier New"/>
          <w:sz w:val="24"/>
          <w:szCs w:val="24"/>
        </w:rPr>
      </w:pPr>
      <w:del w:id="425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509 07 1 1 3 14 90 75 45 70 20</w:delText>
        </w:r>
      </w:del>
    </w:p>
    <w:p w14:paraId="2878DE4A" w14:textId="1DDCF13A" w:rsidR="00065963" w:rsidRPr="00065963" w:rsidDel="00580A98" w:rsidRDefault="00065963" w:rsidP="00065963">
      <w:pPr>
        <w:spacing w:after="0"/>
        <w:rPr>
          <w:del w:id="4259" w:author="Sebring, Amanda J" w:date="2017-10-04T09:14:00Z"/>
          <w:rFonts w:ascii="Courier New" w:hAnsi="Courier New" w:cs="Courier New"/>
          <w:sz w:val="24"/>
          <w:szCs w:val="24"/>
        </w:rPr>
      </w:pPr>
      <w:del w:id="426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509 14 1 1 3 15    90 50 70 20</w:delText>
        </w:r>
      </w:del>
    </w:p>
    <w:p w14:paraId="3FF47BE6" w14:textId="7F75AA66" w:rsidR="00065963" w:rsidRPr="00065963" w:rsidDel="00580A98" w:rsidRDefault="00065963" w:rsidP="00065963">
      <w:pPr>
        <w:spacing w:after="0"/>
        <w:rPr>
          <w:del w:id="4261" w:author="Sebring, Amanda J" w:date="2017-10-04T09:14:00Z"/>
          <w:rFonts w:ascii="Courier New" w:hAnsi="Courier New" w:cs="Courier New"/>
          <w:sz w:val="24"/>
          <w:szCs w:val="24"/>
        </w:rPr>
      </w:pPr>
      <w:del w:id="426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509 30 1 1 3 16 60 80 10 45 10</w:delText>
        </w:r>
      </w:del>
    </w:p>
    <w:p w14:paraId="2141F72E" w14:textId="6BC1FB35" w:rsidR="00065963" w:rsidRPr="00065963" w:rsidDel="00580A98" w:rsidRDefault="00065963" w:rsidP="00065963">
      <w:pPr>
        <w:spacing w:after="0"/>
        <w:rPr>
          <w:del w:id="4263" w:author="Sebring, Amanda J" w:date="2017-10-04T09:14:00Z"/>
          <w:rFonts w:ascii="Courier New" w:hAnsi="Courier New" w:cs="Courier New"/>
          <w:sz w:val="24"/>
          <w:szCs w:val="24"/>
        </w:rPr>
      </w:pPr>
      <w:del w:id="426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509 37 1 1 3 17 15 80 10 15 10</w:delText>
        </w:r>
      </w:del>
    </w:p>
    <w:p w14:paraId="7AB46444" w14:textId="1FD5CB9A" w:rsidR="00065963" w:rsidRPr="00065963" w:rsidDel="00580A98" w:rsidRDefault="00065963" w:rsidP="00065963">
      <w:pPr>
        <w:spacing w:after="0"/>
        <w:rPr>
          <w:del w:id="4265" w:author="Sebring, Amanda J" w:date="2017-10-04T09:14:00Z"/>
          <w:rFonts w:ascii="Courier New" w:hAnsi="Courier New" w:cs="Courier New"/>
          <w:sz w:val="24"/>
          <w:szCs w:val="24"/>
        </w:rPr>
      </w:pPr>
      <w:del w:id="426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509 50 1 1 3 18 70 75 20 35 15</w:delText>
        </w:r>
      </w:del>
    </w:p>
    <w:p w14:paraId="75778C9F" w14:textId="12FCBC6A" w:rsidR="00065963" w:rsidRPr="00065963" w:rsidDel="00580A98" w:rsidRDefault="00065963" w:rsidP="00065963">
      <w:pPr>
        <w:spacing w:after="0"/>
        <w:rPr>
          <w:del w:id="4267" w:author="Sebring, Amanda J" w:date="2017-10-04T09:14:00Z"/>
          <w:rFonts w:ascii="Courier New" w:hAnsi="Courier New" w:cs="Courier New"/>
          <w:sz w:val="24"/>
          <w:szCs w:val="24"/>
        </w:rPr>
      </w:pPr>
      <w:del w:id="426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509 52 1 1 3 19 20    10 55 10</w:delText>
        </w:r>
      </w:del>
    </w:p>
    <w:p w14:paraId="065A9CC9" w14:textId="798908B4" w:rsidR="00065963" w:rsidRPr="00065963" w:rsidDel="00580A98" w:rsidRDefault="00065963" w:rsidP="00065963">
      <w:pPr>
        <w:spacing w:after="0"/>
        <w:rPr>
          <w:del w:id="4269" w:author="Sebring, Amanda J" w:date="2017-10-04T09:14:00Z"/>
          <w:rFonts w:ascii="Courier New" w:hAnsi="Courier New" w:cs="Courier New"/>
          <w:sz w:val="24"/>
          <w:szCs w:val="24"/>
        </w:rPr>
      </w:pPr>
      <w:del w:id="427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509 65 1 1 3 20 15 85 20 25 15</w:delText>
        </w:r>
      </w:del>
    </w:p>
    <w:p w14:paraId="5D3D8995" w14:textId="744716C2" w:rsidR="00065963" w:rsidRPr="00065963" w:rsidDel="00580A98" w:rsidRDefault="00065963" w:rsidP="00065963">
      <w:pPr>
        <w:spacing w:after="0"/>
        <w:rPr>
          <w:del w:id="4271" w:author="Sebring, Amanda J" w:date="2017-10-04T09:14:00Z"/>
          <w:rFonts w:ascii="Courier New" w:hAnsi="Courier New" w:cs="Courier New"/>
          <w:sz w:val="24"/>
          <w:szCs w:val="24"/>
        </w:rPr>
      </w:pPr>
      <w:del w:id="427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509 70 1 1 3 21 85 70 30 75 10</w:delText>
        </w:r>
      </w:del>
    </w:p>
    <w:p w14:paraId="1CD40CAC" w14:textId="2FC92B95" w:rsidR="00065963" w:rsidRPr="00065963" w:rsidDel="00580A98" w:rsidRDefault="00065963" w:rsidP="00065963">
      <w:pPr>
        <w:spacing w:after="0"/>
        <w:rPr>
          <w:del w:id="4273" w:author="Sebring, Amanda J" w:date="2017-10-04T09:14:00Z"/>
          <w:rFonts w:ascii="Courier New" w:hAnsi="Courier New" w:cs="Courier New"/>
          <w:sz w:val="24"/>
          <w:szCs w:val="24"/>
        </w:rPr>
      </w:pPr>
      <w:del w:id="427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509 38 1 1 3 22 85 20 75 80 20</w:delText>
        </w:r>
      </w:del>
    </w:p>
    <w:p w14:paraId="0DF6D969" w14:textId="4F16CF3B" w:rsidR="00065963" w:rsidRPr="00065963" w:rsidDel="00580A98" w:rsidRDefault="00065963" w:rsidP="00065963">
      <w:pPr>
        <w:spacing w:after="0"/>
        <w:rPr>
          <w:del w:id="4275" w:author="Sebring, Amanda J" w:date="2017-10-04T09:14:00Z"/>
          <w:rFonts w:ascii="Courier New" w:hAnsi="Courier New" w:cs="Courier New"/>
          <w:sz w:val="24"/>
          <w:szCs w:val="24"/>
        </w:rPr>
      </w:pPr>
      <w:del w:id="427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509 42 1 1 3 23 70 30 20    10</w:delText>
        </w:r>
      </w:del>
    </w:p>
    <w:p w14:paraId="51FF4A17" w14:textId="0A64A9D4" w:rsidR="00065963" w:rsidRPr="00065963" w:rsidDel="00580A98" w:rsidRDefault="00065963" w:rsidP="00065963">
      <w:pPr>
        <w:spacing w:after="0"/>
        <w:rPr>
          <w:del w:id="4277" w:author="Sebring, Amanda J" w:date="2017-10-04T09:14:00Z"/>
          <w:rFonts w:ascii="Courier New" w:hAnsi="Courier New" w:cs="Courier New"/>
          <w:sz w:val="24"/>
          <w:szCs w:val="24"/>
        </w:rPr>
      </w:pPr>
      <w:del w:id="427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509 03 1 1 3 24 70 40 10 70 10</w:delText>
        </w:r>
      </w:del>
    </w:p>
    <w:p w14:paraId="49CA2FFE" w14:textId="2832166D" w:rsidR="00065963" w:rsidRPr="00065963" w:rsidDel="00580A98" w:rsidRDefault="00065963" w:rsidP="00065963">
      <w:pPr>
        <w:spacing w:after="0"/>
        <w:rPr>
          <w:del w:id="4279" w:author="Sebring, Amanda J" w:date="2017-10-04T09:14:00Z"/>
          <w:rFonts w:ascii="Courier New" w:hAnsi="Courier New" w:cs="Courier New"/>
          <w:sz w:val="24"/>
          <w:szCs w:val="24"/>
        </w:rPr>
      </w:pPr>
      <w:del w:id="428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509 05 1 1 3 25 10 70 10    10</w:delText>
        </w:r>
      </w:del>
    </w:p>
    <w:p w14:paraId="6CA002BB" w14:textId="39D91AAD" w:rsidR="00065963" w:rsidRPr="00065963" w:rsidDel="00580A98" w:rsidRDefault="00065963" w:rsidP="00065963">
      <w:pPr>
        <w:spacing w:after="0"/>
        <w:rPr>
          <w:del w:id="4281" w:author="Sebring, Amanda J" w:date="2017-10-04T09:14:00Z"/>
          <w:rFonts w:ascii="Courier New" w:hAnsi="Courier New" w:cs="Courier New"/>
          <w:sz w:val="24"/>
          <w:szCs w:val="24"/>
        </w:rPr>
      </w:pPr>
      <w:del w:id="428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509 06 1 1 3 26 20 10 12 65 10</w:delText>
        </w:r>
      </w:del>
    </w:p>
    <w:p w14:paraId="5195A982" w14:textId="513D6125" w:rsidR="00065963" w:rsidRPr="00065963" w:rsidDel="00580A98" w:rsidRDefault="00065963" w:rsidP="00065963">
      <w:pPr>
        <w:spacing w:after="0"/>
        <w:rPr>
          <w:del w:id="4283" w:author="Sebring, Amanda J" w:date="2017-10-04T09:14:00Z"/>
          <w:rFonts w:ascii="Courier New" w:hAnsi="Courier New" w:cs="Courier New"/>
          <w:sz w:val="24"/>
          <w:szCs w:val="24"/>
        </w:rPr>
      </w:pPr>
      <w:del w:id="428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509 08 1 1 3 27 15 50 10 40 10</w:delText>
        </w:r>
      </w:del>
    </w:p>
    <w:p w14:paraId="7594B784" w14:textId="27ABD223" w:rsidR="00065963" w:rsidRPr="00065963" w:rsidDel="00580A98" w:rsidRDefault="00065963" w:rsidP="00065963">
      <w:pPr>
        <w:spacing w:after="0"/>
        <w:rPr>
          <w:del w:id="4285" w:author="Sebring, Amanda J" w:date="2017-10-04T09:14:00Z"/>
          <w:rFonts w:ascii="Courier New" w:hAnsi="Courier New" w:cs="Courier New"/>
          <w:sz w:val="24"/>
          <w:szCs w:val="24"/>
        </w:rPr>
      </w:pPr>
      <w:del w:id="428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509 10 1 1 3 28 90 70 75 90 35</w:delText>
        </w:r>
      </w:del>
    </w:p>
    <w:p w14:paraId="6551343E" w14:textId="4A6B1EF8" w:rsidR="00065963" w:rsidRPr="00065963" w:rsidDel="00580A98" w:rsidRDefault="00065963" w:rsidP="00065963">
      <w:pPr>
        <w:spacing w:after="0"/>
        <w:rPr>
          <w:del w:id="4287" w:author="Sebring, Amanda J" w:date="2017-10-04T09:14:00Z"/>
          <w:rFonts w:ascii="Courier New" w:hAnsi="Courier New" w:cs="Courier New"/>
          <w:sz w:val="24"/>
          <w:szCs w:val="24"/>
        </w:rPr>
      </w:pPr>
      <w:del w:id="428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509 12 1 1 3 29 60 10 10 30 10</w:delText>
        </w:r>
      </w:del>
    </w:p>
    <w:p w14:paraId="774E20F0" w14:textId="4FC333D6" w:rsidR="00065963" w:rsidRPr="00065963" w:rsidDel="00580A98" w:rsidRDefault="00065963" w:rsidP="00065963">
      <w:pPr>
        <w:spacing w:after="0"/>
        <w:rPr>
          <w:del w:id="4289" w:author="Sebring, Amanda J" w:date="2017-10-04T09:14:00Z"/>
          <w:rFonts w:ascii="Courier New" w:hAnsi="Courier New" w:cs="Courier New"/>
          <w:sz w:val="24"/>
          <w:szCs w:val="24"/>
        </w:rPr>
      </w:pPr>
      <w:del w:id="429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509 15 1 1 3 30 75    10 80 10</w:delText>
        </w:r>
      </w:del>
    </w:p>
    <w:p w14:paraId="0B527F0B" w14:textId="33D153E8" w:rsidR="00065963" w:rsidRPr="00065963" w:rsidDel="00580A98" w:rsidRDefault="00065963" w:rsidP="00065963">
      <w:pPr>
        <w:spacing w:after="0"/>
        <w:rPr>
          <w:del w:id="4291" w:author="Sebring, Amanda J" w:date="2017-10-04T09:14:00Z"/>
          <w:rFonts w:ascii="Courier New" w:hAnsi="Courier New" w:cs="Courier New"/>
          <w:sz w:val="24"/>
          <w:szCs w:val="24"/>
        </w:rPr>
      </w:pPr>
      <w:del w:id="429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509 16 1 1 3 31 10 70 10 15 10</w:delText>
        </w:r>
      </w:del>
    </w:p>
    <w:p w14:paraId="76E0732D" w14:textId="337307EF" w:rsidR="00065963" w:rsidRPr="00065963" w:rsidDel="00580A98" w:rsidRDefault="00065963" w:rsidP="00065963">
      <w:pPr>
        <w:spacing w:after="0"/>
        <w:rPr>
          <w:del w:id="4293" w:author="Sebring, Amanda J" w:date="2017-10-04T09:14:00Z"/>
          <w:rFonts w:ascii="Courier New" w:hAnsi="Courier New" w:cs="Courier New"/>
          <w:sz w:val="24"/>
          <w:szCs w:val="24"/>
        </w:rPr>
      </w:pPr>
      <w:del w:id="429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509 17 1 1 3 32 85 65 80 90 25</w:delText>
        </w:r>
      </w:del>
    </w:p>
    <w:p w14:paraId="1BAF8FAB" w14:textId="3F7A58B5" w:rsidR="00065963" w:rsidRPr="00065963" w:rsidDel="00580A98" w:rsidRDefault="00065963" w:rsidP="00065963">
      <w:pPr>
        <w:spacing w:after="0"/>
        <w:rPr>
          <w:del w:id="4295" w:author="Sebring, Amanda J" w:date="2017-10-04T09:14:00Z"/>
          <w:rFonts w:ascii="Courier New" w:hAnsi="Courier New" w:cs="Courier New"/>
          <w:sz w:val="24"/>
          <w:szCs w:val="24"/>
        </w:rPr>
      </w:pPr>
      <w:del w:id="429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509 18 1 1 3 33 10 20 10 10 10</w:delText>
        </w:r>
      </w:del>
    </w:p>
    <w:p w14:paraId="39275296" w14:textId="39BA44FC" w:rsidR="00065963" w:rsidRPr="00065963" w:rsidDel="00580A98" w:rsidRDefault="00065963" w:rsidP="00065963">
      <w:pPr>
        <w:spacing w:after="0"/>
        <w:rPr>
          <w:del w:id="4297" w:author="Sebring, Amanda J" w:date="2017-10-04T09:14:00Z"/>
          <w:rFonts w:ascii="Courier New" w:hAnsi="Courier New" w:cs="Courier New"/>
          <w:sz w:val="24"/>
          <w:szCs w:val="24"/>
        </w:rPr>
      </w:pPr>
      <w:del w:id="429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509 19 1 1 3 34 85 85 80 65 85</w:delText>
        </w:r>
      </w:del>
    </w:p>
    <w:p w14:paraId="34981890" w14:textId="149BE4FE" w:rsidR="00065963" w:rsidRPr="00065963" w:rsidDel="00580A98" w:rsidRDefault="00065963" w:rsidP="00065963">
      <w:pPr>
        <w:spacing w:after="0"/>
        <w:rPr>
          <w:del w:id="4299" w:author="Sebring, Amanda J" w:date="2017-10-04T09:14:00Z"/>
          <w:rFonts w:ascii="Courier New" w:hAnsi="Courier New" w:cs="Courier New"/>
          <w:sz w:val="24"/>
          <w:szCs w:val="24"/>
        </w:rPr>
      </w:pPr>
      <w:del w:id="430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509 20 1 1 3 35 85    20 55 10</w:delText>
        </w:r>
      </w:del>
    </w:p>
    <w:p w14:paraId="49F31E82" w14:textId="67381311" w:rsidR="00065963" w:rsidRPr="00065963" w:rsidDel="00580A98" w:rsidRDefault="00065963" w:rsidP="00065963">
      <w:pPr>
        <w:spacing w:after="0"/>
        <w:rPr>
          <w:del w:id="4301" w:author="Sebring, Amanda J" w:date="2017-10-04T09:14:00Z"/>
          <w:rFonts w:ascii="Courier New" w:hAnsi="Courier New" w:cs="Courier New"/>
          <w:sz w:val="24"/>
          <w:szCs w:val="24"/>
        </w:rPr>
      </w:pPr>
      <w:del w:id="430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509 21 1 1 3 36 50 85 10 60 15</w:delText>
        </w:r>
      </w:del>
    </w:p>
    <w:p w14:paraId="0EE64509" w14:textId="59DCA156" w:rsidR="00065963" w:rsidRPr="00065963" w:rsidDel="00580A98" w:rsidRDefault="00065963" w:rsidP="00065963">
      <w:pPr>
        <w:spacing w:after="0"/>
        <w:rPr>
          <w:del w:id="4303" w:author="Sebring, Amanda J" w:date="2017-10-04T09:14:00Z"/>
          <w:rFonts w:ascii="Courier New" w:hAnsi="Courier New" w:cs="Courier New"/>
          <w:sz w:val="24"/>
          <w:szCs w:val="24"/>
        </w:rPr>
      </w:pPr>
      <w:del w:id="430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509 23 1 1 3 37 85 65 10 70 10</w:delText>
        </w:r>
      </w:del>
    </w:p>
    <w:p w14:paraId="32F31BA6" w14:textId="56190318" w:rsidR="00065963" w:rsidRPr="00065963" w:rsidDel="00580A98" w:rsidRDefault="00065963" w:rsidP="00065963">
      <w:pPr>
        <w:spacing w:after="0"/>
        <w:rPr>
          <w:del w:id="4305" w:author="Sebring, Amanda J" w:date="2017-10-04T09:14:00Z"/>
          <w:rFonts w:ascii="Courier New" w:hAnsi="Courier New" w:cs="Courier New"/>
          <w:sz w:val="24"/>
          <w:szCs w:val="24"/>
        </w:rPr>
      </w:pPr>
      <w:del w:id="430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509 24 1 1 3 38 10 85 10 35 10</w:delText>
        </w:r>
      </w:del>
    </w:p>
    <w:p w14:paraId="33787DAE" w14:textId="265875BA" w:rsidR="00065963" w:rsidRPr="00065963" w:rsidDel="00580A98" w:rsidRDefault="00065963" w:rsidP="00065963">
      <w:pPr>
        <w:spacing w:after="0"/>
        <w:rPr>
          <w:del w:id="4307" w:author="Sebring, Amanda J" w:date="2017-10-04T09:14:00Z"/>
          <w:rFonts w:ascii="Courier New" w:hAnsi="Courier New" w:cs="Courier New"/>
          <w:sz w:val="24"/>
          <w:szCs w:val="24"/>
        </w:rPr>
      </w:pPr>
      <w:del w:id="430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509 25 1 1 3 39 85 15 30 75 10</w:delText>
        </w:r>
      </w:del>
    </w:p>
    <w:p w14:paraId="307A55E7" w14:textId="34C8F2A4" w:rsidR="00065963" w:rsidRPr="00065963" w:rsidDel="00580A98" w:rsidRDefault="00065963" w:rsidP="00065963">
      <w:pPr>
        <w:spacing w:after="0"/>
        <w:rPr>
          <w:del w:id="4309" w:author="Sebring, Amanda J" w:date="2017-10-04T09:14:00Z"/>
          <w:rFonts w:ascii="Courier New" w:hAnsi="Courier New" w:cs="Courier New"/>
          <w:sz w:val="24"/>
          <w:szCs w:val="24"/>
        </w:rPr>
      </w:pPr>
      <w:del w:id="431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509 26 1 1 3 40 25 15 10 20 10</w:delText>
        </w:r>
      </w:del>
    </w:p>
    <w:p w14:paraId="603E42A7" w14:textId="618147F6" w:rsidR="00065963" w:rsidRPr="00065963" w:rsidDel="00580A98" w:rsidRDefault="00065963" w:rsidP="00065963">
      <w:pPr>
        <w:spacing w:after="0"/>
        <w:rPr>
          <w:del w:id="4311" w:author="Sebring, Amanda J" w:date="2017-10-04T09:14:00Z"/>
          <w:rFonts w:ascii="Courier New" w:hAnsi="Courier New" w:cs="Courier New"/>
          <w:sz w:val="24"/>
          <w:szCs w:val="24"/>
        </w:rPr>
      </w:pPr>
      <w:del w:id="431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509 27 1 1 3 41 90    45 90 10</w:delText>
        </w:r>
      </w:del>
    </w:p>
    <w:p w14:paraId="4F8FE24D" w14:textId="5A4D6DFB" w:rsidR="00065963" w:rsidRPr="00065963" w:rsidDel="00580A98" w:rsidRDefault="00065963" w:rsidP="00065963">
      <w:pPr>
        <w:spacing w:after="0"/>
        <w:rPr>
          <w:del w:id="4313" w:author="Sebring, Amanda J" w:date="2017-10-04T09:14:00Z"/>
          <w:rFonts w:ascii="Courier New" w:hAnsi="Courier New" w:cs="Courier New"/>
          <w:sz w:val="24"/>
          <w:szCs w:val="24"/>
        </w:rPr>
      </w:pPr>
      <w:del w:id="431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509 28 1 1 3 42 10 65 10 10 10</w:delText>
        </w:r>
      </w:del>
    </w:p>
    <w:p w14:paraId="5DE97172" w14:textId="5D47E83D" w:rsidR="00065963" w:rsidRPr="00065963" w:rsidDel="00580A98" w:rsidRDefault="00065963" w:rsidP="00065963">
      <w:pPr>
        <w:spacing w:after="0"/>
        <w:rPr>
          <w:del w:id="4315" w:author="Sebring, Amanda J" w:date="2017-10-04T09:14:00Z"/>
          <w:rFonts w:ascii="Courier New" w:hAnsi="Courier New" w:cs="Courier New"/>
          <w:sz w:val="24"/>
          <w:szCs w:val="24"/>
        </w:rPr>
      </w:pPr>
      <w:del w:id="431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509 29 1 1 3 43 10 20 10 30 10</w:delText>
        </w:r>
      </w:del>
    </w:p>
    <w:p w14:paraId="5FB21B92" w14:textId="23444B1C" w:rsidR="00065963" w:rsidRPr="00065963" w:rsidDel="00580A98" w:rsidRDefault="00065963" w:rsidP="00065963">
      <w:pPr>
        <w:spacing w:after="0"/>
        <w:rPr>
          <w:del w:id="4317" w:author="Sebring, Amanda J" w:date="2017-10-04T09:14:00Z"/>
          <w:rFonts w:ascii="Courier New" w:hAnsi="Courier New" w:cs="Courier New"/>
          <w:sz w:val="24"/>
          <w:szCs w:val="24"/>
        </w:rPr>
      </w:pPr>
      <w:del w:id="431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509 31 1 1 3 44 75 10 10 80 10</w:delText>
        </w:r>
      </w:del>
    </w:p>
    <w:p w14:paraId="4ED8A53A" w14:textId="087D69D8" w:rsidR="00065963" w:rsidRPr="00065963" w:rsidDel="00580A98" w:rsidRDefault="00065963" w:rsidP="00065963">
      <w:pPr>
        <w:spacing w:after="0"/>
        <w:rPr>
          <w:del w:id="4319" w:author="Sebring, Amanda J" w:date="2017-10-04T09:14:00Z"/>
          <w:rFonts w:ascii="Courier New" w:hAnsi="Courier New" w:cs="Courier New"/>
          <w:sz w:val="24"/>
          <w:szCs w:val="24"/>
        </w:rPr>
      </w:pPr>
      <w:del w:id="432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509 32 1 1 3 45 10 40 60 12 10</w:delText>
        </w:r>
      </w:del>
    </w:p>
    <w:p w14:paraId="68477F34" w14:textId="43495121" w:rsidR="00065963" w:rsidRPr="00065963" w:rsidDel="00580A98" w:rsidRDefault="00065963" w:rsidP="00065963">
      <w:pPr>
        <w:spacing w:after="0"/>
        <w:rPr>
          <w:del w:id="4321" w:author="Sebring, Amanda J" w:date="2017-10-04T09:14:00Z"/>
          <w:rFonts w:ascii="Courier New" w:hAnsi="Courier New" w:cs="Courier New"/>
          <w:sz w:val="24"/>
          <w:szCs w:val="24"/>
        </w:rPr>
      </w:pPr>
      <w:del w:id="432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 xml:space="preserve">509 33 1 1 3 46 </w:delText>
        </w:r>
      </w:del>
    </w:p>
    <w:p w14:paraId="19E7E5A1" w14:textId="78D5522D" w:rsidR="00065963" w:rsidRPr="00065963" w:rsidDel="00580A98" w:rsidRDefault="00065963" w:rsidP="00065963">
      <w:pPr>
        <w:spacing w:after="0"/>
        <w:rPr>
          <w:del w:id="4323" w:author="Sebring, Amanda J" w:date="2017-10-04T09:14:00Z"/>
          <w:rFonts w:ascii="Courier New" w:hAnsi="Courier New" w:cs="Courier New"/>
          <w:sz w:val="24"/>
          <w:szCs w:val="24"/>
        </w:rPr>
      </w:pPr>
      <w:del w:id="432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509 34 1 1 3 47 70 80 60 87 10</w:delText>
        </w:r>
      </w:del>
    </w:p>
    <w:p w14:paraId="70610F00" w14:textId="69E86236" w:rsidR="00065963" w:rsidRPr="00065963" w:rsidDel="00580A98" w:rsidRDefault="00065963" w:rsidP="00065963">
      <w:pPr>
        <w:spacing w:after="0"/>
        <w:rPr>
          <w:del w:id="4325" w:author="Sebring, Amanda J" w:date="2017-10-04T09:14:00Z"/>
          <w:rFonts w:ascii="Courier New" w:hAnsi="Courier New" w:cs="Courier New"/>
          <w:sz w:val="24"/>
          <w:szCs w:val="24"/>
        </w:rPr>
      </w:pPr>
      <w:del w:id="432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509 35 1 1 3 48 85 10 80 75 40</w:delText>
        </w:r>
      </w:del>
    </w:p>
    <w:p w14:paraId="56897812" w14:textId="645FECE3" w:rsidR="00065963" w:rsidRPr="00065963" w:rsidDel="00580A98" w:rsidRDefault="00065963" w:rsidP="00065963">
      <w:pPr>
        <w:spacing w:after="0"/>
        <w:rPr>
          <w:del w:id="4327" w:author="Sebring, Amanda J" w:date="2017-10-04T09:14:00Z"/>
          <w:rFonts w:ascii="Courier New" w:hAnsi="Courier New" w:cs="Courier New"/>
          <w:sz w:val="24"/>
          <w:szCs w:val="24"/>
        </w:rPr>
      </w:pPr>
      <w:del w:id="432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509 36 1 1 3 49 75 15 30 75 10</w:delText>
        </w:r>
      </w:del>
    </w:p>
    <w:p w14:paraId="72D03B27" w14:textId="29202026" w:rsidR="00065963" w:rsidRPr="00065963" w:rsidDel="00580A98" w:rsidRDefault="00065963" w:rsidP="00065963">
      <w:pPr>
        <w:spacing w:after="0"/>
        <w:rPr>
          <w:del w:id="4329" w:author="Sebring, Amanda J" w:date="2017-10-04T09:14:00Z"/>
          <w:rFonts w:ascii="Courier New" w:hAnsi="Courier New" w:cs="Courier New"/>
          <w:sz w:val="24"/>
          <w:szCs w:val="24"/>
        </w:rPr>
      </w:pPr>
      <w:del w:id="433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509 41 1 1 3 50 30 75 10 35 10</w:delText>
        </w:r>
      </w:del>
    </w:p>
    <w:p w14:paraId="397A4799" w14:textId="12DBD070" w:rsidR="00065963" w:rsidRPr="00065963" w:rsidDel="00580A98" w:rsidRDefault="00065963" w:rsidP="00065963">
      <w:pPr>
        <w:spacing w:after="0"/>
        <w:rPr>
          <w:del w:id="4331" w:author="Sebring, Amanda J" w:date="2017-10-04T09:14:00Z"/>
          <w:rFonts w:ascii="Courier New" w:hAnsi="Courier New" w:cs="Courier New"/>
          <w:sz w:val="24"/>
          <w:szCs w:val="24"/>
        </w:rPr>
      </w:pPr>
      <w:del w:id="433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509 44 1 1 3 51 75    10 25 10</w:delText>
        </w:r>
      </w:del>
    </w:p>
    <w:p w14:paraId="231978F3" w14:textId="1B51E4B3" w:rsidR="00065963" w:rsidRPr="00065963" w:rsidDel="00580A98" w:rsidRDefault="00065963" w:rsidP="00065963">
      <w:pPr>
        <w:spacing w:after="0"/>
        <w:rPr>
          <w:del w:id="4333" w:author="Sebring, Amanda J" w:date="2017-10-04T09:14:00Z"/>
          <w:rFonts w:ascii="Courier New" w:hAnsi="Courier New" w:cs="Courier New"/>
          <w:sz w:val="24"/>
          <w:szCs w:val="24"/>
        </w:rPr>
      </w:pPr>
      <w:del w:id="433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509 45 1 1 3 52 85 80 10 70 10</w:delText>
        </w:r>
      </w:del>
    </w:p>
    <w:p w14:paraId="2341B6E1" w14:textId="5F63C5F8" w:rsidR="00065963" w:rsidRPr="00065963" w:rsidDel="00580A98" w:rsidRDefault="00065963" w:rsidP="00065963">
      <w:pPr>
        <w:spacing w:after="0"/>
        <w:rPr>
          <w:del w:id="4335" w:author="Sebring, Amanda J" w:date="2017-10-04T09:14:00Z"/>
          <w:rFonts w:ascii="Courier New" w:hAnsi="Courier New" w:cs="Courier New"/>
          <w:sz w:val="24"/>
          <w:szCs w:val="24"/>
        </w:rPr>
      </w:pPr>
      <w:del w:id="433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509 47 1 1 3 53 90 80 80 90 85</w:delText>
        </w:r>
      </w:del>
    </w:p>
    <w:p w14:paraId="2B119CD9" w14:textId="71804766" w:rsidR="00065963" w:rsidRPr="00065963" w:rsidDel="00580A98" w:rsidRDefault="00065963" w:rsidP="00065963">
      <w:pPr>
        <w:spacing w:after="0"/>
        <w:rPr>
          <w:del w:id="4337" w:author="Sebring, Amanda J" w:date="2017-10-04T09:14:00Z"/>
          <w:rFonts w:ascii="Courier New" w:hAnsi="Courier New" w:cs="Courier New"/>
          <w:sz w:val="24"/>
          <w:szCs w:val="24"/>
        </w:rPr>
      </w:pPr>
      <w:del w:id="433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509 48 1 1 3 54 30    10 10 10</w:delText>
        </w:r>
      </w:del>
    </w:p>
    <w:p w14:paraId="5DBAF2C4" w14:textId="70D7AAFF" w:rsidR="00065963" w:rsidRPr="00065963" w:rsidDel="00580A98" w:rsidRDefault="00065963" w:rsidP="00065963">
      <w:pPr>
        <w:spacing w:after="0"/>
        <w:rPr>
          <w:del w:id="4339" w:author="Sebring, Amanda J" w:date="2017-10-04T09:14:00Z"/>
          <w:rFonts w:ascii="Courier New" w:hAnsi="Courier New" w:cs="Courier New"/>
          <w:sz w:val="24"/>
          <w:szCs w:val="24"/>
        </w:rPr>
      </w:pPr>
      <w:del w:id="434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509 49 1 1 3 55 10 85 10 70 10</w:delText>
        </w:r>
      </w:del>
    </w:p>
    <w:p w14:paraId="68004369" w14:textId="3C19E2A7" w:rsidR="00065963" w:rsidRPr="00065963" w:rsidDel="00580A98" w:rsidRDefault="00065963" w:rsidP="00065963">
      <w:pPr>
        <w:spacing w:after="0"/>
        <w:rPr>
          <w:del w:id="4341" w:author="Sebring, Amanda J" w:date="2017-10-04T09:14:00Z"/>
          <w:rFonts w:ascii="Courier New" w:hAnsi="Courier New" w:cs="Courier New"/>
          <w:sz w:val="24"/>
          <w:szCs w:val="24"/>
        </w:rPr>
      </w:pPr>
      <w:del w:id="434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509 51 1 1 3 56 70 10 10 85 10</w:delText>
        </w:r>
      </w:del>
    </w:p>
    <w:p w14:paraId="6D26F6CC" w14:textId="7F71F45D" w:rsidR="00065963" w:rsidRPr="00065963" w:rsidDel="00580A98" w:rsidRDefault="00065963" w:rsidP="00065963">
      <w:pPr>
        <w:spacing w:after="0"/>
        <w:rPr>
          <w:del w:id="4343" w:author="Sebring, Amanda J" w:date="2017-10-04T09:14:00Z"/>
          <w:rFonts w:ascii="Courier New" w:hAnsi="Courier New" w:cs="Courier New"/>
          <w:sz w:val="24"/>
          <w:szCs w:val="24"/>
        </w:rPr>
      </w:pPr>
      <w:del w:id="434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509 53 1 1 3 57 10 70 10 15 10</w:delText>
        </w:r>
      </w:del>
    </w:p>
    <w:p w14:paraId="0AD6E048" w14:textId="3009AE8E" w:rsidR="00065963" w:rsidRPr="00065963" w:rsidDel="00580A98" w:rsidRDefault="00065963" w:rsidP="00065963">
      <w:pPr>
        <w:spacing w:after="0"/>
        <w:rPr>
          <w:del w:id="4345" w:author="Sebring, Amanda J" w:date="2017-10-04T09:14:00Z"/>
          <w:rFonts w:ascii="Courier New" w:hAnsi="Courier New" w:cs="Courier New"/>
          <w:sz w:val="24"/>
          <w:szCs w:val="24"/>
        </w:rPr>
      </w:pPr>
      <w:del w:id="434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509 55 1 1 3 58 15 20 10 55 10</w:delText>
        </w:r>
      </w:del>
    </w:p>
    <w:p w14:paraId="7066DA7B" w14:textId="36C65EC7" w:rsidR="00065963" w:rsidRPr="00065963" w:rsidDel="00580A98" w:rsidRDefault="00065963" w:rsidP="00065963">
      <w:pPr>
        <w:spacing w:after="0"/>
        <w:rPr>
          <w:del w:id="4347" w:author="Sebring, Amanda J" w:date="2017-10-04T09:14:00Z"/>
          <w:rFonts w:ascii="Courier New" w:hAnsi="Courier New" w:cs="Courier New"/>
          <w:sz w:val="24"/>
          <w:szCs w:val="24"/>
        </w:rPr>
      </w:pPr>
      <w:del w:id="434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509 56 1 1 3 59 80 85 10 40 10</w:delText>
        </w:r>
      </w:del>
    </w:p>
    <w:p w14:paraId="34D8A6F5" w14:textId="66C46E13" w:rsidR="00065963" w:rsidRPr="00065963" w:rsidDel="00580A98" w:rsidRDefault="00065963" w:rsidP="00065963">
      <w:pPr>
        <w:spacing w:after="0"/>
        <w:rPr>
          <w:del w:id="4349" w:author="Sebring, Amanda J" w:date="2017-10-04T09:14:00Z"/>
          <w:rFonts w:ascii="Courier New" w:hAnsi="Courier New" w:cs="Courier New"/>
          <w:sz w:val="24"/>
          <w:szCs w:val="24"/>
        </w:rPr>
      </w:pPr>
      <w:del w:id="435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509 57 1 1 3 60 40 30 10 15 10</w:delText>
        </w:r>
      </w:del>
    </w:p>
    <w:p w14:paraId="7689CBA9" w14:textId="0BFE4F98" w:rsidR="00065963" w:rsidRPr="00065963" w:rsidDel="00580A98" w:rsidRDefault="00065963" w:rsidP="00065963">
      <w:pPr>
        <w:spacing w:after="0"/>
        <w:rPr>
          <w:del w:id="4351" w:author="Sebring, Amanda J" w:date="2017-10-04T09:14:00Z"/>
          <w:rFonts w:ascii="Courier New" w:hAnsi="Courier New" w:cs="Courier New"/>
          <w:sz w:val="24"/>
          <w:szCs w:val="24"/>
        </w:rPr>
      </w:pPr>
      <w:del w:id="435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509 58 1 1 3 61 30    10 25 10</w:delText>
        </w:r>
      </w:del>
    </w:p>
    <w:p w14:paraId="1F56F740" w14:textId="59817C2D" w:rsidR="00065963" w:rsidRPr="00065963" w:rsidDel="00580A98" w:rsidRDefault="00065963" w:rsidP="00065963">
      <w:pPr>
        <w:spacing w:after="0"/>
        <w:rPr>
          <w:del w:id="4353" w:author="Sebring, Amanda J" w:date="2017-10-04T09:14:00Z"/>
          <w:rFonts w:ascii="Courier New" w:hAnsi="Courier New" w:cs="Courier New"/>
          <w:sz w:val="24"/>
          <w:szCs w:val="24"/>
        </w:rPr>
      </w:pPr>
      <w:del w:id="435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509 59 1 1 3 62 80 60 10 75 20</w:delText>
        </w:r>
      </w:del>
    </w:p>
    <w:p w14:paraId="6658189B" w14:textId="3F70FAA8" w:rsidR="00065963" w:rsidRPr="00065963" w:rsidDel="00580A98" w:rsidRDefault="00065963" w:rsidP="00065963">
      <w:pPr>
        <w:spacing w:after="0"/>
        <w:rPr>
          <w:del w:id="4355" w:author="Sebring, Amanda J" w:date="2017-10-04T09:14:00Z"/>
          <w:rFonts w:ascii="Courier New" w:hAnsi="Courier New" w:cs="Courier New"/>
          <w:sz w:val="24"/>
          <w:szCs w:val="24"/>
        </w:rPr>
      </w:pPr>
      <w:del w:id="435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509 60 1 1 3 63 20 30 10 60 10</w:delText>
        </w:r>
      </w:del>
    </w:p>
    <w:p w14:paraId="5CB4E1A7" w14:textId="29B7BF11" w:rsidR="00065963" w:rsidRPr="00065963" w:rsidDel="00580A98" w:rsidRDefault="00065963" w:rsidP="00065963">
      <w:pPr>
        <w:spacing w:after="0"/>
        <w:rPr>
          <w:del w:id="4357" w:author="Sebring, Amanda J" w:date="2017-10-04T09:14:00Z"/>
          <w:rFonts w:ascii="Courier New" w:hAnsi="Courier New" w:cs="Courier New"/>
          <w:sz w:val="24"/>
          <w:szCs w:val="24"/>
        </w:rPr>
      </w:pPr>
      <w:del w:id="435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509 61 1 1 3 64 50 15 10 15 10</w:delText>
        </w:r>
      </w:del>
    </w:p>
    <w:p w14:paraId="22419A5D" w14:textId="200C32EA" w:rsidR="00065963" w:rsidRPr="00065963" w:rsidDel="00580A98" w:rsidRDefault="00065963" w:rsidP="00065963">
      <w:pPr>
        <w:spacing w:after="0"/>
        <w:rPr>
          <w:del w:id="4359" w:author="Sebring, Amanda J" w:date="2017-10-04T09:14:00Z"/>
          <w:rFonts w:ascii="Courier New" w:hAnsi="Courier New" w:cs="Courier New"/>
          <w:sz w:val="24"/>
          <w:szCs w:val="24"/>
        </w:rPr>
      </w:pPr>
      <w:del w:id="436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509 62 1 1 3 65 10 25 10 10 10</w:delText>
        </w:r>
      </w:del>
    </w:p>
    <w:p w14:paraId="49CB9B54" w14:textId="10250223" w:rsidR="00065963" w:rsidRPr="00065963" w:rsidDel="00580A98" w:rsidRDefault="00065963" w:rsidP="00065963">
      <w:pPr>
        <w:spacing w:after="0"/>
        <w:rPr>
          <w:del w:id="4361" w:author="Sebring, Amanda J" w:date="2017-10-04T09:14:00Z"/>
          <w:rFonts w:ascii="Courier New" w:hAnsi="Courier New" w:cs="Courier New"/>
          <w:sz w:val="24"/>
          <w:szCs w:val="24"/>
        </w:rPr>
      </w:pPr>
      <w:del w:id="436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509 63 1 1 3 66 10 15 10 10 10</w:delText>
        </w:r>
      </w:del>
    </w:p>
    <w:p w14:paraId="2312D28A" w14:textId="19EDAFE1" w:rsidR="00065963" w:rsidRPr="00065963" w:rsidDel="00580A98" w:rsidRDefault="00065963" w:rsidP="00065963">
      <w:pPr>
        <w:spacing w:after="0"/>
        <w:rPr>
          <w:del w:id="4363" w:author="Sebring, Amanda J" w:date="2017-10-04T09:14:00Z"/>
          <w:rFonts w:ascii="Courier New" w:hAnsi="Courier New" w:cs="Courier New"/>
          <w:sz w:val="24"/>
          <w:szCs w:val="24"/>
        </w:rPr>
      </w:pPr>
      <w:del w:id="436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509 64 1 1 3 67 10    10 25 10</w:delText>
        </w:r>
      </w:del>
    </w:p>
    <w:p w14:paraId="2423B6A0" w14:textId="45F0124A" w:rsidR="00065963" w:rsidRPr="00065963" w:rsidDel="00580A98" w:rsidRDefault="00065963" w:rsidP="00065963">
      <w:pPr>
        <w:spacing w:after="0"/>
        <w:rPr>
          <w:del w:id="4365" w:author="Sebring, Amanda J" w:date="2017-10-04T09:14:00Z"/>
          <w:rFonts w:ascii="Courier New" w:hAnsi="Courier New" w:cs="Courier New"/>
          <w:sz w:val="24"/>
          <w:szCs w:val="24"/>
        </w:rPr>
      </w:pPr>
      <w:del w:id="436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509 66 1 1 3 68 10 30 10 55 10</w:delText>
        </w:r>
      </w:del>
    </w:p>
    <w:p w14:paraId="0921DE56" w14:textId="16624FF3" w:rsidR="00065963" w:rsidRPr="00065963" w:rsidDel="00580A98" w:rsidRDefault="00065963" w:rsidP="00065963">
      <w:pPr>
        <w:spacing w:after="0"/>
        <w:rPr>
          <w:del w:id="4367" w:author="Sebring, Amanda J" w:date="2017-10-04T09:14:00Z"/>
          <w:rFonts w:ascii="Courier New" w:hAnsi="Courier New" w:cs="Courier New"/>
          <w:sz w:val="24"/>
          <w:szCs w:val="24"/>
        </w:rPr>
      </w:pPr>
      <w:del w:id="436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509 67 1 1 3 69 30 60 45 60 20</w:delText>
        </w:r>
      </w:del>
    </w:p>
    <w:p w14:paraId="735B4448" w14:textId="603C7D7D" w:rsidR="00065963" w:rsidRPr="00065963" w:rsidDel="00580A98" w:rsidRDefault="00065963" w:rsidP="00065963">
      <w:pPr>
        <w:spacing w:after="0"/>
        <w:rPr>
          <w:del w:id="4369" w:author="Sebring, Amanda J" w:date="2017-10-04T09:14:00Z"/>
          <w:rFonts w:ascii="Courier New" w:hAnsi="Courier New" w:cs="Courier New"/>
          <w:sz w:val="24"/>
          <w:szCs w:val="24"/>
        </w:rPr>
      </w:pPr>
      <w:del w:id="437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509 68 1 1 3 70 20    10 70 10</w:delText>
        </w:r>
      </w:del>
    </w:p>
    <w:p w14:paraId="0F578375" w14:textId="230F90EC" w:rsidR="00065963" w:rsidRPr="00065963" w:rsidDel="00580A98" w:rsidRDefault="00065963" w:rsidP="00065963">
      <w:pPr>
        <w:spacing w:after="0"/>
        <w:rPr>
          <w:del w:id="4371" w:author="Sebring, Amanda J" w:date="2017-10-04T09:14:00Z"/>
          <w:rFonts w:ascii="Courier New" w:hAnsi="Courier New" w:cs="Courier New"/>
          <w:sz w:val="24"/>
          <w:szCs w:val="24"/>
        </w:rPr>
      </w:pPr>
      <w:del w:id="437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509 69 1 1 3 71 10 40 10 15 10</w:delText>
        </w:r>
      </w:del>
    </w:p>
    <w:p w14:paraId="2B5AD860" w14:textId="3DB8CE8E" w:rsidR="00065963" w:rsidRPr="00065963" w:rsidDel="00580A98" w:rsidRDefault="00065963" w:rsidP="00065963">
      <w:pPr>
        <w:spacing w:after="0"/>
        <w:rPr>
          <w:del w:id="4373" w:author="Sebring, Amanda J" w:date="2017-10-04T09:14:00Z"/>
          <w:rFonts w:ascii="Courier New" w:hAnsi="Courier New" w:cs="Courier New"/>
          <w:sz w:val="24"/>
          <w:szCs w:val="24"/>
        </w:rPr>
      </w:pPr>
      <w:del w:id="437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509 71 1 1 3 72 10 80 10 25 10</w:delText>
        </w:r>
      </w:del>
    </w:p>
    <w:p w14:paraId="572BAF8B" w14:textId="1FC40055" w:rsidR="00065963" w:rsidRPr="00065963" w:rsidDel="00580A98" w:rsidRDefault="00065963" w:rsidP="00065963">
      <w:pPr>
        <w:spacing w:after="0"/>
        <w:rPr>
          <w:del w:id="4375" w:author="Sebring, Amanda J" w:date="2017-10-04T09:14:00Z"/>
          <w:rFonts w:ascii="Courier New" w:hAnsi="Courier New" w:cs="Courier New"/>
          <w:sz w:val="24"/>
          <w:szCs w:val="24"/>
        </w:rPr>
      </w:pPr>
      <w:del w:id="437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509 72 1 1 3 73 75 60 50 20 15</w:delText>
        </w:r>
      </w:del>
    </w:p>
    <w:p w14:paraId="41FA4B13" w14:textId="6109CBA4" w:rsidR="00065963" w:rsidRPr="00065963" w:rsidDel="00580A98" w:rsidRDefault="00065963" w:rsidP="00065963">
      <w:pPr>
        <w:spacing w:after="0"/>
        <w:rPr>
          <w:del w:id="4377" w:author="Sebring, Amanda J" w:date="2017-10-04T09:14:00Z"/>
          <w:rFonts w:ascii="Courier New" w:hAnsi="Courier New" w:cs="Courier New"/>
          <w:sz w:val="24"/>
          <w:szCs w:val="24"/>
        </w:rPr>
      </w:pPr>
      <w:del w:id="437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509 73 1 1 3 74 15    10 15 10</w:delText>
        </w:r>
      </w:del>
    </w:p>
    <w:p w14:paraId="3A1F011A" w14:textId="674D4CB6" w:rsidR="00065963" w:rsidRPr="00065963" w:rsidDel="00580A98" w:rsidRDefault="00065963" w:rsidP="00065963">
      <w:pPr>
        <w:spacing w:after="0"/>
        <w:rPr>
          <w:del w:id="4379" w:author="Sebring, Amanda J" w:date="2017-10-04T09:14:00Z"/>
          <w:rFonts w:ascii="Courier New" w:hAnsi="Courier New" w:cs="Courier New"/>
          <w:sz w:val="24"/>
          <w:szCs w:val="24"/>
        </w:rPr>
      </w:pPr>
      <w:del w:id="438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509 74 1 1 3 75 10 10 10 10 15</w:delText>
        </w:r>
      </w:del>
    </w:p>
    <w:p w14:paraId="527A1D2F" w14:textId="52E88119" w:rsidR="00065963" w:rsidRPr="00065963" w:rsidDel="00580A98" w:rsidRDefault="00065963" w:rsidP="00065963">
      <w:pPr>
        <w:spacing w:after="0"/>
        <w:rPr>
          <w:del w:id="4381" w:author="Sebring, Amanda J" w:date="2017-10-04T09:14:00Z"/>
          <w:rFonts w:ascii="Courier New" w:hAnsi="Courier New" w:cs="Courier New"/>
          <w:sz w:val="24"/>
          <w:szCs w:val="24"/>
        </w:rPr>
      </w:pPr>
      <w:del w:id="438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509 75 1 1 3 76 50 80 20 60 10</w:delText>
        </w:r>
      </w:del>
    </w:p>
    <w:p w14:paraId="31BE6CA4" w14:textId="695784F3" w:rsidR="00065963" w:rsidRPr="00065963" w:rsidDel="00580A98" w:rsidRDefault="00065963" w:rsidP="00065963">
      <w:pPr>
        <w:spacing w:after="0"/>
        <w:rPr>
          <w:del w:id="4383" w:author="Sebring, Amanda J" w:date="2017-10-04T09:14:00Z"/>
          <w:rFonts w:ascii="Courier New" w:hAnsi="Courier New" w:cs="Courier New"/>
          <w:sz w:val="24"/>
          <w:szCs w:val="24"/>
        </w:rPr>
      </w:pPr>
      <w:del w:id="438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509 77 1 1 3 77    65 15 35 10</w:delText>
        </w:r>
      </w:del>
    </w:p>
    <w:p w14:paraId="715A9DE0" w14:textId="1F5E2D57" w:rsidR="00065963" w:rsidRPr="00065963" w:rsidDel="00580A98" w:rsidRDefault="00065963" w:rsidP="00065963">
      <w:pPr>
        <w:spacing w:after="0"/>
        <w:rPr>
          <w:del w:id="4385" w:author="Sebring, Amanda J" w:date="2017-10-04T09:14:00Z"/>
          <w:rFonts w:ascii="Courier New" w:hAnsi="Courier New" w:cs="Courier New"/>
          <w:sz w:val="24"/>
          <w:szCs w:val="24"/>
        </w:rPr>
      </w:pPr>
      <w:del w:id="438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509 78 1 1 3 78    80 10 30 10</w:delText>
        </w:r>
      </w:del>
    </w:p>
    <w:p w14:paraId="3C679376" w14:textId="052B410F" w:rsidR="00065963" w:rsidRPr="00065963" w:rsidDel="00580A98" w:rsidRDefault="00065963" w:rsidP="00065963">
      <w:pPr>
        <w:spacing w:after="0"/>
        <w:rPr>
          <w:del w:id="4387" w:author="Sebring, Amanda J" w:date="2017-10-04T09:14:00Z"/>
          <w:rFonts w:ascii="Courier New" w:hAnsi="Courier New" w:cs="Courier New"/>
          <w:sz w:val="24"/>
          <w:szCs w:val="24"/>
        </w:rPr>
      </w:pPr>
      <w:del w:id="438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509 79 1 1 3 79 80 30 15 60 10</w:delText>
        </w:r>
      </w:del>
    </w:p>
    <w:p w14:paraId="6C90DDB9" w14:textId="222763AC" w:rsidR="00065963" w:rsidRPr="00065963" w:rsidDel="00580A98" w:rsidRDefault="00065963" w:rsidP="00065963">
      <w:pPr>
        <w:spacing w:after="0"/>
        <w:rPr>
          <w:del w:id="4389" w:author="Sebring, Amanda J" w:date="2017-10-04T09:14:00Z"/>
          <w:rFonts w:ascii="Courier New" w:hAnsi="Courier New" w:cs="Courier New"/>
          <w:sz w:val="24"/>
          <w:szCs w:val="24"/>
        </w:rPr>
      </w:pPr>
      <w:del w:id="439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509 80 1 1 3 80 85 20 10 35 15</w:delText>
        </w:r>
      </w:del>
    </w:p>
    <w:p w14:paraId="61F95C40" w14:textId="720E090D" w:rsidR="000D5A7E" w:rsidRPr="000D5A7E" w:rsidDel="00580A98" w:rsidRDefault="000D5A7E" w:rsidP="000D5A7E">
      <w:pPr>
        <w:spacing w:after="0"/>
        <w:rPr>
          <w:del w:id="4391" w:author="Sebring, Amanda J" w:date="2017-10-04T09:14:00Z"/>
          <w:rFonts w:ascii="Courier New" w:hAnsi="Courier New" w:cs="Courier New"/>
          <w:sz w:val="24"/>
          <w:szCs w:val="24"/>
        </w:rPr>
      </w:pPr>
      <w:del w:id="43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510 00 0 0 0 00 55 55 45 45 40</w:delText>
        </w:r>
      </w:del>
    </w:p>
    <w:p w14:paraId="3654DCA4" w14:textId="46A1E2F3" w:rsidR="000D5A7E" w:rsidRPr="000D5A7E" w:rsidDel="00580A98" w:rsidRDefault="000D5A7E" w:rsidP="000D5A7E">
      <w:pPr>
        <w:spacing w:after="0"/>
        <w:rPr>
          <w:del w:id="4393" w:author="Sebring, Amanda J" w:date="2017-10-04T09:14:00Z"/>
          <w:rFonts w:ascii="Courier New" w:hAnsi="Courier New" w:cs="Courier New"/>
          <w:sz w:val="24"/>
          <w:szCs w:val="24"/>
        </w:rPr>
      </w:pPr>
      <w:del w:id="43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510 02 0 2 1 01 55 55 50 55 45</w:delText>
        </w:r>
      </w:del>
    </w:p>
    <w:p w14:paraId="70A14DCD" w14:textId="643708BB" w:rsidR="000D5A7E" w:rsidRPr="000D5A7E" w:rsidDel="00580A98" w:rsidRDefault="000D5A7E" w:rsidP="000D5A7E">
      <w:pPr>
        <w:spacing w:after="0"/>
        <w:rPr>
          <w:del w:id="4395" w:author="Sebring, Amanda J" w:date="2017-10-04T09:14:00Z"/>
          <w:rFonts w:ascii="Courier New" w:hAnsi="Courier New" w:cs="Courier New"/>
          <w:sz w:val="24"/>
          <w:szCs w:val="24"/>
        </w:rPr>
      </w:pPr>
      <w:del w:id="43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510 04 0 2 1 02 50 55 50 55 50</w:delText>
        </w:r>
      </w:del>
    </w:p>
    <w:p w14:paraId="7732A396" w14:textId="551207E2" w:rsidR="000D5A7E" w:rsidRPr="000D5A7E" w:rsidDel="00580A98" w:rsidRDefault="000D5A7E" w:rsidP="000D5A7E">
      <w:pPr>
        <w:spacing w:after="0"/>
        <w:rPr>
          <w:del w:id="4397" w:author="Sebring, Amanda J" w:date="2017-10-04T09:14:00Z"/>
          <w:rFonts w:ascii="Courier New" w:hAnsi="Courier New" w:cs="Courier New"/>
          <w:sz w:val="24"/>
          <w:szCs w:val="24"/>
        </w:rPr>
      </w:pPr>
      <w:del w:id="43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510 09 0 2 1 03 35 45 35 35 35</w:delText>
        </w:r>
      </w:del>
    </w:p>
    <w:p w14:paraId="6CBAA3E8" w14:textId="3C8F15C5" w:rsidR="000D5A7E" w:rsidRPr="000D5A7E" w:rsidDel="00580A98" w:rsidRDefault="000D5A7E" w:rsidP="000D5A7E">
      <w:pPr>
        <w:spacing w:after="0"/>
        <w:rPr>
          <w:del w:id="4399" w:author="Sebring, Amanda J" w:date="2017-10-04T09:14:00Z"/>
          <w:rFonts w:ascii="Courier New" w:hAnsi="Courier New" w:cs="Courier New"/>
          <w:sz w:val="24"/>
          <w:szCs w:val="24"/>
        </w:rPr>
      </w:pPr>
      <w:del w:id="44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510 11 0 2 1 04 50 50 45 55 55</w:delText>
        </w:r>
      </w:del>
    </w:p>
    <w:p w14:paraId="4F2EE335" w14:textId="1A0C6EA4" w:rsidR="000D5A7E" w:rsidRPr="000D5A7E" w:rsidDel="00580A98" w:rsidRDefault="000D5A7E" w:rsidP="000D5A7E">
      <w:pPr>
        <w:spacing w:after="0"/>
        <w:rPr>
          <w:del w:id="4401" w:author="Sebring, Amanda J" w:date="2017-10-04T09:14:00Z"/>
          <w:rFonts w:ascii="Courier New" w:hAnsi="Courier New" w:cs="Courier New"/>
          <w:sz w:val="24"/>
          <w:szCs w:val="24"/>
        </w:rPr>
      </w:pPr>
      <w:del w:id="44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510 12 0 2 1 05 40 50 40 40 40</w:delText>
        </w:r>
      </w:del>
    </w:p>
    <w:p w14:paraId="54CF3FB2" w14:textId="36329032" w:rsidR="000D5A7E" w:rsidRPr="000D5A7E" w:rsidDel="00580A98" w:rsidRDefault="000D5A7E" w:rsidP="000D5A7E">
      <w:pPr>
        <w:spacing w:after="0"/>
        <w:rPr>
          <w:del w:id="4403" w:author="Sebring, Amanda J" w:date="2017-10-04T09:14:00Z"/>
          <w:rFonts w:ascii="Courier New" w:hAnsi="Courier New" w:cs="Courier New"/>
          <w:sz w:val="24"/>
          <w:szCs w:val="24"/>
        </w:rPr>
      </w:pPr>
      <w:del w:id="44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510 39 0 2 1 06 60 55 50 55 55</w:delText>
        </w:r>
      </w:del>
    </w:p>
    <w:p w14:paraId="2DCB6888" w14:textId="455684A2" w:rsidR="000D5A7E" w:rsidRPr="000D5A7E" w:rsidDel="00580A98" w:rsidRDefault="000D5A7E" w:rsidP="000D5A7E">
      <w:pPr>
        <w:spacing w:after="0"/>
        <w:rPr>
          <w:del w:id="4405" w:author="Sebring, Amanda J" w:date="2017-10-04T09:14:00Z"/>
          <w:rFonts w:ascii="Courier New" w:hAnsi="Courier New" w:cs="Courier New"/>
          <w:sz w:val="24"/>
          <w:szCs w:val="24"/>
        </w:rPr>
      </w:pPr>
      <w:del w:id="44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510 40 0 2 1 07 45 50 40 50 50</w:delText>
        </w:r>
      </w:del>
    </w:p>
    <w:p w14:paraId="6F75ED37" w14:textId="5EB9C916" w:rsidR="000D5A7E" w:rsidRPr="000D5A7E" w:rsidDel="00580A98" w:rsidRDefault="000D5A7E" w:rsidP="000D5A7E">
      <w:pPr>
        <w:spacing w:after="0"/>
        <w:rPr>
          <w:del w:id="4407" w:author="Sebring, Amanda J" w:date="2017-10-04T09:14:00Z"/>
          <w:rFonts w:ascii="Courier New" w:hAnsi="Courier New" w:cs="Courier New"/>
          <w:sz w:val="24"/>
          <w:szCs w:val="24"/>
        </w:rPr>
      </w:pPr>
      <w:del w:id="44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510 46 0 2 1 08 50 55 55 65 60</w:delText>
        </w:r>
      </w:del>
    </w:p>
    <w:p w14:paraId="1A1A3F95" w14:textId="597AD4A1" w:rsidR="000D5A7E" w:rsidRPr="000D5A7E" w:rsidDel="00580A98" w:rsidRDefault="000D5A7E" w:rsidP="000D5A7E">
      <w:pPr>
        <w:spacing w:after="0"/>
        <w:rPr>
          <w:del w:id="4409" w:author="Sebring, Amanda J" w:date="2017-10-04T09:14:00Z"/>
          <w:rFonts w:ascii="Courier New" w:hAnsi="Courier New" w:cs="Courier New"/>
          <w:sz w:val="24"/>
          <w:szCs w:val="24"/>
        </w:rPr>
      </w:pPr>
      <w:del w:id="44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510 13 0 2 1 09 45 45 45 45 45</w:delText>
        </w:r>
      </w:del>
    </w:p>
    <w:p w14:paraId="7C06007B" w14:textId="14EE3C45" w:rsidR="000D5A7E" w:rsidRPr="000D5A7E" w:rsidDel="00580A98" w:rsidRDefault="000D5A7E" w:rsidP="000D5A7E">
      <w:pPr>
        <w:spacing w:after="0"/>
        <w:rPr>
          <w:del w:id="4411" w:author="Sebring, Amanda J" w:date="2017-10-04T09:14:00Z"/>
          <w:rFonts w:ascii="Courier New" w:hAnsi="Courier New" w:cs="Courier New"/>
          <w:sz w:val="24"/>
          <w:szCs w:val="24"/>
        </w:rPr>
      </w:pPr>
      <w:del w:id="44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510 76 0 2 1 10 45 40 40 55 50</w:delText>
        </w:r>
      </w:del>
    </w:p>
    <w:p w14:paraId="0D4D6839" w14:textId="7657C181" w:rsidR="000D5A7E" w:rsidRPr="000D5A7E" w:rsidDel="00580A98" w:rsidRDefault="000D5A7E" w:rsidP="000D5A7E">
      <w:pPr>
        <w:spacing w:after="0"/>
        <w:rPr>
          <w:del w:id="4413" w:author="Sebring, Amanda J" w:date="2017-10-04T09:14:00Z"/>
          <w:rFonts w:ascii="Courier New" w:hAnsi="Courier New" w:cs="Courier New"/>
          <w:sz w:val="24"/>
          <w:szCs w:val="24"/>
        </w:rPr>
      </w:pPr>
      <w:del w:id="44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510 43 0 2 1 11 45 45 40 45 40</w:delText>
        </w:r>
      </w:del>
    </w:p>
    <w:p w14:paraId="6DA3F7CB" w14:textId="76F4FABA" w:rsidR="000D5A7E" w:rsidRPr="000D5A7E" w:rsidDel="00580A98" w:rsidRDefault="000D5A7E" w:rsidP="000D5A7E">
      <w:pPr>
        <w:spacing w:after="0"/>
        <w:rPr>
          <w:del w:id="4415" w:author="Sebring, Amanda J" w:date="2017-10-04T09:14:00Z"/>
          <w:rFonts w:ascii="Courier New" w:hAnsi="Courier New" w:cs="Courier New"/>
          <w:sz w:val="24"/>
          <w:szCs w:val="24"/>
        </w:rPr>
      </w:pPr>
      <w:del w:id="44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510 54 0 2 1 12 55 55 50 60 50</w:delText>
        </w:r>
      </w:del>
    </w:p>
    <w:p w14:paraId="46662394" w14:textId="54411C81" w:rsidR="000D5A7E" w:rsidRPr="000D5A7E" w:rsidDel="00580A98" w:rsidRDefault="000D5A7E" w:rsidP="000D5A7E">
      <w:pPr>
        <w:spacing w:after="0"/>
        <w:rPr>
          <w:del w:id="4417" w:author="Sebring, Amanda J" w:date="2017-10-04T09:14:00Z"/>
          <w:rFonts w:ascii="Courier New" w:hAnsi="Courier New" w:cs="Courier New"/>
          <w:sz w:val="24"/>
          <w:szCs w:val="24"/>
        </w:rPr>
      </w:pPr>
      <w:del w:id="44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510 01 0 2 1 13 45 45 45 50 45</w:delText>
        </w:r>
      </w:del>
    </w:p>
    <w:p w14:paraId="576FAFEB" w14:textId="5B128A91" w:rsidR="000D5A7E" w:rsidRPr="000D5A7E" w:rsidDel="00580A98" w:rsidRDefault="000D5A7E" w:rsidP="000D5A7E">
      <w:pPr>
        <w:spacing w:after="0"/>
        <w:rPr>
          <w:del w:id="4419" w:author="Sebring, Amanda J" w:date="2017-10-04T09:14:00Z"/>
          <w:rFonts w:ascii="Courier New" w:hAnsi="Courier New" w:cs="Courier New"/>
          <w:sz w:val="24"/>
          <w:szCs w:val="24"/>
        </w:rPr>
      </w:pPr>
      <w:del w:id="44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510 07 0 2 1 14 45 40 40 55 50</w:delText>
        </w:r>
      </w:del>
    </w:p>
    <w:p w14:paraId="72BCAB53" w14:textId="43B36E1D" w:rsidR="000D5A7E" w:rsidRPr="000D5A7E" w:rsidDel="00580A98" w:rsidRDefault="000D5A7E" w:rsidP="000D5A7E">
      <w:pPr>
        <w:spacing w:after="0"/>
        <w:rPr>
          <w:del w:id="4421" w:author="Sebring, Amanda J" w:date="2017-10-04T09:14:00Z"/>
          <w:rFonts w:ascii="Courier New" w:hAnsi="Courier New" w:cs="Courier New"/>
          <w:sz w:val="24"/>
          <w:szCs w:val="24"/>
        </w:rPr>
      </w:pPr>
      <w:del w:id="44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510 14 0 2 1 15 40 40 45 55 50</w:delText>
        </w:r>
      </w:del>
    </w:p>
    <w:p w14:paraId="4B059101" w14:textId="5B46E3CD" w:rsidR="000D5A7E" w:rsidRPr="000D5A7E" w:rsidDel="00580A98" w:rsidRDefault="000D5A7E" w:rsidP="000D5A7E">
      <w:pPr>
        <w:spacing w:after="0"/>
        <w:rPr>
          <w:del w:id="4423" w:author="Sebring, Amanda J" w:date="2017-10-04T09:14:00Z"/>
          <w:rFonts w:ascii="Courier New" w:hAnsi="Courier New" w:cs="Courier New"/>
          <w:sz w:val="24"/>
          <w:szCs w:val="24"/>
        </w:rPr>
      </w:pPr>
      <w:del w:id="44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510 30 0 2 1 16 40 40 40 35 40</w:delText>
        </w:r>
      </w:del>
    </w:p>
    <w:p w14:paraId="2F98A4F6" w14:textId="5033E416" w:rsidR="000D5A7E" w:rsidRPr="000D5A7E" w:rsidDel="00580A98" w:rsidRDefault="000D5A7E" w:rsidP="000D5A7E">
      <w:pPr>
        <w:spacing w:after="0"/>
        <w:rPr>
          <w:del w:id="4425" w:author="Sebring, Amanda J" w:date="2017-10-04T09:14:00Z"/>
          <w:rFonts w:ascii="Courier New" w:hAnsi="Courier New" w:cs="Courier New"/>
          <w:sz w:val="24"/>
          <w:szCs w:val="24"/>
        </w:rPr>
      </w:pPr>
      <w:del w:id="44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510 37 0 2 1 17 45 50 35 35 35</w:delText>
        </w:r>
      </w:del>
    </w:p>
    <w:p w14:paraId="0DFD43CB" w14:textId="398BD2B3" w:rsidR="000D5A7E" w:rsidRPr="000D5A7E" w:rsidDel="00580A98" w:rsidRDefault="000D5A7E" w:rsidP="000D5A7E">
      <w:pPr>
        <w:spacing w:after="0"/>
        <w:rPr>
          <w:del w:id="4427" w:author="Sebring, Amanda J" w:date="2017-10-04T09:14:00Z"/>
          <w:rFonts w:ascii="Courier New" w:hAnsi="Courier New" w:cs="Courier New"/>
          <w:sz w:val="24"/>
          <w:szCs w:val="24"/>
        </w:rPr>
      </w:pPr>
      <w:del w:id="44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510 50 0 2 1 18 35 45 40 40 40</w:delText>
        </w:r>
      </w:del>
    </w:p>
    <w:p w14:paraId="481E6EBB" w14:textId="7039D39D" w:rsidR="000D5A7E" w:rsidRPr="000D5A7E" w:rsidDel="00580A98" w:rsidRDefault="000D5A7E" w:rsidP="000D5A7E">
      <w:pPr>
        <w:spacing w:after="0"/>
        <w:rPr>
          <w:del w:id="4429" w:author="Sebring, Amanda J" w:date="2017-10-04T09:14:00Z"/>
          <w:rFonts w:ascii="Courier New" w:hAnsi="Courier New" w:cs="Courier New"/>
          <w:sz w:val="24"/>
          <w:szCs w:val="24"/>
        </w:rPr>
      </w:pPr>
      <w:del w:id="44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510 52 0 2 1 19 40 45 30 35 35</w:delText>
        </w:r>
      </w:del>
    </w:p>
    <w:p w14:paraId="528AC750" w14:textId="1E7BACF2" w:rsidR="000D5A7E" w:rsidRPr="000D5A7E" w:rsidDel="00580A98" w:rsidRDefault="000D5A7E" w:rsidP="000D5A7E">
      <w:pPr>
        <w:spacing w:after="0"/>
        <w:rPr>
          <w:del w:id="4431" w:author="Sebring, Amanda J" w:date="2017-10-04T09:14:00Z"/>
          <w:rFonts w:ascii="Courier New" w:hAnsi="Courier New" w:cs="Courier New"/>
          <w:sz w:val="24"/>
          <w:szCs w:val="24"/>
        </w:rPr>
      </w:pPr>
      <w:del w:id="44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510 65 0 2 1 20 40 35 40 40 45</w:delText>
        </w:r>
      </w:del>
    </w:p>
    <w:p w14:paraId="310D1790" w14:textId="51D392EE" w:rsidR="000D5A7E" w:rsidRPr="000D5A7E" w:rsidDel="00580A98" w:rsidRDefault="000D5A7E" w:rsidP="000D5A7E">
      <w:pPr>
        <w:spacing w:after="0"/>
        <w:rPr>
          <w:del w:id="4433" w:author="Sebring, Amanda J" w:date="2017-10-04T09:14:00Z"/>
          <w:rFonts w:ascii="Courier New" w:hAnsi="Courier New" w:cs="Courier New"/>
          <w:sz w:val="24"/>
          <w:szCs w:val="24"/>
        </w:rPr>
      </w:pPr>
      <w:del w:id="44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510 70 0 2 1 21 50 45 40 45 40</w:delText>
        </w:r>
      </w:del>
    </w:p>
    <w:p w14:paraId="5E4DBE6F" w14:textId="10C49FCD" w:rsidR="000D5A7E" w:rsidRPr="000D5A7E" w:rsidDel="00580A98" w:rsidRDefault="000D5A7E" w:rsidP="000D5A7E">
      <w:pPr>
        <w:spacing w:after="0"/>
        <w:rPr>
          <w:del w:id="4435" w:author="Sebring, Amanda J" w:date="2017-10-04T09:14:00Z"/>
          <w:rFonts w:ascii="Courier New" w:hAnsi="Courier New" w:cs="Courier New"/>
          <w:sz w:val="24"/>
          <w:szCs w:val="24"/>
        </w:rPr>
      </w:pPr>
      <w:del w:id="44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510 38 0 2 1 22 50 50 50 60 55</w:delText>
        </w:r>
      </w:del>
    </w:p>
    <w:p w14:paraId="678FA155" w14:textId="618E6716" w:rsidR="000D5A7E" w:rsidRPr="000D5A7E" w:rsidDel="00580A98" w:rsidRDefault="000D5A7E" w:rsidP="000D5A7E">
      <w:pPr>
        <w:spacing w:after="0"/>
        <w:rPr>
          <w:del w:id="4437" w:author="Sebring, Amanda J" w:date="2017-10-04T09:14:00Z"/>
          <w:rFonts w:ascii="Courier New" w:hAnsi="Courier New" w:cs="Courier New"/>
          <w:sz w:val="24"/>
          <w:szCs w:val="24"/>
        </w:rPr>
      </w:pPr>
      <w:del w:id="44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510 42 0 2 1 23 55 60 50 55 45</w:delText>
        </w:r>
      </w:del>
    </w:p>
    <w:p w14:paraId="0C2D2122" w14:textId="30A81315" w:rsidR="000D5A7E" w:rsidRPr="000D5A7E" w:rsidDel="00580A98" w:rsidRDefault="000D5A7E" w:rsidP="000D5A7E">
      <w:pPr>
        <w:spacing w:after="0"/>
        <w:rPr>
          <w:del w:id="4439" w:author="Sebring, Amanda J" w:date="2017-10-04T09:14:00Z"/>
          <w:rFonts w:ascii="Courier New" w:hAnsi="Courier New" w:cs="Courier New"/>
          <w:sz w:val="24"/>
          <w:szCs w:val="24"/>
        </w:rPr>
      </w:pPr>
      <w:del w:id="44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510 03 0 2 1 24 55 50 55 55 55</w:delText>
        </w:r>
      </w:del>
    </w:p>
    <w:p w14:paraId="3A5CD45E" w14:textId="44061AF3" w:rsidR="000D5A7E" w:rsidRPr="000D5A7E" w:rsidDel="00580A98" w:rsidRDefault="000D5A7E" w:rsidP="000D5A7E">
      <w:pPr>
        <w:spacing w:after="0"/>
        <w:rPr>
          <w:del w:id="4441" w:author="Sebring, Amanda J" w:date="2017-10-04T09:14:00Z"/>
          <w:rFonts w:ascii="Courier New" w:hAnsi="Courier New" w:cs="Courier New"/>
          <w:sz w:val="24"/>
          <w:szCs w:val="24"/>
        </w:rPr>
      </w:pPr>
      <w:del w:id="44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510 05 0 2 1 25 40 40 40 50 45</w:delText>
        </w:r>
      </w:del>
    </w:p>
    <w:p w14:paraId="164BEAC6" w14:textId="1DCEBA45" w:rsidR="000D5A7E" w:rsidRPr="000D5A7E" w:rsidDel="00580A98" w:rsidRDefault="000D5A7E" w:rsidP="000D5A7E">
      <w:pPr>
        <w:spacing w:after="0"/>
        <w:rPr>
          <w:del w:id="4443" w:author="Sebring, Amanda J" w:date="2017-10-04T09:14:00Z"/>
          <w:rFonts w:ascii="Courier New" w:hAnsi="Courier New" w:cs="Courier New"/>
          <w:sz w:val="24"/>
          <w:szCs w:val="24"/>
        </w:rPr>
      </w:pPr>
      <w:del w:id="44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510 06 0 2 1 26 30 40 30 35 35</w:delText>
        </w:r>
      </w:del>
    </w:p>
    <w:p w14:paraId="797A727C" w14:textId="2B536A06" w:rsidR="000D5A7E" w:rsidRPr="000D5A7E" w:rsidDel="00580A98" w:rsidRDefault="000D5A7E" w:rsidP="000D5A7E">
      <w:pPr>
        <w:spacing w:after="0"/>
        <w:rPr>
          <w:del w:id="4445" w:author="Sebring, Amanda J" w:date="2017-10-04T09:14:00Z"/>
          <w:rFonts w:ascii="Courier New" w:hAnsi="Courier New" w:cs="Courier New"/>
          <w:sz w:val="24"/>
          <w:szCs w:val="24"/>
        </w:rPr>
      </w:pPr>
      <w:del w:id="44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510 08 0 2 1 27 35 45 45 50 45</w:delText>
        </w:r>
      </w:del>
    </w:p>
    <w:p w14:paraId="698706F7" w14:textId="24D19F17" w:rsidR="000D5A7E" w:rsidRPr="000D5A7E" w:rsidDel="00580A98" w:rsidRDefault="000D5A7E" w:rsidP="000D5A7E">
      <w:pPr>
        <w:spacing w:after="0"/>
        <w:rPr>
          <w:del w:id="4447" w:author="Sebring, Amanda J" w:date="2017-10-04T09:14:00Z"/>
          <w:rFonts w:ascii="Courier New" w:hAnsi="Courier New" w:cs="Courier New"/>
          <w:sz w:val="24"/>
          <w:szCs w:val="24"/>
        </w:rPr>
      </w:pPr>
      <w:del w:id="44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510 10 0 2 1 28 40 50 45 45 50</w:delText>
        </w:r>
      </w:del>
    </w:p>
    <w:p w14:paraId="7C231EBF" w14:textId="26636CCC" w:rsidR="000D5A7E" w:rsidRPr="000D5A7E" w:rsidDel="00580A98" w:rsidRDefault="000D5A7E" w:rsidP="000D5A7E">
      <w:pPr>
        <w:spacing w:after="0"/>
        <w:rPr>
          <w:del w:id="4449" w:author="Sebring, Amanda J" w:date="2017-10-04T09:14:00Z"/>
          <w:rFonts w:ascii="Courier New" w:hAnsi="Courier New" w:cs="Courier New"/>
          <w:sz w:val="24"/>
          <w:szCs w:val="24"/>
        </w:rPr>
      </w:pPr>
      <w:del w:id="44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510 12 0 2 1 29 40 45 35 40 40</w:delText>
        </w:r>
      </w:del>
    </w:p>
    <w:p w14:paraId="6A5F909A" w14:textId="066377F8" w:rsidR="000D5A7E" w:rsidRPr="000D5A7E" w:rsidDel="00580A98" w:rsidRDefault="000D5A7E" w:rsidP="000D5A7E">
      <w:pPr>
        <w:spacing w:after="0"/>
        <w:rPr>
          <w:del w:id="4451" w:author="Sebring, Amanda J" w:date="2017-10-04T09:14:00Z"/>
          <w:rFonts w:ascii="Courier New" w:hAnsi="Courier New" w:cs="Courier New"/>
          <w:sz w:val="24"/>
          <w:szCs w:val="24"/>
        </w:rPr>
      </w:pPr>
      <w:del w:id="44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510 15 0 2 1 30 45 45 45 55 50</w:delText>
        </w:r>
      </w:del>
    </w:p>
    <w:p w14:paraId="6F3B50AA" w14:textId="1D499E80" w:rsidR="000D5A7E" w:rsidRPr="000D5A7E" w:rsidDel="00580A98" w:rsidRDefault="000D5A7E" w:rsidP="000D5A7E">
      <w:pPr>
        <w:spacing w:after="0"/>
        <w:rPr>
          <w:del w:id="4453" w:author="Sebring, Amanda J" w:date="2017-10-04T09:14:00Z"/>
          <w:rFonts w:ascii="Courier New" w:hAnsi="Courier New" w:cs="Courier New"/>
          <w:sz w:val="24"/>
          <w:szCs w:val="24"/>
        </w:rPr>
      </w:pPr>
      <w:del w:id="44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510 16 0 2 1 31 55 50 40 40 45</w:delText>
        </w:r>
      </w:del>
    </w:p>
    <w:p w14:paraId="5192791A" w14:textId="6E0FD76D" w:rsidR="000D5A7E" w:rsidRPr="000D5A7E" w:rsidDel="00580A98" w:rsidRDefault="000D5A7E" w:rsidP="000D5A7E">
      <w:pPr>
        <w:spacing w:after="0"/>
        <w:rPr>
          <w:del w:id="4455" w:author="Sebring, Amanda J" w:date="2017-10-04T09:14:00Z"/>
          <w:rFonts w:ascii="Courier New" w:hAnsi="Courier New" w:cs="Courier New"/>
          <w:sz w:val="24"/>
          <w:szCs w:val="24"/>
        </w:rPr>
      </w:pPr>
      <w:del w:id="44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510 17 0 2 1 32 60 55 50 55 50</w:delText>
        </w:r>
      </w:del>
    </w:p>
    <w:p w14:paraId="7B3CB149" w14:textId="52C1EFA2" w:rsidR="000D5A7E" w:rsidRPr="000D5A7E" w:rsidDel="00580A98" w:rsidRDefault="000D5A7E" w:rsidP="000D5A7E">
      <w:pPr>
        <w:spacing w:after="0"/>
        <w:rPr>
          <w:del w:id="4457" w:author="Sebring, Amanda J" w:date="2017-10-04T09:14:00Z"/>
          <w:rFonts w:ascii="Courier New" w:hAnsi="Courier New" w:cs="Courier New"/>
          <w:sz w:val="24"/>
          <w:szCs w:val="24"/>
        </w:rPr>
      </w:pPr>
      <w:del w:id="44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510 18 0 2 1 33 50 45 45 45 45</w:delText>
        </w:r>
      </w:del>
    </w:p>
    <w:p w14:paraId="626A2B5D" w14:textId="738E99CC" w:rsidR="000D5A7E" w:rsidRPr="000D5A7E" w:rsidDel="00580A98" w:rsidRDefault="000D5A7E" w:rsidP="000D5A7E">
      <w:pPr>
        <w:spacing w:after="0"/>
        <w:rPr>
          <w:del w:id="4459" w:author="Sebring, Amanda J" w:date="2017-10-04T09:14:00Z"/>
          <w:rFonts w:ascii="Courier New" w:hAnsi="Courier New" w:cs="Courier New"/>
          <w:sz w:val="24"/>
          <w:szCs w:val="24"/>
        </w:rPr>
      </w:pPr>
      <w:del w:id="44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510 19 0 2 1 34 45 40 45 50 45</w:delText>
        </w:r>
      </w:del>
    </w:p>
    <w:p w14:paraId="1E0E73B7" w14:textId="18C38DFD" w:rsidR="000D5A7E" w:rsidRPr="000D5A7E" w:rsidDel="00580A98" w:rsidRDefault="000D5A7E" w:rsidP="000D5A7E">
      <w:pPr>
        <w:spacing w:after="0"/>
        <w:rPr>
          <w:del w:id="4461" w:author="Sebring, Amanda J" w:date="2017-10-04T09:14:00Z"/>
          <w:rFonts w:ascii="Courier New" w:hAnsi="Courier New" w:cs="Courier New"/>
          <w:sz w:val="24"/>
          <w:szCs w:val="24"/>
        </w:rPr>
      </w:pPr>
      <w:del w:id="44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510 10 0 2 1 35 60 55 45 50 50</w:delText>
        </w:r>
      </w:del>
    </w:p>
    <w:p w14:paraId="2B7A00A8" w14:textId="03050A6D" w:rsidR="000D5A7E" w:rsidRPr="000D5A7E" w:rsidDel="00580A98" w:rsidRDefault="000D5A7E" w:rsidP="000D5A7E">
      <w:pPr>
        <w:spacing w:after="0"/>
        <w:rPr>
          <w:del w:id="4463" w:author="Sebring, Amanda J" w:date="2017-10-04T09:14:00Z"/>
          <w:rFonts w:ascii="Courier New" w:hAnsi="Courier New" w:cs="Courier New"/>
          <w:sz w:val="24"/>
          <w:szCs w:val="24"/>
        </w:rPr>
      </w:pPr>
      <w:del w:id="44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510 11 0 2 1 36 60 55 55 60 55</w:delText>
        </w:r>
      </w:del>
    </w:p>
    <w:p w14:paraId="02780A52" w14:textId="51122C08" w:rsidR="000D5A7E" w:rsidRPr="000D5A7E" w:rsidDel="00580A98" w:rsidRDefault="000D5A7E" w:rsidP="000D5A7E">
      <w:pPr>
        <w:spacing w:after="0"/>
        <w:rPr>
          <w:del w:id="4465" w:author="Sebring, Amanda J" w:date="2017-10-04T09:14:00Z"/>
          <w:rFonts w:ascii="Courier New" w:hAnsi="Courier New" w:cs="Courier New"/>
          <w:sz w:val="24"/>
          <w:szCs w:val="24"/>
        </w:rPr>
      </w:pPr>
      <w:del w:id="44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510 13 0 2 1 37 55 55 55 70 60</w:delText>
        </w:r>
      </w:del>
    </w:p>
    <w:p w14:paraId="5230A4BC" w14:textId="6E69EF6A" w:rsidR="000D5A7E" w:rsidRPr="000D5A7E" w:rsidDel="00580A98" w:rsidRDefault="000D5A7E" w:rsidP="000D5A7E">
      <w:pPr>
        <w:spacing w:after="0"/>
        <w:rPr>
          <w:del w:id="4467" w:author="Sebring, Amanda J" w:date="2017-10-04T09:14:00Z"/>
          <w:rFonts w:ascii="Courier New" w:hAnsi="Courier New" w:cs="Courier New"/>
          <w:sz w:val="24"/>
          <w:szCs w:val="24"/>
        </w:rPr>
      </w:pPr>
      <w:del w:id="44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510 14 0 2 1 38 45 45 40 40 45</w:delText>
        </w:r>
      </w:del>
    </w:p>
    <w:p w14:paraId="2F2C9BF0" w14:textId="725C80B2" w:rsidR="000D5A7E" w:rsidRPr="000D5A7E" w:rsidDel="00580A98" w:rsidRDefault="000D5A7E" w:rsidP="000D5A7E">
      <w:pPr>
        <w:spacing w:after="0"/>
        <w:rPr>
          <w:del w:id="4469" w:author="Sebring, Amanda J" w:date="2017-10-04T09:14:00Z"/>
          <w:rFonts w:ascii="Courier New" w:hAnsi="Courier New" w:cs="Courier New"/>
          <w:sz w:val="24"/>
          <w:szCs w:val="24"/>
        </w:rPr>
      </w:pPr>
      <w:del w:id="44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510 15 0 2 1 39 45 45 40 45 45</w:delText>
        </w:r>
      </w:del>
    </w:p>
    <w:p w14:paraId="5D671649" w14:textId="6CFBC389" w:rsidR="000D5A7E" w:rsidRPr="000D5A7E" w:rsidDel="00580A98" w:rsidRDefault="000D5A7E" w:rsidP="000D5A7E">
      <w:pPr>
        <w:spacing w:after="0"/>
        <w:rPr>
          <w:del w:id="4471" w:author="Sebring, Amanda J" w:date="2017-10-04T09:14:00Z"/>
          <w:rFonts w:ascii="Courier New" w:hAnsi="Courier New" w:cs="Courier New"/>
          <w:sz w:val="24"/>
          <w:szCs w:val="24"/>
        </w:rPr>
      </w:pPr>
      <w:del w:id="44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510 16 0 2 1 40 50 55 50 45 45</w:delText>
        </w:r>
      </w:del>
    </w:p>
    <w:p w14:paraId="56CECF07" w14:textId="173AA1AB" w:rsidR="000D5A7E" w:rsidRPr="000D5A7E" w:rsidDel="00580A98" w:rsidRDefault="000D5A7E" w:rsidP="000D5A7E">
      <w:pPr>
        <w:spacing w:after="0"/>
        <w:rPr>
          <w:del w:id="4473" w:author="Sebring, Amanda J" w:date="2017-10-04T09:14:00Z"/>
          <w:rFonts w:ascii="Courier New" w:hAnsi="Courier New" w:cs="Courier New"/>
          <w:sz w:val="24"/>
          <w:szCs w:val="24"/>
        </w:rPr>
      </w:pPr>
      <w:del w:id="44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510 17 0 2 1 41 50 55 60 60 55</w:delText>
        </w:r>
      </w:del>
    </w:p>
    <w:p w14:paraId="56E91795" w14:textId="4FC5728B" w:rsidR="000D5A7E" w:rsidRPr="000D5A7E" w:rsidDel="00580A98" w:rsidRDefault="000D5A7E" w:rsidP="000D5A7E">
      <w:pPr>
        <w:spacing w:after="0"/>
        <w:rPr>
          <w:del w:id="4475" w:author="Sebring, Amanda J" w:date="2017-10-04T09:14:00Z"/>
          <w:rFonts w:ascii="Courier New" w:hAnsi="Courier New" w:cs="Courier New"/>
          <w:sz w:val="24"/>
          <w:szCs w:val="24"/>
        </w:rPr>
      </w:pPr>
      <w:del w:id="44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510 18 0 2 1 42 45 45 40 35 35</w:delText>
        </w:r>
      </w:del>
    </w:p>
    <w:p w14:paraId="473A9961" w14:textId="6C29639A" w:rsidR="000D5A7E" w:rsidRPr="000D5A7E" w:rsidDel="00580A98" w:rsidRDefault="000D5A7E" w:rsidP="000D5A7E">
      <w:pPr>
        <w:spacing w:after="0"/>
        <w:rPr>
          <w:del w:id="4477" w:author="Sebring, Amanda J" w:date="2017-10-04T09:14:00Z"/>
          <w:rFonts w:ascii="Courier New" w:hAnsi="Courier New" w:cs="Courier New"/>
          <w:sz w:val="24"/>
          <w:szCs w:val="24"/>
        </w:rPr>
      </w:pPr>
      <w:del w:id="44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510 19 0 2 1 43 65 60 60 70 65</w:delText>
        </w:r>
      </w:del>
    </w:p>
    <w:p w14:paraId="2E1AE772" w14:textId="257173F5" w:rsidR="000D5A7E" w:rsidRPr="000D5A7E" w:rsidDel="00580A98" w:rsidRDefault="000D5A7E" w:rsidP="000D5A7E">
      <w:pPr>
        <w:spacing w:after="0"/>
        <w:rPr>
          <w:del w:id="4479" w:author="Sebring, Amanda J" w:date="2017-10-04T09:14:00Z"/>
          <w:rFonts w:ascii="Courier New" w:hAnsi="Courier New" w:cs="Courier New"/>
          <w:sz w:val="24"/>
          <w:szCs w:val="24"/>
        </w:rPr>
      </w:pPr>
      <w:del w:id="44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510 31 0 2 1 44 55 55 45 55 45</w:delText>
        </w:r>
      </w:del>
    </w:p>
    <w:p w14:paraId="592DC5A6" w14:textId="47F6DFC7" w:rsidR="000D5A7E" w:rsidRPr="000D5A7E" w:rsidDel="00580A98" w:rsidRDefault="000D5A7E" w:rsidP="000D5A7E">
      <w:pPr>
        <w:spacing w:after="0"/>
        <w:rPr>
          <w:del w:id="4481" w:author="Sebring, Amanda J" w:date="2017-10-04T09:14:00Z"/>
          <w:rFonts w:ascii="Courier New" w:hAnsi="Courier New" w:cs="Courier New"/>
          <w:sz w:val="24"/>
          <w:szCs w:val="24"/>
        </w:rPr>
      </w:pPr>
      <w:del w:id="44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510 32 0 2 1 45 50 50 50 45 50</w:delText>
        </w:r>
      </w:del>
    </w:p>
    <w:p w14:paraId="4C0444D9" w14:textId="71E6304A" w:rsidR="000D5A7E" w:rsidRPr="000D5A7E" w:rsidDel="00580A98" w:rsidRDefault="000D5A7E" w:rsidP="000D5A7E">
      <w:pPr>
        <w:spacing w:after="0"/>
        <w:rPr>
          <w:del w:id="4483" w:author="Sebring, Amanda J" w:date="2017-10-04T09:14:00Z"/>
          <w:rFonts w:ascii="Courier New" w:hAnsi="Courier New" w:cs="Courier New"/>
          <w:sz w:val="24"/>
          <w:szCs w:val="24"/>
        </w:rPr>
      </w:pPr>
      <w:del w:id="44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510 33 0 2 1 46 45 40 45 45 45</w:delText>
        </w:r>
      </w:del>
    </w:p>
    <w:p w14:paraId="5AD226FA" w14:textId="355D890E" w:rsidR="000D5A7E" w:rsidRPr="000D5A7E" w:rsidDel="00580A98" w:rsidRDefault="000D5A7E" w:rsidP="000D5A7E">
      <w:pPr>
        <w:spacing w:after="0"/>
        <w:rPr>
          <w:del w:id="4485" w:author="Sebring, Amanda J" w:date="2017-10-04T09:14:00Z"/>
          <w:rFonts w:ascii="Courier New" w:hAnsi="Courier New" w:cs="Courier New"/>
          <w:sz w:val="24"/>
          <w:szCs w:val="24"/>
        </w:rPr>
      </w:pPr>
      <w:del w:id="44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510 34 0 2 1 47 45 50 40 50 45</w:delText>
        </w:r>
      </w:del>
    </w:p>
    <w:p w14:paraId="4B2E1F1C" w14:textId="4F291E6C" w:rsidR="000D5A7E" w:rsidRPr="000D5A7E" w:rsidDel="00580A98" w:rsidRDefault="000D5A7E" w:rsidP="000D5A7E">
      <w:pPr>
        <w:spacing w:after="0"/>
        <w:rPr>
          <w:del w:id="4487" w:author="Sebring, Amanda J" w:date="2017-10-04T09:14:00Z"/>
          <w:rFonts w:ascii="Courier New" w:hAnsi="Courier New" w:cs="Courier New"/>
          <w:sz w:val="24"/>
          <w:szCs w:val="24"/>
        </w:rPr>
      </w:pPr>
      <w:del w:id="44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510 35 0 2 1 48 45 45 45 40 40</w:delText>
        </w:r>
      </w:del>
    </w:p>
    <w:p w14:paraId="436C4A4A" w14:textId="59D0D901" w:rsidR="000D5A7E" w:rsidRPr="000D5A7E" w:rsidDel="00580A98" w:rsidRDefault="000D5A7E" w:rsidP="000D5A7E">
      <w:pPr>
        <w:spacing w:after="0"/>
        <w:rPr>
          <w:del w:id="4489" w:author="Sebring, Amanda J" w:date="2017-10-04T09:14:00Z"/>
          <w:rFonts w:ascii="Courier New" w:hAnsi="Courier New" w:cs="Courier New"/>
          <w:sz w:val="24"/>
          <w:szCs w:val="24"/>
        </w:rPr>
      </w:pPr>
      <w:del w:id="44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510 36 0 2 1 49 50 55 45 55 50</w:delText>
        </w:r>
      </w:del>
    </w:p>
    <w:p w14:paraId="2C6ADFE9" w14:textId="7B6701C1" w:rsidR="000D5A7E" w:rsidRPr="000D5A7E" w:rsidDel="00580A98" w:rsidRDefault="000D5A7E" w:rsidP="000D5A7E">
      <w:pPr>
        <w:spacing w:after="0"/>
        <w:rPr>
          <w:del w:id="4491" w:author="Sebring, Amanda J" w:date="2017-10-04T09:14:00Z"/>
          <w:rFonts w:ascii="Courier New" w:hAnsi="Courier New" w:cs="Courier New"/>
          <w:sz w:val="24"/>
          <w:szCs w:val="24"/>
        </w:rPr>
      </w:pPr>
      <w:del w:id="44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510 41 0 2 1 50 45 45 50 55 50</w:delText>
        </w:r>
      </w:del>
    </w:p>
    <w:p w14:paraId="1B1CBE1F" w14:textId="605A6135" w:rsidR="000D5A7E" w:rsidRPr="000D5A7E" w:rsidDel="00580A98" w:rsidRDefault="000D5A7E" w:rsidP="000D5A7E">
      <w:pPr>
        <w:spacing w:after="0"/>
        <w:rPr>
          <w:del w:id="4493" w:author="Sebring, Amanda J" w:date="2017-10-04T09:14:00Z"/>
          <w:rFonts w:ascii="Courier New" w:hAnsi="Courier New" w:cs="Courier New"/>
          <w:sz w:val="24"/>
          <w:szCs w:val="24"/>
        </w:rPr>
      </w:pPr>
      <w:del w:id="44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510 44 0 2 1 51 35 40 40 55 45</w:delText>
        </w:r>
      </w:del>
    </w:p>
    <w:p w14:paraId="38B661E3" w14:textId="4C7AB708" w:rsidR="000D5A7E" w:rsidRPr="000D5A7E" w:rsidDel="00580A98" w:rsidRDefault="000D5A7E" w:rsidP="000D5A7E">
      <w:pPr>
        <w:spacing w:after="0"/>
        <w:rPr>
          <w:del w:id="4495" w:author="Sebring, Amanda J" w:date="2017-10-04T09:14:00Z"/>
          <w:rFonts w:ascii="Courier New" w:hAnsi="Courier New" w:cs="Courier New"/>
          <w:sz w:val="24"/>
          <w:szCs w:val="24"/>
        </w:rPr>
      </w:pPr>
      <w:del w:id="44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510 45 0 2 1 52 45 45 40 45 45</w:delText>
        </w:r>
      </w:del>
    </w:p>
    <w:p w14:paraId="47D604E6" w14:textId="31ABF124" w:rsidR="000D5A7E" w:rsidRPr="000D5A7E" w:rsidDel="00580A98" w:rsidRDefault="000D5A7E" w:rsidP="000D5A7E">
      <w:pPr>
        <w:spacing w:after="0"/>
        <w:rPr>
          <w:del w:id="4497" w:author="Sebring, Amanda J" w:date="2017-10-04T09:14:00Z"/>
          <w:rFonts w:ascii="Courier New" w:hAnsi="Courier New" w:cs="Courier New"/>
          <w:sz w:val="24"/>
          <w:szCs w:val="24"/>
        </w:rPr>
      </w:pPr>
      <w:del w:id="44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510 47 0 2 1 53 45 40 40 50 45</w:delText>
        </w:r>
      </w:del>
    </w:p>
    <w:p w14:paraId="7886D7AC" w14:textId="630F0947" w:rsidR="000D5A7E" w:rsidRPr="000D5A7E" w:rsidDel="00580A98" w:rsidRDefault="000D5A7E" w:rsidP="000D5A7E">
      <w:pPr>
        <w:spacing w:after="0"/>
        <w:rPr>
          <w:del w:id="4499" w:author="Sebring, Amanda J" w:date="2017-10-04T09:14:00Z"/>
          <w:rFonts w:ascii="Courier New" w:hAnsi="Courier New" w:cs="Courier New"/>
          <w:sz w:val="24"/>
          <w:szCs w:val="24"/>
        </w:rPr>
      </w:pPr>
      <w:del w:id="45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510 48 0 2 1 54 35 35 30 35 35</w:delText>
        </w:r>
      </w:del>
    </w:p>
    <w:p w14:paraId="680CE5CE" w14:textId="0A1B4B15" w:rsidR="000D5A7E" w:rsidRPr="000D5A7E" w:rsidDel="00580A98" w:rsidRDefault="000D5A7E" w:rsidP="000D5A7E">
      <w:pPr>
        <w:spacing w:after="0"/>
        <w:rPr>
          <w:del w:id="4501" w:author="Sebring, Amanda J" w:date="2017-10-04T09:14:00Z"/>
          <w:rFonts w:ascii="Courier New" w:hAnsi="Courier New" w:cs="Courier New"/>
          <w:sz w:val="24"/>
          <w:szCs w:val="24"/>
        </w:rPr>
      </w:pPr>
      <w:del w:id="45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510 49 0 2 1 55 45 55 45 50 50</w:delText>
        </w:r>
      </w:del>
    </w:p>
    <w:p w14:paraId="51D907A5" w14:textId="5620269B" w:rsidR="000D5A7E" w:rsidRPr="000D5A7E" w:rsidDel="00580A98" w:rsidRDefault="000D5A7E" w:rsidP="000D5A7E">
      <w:pPr>
        <w:spacing w:after="0"/>
        <w:rPr>
          <w:del w:id="4503" w:author="Sebring, Amanda J" w:date="2017-10-04T09:14:00Z"/>
          <w:rFonts w:ascii="Courier New" w:hAnsi="Courier New" w:cs="Courier New"/>
          <w:sz w:val="24"/>
          <w:szCs w:val="24"/>
        </w:rPr>
      </w:pPr>
      <w:del w:id="45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510 51 0 2 1 56 45 45 40 45 40</w:delText>
        </w:r>
      </w:del>
    </w:p>
    <w:p w14:paraId="0E072FCB" w14:textId="2C17992D" w:rsidR="000D5A7E" w:rsidRPr="000D5A7E" w:rsidDel="00580A98" w:rsidRDefault="000D5A7E" w:rsidP="000D5A7E">
      <w:pPr>
        <w:spacing w:after="0"/>
        <w:rPr>
          <w:del w:id="4505" w:author="Sebring, Amanda J" w:date="2017-10-04T09:14:00Z"/>
          <w:rFonts w:ascii="Courier New" w:hAnsi="Courier New" w:cs="Courier New"/>
          <w:sz w:val="24"/>
          <w:szCs w:val="24"/>
        </w:rPr>
      </w:pPr>
      <w:del w:id="45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510 53 0 2 1 57 45 45 45 50 50</w:delText>
        </w:r>
      </w:del>
    </w:p>
    <w:p w14:paraId="44C132F9" w14:textId="0A80A4A6" w:rsidR="000D5A7E" w:rsidRPr="000D5A7E" w:rsidDel="00580A98" w:rsidRDefault="000D5A7E" w:rsidP="000D5A7E">
      <w:pPr>
        <w:spacing w:after="0"/>
        <w:rPr>
          <w:del w:id="4507" w:author="Sebring, Amanda J" w:date="2017-10-04T09:14:00Z"/>
          <w:rFonts w:ascii="Courier New" w:hAnsi="Courier New" w:cs="Courier New"/>
          <w:sz w:val="24"/>
          <w:szCs w:val="24"/>
        </w:rPr>
      </w:pPr>
      <w:del w:id="45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510 55 0 2 1 58 50 55 45 50 45</w:delText>
        </w:r>
      </w:del>
    </w:p>
    <w:p w14:paraId="42CD4516" w14:textId="202AF028" w:rsidR="000D5A7E" w:rsidRPr="000D5A7E" w:rsidDel="00580A98" w:rsidRDefault="000D5A7E" w:rsidP="000D5A7E">
      <w:pPr>
        <w:spacing w:after="0"/>
        <w:rPr>
          <w:del w:id="4509" w:author="Sebring, Amanda J" w:date="2017-10-04T09:14:00Z"/>
          <w:rFonts w:ascii="Courier New" w:hAnsi="Courier New" w:cs="Courier New"/>
          <w:sz w:val="24"/>
          <w:szCs w:val="24"/>
        </w:rPr>
      </w:pPr>
      <w:del w:id="45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510 56 0 2 1 59 40 45 40 40 45</w:delText>
        </w:r>
      </w:del>
    </w:p>
    <w:p w14:paraId="57E03389" w14:textId="4023CA9E" w:rsidR="000D5A7E" w:rsidRPr="000D5A7E" w:rsidDel="00580A98" w:rsidRDefault="000D5A7E" w:rsidP="000D5A7E">
      <w:pPr>
        <w:spacing w:after="0"/>
        <w:rPr>
          <w:del w:id="4511" w:author="Sebring, Amanda J" w:date="2017-10-04T09:14:00Z"/>
          <w:rFonts w:ascii="Courier New" w:hAnsi="Courier New" w:cs="Courier New"/>
          <w:sz w:val="24"/>
          <w:szCs w:val="24"/>
        </w:rPr>
      </w:pPr>
      <w:del w:id="45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510 57 0 2 1 60 45 45 35 40 40</w:delText>
        </w:r>
      </w:del>
    </w:p>
    <w:p w14:paraId="4F25E0BE" w14:textId="61671D6B" w:rsidR="000D5A7E" w:rsidRPr="000D5A7E" w:rsidDel="00580A98" w:rsidRDefault="000D5A7E" w:rsidP="000D5A7E">
      <w:pPr>
        <w:spacing w:after="0"/>
        <w:rPr>
          <w:del w:id="4513" w:author="Sebring, Amanda J" w:date="2017-10-04T09:14:00Z"/>
          <w:rFonts w:ascii="Courier New" w:hAnsi="Courier New" w:cs="Courier New"/>
          <w:sz w:val="24"/>
          <w:szCs w:val="24"/>
        </w:rPr>
      </w:pPr>
      <w:del w:id="45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510 58 0 2 1 61 50 50 45 55 50</w:delText>
        </w:r>
      </w:del>
    </w:p>
    <w:p w14:paraId="7B2BA7EB" w14:textId="7C5A2DBC" w:rsidR="000D5A7E" w:rsidRPr="000D5A7E" w:rsidDel="00580A98" w:rsidRDefault="000D5A7E" w:rsidP="000D5A7E">
      <w:pPr>
        <w:spacing w:after="0"/>
        <w:rPr>
          <w:del w:id="4515" w:author="Sebring, Amanda J" w:date="2017-10-04T09:14:00Z"/>
          <w:rFonts w:ascii="Courier New" w:hAnsi="Courier New" w:cs="Courier New"/>
          <w:sz w:val="24"/>
          <w:szCs w:val="24"/>
        </w:rPr>
      </w:pPr>
      <w:del w:id="45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510 59 0 2 1 62 45 50 45 45 45</w:delText>
        </w:r>
      </w:del>
    </w:p>
    <w:p w14:paraId="54D5ECD6" w14:textId="5B95746C" w:rsidR="000D5A7E" w:rsidRPr="000D5A7E" w:rsidDel="00580A98" w:rsidRDefault="000D5A7E" w:rsidP="000D5A7E">
      <w:pPr>
        <w:spacing w:after="0"/>
        <w:rPr>
          <w:del w:id="4517" w:author="Sebring, Amanda J" w:date="2017-10-04T09:14:00Z"/>
          <w:rFonts w:ascii="Courier New" w:hAnsi="Courier New" w:cs="Courier New"/>
          <w:sz w:val="24"/>
          <w:szCs w:val="24"/>
        </w:rPr>
      </w:pPr>
      <w:del w:id="45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510 60 0 2 1 63 50 60 50 55 50</w:delText>
        </w:r>
      </w:del>
    </w:p>
    <w:p w14:paraId="2DEBC15C" w14:textId="112A09D7" w:rsidR="000D5A7E" w:rsidRPr="000D5A7E" w:rsidDel="00580A98" w:rsidRDefault="000D5A7E" w:rsidP="000D5A7E">
      <w:pPr>
        <w:spacing w:after="0"/>
        <w:rPr>
          <w:del w:id="4519" w:author="Sebring, Amanda J" w:date="2017-10-04T09:14:00Z"/>
          <w:rFonts w:ascii="Courier New" w:hAnsi="Courier New" w:cs="Courier New"/>
          <w:sz w:val="24"/>
          <w:szCs w:val="24"/>
        </w:rPr>
      </w:pPr>
      <w:del w:id="45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510 61 0 2 1 64 40 40 40 35 40</w:delText>
        </w:r>
      </w:del>
    </w:p>
    <w:p w14:paraId="4865A450" w14:textId="62804D52" w:rsidR="000D5A7E" w:rsidRPr="000D5A7E" w:rsidDel="00580A98" w:rsidRDefault="000D5A7E" w:rsidP="000D5A7E">
      <w:pPr>
        <w:spacing w:after="0"/>
        <w:rPr>
          <w:del w:id="4521" w:author="Sebring, Amanda J" w:date="2017-10-04T09:14:00Z"/>
          <w:rFonts w:ascii="Courier New" w:hAnsi="Courier New" w:cs="Courier New"/>
          <w:sz w:val="24"/>
          <w:szCs w:val="24"/>
        </w:rPr>
      </w:pPr>
      <w:del w:id="45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510 62 0 2 1 65 35 40 35 35 40</w:delText>
        </w:r>
      </w:del>
    </w:p>
    <w:p w14:paraId="7E5D6C3F" w14:textId="13173DEA" w:rsidR="000D5A7E" w:rsidRPr="000D5A7E" w:rsidDel="00580A98" w:rsidRDefault="000D5A7E" w:rsidP="000D5A7E">
      <w:pPr>
        <w:spacing w:after="0"/>
        <w:rPr>
          <w:del w:id="4523" w:author="Sebring, Amanda J" w:date="2017-10-04T09:14:00Z"/>
          <w:rFonts w:ascii="Courier New" w:hAnsi="Courier New" w:cs="Courier New"/>
          <w:sz w:val="24"/>
          <w:szCs w:val="24"/>
        </w:rPr>
      </w:pPr>
      <w:del w:id="45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510 63 0 2 1 66 35 40 40 40 35</w:delText>
        </w:r>
      </w:del>
    </w:p>
    <w:p w14:paraId="610EAF43" w14:textId="3EE73108" w:rsidR="000D5A7E" w:rsidRPr="000D5A7E" w:rsidDel="00580A98" w:rsidRDefault="000D5A7E" w:rsidP="000D5A7E">
      <w:pPr>
        <w:spacing w:after="0"/>
        <w:rPr>
          <w:del w:id="4525" w:author="Sebring, Amanda J" w:date="2017-10-04T09:14:00Z"/>
          <w:rFonts w:ascii="Courier New" w:hAnsi="Courier New" w:cs="Courier New"/>
          <w:sz w:val="24"/>
          <w:szCs w:val="24"/>
        </w:rPr>
      </w:pPr>
      <w:del w:id="45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510 64 0 2 1 67 40 40 40 40 40</w:delText>
        </w:r>
      </w:del>
    </w:p>
    <w:p w14:paraId="0B667948" w14:textId="27F4B818" w:rsidR="000D5A7E" w:rsidRPr="000D5A7E" w:rsidDel="00580A98" w:rsidRDefault="000D5A7E" w:rsidP="000D5A7E">
      <w:pPr>
        <w:spacing w:after="0"/>
        <w:rPr>
          <w:del w:id="4527" w:author="Sebring, Amanda J" w:date="2017-10-04T09:14:00Z"/>
          <w:rFonts w:ascii="Courier New" w:hAnsi="Courier New" w:cs="Courier New"/>
          <w:sz w:val="24"/>
          <w:szCs w:val="24"/>
        </w:rPr>
      </w:pPr>
      <w:del w:id="45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510 66 0 2 1 68 45 50 50 55 50</w:delText>
        </w:r>
      </w:del>
    </w:p>
    <w:p w14:paraId="75476DC2" w14:textId="307D8A3B" w:rsidR="000D5A7E" w:rsidRPr="000D5A7E" w:rsidDel="00580A98" w:rsidRDefault="000D5A7E" w:rsidP="000D5A7E">
      <w:pPr>
        <w:spacing w:after="0"/>
        <w:rPr>
          <w:del w:id="4529" w:author="Sebring, Amanda J" w:date="2017-10-04T09:14:00Z"/>
          <w:rFonts w:ascii="Courier New" w:hAnsi="Courier New" w:cs="Courier New"/>
          <w:sz w:val="24"/>
          <w:szCs w:val="24"/>
        </w:rPr>
      </w:pPr>
      <w:del w:id="45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510 67 0 2 1 69 45 50 50 60 45</w:delText>
        </w:r>
      </w:del>
    </w:p>
    <w:p w14:paraId="504AAAEE" w14:textId="601408B9" w:rsidR="000D5A7E" w:rsidRPr="000D5A7E" w:rsidDel="00580A98" w:rsidRDefault="000D5A7E" w:rsidP="000D5A7E">
      <w:pPr>
        <w:spacing w:after="0"/>
        <w:rPr>
          <w:del w:id="4531" w:author="Sebring, Amanda J" w:date="2017-10-04T09:14:00Z"/>
          <w:rFonts w:ascii="Courier New" w:hAnsi="Courier New" w:cs="Courier New"/>
          <w:sz w:val="24"/>
          <w:szCs w:val="24"/>
        </w:rPr>
      </w:pPr>
      <w:del w:id="45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510 68 0 2 1 70 50 50 50 60 50</w:delText>
        </w:r>
      </w:del>
    </w:p>
    <w:p w14:paraId="5B8C4540" w14:textId="32E0EEC5" w:rsidR="000D5A7E" w:rsidRPr="000D5A7E" w:rsidDel="00580A98" w:rsidRDefault="000D5A7E" w:rsidP="000D5A7E">
      <w:pPr>
        <w:spacing w:after="0"/>
        <w:rPr>
          <w:del w:id="4533" w:author="Sebring, Amanda J" w:date="2017-10-04T09:14:00Z"/>
          <w:rFonts w:ascii="Courier New" w:hAnsi="Courier New" w:cs="Courier New"/>
          <w:sz w:val="24"/>
          <w:szCs w:val="24"/>
        </w:rPr>
      </w:pPr>
      <w:del w:id="45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510 69 0 2 1 71 40 45 40 55 50</w:delText>
        </w:r>
      </w:del>
    </w:p>
    <w:p w14:paraId="2F498B75" w14:textId="57115248" w:rsidR="000D5A7E" w:rsidRPr="000D5A7E" w:rsidDel="00580A98" w:rsidRDefault="000D5A7E" w:rsidP="000D5A7E">
      <w:pPr>
        <w:spacing w:after="0"/>
        <w:rPr>
          <w:del w:id="4535" w:author="Sebring, Amanda J" w:date="2017-10-04T09:14:00Z"/>
          <w:rFonts w:ascii="Courier New" w:hAnsi="Courier New" w:cs="Courier New"/>
          <w:sz w:val="24"/>
          <w:szCs w:val="24"/>
        </w:rPr>
      </w:pPr>
      <w:del w:id="45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510 71 0 2 1 72 35 35 35 35 35</w:delText>
        </w:r>
      </w:del>
    </w:p>
    <w:p w14:paraId="3377CDDD" w14:textId="4A0496F6" w:rsidR="000D5A7E" w:rsidRPr="000D5A7E" w:rsidDel="00580A98" w:rsidRDefault="000D5A7E" w:rsidP="000D5A7E">
      <w:pPr>
        <w:spacing w:after="0"/>
        <w:rPr>
          <w:del w:id="4537" w:author="Sebring, Amanda J" w:date="2017-10-04T09:14:00Z"/>
          <w:rFonts w:ascii="Courier New" w:hAnsi="Courier New" w:cs="Courier New"/>
          <w:sz w:val="24"/>
          <w:szCs w:val="24"/>
        </w:rPr>
      </w:pPr>
      <w:del w:id="45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510 72 0 2 1 73 50 50 45 50 50</w:delText>
        </w:r>
      </w:del>
    </w:p>
    <w:p w14:paraId="16216045" w14:textId="4A810267" w:rsidR="000D5A7E" w:rsidRPr="000D5A7E" w:rsidDel="00580A98" w:rsidRDefault="000D5A7E" w:rsidP="000D5A7E">
      <w:pPr>
        <w:spacing w:after="0"/>
        <w:rPr>
          <w:del w:id="4539" w:author="Sebring, Amanda J" w:date="2017-10-04T09:14:00Z"/>
          <w:rFonts w:ascii="Courier New" w:hAnsi="Courier New" w:cs="Courier New"/>
          <w:sz w:val="24"/>
          <w:szCs w:val="24"/>
        </w:rPr>
      </w:pPr>
      <w:del w:id="45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510 73 0 2 1 74 60 55 55 65 50</w:delText>
        </w:r>
      </w:del>
    </w:p>
    <w:p w14:paraId="1976E766" w14:textId="61120281" w:rsidR="000D5A7E" w:rsidRPr="000D5A7E" w:rsidDel="00580A98" w:rsidRDefault="000D5A7E" w:rsidP="000D5A7E">
      <w:pPr>
        <w:spacing w:after="0"/>
        <w:rPr>
          <w:del w:id="4541" w:author="Sebring, Amanda J" w:date="2017-10-04T09:14:00Z"/>
          <w:rFonts w:ascii="Courier New" w:hAnsi="Courier New" w:cs="Courier New"/>
          <w:sz w:val="24"/>
          <w:szCs w:val="24"/>
        </w:rPr>
      </w:pPr>
      <w:del w:id="45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510 74 0 2 1 75 40 45 45 50 50</w:delText>
        </w:r>
      </w:del>
    </w:p>
    <w:p w14:paraId="0197ED9B" w14:textId="3E1BE99F" w:rsidR="000D5A7E" w:rsidRPr="000D5A7E" w:rsidDel="00580A98" w:rsidRDefault="000D5A7E" w:rsidP="000D5A7E">
      <w:pPr>
        <w:spacing w:after="0"/>
        <w:rPr>
          <w:del w:id="4543" w:author="Sebring, Amanda J" w:date="2017-10-04T09:14:00Z"/>
          <w:rFonts w:ascii="Courier New" w:hAnsi="Courier New" w:cs="Courier New"/>
          <w:sz w:val="24"/>
          <w:szCs w:val="24"/>
        </w:rPr>
      </w:pPr>
      <w:del w:id="45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510 75 0 2 1 76 50 50 50 60 55</w:delText>
        </w:r>
      </w:del>
    </w:p>
    <w:p w14:paraId="3C82F39A" w14:textId="1FEB45EC" w:rsidR="000D5A7E" w:rsidRPr="000D5A7E" w:rsidDel="00580A98" w:rsidRDefault="000D5A7E" w:rsidP="000D5A7E">
      <w:pPr>
        <w:spacing w:after="0"/>
        <w:rPr>
          <w:del w:id="4545" w:author="Sebring, Amanda J" w:date="2017-10-04T09:14:00Z"/>
          <w:rFonts w:ascii="Courier New" w:hAnsi="Courier New" w:cs="Courier New"/>
          <w:sz w:val="24"/>
          <w:szCs w:val="24"/>
        </w:rPr>
      </w:pPr>
      <w:del w:id="45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510 77 0 2 1 77 45 50 45 55 50</w:delText>
        </w:r>
      </w:del>
    </w:p>
    <w:p w14:paraId="06C83FCE" w14:textId="5A56A7D0" w:rsidR="000D5A7E" w:rsidRPr="000D5A7E" w:rsidDel="00580A98" w:rsidRDefault="000D5A7E" w:rsidP="000D5A7E">
      <w:pPr>
        <w:spacing w:after="0"/>
        <w:rPr>
          <w:del w:id="4547" w:author="Sebring, Amanda J" w:date="2017-10-04T09:14:00Z"/>
          <w:rFonts w:ascii="Courier New" w:hAnsi="Courier New" w:cs="Courier New"/>
          <w:sz w:val="24"/>
          <w:szCs w:val="24"/>
        </w:rPr>
      </w:pPr>
      <w:del w:id="45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510 78 0 2 1 78 40 40 40 50 40</w:delText>
        </w:r>
      </w:del>
    </w:p>
    <w:p w14:paraId="4B446D25" w14:textId="07791F90" w:rsidR="000D5A7E" w:rsidRPr="000D5A7E" w:rsidDel="00580A98" w:rsidRDefault="000D5A7E" w:rsidP="000D5A7E">
      <w:pPr>
        <w:spacing w:after="0"/>
        <w:rPr>
          <w:del w:id="4549" w:author="Sebring, Amanda J" w:date="2017-10-04T09:14:00Z"/>
          <w:rFonts w:ascii="Courier New" w:hAnsi="Courier New" w:cs="Courier New"/>
          <w:sz w:val="24"/>
          <w:szCs w:val="24"/>
        </w:rPr>
      </w:pPr>
      <w:del w:id="45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510 79 0 2 1 79 50 60 55 45 50</w:delText>
        </w:r>
      </w:del>
    </w:p>
    <w:p w14:paraId="1B1BFDD5" w14:textId="77422345" w:rsidR="000D5A7E" w:rsidRPr="000D5A7E" w:rsidDel="00580A98" w:rsidRDefault="000D5A7E" w:rsidP="000D5A7E">
      <w:pPr>
        <w:spacing w:after="0"/>
        <w:rPr>
          <w:del w:id="4551" w:author="Sebring, Amanda J" w:date="2017-10-04T09:14:00Z"/>
          <w:rFonts w:ascii="Courier New" w:hAnsi="Courier New" w:cs="Courier New"/>
          <w:sz w:val="24"/>
          <w:szCs w:val="24"/>
        </w:rPr>
      </w:pPr>
      <w:del w:id="45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510 80 0 2 1 80 40 45 45 40 40</w:delText>
        </w:r>
      </w:del>
    </w:p>
    <w:p w14:paraId="1BE5A29B" w14:textId="7A3B01AC" w:rsidR="000D5A7E" w:rsidRPr="000D5A7E" w:rsidDel="00580A98" w:rsidRDefault="000D5A7E" w:rsidP="000D5A7E">
      <w:pPr>
        <w:spacing w:after="0"/>
        <w:rPr>
          <w:del w:id="4553" w:author="Sebring, Amanda J" w:date="2017-10-04T09:14:00Z"/>
          <w:rFonts w:ascii="Courier New" w:hAnsi="Courier New" w:cs="Courier New"/>
          <w:sz w:val="24"/>
          <w:szCs w:val="24"/>
        </w:rPr>
      </w:pPr>
      <w:del w:id="45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510 00 0 0 0 00 40 50 30 45 30</w:delText>
        </w:r>
      </w:del>
    </w:p>
    <w:p w14:paraId="539BE00F" w14:textId="7929C9EA" w:rsidR="000D5A7E" w:rsidRPr="000D5A7E" w:rsidDel="00580A98" w:rsidRDefault="000D5A7E" w:rsidP="000D5A7E">
      <w:pPr>
        <w:spacing w:after="0"/>
        <w:rPr>
          <w:del w:id="4555" w:author="Sebring, Amanda J" w:date="2017-10-04T09:14:00Z"/>
          <w:rFonts w:ascii="Courier New" w:hAnsi="Courier New" w:cs="Courier New"/>
          <w:sz w:val="24"/>
          <w:szCs w:val="24"/>
        </w:rPr>
      </w:pPr>
      <w:del w:id="45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510 02 0 2 2 01 40 50 45 60 50</w:delText>
        </w:r>
      </w:del>
    </w:p>
    <w:p w14:paraId="1DEF91CB" w14:textId="0EACD0A9" w:rsidR="000D5A7E" w:rsidRPr="000D5A7E" w:rsidDel="00580A98" w:rsidRDefault="000D5A7E" w:rsidP="000D5A7E">
      <w:pPr>
        <w:spacing w:after="0"/>
        <w:rPr>
          <w:del w:id="4557" w:author="Sebring, Amanda J" w:date="2017-10-04T09:14:00Z"/>
          <w:rFonts w:ascii="Courier New" w:hAnsi="Courier New" w:cs="Courier New"/>
          <w:sz w:val="24"/>
          <w:szCs w:val="24"/>
        </w:rPr>
      </w:pPr>
      <w:del w:id="45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510 04 0 2 2 02 25 45 35 40 40</w:delText>
        </w:r>
      </w:del>
    </w:p>
    <w:p w14:paraId="0AB8D345" w14:textId="682A5A4B" w:rsidR="000D5A7E" w:rsidRPr="000D5A7E" w:rsidDel="00580A98" w:rsidRDefault="000D5A7E" w:rsidP="000D5A7E">
      <w:pPr>
        <w:spacing w:after="0"/>
        <w:rPr>
          <w:del w:id="4559" w:author="Sebring, Amanda J" w:date="2017-10-04T09:14:00Z"/>
          <w:rFonts w:ascii="Courier New" w:hAnsi="Courier New" w:cs="Courier New"/>
          <w:sz w:val="24"/>
          <w:szCs w:val="24"/>
        </w:rPr>
      </w:pPr>
      <w:del w:id="45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510 09 0 2 2 03 30 50 20 20 25</w:delText>
        </w:r>
      </w:del>
    </w:p>
    <w:p w14:paraId="6F8DAC38" w14:textId="3DC15690" w:rsidR="000D5A7E" w:rsidRPr="000D5A7E" w:rsidDel="00580A98" w:rsidRDefault="000D5A7E" w:rsidP="000D5A7E">
      <w:pPr>
        <w:spacing w:after="0"/>
        <w:rPr>
          <w:del w:id="4561" w:author="Sebring, Amanda J" w:date="2017-10-04T09:14:00Z"/>
          <w:rFonts w:ascii="Courier New" w:hAnsi="Courier New" w:cs="Courier New"/>
          <w:sz w:val="24"/>
          <w:szCs w:val="24"/>
        </w:rPr>
      </w:pPr>
      <w:del w:id="45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510 11 0 2 2 04 75 60 55 80 60</w:delText>
        </w:r>
      </w:del>
    </w:p>
    <w:p w14:paraId="2914DC5A" w14:textId="78412E2C" w:rsidR="000D5A7E" w:rsidRPr="000D5A7E" w:rsidDel="00580A98" w:rsidRDefault="000D5A7E" w:rsidP="000D5A7E">
      <w:pPr>
        <w:spacing w:after="0"/>
        <w:rPr>
          <w:del w:id="4563" w:author="Sebring, Amanda J" w:date="2017-10-04T09:14:00Z"/>
          <w:rFonts w:ascii="Courier New" w:hAnsi="Courier New" w:cs="Courier New"/>
          <w:sz w:val="24"/>
          <w:szCs w:val="24"/>
        </w:rPr>
      </w:pPr>
      <w:del w:id="45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510 12 0 2 2 05 30 35 30 35 25</w:delText>
        </w:r>
      </w:del>
    </w:p>
    <w:p w14:paraId="205633DA" w14:textId="320B6578" w:rsidR="000D5A7E" w:rsidRPr="000D5A7E" w:rsidDel="00580A98" w:rsidRDefault="000D5A7E" w:rsidP="000D5A7E">
      <w:pPr>
        <w:spacing w:after="0"/>
        <w:rPr>
          <w:del w:id="4565" w:author="Sebring, Amanda J" w:date="2017-10-04T09:14:00Z"/>
          <w:rFonts w:ascii="Courier New" w:hAnsi="Courier New" w:cs="Courier New"/>
          <w:sz w:val="24"/>
          <w:szCs w:val="24"/>
        </w:rPr>
      </w:pPr>
      <w:del w:id="45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510 39 0 2 2 06 35 35 30 50 40</w:delText>
        </w:r>
      </w:del>
    </w:p>
    <w:p w14:paraId="260FECCB" w14:textId="1780ACDD" w:rsidR="000D5A7E" w:rsidRPr="000D5A7E" w:rsidDel="00580A98" w:rsidRDefault="000D5A7E" w:rsidP="000D5A7E">
      <w:pPr>
        <w:spacing w:after="0"/>
        <w:rPr>
          <w:del w:id="4567" w:author="Sebring, Amanda J" w:date="2017-10-04T09:14:00Z"/>
          <w:rFonts w:ascii="Courier New" w:hAnsi="Courier New" w:cs="Courier New"/>
          <w:sz w:val="24"/>
          <w:szCs w:val="24"/>
        </w:rPr>
      </w:pPr>
      <w:del w:id="45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510 40 0 2 2 07 35 40 30 45 40</w:delText>
        </w:r>
      </w:del>
    </w:p>
    <w:p w14:paraId="4BFBDCDF" w14:textId="0EEF027B" w:rsidR="000D5A7E" w:rsidRPr="000D5A7E" w:rsidDel="00580A98" w:rsidRDefault="000D5A7E" w:rsidP="000D5A7E">
      <w:pPr>
        <w:spacing w:after="0"/>
        <w:rPr>
          <w:del w:id="4569" w:author="Sebring, Amanda J" w:date="2017-10-04T09:14:00Z"/>
          <w:rFonts w:ascii="Courier New" w:hAnsi="Courier New" w:cs="Courier New"/>
          <w:sz w:val="24"/>
          <w:szCs w:val="24"/>
        </w:rPr>
      </w:pPr>
      <w:del w:id="45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510 46 0 2 2 08 50 55 45 70 60</w:delText>
        </w:r>
      </w:del>
    </w:p>
    <w:p w14:paraId="18552889" w14:textId="7F77FAD9" w:rsidR="000D5A7E" w:rsidRPr="000D5A7E" w:rsidDel="00580A98" w:rsidRDefault="000D5A7E" w:rsidP="000D5A7E">
      <w:pPr>
        <w:spacing w:after="0"/>
        <w:rPr>
          <w:del w:id="4571" w:author="Sebring, Amanda J" w:date="2017-10-04T09:14:00Z"/>
          <w:rFonts w:ascii="Courier New" w:hAnsi="Courier New" w:cs="Courier New"/>
          <w:sz w:val="24"/>
          <w:szCs w:val="24"/>
        </w:rPr>
      </w:pPr>
      <w:del w:id="45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510 13 0 2 2 09 50 45 35 40 35</w:delText>
        </w:r>
      </w:del>
    </w:p>
    <w:p w14:paraId="1600DB3A" w14:textId="6AC489E5" w:rsidR="000D5A7E" w:rsidRPr="000D5A7E" w:rsidDel="00580A98" w:rsidRDefault="000D5A7E" w:rsidP="000D5A7E">
      <w:pPr>
        <w:spacing w:after="0"/>
        <w:rPr>
          <w:del w:id="4573" w:author="Sebring, Amanda J" w:date="2017-10-04T09:14:00Z"/>
          <w:rFonts w:ascii="Courier New" w:hAnsi="Courier New" w:cs="Courier New"/>
          <w:sz w:val="24"/>
          <w:szCs w:val="24"/>
        </w:rPr>
      </w:pPr>
      <w:del w:id="45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510 76 0 2 2 10 15 25 35 50 40</w:delText>
        </w:r>
      </w:del>
    </w:p>
    <w:p w14:paraId="39E6F02D" w14:textId="2248FA96" w:rsidR="000D5A7E" w:rsidRPr="000D5A7E" w:rsidDel="00580A98" w:rsidRDefault="000D5A7E" w:rsidP="000D5A7E">
      <w:pPr>
        <w:spacing w:after="0"/>
        <w:rPr>
          <w:del w:id="4575" w:author="Sebring, Amanda J" w:date="2017-10-04T09:14:00Z"/>
          <w:rFonts w:ascii="Courier New" w:hAnsi="Courier New" w:cs="Courier New"/>
          <w:sz w:val="24"/>
          <w:szCs w:val="24"/>
        </w:rPr>
      </w:pPr>
      <w:del w:id="45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510 43 0 2 2 11 25 40 30 30 25</w:delText>
        </w:r>
      </w:del>
    </w:p>
    <w:p w14:paraId="6B98B959" w14:textId="03CD2484" w:rsidR="000D5A7E" w:rsidRPr="000D5A7E" w:rsidDel="00580A98" w:rsidRDefault="000D5A7E" w:rsidP="000D5A7E">
      <w:pPr>
        <w:spacing w:after="0"/>
        <w:rPr>
          <w:del w:id="4577" w:author="Sebring, Amanda J" w:date="2017-10-04T09:14:00Z"/>
          <w:rFonts w:ascii="Courier New" w:hAnsi="Courier New" w:cs="Courier New"/>
          <w:sz w:val="24"/>
          <w:szCs w:val="24"/>
        </w:rPr>
      </w:pPr>
      <w:del w:id="45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510 54 0 2 2 12 50 55 45 60 50</w:delText>
        </w:r>
      </w:del>
    </w:p>
    <w:p w14:paraId="5D0B84B7" w14:textId="14DC949C" w:rsidR="000D5A7E" w:rsidRPr="000D5A7E" w:rsidDel="00580A98" w:rsidRDefault="000D5A7E" w:rsidP="000D5A7E">
      <w:pPr>
        <w:spacing w:after="0"/>
        <w:rPr>
          <w:del w:id="4579" w:author="Sebring, Amanda J" w:date="2017-10-04T09:14:00Z"/>
          <w:rFonts w:ascii="Courier New" w:hAnsi="Courier New" w:cs="Courier New"/>
          <w:sz w:val="24"/>
          <w:szCs w:val="24"/>
        </w:rPr>
      </w:pPr>
      <w:del w:id="45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510 01 0 2 2 13 45 50 30 40 35</w:delText>
        </w:r>
      </w:del>
    </w:p>
    <w:p w14:paraId="1DEF4436" w14:textId="7899FB79" w:rsidR="000D5A7E" w:rsidRPr="000D5A7E" w:rsidDel="00580A98" w:rsidRDefault="000D5A7E" w:rsidP="000D5A7E">
      <w:pPr>
        <w:spacing w:after="0"/>
        <w:rPr>
          <w:del w:id="4581" w:author="Sebring, Amanda J" w:date="2017-10-04T09:14:00Z"/>
          <w:rFonts w:ascii="Courier New" w:hAnsi="Courier New" w:cs="Courier New"/>
          <w:sz w:val="24"/>
          <w:szCs w:val="24"/>
        </w:rPr>
      </w:pPr>
      <w:del w:id="45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510 07 0 2 2 14 35 50 35 35 35</w:delText>
        </w:r>
      </w:del>
    </w:p>
    <w:p w14:paraId="7F189C63" w14:textId="3897E429" w:rsidR="000D5A7E" w:rsidRPr="000D5A7E" w:rsidDel="00580A98" w:rsidRDefault="000D5A7E" w:rsidP="000D5A7E">
      <w:pPr>
        <w:spacing w:after="0"/>
        <w:rPr>
          <w:del w:id="4583" w:author="Sebring, Amanda J" w:date="2017-10-04T09:14:00Z"/>
          <w:rFonts w:ascii="Courier New" w:hAnsi="Courier New" w:cs="Courier New"/>
          <w:sz w:val="24"/>
          <w:szCs w:val="24"/>
        </w:rPr>
      </w:pPr>
      <w:del w:id="45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510 14 0 2 2 15 25 35 50 50 45</w:delText>
        </w:r>
      </w:del>
    </w:p>
    <w:p w14:paraId="6E347AD2" w14:textId="6F0C027A" w:rsidR="000D5A7E" w:rsidRPr="000D5A7E" w:rsidDel="00580A98" w:rsidRDefault="000D5A7E" w:rsidP="000D5A7E">
      <w:pPr>
        <w:spacing w:after="0"/>
        <w:rPr>
          <w:del w:id="4585" w:author="Sebring, Amanda J" w:date="2017-10-04T09:14:00Z"/>
          <w:rFonts w:ascii="Courier New" w:hAnsi="Courier New" w:cs="Courier New"/>
          <w:sz w:val="24"/>
          <w:szCs w:val="24"/>
        </w:rPr>
      </w:pPr>
      <w:del w:id="45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510 30 0 2 2 16 15 30 25 30 30</w:delText>
        </w:r>
      </w:del>
    </w:p>
    <w:p w14:paraId="6E58CA0A" w14:textId="2623FFB5" w:rsidR="000D5A7E" w:rsidRPr="000D5A7E" w:rsidDel="00580A98" w:rsidRDefault="000D5A7E" w:rsidP="000D5A7E">
      <w:pPr>
        <w:spacing w:after="0"/>
        <w:rPr>
          <w:del w:id="4587" w:author="Sebring, Amanda J" w:date="2017-10-04T09:14:00Z"/>
          <w:rFonts w:ascii="Courier New" w:hAnsi="Courier New" w:cs="Courier New"/>
          <w:sz w:val="24"/>
          <w:szCs w:val="24"/>
        </w:rPr>
      </w:pPr>
      <w:del w:id="45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510 37 0 2 2 17 35 60 30 30 35</w:delText>
        </w:r>
      </w:del>
    </w:p>
    <w:p w14:paraId="5F4BD64B" w14:textId="5B867CF1" w:rsidR="000D5A7E" w:rsidRPr="000D5A7E" w:rsidDel="00580A98" w:rsidRDefault="000D5A7E" w:rsidP="000D5A7E">
      <w:pPr>
        <w:spacing w:after="0"/>
        <w:rPr>
          <w:del w:id="4589" w:author="Sebring, Amanda J" w:date="2017-10-04T09:14:00Z"/>
          <w:rFonts w:ascii="Courier New" w:hAnsi="Courier New" w:cs="Courier New"/>
          <w:sz w:val="24"/>
          <w:szCs w:val="24"/>
        </w:rPr>
      </w:pPr>
      <w:del w:id="45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510 50 0 2 2 18 60 70 55 60 50</w:delText>
        </w:r>
      </w:del>
    </w:p>
    <w:p w14:paraId="7B68F467" w14:textId="6A6DE81A" w:rsidR="000D5A7E" w:rsidRPr="000D5A7E" w:rsidDel="00580A98" w:rsidRDefault="000D5A7E" w:rsidP="000D5A7E">
      <w:pPr>
        <w:spacing w:after="0"/>
        <w:rPr>
          <w:del w:id="4591" w:author="Sebring, Amanda J" w:date="2017-10-04T09:14:00Z"/>
          <w:rFonts w:ascii="Courier New" w:hAnsi="Courier New" w:cs="Courier New"/>
          <w:sz w:val="24"/>
          <w:szCs w:val="24"/>
        </w:rPr>
      </w:pPr>
      <w:del w:id="45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510 52 0 2 2 19 20 40 20 25 20</w:delText>
        </w:r>
      </w:del>
    </w:p>
    <w:p w14:paraId="0475089C" w14:textId="3C5BE7B0" w:rsidR="000D5A7E" w:rsidRPr="000D5A7E" w:rsidDel="00580A98" w:rsidRDefault="000D5A7E" w:rsidP="000D5A7E">
      <w:pPr>
        <w:spacing w:after="0"/>
        <w:rPr>
          <w:del w:id="4593" w:author="Sebring, Amanda J" w:date="2017-10-04T09:14:00Z"/>
          <w:rFonts w:ascii="Courier New" w:hAnsi="Courier New" w:cs="Courier New"/>
          <w:sz w:val="24"/>
          <w:szCs w:val="24"/>
        </w:rPr>
      </w:pPr>
      <w:del w:id="45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510 65 0 2 2 20 30 30 35 35 35</w:delText>
        </w:r>
      </w:del>
    </w:p>
    <w:p w14:paraId="18D7FF72" w14:textId="60A242D4" w:rsidR="000D5A7E" w:rsidRPr="000D5A7E" w:rsidDel="00580A98" w:rsidRDefault="000D5A7E" w:rsidP="000D5A7E">
      <w:pPr>
        <w:spacing w:after="0"/>
        <w:rPr>
          <w:del w:id="4595" w:author="Sebring, Amanda J" w:date="2017-10-04T09:14:00Z"/>
          <w:rFonts w:ascii="Courier New" w:hAnsi="Courier New" w:cs="Courier New"/>
          <w:sz w:val="24"/>
          <w:szCs w:val="24"/>
        </w:rPr>
      </w:pPr>
      <w:del w:id="45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510 70 0 2 2 21 35 45 35 35 30</w:delText>
        </w:r>
      </w:del>
    </w:p>
    <w:p w14:paraId="316F89CA" w14:textId="02081A75" w:rsidR="000D5A7E" w:rsidRPr="000D5A7E" w:rsidDel="00580A98" w:rsidRDefault="000D5A7E" w:rsidP="000D5A7E">
      <w:pPr>
        <w:spacing w:after="0"/>
        <w:rPr>
          <w:del w:id="4597" w:author="Sebring, Amanda J" w:date="2017-10-04T09:14:00Z"/>
          <w:rFonts w:ascii="Courier New" w:hAnsi="Courier New" w:cs="Courier New"/>
          <w:sz w:val="24"/>
          <w:szCs w:val="24"/>
        </w:rPr>
      </w:pPr>
      <w:del w:id="45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510 38 0 2 2 22 55 50 45 60 55</w:delText>
        </w:r>
      </w:del>
    </w:p>
    <w:p w14:paraId="1F05C7E7" w14:textId="6D783118" w:rsidR="000D5A7E" w:rsidRPr="000D5A7E" w:rsidDel="00580A98" w:rsidRDefault="000D5A7E" w:rsidP="000D5A7E">
      <w:pPr>
        <w:spacing w:after="0"/>
        <w:rPr>
          <w:del w:id="4599" w:author="Sebring, Amanda J" w:date="2017-10-04T09:14:00Z"/>
          <w:rFonts w:ascii="Courier New" w:hAnsi="Courier New" w:cs="Courier New"/>
          <w:sz w:val="24"/>
          <w:szCs w:val="24"/>
        </w:rPr>
      </w:pPr>
      <w:del w:id="46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510 42 0 2 2 23 70 60 50 45 45</w:delText>
        </w:r>
      </w:del>
    </w:p>
    <w:p w14:paraId="3BD2A144" w14:textId="237DF9A0" w:rsidR="000D5A7E" w:rsidRPr="000D5A7E" w:rsidDel="00580A98" w:rsidRDefault="000D5A7E" w:rsidP="000D5A7E">
      <w:pPr>
        <w:spacing w:after="0"/>
        <w:rPr>
          <w:del w:id="4601" w:author="Sebring, Amanda J" w:date="2017-10-04T09:14:00Z"/>
          <w:rFonts w:ascii="Courier New" w:hAnsi="Courier New" w:cs="Courier New"/>
          <w:sz w:val="24"/>
          <w:szCs w:val="24"/>
        </w:rPr>
      </w:pPr>
      <w:del w:id="46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510 03 0 2 2 24 75 65 60 60 55</w:delText>
        </w:r>
      </w:del>
    </w:p>
    <w:p w14:paraId="1A8177F6" w14:textId="13856A35" w:rsidR="000D5A7E" w:rsidRPr="000D5A7E" w:rsidDel="00580A98" w:rsidRDefault="000D5A7E" w:rsidP="000D5A7E">
      <w:pPr>
        <w:spacing w:after="0"/>
        <w:rPr>
          <w:del w:id="4603" w:author="Sebring, Amanda J" w:date="2017-10-04T09:14:00Z"/>
          <w:rFonts w:ascii="Courier New" w:hAnsi="Courier New" w:cs="Courier New"/>
          <w:sz w:val="24"/>
          <w:szCs w:val="24"/>
        </w:rPr>
      </w:pPr>
      <w:del w:id="46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510 05 0 2 2 25 15 35 30 40 30</w:delText>
        </w:r>
      </w:del>
    </w:p>
    <w:p w14:paraId="73E3CC11" w14:textId="4955F7D2" w:rsidR="000D5A7E" w:rsidRPr="000D5A7E" w:rsidDel="00580A98" w:rsidRDefault="000D5A7E" w:rsidP="000D5A7E">
      <w:pPr>
        <w:spacing w:after="0"/>
        <w:rPr>
          <w:del w:id="4605" w:author="Sebring, Amanda J" w:date="2017-10-04T09:14:00Z"/>
          <w:rFonts w:ascii="Courier New" w:hAnsi="Courier New" w:cs="Courier New"/>
          <w:sz w:val="24"/>
          <w:szCs w:val="24"/>
        </w:rPr>
      </w:pPr>
      <w:del w:id="46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510 06 0 2 2 26 15 30 20 20 20</w:delText>
        </w:r>
      </w:del>
    </w:p>
    <w:p w14:paraId="05188EC2" w14:textId="6445703E" w:rsidR="000D5A7E" w:rsidRPr="000D5A7E" w:rsidDel="00580A98" w:rsidRDefault="000D5A7E" w:rsidP="000D5A7E">
      <w:pPr>
        <w:spacing w:after="0"/>
        <w:rPr>
          <w:del w:id="4607" w:author="Sebring, Amanda J" w:date="2017-10-04T09:14:00Z"/>
          <w:rFonts w:ascii="Courier New" w:hAnsi="Courier New" w:cs="Courier New"/>
          <w:sz w:val="24"/>
          <w:szCs w:val="24"/>
        </w:rPr>
      </w:pPr>
      <w:del w:id="46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510 08 0 2 2 27 25 40 35 45 40</w:delText>
        </w:r>
      </w:del>
    </w:p>
    <w:p w14:paraId="1A294F38" w14:textId="4D956FB6" w:rsidR="000D5A7E" w:rsidRPr="000D5A7E" w:rsidDel="00580A98" w:rsidRDefault="000D5A7E" w:rsidP="000D5A7E">
      <w:pPr>
        <w:spacing w:after="0"/>
        <w:rPr>
          <w:del w:id="4609" w:author="Sebring, Amanda J" w:date="2017-10-04T09:14:00Z"/>
          <w:rFonts w:ascii="Courier New" w:hAnsi="Courier New" w:cs="Courier New"/>
          <w:sz w:val="24"/>
          <w:szCs w:val="24"/>
        </w:rPr>
      </w:pPr>
      <w:del w:id="46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510 10 0 2 2 28 40 35 40 45 40</w:delText>
        </w:r>
      </w:del>
    </w:p>
    <w:p w14:paraId="3DD0C74C" w14:textId="7F016C01" w:rsidR="000D5A7E" w:rsidRPr="000D5A7E" w:rsidDel="00580A98" w:rsidRDefault="000D5A7E" w:rsidP="000D5A7E">
      <w:pPr>
        <w:spacing w:after="0"/>
        <w:rPr>
          <w:del w:id="4611" w:author="Sebring, Amanda J" w:date="2017-10-04T09:14:00Z"/>
          <w:rFonts w:ascii="Courier New" w:hAnsi="Courier New" w:cs="Courier New"/>
          <w:sz w:val="24"/>
          <w:szCs w:val="24"/>
        </w:rPr>
      </w:pPr>
      <w:del w:id="46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510 12 0 2 2 29 25 30 30 25 25</w:delText>
        </w:r>
      </w:del>
    </w:p>
    <w:p w14:paraId="0D7A920B" w14:textId="3AA96EF5" w:rsidR="000D5A7E" w:rsidRPr="000D5A7E" w:rsidDel="00580A98" w:rsidRDefault="000D5A7E" w:rsidP="000D5A7E">
      <w:pPr>
        <w:spacing w:after="0"/>
        <w:rPr>
          <w:del w:id="4613" w:author="Sebring, Amanda J" w:date="2017-10-04T09:14:00Z"/>
          <w:rFonts w:ascii="Courier New" w:hAnsi="Courier New" w:cs="Courier New"/>
          <w:sz w:val="24"/>
          <w:szCs w:val="24"/>
        </w:rPr>
      </w:pPr>
      <w:del w:id="46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510 15 0 2 2 30 65 70 55 60 55</w:delText>
        </w:r>
      </w:del>
    </w:p>
    <w:p w14:paraId="324164E6" w14:textId="104D0CD0" w:rsidR="000D5A7E" w:rsidRPr="000D5A7E" w:rsidDel="00580A98" w:rsidRDefault="000D5A7E" w:rsidP="000D5A7E">
      <w:pPr>
        <w:spacing w:after="0"/>
        <w:rPr>
          <w:del w:id="4615" w:author="Sebring, Amanda J" w:date="2017-10-04T09:14:00Z"/>
          <w:rFonts w:ascii="Courier New" w:hAnsi="Courier New" w:cs="Courier New"/>
          <w:sz w:val="24"/>
          <w:szCs w:val="24"/>
        </w:rPr>
      </w:pPr>
      <w:del w:id="46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510 16 0 2 2 31 40 35 35 40 40</w:delText>
        </w:r>
      </w:del>
    </w:p>
    <w:p w14:paraId="11C8882D" w14:textId="22DC98FE" w:rsidR="000D5A7E" w:rsidRPr="000D5A7E" w:rsidDel="00580A98" w:rsidRDefault="000D5A7E" w:rsidP="000D5A7E">
      <w:pPr>
        <w:spacing w:after="0"/>
        <w:rPr>
          <w:del w:id="4617" w:author="Sebring, Amanda J" w:date="2017-10-04T09:14:00Z"/>
          <w:rFonts w:ascii="Courier New" w:hAnsi="Courier New" w:cs="Courier New"/>
          <w:sz w:val="24"/>
          <w:szCs w:val="24"/>
        </w:rPr>
      </w:pPr>
      <w:del w:id="46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510 17 0 2 2 32 60 55 50 55 50</w:delText>
        </w:r>
      </w:del>
    </w:p>
    <w:p w14:paraId="551CD7CD" w14:textId="2AE6302E" w:rsidR="000D5A7E" w:rsidRPr="000D5A7E" w:rsidDel="00580A98" w:rsidRDefault="000D5A7E" w:rsidP="000D5A7E">
      <w:pPr>
        <w:spacing w:after="0"/>
        <w:rPr>
          <w:del w:id="4619" w:author="Sebring, Amanda J" w:date="2017-10-04T09:14:00Z"/>
          <w:rFonts w:ascii="Courier New" w:hAnsi="Courier New" w:cs="Courier New"/>
          <w:sz w:val="24"/>
          <w:szCs w:val="24"/>
        </w:rPr>
      </w:pPr>
      <w:del w:id="46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510 18 0 2 2 33 30 40 40 50 40</w:delText>
        </w:r>
      </w:del>
    </w:p>
    <w:p w14:paraId="4E8FA8D1" w14:textId="2371C9EB" w:rsidR="000D5A7E" w:rsidRPr="000D5A7E" w:rsidDel="00580A98" w:rsidRDefault="000D5A7E" w:rsidP="000D5A7E">
      <w:pPr>
        <w:spacing w:after="0"/>
        <w:rPr>
          <w:del w:id="4621" w:author="Sebring, Amanda J" w:date="2017-10-04T09:14:00Z"/>
          <w:rFonts w:ascii="Courier New" w:hAnsi="Courier New" w:cs="Courier New"/>
          <w:sz w:val="24"/>
          <w:szCs w:val="24"/>
        </w:rPr>
      </w:pPr>
      <w:del w:id="46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510 19 0 2 2 34 40 40 45 60 50</w:delText>
        </w:r>
      </w:del>
    </w:p>
    <w:p w14:paraId="784C2F7E" w14:textId="6685B88F" w:rsidR="000D5A7E" w:rsidRPr="000D5A7E" w:rsidDel="00580A98" w:rsidRDefault="000D5A7E" w:rsidP="000D5A7E">
      <w:pPr>
        <w:spacing w:after="0"/>
        <w:rPr>
          <w:del w:id="4623" w:author="Sebring, Amanda J" w:date="2017-10-04T09:14:00Z"/>
          <w:rFonts w:ascii="Courier New" w:hAnsi="Courier New" w:cs="Courier New"/>
          <w:sz w:val="24"/>
          <w:szCs w:val="24"/>
        </w:rPr>
      </w:pPr>
      <w:del w:id="46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510 10 0 2 2 35 80 70 55 60 50</w:delText>
        </w:r>
      </w:del>
    </w:p>
    <w:p w14:paraId="1DC6DF40" w14:textId="12427D67" w:rsidR="000D5A7E" w:rsidRPr="000D5A7E" w:rsidDel="00580A98" w:rsidRDefault="000D5A7E" w:rsidP="000D5A7E">
      <w:pPr>
        <w:spacing w:after="0"/>
        <w:rPr>
          <w:del w:id="4625" w:author="Sebring, Amanda J" w:date="2017-10-04T09:14:00Z"/>
          <w:rFonts w:ascii="Courier New" w:hAnsi="Courier New" w:cs="Courier New"/>
          <w:sz w:val="24"/>
          <w:szCs w:val="24"/>
        </w:rPr>
      </w:pPr>
      <w:del w:id="46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510 11 0 2 2 36 70 70 60 70 60</w:delText>
        </w:r>
      </w:del>
    </w:p>
    <w:p w14:paraId="716F5212" w14:textId="546E99A4" w:rsidR="000D5A7E" w:rsidRPr="000D5A7E" w:rsidDel="00580A98" w:rsidRDefault="000D5A7E" w:rsidP="000D5A7E">
      <w:pPr>
        <w:spacing w:after="0"/>
        <w:rPr>
          <w:del w:id="4627" w:author="Sebring, Amanda J" w:date="2017-10-04T09:14:00Z"/>
          <w:rFonts w:ascii="Courier New" w:hAnsi="Courier New" w:cs="Courier New"/>
          <w:sz w:val="24"/>
          <w:szCs w:val="24"/>
        </w:rPr>
      </w:pPr>
      <w:del w:id="46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510 13 0 2 2 37 60 45 50 55 50</w:delText>
        </w:r>
      </w:del>
    </w:p>
    <w:p w14:paraId="56AC62BD" w14:textId="22044E23" w:rsidR="000D5A7E" w:rsidRPr="000D5A7E" w:rsidDel="00580A98" w:rsidRDefault="000D5A7E" w:rsidP="000D5A7E">
      <w:pPr>
        <w:spacing w:after="0"/>
        <w:rPr>
          <w:del w:id="4629" w:author="Sebring, Amanda J" w:date="2017-10-04T09:14:00Z"/>
          <w:rFonts w:ascii="Courier New" w:hAnsi="Courier New" w:cs="Courier New"/>
          <w:sz w:val="24"/>
          <w:szCs w:val="24"/>
        </w:rPr>
      </w:pPr>
      <w:del w:id="46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510 14 0 2 2 38 35 40 40 45 40</w:delText>
        </w:r>
      </w:del>
    </w:p>
    <w:p w14:paraId="2E54E393" w14:textId="2FF7EBEA" w:rsidR="000D5A7E" w:rsidRPr="000D5A7E" w:rsidDel="00580A98" w:rsidRDefault="000D5A7E" w:rsidP="000D5A7E">
      <w:pPr>
        <w:spacing w:after="0"/>
        <w:rPr>
          <w:del w:id="4631" w:author="Sebring, Amanda J" w:date="2017-10-04T09:14:00Z"/>
          <w:rFonts w:ascii="Courier New" w:hAnsi="Courier New" w:cs="Courier New"/>
          <w:sz w:val="24"/>
          <w:szCs w:val="24"/>
        </w:rPr>
      </w:pPr>
      <w:del w:id="46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510 15 0 2 2 39 40 50 40 40 40</w:delText>
        </w:r>
      </w:del>
    </w:p>
    <w:p w14:paraId="09AB3BFF" w14:textId="1BD76547" w:rsidR="000D5A7E" w:rsidRPr="000D5A7E" w:rsidDel="00580A98" w:rsidRDefault="000D5A7E" w:rsidP="000D5A7E">
      <w:pPr>
        <w:spacing w:after="0"/>
        <w:rPr>
          <w:del w:id="4633" w:author="Sebring, Amanda J" w:date="2017-10-04T09:14:00Z"/>
          <w:rFonts w:ascii="Courier New" w:hAnsi="Courier New" w:cs="Courier New"/>
          <w:sz w:val="24"/>
          <w:szCs w:val="24"/>
        </w:rPr>
      </w:pPr>
      <w:del w:id="46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510 16 0 2 2 40 45 45 50 45 45</w:delText>
        </w:r>
      </w:del>
    </w:p>
    <w:p w14:paraId="092964F4" w14:textId="2A1C0359" w:rsidR="000D5A7E" w:rsidRPr="000D5A7E" w:rsidDel="00580A98" w:rsidRDefault="000D5A7E" w:rsidP="000D5A7E">
      <w:pPr>
        <w:spacing w:after="0"/>
        <w:rPr>
          <w:del w:id="4635" w:author="Sebring, Amanda J" w:date="2017-10-04T09:14:00Z"/>
          <w:rFonts w:ascii="Courier New" w:hAnsi="Courier New" w:cs="Courier New"/>
          <w:sz w:val="24"/>
          <w:szCs w:val="24"/>
        </w:rPr>
      </w:pPr>
      <w:del w:id="46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510 17 0 2 2 41 85 65 60 65 60</w:delText>
        </w:r>
      </w:del>
    </w:p>
    <w:p w14:paraId="1412AAC7" w14:textId="56BB1C8C" w:rsidR="000D5A7E" w:rsidRPr="000D5A7E" w:rsidDel="00580A98" w:rsidRDefault="000D5A7E" w:rsidP="000D5A7E">
      <w:pPr>
        <w:spacing w:after="0"/>
        <w:rPr>
          <w:del w:id="4637" w:author="Sebring, Amanda J" w:date="2017-10-04T09:14:00Z"/>
          <w:rFonts w:ascii="Courier New" w:hAnsi="Courier New" w:cs="Courier New"/>
          <w:sz w:val="24"/>
          <w:szCs w:val="24"/>
        </w:rPr>
      </w:pPr>
      <w:del w:id="46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510 18 0 2 2 42 25 40 30 30 30</w:delText>
        </w:r>
      </w:del>
    </w:p>
    <w:p w14:paraId="2B2E485F" w14:textId="1D255D33" w:rsidR="000D5A7E" w:rsidRPr="000D5A7E" w:rsidDel="00580A98" w:rsidRDefault="000D5A7E" w:rsidP="000D5A7E">
      <w:pPr>
        <w:spacing w:after="0"/>
        <w:rPr>
          <w:del w:id="4639" w:author="Sebring, Amanda J" w:date="2017-10-04T09:14:00Z"/>
          <w:rFonts w:ascii="Courier New" w:hAnsi="Courier New" w:cs="Courier New"/>
          <w:sz w:val="24"/>
          <w:szCs w:val="24"/>
        </w:rPr>
      </w:pPr>
      <w:del w:id="46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510 19 0 2 2 43 95 80 80 75 75</w:delText>
        </w:r>
      </w:del>
    </w:p>
    <w:p w14:paraId="299B2135" w14:textId="55DB42DB" w:rsidR="000D5A7E" w:rsidRPr="000D5A7E" w:rsidDel="00580A98" w:rsidRDefault="000D5A7E" w:rsidP="000D5A7E">
      <w:pPr>
        <w:spacing w:after="0"/>
        <w:rPr>
          <w:del w:id="4641" w:author="Sebring, Amanda J" w:date="2017-10-04T09:14:00Z"/>
          <w:rFonts w:ascii="Courier New" w:hAnsi="Courier New" w:cs="Courier New"/>
          <w:sz w:val="24"/>
          <w:szCs w:val="24"/>
        </w:rPr>
      </w:pPr>
      <w:del w:id="46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510 31 0 2 2 44 50 45 45 55 45</w:delText>
        </w:r>
      </w:del>
    </w:p>
    <w:p w14:paraId="3F55A6AD" w14:textId="4ABC374B" w:rsidR="000D5A7E" w:rsidRPr="000D5A7E" w:rsidDel="00580A98" w:rsidRDefault="000D5A7E" w:rsidP="000D5A7E">
      <w:pPr>
        <w:spacing w:after="0"/>
        <w:rPr>
          <w:del w:id="4643" w:author="Sebring, Amanda J" w:date="2017-10-04T09:14:00Z"/>
          <w:rFonts w:ascii="Courier New" w:hAnsi="Courier New" w:cs="Courier New"/>
          <w:sz w:val="24"/>
          <w:szCs w:val="24"/>
        </w:rPr>
      </w:pPr>
      <w:del w:id="46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510 32 0 2 2 45 35 35 35 30 35</w:delText>
        </w:r>
      </w:del>
    </w:p>
    <w:p w14:paraId="53E80C12" w14:textId="31B3A6A1" w:rsidR="000D5A7E" w:rsidRPr="000D5A7E" w:rsidDel="00580A98" w:rsidRDefault="000D5A7E" w:rsidP="000D5A7E">
      <w:pPr>
        <w:spacing w:after="0"/>
        <w:rPr>
          <w:del w:id="4645" w:author="Sebring, Amanda J" w:date="2017-10-04T09:14:00Z"/>
          <w:rFonts w:ascii="Courier New" w:hAnsi="Courier New" w:cs="Courier New"/>
          <w:sz w:val="24"/>
          <w:szCs w:val="24"/>
        </w:rPr>
      </w:pPr>
      <w:del w:id="46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510 33 0 2 2 46 50 45 50 55 50</w:delText>
        </w:r>
      </w:del>
    </w:p>
    <w:p w14:paraId="0823E47C" w14:textId="76FD47A6" w:rsidR="000D5A7E" w:rsidRPr="000D5A7E" w:rsidDel="00580A98" w:rsidRDefault="000D5A7E" w:rsidP="000D5A7E">
      <w:pPr>
        <w:spacing w:after="0"/>
        <w:rPr>
          <w:del w:id="4647" w:author="Sebring, Amanda J" w:date="2017-10-04T09:14:00Z"/>
          <w:rFonts w:ascii="Courier New" w:hAnsi="Courier New" w:cs="Courier New"/>
          <w:sz w:val="24"/>
          <w:szCs w:val="24"/>
        </w:rPr>
      </w:pPr>
      <w:del w:id="46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510 34 0 2 2 47 40 30 30 40 35</w:delText>
        </w:r>
      </w:del>
    </w:p>
    <w:p w14:paraId="640129A2" w14:textId="79D4F2B2" w:rsidR="000D5A7E" w:rsidRPr="000D5A7E" w:rsidDel="00580A98" w:rsidRDefault="000D5A7E" w:rsidP="000D5A7E">
      <w:pPr>
        <w:spacing w:after="0"/>
        <w:rPr>
          <w:del w:id="4649" w:author="Sebring, Amanda J" w:date="2017-10-04T09:14:00Z"/>
          <w:rFonts w:ascii="Courier New" w:hAnsi="Courier New" w:cs="Courier New"/>
          <w:sz w:val="24"/>
          <w:szCs w:val="24"/>
        </w:rPr>
      </w:pPr>
      <w:del w:id="46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510 35 0 2 2 48 20 25 20 20 30</w:delText>
        </w:r>
      </w:del>
    </w:p>
    <w:p w14:paraId="1BA71BB9" w14:textId="4797246E" w:rsidR="000D5A7E" w:rsidRPr="000D5A7E" w:rsidDel="00580A98" w:rsidRDefault="000D5A7E" w:rsidP="000D5A7E">
      <w:pPr>
        <w:spacing w:after="0"/>
        <w:rPr>
          <w:del w:id="4651" w:author="Sebring, Amanda J" w:date="2017-10-04T09:14:00Z"/>
          <w:rFonts w:ascii="Courier New" w:hAnsi="Courier New" w:cs="Courier New"/>
          <w:sz w:val="24"/>
          <w:szCs w:val="24"/>
        </w:rPr>
      </w:pPr>
      <w:del w:id="46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510 36 0 2 2 49 50 50 45 50 45</w:delText>
        </w:r>
      </w:del>
    </w:p>
    <w:p w14:paraId="74DF42F3" w14:textId="79850E8D" w:rsidR="000D5A7E" w:rsidRPr="000D5A7E" w:rsidDel="00580A98" w:rsidRDefault="000D5A7E" w:rsidP="000D5A7E">
      <w:pPr>
        <w:spacing w:after="0"/>
        <w:rPr>
          <w:del w:id="4653" w:author="Sebring, Amanda J" w:date="2017-10-04T09:14:00Z"/>
          <w:rFonts w:ascii="Courier New" w:hAnsi="Courier New" w:cs="Courier New"/>
          <w:sz w:val="24"/>
          <w:szCs w:val="24"/>
        </w:rPr>
      </w:pPr>
      <w:del w:id="46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510 41 0 2 2 50 40 50 55 60 50</w:delText>
        </w:r>
      </w:del>
    </w:p>
    <w:p w14:paraId="34184DB4" w14:textId="2CA00AEC" w:rsidR="000D5A7E" w:rsidRPr="000D5A7E" w:rsidDel="00580A98" w:rsidRDefault="000D5A7E" w:rsidP="000D5A7E">
      <w:pPr>
        <w:spacing w:after="0"/>
        <w:rPr>
          <w:del w:id="4655" w:author="Sebring, Amanda J" w:date="2017-10-04T09:14:00Z"/>
          <w:rFonts w:ascii="Courier New" w:hAnsi="Courier New" w:cs="Courier New"/>
          <w:sz w:val="24"/>
          <w:szCs w:val="24"/>
        </w:rPr>
      </w:pPr>
      <w:del w:id="46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510 44 0 2 2 51 35 40 45 55 45</w:delText>
        </w:r>
      </w:del>
    </w:p>
    <w:p w14:paraId="2369BBBF" w14:textId="47DCA08A" w:rsidR="000D5A7E" w:rsidRPr="000D5A7E" w:rsidDel="00580A98" w:rsidRDefault="000D5A7E" w:rsidP="000D5A7E">
      <w:pPr>
        <w:spacing w:after="0"/>
        <w:rPr>
          <w:del w:id="4657" w:author="Sebring, Amanda J" w:date="2017-10-04T09:14:00Z"/>
          <w:rFonts w:ascii="Courier New" w:hAnsi="Courier New" w:cs="Courier New"/>
          <w:sz w:val="24"/>
          <w:szCs w:val="24"/>
        </w:rPr>
      </w:pPr>
      <w:del w:id="46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510 45 0 2 2 52 25 30 25 30 30</w:delText>
        </w:r>
      </w:del>
    </w:p>
    <w:p w14:paraId="2A54618F" w14:textId="1F6ED579" w:rsidR="000D5A7E" w:rsidRPr="000D5A7E" w:rsidDel="00580A98" w:rsidRDefault="000D5A7E" w:rsidP="000D5A7E">
      <w:pPr>
        <w:spacing w:after="0"/>
        <w:rPr>
          <w:del w:id="4659" w:author="Sebring, Amanda J" w:date="2017-10-04T09:14:00Z"/>
          <w:rFonts w:ascii="Courier New" w:hAnsi="Courier New" w:cs="Courier New"/>
          <w:sz w:val="24"/>
          <w:szCs w:val="24"/>
        </w:rPr>
      </w:pPr>
      <w:del w:id="46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510 47 0 2 2 53 40 40 45 45 40</w:delText>
        </w:r>
      </w:del>
    </w:p>
    <w:p w14:paraId="022F7642" w14:textId="7928E478" w:rsidR="000D5A7E" w:rsidRPr="000D5A7E" w:rsidDel="00580A98" w:rsidRDefault="000D5A7E" w:rsidP="000D5A7E">
      <w:pPr>
        <w:spacing w:after="0"/>
        <w:rPr>
          <w:del w:id="4661" w:author="Sebring, Amanda J" w:date="2017-10-04T09:14:00Z"/>
          <w:rFonts w:ascii="Courier New" w:hAnsi="Courier New" w:cs="Courier New"/>
          <w:sz w:val="24"/>
          <w:szCs w:val="24"/>
        </w:rPr>
      </w:pPr>
      <w:del w:id="46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510 48 0 2 2 54 15 30 15 15 20</w:delText>
        </w:r>
      </w:del>
    </w:p>
    <w:p w14:paraId="71D86424" w14:textId="7D260AF4" w:rsidR="000D5A7E" w:rsidRPr="000D5A7E" w:rsidDel="00580A98" w:rsidRDefault="000D5A7E" w:rsidP="000D5A7E">
      <w:pPr>
        <w:spacing w:after="0"/>
        <w:rPr>
          <w:del w:id="4663" w:author="Sebring, Amanda J" w:date="2017-10-04T09:14:00Z"/>
          <w:rFonts w:ascii="Courier New" w:hAnsi="Courier New" w:cs="Courier New"/>
          <w:sz w:val="24"/>
          <w:szCs w:val="24"/>
        </w:rPr>
      </w:pPr>
      <w:del w:id="46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510 49 0 2 2 55 55 55 60 65 60</w:delText>
        </w:r>
      </w:del>
    </w:p>
    <w:p w14:paraId="1586B2B1" w14:textId="2774E748" w:rsidR="000D5A7E" w:rsidRPr="000D5A7E" w:rsidDel="00580A98" w:rsidRDefault="000D5A7E" w:rsidP="000D5A7E">
      <w:pPr>
        <w:spacing w:after="0"/>
        <w:rPr>
          <w:del w:id="4665" w:author="Sebring, Amanda J" w:date="2017-10-04T09:14:00Z"/>
          <w:rFonts w:ascii="Courier New" w:hAnsi="Courier New" w:cs="Courier New"/>
          <w:sz w:val="24"/>
          <w:szCs w:val="24"/>
        </w:rPr>
      </w:pPr>
      <w:del w:id="46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510 51 0 2 2 56 30 30 30 35 30</w:delText>
        </w:r>
      </w:del>
    </w:p>
    <w:p w14:paraId="6B81F336" w14:textId="14C8DB69" w:rsidR="000D5A7E" w:rsidRPr="000D5A7E" w:rsidDel="00580A98" w:rsidRDefault="000D5A7E" w:rsidP="000D5A7E">
      <w:pPr>
        <w:spacing w:after="0"/>
        <w:rPr>
          <w:del w:id="4667" w:author="Sebring, Amanda J" w:date="2017-10-04T09:14:00Z"/>
          <w:rFonts w:ascii="Courier New" w:hAnsi="Courier New" w:cs="Courier New"/>
          <w:sz w:val="24"/>
          <w:szCs w:val="24"/>
        </w:rPr>
      </w:pPr>
      <w:del w:id="46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510 53 0 2 2 57 45 40 30 40 35</w:delText>
        </w:r>
      </w:del>
    </w:p>
    <w:p w14:paraId="735C4052" w14:textId="2E3EC0F6" w:rsidR="000D5A7E" w:rsidRPr="000D5A7E" w:rsidDel="00580A98" w:rsidRDefault="000D5A7E" w:rsidP="000D5A7E">
      <w:pPr>
        <w:spacing w:after="0"/>
        <w:rPr>
          <w:del w:id="4669" w:author="Sebring, Amanda J" w:date="2017-10-04T09:14:00Z"/>
          <w:rFonts w:ascii="Courier New" w:hAnsi="Courier New" w:cs="Courier New"/>
          <w:sz w:val="24"/>
          <w:szCs w:val="24"/>
        </w:rPr>
      </w:pPr>
      <w:del w:id="46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510 55 0 2 2 58 40 45 40 40 40</w:delText>
        </w:r>
      </w:del>
    </w:p>
    <w:p w14:paraId="351C8499" w14:textId="7EC5B648" w:rsidR="000D5A7E" w:rsidRPr="000D5A7E" w:rsidDel="00580A98" w:rsidRDefault="000D5A7E" w:rsidP="000D5A7E">
      <w:pPr>
        <w:spacing w:after="0"/>
        <w:rPr>
          <w:del w:id="4671" w:author="Sebring, Amanda J" w:date="2017-10-04T09:14:00Z"/>
          <w:rFonts w:ascii="Courier New" w:hAnsi="Courier New" w:cs="Courier New"/>
          <w:sz w:val="24"/>
          <w:szCs w:val="24"/>
        </w:rPr>
      </w:pPr>
      <w:del w:id="46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510 56 0 2 2 59 30 35 30 30 30</w:delText>
        </w:r>
      </w:del>
    </w:p>
    <w:p w14:paraId="2217B055" w14:textId="4626B9A7" w:rsidR="000D5A7E" w:rsidRPr="000D5A7E" w:rsidDel="00580A98" w:rsidRDefault="000D5A7E" w:rsidP="000D5A7E">
      <w:pPr>
        <w:spacing w:after="0"/>
        <w:rPr>
          <w:del w:id="4673" w:author="Sebring, Amanda J" w:date="2017-10-04T09:14:00Z"/>
          <w:rFonts w:ascii="Courier New" w:hAnsi="Courier New" w:cs="Courier New"/>
          <w:sz w:val="24"/>
          <w:szCs w:val="24"/>
        </w:rPr>
      </w:pPr>
      <w:del w:id="46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510 57 0 2 2 60 50 45 50 55 45</w:delText>
        </w:r>
      </w:del>
    </w:p>
    <w:p w14:paraId="01D4830D" w14:textId="49F69B34" w:rsidR="000D5A7E" w:rsidRPr="000D5A7E" w:rsidDel="00580A98" w:rsidRDefault="000D5A7E" w:rsidP="000D5A7E">
      <w:pPr>
        <w:spacing w:after="0"/>
        <w:rPr>
          <w:del w:id="4675" w:author="Sebring, Amanda J" w:date="2017-10-04T09:14:00Z"/>
          <w:rFonts w:ascii="Courier New" w:hAnsi="Courier New" w:cs="Courier New"/>
          <w:sz w:val="24"/>
          <w:szCs w:val="24"/>
        </w:rPr>
      </w:pPr>
      <w:del w:id="46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510 58 0 2 2 61 35 40 35 40 35</w:delText>
        </w:r>
      </w:del>
    </w:p>
    <w:p w14:paraId="50B438DA" w14:textId="484EB2C8" w:rsidR="000D5A7E" w:rsidRPr="000D5A7E" w:rsidDel="00580A98" w:rsidRDefault="000D5A7E" w:rsidP="000D5A7E">
      <w:pPr>
        <w:spacing w:after="0"/>
        <w:rPr>
          <w:del w:id="4677" w:author="Sebring, Amanda J" w:date="2017-10-04T09:14:00Z"/>
          <w:rFonts w:ascii="Courier New" w:hAnsi="Courier New" w:cs="Courier New"/>
          <w:sz w:val="24"/>
          <w:szCs w:val="24"/>
        </w:rPr>
      </w:pPr>
      <w:del w:id="46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510 59 0 2 2 62 30 30 35 35 30</w:delText>
        </w:r>
      </w:del>
    </w:p>
    <w:p w14:paraId="2CF5E6B4" w14:textId="009836A0" w:rsidR="000D5A7E" w:rsidRPr="000D5A7E" w:rsidDel="00580A98" w:rsidRDefault="000D5A7E" w:rsidP="000D5A7E">
      <w:pPr>
        <w:spacing w:after="0"/>
        <w:rPr>
          <w:del w:id="4679" w:author="Sebring, Amanda J" w:date="2017-10-04T09:14:00Z"/>
          <w:rFonts w:ascii="Courier New" w:hAnsi="Courier New" w:cs="Courier New"/>
          <w:sz w:val="24"/>
          <w:szCs w:val="24"/>
        </w:rPr>
      </w:pPr>
      <w:del w:id="46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510 60 0 2 2 63 55 50 50 50 45</w:delText>
        </w:r>
      </w:del>
    </w:p>
    <w:p w14:paraId="70A05A42" w14:textId="0A4027BA" w:rsidR="000D5A7E" w:rsidRPr="000D5A7E" w:rsidDel="00580A98" w:rsidRDefault="000D5A7E" w:rsidP="000D5A7E">
      <w:pPr>
        <w:spacing w:after="0"/>
        <w:rPr>
          <w:del w:id="4681" w:author="Sebring, Amanda J" w:date="2017-10-04T09:14:00Z"/>
          <w:rFonts w:ascii="Courier New" w:hAnsi="Courier New" w:cs="Courier New"/>
          <w:sz w:val="24"/>
          <w:szCs w:val="24"/>
        </w:rPr>
      </w:pPr>
      <w:del w:id="46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510 61 0 2 2 64 30 30 35 35 35</w:delText>
        </w:r>
      </w:del>
    </w:p>
    <w:p w14:paraId="52B39222" w14:textId="00014CF5" w:rsidR="000D5A7E" w:rsidRPr="000D5A7E" w:rsidDel="00580A98" w:rsidRDefault="000D5A7E" w:rsidP="000D5A7E">
      <w:pPr>
        <w:spacing w:after="0"/>
        <w:rPr>
          <w:del w:id="4683" w:author="Sebring, Amanda J" w:date="2017-10-04T09:14:00Z"/>
          <w:rFonts w:ascii="Courier New" w:hAnsi="Courier New" w:cs="Courier New"/>
          <w:sz w:val="24"/>
          <w:szCs w:val="24"/>
        </w:rPr>
      </w:pPr>
      <w:del w:id="46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510 62 0 2 2 65 20 25 30 20 25</w:delText>
        </w:r>
      </w:del>
    </w:p>
    <w:p w14:paraId="4DF9FB71" w14:textId="7E3CB3D7" w:rsidR="000D5A7E" w:rsidRPr="000D5A7E" w:rsidDel="00580A98" w:rsidRDefault="000D5A7E" w:rsidP="000D5A7E">
      <w:pPr>
        <w:spacing w:after="0"/>
        <w:rPr>
          <w:del w:id="4685" w:author="Sebring, Amanda J" w:date="2017-10-04T09:14:00Z"/>
          <w:rFonts w:ascii="Courier New" w:hAnsi="Courier New" w:cs="Courier New"/>
          <w:sz w:val="24"/>
          <w:szCs w:val="24"/>
        </w:rPr>
      </w:pPr>
      <w:del w:id="46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510 63 0 2 2 66 30 30 35 30 30</w:delText>
        </w:r>
      </w:del>
    </w:p>
    <w:p w14:paraId="0A2FF6C5" w14:textId="6718F27A" w:rsidR="000D5A7E" w:rsidRPr="000D5A7E" w:rsidDel="00580A98" w:rsidRDefault="000D5A7E" w:rsidP="000D5A7E">
      <w:pPr>
        <w:spacing w:after="0"/>
        <w:rPr>
          <w:del w:id="4687" w:author="Sebring, Amanda J" w:date="2017-10-04T09:14:00Z"/>
          <w:rFonts w:ascii="Courier New" w:hAnsi="Courier New" w:cs="Courier New"/>
          <w:sz w:val="24"/>
          <w:szCs w:val="24"/>
        </w:rPr>
      </w:pPr>
      <w:del w:id="46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510 64 0 2 2 67 40 50 40 40 35</w:delText>
        </w:r>
      </w:del>
    </w:p>
    <w:p w14:paraId="6D1A9970" w14:textId="020CD748" w:rsidR="000D5A7E" w:rsidRPr="000D5A7E" w:rsidDel="00580A98" w:rsidRDefault="000D5A7E" w:rsidP="000D5A7E">
      <w:pPr>
        <w:spacing w:after="0"/>
        <w:rPr>
          <w:del w:id="4689" w:author="Sebring, Amanda J" w:date="2017-10-04T09:14:00Z"/>
          <w:rFonts w:ascii="Courier New" w:hAnsi="Courier New" w:cs="Courier New"/>
          <w:sz w:val="24"/>
          <w:szCs w:val="24"/>
        </w:rPr>
      </w:pPr>
      <w:del w:id="46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510 66 0 2 2 68 40 35 40 40 45</w:delText>
        </w:r>
      </w:del>
    </w:p>
    <w:p w14:paraId="307D4E88" w14:textId="70E59B2F" w:rsidR="000D5A7E" w:rsidRPr="000D5A7E" w:rsidDel="00580A98" w:rsidRDefault="000D5A7E" w:rsidP="000D5A7E">
      <w:pPr>
        <w:spacing w:after="0"/>
        <w:rPr>
          <w:del w:id="4691" w:author="Sebring, Amanda J" w:date="2017-10-04T09:14:00Z"/>
          <w:rFonts w:ascii="Courier New" w:hAnsi="Courier New" w:cs="Courier New"/>
          <w:sz w:val="24"/>
          <w:szCs w:val="24"/>
        </w:rPr>
      </w:pPr>
      <w:del w:id="46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510 67 0 2 2 69 65 60 55 65 60</w:delText>
        </w:r>
      </w:del>
    </w:p>
    <w:p w14:paraId="523A8029" w14:textId="36EDF098" w:rsidR="000D5A7E" w:rsidRPr="000D5A7E" w:rsidDel="00580A98" w:rsidRDefault="000D5A7E" w:rsidP="000D5A7E">
      <w:pPr>
        <w:spacing w:after="0"/>
        <w:rPr>
          <w:del w:id="4693" w:author="Sebring, Amanda J" w:date="2017-10-04T09:14:00Z"/>
          <w:rFonts w:ascii="Courier New" w:hAnsi="Courier New" w:cs="Courier New"/>
          <w:sz w:val="24"/>
          <w:szCs w:val="24"/>
        </w:rPr>
      </w:pPr>
      <w:del w:id="46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510 68 0 2 2 70 40 45 45 50 50</w:delText>
        </w:r>
      </w:del>
    </w:p>
    <w:p w14:paraId="29538D0C" w14:textId="1A1EF2B0" w:rsidR="000D5A7E" w:rsidRPr="000D5A7E" w:rsidDel="00580A98" w:rsidRDefault="000D5A7E" w:rsidP="000D5A7E">
      <w:pPr>
        <w:spacing w:after="0"/>
        <w:rPr>
          <w:del w:id="4695" w:author="Sebring, Amanda J" w:date="2017-10-04T09:14:00Z"/>
          <w:rFonts w:ascii="Courier New" w:hAnsi="Courier New" w:cs="Courier New"/>
          <w:sz w:val="24"/>
          <w:szCs w:val="24"/>
        </w:rPr>
      </w:pPr>
      <w:del w:id="46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510 69 0 2 2 71 55 45 55 65 55</w:delText>
        </w:r>
      </w:del>
    </w:p>
    <w:p w14:paraId="0556CB45" w14:textId="2E7B38A8" w:rsidR="000D5A7E" w:rsidRPr="000D5A7E" w:rsidDel="00580A98" w:rsidRDefault="000D5A7E" w:rsidP="000D5A7E">
      <w:pPr>
        <w:spacing w:after="0"/>
        <w:rPr>
          <w:del w:id="4697" w:author="Sebring, Amanda J" w:date="2017-10-04T09:14:00Z"/>
          <w:rFonts w:ascii="Courier New" w:hAnsi="Courier New" w:cs="Courier New"/>
          <w:sz w:val="24"/>
          <w:szCs w:val="24"/>
        </w:rPr>
      </w:pPr>
      <w:del w:id="46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510 71 0 2 2 72 30 30 25 30 25</w:delText>
        </w:r>
      </w:del>
    </w:p>
    <w:p w14:paraId="6DC0DB99" w14:textId="5789F5C4" w:rsidR="000D5A7E" w:rsidRPr="000D5A7E" w:rsidDel="00580A98" w:rsidRDefault="000D5A7E" w:rsidP="000D5A7E">
      <w:pPr>
        <w:spacing w:after="0"/>
        <w:rPr>
          <w:del w:id="4699" w:author="Sebring, Amanda J" w:date="2017-10-04T09:14:00Z"/>
          <w:rFonts w:ascii="Courier New" w:hAnsi="Courier New" w:cs="Courier New"/>
          <w:sz w:val="24"/>
          <w:szCs w:val="24"/>
        </w:rPr>
      </w:pPr>
      <w:del w:id="47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510 72 0 2 2 73 40 40 40 45 45</w:delText>
        </w:r>
      </w:del>
    </w:p>
    <w:p w14:paraId="1AB56C01" w14:textId="20778DDD" w:rsidR="000D5A7E" w:rsidRPr="000D5A7E" w:rsidDel="00580A98" w:rsidRDefault="000D5A7E" w:rsidP="000D5A7E">
      <w:pPr>
        <w:spacing w:after="0"/>
        <w:rPr>
          <w:del w:id="4701" w:author="Sebring, Amanda J" w:date="2017-10-04T09:14:00Z"/>
          <w:rFonts w:ascii="Courier New" w:hAnsi="Courier New" w:cs="Courier New"/>
          <w:sz w:val="24"/>
          <w:szCs w:val="24"/>
        </w:rPr>
      </w:pPr>
      <w:del w:id="47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510 73 0 2 2 74 60 50 50 65 55</w:delText>
        </w:r>
      </w:del>
    </w:p>
    <w:p w14:paraId="3CFD19BC" w14:textId="6B58FF03" w:rsidR="000D5A7E" w:rsidRPr="000D5A7E" w:rsidDel="00580A98" w:rsidRDefault="000D5A7E" w:rsidP="000D5A7E">
      <w:pPr>
        <w:spacing w:after="0"/>
        <w:rPr>
          <w:del w:id="4703" w:author="Sebring, Amanda J" w:date="2017-10-04T09:14:00Z"/>
          <w:rFonts w:ascii="Courier New" w:hAnsi="Courier New" w:cs="Courier New"/>
          <w:sz w:val="24"/>
          <w:szCs w:val="24"/>
        </w:rPr>
      </w:pPr>
      <w:del w:id="47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510 74 0 2 2 75 50 55 45 50 45</w:delText>
        </w:r>
      </w:del>
    </w:p>
    <w:p w14:paraId="54D1240D" w14:textId="275C049B" w:rsidR="000D5A7E" w:rsidRPr="000D5A7E" w:rsidDel="00580A98" w:rsidRDefault="000D5A7E" w:rsidP="000D5A7E">
      <w:pPr>
        <w:spacing w:after="0"/>
        <w:rPr>
          <w:del w:id="4705" w:author="Sebring, Amanda J" w:date="2017-10-04T09:14:00Z"/>
          <w:rFonts w:ascii="Courier New" w:hAnsi="Courier New" w:cs="Courier New"/>
          <w:sz w:val="24"/>
          <w:szCs w:val="24"/>
        </w:rPr>
      </w:pPr>
      <w:del w:id="47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510 75 0 2 2 76 65 50 55 60 60</w:delText>
        </w:r>
      </w:del>
    </w:p>
    <w:p w14:paraId="7660EFFE" w14:textId="20ACF5C5" w:rsidR="000D5A7E" w:rsidRPr="000D5A7E" w:rsidDel="00580A98" w:rsidRDefault="000D5A7E" w:rsidP="000D5A7E">
      <w:pPr>
        <w:spacing w:after="0"/>
        <w:rPr>
          <w:del w:id="4707" w:author="Sebring, Amanda J" w:date="2017-10-04T09:14:00Z"/>
          <w:rFonts w:ascii="Courier New" w:hAnsi="Courier New" w:cs="Courier New"/>
          <w:sz w:val="24"/>
          <w:szCs w:val="24"/>
        </w:rPr>
      </w:pPr>
      <w:del w:id="47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510 77 0 2 2 77 45 50 50 60 50</w:delText>
        </w:r>
      </w:del>
    </w:p>
    <w:p w14:paraId="7FE3EB57" w14:textId="62322209" w:rsidR="000D5A7E" w:rsidRPr="000D5A7E" w:rsidDel="00580A98" w:rsidRDefault="000D5A7E" w:rsidP="000D5A7E">
      <w:pPr>
        <w:spacing w:after="0"/>
        <w:rPr>
          <w:del w:id="4709" w:author="Sebring, Amanda J" w:date="2017-10-04T09:14:00Z"/>
          <w:rFonts w:ascii="Courier New" w:hAnsi="Courier New" w:cs="Courier New"/>
          <w:sz w:val="24"/>
          <w:szCs w:val="24"/>
        </w:rPr>
      </w:pPr>
      <w:del w:id="47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510 78 0 2 2 78 45 35 30 30 30</w:delText>
        </w:r>
      </w:del>
    </w:p>
    <w:p w14:paraId="65C86369" w14:textId="08FF71C8" w:rsidR="000D5A7E" w:rsidRPr="000D5A7E" w:rsidDel="00580A98" w:rsidRDefault="000D5A7E" w:rsidP="000D5A7E">
      <w:pPr>
        <w:spacing w:after="0"/>
        <w:rPr>
          <w:del w:id="4711" w:author="Sebring, Amanda J" w:date="2017-10-04T09:14:00Z"/>
          <w:rFonts w:ascii="Courier New" w:hAnsi="Courier New" w:cs="Courier New"/>
          <w:sz w:val="24"/>
          <w:szCs w:val="24"/>
        </w:rPr>
      </w:pPr>
      <w:del w:id="47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510 79 0 2 2 79 45 45 50 40 45</w:delText>
        </w:r>
      </w:del>
    </w:p>
    <w:p w14:paraId="539AA842" w14:textId="465630AB" w:rsidR="000D5A7E" w:rsidRPr="000D5A7E" w:rsidDel="00580A98" w:rsidRDefault="000D5A7E" w:rsidP="000D5A7E">
      <w:pPr>
        <w:spacing w:after="0"/>
        <w:rPr>
          <w:del w:id="4713" w:author="Sebring, Amanda J" w:date="2017-10-04T09:14:00Z"/>
          <w:rFonts w:ascii="Courier New" w:hAnsi="Courier New" w:cs="Courier New"/>
          <w:sz w:val="24"/>
          <w:szCs w:val="24"/>
        </w:rPr>
      </w:pPr>
      <w:del w:id="47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510 80 0 2 2 80 35 30 35 40 35</w:delText>
        </w:r>
      </w:del>
    </w:p>
    <w:p w14:paraId="6F35C224" w14:textId="599C2FC5" w:rsidR="000D5A7E" w:rsidRPr="000D5A7E" w:rsidDel="00580A98" w:rsidRDefault="000D5A7E" w:rsidP="000D5A7E">
      <w:pPr>
        <w:spacing w:after="0"/>
        <w:rPr>
          <w:del w:id="4715" w:author="Sebring, Amanda J" w:date="2017-10-04T09:14:00Z"/>
          <w:rFonts w:ascii="Courier New" w:hAnsi="Courier New" w:cs="Courier New"/>
          <w:sz w:val="24"/>
          <w:szCs w:val="24"/>
        </w:rPr>
      </w:pPr>
      <w:del w:id="47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510 00 0 0 0 00 30 40 35 40 30</w:delText>
        </w:r>
      </w:del>
    </w:p>
    <w:p w14:paraId="7C65DAEE" w14:textId="017E33F9" w:rsidR="000D5A7E" w:rsidRPr="000D5A7E" w:rsidDel="00580A98" w:rsidRDefault="000D5A7E" w:rsidP="000D5A7E">
      <w:pPr>
        <w:spacing w:after="0"/>
        <w:rPr>
          <w:del w:id="4717" w:author="Sebring, Amanda J" w:date="2017-10-04T09:14:00Z"/>
          <w:rFonts w:ascii="Courier New" w:hAnsi="Courier New" w:cs="Courier New"/>
          <w:sz w:val="24"/>
          <w:szCs w:val="24"/>
        </w:rPr>
      </w:pPr>
      <w:del w:id="47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510 02 0 2 3 01 60 50 45 60 50</w:delText>
        </w:r>
      </w:del>
    </w:p>
    <w:p w14:paraId="6A8CE667" w14:textId="4AA525DD" w:rsidR="000D5A7E" w:rsidRPr="000D5A7E" w:rsidDel="00580A98" w:rsidRDefault="000D5A7E" w:rsidP="000D5A7E">
      <w:pPr>
        <w:spacing w:after="0"/>
        <w:rPr>
          <w:del w:id="4719" w:author="Sebring, Amanda J" w:date="2017-10-04T09:14:00Z"/>
          <w:rFonts w:ascii="Courier New" w:hAnsi="Courier New" w:cs="Courier New"/>
          <w:sz w:val="24"/>
          <w:szCs w:val="24"/>
        </w:rPr>
      </w:pPr>
      <w:del w:id="47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510 04 0 2 3 02 40 35 40 45 40</w:delText>
        </w:r>
      </w:del>
    </w:p>
    <w:p w14:paraId="3A6FE6B1" w14:textId="7092A22A" w:rsidR="000D5A7E" w:rsidRPr="000D5A7E" w:rsidDel="00580A98" w:rsidRDefault="000D5A7E" w:rsidP="000D5A7E">
      <w:pPr>
        <w:spacing w:after="0"/>
        <w:rPr>
          <w:del w:id="4721" w:author="Sebring, Amanda J" w:date="2017-10-04T09:14:00Z"/>
          <w:rFonts w:ascii="Courier New" w:hAnsi="Courier New" w:cs="Courier New"/>
          <w:sz w:val="24"/>
          <w:szCs w:val="24"/>
        </w:rPr>
      </w:pPr>
      <w:del w:id="47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510 09 0 2 3 03 20 30 20 25 15</w:delText>
        </w:r>
      </w:del>
    </w:p>
    <w:p w14:paraId="71F1F601" w14:textId="504E9994" w:rsidR="000D5A7E" w:rsidRPr="000D5A7E" w:rsidDel="00580A98" w:rsidRDefault="000D5A7E" w:rsidP="000D5A7E">
      <w:pPr>
        <w:spacing w:after="0"/>
        <w:rPr>
          <w:del w:id="4723" w:author="Sebring, Amanda J" w:date="2017-10-04T09:14:00Z"/>
          <w:rFonts w:ascii="Courier New" w:hAnsi="Courier New" w:cs="Courier New"/>
          <w:sz w:val="24"/>
          <w:szCs w:val="24"/>
        </w:rPr>
      </w:pPr>
      <w:del w:id="47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510 11 0 2 3 04 65 60 60 80 65</w:delText>
        </w:r>
      </w:del>
    </w:p>
    <w:p w14:paraId="6A777F2B" w14:textId="6505DE51" w:rsidR="000D5A7E" w:rsidRPr="000D5A7E" w:rsidDel="00580A98" w:rsidRDefault="000D5A7E" w:rsidP="000D5A7E">
      <w:pPr>
        <w:spacing w:after="0"/>
        <w:rPr>
          <w:del w:id="4725" w:author="Sebring, Amanda J" w:date="2017-10-04T09:14:00Z"/>
          <w:rFonts w:ascii="Courier New" w:hAnsi="Courier New" w:cs="Courier New"/>
          <w:sz w:val="24"/>
          <w:szCs w:val="24"/>
        </w:rPr>
      </w:pPr>
      <w:del w:id="47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510 12 0 2 3 05 35 35 30 35 35</w:delText>
        </w:r>
      </w:del>
    </w:p>
    <w:p w14:paraId="055689BD" w14:textId="72AFE88F" w:rsidR="000D5A7E" w:rsidRPr="000D5A7E" w:rsidDel="00580A98" w:rsidRDefault="000D5A7E" w:rsidP="000D5A7E">
      <w:pPr>
        <w:spacing w:after="0"/>
        <w:rPr>
          <w:del w:id="4727" w:author="Sebring, Amanda J" w:date="2017-10-04T09:14:00Z"/>
          <w:rFonts w:ascii="Courier New" w:hAnsi="Courier New" w:cs="Courier New"/>
          <w:sz w:val="24"/>
          <w:szCs w:val="24"/>
        </w:rPr>
      </w:pPr>
      <w:del w:id="47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510 39 0 2 3 06 30 25 25 30 30</w:delText>
        </w:r>
      </w:del>
    </w:p>
    <w:p w14:paraId="63EEC776" w14:textId="1570465E" w:rsidR="000D5A7E" w:rsidRPr="000D5A7E" w:rsidDel="00580A98" w:rsidRDefault="000D5A7E" w:rsidP="000D5A7E">
      <w:pPr>
        <w:spacing w:after="0"/>
        <w:rPr>
          <w:del w:id="4729" w:author="Sebring, Amanda J" w:date="2017-10-04T09:14:00Z"/>
          <w:rFonts w:ascii="Courier New" w:hAnsi="Courier New" w:cs="Courier New"/>
          <w:sz w:val="24"/>
          <w:szCs w:val="24"/>
        </w:rPr>
      </w:pPr>
      <w:del w:id="47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510 40 0 2 3 07 60 60 50 60 50</w:delText>
        </w:r>
      </w:del>
    </w:p>
    <w:p w14:paraId="5A66F5B9" w14:textId="5FDB6EAF" w:rsidR="000D5A7E" w:rsidRPr="000D5A7E" w:rsidDel="00580A98" w:rsidRDefault="000D5A7E" w:rsidP="000D5A7E">
      <w:pPr>
        <w:spacing w:after="0"/>
        <w:rPr>
          <w:del w:id="4731" w:author="Sebring, Amanda J" w:date="2017-10-04T09:14:00Z"/>
          <w:rFonts w:ascii="Courier New" w:hAnsi="Courier New" w:cs="Courier New"/>
          <w:sz w:val="24"/>
          <w:szCs w:val="24"/>
        </w:rPr>
      </w:pPr>
      <w:del w:id="47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510 46 0 2 3 08 55 60 55 60 55</w:delText>
        </w:r>
      </w:del>
    </w:p>
    <w:p w14:paraId="3AED9DB6" w14:textId="1DBC355C" w:rsidR="000D5A7E" w:rsidRPr="000D5A7E" w:rsidDel="00580A98" w:rsidRDefault="000D5A7E" w:rsidP="000D5A7E">
      <w:pPr>
        <w:spacing w:after="0"/>
        <w:rPr>
          <w:del w:id="4733" w:author="Sebring, Amanda J" w:date="2017-10-04T09:14:00Z"/>
          <w:rFonts w:ascii="Courier New" w:hAnsi="Courier New" w:cs="Courier New"/>
          <w:sz w:val="24"/>
          <w:szCs w:val="24"/>
        </w:rPr>
      </w:pPr>
      <w:del w:id="47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510 13 0 2 3 09 50 40 40 50 45</w:delText>
        </w:r>
      </w:del>
    </w:p>
    <w:p w14:paraId="48C83159" w14:textId="3A731139" w:rsidR="000D5A7E" w:rsidRPr="000D5A7E" w:rsidDel="00580A98" w:rsidRDefault="000D5A7E" w:rsidP="000D5A7E">
      <w:pPr>
        <w:spacing w:after="0"/>
        <w:rPr>
          <w:del w:id="4735" w:author="Sebring, Amanda J" w:date="2017-10-04T09:14:00Z"/>
          <w:rFonts w:ascii="Courier New" w:hAnsi="Courier New" w:cs="Courier New"/>
          <w:sz w:val="24"/>
          <w:szCs w:val="24"/>
        </w:rPr>
      </w:pPr>
      <w:del w:id="47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510 76 0 2 3 10 30 30 40 40 40</w:delText>
        </w:r>
      </w:del>
    </w:p>
    <w:p w14:paraId="431A0231" w14:textId="5B1E2563" w:rsidR="000D5A7E" w:rsidRPr="000D5A7E" w:rsidDel="00580A98" w:rsidRDefault="000D5A7E" w:rsidP="000D5A7E">
      <w:pPr>
        <w:spacing w:after="0"/>
        <w:rPr>
          <w:del w:id="4737" w:author="Sebring, Amanda J" w:date="2017-10-04T09:14:00Z"/>
          <w:rFonts w:ascii="Courier New" w:hAnsi="Courier New" w:cs="Courier New"/>
          <w:sz w:val="24"/>
          <w:szCs w:val="24"/>
        </w:rPr>
      </w:pPr>
      <w:del w:id="47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510 43 0 2 3 11 25 25 30 30 25</w:delText>
        </w:r>
      </w:del>
    </w:p>
    <w:p w14:paraId="57D2E9FE" w14:textId="78CB5E03" w:rsidR="000D5A7E" w:rsidRPr="000D5A7E" w:rsidDel="00580A98" w:rsidRDefault="000D5A7E" w:rsidP="000D5A7E">
      <w:pPr>
        <w:spacing w:after="0"/>
        <w:rPr>
          <w:del w:id="4739" w:author="Sebring, Amanda J" w:date="2017-10-04T09:14:00Z"/>
          <w:rFonts w:ascii="Courier New" w:hAnsi="Courier New" w:cs="Courier New"/>
          <w:sz w:val="24"/>
          <w:szCs w:val="24"/>
        </w:rPr>
      </w:pPr>
      <w:del w:id="47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510 54 0 2 3 12 45 45 45 50 45</w:delText>
        </w:r>
      </w:del>
    </w:p>
    <w:p w14:paraId="51678718" w14:textId="09FA9C9F" w:rsidR="000D5A7E" w:rsidRPr="000D5A7E" w:rsidDel="00580A98" w:rsidRDefault="000D5A7E" w:rsidP="000D5A7E">
      <w:pPr>
        <w:spacing w:after="0"/>
        <w:rPr>
          <w:del w:id="4741" w:author="Sebring, Amanda J" w:date="2017-10-04T09:14:00Z"/>
          <w:rFonts w:ascii="Courier New" w:hAnsi="Courier New" w:cs="Courier New"/>
          <w:sz w:val="24"/>
          <w:szCs w:val="24"/>
        </w:rPr>
      </w:pPr>
      <w:del w:id="47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510 01 0 2 3 13 40 50 40 45 45</w:delText>
        </w:r>
      </w:del>
    </w:p>
    <w:p w14:paraId="0BB68B0C" w14:textId="253DFB57" w:rsidR="000D5A7E" w:rsidRPr="000D5A7E" w:rsidDel="00580A98" w:rsidRDefault="000D5A7E" w:rsidP="000D5A7E">
      <w:pPr>
        <w:spacing w:after="0"/>
        <w:rPr>
          <w:del w:id="4743" w:author="Sebring, Amanda J" w:date="2017-10-04T09:14:00Z"/>
          <w:rFonts w:ascii="Courier New" w:hAnsi="Courier New" w:cs="Courier New"/>
          <w:sz w:val="24"/>
          <w:szCs w:val="24"/>
        </w:rPr>
      </w:pPr>
      <w:del w:id="47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510 07 0 2 3 14 40 45 45 40 40</w:delText>
        </w:r>
      </w:del>
    </w:p>
    <w:p w14:paraId="75011157" w14:textId="0B67E82F" w:rsidR="000D5A7E" w:rsidRPr="000D5A7E" w:rsidDel="00580A98" w:rsidRDefault="000D5A7E" w:rsidP="000D5A7E">
      <w:pPr>
        <w:spacing w:after="0"/>
        <w:rPr>
          <w:del w:id="4745" w:author="Sebring, Amanda J" w:date="2017-10-04T09:14:00Z"/>
          <w:rFonts w:ascii="Courier New" w:hAnsi="Courier New" w:cs="Courier New"/>
          <w:sz w:val="24"/>
          <w:szCs w:val="24"/>
        </w:rPr>
      </w:pPr>
      <w:del w:id="47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510 14 0 2 3 15 35 40 40 45 40</w:delText>
        </w:r>
      </w:del>
    </w:p>
    <w:p w14:paraId="45032978" w14:textId="20EF3173" w:rsidR="000D5A7E" w:rsidRPr="000D5A7E" w:rsidDel="00580A98" w:rsidRDefault="000D5A7E" w:rsidP="000D5A7E">
      <w:pPr>
        <w:spacing w:after="0"/>
        <w:rPr>
          <w:del w:id="4747" w:author="Sebring, Amanda J" w:date="2017-10-04T09:14:00Z"/>
          <w:rFonts w:ascii="Courier New" w:hAnsi="Courier New" w:cs="Courier New"/>
          <w:sz w:val="24"/>
          <w:szCs w:val="24"/>
        </w:rPr>
      </w:pPr>
      <w:del w:id="47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510 30 0 2 3 16 20 30 25 25 25</w:delText>
        </w:r>
      </w:del>
    </w:p>
    <w:p w14:paraId="255ACBF8" w14:textId="6CA96A66" w:rsidR="000D5A7E" w:rsidRPr="000D5A7E" w:rsidDel="00580A98" w:rsidRDefault="000D5A7E" w:rsidP="000D5A7E">
      <w:pPr>
        <w:spacing w:after="0"/>
        <w:rPr>
          <w:del w:id="4749" w:author="Sebring, Amanda J" w:date="2017-10-04T09:14:00Z"/>
          <w:rFonts w:ascii="Courier New" w:hAnsi="Courier New" w:cs="Courier New"/>
          <w:sz w:val="24"/>
          <w:szCs w:val="24"/>
        </w:rPr>
      </w:pPr>
      <w:del w:id="47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510 37 0 2 3 17 35 30 30 25 25</w:delText>
        </w:r>
      </w:del>
    </w:p>
    <w:p w14:paraId="274FA7BC" w14:textId="1DED1D98" w:rsidR="000D5A7E" w:rsidRPr="000D5A7E" w:rsidDel="00580A98" w:rsidRDefault="000D5A7E" w:rsidP="000D5A7E">
      <w:pPr>
        <w:spacing w:after="0"/>
        <w:rPr>
          <w:del w:id="4751" w:author="Sebring, Amanda J" w:date="2017-10-04T09:14:00Z"/>
          <w:rFonts w:ascii="Courier New" w:hAnsi="Courier New" w:cs="Courier New"/>
          <w:sz w:val="24"/>
          <w:szCs w:val="24"/>
        </w:rPr>
      </w:pPr>
      <w:del w:id="47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510 50 0 2 3 18 50 60 55 55 55</w:delText>
        </w:r>
      </w:del>
    </w:p>
    <w:p w14:paraId="35E2AB71" w14:textId="0097452F" w:rsidR="000D5A7E" w:rsidRPr="000D5A7E" w:rsidDel="00580A98" w:rsidRDefault="000D5A7E" w:rsidP="000D5A7E">
      <w:pPr>
        <w:spacing w:after="0"/>
        <w:rPr>
          <w:del w:id="4753" w:author="Sebring, Amanda J" w:date="2017-10-04T09:14:00Z"/>
          <w:rFonts w:ascii="Courier New" w:hAnsi="Courier New" w:cs="Courier New"/>
          <w:sz w:val="24"/>
          <w:szCs w:val="24"/>
        </w:rPr>
      </w:pPr>
      <w:del w:id="47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510 52 0 2 3 19 45 45 35 35 35</w:delText>
        </w:r>
      </w:del>
    </w:p>
    <w:p w14:paraId="53D7E737" w14:textId="00CA93CB" w:rsidR="000D5A7E" w:rsidRPr="000D5A7E" w:rsidDel="00580A98" w:rsidRDefault="000D5A7E" w:rsidP="000D5A7E">
      <w:pPr>
        <w:spacing w:after="0"/>
        <w:rPr>
          <w:del w:id="4755" w:author="Sebring, Amanda J" w:date="2017-10-04T09:14:00Z"/>
          <w:rFonts w:ascii="Courier New" w:hAnsi="Courier New" w:cs="Courier New"/>
          <w:sz w:val="24"/>
          <w:szCs w:val="24"/>
        </w:rPr>
      </w:pPr>
      <w:del w:id="47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510 65 0 2 3 20 30 30 35 40 35</w:delText>
        </w:r>
      </w:del>
    </w:p>
    <w:p w14:paraId="1CCE08AB" w14:textId="3C5B19F5" w:rsidR="000D5A7E" w:rsidRPr="000D5A7E" w:rsidDel="00580A98" w:rsidRDefault="000D5A7E" w:rsidP="000D5A7E">
      <w:pPr>
        <w:spacing w:after="0"/>
        <w:rPr>
          <w:del w:id="4757" w:author="Sebring, Amanda J" w:date="2017-10-04T09:14:00Z"/>
          <w:rFonts w:ascii="Courier New" w:hAnsi="Courier New" w:cs="Courier New"/>
          <w:sz w:val="24"/>
          <w:szCs w:val="24"/>
        </w:rPr>
      </w:pPr>
      <w:del w:id="47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510 70 0 2 3 21 35 35 35 40 35</w:delText>
        </w:r>
      </w:del>
    </w:p>
    <w:p w14:paraId="272F39E0" w14:textId="2184B86C" w:rsidR="000D5A7E" w:rsidRPr="000D5A7E" w:rsidDel="00580A98" w:rsidRDefault="000D5A7E" w:rsidP="000D5A7E">
      <w:pPr>
        <w:spacing w:after="0"/>
        <w:rPr>
          <w:del w:id="4759" w:author="Sebring, Amanda J" w:date="2017-10-04T09:14:00Z"/>
          <w:rFonts w:ascii="Courier New" w:hAnsi="Courier New" w:cs="Courier New"/>
          <w:sz w:val="24"/>
          <w:szCs w:val="24"/>
        </w:rPr>
      </w:pPr>
      <w:del w:id="47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510 38 0 2 3 22 45 55 45 60 50</w:delText>
        </w:r>
      </w:del>
    </w:p>
    <w:p w14:paraId="59CC113A" w14:textId="551BD452" w:rsidR="000D5A7E" w:rsidRPr="000D5A7E" w:rsidDel="00580A98" w:rsidRDefault="000D5A7E" w:rsidP="000D5A7E">
      <w:pPr>
        <w:spacing w:after="0"/>
        <w:rPr>
          <w:del w:id="4761" w:author="Sebring, Amanda J" w:date="2017-10-04T09:14:00Z"/>
          <w:rFonts w:ascii="Courier New" w:hAnsi="Courier New" w:cs="Courier New"/>
          <w:sz w:val="24"/>
          <w:szCs w:val="24"/>
        </w:rPr>
      </w:pPr>
      <w:del w:id="47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510 42 0 2 3 23 55 60 45 45 40</w:delText>
        </w:r>
      </w:del>
    </w:p>
    <w:p w14:paraId="04BDC985" w14:textId="39BC12D1" w:rsidR="000D5A7E" w:rsidRPr="000D5A7E" w:rsidDel="00580A98" w:rsidRDefault="000D5A7E" w:rsidP="000D5A7E">
      <w:pPr>
        <w:spacing w:after="0"/>
        <w:rPr>
          <w:del w:id="4763" w:author="Sebring, Amanda J" w:date="2017-10-04T09:14:00Z"/>
          <w:rFonts w:ascii="Courier New" w:hAnsi="Courier New" w:cs="Courier New"/>
          <w:sz w:val="24"/>
          <w:szCs w:val="24"/>
        </w:rPr>
      </w:pPr>
      <w:del w:id="47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510 03 0 2 3 24 50 55 45 55 50</w:delText>
        </w:r>
      </w:del>
    </w:p>
    <w:p w14:paraId="7FE8B8EC" w14:textId="2110D9F8" w:rsidR="000D5A7E" w:rsidRPr="000D5A7E" w:rsidDel="00580A98" w:rsidRDefault="000D5A7E" w:rsidP="000D5A7E">
      <w:pPr>
        <w:spacing w:after="0"/>
        <w:rPr>
          <w:del w:id="4765" w:author="Sebring, Amanda J" w:date="2017-10-04T09:14:00Z"/>
          <w:rFonts w:ascii="Courier New" w:hAnsi="Courier New" w:cs="Courier New"/>
          <w:sz w:val="24"/>
          <w:szCs w:val="24"/>
        </w:rPr>
      </w:pPr>
      <w:del w:id="47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510 05 0 2 3 25 55 50 60 65 55</w:delText>
        </w:r>
      </w:del>
    </w:p>
    <w:p w14:paraId="1E0B2C20" w14:textId="3226C992" w:rsidR="000D5A7E" w:rsidRPr="000D5A7E" w:rsidDel="00580A98" w:rsidRDefault="000D5A7E" w:rsidP="000D5A7E">
      <w:pPr>
        <w:spacing w:after="0"/>
        <w:rPr>
          <w:del w:id="4767" w:author="Sebring, Amanda J" w:date="2017-10-04T09:14:00Z"/>
          <w:rFonts w:ascii="Courier New" w:hAnsi="Courier New" w:cs="Courier New"/>
          <w:sz w:val="24"/>
          <w:szCs w:val="24"/>
        </w:rPr>
      </w:pPr>
      <w:del w:id="47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510 06 0 2 3 26 20 20 20 20 20</w:delText>
        </w:r>
      </w:del>
    </w:p>
    <w:p w14:paraId="2DA87ACD" w14:textId="5E615881" w:rsidR="000D5A7E" w:rsidRPr="000D5A7E" w:rsidDel="00580A98" w:rsidRDefault="000D5A7E" w:rsidP="000D5A7E">
      <w:pPr>
        <w:spacing w:after="0"/>
        <w:rPr>
          <w:del w:id="4769" w:author="Sebring, Amanda J" w:date="2017-10-04T09:14:00Z"/>
          <w:rFonts w:ascii="Courier New" w:hAnsi="Courier New" w:cs="Courier New"/>
          <w:sz w:val="24"/>
          <w:szCs w:val="24"/>
        </w:rPr>
      </w:pPr>
      <w:del w:id="47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510 08 0 2 3 27 30 30 40 40 35</w:delText>
        </w:r>
      </w:del>
    </w:p>
    <w:p w14:paraId="337BE6A3" w14:textId="5DEA2F5D" w:rsidR="000D5A7E" w:rsidRPr="000D5A7E" w:rsidDel="00580A98" w:rsidRDefault="000D5A7E" w:rsidP="000D5A7E">
      <w:pPr>
        <w:spacing w:after="0"/>
        <w:rPr>
          <w:del w:id="4771" w:author="Sebring, Amanda J" w:date="2017-10-04T09:14:00Z"/>
          <w:rFonts w:ascii="Courier New" w:hAnsi="Courier New" w:cs="Courier New"/>
          <w:sz w:val="24"/>
          <w:szCs w:val="24"/>
        </w:rPr>
      </w:pPr>
      <w:del w:id="47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510 10 0 2 3 28 40 45 40 50 45</w:delText>
        </w:r>
      </w:del>
    </w:p>
    <w:p w14:paraId="334BBEBA" w14:textId="1FE31C53" w:rsidR="000D5A7E" w:rsidRPr="000D5A7E" w:rsidDel="00580A98" w:rsidRDefault="000D5A7E" w:rsidP="000D5A7E">
      <w:pPr>
        <w:spacing w:after="0"/>
        <w:rPr>
          <w:del w:id="4773" w:author="Sebring, Amanda J" w:date="2017-10-04T09:14:00Z"/>
          <w:rFonts w:ascii="Courier New" w:hAnsi="Courier New" w:cs="Courier New"/>
          <w:sz w:val="24"/>
          <w:szCs w:val="24"/>
        </w:rPr>
      </w:pPr>
      <w:del w:id="47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510 12 0 2 3 29 30 30 25 30 30</w:delText>
        </w:r>
      </w:del>
    </w:p>
    <w:p w14:paraId="7BE0B24B" w14:textId="4BC57380" w:rsidR="000D5A7E" w:rsidRPr="000D5A7E" w:rsidDel="00580A98" w:rsidRDefault="000D5A7E" w:rsidP="000D5A7E">
      <w:pPr>
        <w:spacing w:after="0"/>
        <w:rPr>
          <w:del w:id="4775" w:author="Sebring, Amanda J" w:date="2017-10-04T09:14:00Z"/>
          <w:rFonts w:ascii="Courier New" w:hAnsi="Courier New" w:cs="Courier New"/>
          <w:sz w:val="24"/>
          <w:szCs w:val="24"/>
        </w:rPr>
      </w:pPr>
      <w:del w:id="47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510 15 0 2 3 30 60 60 55 75 50</w:delText>
        </w:r>
      </w:del>
    </w:p>
    <w:p w14:paraId="7624E772" w14:textId="4659DF9B" w:rsidR="000D5A7E" w:rsidRPr="000D5A7E" w:rsidDel="00580A98" w:rsidRDefault="000D5A7E" w:rsidP="000D5A7E">
      <w:pPr>
        <w:spacing w:after="0"/>
        <w:rPr>
          <w:del w:id="4777" w:author="Sebring, Amanda J" w:date="2017-10-04T09:14:00Z"/>
          <w:rFonts w:ascii="Courier New" w:hAnsi="Courier New" w:cs="Courier New"/>
          <w:sz w:val="24"/>
          <w:szCs w:val="24"/>
        </w:rPr>
      </w:pPr>
      <w:del w:id="47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510 16 0 2 3 31 30 30 35 40 40</w:delText>
        </w:r>
      </w:del>
    </w:p>
    <w:p w14:paraId="00CFF887" w14:textId="4B8C4521" w:rsidR="000D5A7E" w:rsidRPr="000D5A7E" w:rsidDel="00580A98" w:rsidRDefault="000D5A7E" w:rsidP="000D5A7E">
      <w:pPr>
        <w:spacing w:after="0"/>
        <w:rPr>
          <w:del w:id="4779" w:author="Sebring, Amanda J" w:date="2017-10-04T09:14:00Z"/>
          <w:rFonts w:ascii="Courier New" w:hAnsi="Courier New" w:cs="Courier New"/>
          <w:sz w:val="24"/>
          <w:szCs w:val="24"/>
        </w:rPr>
      </w:pPr>
      <w:del w:id="47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510 17 0 2 3 32 40 40 35 40 40</w:delText>
        </w:r>
      </w:del>
    </w:p>
    <w:p w14:paraId="457E0D1D" w14:textId="6F76D28C" w:rsidR="000D5A7E" w:rsidRPr="000D5A7E" w:rsidDel="00580A98" w:rsidRDefault="000D5A7E" w:rsidP="000D5A7E">
      <w:pPr>
        <w:spacing w:after="0"/>
        <w:rPr>
          <w:del w:id="4781" w:author="Sebring, Amanda J" w:date="2017-10-04T09:14:00Z"/>
          <w:rFonts w:ascii="Courier New" w:hAnsi="Courier New" w:cs="Courier New"/>
          <w:sz w:val="24"/>
          <w:szCs w:val="24"/>
        </w:rPr>
      </w:pPr>
      <w:del w:id="47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510 18 0 2 3 33 50 60 50 65 50</w:delText>
        </w:r>
      </w:del>
    </w:p>
    <w:p w14:paraId="0FC9E29D" w14:textId="69B9CE1E" w:rsidR="000D5A7E" w:rsidRPr="000D5A7E" w:rsidDel="00580A98" w:rsidRDefault="000D5A7E" w:rsidP="000D5A7E">
      <w:pPr>
        <w:spacing w:after="0"/>
        <w:rPr>
          <w:del w:id="4783" w:author="Sebring, Amanda J" w:date="2017-10-04T09:14:00Z"/>
          <w:rFonts w:ascii="Courier New" w:hAnsi="Courier New" w:cs="Courier New"/>
          <w:sz w:val="24"/>
          <w:szCs w:val="24"/>
        </w:rPr>
      </w:pPr>
      <w:del w:id="47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510 19 0 2 3 34 35 30 40 50 40</w:delText>
        </w:r>
      </w:del>
    </w:p>
    <w:p w14:paraId="4F074E24" w14:textId="66EBE9E8" w:rsidR="000D5A7E" w:rsidRPr="000D5A7E" w:rsidDel="00580A98" w:rsidRDefault="000D5A7E" w:rsidP="000D5A7E">
      <w:pPr>
        <w:spacing w:after="0"/>
        <w:rPr>
          <w:del w:id="4785" w:author="Sebring, Amanda J" w:date="2017-10-04T09:14:00Z"/>
          <w:rFonts w:ascii="Courier New" w:hAnsi="Courier New" w:cs="Courier New"/>
          <w:sz w:val="24"/>
          <w:szCs w:val="24"/>
        </w:rPr>
      </w:pPr>
      <w:del w:id="47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510 10 0 2 3 35 80 75 60 70 60</w:delText>
        </w:r>
      </w:del>
    </w:p>
    <w:p w14:paraId="664DA241" w14:textId="600D970B" w:rsidR="000D5A7E" w:rsidRPr="000D5A7E" w:rsidDel="00580A98" w:rsidRDefault="000D5A7E" w:rsidP="000D5A7E">
      <w:pPr>
        <w:spacing w:after="0"/>
        <w:rPr>
          <w:del w:id="4787" w:author="Sebring, Amanda J" w:date="2017-10-04T09:14:00Z"/>
          <w:rFonts w:ascii="Courier New" w:hAnsi="Courier New" w:cs="Courier New"/>
          <w:sz w:val="24"/>
          <w:szCs w:val="24"/>
        </w:rPr>
      </w:pPr>
      <w:del w:id="47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510 11 0 2 3 36 40 45 50 60 50</w:delText>
        </w:r>
      </w:del>
    </w:p>
    <w:p w14:paraId="4B567606" w14:textId="324C3719" w:rsidR="000D5A7E" w:rsidRPr="000D5A7E" w:rsidDel="00580A98" w:rsidRDefault="000D5A7E" w:rsidP="000D5A7E">
      <w:pPr>
        <w:spacing w:after="0"/>
        <w:rPr>
          <w:del w:id="4789" w:author="Sebring, Amanda J" w:date="2017-10-04T09:14:00Z"/>
          <w:rFonts w:ascii="Courier New" w:hAnsi="Courier New" w:cs="Courier New"/>
          <w:sz w:val="24"/>
          <w:szCs w:val="24"/>
        </w:rPr>
      </w:pPr>
      <w:del w:id="47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510 13 0 2 3 37 45 40 45 55 50</w:delText>
        </w:r>
      </w:del>
    </w:p>
    <w:p w14:paraId="4EFA98EC" w14:textId="2EB01F25" w:rsidR="000D5A7E" w:rsidRPr="000D5A7E" w:rsidDel="00580A98" w:rsidRDefault="000D5A7E" w:rsidP="000D5A7E">
      <w:pPr>
        <w:spacing w:after="0"/>
        <w:rPr>
          <w:del w:id="4791" w:author="Sebring, Amanda J" w:date="2017-10-04T09:14:00Z"/>
          <w:rFonts w:ascii="Courier New" w:hAnsi="Courier New" w:cs="Courier New"/>
          <w:sz w:val="24"/>
          <w:szCs w:val="24"/>
        </w:rPr>
      </w:pPr>
      <w:del w:id="47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510 14 0 2 3 38 35 40 40 40 45</w:delText>
        </w:r>
      </w:del>
    </w:p>
    <w:p w14:paraId="7EC98047" w14:textId="7AEFCF56" w:rsidR="000D5A7E" w:rsidRPr="000D5A7E" w:rsidDel="00580A98" w:rsidRDefault="000D5A7E" w:rsidP="000D5A7E">
      <w:pPr>
        <w:spacing w:after="0"/>
        <w:rPr>
          <w:del w:id="4793" w:author="Sebring, Amanda J" w:date="2017-10-04T09:14:00Z"/>
          <w:rFonts w:ascii="Courier New" w:hAnsi="Courier New" w:cs="Courier New"/>
          <w:sz w:val="24"/>
          <w:szCs w:val="24"/>
        </w:rPr>
      </w:pPr>
      <w:del w:id="47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510 15 0 2 3 39 30 40 35 35 40</w:delText>
        </w:r>
      </w:del>
    </w:p>
    <w:p w14:paraId="134B2F3D" w14:textId="4BBBE2F6" w:rsidR="000D5A7E" w:rsidRPr="000D5A7E" w:rsidDel="00580A98" w:rsidRDefault="000D5A7E" w:rsidP="000D5A7E">
      <w:pPr>
        <w:spacing w:after="0"/>
        <w:rPr>
          <w:del w:id="4795" w:author="Sebring, Amanda J" w:date="2017-10-04T09:14:00Z"/>
          <w:rFonts w:ascii="Courier New" w:hAnsi="Courier New" w:cs="Courier New"/>
          <w:sz w:val="24"/>
          <w:szCs w:val="24"/>
        </w:rPr>
      </w:pPr>
      <w:del w:id="47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510 16 0 2 3 40 25 25 30 25 30</w:delText>
        </w:r>
      </w:del>
    </w:p>
    <w:p w14:paraId="465FEBFC" w14:textId="268A5CFD" w:rsidR="000D5A7E" w:rsidRPr="000D5A7E" w:rsidDel="00580A98" w:rsidRDefault="000D5A7E" w:rsidP="000D5A7E">
      <w:pPr>
        <w:spacing w:after="0"/>
        <w:rPr>
          <w:del w:id="4797" w:author="Sebring, Amanda J" w:date="2017-10-04T09:14:00Z"/>
          <w:rFonts w:ascii="Courier New" w:hAnsi="Courier New" w:cs="Courier New"/>
          <w:sz w:val="24"/>
          <w:szCs w:val="24"/>
        </w:rPr>
      </w:pPr>
      <w:del w:id="47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510 17 0 2 3 41 70 70 70 65 65</w:delText>
        </w:r>
      </w:del>
    </w:p>
    <w:p w14:paraId="68ECFE8F" w14:textId="112C2C29" w:rsidR="000D5A7E" w:rsidRPr="000D5A7E" w:rsidDel="00580A98" w:rsidRDefault="000D5A7E" w:rsidP="000D5A7E">
      <w:pPr>
        <w:spacing w:after="0"/>
        <w:rPr>
          <w:del w:id="4799" w:author="Sebring, Amanda J" w:date="2017-10-04T09:14:00Z"/>
          <w:rFonts w:ascii="Courier New" w:hAnsi="Courier New" w:cs="Courier New"/>
          <w:sz w:val="24"/>
          <w:szCs w:val="24"/>
        </w:rPr>
      </w:pPr>
      <w:del w:id="48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510 18 0 2 3 42 40 45 50 45 40</w:delText>
        </w:r>
      </w:del>
    </w:p>
    <w:p w14:paraId="66EE8FE2" w14:textId="2D0525F5" w:rsidR="000D5A7E" w:rsidRPr="000D5A7E" w:rsidDel="00580A98" w:rsidRDefault="000D5A7E" w:rsidP="000D5A7E">
      <w:pPr>
        <w:spacing w:after="0"/>
        <w:rPr>
          <w:del w:id="4801" w:author="Sebring, Amanda J" w:date="2017-10-04T09:14:00Z"/>
          <w:rFonts w:ascii="Courier New" w:hAnsi="Courier New" w:cs="Courier New"/>
          <w:sz w:val="24"/>
          <w:szCs w:val="24"/>
        </w:rPr>
      </w:pPr>
      <w:del w:id="48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510 19 0 2 3 43 45 45 40 45 45</w:delText>
        </w:r>
      </w:del>
    </w:p>
    <w:p w14:paraId="6912CC6E" w14:textId="0C39A175" w:rsidR="000D5A7E" w:rsidRPr="000D5A7E" w:rsidDel="00580A98" w:rsidRDefault="000D5A7E" w:rsidP="000D5A7E">
      <w:pPr>
        <w:spacing w:after="0"/>
        <w:rPr>
          <w:del w:id="4803" w:author="Sebring, Amanda J" w:date="2017-10-04T09:14:00Z"/>
          <w:rFonts w:ascii="Courier New" w:hAnsi="Courier New" w:cs="Courier New"/>
          <w:sz w:val="24"/>
          <w:szCs w:val="24"/>
        </w:rPr>
      </w:pPr>
      <w:del w:id="48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510 31 0 2 3 44 60 50 50 60 55</w:delText>
        </w:r>
      </w:del>
    </w:p>
    <w:p w14:paraId="1139976B" w14:textId="35BEAA59" w:rsidR="000D5A7E" w:rsidRPr="000D5A7E" w:rsidDel="00580A98" w:rsidRDefault="000D5A7E" w:rsidP="000D5A7E">
      <w:pPr>
        <w:spacing w:after="0"/>
        <w:rPr>
          <w:del w:id="4805" w:author="Sebring, Amanda J" w:date="2017-10-04T09:14:00Z"/>
          <w:rFonts w:ascii="Courier New" w:hAnsi="Courier New" w:cs="Courier New"/>
          <w:sz w:val="24"/>
          <w:szCs w:val="24"/>
        </w:rPr>
      </w:pPr>
      <w:del w:id="48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510 32 0 2 3 45 30 30 35 30 35</w:delText>
        </w:r>
      </w:del>
    </w:p>
    <w:p w14:paraId="69729639" w14:textId="22487B08" w:rsidR="000D5A7E" w:rsidRPr="000D5A7E" w:rsidDel="00580A98" w:rsidRDefault="000D5A7E" w:rsidP="000D5A7E">
      <w:pPr>
        <w:spacing w:after="0"/>
        <w:rPr>
          <w:del w:id="4807" w:author="Sebring, Amanda J" w:date="2017-10-04T09:14:00Z"/>
          <w:rFonts w:ascii="Courier New" w:hAnsi="Courier New" w:cs="Courier New"/>
          <w:sz w:val="24"/>
          <w:szCs w:val="24"/>
        </w:rPr>
      </w:pPr>
      <w:del w:id="48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510 33 0 2 3 46 40 40 40 45 45</w:delText>
        </w:r>
      </w:del>
    </w:p>
    <w:p w14:paraId="6BF9E4F1" w14:textId="32AA5AC6" w:rsidR="000D5A7E" w:rsidRPr="000D5A7E" w:rsidDel="00580A98" w:rsidRDefault="000D5A7E" w:rsidP="000D5A7E">
      <w:pPr>
        <w:spacing w:after="0"/>
        <w:rPr>
          <w:del w:id="4809" w:author="Sebring, Amanda J" w:date="2017-10-04T09:14:00Z"/>
          <w:rFonts w:ascii="Courier New" w:hAnsi="Courier New" w:cs="Courier New"/>
          <w:sz w:val="24"/>
          <w:szCs w:val="24"/>
        </w:rPr>
      </w:pPr>
      <w:del w:id="48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510 34 0 2 3 47 40 35 35 35 35</w:delText>
        </w:r>
      </w:del>
    </w:p>
    <w:p w14:paraId="6CD0E264" w14:textId="7A28E245" w:rsidR="000D5A7E" w:rsidRPr="000D5A7E" w:rsidDel="00580A98" w:rsidRDefault="000D5A7E" w:rsidP="000D5A7E">
      <w:pPr>
        <w:spacing w:after="0"/>
        <w:rPr>
          <w:del w:id="4811" w:author="Sebring, Amanda J" w:date="2017-10-04T09:14:00Z"/>
          <w:rFonts w:ascii="Courier New" w:hAnsi="Courier New" w:cs="Courier New"/>
          <w:sz w:val="24"/>
          <w:szCs w:val="24"/>
        </w:rPr>
      </w:pPr>
      <w:del w:id="48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510 35 0 2 3 48 30 20 25 20 25</w:delText>
        </w:r>
      </w:del>
    </w:p>
    <w:p w14:paraId="248A0573" w14:textId="22356162" w:rsidR="000D5A7E" w:rsidRPr="000D5A7E" w:rsidDel="00580A98" w:rsidRDefault="000D5A7E" w:rsidP="000D5A7E">
      <w:pPr>
        <w:spacing w:after="0"/>
        <w:rPr>
          <w:del w:id="4813" w:author="Sebring, Amanda J" w:date="2017-10-04T09:14:00Z"/>
          <w:rFonts w:ascii="Courier New" w:hAnsi="Courier New" w:cs="Courier New"/>
          <w:sz w:val="24"/>
          <w:szCs w:val="24"/>
        </w:rPr>
      </w:pPr>
      <w:del w:id="48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510 36 0 2 3 49 50 50 45 50 40</w:delText>
        </w:r>
      </w:del>
    </w:p>
    <w:p w14:paraId="5DFFCEA3" w14:textId="295D43E1" w:rsidR="000D5A7E" w:rsidRPr="000D5A7E" w:rsidDel="00580A98" w:rsidRDefault="000D5A7E" w:rsidP="000D5A7E">
      <w:pPr>
        <w:spacing w:after="0"/>
        <w:rPr>
          <w:del w:id="4815" w:author="Sebring, Amanda J" w:date="2017-10-04T09:14:00Z"/>
          <w:rFonts w:ascii="Courier New" w:hAnsi="Courier New" w:cs="Courier New"/>
          <w:sz w:val="24"/>
          <w:szCs w:val="24"/>
        </w:rPr>
      </w:pPr>
      <w:del w:id="48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510 41 0 2 3 50 20 30 25 30 25</w:delText>
        </w:r>
      </w:del>
    </w:p>
    <w:p w14:paraId="39A73675" w14:textId="31538058" w:rsidR="000D5A7E" w:rsidRPr="000D5A7E" w:rsidDel="00580A98" w:rsidRDefault="000D5A7E" w:rsidP="000D5A7E">
      <w:pPr>
        <w:spacing w:after="0"/>
        <w:rPr>
          <w:del w:id="4817" w:author="Sebring, Amanda J" w:date="2017-10-04T09:14:00Z"/>
          <w:rFonts w:ascii="Courier New" w:hAnsi="Courier New" w:cs="Courier New"/>
          <w:sz w:val="24"/>
          <w:szCs w:val="24"/>
        </w:rPr>
      </w:pPr>
      <w:del w:id="48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510 44 0 2 3 51 30 45 50 60 40</w:delText>
        </w:r>
      </w:del>
    </w:p>
    <w:p w14:paraId="5EE0E7EA" w14:textId="3511651A" w:rsidR="000D5A7E" w:rsidRPr="000D5A7E" w:rsidDel="00580A98" w:rsidRDefault="000D5A7E" w:rsidP="000D5A7E">
      <w:pPr>
        <w:spacing w:after="0"/>
        <w:rPr>
          <w:del w:id="4819" w:author="Sebring, Amanda J" w:date="2017-10-04T09:14:00Z"/>
          <w:rFonts w:ascii="Courier New" w:hAnsi="Courier New" w:cs="Courier New"/>
          <w:sz w:val="24"/>
          <w:szCs w:val="24"/>
        </w:rPr>
      </w:pPr>
      <w:del w:id="48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510 45 0 2 3 52 25 25 30 20 20</w:delText>
        </w:r>
      </w:del>
    </w:p>
    <w:p w14:paraId="752DEBCC" w14:textId="46033D42" w:rsidR="000D5A7E" w:rsidRPr="000D5A7E" w:rsidDel="00580A98" w:rsidRDefault="000D5A7E" w:rsidP="000D5A7E">
      <w:pPr>
        <w:spacing w:after="0"/>
        <w:rPr>
          <w:del w:id="4821" w:author="Sebring, Amanda J" w:date="2017-10-04T09:14:00Z"/>
          <w:rFonts w:ascii="Courier New" w:hAnsi="Courier New" w:cs="Courier New"/>
          <w:sz w:val="24"/>
          <w:szCs w:val="24"/>
        </w:rPr>
      </w:pPr>
      <w:del w:id="48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510 47 0 2 3 53 50 45 50 55 50</w:delText>
        </w:r>
      </w:del>
    </w:p>
    <w:p w14:paraId="7DBBF19C" w14:textId="30B20160" w:rsidR="000D5A7E" w:rsidRPr="000D5A7E" w:rsidDel="00580A98" w:rsidRDefault="000D5A7E" w:rsidP="000D5A7E">
      <w:pPr>
        <w:spacing w:after="0"/>
        <w:rPr>
          <w:del w:id="4823" w:author="Sebring, Amanda J" w:date="2017-10-04T09:14:00Z"/>
          <w:rFonts w:ascii="Courier New" w:hAnsi="Courier New" w:cs="Courier New"/>
          <w:sz w:val="24"/>
          <w:szCs w:val="24"/>
        </w:rPr>
      </w:pPr>
      <w:del w:id="48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510 48 0 2 3 54 30 20 25 30 30</w:delText>
        </w:r>
      </w:del>
    </w:p>
    <w:p w14:paraId="2E30DB4B" w14:textId="64FECCF1" w:rsidR="000D5A7E" w:rsidRPr="000D5A7E" w:rsidDel="00580A98" w:rsidRDefault="000D5A7E" w:rsidP="000D5A7E">
      <w:pPr>
        <w:spacing w:after="0"/>
        <w:rPr>
          <w:del w:id="4825" w:author="Sebring, Amanda J" w:date="2017-10-04T09:14:00Z"/>
          <w:rFonts w:ascii="Courier New" w:hAnsi="Courier New" w:cs="Courier New"/>
          <w:sz w:val="24"/>
          <w:szCs w:val="24"/>
        </w:rPr>
      </w:pPr>
      <w:del w:id="48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510 49 0 2 3 55 30 30 35 40 40</w:delText>
        </w:r>
      </w:del>
    </w:p>
    <w:p w14:paraId="23599C32" w14:textId="62023DE8" w:rsidR="000D5A7E" w:rsidRPr="000D5A7E" w:rsidDel="00580A98" w:rsidRDefault="000D5A7E" w:rsidP="000D5A7E">
      <w:pPr>
        <w:spacing w:after="0"/>
        <w:rPr>
          <w:del w:id="4827" w:author="Sebring, Amanda J" w:date="2017-10-04T09:14:00Z"/>
          <w:rFonts w:ascii="Courier New" w:hAnsi="Courier New" w:cs="Courier New"/>
          <w:sz w:val="24"/>
          <w:szCs w:val="24"/>
        </w:rPr>
      </w:pPr>
      <w:del w:id="48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510 51 0 2 3 56 30 30 30 35 35</w:delText>
        </w:r>
      </w:del>
    </w:p>
    <w:p w14:paraId="3FC9FCBC" w14:textId="2BEA32EF" w:rsidR="000D5A7E" w:rsidRPr="000D5A7E" w:rsidDel="00580A98" w:rsidRDefault="000D5A7E" w:rsidP="000D5A7E">
      <w:pPr>
        <w:spacing w:after="0"/>
        <w:rPr>
          <w:del w:id="4829" w:author="Sebring, Amanda J" w:date="2017-10-04T09:14:00Z"/>
          <w:rFonts w:ascii="Courier New" w:hAnsi="Courier New" w:cs="Courier New"/>
          <w:sz w:val="24"/>
          <w:szCs w:val="24"/>
        </w:rPr>
      </w:pPr>
      <w:del w:id="48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510 53 0 2 3 57 35 40 35 35 40</w:delText>
        </w:r>
      </w:del>
    </w:p>
    <w:p w14:paraId="42F19894" w14:textId="6223AEBA" w:rsidR="000D5A7E" w:rsidRPr="000D5A7E" w:rsidDel="00580A98" w:rsidRDefault="000D5A7E" w:rsidP="000D5A7E">
      <w:pPr>
        <w:spacing w:after="0"/>
        <w:rPr>
          <w:del w:id="4831" w:author="Sebring, Amanda J" w:date="2017-10-04T09:14:00Z"/>
          <w:rFonts w:ascii="Courier New" w:hAnsi="Courier New" w:cs="Courier New"/>
          <w:sz w:val="24"/>
          <w:szCs w:val="24"/>
        </w:rPr>
      </w:pPr>
      <w:del w:id="48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510 55 0 2 3 58 40 45 40 45 40</w:delText>
        </w:r>
      </w:del>
    </w:p>
    <w:p w14:paraId="49774F44" w14:textId="3BC061DA" w:rsidR="000D5A7E" w:rsidRPr="000D5A7E" w:rsidDel="00580A98" w:rsidRDefault="000D5A7E" w:rsidP="000D5A7E">
      <w:pPr>
        <w:spacing w:after="0"/>
        <w:rPr>
          <w:del w:id="4833" w:author="Sebring, Amanda J" w:date="2017-10-04T09:14:00Z"/>
          <w:rFonts w:ascii="Courier New" w:hAnsi="Courier New" w:cs="Courier New"/>
          <w:sz w:val="24"/>
          <w:szCs w:val="24"/>
        </w:rPr>
      </w:pPr>
      <w:del w:id="48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510 56 0 2 3 59 35 35 40 35 40</w:delText>
        </w:r>
      </w:del>
    </w:p>
    <w:p w14:paraId="0128B3F5" w14:textId="06964779" w:rsidR="000D5A7E" w:rsidRPr="000D5A7E" w:rsidDel="00580A98" w:rsidRDefault="000D5A7E" w:rsidP="000D5A7E">
      <w:pPr>
        <w:spacing w:after="0"/>
        <w:rPr>
          <w:del w:id="4835" w:author="Sebring, Amanda J" w:date="2017-10-04T09:14:00Z"/>
          <w:rFonts w:ascii="Courier New" w:hAnsi="Courier New" w:cs="Courier New"/>
          <w:sz w:val="24"/>
          <w:szCs w:val="24"/>
        </w:rPr>
      </w:pPr>
      <w:del w:id="48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510 57 0 2 3 60 40 50 50 70 50</w:delText>
        </w:r>
      </w:del>
    </w:p>
    <w:p w14:paraId="118C5FBA" w14:textId="1FF8B844" w:rsidR="000D5A7E" w:rsidRPr="000D5A7E" w:rsidDel="00580A98" w:rsidRDefault="000D5A7E" w:rsidP="000D5A7E">
      <w:pPr>
        <w:spacing w:after="0"/>
        <w:rPr>
          <w:del w:id="4837" w:author="Sebring, Amanda J" w:date="2017-10-04T09:14:00Z"/>
          <w:rFonts w:ascii="Courier New" w:hAnsi="Courier New" w:cs="Courier New"/>
          <w:sz w:val="24"/>
          <w:szCs w:val="24"/>
        </w:rPr>
      </w:pPr>
      <w:del w:id="48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510 58 0 2 3 61 45 50 45 50 45</w:delText>
        </w:r>
      </w:del>
    </w:p>
    <w:p w14:paraId="51410C02" w14:textId="5D6DBF13" w:rsidR="000D5A7E" w:rsidRPr="000D5A7E" w:rsidDel="00580A98" w:rsidRDefault="000D5A7E" w:rsidP="000D5A7E">
      <w:pPr>
        <w:spacing w:after="0"/>
        <w:rPr>
          <w:del w:id="4839" w:author="Sebring, Amanda J" w:date="2017-10-04T09:14:00Z"/>
          <w:rFonts w:ascii="Courier New" w:hAnsi="Courier New" w:cs="Courier New"/>
          <w:sz w:val="24"/>
          <w:szCs w:val="24"/>
        </w:rPr>
      </w:pPr>
      <w:del w:id="48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510 59 0 2 3 62 45 45 50 55 50</w:delText>
        </w:r>
      </w:del>
    </w:p>
    <w:p w14:paraId="477678DD" w14:textId="2A455FDB" w:rsidR="000D5A7E" w:rsidRPr="000D5A7E" w:rsidDel="00580A98" w:rsidRDefault="000D5A7E" w:rsidP="000D5A7E">
      <w:pPr>
        <w:spacing w:after="0"/>
        <w:rPr>
          <w:del w:id="4841" w:author="Sebring, Amanda J" w:date="2017-10-04T09:14:00Z"/>
          <w:rFonts w:ascii="Courier New" w:hAnsi="Courier New" w:cs="Courier New"/>
          <w:sz w:val="24"/>
          <w:szCs w:val="24"/>
        </w:rPr>
      </w:pPr>
      <w:del w:id="48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510 60 0 2 3 63 30 30 30 25 30</w:delText>
        </w:r>
      </w:del>
    </w:p>
    <w:p w14:paraId="2707870F" w14:textId="083A4D0D" w:rsidR="000D5A7E" w:rsidRPr="000D5A7E" w:rsidDel="00580A98" w:rsidRDefault="000D5A7E" w:rsidP="000D5A7E">
      <w:pPr>
        <w:spacing w:after="0"/>
        <w:rPr>
          <w:del w:id="4843" w:author="Sebring, Amanda J" w:date="2017-10-04T09:14:00Z"/>
          <w:rFonts w:ascii="Courier New" w:hAnsi="Courier New" w:cs="Courier New"/>
          <w:sz w:val="24"/>
          <w:szCs w:val="24"/>
        </w:rPr>
      </w:pPr>
      <w:del w:id="48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510 61 0 2 3 64 30 35 30 30 30</w:delText>
        </w:r>
      </w:del>
    </w:p>
    <w:p w14:paraId="66D51CF1" w14:textId="129E3731" w:rsidR="000D5A7E" w:rsidRPr="000D5A7E" w:rsidDel="00580A98" w:rsidRDefault="000D5A7E" w:rsidP="000D5A7E">
      <w:pPr>
        <w:spacing w:after="0"/>
        <w:rPr>
          <w:del w:id="4845" w:author="Sebring, Amanda J" w:date="2017-10-04T09:14:00Z"/>
          <w:rFonts w:ascii="Courier New" w:hAnsi="Courier New" w:cs="Courier New"/>
          <w:sz w:val="24"/>
          <w:szCs w:val="24"/>
        </w:rPr>
      </w:pPr>
      <w:del w:id="48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510 62 0 2 3 65 25 30 30 30 30</w:delText>
        </w:r>
      </w:del>
    </w:p>
    <w:p w14:paraId="18C4493B" w14:textId="5F5194EC" w:rsidR="000D5A7E" w:rsidRPr="000D5A7E" w:rsidDel="00580A98" w:rsidRDefault="000D5A7E" w:rsidP="000D5A7E">
      <w:pPr>
        <w:spacing w:after="0"/>
        <w:rPr>
          <w:del w:id="4847" w:author="Sebring, Amanda J" w:date="2017-10-04T09:14:00Z"/>
          <w:rFonts w:ascii="Courier New" w:hAnsi="Courier New" w:cs="Courier New"/>
          <w:sz w:val="24"/>
          <w:szCs w:val="24"/>
        </w:rPr>
      </w:pPr>
      <w:del w:id="48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510 63 0 2 3 66 35 40 35 40 40</w:delText>
        </w:r>
      </w:del>
    </w:p>
    <w:p w14:paraId="3D3A23B1" w14:textId="23F3879E" w:rsidR="000D5A7E" w:rsidRPr="000D5A7E" w:rsidDel="00580A98" w:rsidRDefault="000D5A7E" w:rsidP="000D5A7E">
      <w:pPr>
        <w:spacing w:after="0"/>
        <w:rPr>
          <w:del w:id="4849" w:author="Sebring, Amanda J" w:date="2017-10-04T09:14:00Z"/>
          <w:rFonts w:ascii="Courier New" w:hAnsi="Courier New" w:cs="Courier New"/>
          <w:sz w:val="24"/>
          <w:szCs w:val="24"/>
        </w:rPr>
      </w:pPr>
      <w:del w:id="48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510 64 0 2 3 67 40 35 30 30 30</w:delText>
        </w:r>
      </w:del>
    </w:p>
    <w:p w14:paraId="7A780D2C" w14:textId="1BAAA05E" w:rsidR="000D5A7E" w:rsidRPr="000D5A7E" w:rsidDel="00580A98" w:rsidRDefault="000D5A7E" w:rsidP="000D5A7E">
      <w:pPr>
        <w:spacing w:after="0"/>
        <w:rPr>
          <w:del w:id="4851" w:author="Sebring, Amanda J" w:date="2017-10-04T09:14:00Z"/>
          <w:rFonts w:ascii="Courier New" w:hAnsi="Courier New" w:cs="Courier New"/>
          <w:sz w:val="24"/>
          <w:szCs w:val="24"/>
        </w:rPr>
      </w:pPr>
      <w:del w:id="48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510 66 0 2 3 68 50 55 50 55 55</w:delText>
        </w:r>
      </w:del>
    </w:p>
    <w:p w14:paraId="6A9E42F3" w14:textId="2FC47072" w:rsidR="000D5A7E" w:rsidRPr="000D5A7E" w:rsidDel="00580A98" w:rsidRDefault="000D5A7E" w:rsidP="000D5A7E">
      <w:pPr>
        <w:spacing w:after="0"/>
        <w:rPr>
          <w:del w:id="4853" w:author="Sebring, Amanda J" w:date="2017-10-04T09:14:00Z"/>
          <w:rFonts w:ascii="Courier New" w:hAnsi="Courier New" w:cs="Courier New"/>
          <w:sz w:val="24"/>
          <w:szCs w:val="24"/>
        </w:rPr>
      </w:pPr>
      <w:del w:id="48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510 67 0 2 3 69 55 55 60 70 60</w:delText>
        </w:r>
      </w:del>
    </w:p>
    <w:p w14:paraId="547B48C1" w14:textId="7D6DD405" w:rsidR="000D5A7E" w:rsidRPr="000D5A7E" w:rsidDel="00580A98" w:rsidRDefault="000D5A7E" w:rsidP="000D5A7E">
      <w:pPr>
        <w:spacing w:after="0"/>
        <w:rPr>
          <w:del w:id="4855" w:author="Sebring, Amanda J" w:date="2017-10-04T09:14:00Z"/>
          <w:rFonts w:ascii="Courier New" w:hAnsi="Courier New" w:cs="Courier New"/>
          <w:sz w:val="24"/>
          <w:szCs w:val="24"/>
        </w:rPr>
      </w:pPr>
      <w:del w:id="48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510 68 0 2 3 70 55 55 60 75 60</w:delText>
        </w:r>
      </w:del>
    </w:p>
    <w:p w14:paraId="18A30435" w14:textId="34631B8D" w:rsidR="000D5A7E" w:rsidRPr="000D5A7E" w:rsidDel="00580A98" w:rsidRDefault="000D5A7E" w:rsidP="000D5A7E">
      <w:pPr>
        <w:spacing w:after="0"/>
        <w:rPr>
          <w:del w:id="4857" w:author="Sebring, Amanda J" w:date="2017-10-04T09:14:00Z"/>
          <w:rFonts w:ascii="Courier New" w:hAnsi="Courier New" w:cs="Courier New"/>
          <w:sz w:val="24"/>
          <w:szCs w:val="24"/>
        </w:rPr>
      </w:pPr>
      <w:del w:id="48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510 69 0 2 3 71 35 35 45 40 45</w:delText>
        </w:r>
      </w:del>
    </w:p>
    <w:p w14:paraId="40E534E7" w14:textId="7026FEFC" w:rsidR="000D5A7E" w:rsidRPr="000D5A7E" w:rsidDel="00580A98" w:rsidRDefault="000D5A7E" w:rsidP="000D5A7E">
      <w:pPr>
        <w:spacing w:after="0"/>
        <w:rPr>
          <w:del w:id="4859" w:author="Sebring, Amanda J" w:date="2017-10-04T09:14:00Z"/>
          <w:rFonts w:ascii="Courier New" w:hAnsi="Courier New" w:cs="Courier New"/>
          <w:sz w:val="24"/>
          <w:szCs w:val="24"/>
        </w:rPr>
      </w:pPr>
      <w:del w:id="48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510 71 0 2 3 72 25 20 20 15 20</w:delText>
        </w:r>
      </w:del>
    </w:p>
    <w:p w14:paraId="342B5EFB" w14:textId="607ED32F" w:rsidR="000D5A7E" w:rsidRPr="000D5A7E" w:rsidDel="00580A98" w:rsidRDefault="000D5A7E" w:rsidP="000D5A7E">
      <w:pPr>
        <w:spacing w:after="0"/>
        <w:rPr>
          <w:del w:id="4861" w:author="Sebring, Amanda J" w:date="2017-10-04T09:14:00Z"/>
          <w:rFonts w:ascii="Courier New" w:hAnsi="Courier New" w:cs="Courier New"/>
          <w:sz w:val="24"/>
          <w:szCs w:val="24"/>
        </w:rPr>
      </w:pPr>
      <w:del w:id="48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510 72 0 2 3 73 50 45 40 50 45</w:delText>
        </w:r>
      </w:del>
    </w:p>
    <w:p w14:paraId="7EE78D95" w14:textId="3A1D64D7" w:rsidR="000D5A7E" w:rsidRPr="000D5A7E" w:rsidDel="00580A98" w:rsidRDefault="000D5A7E" w:rsidP="000D5A7E">
      <w:pPr>
        <w:spacing w:after="0"/>
        <w:rPr>
          <w:del w:id="4863" w:author="Sebring, Amanda J" w:date="2017-10-04T09:14:00Z"/>
          <w:rFonts w:ascii="Courier New" w:hAnsi="Courier New" w:cs="Courier New"/>
          <w:sz w:val="24"/>
          <w:szCs w:val="24"/>
        </w:rPr>
      </w:pPr>
      <w:del w:id="48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510 73 0 2 3 74 40 50 50 55 45</w:delText>
        </w:r>
      </w:del>
    </w:p>
    <w:p w14:paraId="142F9B7F" w14:textId="1B318443" w:rsidR="000D5A7E" w:rsidRPr="000D5A7E" w:rsidDel="00580A98" w:rsidRDefault="000D5A7E" w:rsidP="000D5A7E">
      <w:pPr>
        <w:spacing w:after="0"/>
        <w:rPr>
          <w:del w:id="4865" w:author="Sebring, Amanda J" w:date="2017-10-04T09:14:00Z"/>
          <w:rFonts w:ascii="Courier New" w:hAnsi="Courier New" w:cs="Courier New"/>
          <w:sz w:val="24"/>
          <w:szCs w:val="24"/>
        </w:rPr>
      </w:pPr>
      <w:del w:id="48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510 74 0 2 3 75 40 40 55 45 40</w:delText>
        </w:r>
      </w:del>
    </w:p>
    <w:p w14:paraId="016D0F1D" w14:textId="3721ECFA" w:rsidR="000D5A7E" w:rsidRPr="000D5A7E" w:rsidDel="00580A98" w:rsidRDefault="000D5A7E" w:rsidP="000D5A7E">
      <w:pPr>
        <w:spacing w:after="0"/>
        <w:rPr>
          <w:del w:id="4867" w:author="Sebring, Amanda J" w:date="2017-10-04T09:14:00Z"/>
          <w:rFonts w:ascii="Courier New" w:hAnsi="Courier New" w:cs="Courier New"/>
          <w:sz w:val="24"/>
          <w:szCs w:val="24"/>
        </w:rPr>
      </w:pPr>
      <w:del w:id="48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510 75 0 2 3 76 45 40 60 70 65</w:delText>
        </w:r>
      </w:del>
    </w:p>
    <w:p w14:paraId="4FE972F2" w14:textId="1A431FA9" w:rsidR="000D5A7E" w:rsidRPr="000D5A7E" w:rsidDel="00580A98" w:rsidRDefault="000D5A7E" w:rsidP="000D5A7E">
      <w:pPr>
        <w:spacing w:after="0"/>
        <w:rPr>
          <w:del w:id="4869" w:author="Sebring, Amanda J" w:date="2017-10-04T09:14:00Z"/>
          <w:rFonts w:ascii="Courier New" w:hAnsi="Courier New" w:cs="Courier New"/>
          <w:sz w:val="24"/>
          <w:szCs w:val="24"/>
        </w:rPr>
      </w:pPr>
      <w:del w:id="48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510 77 0 2 3 77 45 50 50 55 50</w:delText>
        </w:r>
      </w:del>
    </w:p>
    <w:p w14:paraId="49EB9C96" w14:textId="6DEB39FA" w:rsidR="000D5A7E" w:rsidRPr="000D5A7E" w:rsidDel="00580A98" w:rsidRDefault="000D5A7E" w:rsidP="000D5A7E">
      <w:pPr>
        <w:spacing w:after="0"/>
        <w:rPr>
          <w:del w:id="4871" w:author="Sebring, Amanda J" w:date="2017-10-04T09:14:00Z"/>
          <w:rFonts w:ascii="Courier New" w:hAnsi="Courier New" w:cs="Courier New"/>
          <w:sz w:val="24"/>
          <w:szCs w:val="24"/>
        </w:rPr>
      </w:pPr>
      <w:del w:id="48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510 78 0 2 3 78 40 40 35 40 35</w:delText>
        </w:r>
      </w:del>
    </w:p>
    <w:p w14:paraId="6EE2F04B" w14:textId="77E01334" w:rsidR="000D5A7E" w:rsidRPr="000D5A7E" w:rsidDel="00580A98" w:rsidRDefault="000D5A7E" w:rsidP="000D5A7E">
      <w:pPr>
        <w:spacing w:after="0"/>
        <w:rPr>
          <w:del w:id="4873" w:author="Sebring, Amanda J" w:date="2017-10-04T09:14:00Z"/>
          <w:rFonts w:ascii="Courier New" w:hAnsi="Courier New" w:cs="Courier New"/>
          <w:sz w:val="24"/>
          <w:szCs w:val="24"/>
        </w:rPr>
      </w:pPr>
      <w:del w:id="48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510 79 0 2 3 79 40 40 35 30 35</w:delText>
        </w:r>
      </w:del>
    </w:p>
    <w:p w14:paraId="2B011D27" w14:textId="3E9138AD" w:rsidR="00810492" w:rsidDel="00580A98" w:rsidRDefault="000D5A7E" w:rsidP="000D5A7E">
      <w:pPr>
        <w:spacing w:after="0"/>
        <w:rPr>
          <w:del w:id="4875" w:author="Sebring, Amanda J" w:date="2017-10-04T09:14:00Z"/>
          <w:rFonts w:ascii="Courier New" w:hAnsi="Courier New" w:cs="Courier New"/>
          <w:sz w:val="24"/>
          <w:szCs w:val="24"/>
        </w:rPr>
      </w:pPr>
      <w:del w:id="48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510 80 0 2 3 80 50 40 45 45 40</w:delText>
        </w:r>
      </w:del>
    </w:p>
    <w:p w14:paraId="21690F89" w14:textId="596B272F" w:rsidR="00F001FC" w:rsidRPr="00F001FC" w:rsidDel="00580A98" w:rsidRDefault="00F001FC" w:rsidP="00F001FC">
      <w:pPr>
        <w:spacing w:after="0"/>
        <w:rPr>
          <w:del w:id="4877" w:author="Sebring, Amanda J" w:date="2017-10-04T09:14:00Z"/>
          <w:rFonts w:ascii="Courier New" w:hAnsi="Courier New" w:cs="Courier New"/>
          <w:sz w:val="24"/>
          <w:szCs w:val="24"/>
        </w:rPr>
      </w:pPr>
      <w:del w:id="487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511 00 1 0 0 00 55 55 55 55 50</w:delText>
        </w:r>
      </w:del>
    </w:p>
    <w:p w14:paraId="5685C40C" w14:textId="512B1ECA" w:rsidR="00F001FC" w:rsidRPr="00F001FC" w:rsidDel="00580A98" w:rsidRDefault="00F001FC" w:rsidP="00F001FC">
      <w:pPr>
        <w:spacing w:after="0"/>
        <w:rPr>
          <w:del w:id="4879" w:author="Sebring, Amanda J" w:date="2017-10-04T09:14:00Z"/>
          <w:rFonts w:ascii="Courier New" w:hAnsi="Courier New" w:cs="Courier New"/>
          <w:sz w:val="24"/>
          <w:szCs w:val="24"/>
        </w:rPr>
      </w:pPr>
      <w:del w:id="488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511 02 1 1 1 01 50 45 50 50 50</w:delText>
        </w:r>
      </w:del>
    </w:p>
    <w:p w14:paraId="64BEF2EC" w14:textId="5237AEEE" w:rsidR="00F001FC" w:rsidRPr="00F001FC" w:rsidDel="00580A98" w:rsidRDefault="00F001FC" w:rsidP="00F001FC">
      <w:pPr>
        <w:spacing w:after="0"/>
        <w:rPr>
          <w:del w:id="4881" w:author="Sebring, Amanda J" w:date="2017-10-04T09:14:00Z"/>
          <w:rFonts w:ascii="Courier New" w:hAnsi="Courier New" w:cs="Courier New"/>
          <w:sz w:val="24"/>
          <w:szCs w:val="24"/>
        </w:rPr>
      </w:pPr>
      <w:del w:id="488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511 04 1 1 1 02 50 50 50 50 50</w:delText>
        </w:r>
      </w:del>
    </w:p>
    <w:p w14:paraId="0C7A3D86" w14:textId="2C1BDB06" w:rsidR="00F001FC" w:rsidRPr="00F001FC" w:rsidDel="00580A98" w:rsidRDefault="00F001FC" w:rsidP="00F001FC">
      <w:pPr>
        <w:spacing w:after="0"/>
        <w:rPr>
          <w:del w:id="4883" w:author="Sebring, Amanda J" w:date="2017-10-04T09:14:00Z"/>
          <w:rFonts w:ascii="Courier New" w:hAnsi="Courier New" w:cs="Courier New"/>
          <w:sz w:val="24"/>
          <w:szCs w:val="24"/>
        </w:rPr>
      </w:pPr>
      <w:del w:id="488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511 09 1 1 1 03 55 55 50 55 50</w:delText>
        </w:r>
      </w:del>
    </w:p>
    <w:p w14:paraId="489705D6" w14:textId="401887B2" w:rsidR="00F001FC" w:rsidRPr="00F001FC" w:rsidDel="00580A98" w:rsidRDefault="00F001FC" w:rsidP="00F001FC">
      <w:pPr>
        <w:spacing w:after="0"/>
        <w:rPr>
          <w:del w:id="4885" w:author="Sebring, Amanda J" w:date="2017-10-04T09:14:00Z"/>
          <w:rFonts w:ascii="Courier New" w:hAnsi="Courier New" w:cs="Courier New"/>
          <w:sz w:val="24"/>
          <w:szCs w:val="24"/>
        </w:rPr>
      </w:pPr>
      <w:del w:id="488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511 11 1 1 1 04 55 50 55 60 55</w:delText>
        </w:r>
      </w:del>
    </w:p>
    <w:p w14:paraId="64C7B982" w14:textId="7FFEE001" w:rsidR="00F001FC" w:rsidRPr="00F001FC" w:rsidDel="00580A98" w:rsidRDefault="00F001FC" w:rsidP="00F001FC">
      <w:pPr>
        <w:spacing w:after="0"/>
        <w:rPr>
          <w:del w:id="4887" w:author="Sebring, Amanda J" w:date="2017-10-04T09:14:00Z"/>
          <w:rFonts w:ascii="Courier New" w:hAnsi="Courier New" w:cs="Courier New"/>
          <w:sz w:val="24"/>
          <w:szCs w:val="24"/>
        </w:rPr>
      </w:pPr>
      <w:del w:id="488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511 22 1 1 1 05 50 50 55 55 50</w:delText>
        </w:r>
      </w:del>
    </w:p>
    <w:p w14:paraId="5D24971A" w14:textId="2BB529BD" w:rsidR="00F001FC" w:rsidRPr="00F001FC" w:rsidDel="00580A98" w:rsidRDefault="00F001FC" w:rsidP="00F001FC">
      <w:pPr>
        <w:spacing w:after="0"/>
        <w:rPr>
          <w:del w:id="4889" w:author="Sebring, Amanda J" w:date="2017-10-04T09:14:00Z"/>
          <w:rFonts w:ascii="Courier New" w:hAnsi="Courier New" w:cs="Courier New"/>
          <w:sz w:val="24"/>
          <w:szCs w:val="24"/>
        </w:rPr>
      </w:pPr>
      <w:del w:id="489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511 39 1 1 1 06 50 50 50 50 50</w:delText>
        </w:r>
      </w:del>
    </w:p>
    <w:p w14:paraId="5FC5A958" w14:textId="3BD1BC2D" w:rsidR="00F001FC" w:rsidRPr="00F001FC" w:rsidDel="00580A98" w:rsidRDefault="00F001FC" w:rsidP="00F001FC">
      <w:pPr>
        <w:spacing w:after="0"/>
        <w:rPr>
          <w:del w:id="4891" w:author="Sebring, Amanda J" w:date="2017-10-04T09:14:00Z"/>
          <w:rFonts w:ascii="Courier New" w:hAnsi="Courier New" w:cs="Courier New"/>
          <w:sz w:val="24"/>
          <w:szCs w:val="24"/>
        </w:rPr>
      </w:pPr>
      <w:del w:id="489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511 40 1 1 1 07 45 50 50 50 50</w:delText>
        </w:r>
      </w:del>
    </w:p>
    <w:p w14:paraId="3CFE7A33" w14:textId="6A103B94" w:rsidR="00F001FC" w:rsidRPr="00F001FC" w:rsidDel="00580A98" w:rsidRDefault="00F001FC" w:rsidP="00F001FC">
      <w:pPr>
        <w:spacing w:after="0"/>
        <w:rPr>
          <w:del w:id="4893" w:author="Sebring, Amanda J" w:date="2017-10-04T09:14:00Z"/>
          <w:rFonts w:ascii="Courier New" w:hAnsi="Courier New" w:cs="Courier New"/>
          <w:sz w:val="24"/>
          <w:szCs w:val="24"/>
        </w:rPr>
      </w:pPr>
      <w:del w:id="489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511 46 1 1 1 08 50 50 50 50 50</w:delText>
        </w:r>
      </w:del>
    </w:p>
    <w:p w14:paraId="09A2B938" w14:textId="72D2D75B" w:rsidR="00F001FC" w:rsidRPr="00F001FC" w:rsidDel="00580A98" w:rsidRDefault="00F001FC" w:rsidP="00F001FC">
      <w:pPr>
        <w:spacing w:after="0"/>
        <w:rPr>
          <w:del w:id="4895" w:author="Sebring, Amanda J" w:date="2017-10-04T09:14:00Z"/>
          <w:rFonts w:ascii="Courier New" w:hAnsi="Courier New" w:cs="Courier New"/>
          <w:sz w:val="24"/>
          <w:szCs w:val="24"/>
        </w:rPr>
      </w:pPr>
      <w:del w:id="489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511 13 1 1 1 09 50 45 50 55 50</w:delText>
        </w:r>
      </w:del>
    </w:p>
    <w:p w14:paraId="42A83FC8" w14:textId="1E78C1E7" w:rsidR="00F001FC" w:rsidRPr="00F001FC" w:rsidDel="00580A98" w:rsidRDefault="00F001FC" w:rsidP="00F001FC">
      <w:pPr>
        <w:spacing w:after="0"/>
        <w:rPr>
          <w:del w:id="4897" w:author="Sebring, Amanda J" w:date="2017-10-04T09:14:00Z"/>
          <w:rFonts w:ascii="Courier New" w:hAnsi="Courier New" w:cs="Courier New"/>
          <w:sz w:val="24"/>
          <w:szCs w:val="24"/>
        </w:rPr>
      </w:pPr>
      <w:del w:id="489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511 76 1 1 1 10 45 45 45 45 45</w:delText>
        </w:r>
      </w:del>
    </w:p>
    <w:p w14:paraId="4BA3BC77" w14:textId="170BA2EC" w:rsidR="00F001FC" w:rsidRPr="00F001FC" w:rsidDel="00580A98" w:rsidRDefault="00F001FC" w:rsidP="00F001FC">
      <w:pPr>
        <w:spacing w:after="0"/>
        <w:rPr>
          <w:del w:id="4899" w:author="Sebring, Amanda J" w:date="2017-10-04T09:14:00Z"/>
          <w:rFonts w:ascii="Courier New" w:hAnsi="Courier New" w:cs="Courier New"/>
          <w:sz w:val="24"/>
          <w:szCs w:val="24"/>
        </w:rPr>
      </w:pPr>
      <w:del w:id="490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511 43 1 1 1 11 45 45 50 50 50</w:delText>
        </w:r>
      </w:del>
    </w:p>
    <w:p w14:paraId="6381EEC8" w14:textId="29FCA9B3" w:rsidR="00F001FC" w:rsidRPr="00F001FC" w:rsidDel="00580A98" w:rsidRDefault="00F001FC" w:rsidP="00F001FC">
      <w:pPr>
        <w:spacing w:after="0"/>
        <w:rPr>
          <w:del w:id="4901" w:author="Sebring, Amanda J" w:date="2017-10-04T09:14:00Z"/>
          <w:rFonts w:ascii="Courier New" w:hAnsi="Courier New" w:cs="Courier New"/>
          <w:sz w:val="24"/>
          <w:szCs w:val="24"/>
        </w:rPr>
      </w:pPr>
      <w:del w:id="490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511 54 1 1 1 12 55 55 55 55 55</w:delText>
        </w:r>
      </w:del>
    </w:p>
    <w:p w14:paraId="0AB2486D" w14:textId="723CCF37" w:rsidR="00F001FC" w:rsidRPr="00F001FC" w:rsidDel="00580A98" w:rsidRDefault="00F001FC" w:rsidP="00F001FC">
      <w:pPr>
        <w:spacing w:after="0"/>
        <w:rPr>
          <w:del w:id="4903" w:author="Sebring, Amanda J" w:date="2017-10-04T09:14:00Z"/>
          <w:rFonts w:ascii="Courier New" w:hAnsi="Courier New" w:cs="Courier New"/>
          <w:sz w:val="24"/>
          <w:szCs w:val="24"/>
        </w:rPr>
      </w:pPr>
      <w:del w:id="490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511 01 1 1 1 13 50 50 50 50 50</w:delText>
        </w:r>
      </w:del>
    </w:p>
    <w:p w14:paraId="749121EF" w14:textId="1FD3325C" w:rsidR="00F001FC" w:rsidRPr="00F001FC" w:rsidDel="00580A98" w:rsidRDefault="00F001FC" w:rsidP="00F001FC">
      <w:pPr>
        <w:spacing w:after="0"/>
        <w:rPr>
          <w:del w:id="4905" w:author="Sebring, Amanda J" w:date="2017-10-04T09:14:00Z"/>
          <w:rFonts w:ascii="Courier New" w:hAnsi="Courier New" w:cs="Courier New"/>
          <w:sz w:val="24"/>
          <w:szCs w:val="24"/>
        </w:rPr>
      </w:pPr>
      <w:del w:id="490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511 07 1 1 1 14 45 45 50 50 50</w:delText>
        </w:r>
      </w:del>
    </w:p>
    <w:p w14:paraId="7ECFD1B2" w14:textId="1A70E607" w:rsidR="00F001FC" w:rsidRPr="00F001FC" w:rsidDel="00580A98" w:rsidRDefault="00F001FC" w:rsidP="00F001FC">
      <w:pPr>
        <w:spacing w:after="0"/>
        <w:rPr>
          <w:del w:id="4907" w:author="Sebring, Amanda J" w:date="2017-10-04T09:14:00Z"/>
          <w:rFonts w:ascii="Courier New" w:hAnsi="Courier New" w:cs="Courier New"/>
          <w:sz w:val="24"/>
          <w:szCs w:val="24"/>
        </w:rPr>
      </w:pPr>
      <w:del w:id="490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511 14 1 1 1 15 50 50 50 50 50</w:delText>
        </w:r>
      </w:del>
    </w:p>
    <w:p w14:paraId="05AC8DE2" w14:textId="3406D910" w:rsidR="00F001FC" w:rsidRPr="00F001FC" w:rsidDel="00580A98" w:rsidRDefault="00F001FC" w:rsidP="00F001FC">
      <w:pPr>
        <w:spacing w:after="0"/>
        <w:rPr>
          <w:del w:id="4909" w:author="Sebring, Amanda J" w:date="2017-10-04T09:14:00Z"/>
          <w:rFonts w:ascii="Courier New" w:hAnsi="Courier New" w:cs="Courier New"/>
          <w:sz w:val="24"/>
          <w:szCs w:val="24"/>
        </w:rPr>
      </w:pPr>
      <w:del w:id="491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511 30 1 1 1 16 45 50 45 45 40</w:delText>
        </w:r>
      </w:del>
    </w:p>
    <w:p w14:paraId="47CBC016" w14:textId="7E52025C" w:rsidR="00F001FC" w:rsidRPr="00F001FC" w:rsidDel="00580A98" w:rsidRDefault="00F001FC" w:rsidP="00F001FC">
      <w:pPr>
        <w:spacing w:after="0"/>
        <w:rPr>
          <w:del w:id="4911" w:author="Sebring, Amanda J" w:date="2017-10-04T09:14:00Z"/>
          <w:rFonts w:ascii="Courier New" w:hAnsi="Courier New" w:cs="Courier New"/>
          <w:sz w:val="24"/>
          <w:szCs w:val="24"/>
        </w:rPr>
      </w:pPr>
      <w:del w:id="491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511 37 1 1 1 17 50 50 50 50 50</w:delText>
        </w:r>
      </w:del>
    </w:p>
    <w:p w14:paraId="6E94F38A" w14:textId="231AFF53" w:rsidR="00F001FC" w:rsidRPr="00F001FC" w:rsidDel="00580A98" w:rsidRDefault="00F001FC" w:rsidP="00F001FC">
      <w:pPr>
        <w:spacing w:after="0"/>
        <w:rPr>
          <w:del w:id="4913" w:author="Sebring, Amanda J" w:date="2017-10-04T09:14:00Z"/>
          <w:rFonts w:ascii="Courier New" w:hAnsi="Courier New" w:cs="Courier New"/>
          <w:sz w:val="24"/>
          <w:szCs w:val="24"/>
        </w:rPr>
      </w:pPr>
      <w:del w:id="491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511 50 1 1 1 18 55 50 50 50 50</w:delText>
        </w:r>
      </w:del>
    </w:p>
    <w:p w14:paraId="634FF662" w14:textId="728B4B01" w:rsidR="00F001FC" w:rsidRPr="00F001FC" w:rsidDel="00580A98" w:rsidRDefault="00F001FC" w:rsidP="00F001FC">
      <w:pPr>
        <w:spacing w:after="0"/>
        <w:rPr>
          <w:del w:id="4915" w:author="Sebring, Amanda J" w:date="2017-10-04T09:14:00Z"/>
          <w:rFonts w:ascii="Courier New" w:hAnsi="Courier New" w:cs="Courier New"/>
          <w:sz w:val="24"/>
          <w:szCs w:val="24"/>
        </w:rPr>
      </w:pPr>
      <w:del w:id="491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511 52 1 1 1 19 50 45 45 45 45</w:delText>
        </w:r>
      </w:del>
    </w:p>
    <w:p w14:paraId="0DABF42F" w14:textId="1C5BA816" w:rsidR="00F001FC" w:rsidRPr="00F001FC" w:rsidDel="00580A98" w:rsidRDefault="00F001FC" w:rsidP="00F001FC">
      <w:pPr>
        <w:spacing w:after="0"/>
        <w:rPr>
          <w:del w:id="4917" w:author="Sebring, Amanda J" w:date="2017-10-04T09:14:00Z"/>
          <w:rFonts w:ascii="Courier New" w:hAnsi="Courier New" w:cs="Courier New"/>
          <w:sz w:val="24"/>
          <w:szCs w:val="24"/>
        </w:rPr>
      </w:pPr>
      <w:del w:id="491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511 65 1 1 1 20 45 45 40 45 45</w:delText>
        </w:r>
      </w:del>
    </w:p>
    <w:p w14:paraId="18C355BD" w14:textId="5D17BD73" w:rsidR="00F001FC" w:rsidRPr="00F001FC" w:rsidDel="00580A98" w:rsidRDefault="00F001FC" w:rsidP="00F001FC">
      <w:pPr>
        <w:spacing w:after="0"/>
        <w:rPr>
          <w:del w:id="4919" w:author="Sebring, Amanda J" w:date="2017-10-04T09:14:00Z"/>
          <w:rFonts w:ascii="Courier New" w:hAnsi="Courier New" w:cs="Courier New"/>
          <w:sz w:val="24"/>
          <w:szCs w:val="24"/>
        </w:rPr>
      </w:pPr>
      <w:del w:id="492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511 70 1 1 1 21 50 45 45 50 50</w:delText>
        </w:r>
      </w:del>
    </w:p>
    <w:p w14:paraId="18BD0303" w14:textId="1210EEE3" w:rsidR="00F001FC" w:rsidRPr="00F001FC" w:rsidDel="00580A98" w:rsidRDefault="00F001FC" w:rsidP="00F001FC">
      <w:pPr>
        <w:spacing w:after="0"/>
        <w:rPr>
          <w:del w:id="4921" w:author="Sebring, Amanda J" w:date="2017-10-04T09:14:00Z"/>
          <w:rFonts w:ascii="Courier New" w:hAnsi="Courier New" w:cs="Courier New"/>
          <w:sz w:val="24"/>
          <w:szCs w:val="24"/>
        </w:rPr>
      </w:pPr>
      <w:del w:id="492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511 38 1 1 1 22 50 45 50 50 50</w:delText>
        </w:r>
      </w:del>
    </w:p>
    <w:p w14:paraId="26294B48" w14:textId="2B378984" w:rsidR="00F001FC" w:rsidRPr="00F001FC" w:rsidDel="00580A98" w:rsidRDefault="00F001FC" w:rsidP="00F001FC">
      <w:pPr>
        <w:spacing w:after="0"/>
        <w:rPr>
          <w:del w:id="4923" w:author="Sebring, Amanda J" w:date="2017-10-04T09:14:00Z"/>
          <w:rFonts w:ascii="Courier New" w:hAnsi="Courier New" w:cs="Courier New"/>
          <w:sz w:val="24"/>
          <w:szCs w:val="24"/>
        </w:rPr>
      </w:pPr>
      <w:del w:id="492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511 42 1 1 1 23 50 50 50 50 50</w:delText>
        </w:r>
      </w:del>
    </w:p>
    <w:p w14:paraId="1939BDAF" w14:textId="74074747" w:rsidR="00F001FC" w:rsidRPr="00F001FC" w:rsidDel="00580A98" w:rsidRDefault="00F001FC" w:rsidP="00F001FC">
      <w:pPr>
        <w:spacing w:after="0"/>
        <w:rPr>
          <w:del w:id="4925" w:author="Sebring, Amanda J" w:date="2017-10-04T09:14:00Z"/>
          <w:rFonts w:ascii="Courier New" w:hAnsi="Courier New" w:cs="Courier New"/>
          <w:sz w:val="24"/>
          <w:szCs w:val="24"/>
        </w:rPr>
      </w:pPr>
      <w:del w:id="492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511 03 1 1 1 24 55 50 55 55 55</w:delText>
        </w:r>
      </w:del>
    </w:p>
    <w:p w14:paraId="572EA2B6" w14:textId="6487DC20" w:rsidR="00F001FC" w:rsidRPr="00F001FC" w:rsidDel="00580A98" w:rsidRDefault="00F001FC" w:rsidP="00F001FC">
      <w:pPr>
        <w:spacing w:after="0"/>
        <w:rPr>
          <w:del w:id="4927" w:author="Sebring, Amanda J" w:date="2017-10-04T09:14:00Z"/>
          <w:rFonts w:ascii="Courier New" w:hAnsi="Courier New" w:cs="Courier New"/>
          <w:sz w:val="24"/>
          <w:szCs w:val="24"/>
        </w:rPr>
      </w:pPr>
      <w:del w:id="492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511 05 1 1 1 25 50 50 50 50 50</w:delText>
        </w:r>
      </w:del>
    </w:p>
    <w:p w14:paraId="33250C8A" w14:textId="7427F9D5" w:rsidR="00F001FC" w:rsidRPr="00F001FC" w:rsidDel="00580A98" w:rsidRDefault="00F001FC" w:rsidP="00F001FC">
      <w:pPr>
        <w:spacing w:after="0"/>
        <w:rPr>
          <w:del w:id="4929" w:author="Sebring, Amanda J" w:date="2017-10-04T09:14:00Z"/>
          <w:rFonts w:ascii="Courier New" w:hAnsi="Courier New" w:cs="Courier New"/>
          <w:sz w:val="24"/>
          <w:szCs w:val="24"/>
        </w:rPr>
      </w:pPr>
      <w:del w:id="493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511 06 1 1 1 26 50 50 50 50 50</w:delText>
        </w:r>
      </w:del>
    </w:p>
    <w:p w14:paraId="2F5EDD9B" w14:textId="2126B61E" w:rsidR="00F001FC" w:rsidRPr="00F001FC" w:rsidDel="00580A98" w:rsidRDefault="00F001FC" w:rsidP="00F001FC">
      <w:pPr>
        <w:spacing w:after="0"/>
        <w:rPr>
          <w:del w:id="4931" w:author="Sebring, Amanda J" w:date="2017-10-04T09:14:00Z"/>
          <w:rFonts w:ascii="Courier New" w:hAnsi="Courier New" w:cs="Courier New"/>
          <w:sz w:val="24"/>
          <w:szCs w:val="24"/>
        </w:rPr>
      </w:pPr>
      <w:del w:id="493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511 08 1 1 1 27 45 45 50 45 50</w:delText>
        </w:r>
      </w:del>
    </w:p>
    <w:p w14:paraId="6568441F" w14:textId="680430F2" w:rsidR="00F001FC" w:rsidRPr="00F001FC" w:rsidDel="00580A98" w:rsidRDefault="00F001FC" w:rsidP="00F001FC">
      <w:pPr>
        <w:spacing w:after="0"/>
        <w:rPr>
          <w:del w:id="4933" w:author="Sebring, Amanda J" w:date="2017-10-04T09:14:00Z"/>
          <w:rFonts w:ascii="Courier New" w:hAnsi="Courier New" w:cs="Courier New"/>
          <w:sz w:val="24"/>
          <w:szCs w:val="24"/>
        </w:rPr>
      </w:pPr>
      <w:del w:id="493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511 10 1 1 1 28 50 50 50 50 50</w:delText>
        </w:r>
      </w:del>
    </w:p>
    <w:p w14:paraId="6C0A37AB" w14:textId="47D1394D" w:rsidR="00F001FC" w:rsidRPr="00F001FC" w:rsidDel="00580A98" w:rsidRDefault="00F001FC" w:rsidP="00F001FC">
      <w:pPr>
        <w:spacing w:after="0"/>
        <w:rPr>
          <w:del w:id="4935" w:author="Sebring, Amanda J" w:date="2017-10-04T09:14:00Z"/>
          <w:rFonts w:ascii="Courier New" w:hAnsi="Courier New" w:cs="Courier New"/>
          <w:sz w:val="24"/>
          <w:szCs w:val="24"/>
        </w:rPr>
      </w:pPr>
      <w:del w:id="493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511 12 1 1 1 29 50 50 50 50 50</w:delText>
        </w:r>
      </w:del>
    </w:p>
    <w:p w14:paraId="5F06963A" w14:textId="74FD5F3F" w:rsidR="00F001FC" w:rsidRPr="00F001FC" w:rsidDel="00580A98" w:rsidRDefault="00F001FC" w:rsidP="00F001FC">
      <w:pPr>
        <w:spacing w:after="0"/>
        <w:rPr>
          <w:del w:id="4937" w:author="Sebring, Amanda J" w:date="2017-10-04T09:14:00Z"/>
          <w:rFonts w:ascii="Courier New" w:hAnsi="Courier New" w:cs="Courier New"/>
          <w:sz w:val="24"/>
          <w:szCs w:val="24"/>
        </w:rPr>
      </w:pPr>
      <w:del w:id="493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511 15 1 1 1 30 50 50 50 50 50</w:delText>
        </w:r>
      </w:del>
    </w:p>
    <w:p w14:paraId="1ABE19B2" w14:textId="107D7A36" w:rsidR="00F001FC" w:rsidRPr="00F001FC" w:rsidDel="00580A98" w:rsidRDefault="00F001FC" w:rsidP="00F001FC">
      <w:pPr>
        <w:spacing w:after="0"/>
        <w:rPr>
          <w:del w:id="4939" w:author="Sebring, Amanda J" w:date="2017-10-04T09:14:00Z"/>
          <w:rFonts w:ascii="Courier New" w:hAnsi="Courier New" w:cs="Courier New"/>
          <w:sz w:val="24"/>
          <w:szCs w:val="24"/>
        </w:rPr>
      </w:pPr>
      <w:del w:id="494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511 16 1 1 1 31 50 45 50 50 50</w:delText>
        </w:r>
      </w:del>
    </w:p>
    <w:p w14:paraId="09EC875A" w14:textId="248A858E" w:rsidR="00F001FC" w:rsidRPr="00F001FC" w:rsidDel="00580A98" w:rsidRDefault="00F001FC" w:rsidP="00F001FC">
      <w:pPr>
        <w:spacing w:after="0"/>
        <w:rPr>
          <w:del w:id="4941" w:author="Sebring, Amanda J" w:date="2017-10-04T09:14:00Z"/>
          <w:rFonts w:ascii="Courier New" w:hAnsi="Courier New" w:cs="Courier New"/>
          <w:sz w:val="24"/>
          <w:szCs w:val="24"/>
        </w:rPr>
      </w:pPr>
      <w:del w:id="494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511 17 1 1 1 32 50 45 50 50 50</w:delText>
        </w:r>
      </w:del>
    </w:p>
    <w:p w14:paraId="52113853" w14:textId="347412C4" w:rsidR="00F001FC" w:rsidRPr="00F001FC" w:rsidDel="00580A98" w:rsidRDefault="00F001FC" w:rsidP="00F001FC">
      <w:pPr>
        <w:spacing w:after="0"/>
        <w:rPr>
          <w:del w:id="4943" w:author="Sebring, Amanda J" w:date="2017-10-04T09:14:00Z"/>
          <w:rFonts w:ascii="Courier New" w:hAnsi="Courier New" w:cs="Courier New"/>
          <w:sz w:val="24"/>
          <w:szCs w:val="24"/>
        </w:rPr>
      </w:pPr>
      <w:del w:id="494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511 18 1 1 1 33 45 45 45 45 50</w:delText>
        </w:r>
      </w:del>
    </w:p>
    <w:p w14:paraId="79AA9D91" w14:textId="0B335B16" w:rsidR="00F001FC" w:rsidRPr="00F001FC" w:rsidDel="00580A98" w:rsidRDefault="00F001FC" w:rsidP="00F001FC">
      <w:pPr>
        <w:spacing w:after="0"/>
        <w:rPr>
          <w:del w:id="4945" w:author="Sebring, Amanda J" w:date="2017-10-04T09:14:00Z"/>
          <w:rFonts w:ascii="Courier New" w:hAnsi="Courier New" w:cs="Courier New"/>
          <w:sz w:val="24"/>
          <w:szCs w:val="24"/>
        </w:rPr>
      </w:pPr>
      <w:del w:id="494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511 19 1 1 1 34 50 50 50 50 50</w:delText>
        </w:r>
      </w:del>
    </w:p>
    <w:p w14:paraId="216BC694" w14:textId="6C048F59" w:rsidR="00F001FC" w:rsidRPr="00F001FC" w:rsidDel="00580A98" w:rsidRDefault="00F001FC" w:rsidP="00F001FC">
      <w:pPr>
        <w:spacing w:after="0"/>
        <w:rPr>
          <w:del w:id="4947" w:author="Sebring, Amanda J" w:date="2017-10-04T09:14:00Z"/>
          <w:rFonts w:ascii="Courier New" w:hAnsi="Courier New" w:cs="Courier New"/>
          <w:sz w:val="24"/>
          <w:szCs w:val="24"/>
        </w:rPr>
      </w:pPr>
      <w:del w:id="494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511 20 1 1 1 35 45 45 45 50 50</w:delText>
        </w:r>
      </w:del>
    </w:p>
    <w:p w14:paraId="3EADDBD4" w14:textId="376D833F" w:rsidR="00F001FC" w:rsidRPr="00F001FC" w:rsidDel="00580A98" w:rsidRDefault="00F001FC" w:rsidP="00F001FC">
      <w:pPr>
        <w:spacing w:after="0"/>
        <w:rPr>
          <w:del w:id="4949" w:author="Sebring, Amanda J" w:date="2017-10-04T09:14:00Z"/>
          <w:rFonts w:ascii="Courier New" w:hAnsi="Courier New" w:cs="Courier New"/>
          <w:sz w:val="24"/>
          <w:szCs w:val="24"/>
        </w:rPr>
      </w:pPr>
      <w:del w:id="495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511 21 1 1 1 36 55 45 55 60 55</w:delText>
        </w:r>
      </w:del>
    </w:p>
    <w:p w14:paraId="2ED73978" w14:textId="7B5FDA06" w:rsidR="00F001FC" w:rsidRPr="00F001FC" w:rsidDel="00580A98" w:rsidRDefault="00F001FC" w:rsidP="00F001FC">
      <w:pPr>
        <w:spacing w:after="0"/>
        <w:rPr>
          <w:del w:id="4951" w:author="Sebring, Amanda J" w:date="2017-10-04T09:14:00Z"/>
          <w:rFonts w:ascii="Courier New" w:hAnsi="Courier New" w:cs="Courier New"/>
          <w:sz w:val="24"/>
          <w:szCs w:val="24"/>
        </w:rPr>
      </w:pPr>
      <w:del w:id="495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511 23 1 1 1 37 50 50 50 50 50</w:delText>
        </w:r>
      </w:del>
    </w:p>
    <w:p w14:paraId="11C48830" w14:textId="490A078E" w:rsidR="00F001FC" w:rsidRPr="00F001FC" w:rsidDel="00580A98" w:rsidRDefault="00F001FC" w:rsidP="00F001FC">
      <w:pPr>
        <w:spacing w:after="0"/>
        <w:rPr>
          <w:del w:id="4953" w:author="Sebring, Amanda J" w:date="2017-10-04T09:14:00Z"/>
          <w:rFonts w:ascii="Courier New" w:hAnsi="Courier New" w:cs="Courier New"/>
          <w:sz w:val="24"/>
          <w:szCs w:val="24"/>
        </w:rPr>
      </w:pPr>
      <w:del w:id="495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511 24 1 1 1 38 55 45 50 50 50</w:delText>
        </w:r>
      </w:del>
    </w:p>
    <w:p w14:paraId="3BA959E0" w14:textId="0203314C" w:rsidR="00F001FC" w:rsidRPr="00F001FC" w:rsidDel="00580A98" w:rsidRDefault="00F001FC" w:rsidP="00F001FC">
      <w:pPr>
        <w:spacing w:after="0"/>
        <w:rPr>
          <w:del w:id="4955" w:author="Sebring, Amanda J" w:date="2017-10-04T09:14:00Z"/>
          <w:rFonts w:ascii="Courier New" w:hAnsi="Courier New" w:cs="Courier New"/>
          <w:sz w:val="24"/>
          <w:szCs w:val="24"/>
        </w:rPr>
      </w:pPr>
      <w:del w:id="495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511 25 1 1 1 39 45 50 45 45 45</w:delText>
        </w:r>
      </w:del>
    </w:p>
    <w:p w14:paraId="6AE9C84E" w14:textId="053C4DEB" w:rsidR="00F001FC" w:rsidRPr="00F001FC" w:rsidDel="00580A98" w:rsidRDefault="00F001FC" w:rsidP="00F001FC">
      <w:pPr>
        <w:spacing w:after="0"/>
        <w:rPr>
          <w:del w:id="4957" w:author="Sebring, Amanda J" w:date="2017-10-04T09:14:00Z"/>
          <w:rFonts w:ascii="Courier New" w:hAnsi="Courier New" w:cs="Courier New"/>
          <w:sz w:val="24"/>
          <w:szCs w:val="24"/>
        </w:rPr>
      </w:pPr>
      <w:del w:id="495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511 26 1 1 1 40 50 50 50 50 50</w:delText>
        </w:r>
      </w:del>
    </w:p>
    <w:p w14:paraId="25B641B0" w14:textId="2F3A6E35" w:rsidR="00F001FC" w:rsidRPr="00F001FC" w:rsidDel="00580A98" w:rsidRDefault="00F001FC" w:rsidP="00F001FC">
      <w:pPr>
        <w:spacing w:after="0"/>
        <w:rPr>
          <w:del w:id="4959" w:author="Sebring, Amanda J" w:date="2017-10-04T09:14:00Z"/>
          <w:rFonts w:ascii="Courier New" w:hAnsi="Courier New" w:cs="Courier New"/>
          <w:sz w:val="24"/>
          <w:szCs w:val="24"/>
        </w:rPr>
      </w:pPr>
      <w:del w:id="496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511 27 1 1 1 41 50 50 50 50 50</w:delText>
        </w:r>
      </w:del>
    </w:p>
    <w:p w14:paraId="5C02BF66" w14:textId="51CB07E8" w:rsidR="00F001FC" w:rsidRPr="00F001FC" w:rsidDel="00580A98" w:rsidRDefault="00F001FC" w:rsidP="00F001FC">
      <w:pPr>
        <w:spacing w:after="0"/>
        <w:rPr>
          <w:del w:id="4961" w:author="Sebring, Amanda J" w:date="2017-10-04T09:14:00Z"/>
          <w:rFonts w:ascii="Courier New" w:hAnsi="Courier New" w:cs="Courier New"/>
          <w:sz w:val="24"/>
          <w:szCs w:val="24"/>
        </w:rPr>
      </w:pPr>
      <w:del w:id="496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511 28 1 1 1 42 45 45 50 50 50</w:delText>
        </w:r>
      </w:del>
    </w:p>
    <w:p w14:paraId="70758A50" w14:textId="64D23FFF" w:rsidR="00F001FC" w:rsidRPr="00F001FC" w:rsidDel="00580A98" w:rsidRDefault="00F001FC" w:rsidP="00F001FC">
      <w:pPr>
        <w:spacing w:after="0"/>
        <w:rPr>
          <w:del w:id="4963" w:author="Sebring, Amanda J" w:date="2017-10-04T09:14:00Z"/>
          <w:rFonts w:ascii="Courier New" w:hAnsi="Courier New" w:cs="Courier New"/>
          <w:sz w:val="24"/>
          <w:szCs w:val="24"/>
        </w:rPr>
      </w:pPr>
      <w:del w:id="496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511 29 1 1 1 43 50 50 50 50 50</w:delText>
        </w:r>
      </w:del>
    </w:p>
    <w:p w14:paraId="68480C3B" w14:textId="782BACBE" w:rsidR="00F001FC" w:rsidRPr="00F001FC" w:rsidDel="00580A98" w:rsidRDefault="00F001FC" w:rsidP="00F001FC">
      <w:pPr>
        <w:spacing w:after="0"/>
        <w:rPr>
          <w:del w:id="4965" w:author="Sebring, Amanda J" w:date="2017-10-04T09:14:00Z"/>
          <w:rFonts w:ascii="Courier New" w:hAnsi="Courier New" w:cs="Courier New"/>
          <w:sz w:val="24"/>
          <w:szCs w:val="24"/>
        </w:rPr>
      </w:pPr>
      <w:del w:id="496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511 31 1 1 1 44 55 50 55 55 55</w:delText>
        </w:r>
      </w:del>
    </w:p>
    <w:p w14:paraId="2F0A264D" w14:textId="7E31C006" w:rsidR="00F001FC" w:rsidRPr="00F001FC" w:rsidDel="00580A98" w:rsidRDefault="00F001FC" w:rsidP="00F001FC">
      <w:pPr>
        <w:spacing w:after="0"/>
        <w:rPr>
          <w:del w:id="4967" w:author="Sebring, Amanda J" w:date="2017-10-04T09:14:00Z"/>
          <w:rFonts w:ascii="Courier New" w:hAnsi="Courier New" w:cs="Courier New"/>
          <w:sz w:val="24"/>
          <w:szCs w:val="24"/>
        </w:rPr>
      </w:pPr>
      <w:del w:id="496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511 32 1 1 1 45 50 50 50 50 50</w:delText>
        </w:r>
      </w:del>
    </w:p>
    <w:p w14:paraId="336C1CE8" w14:textId="0C922C94" w:rsidR="00F001FC" w:rsidRPr="00F001FC" w:rsidDel="00580A98" w:rsidRDefault="00F001FC" w:rsidP="00F001FC">
      <w:pPr>
        <w:spacing w:after="0"/>
        <w:rPr>
          <w:del w:id="4969" w:author="Sebring, Amanda J" w:date="2017-10-04T09:14:00Z"/>
          <w:rFonts w:ascii="Courier New" w:hAnsi="Courier New" w:cs="Courier New"/>
          <w:sz w:val="24"/>
          <w:szCs w:val="24"/>
        </w:rPr>
      </w:pPr>
      <w:del w:id="497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511 33 1 1 1 46 50 50 50 50 50</w:delText>
        </w:r>
      </w:del>
    </w:p>
    <w:p w14:paraId="559DCE51" w14:textId="43FAA794" w:rsidR="00F001FC" w:rsidRPr="00F001FC" w:rsidDel="00580A98" w:rsidRDefault="00F001FC" w:rsidP="00F001FC">
      <w:pPr>
        <w:spacing w:after="0"/>
        <w:rPr>
          <w:del w:id="4971" w:author="Sebring, Amanda J" w:date="2017-10-04T09:14:00Z"/>
          <w:rFonts w:ascii="Courier New" w:hAnsi="Courier New" w:cs="Courier New"/>
          <w:sz w:val="24"/>
          <w:szCs w:val="24"/>
        </w:rPr>
      </w:pPr>
      <w:del w:id="497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511 34 1 1 1 47 50 50 50 50 50</w:delText>
        </w:r>
      </w:del>
    </w:p>
    <w:p w14:paraId="2200D1B2" w14:textId="323BBC3F" w:rsidR="00F001FC" w:rsidRPr="00F001FC" w:rsidDel="00580A98" w:rsidRDefault="00F001FC" w:rsidP="00F001FC">
      <w:pPr>
        <w:spacing w:after="0"/>
        <w:rPr>
          <w:del w:id="4973" w:author="Sebring, Amanda J" w:date="2017-10-04T09:14:00Z"/>
          <w:rFonts w:ascii="Courier New" w:hAnsi="Courier New" w:cs="Courier New"/>
          <w:sz w:val="24"/>
          <w:szCs w:val="24"/>
        </w:rPr>
      </w:pPr>
      <w:del w:id="497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511 35 1 1 1 48 40 45 45 50 50</w:delText>
        </w:r>
      </w:del>
    </w:p>
    <w:p w14:paraId="14794C18" w14:textId="0DB43FFC" w:rsidR="00F001FC" w:rsidRPr="00F001FC" w:rsidDel="00580A98" w:rsidRDefault="00F001FC" w:rsidP="00F001FC">
      <w:pPr>
        <w:spacing w:after="0"/>
        <w:rPr>
          <w:del w:id="4975" w:author="Sebring, Amanda J" w:date="2017-10-04T09:14:00Z"/>
          <w:rFonts w:ascii="Courier New" w:hAnsi="Courier New" w:cs="Courier New"/>
          <w:sz w:val="24"/>
          <w:szCs w:val="24"/>
        </w:rPr>
      </w:pPr>
      <w:del w:id="497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511 36 1 1 1 49 50 50 50 50 50</w:delText>
        </w:r>
      </w:del>
    </w:p>
    <w:p w14:paraId="0C68F190" w14:textId="50D32151" w:rsidR="00F001FC" w:rsidRPr="00F001FC" w:rsidDel="00580A98" w:rsidRDefault="00F001FC" w:rsidP="00F001FC">
      <w:pPr>
        <w:spacing w:after="0"/>
        <w:rPr>
          <w:del w:id="4977" w:author="Sebring, Amanda J" w:date="2017-10-04T09:14:00Z"/>
          <w:rFonts w:ascii="Courier New" w:hAnsi="Courier New" w:cs="Courier New"/>
          <w:sz w:val="24"/>
          <w:szCs w:val="24"/>
        </w:rPr>
      </w:pPr>
      <w:del w:id="497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511 41 1 1 1 50 50 50 50 50 50</w:delText>
        </w:r>
      </w:del>
    </w:p>
    <w:p w14:paraId="3107E7AC" w14:textId="1C455B1A" w:rsidR="00F001FC" w:rsidRPr="00F001FC" w:rsidDel="00580A98" w:rsidRDefault="00F001FC" w:rsidP="00F001FC">
      <w:pPr>
        <w:spacing w:after="0"/>
        <w:rPr>
          <w:del w:id="4979" w:author="Sebring, Amanda J" w:date="2017-10-04T09:14:00Z"/>
          <w:rFonts w:ascii="Courier New" w:hAnsi="Courier New" w:cs="Courier New"/>
          <w:sz w:val="24"/>
          <w:szCs w:val="24"/>
        </w:rPr>
      </w:pPr>
      <w:del w:id="498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511 44 1 1 1 51 50 50 50 50 50</w:delText>
        </w:r>
      </w:del>
    </w:p>
    <w:p w14:paraId="174F7A78" w14:textId="35B7F463" w:rsidR="00F001FC" w:rsidRPr="00F001FC" w:rsidDel="00580A98" w:rsidRDefault="00F001FC" w:rsidP="00F001FC">
      <w:pPr>
        <w:spacing w:after="0"/>
        <w:rPr>
          <w:del w:id="4981" w:author="Sebring, Amanda J" w:date="2017-10-04T09:14:00Z"/>
          <w:rFonts w:ascii="Courier New" w:hAnsi="Courier New" w:cs="Courier New"/>
          <w:sz w:val="24"/>
          <w:szCs w:val="24"/>
        </w:rPr>
      </w:pPr>
      <w:del w:id="498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511 45 1 1 1 52 55 45 50 55 50</w:delText>
        </w:r>
      </w:del>
    </w:p>
    <w:p w14:paraId="5F19FDEC" w14:textId="155CFED3" w:rsidR="00F001FC" w:rsidRPr="00F001FC" w:rsidDel="00580A98" w:rsidRDefault="00F001FC" w:rsidP="00F001FC">
      <w:pPr>
        <w:spacing w:after="0"/>
        <w:rPr>
          <w:del w:id="4983" w:author="Sebring, Amanda J" w:date="2017-10-04T09:14:00Z"/>
          <w:rFonts w:ascii="Courier New" w:hAnsi="Courier New" w:cs="Courier New"/>
          <w:sz w:val="24"/>
          <w:szCs w:val="24"/>
        </w:rPr>
      </w:pPr>
      <w:del w:id="498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511 47 1 1 1 53 50 50 50 50 50</w:delText>
        </w:r>
      </w:del>
    </w:p>
    <w:p w14:paraId="032F26A6" w14:textId="3E74AF7C" w:rsidR="00F001FC" w:rsidRPr="00F001FC" w:rsidDel="00580A98" w:rsidRDefault="00F001FC" w:rsidP="00F001FC">
      <w:pPr>
        <w:spacing w:after="0"/>
        <w:rPr>
          <w:del w:id="4985" w:author="Sebring, Amanda J" w:date="2017-10-04T09:14:00Z"/>
          <w:rFonts w:ascii="Courier New" w:hAnsi="Courier New" w:cs="Courier New"/>
          <w:sz w:val="24"/>
          <w:szCs w:val="24"/>
        </w:rPr>
      </w:pPr>
      <w:del w:id="498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511 48 1 1 1 54 50 50 50 50 50</w:delText>
        </w:r>
      </w:del>
    </w:p>
    <w:p w14:paraId="42EA4E99" w14:textId="5F65229C" w:rsidR="00F001FC" w:rsidRPr="00F001FC" w:rsidDel="00580A98" w:rsidRDefault="00F001FC" w:rsidP="00F001FC">
      <w:pPr>
        <w:spacing w:after="0"/>
        <w:rPr>
          <w:del w:id="4987" w:author="Sebring, Amanda J" w:date="2017-10-04T09:14:00Z"/>
          <w:rFonts w:ascii="Courier New" w:hAnsi="Courier New" w:cs="Courier New"/>
          <w:sz w:val="24"/>
          <w:szCs w:val="24"/>
        </w:rPr>
      </w:pPr>
      <w:del w:id="498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511 49 1 1 1 55 40 45 45 45 45</w:delText>
        </w:r>
      </w:del>
    </w:p>
    <w:p w14:paraId="31D62870" w14:textId="47083005" w:rsidR="00F001FC" w:rsidRPr="00F001FC" w:rsidDel="00580A98" w:rsidRDefault="00F001FC" w:rsidP="00F001FC">
      <w:pPr>
        <w:spacing w:after="0"/>
        <w:rPr>
          <w:del w:id="4989" w:author="Sebring, Amanda J" w:date="2017-10-04T09:14:00Z"/>
          <w:rFonts w:ascii="Courier New" w:hAnsi="Courier New" w:cs="Courier New"/>
          <w:sz w:val="24"/>
          <w:szCs w:val="24"/>
        </w:rPr>
      </w:pPr>
      <w:del w:id="499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511 51 1 1 1 56 50 50 50 50 50</w:delText>
        </w:r>
      </w:del>
    </w:p>
    <w:p w14:paraId="7FDA2DE5" w14:textId="14820584" w:rsidR="00F001FC" w:rsidRPr="00F001FC" w:rsidDel="00580A98" w:rsidRDefault="00F001FC" w:rsidP="00F001FC">
      <w:pPr>
        <w:spacing w:after="0"/>
        <w:rPr>
          <w:del w:id="4991" w:author="Sebring, Amanda J" w:date="2017-10-04T09:14:00Z"/>
          <w:rFonts w:ascii="Courier New" w:hAnsi="Courier New" w:cs="Courier New"/>
          <w:sz w:val="24"/>
          <w:szCs w:val="24"/>
        </w:rPr>
      </w:pPr>
      <w:del w:id="499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511 53 1 1 1 57 45 45 50 50 50</w:delText>
        </w:r>
      </w:del>
    </w:p>
    <w:p w14:paraId="701FA8E4" w14:textId="1DC7490C" w:rsidR="00F001FC" w:rsidRPr="00F001FC" w:rsidDel="00580A98" w:rsidRDefault="00F001FC" w:rsidP="00F001FC">
      <w:pPr>
        <w:spacing w:after="0"/>
        <w:rPr>
          <w:del w:id="4993" w:author="Sebring, Amanda J" w:date="2017-10-04T09:14:00Z"/>
          <w:rFonts w:ascii="Courier New" w:hAnsi="Courier New" w:cs="Courier New"/>
          <w:sz w:val="24"/>
          <w:szCs w:val="24"/>
        </w:rPr>
      </w:pPr>
      <w:del w:id="499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511 55 1 1 1 58 50 50 50 50 50</w:delText>
        </w:r>
      </w:del>
    </w:p>
    <w:p w14:paraId="099F3907" w14:textId="0F2F9CD9" w:rsidR="00F001FC" w:rsidRPr="00F001FC" w:rsidDel="00580A98" w:rsidRDefault="00F001FC" w:rsidP="00F001FC">
      <w:pPr>
        <w:spacing w:after="0"/>
        <w:rPr>
          <w:del w:id="4995" w:author="Sebring, Amanda J" w:date="2017-10-04T09:14:00Z"/>
          <w:rFonts w:ascii="Courier New" w:hAnsi="Courier New" w:cs="Courier New"/>
          <w:sz w:val="24"/>
          <w:szCs w:val="24"/>
        </w:rPr>
      </w:pPr>
      <w:del w:id="499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511 56 1 1 1 59 45 45 50 45 45</w:delText>
        </w:r>
      </w:del>
    </w:p>
    <w:p w14:paraId="3C5B814F" w14:textId="2A4366C4" w:rsidR="00F001FC" w:rsidRPr="00F001FC" w:rsidDel="00580A98" w:rsidRDefault="00F001FC" w:rsidP="00F001FC">
      <w:pPr>
        <w:spacing w:after="0"/>
        <w:rPr>
          <w:del w:id="4997" w:author="Sebring, Amanda J" w:date="2017-10-04T09:14:00Z"/>
          <w:rFonts w:ascii="Courier New" w:hAnsi="Courier New" w:cs="Courier New"/>
          <w:sz w:val="24"/>
          <w:szCs w:val="24"/>
        </w:rPr>
      </w:pPr>
      <w:del w:id="499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511 57 1 1 1 60 50 50 50 50 50</w:delText>
        </w:r>
      </w:del>
    </w:p>
    <w:p w14:paraId="1D7C7D48" w14:textId="48551B45" w:rsidR="00F001FC" w:rsidRPr="00F001FC" w:rsidDel="00580A98" w:rsidRDefault="00F001FC" w:rsidP="00F001FC">
      <w:pPr>
        <w:spacing w:after="0"/>
        <w:rPr>
          <w:del w:id="4999" w:author="Sebring, Amanda J" w:date="2017-10-04T09:14:00Z"/>
          <w:rFonts w:ascii="Courier New" w:hAnsi="Courier New" w:cs="Courier New"/>
          <w:sz w:val="24"/>
          <w:szCs w:val="24"/>
        </w:rPr>
      </w:pPr>
      <w:del w:id="500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511 58 1 1 1 61 45 40 45 45 45</w:delText>
        </w:r>
      </w:del>
    </w:p>
    <w:p w14:paraId="4BDEF4DE" w14:textId="6B48FE95" w:rsidR="00F001FC" w:rsidRPr="00F001FC" w:rsidDel="00580A98" w:rsidRDefault="00F001FC" w:rsidP="00F001FC">
      <w:pPr>
        <w:spacing w:after="0"/>
        <w:rPr>
          <w:del w:id="5001" w:author="Sebring, Amanda J" w:date="2017-10-04T09:14:00Z"/>
          <w:rFonts w:ascii="Courier New" w:hAnsi="Courier New" w:cs="Courier New"/>
          <w:sz w:val="24"/>
          <w:szCs w:val="24"/>
        </w:rPr>
      </w:pPr>
      <w:del w:id="500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511 59 1 1 1 62 50 50 50 50 50</w:delText>
        </w:r>
      </w:del>
    </w:p>
    <w:p w14:paraId="4364CDF4" w14:textId="567069BB" w:rsidR="00F001FC" w:rsidRPr="00F001FC" w:rsidDel="00580A98" w:rsidRDefault="00F001FC" w:rsidP="00F001FC">
      <w:pPr>
        <w:spacing w:after="0"/>
        <w:rPr>
          <w:del w:id="5003" w:author="Sebring, Amanda J" w:date="2017-10-04T09:14:00Z"/>
          <w:rFonts w:ascii="Courier New" w:hAnsi="Courier New" w:cs="Courier New"/>
          <w:sz w:val="24"/>
          <w:szCs w:val="24"/>
        </w:rPr>
      </w:pPr>
      <w:del w:id="500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511 60 1 1 1 63 45 50 50 50 50</w:delText>
        </w:r>
      </w:del>
    </w:p>
    <w:p w14:paraId="0D3DD34C" w14:textId="406E68DD" w:rsidR="00F001FC" w:rsidRPr="00F001FC" w:rsidDel="00580A98" w:rsidRDefault="00F001FC" w:rsidP="00F001FC">
      <w:pPr>
        <w:spacing w:after="0"/>
        <w:rPr>
          <w:del w:id="5005" w:author="Sebring, Amanda J" w:date="2017-10-04T09:14:00Z"/>
          <w:rFonts w:ascii="Courier New" w:hAnsi="Courier New" w:cs="Courier New"/>
          <w:sz w:val="24"/>
          <w:szCs w:val="24"/>
        </w:rPr>
      </w:pPr>
      <w:del w:id="500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511 61 1 1 1 64 50 50 50 50 50</w:delText>
        </w:r>
      </w:del>
    </w:p>
    <w:p w14:paraId="17DFD34B" w14:textId="7FE9B356" w:rsidR="00F001FC" w:rsidRPr="00F001FC" w:rsidDel="00580A98" w:rsidRDefault="00F001FC" w:rsidP="00F001FC">
      <w:pPr>
        <w:spacing w:after="0"/>
        <w:rPr>
          <w:del w:id="5007" w:author="Sebring, Amanda J" w:date="2017-10-04T09:14:00Z"/>
          <w:rFonts w:ascii="Courier New" w:hAnsi="Courier New" w:cs="Courier New"/>
          <w:sz w:val="24"/>
          <w:szCs w:val="24"/>
        </w:rPr>
      </w:pPr>
      <w:del w:id="500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511 62 1 1 1 65 45 45 50 50 50</w:delText>
        </w:r>
      </w:del>
    </w:p>
    <w:p w14:paraId="00B99F12" w14:textId="4E3B1BFD" w:rsidR="00F001FC" w:rsidRPr="00F001FC" w:rsidDel="00580A98" w:rsidRDefault="00F001FC" w:rsidP="00F001FC">
      <w:pPr>
        <w:spacing w:after="0"/>
        <w:rPr>
          <w:del w:id="5009" w:author="Sebring, Amanda J" w:date="2017-10-04T09:14:00Z"/>
          <w:rFonts w:ascii="Courier New" w:hAnsi="Courier New" w:cs="Courier New"/>
          <w:sz w:val="24"/>
          <w:szCs w:val="24"/>
        </w:rPr>
      </w:pPr>
      <w:del w:id="501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511 63 1 1 1 66 45 45 45 45 45</w:delText>
        </w:r>
      </w:del>
    </w:p>
    <w:p w14:paraId="6C181934" w14:textId="39794635" w:rsidR="00F001FC" w:rsidRPr="00F001FC" w:rsidDel="00580A98" w:rsidRDefault="00F001FC" w:rsidP="00F001FC">
      <w:pPr>
        <w:spacing w:after="0"/>
        <w:rPr>
          <w:del w:id="5011" w:author="Sebring, Amanda J" w:date="2017-10-04T09:14:00Z"/>
          <w:rFonts w:ascii="Courier New" w:hAnsi="Courier New" w:cs="Courier New"/>
          <w:sz w:val="24"/>
          <w:szCs w:val="24"/>
        </w:rPr>
      </w:pPr>
      <w:del w:id="501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511 64 1 1 1 67 45 45 50 50 50</w:delText>
        </w:r>
      </w:del>
    </w:p>
    <w:p w14:paraId="738BCB69" w14:textId="6A6F81D8" w:rsidR="00F001FC" w:rsidRPr="00F001FC" w:rsidDel="00580A98" w:rsidRDefault="00F001FC" w:rsidP="00F001FC">
      <w:pPr>
        <w:spacing w:after="0"/>
        <w:rPr>
          <w:del w:id="5013" w:author="Sebring, Amanda J" w:date="2017-10-04T09:14:00Z"/>
          <w:rFonts w:ascii="Courier New" w:hAnsi="Courier New" w:cs="Courier New"/>
          <w:sz w:val="24"/>
          <w:szCs w:val="24"/>
        </w:rPr>
      </w:pPr>
      <w:del w:id="501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511 66 1 1 1 68 50 50 50 50 50</w:delText>
        </w:r>
      </w:del>
    </w:p>
    <w:p w14:paraId="550779B3" w14:textId="598D0516" w:rsidR="00F001FC" w:rsidRPr="00F001FC" w:rsidDel="00580A98" w:rsidRDefault="00F001FC" w:rsidP="00F001FC">
      <w:pPr>
        <w:spacing w:after="0"/>
        <w:rPr>
          <w:del w:id="5015" w:author="Sebring, Amanda J" w:date="2017-10-04T09:14:00Z"/>
          <w:rFonts w:ascii="Courier New" w:hAnsi="Courier New" w:cs="Courier New"/>
          <w:sz w:val="24"/>
          <w:szCs w:val="24"/>
        </w:rPr>
      </w:pPr>
      <w:del w:id="501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511 67 1 1 1 69 50 50 50 50 50</w:delText>
        </w:r>
      </w:del>
    </w:p>
    <w:p w14:paraId="1AD499ED" w14:textId="60F9B006" w:rsidR="00F001FC" w:rsidRPr="00F001FC" w:rsidDel="00580A98" w:rsidRDefault="00F001FC" w:rsidP="00F001FC">
      <w:pPr>
        <w:spacing w:after="0"/>
        <w:rPr>
          <w:del w:id="5017" w:author="Sebring, Amanda J" w:date="2017-10-04T09:14:00Z"/>
          <w:rFonts w:ascii="Courier New" w:hAnsi="Courier New" w:cs="Courier New"/>
          <w:sz w:val="24"/>
          <w:szCs w:val="24"/>
        </w:rPr>
      </w:pPr>
      <w:del w:id="501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511 68 1 1 1 70 45 45 45 45 45</w:delText>
        </w:r>
      </w:del>
    </w:p>
    <w:p w14:paraId="6921E107" w14:textId="44CC7E62" w:rsidR="00F001FC" w:rsidRPr="00F001FC" w:rsidDel="00580A98" w:rsidRDefault="00F001FC" w:rsidP="00F001FC">
      <w:pPr>
        <w:spacing w:after="0"/>
        <w:rPr>
          <w:del w:id="5019" w:author="Sebring, Amanda J" w:date="2017-10-04T09:14:00Z"/>
          <w:rFonts w:ascii="Courier New" w:hAnsi="Courier New" w:cs="Courier New"/>
          <w:sz w:val="24"/>
          <w:szCs w:val="24"/>
        </w:rPr>
      </w:pPr>
      <w:del w:id="502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511 69 1 1 1 71 45 45 50 50 50</w:delText>
        </w:r>
      </w:del>
    </w:p>
    <w:p w14:paraId="53C2B1C4" w14:textId="0C651891" w:rsidR="00F001FC" w:rsidRPr="00F001FC" w:rsidDel="00580A98" w:rsidRDefault="00F001FC" w:rsidP="00F001FC">
      <w:pPr>
        <w:spacing w:after="0"/>
        <w:rPr>
          <w:del w:id="5021" w:author="Sebring, Amanda J" w:date="2017-10-04T09:14:00Z"/>
          <w:rFonts w:ascii="Courier New" w:hAnsi="Courier New" w:cs="Courier New"/>
          <w:sz w:val="24"/>
          <w:szCs w:val="24"/>
        </w:rPr>
      </w:pPr>
      <w:del w:id="502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511 71 1 1 1 72 50 50 50 50 50</w:delText>
        </w:r>
      </w:del>
    </w:p>
    <w:p w14:paraId="6F2A9F71" w14:textId="5B78DB63" w:rsidR="00F001FC" w:rsidRPr="00F001FC" w:rsidDel="00580A98" w:rsidRDefault="00F001FC" w:rsidP="00F001FC">
      <w:pPr>
        <w:spacing w:after="0"/>
        <w:rPr>
          <w:del w:id="5023" w:author="Sebring, Amanda J" w:date="2017-10-04T09:14:00Z"/>
          <w:rFonts w:ascii="Courier New" w:hAnsi="Courier New" w:cs="Courier New"/>
          <w:sz w:val="24"/>
          <w:szCs w:val="24"/>
        </w:rPr>
      </w:pPr>
      <w:del w:id="502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511 72 1 1 1 73 50 50 50 50 50</w:delText>
        </w:r>
      </w:del>
    </w:p>
    <w:p w14:paraId="513399D3" w14:textId="02D25EF9" w:rsidR="00F001FC" w:rsidRPr="00F001FC" w:rsidDel="00580A98" w:rsidRDefault="00F001FC" w:rsidP="00F001FC">
      <w:pPr>
        <w:spacing w:after="0"/>
        <w:rPr>
          <w:del w:id="5025" w:author="Sebring, Amanda J" w:date="2017-10-04T09:14:00Z"/>
          <w:rFonts w:ascii="Courier New" w:hAnsi="Courier New" w:cs="Courier New"/>
          <w:sz w:val="24"/>
          <w:szCs w:val="24"/>
        </w:rPr>
      </w:pPr>
      <w:del w:id="502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511 73 1 1 1 74 55 45 50 55 55</w:delText>
        </w:r>
      </w:del>
    </w:p>
    <w:p w14:paraId="43A12385" w14:textId="13E36A88" w:rsidR="00F001FC" w:rsidRPr="00F001FC" w:rsidDel="00580A98" w:rsidRDefault="00F001FC" w:rsidP="00F001FC">
      <w:pPr>
        <w:spacing w:after="0"/>
        <w:rPr>
          <w:del w:id="5027" w:author="Sebring, Amanda J" w:date="2017-10-04T09:14:00Z"/>
          <w:rFonts w:ascii="Courier New" w:hAnsi="Courier New" w:cs="Courier New"/>
          <w:sz w:val="24"/>
          <w:szCs w:val="24"/>
        </w:rPr>
      </w:pPr>
      <w:del w:id="502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511 74 1 1 1 75 50 50 50 50 50</w:delText>
        </w:r>
      </w:del>
    </w:p>
    <w:p w14:paraId="17DC866D" w14:textId="7B006AFB" w:rsidR="00F001FC" w:rsidRPr="00F001FC" w:rsidDel="00580A98" w:rsidRDefault="00F001FC" w:rsidP="00F001FC">
      <w:pPr>
        <w:spacing w:after="0"/>
        <w:rPr>
          <w:del w:id="5029" w:author="Sebring, Amanda J" w:date="2017-10-04T09:14:00Z"/>
          <w:rFonts w:ascii="Courier New" w:hAnsi="Courier New" w:cs="Courier New"/>
          <w:sz w:val="24"/>
          <w:szCs w:val="24"/>
        </w:rPr>
      </w:pPr>
      <w:del w:id="503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511 75 1 1 1 76 45 50 50 50 50</w:delText>
        </w:r>
      </w:del>
    </w:p>
    <w:p w14:paraId="021DC6AA" w14:textId="77E904B5" w:rsidR="00F001FC" w:rsidRPr="00F001FC" w:rsidDel="00580A98" w:rsidRDefault="00F001FC" w:rsidP="00F001FC">
      <w:pPr>
        <w:spacing w:after="0"/>
        <w:rPr>
          <w:del w:id="5031" w:author="Sebring, Amanda J" w:date="2017-10-04T09:14:00Z"/>
          <w:rFonts w:ascii="Courier New" w:hAnsi="Courier New" w:cs="Courier New"/>
          <w:sz w:val="24"/>
          <w:szCs w:val="24"/>
        </w:rPr>
      </w:pPr>
      <w:del w:id="503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511 77 1 1 1 77 45 50 50 50 50</w:delText>
        </w:r>
      </w:del>
    </w:p>
    <w:p w14:paraId="4B5B0AAD" w14:textId="4F39AE03" w:rsidR="00F001FC" w:rsidRPr="00F001FC" w:rsidDel="00580A98" w:rsidRDefault="00F001FC" w:rsidP="00F001FC">
      <w:pPr>
        <w:spacing w:after="0"/>
        <w:rPr>
          <w:del w:id="5033" w:author="Sebring, Amanda J" w:date="2017-10-04T09:14:00Z"/>
          <w:rFonts w:ascii="Courier New" w:hAnsi="Courier New" w:cs="Courier New"/>
          <w:sz w:val="24"/>
          <w:szCs w:val="24"/>
        </w:rPr>
      </w:pPr>
      <w:del w:id="503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511 78 1 1 1 78 45 45 50 50 50</w:delText>
        </w:r>
      </w:del>
    </w:p>
    <w:p w14:paraId="7EB55B0C" w14:textId="0406F665" w:rsidR="00F001FC" w:rsidRPr="00F001FC" w:rsidDel="00580A98" w:rsidRDefault="00F001FC" w:rsidP="00F001FC">
      <w:pPr>
        <w:spacing w:after="0"/>
        <w:rPr>
          <w:del w:id="5035" w:author="Sebring, Amanda J" w:date="2017-10-04T09:14:00Z"/>
          <w:rFonts w:ascii="Courier New" w:hAnsi="Courier New" w:cs="Courier New"/>
          <w:sz w:val="24"/>
          <w:szCs w:val="24"/>
        </w:rPr>
      </w:pPr>
      <w:del w:id="503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511 79 1 1 1 79 55 50 55 55 55</w:delText>
        </w:r>
      </w:del>
    </w:p>
    <w:p w14:paraId="0E72E827" w14:textId="6E3419D7" w:rsidR="00F001FC" w:rsidRPr="00F001FC" w:rsidDel="00580A98" w:rsidRDefault="00F001FC" w:rsidP="00F001FC">
      <w:pPr>
        <w:spacing w:after="0"/>
        <w:rPr>
          <w:del w:id="5037" w:author="Sebring, Amanda J" w:date="2017-10-04T09:14:00Z"/>
          <w:rFonts w:ascii="Courier New" w:hAnsi="Courier New" w:cs="Courier New"/>
          <w:sz w:val="24"/>
          <w:szCs w:val="24"/>
        </w:rPr>
      </w:pPr>
      <w:del w:id="503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511 80 1 1 1 80 55 45 50 50 50</w:delText>
        </w:r>
      </w:del>
    </w:p>
    <w:p w14:paraId="6940DF55" w14:textId="54246D9A" w:rsidR="00F001FC" w:rsidRPr="00F001FC" w:rsidDel="00580A98" w:rsidRDefault="00F001FC" w:rsidP="00F001FC">
      <w:pPr>
        <w:spacing w:after="0"/>
        <w:rPr>
          <w:del w:id="5039" w:author="Sebring, Amanda J" w:date="2017-10-04T09:14:00Z"/>
          <w:rFonts w:ascii="Courier New" w:hAnsi="Courier New" w:cs="Courier New"/>
          <w:sz w:val="24"/>
          <w:szCs w:val="24"/>
        </w:rPr>
      </w:pPr>
      <w:del w:id="504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 xml:space="preserve">511 00 1 0 0 00 </w:delText>
        </w:r>
      </w:del>
    </w:p>
    <w:p w14:paraId="78C49E6F" w14:textId="16026CFA" w:rsidR="00F001FC" w:rsidRPr="00F001FC" w:rsidDel="00580A98" w:rsidRDefault="00F001FC" w:rsidP="00F001FC">
      <w:pPr>
        <w:spacing w:after="0"/>
        <w:rPr>
          <w:del w:id="5041" w:author="Sebring, Amanda J" w:date="2017-10-04T09:14:00Z"/>
          <w:rFonts w:ascii="Courier New" w:hAnsi="Courier New" w:cs="Courier New"/>
          <w:sz w:val="24"/>
          <w:szCs w:val="24"/>
        </w:rPr>
      </w:pPr>
      <w:del w:id="504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511 02 1 1 2 01 60 55 55 55 50</w:delText>
        </w:r>
      </w:del>
    </w:p>
    <w:p w14:paraId="29FF115F" w14:textId="15BFD14F" w:rsidR="00F001FC" w:rsidRPr="00F001FC" w:rsidDel="00580A98" w:rsidRDefault="00F001FC" w:rsidP="00F001FC">
      <w:pPr>
        <w:spacing w:after="0"/>
        <w:rPr>
          <w:del w:id="5043" w:author="Sebring, Amanda J" w:date="2017-10-04T09:14:00Z"/>
          <w:rFonts w:ascii="Courier New" w:hAnsi="Courier New" w:cs="Courier New"/>
          <w:sz w:val="24"/>
          <w:szCs w:val="24"/>
        </w:rPr>
      </w:pPr>
      <w:del w:id="504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511 04 1 1 2 02 65 50 65 65 65</w:delText>
        </w:r>
      </w:del>
    </w:p>
    <w:p w14:paraId="394A2588" w14:textId="37B80724" w:rsidR="00F001FC" w:rsidRPr="00F001FC" w:rsidDel="00580A98" w:rsidRDefault="00F001FC" w:rsidP="00F001FC">
      <w:pPr>
        <w:spacing w:after="0"/>
        <w:rPr>
          <w:del w:id="5045" w:author="Sebring, Amanda J" w:date="2017-10-04T09:14:00Z"/>
          <w:rFonts w:ascii="Courier New" w:hAnsi="Courier New" w:cs="Courier New"/>
          <w:sz w:val="24"/>
          <w:szCs w:val="24"/>
        </w:rPr>
      </w:pPr>
      <w:del w:id="504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511 09 1 1 2 03 60 60 55 55 55</w:delText>
        </w:r>
      </w:del>
    </w:p>
    <w:p w14:paraId="6C8E98D6" w14:textId="7A541D8F" w:rsidR="00F001FC" w:rsidRPr="00F001FC" w:rsidDel="00580A98" w:rsidRDefault="00F001FC" w:rsidP="00F001FC">
      <w:pPr>
        <w:spacing w:after="0"/>
        <w:rPr>
          <w:del w:id="5047" w:author="Sebring, Amanda J" w:date="2017-10-04T09:14:00Z"/>
          <w:rFonts w:ascii="Courier New" w:hAnsi="Courier New" w:cs="Courier New"/>
          <w:sz w:val="24"/>
          <w:szCs w:val="24"/>
        </w:rPr>
      </w:pPr>
      <w:del w:id="504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511 11 1 1 2 04 55 55 55 55 55</w:delText>
        </w:r>
      </w:del>
    </w:p>
    <w:p w14:paraId="358A400E" w14:textId="5AAA2CEE" w:rsidR="00F001FC" w:rsidRPr="00F001FC" w:rsidDel="00580A98" w:rsidRDefault="00F001FC" w:rsidP="00F001FC">
      <w:pPr>
        <w:spacing w:after="0"/>
        <w:rPr>
          <w:del w:id="5049" w:author="Sebring, Amanda J" w:date="2017-10-04T09:14:00Z"/>
          <w:rFonts w:ascii="Courier New" w:hAnsi="Courier New" w:cs="Courier New"/>
          <w:sz w:val="24"/>
          <w:szCs w:val="24"/>
        </w:rPr>
      </w:pPr>
      <w:del w:id="505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511 22 1 1 2 05 55 55 60 60 60</w:delText>
        </w:r>
      </w:del>
    </w:p>
    <w:p w14:paraId="13C82BBC" w14:textId="45A4EDDD" w:rsidR="00F001FC" w:rsidRPr="00F001FC" w:rsidDel="00580A98" w:rsidRDefault="00F001FC" w:rsidP="00F001FC">
      <w:pPr>
        <w:spacing w:after="0"/>
        <w:rPr>
          <w:del w:id="5051" w:author="Sebring, Amanda J" w:date="2017-10-04T09:14:00Z"/>
          <w:rFonts w:ascii="Courier New" w:hAnsi="Courier New" w:cs="Courier New"/>
          <w:sz w:val="24"/>
          <w:szCs w:val="24"/>
        </w:rPr>
      </w:pPr>
      <w:del w:id="505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511 39 1 1 2 06 55 60 60 60 60</w:delText>
        </w:r>
      </w:del>
    </w:p>
    <w:p w14:paraId="01428C30" w14:textId="112B9463" w:rsidR="00F001FC" w:rsidRPr="00F001FC" w:rsidDel="00580A98" w:rsidRDefault="00F001FC" w:rsidP="00F001FC">
      <w:pPr>
        <w:spacing w:after="0"/>
        <w:rPr>
          <w:del w:id="5053" w:author="Sebring, Amanda J" w:date="2017-10-04T09:14:00Z"/>
          <w:rFonts w:ascii="Courier New" w:hAnsi="Courier New" w:cs="Courier New"/>
          <w:sz w:val="24"/>
          <w:szCs w:val="24"/>
        </w:rPr>
      </w:pPr>
      <w:del w:id="505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511 40 1 1 2 07 45 45 45 45 45</w:delText>
        </w:r>
      </w:del>
    </w:p>
    <w:p w14:paraId="7108CC73" w14:textId="200C2169" w:rsidR="00F001FC" w:rsidRPr="00F001FC" w:rsidDel="00580A98" w:rsidRDefault="00F001FC" w:rsidP="00F001FC">
      <w:pPr>
        <w:spacing w:after="0"/>
        <w:rPr>
          <w:del w:id="5055" w:author="Sebring, Amanda J" w:date="2017-10-04T09:14:00Z"/>
          <w:rFonts w:ascii="Courier New" w:hAnsi="Courier New" w:cs="Courier New"/>
          <w:sz w:val="24"/>
          <w:szCs w:val="24"/>
        </w:rPr>
      </w:pPr>
      <w:del w:id="505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511 46 1 1 2 08 55 50 55 55 55</w:delText>
        </w:r>
      </w:del>
    </w:p>
    <w:p w14:paraId="79984EC3" w14:textId="6E64ECED" w:rsidR="00F001FC" w:rsidRPr="00F001FC" w:rsidDel="00580A98" w:rsidRDefault="00F001FC" w:rsidP="00F001FC">
      <w:pPr>
        <w:spacing w:after="0"/>
        <w:rPr>
          <w:del w:id="5057" w:author="Sebring, Amanda J" w:date="2017-10-04T09:14:00Z"/>
          <w:rFonts w:ascii="Courier New" w:hAnsi="Courier New" w:cs="Courier New"/>
          <w:sz w:val="24"/>
          <w:szCs w:val="24"/>
        </w:rPr>
      </w:pPr>
      <w:del w:id="505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511 13 1 1 2 09 50 50 50 50 55</w:delText>
        </w:r>
      </w:del>
    </w:p>
    <w:p w14:paraId="6312854D" w14:textId="6F31C51A" w:rsidR="00F001FC" w:rsidRPr="00F001FC" w:rsidDel="00580A98" w:rsidRDefault="00F001FC" w:rsidP="00F001FC">
      <w:pPr>
        <w:spacing w:after="0"/>
        <w:rPr>
          <w:del w:id="5059" w:author="Sebring, Amanda J" w:date="2017-10-04T09:14:00Z"/>
          <w:rFonts w:ascii="Courier New" w:hAnsi="Courier New" w:cs="Courier New"/>
          <w:sz w:val="24"/>
          <w:szCs w:val="24"/>
        </w:rPr>
      </w:pPr>
      <w:del w:id="506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511 76 1 1 2 10 50 50 50 50 50</w:delText>
        </w:r>
      </w:del>
    </w:p>
    <w:p w14:paraId="5890BB8E" w14:textId="772DCE42" w:rsidR="00F001FC" w:rsidRPr="00F001FC" w:rsidDel="00580A98" w:rsidRDefault="00F001FC" w:rsidP="00F001FC">
      <w:pPr>
        <w:spacing w:after="0"/>
        <w:rPr>
          <w:del w:id="5061" w:author="Sebring, Amanda J" w:date="2017-10-04T09:14:00Z"/>
          <w:rFonts w:ascii="Courier New" w:hAnsi="Courier New" w:cs="Courier New"/>
          <w:sz w:val="24"/>
          <w:szCs w:val="24"/>
        </w:rPr>
      </w:pPr>
      <w:del w:id="506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511 43 1 1 2 11 45 45 50 50 50</w:delText>
        </w:r>
      </w:del>
    </w:p>
    <w:p w14:paraId="43781598" w14:textId="6ABA1187" w:rsidR="00F001FC" w:rsidRPr="00F001FC" w:rsidDel="00580A98" w:rsidRDefault="00F001FC" w:rsidP="00F001FC">
      <w:pPr>
        <w:spacing w:after="0"/>
        <w:rPr>
          <w:del w:id="5063" w:author="Sebring, Amanda J" w:date="2017-10-04T09:14:00Z"/>
          <w:rFonts w:ascii="Courier New" w:hAnsi="Courier New" w:cs="Courier New"/>
          <w:sz w:val="24"/>
          <w:szCs w:val="24"/>
        </w:rPr>
      </w:pPr>
      <w:del w:id="506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511 54 1 1 2 12 50 50 50 50 50</w:delText>
        </w:r>
      </w:del>
    </w:p>
    <w:p w14:paraId="70E14E58" w14:textId="3B225201" w:rsidR="00F001FC" w:rsidRPr="00F001FC" w:rsidDel="00580A98" w:rsidRDefault="00F001FC" w:rsidP="00F001FC">
      <w:pPr>
        <w:spacing w:after="0"/>
        <w:rPr>
          <w:del w:id="5065" w:author="Sebring, Amanda J" w:date="2017-10-04T09:14:00Z"/>
          <w:rFonts w:ascii="Courier New" w:hAnsi="Courier New" w:cs="Courier New"/>
          <w:sz w:val="24"/>
          <w:szCs w:val="24"/>
        </w:rPr>
      </w:pPr>
      <w:del w:id="506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511 01 1 1 2 13 55 50 50 45 45</w:delText>
        </w:r>
      </w:del>
    </w:p>
    <w:p w14:paraId="0E8775EA" w14:textId="1E0F957B" w:rsidR="00F001FC" w:rsidRPr="00F001FC" w:rsidDel="00580A98" w:rsidRDefault="00F001FC" w:rsidP="00F001FC">
      <w:pPr>
        <w:spacing w:after="0"/>
        <w:rPr>
          <w:del w:id="5067" w:author="Sebring, Amanda J" w:date="2017-10-04T09:14:00Z"/>
          <w:rFonts w:ascii="Courier New" w:hAnsi="Courier New" w:cs="Courier New"/>
          <w:sz w:val="24"/>
          <w:szCs w:val="24"/>
        </w:rPr>
      </w:pPr>
      <w:del w:id="506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511 07 1 1 2 14 50 50 50 50 50</w:delText>
        </w:r>
      </w:del>
    </w:p>
    <w:p w14:paraId="7DC353DE" w14:textId="5D5A4EA8" w:rsidR="00F001FC" w:rsidRPr="00F001FC" w:rsidDel="00580A98" w:rsidRDefault="00F001FC" w:rsidP="00F001FC">
      <w:pPr>
        <w:spacing w:after="0"/>
        <w:rPr>
          <w:del w:id="5069" w:author="Sebring, Amanda J" w:date="2017-10-04T09:14:00Z"/>
          <w:rFonts w:ascii="Courier New" w:hAnsi="Courier New" w:cs="Courier New"/>
          <w:sz w:val="24"/>
          <w:szCs w:val="24"/>
        </w:rPr>
      </w:pPr>
      <w:del w:id="507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511 14 1 1 2 15 45 45 45 50 40</w:delText>
        </w:r>
      </w:del>
    </w:p>
    <w:p w14:paraId="49755EE3" w14:textId="482E73DD" w:rsidR="00F001FC" w:rsidRPr="00F001FC" w:rsidDel="00580A98" w:rsidRDefault="00F001FC" w:rsidP="00F001FC">
      <w:pPr>
        <w:spacing w:after="0"/>
        <w:rPr>
          <w:del w:id="5071" w:author="Sebring, Amanda J" w:date="2017-10-04T09:14:00Z"/>
          <w:rFonts w:ascii="Courier New" w:hAnsi="Courier New" w:cs="Courier New"/>
          <w:sz w:val="24"/>
          <w:szCs w:val="24"/>
        </w:rPr>
      </w:pPr>
      <w:del w:id="507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511 30 1 1 2 16 35 45 40 40 40</w:delText>
        </w:r>
      </w:del>
    </w:p>
    <w:p w14:paraId="36C61264" w14:textId="1033947A" w:rsidR="00F001FC" w:rsidRPr="00F001FC" w:rsidDel="00580A98" w:rsidRDefault="00F001FC" w:rsidP="00F001FC">
      <w:pPr>
        <w:spacing w:after="0"/>
        <w:rPr>
          <w:del w:id="5073" w:author="Sebring, Amanda J" w:date="2017-10-04T09:14:00Z"/>
          <w:rFonts w:ascii="Courier New" w:hAnsi="Courier New" w:cs="Courier New"/>
          <w:sz w:val="24"/>
          <w:szCs w:val="24"/>
        </w:rPr>
      </w:pPr>
      <w:del w:id="507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511 37 1 1 2 17 55 50 55 50 50</w:delText>
        </w:r>
      </w:del>
    </w:p>
    <w:p w14:paraId="67BC5DB1" w14:textId="45FC1798" w:rsidR="00F001FC" w:rsidRPr="00F001FC" w:rsidDel="00580A98" w:rsidRDefault="00F001FC" w:rsidP="00F001FC">
      <w:pPr>
        <w:spacing w:after="0"/>
        <w:rPr>
          <w:del w:id="5075" w:author="Sebring, Amanda J" w:date="2017-10-04T09:14:00Z"/>
          <w:rFonts w:ascii="Courier New" w:hAnsi="Courier New" w:cs="Courier New"/>
          <w:sz w:val="24"/>
          <w:szCs w:val="24"/>
        </w:rPr>
      </w:pPr>
      <w:del w:id="507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511 50 1 1 2 18 55 55 55 55 55</w:delText>
        </w:r>
      </w:del>
    </w:p>
    <w:p w14:paraId="40634790" w14:textId="798AA039" w:rsidR="00F001FC" w:rsidRPr="00F001FC" w:rsidDel="00580A98" w:rsidRDefault="00F001FC" w:rsidP="00F001FC">
      <w:pPr>
        <w:spacing w:after="0"/>
        <w:rPr>
          <w:del w:id="5077" w:author="Sebring, Amanda J" w:date="2017-10-04T09:14:00Z"/>
          <w:rFonts w:ascii="Courier New" w:hAnsi="Courier New" w:cs="Courier New"/>
          <w:sz w:val="24"/>
          <w:szCs w:val="24"/>
        </w:rPr>
      </w:pPr>
      <w:del w:id="507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511 52 1 1 2 19 45 45 45 45 45</w:delText>
        </w:r>
      </w:del>
    </w:p>
    <w:p w14:paraId="3BBD273F" w14:textId="47FE1AD8" w:rsidR="00F001FC" w:rsidRPr="00F001FC" w:rsidDel="00580A98" w:rsidRDefault="00F001FC" w:rsidP="00F001FC">
      <w:pPr>
        <w:spacing w:after="0"/>
        <w:rPr>
          <w:del w:id="5079" w:author="Sebring, Amanda J" w:date="2017-10-04T09:14:00Z"/>
          <w:rFonts w:ascii="Courier New" w:hAnsi="Courier New" w:cs="Courier New"/>
          <w:sz w:val="24"/>
          <w:szCs w:val="24"/>
        </w:rPr>
      </w:pPr>
      <w:del w:id="508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511 65 1 1 2 20 45 40 40 40 40</w:delText>
        </w:r>
      </w:del>
    </w:p>
    <w:p w14:paraId="62975DBF" w14:textId="3568176F" w:rsidR="00F001FC" w:rsidRPr="00F001FC" w:rsidDel="00580A98" w:rsidRDefault="00F001FC" w:rsidP="00F001FC">
      <w:pPr>
        <w:spacing w:after="0"/>
        <w:rPr>
          <w:del w:id="5081" w:author="Sebring, Amanda J" w:date="2017-10-04T09:14:00Z"/>
          <w:rFonts w:ascii="Courier New" w:hAnsi="Courier New" w:cs="Courier New"/>
          <w:sz w:val="24"/>
          <w:szCs w:val="24"/>
        </w:rPr>
      </w:pPr>
      <w:del w:id="508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511 70 1 1 2 21 50 45 45 50 50</w:delText>
        </w:r>
      </w:del>
    </w:p>
    <w:p w14:paraId="63F45BA0" w14:textId="44FA8289" w:rsidR="00F001FC" w:rsidRPr="00F001FC" w:rsidDel="00580A98" w:rsidRDefault="00F001FC" w:rsidP="00F001FC">
      <w:pPr>
        <w:spacing w:after="0"/>
        <w:rPr>
          <w:del w:id="5083" w:author="Sebring, Amanda J" w:date="2017-10-04T09:14:00Z"/>
          <w:rFonts w:ascii="Courier New" w:hAnsi="Courier New" w:cs="Courier New"/>
          <w:sz w:val="24"/>
          <w:szCs w:val="24"/>
        </w:rPr>
      </w:pPr>
      <w:del w:id="508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511 38 1 1 2 22 55 55 50 50 50</w:delText>
        </w:r>
      </w:del>
    </w:p>
    <w:p w14:paraId="306BF0E7" w14:textId="0F57E1BC" w:rsidR="00F001FC" w:rsidRPr="00F001FC" w:rsidDel="00580A98" w:rsidRDefault="00F001FC" w:rsidP="00F001FC">
      <w:pPr>
        <w:spacing w:after="0"/>
        <w:rPr>
          <w:del w:id="5085" w:author="Sebring, Amanda J" w:date="2017-10-04T09:14:00Z"/>
          <w:rFonts w:ascii="Courier New" w:hAnsi="Courier New" w:cs="Courier New"/>
          <w:sz w:val="24"/>
          <w:szCs w:val="24"/>
        </w:rPr>
      </w:pPr>
      <w:del w:id="508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511 42 1 1 2 23 55 50 55 55 50</w:delText>
        </w:r>
      </w:del>
    </w:p>
    <w:p w14:paraId="38059759" w14:textId="5465B5AF" w:rsidR="00F001FC" w:rsidRPr="00F001FC" w:rsidDel="00580A98" w:rsidRDefault="00F001FC" w:rsidP="00F001FC">
      <w:pPr>
        <w:spacing w:after="0"/>
        <w:rPr>
          <w:del w:id="5087" w:author="Sebring, Amanda J" w:date="2017-10-04T09:14:00Z"/>
          <w:rFonts w:ascii="Courier New" w:hAnsi="Courier New" w:cs="Courier New"/>
          <w:sz w:val="24"/>
          <w:szCs w:val="24"/>
        </w:rPr>
      </w:pPr>
      <w:del w:id="508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511 03 1 1 2 24 60 55 60 55 60</w:delText>
        </w:r>
      </w:del>
    </w:p>
    <w:p w14:paraId="498C0B78" w14:textId="2C1DE6DA" w:rsidR="00F001FC" w:rsidRPr="00F001FC" w:rsidDel="00580A98" w:rsidRDefault="00F001FC" w:rsidP="00F001FC">
      <w:pPr>
        <w:spacing w:after="0"/>
        <w:rPr>
          <w:del w:id="5089" w:author="Sebring, Amanda J" w:date="2017-10-04T09:14:00Z"/>
          <w:rFonts w:ascii="Courier New" w:hAnsi="Courier New" w:cs="Courier New"/>
          <w:sz w:val="24"/>
          <w:szCs w:val="24"/>
        </w:rPr>
      </w:pPr>
      <w:del w:id="509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511 05 1 1 2 25 55 50 55 50 55</w:delText>
        </w:r>
      </w:del>
    </w:p>
    <w:p w14:paraId="1CA0E824" w14:textId="0A472CD8" w:rsidR="00F001FC" w:rsidRPr="00F001FC" w:rsidDel="00580A98" w:rsidRDefault="00F001FC" w:rsidP="00F001FC">
      <w:pPr>
        <w:spacing w:after="0"/>
        <w:rPr>
          <w:del w:id="5091" w:author="Sebring, Amanda J" w:date="2017-10-04T09:14:00Z"/>
          <w:rFonts w:ascii="Courier New" w:hAnsi="Courier New" w:cs="Courier New"/>
          <w:sz w:val="24"/>
          <w:szCs w:val="24"/>
        </w:rPr>
      </w:pPr>
      <w:del w:id="509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511 06 1 1 2 26 45 45 45 40 40</w:delText>
        </w:r>
      </w:del>
    </w:p>
    <w:p w14:paraId="63F675FB" w14:textId="1E5C789A" w:rsidR="00F001FC" w:rsidRPr="00F001FC" w:rsidDel="00580A98" w:rsidRDefault="00F001FC" w:rsidP="00F001FC">
      <w:pPr>
        <w:spacing w:after="0"/>
        <w:rPr>
          <w:del w:id="5093" w:author="Sebring, Amanda J" w:date="2017-10-04T09:14:00Z"/>
          <w:rFonts w:ascii="Courier New" w:hAnsi="Courier New" w:cs="Courier New"/>
          <w:sz w:val="24"/>
          <w:szCs w:val="24"/>
        </w:rPr>
      </w:pPr>
      <w:del w:id="509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511 08 1 1 2 27 50 50 45 50 45</w:delText>
        </w:r>
      </w:del>
    </w:p>
    <w:p w14:paraId="01191446" w14:textId="6E05D3CB" w:rsidR="00F001FC" w:rsidRPr="00F001FC" w:rsidDel="00580A98" w:rsidRDefault="00F001FC" w:rsidP="00F001FC">
      <w:pPr>
        <w:spacing w:after="0"/>
        <w:rPr>
          <w:del w:id="5095" w:author="Sebring, Amanda J" w:date="2017-10-04T09:14:00Z"/>
          <w:rFonts w:ascii="Courier New" w:hAnsi="Courier New" w:cs="Courier New"/>
          <w:sz w:val="24"/>
          <w:szCs w:val="24"/>
        </w:rPr>
      </w:pPr>
      <w:del w:id="509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511 10 1 1 2 28 55 50 50 50 50</w:delText>
        </w:r>
      </w:del>
    </w:p>
    <w:p w14:paraId="3A2B7F19" w14:textId="085B0438" w:rsidR="00F001FC" w:rsidRPr="00F001FC" w:rsidDel="00580A98" w:rsidRDefault="00F001FC" w:rsidP="00F001FC">
      <w:pPr>
        <w:spacing w:after="0"/>
        <w:rPr>
          <w:del w:id="5097" w:author="Sebring, Amanda J" w:date="2017-10-04T09:14:00Z"/>
          <w:rFonts w:ascii="Courier New" w:hAnsi="Courier New" w:cs="Courier New"/>
          <w:sz w:val="24"/>
          <w:szCs w:val="24"/>
        </w:rPr>
      </w:pPr>
      <w:del w:id="509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511 12 1 1 2 29 45 40 40 40 40</w:delText>
        </w:r>
      </w:del>
    </w:p>
    <w:p w14:paraId="31B7A85E" w14:textId="4EC11EF2" w:rsidR="00F001FC" w:rsidRPr="00F001FC" w:rsidDel="00580A98" w:rsidRDefault="00F001FC" w:rsidP="00F001FC">
      <w:pPr>
        <w:spacing w:after="0"/>
        <w:rPr>
          <w:del w:id="5099" w:author="Sebring, Amanda J" w:date="2017-10-04T09:14:00Z"/>
          <w:rFonts w:ascii="Courier New" w:hAnsi="Courier New" w:cs="Courier New"/>
          <w:sz w:val="24"/>
          <w:szCs w:val="24"/>
        </w:rPr>
      </w:pPr>
      <w:del w:id="510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511 15 1 1 2 30 60 50 50 50 55</w:delText>
        </w:r>
      </w:del>
    </w:p>
    <w:p w14:paraId="6DC2EB9F" w14:textId="30C5EE6A" w:rsidR="00F001FC" w:rsidRPr="00F001FC" w:rsidDel="00580A98" w:rsidRDefault="00F001FC" w:rsidP="00F001FC">
      <w:pPr>
        <w:spacing w:after="0"/>
        <w:rPr>
          <w:del w:id="5101" w:author="Sebring, Amanda J" w:date="2017-10-04T09:14:00Z"/>
          <w:rFonts w:ascii="Courier New" w:hAnsi="Courier New" w:cs="Courier New"/>
          <w:sz w:val="24"/>
          <w:szCs w:val="24"/>
        </w:rPr>
      </w:pPr>
      <w:del w:id="510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511 16 1 1 2 31 45 40 45 40 40</w:delText>
        </w:r>
      </w:del>
    </w:p>
    <w:p w14:paraId="69D62BEB" w14:textId="3642B57F" w:rsidR="00F001FC" w:rsidRPr="00F001FC" w:rsidDel="00580A98" w:rsidRDefault="00F001FC" w:rsidP="00F001FC">
      <w:pPr>
        <w:spacing w:after="0"/>
        <w:rPr>
          <w:del w:id="5103" w:author="Sebring, Amanda J" w:date="2017-10-04T09:14:00Z"/>
          <w:rFonts w:ascii="Courier New" w:hAnsi="Courier New" w:cs="Courier New"/>
          <w:sz w:val="24"/>
          <w:szCs w:val="24"/>
        </w:rPr>
      </w:pPr>
      <w:del w:id="510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511 17 1 1 2 32 50 50 50 50 50</w:delText>
        </w:r>
      </w:del>
    </w:p>
    <w:p w14:paraId="585FCBA2" w14:textId="158A49DE" w:rsidR="00F001FC" w:rsidRPr="00F001FC" w:rsidDel="00580A98" w:rsidRDefault="00F001FC" w:rsidP="00F001FC">
      <w:pPr>
        <w:spacing w:after="0"/>
        <w:rPr>
          <w:del w:id="5105" w:author="Sebring, Amanda J" w:date="2017-10-04T09:14:00Z"/>
          <w:rFonts w:ascii="Courier New" w:hAnsi="Courier New" w:cs="Courier New"/>
          <w:sz w:val="24"/>
          <w:szCs w:val="24"/>
        </w:rPr>
      </w:pPr>
      <w:del w:id="510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511 18 1 1 2 33 55 50 50 50 50</w:delText>
        </w:r>
      </w:del>
    </w:p>
    <w:p w14:paraId="6E13E9F4" w14:textId="46B0DEED" w:rsidR="00F001FC" w:rsidRPr="00F001FC" w:rsidDel="00580A98" w:rsidRDefault="00F001FC" w:rsidP="00F001FC">
      <w:pPr>
        <w:spacing w:after="0"/>
        <w:rPr>
          <w:del w:id="5107" w:author="Sebring, Amanda J" w:date="2017-10-04T09:14:00Z"/>
          <w:rFonts w:ascii="Courier New" w:hAnsi="Courier New" w:cs="Courier New"/>
          <w:sz w:val="24"/>
          <w:szCs w:val="24"/>
        </w:rPr>
      </w:pPr>
      <w:del w:id="510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511 19 1 1 2 34 45 50 45 55 45</w:delText>
        </w:r>
      </w:del>
    </w:p>
    <w:p w14:paraId="0D032942" w14:textId="5F9168A7" w:rsidR="00F001FC" w:rsidRPr="00F001FC" w:rsidDel="00580A98" w:rsidRDefault="00F001FC" w:rsidP="00F001FC">
      <w:pPr>
        <w:spacing w:after="0"/>
        <w:rPr>
          <w:del w:id="5109" w:author="Sebring, Amanda J" w:date="2017-10-04T09:14:00Z"/>
          <w:rFonts w:ascii="Courier New" w:hAnsi="Courier New" w:cs="Courier New"/>
          <w:sz w:val="24"/>
          <w:szCs w:val="24"/>
        </w:rPr>
      </w:pPr>
      <w:del w:id="511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511 20 1 1 2 35 50 40 40 45 40</w:delText>
        </w:r>
      </w:del>
    </w:p>
    <w:p w14:paraId="4D5286F1" w14:textId="13C48181" w:rsidR="00F001FC" w:rsidRPr="00F001FC" w:rsidDel="00580A98" w:rsidRDefault="00F001FC" w:rsidP="00F001FC">
      <w:pPr>
        <w:spacing w:after="0"/>
        <w:rPr>
          <w:del w:id="5111" w:author="Sebring, Amanda J" w:date="2017-10-04T09:14:00Z"/>
          <w:rFonts w:ascii="Courier New" w:hAnsi="Courier New" w:cs="Courier New"/>
          <w:sz w:val="24"/>
          <w:szCs w:val="24"/>
        </w:rPr>
      </w:pPr>
      <w:del w:id="511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511 21 1 1 2 36 50 50 50 50 50</w:delText>
        </w:r>
      </w:del>
    </w:p>
    <w:p w14:paraId="720FADB4" w14:textId="0DBB148F" w:rsidR="00F001FC" w:rsidRPr="00F001FC" w:rsidDel="00580A98" w:rsidRDefault="00F001FC" w:rsidP="00F001FC">
      <w:pPr>
        <w:spacing w:after="0"/>
        <w:rPr>
          <w:del w:id="5113" w:author="Sebring, Amanda J" w:date="2017-10-04T09:14:00Z"/>
          <w:rFonts w:ascii="Courier New" w:hAnsi="Courier New" w:cs="Courier New"/>
          <w:sz w:val="24"/>
          <w:szCs w:val="24"/>
        </w:rPr>
      </w:pPr>
      <w:del w:id="511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511 23 1 1 2 37 50 50 50 50 50</w:delText>
        </w:r>
      </w:del>
    </w:p>
    <w:p w14:paraId="5E87D0A5" w14:textId="584C6110" w:rsidR="00F001FC" w:rsidRPr="00F001FC" w:rsidDel="00580A98" w:rsidRDefault="00F001FC" w:rsidP="00F001FC">
      <w:pPr>
        <w:spacing w:after="0"/>
        <w:rPr>
          <w:del w:id="5115" w:author="Sebring, Amanda J" w:date="2017-10-04T09:14:00Z"/>
          <w:rFonts w:ascii="Courier New" w:hAnsi="Courier New" w:cs="Courier New"/>
          <w:sz w:val="24"/>
          <w:szCs w:val="24"/>
        </w:rPr>
      </w:pPr>
      <w:del w:id="511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511 24 1 1 2 38 45 50 45 50 45</w:delText>
        </w:r>
      </w:del>
    </w:p>
    <w:p w14:paraId="1B5C2655" w14:textId="0CECC299" w:rsidR="00F001FC" w:rsidRPr="00F001FC" w:rsidDel="00580A98" w:rsidRDefault="00F001FC" w:rsidP="00F001FC">
      <w:pPr>
        <w:spacing w:after="0"/>
        <w:rPr>
          <w:del w:id="5117" w:author="Sebring, Amanda J" w:date="2017-10-04T09:14:00Z"/>
          <w:rFonts w:ascii="Courier New" w:hAnsi="Courier New" w:cs="Courier New"/>
          <w:sz w:val="24"/>
          <w:szCs w:val="24"/>
        </w:rPr>
      </w:pPr>
      <w:del w:id="511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511 25 1 1 2 39 45 50 45 40 45</w:delText>
        </w:r>
      </w:del>
    </w:p>
    <w:p w14:paraId="39373CEF" w14:textId="70F37562" w:rsidR="00F001FC" w:rsidRPr="00F001FC" w:rsidDel="00580A98" w:rsidRDefault="00F001FC" w:rsidP="00F001FC">
      <w:pPr>
        <w:spacing w:after="0"/>
        <w:rPr>
          <w:del w:id="5119" w:author="Sebring, Amanda J" w:date="2017-10-04T09:14:00Z"/>
          <w:rFonts w:ascii="Courier New" w:hAnsi="Courier New" w:cs="Courier New"/>
          <w:sz w:val="24"/>
          <w:szCs w:val="24"/>
        </w:rPr>
      </w:pPr>
      <w:del w:id="512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511 26 1 1 2 40 50 60 50 45 40</w:delText>
        </w:r>
      </w:del>
    </w:p>
    <w:p w14:paraId="17295D31" w14:textId="48295BAB" w:rsidR="00F001FC" w:rsidRPr="00F001FC" w:rsidDel="00580A98" w:rsidRDefault="00F001FC" w:rsidP="00F001FC">
      <w:pPr>
        <w:spacing w:after="0"/>
        <w:rPr>
          <w:del w:id="5121" w:author="Sebring, Amanda J" w:date="2017-10-04T09:14:00Z"/>
          <w:rFonts w:ascii="Courier New" w:hAnsi="Courier New" w:cs="Courier New"/>
          <w:sz w:val="24"/>
          <w:szCs w:val="24"/>
        </w:rPr>
      </w:pPr>
      <w:del w:id="512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511 27 1 1 2 41 50 50 50 50 50</w:delText>
        </w:r>
      </w:del>
    </w:p>
    <w:p w14:paraId="28E8D567" w14:textId="444A7138" w:rsidR="00F001FC" w:rsidRPr="00F001FC" w:rsidDel="00580A98" w:rsidRDefault="00F001FC" w:rsidP="00F001FC">
      <w:pPr>
        <w:spacing w:after="0"/>
        <w:rPr>
          <w:del w:id="5123" w:author="Sebring, Amanda J" w:date="2017-10-04T09:14:00Z"/>
          <w:rFonts w:ascii="Courier New" w:hAnsi="Courier New" w:cs="Courier New"/>
          <w:sz w:val="24"/>
          <w:szCs w:val="24"/>
        </w:rPr>
      </w:pPr>
      <w:del w:id="512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511 28 1 1 2 42 50 45 45 45 45</w:delText>
        </w:r>
      </w:del>
    </w:p>
    <w:p w14:paraId="074F9787" w14:textId="7CC51166" w:rsidR="00F001FC" w:rsidRPr="00F001FC" w:rsidDel="00580A98" w:rsidRDefault="00F001FC" w:rsidP="00F001FC">
      <w:pPr>
        <w:spacing w:after="0"/>
        <w:rPr>
          <w:del w:id="5125" w:author="Sebring, Amanda J" w:date="2017-10-04T09:14:00Z"/>
          <w:rFonts w:ascii="Courier New" w:hAnsi="Courier New" w:cs="Courier New"/>
          <w:sz w:val="24"/>
          <w:szCs w:val="24"/>
        </w:rPr>
      </w:pPr>
      <w:del w:id="512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511 29 1 1 2 43 50 50 50 45 50</w:delText>
        </w:r>
      </w:del>
    </w:p>
    <w:p w14:paraId="1374D7FC" w14:textId="47053B8E" w:rsidR="00F001FC" w:rsidRPr="00F001FC" w:rsidDel="00580A98" w:rsidRDefault="00F001FC" w:rsidP="00F001FC">
      <w:pPr>
        <w:spacing w:after="0"/>
        <w:rPr>
          <w:del w:id="5127" w:author="Sebring, Amanda J" w:date="2017-10-04T09:14:00Z"/>
          <w:rFonts w:ascii="Courier New" w:hAnsi="Courier New" w:cs="Courier New"/>
          <w:sz w:val="24"/>
          <w:szCs w:val="24"/>
        </w:rPr>
      </w:pPr>
      <w:del w:id="512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511 31 1 1 2 44 55 45 45 50 45</w:delText>
        </w:r>
      </w:del>
    </w:p>
    <w:p w14:paraId="048E8C08" w14:textId="2D8C0654" w:rsidR="00F001FC" w:rsidRPr="00F001FC" w:rsidDel="00580A98" w:rsidRDefault="00F001FC" w:rsidP="00F001FC">
      <w:pPr>
        <w:spacing w:after="0"/>
        <w:rPr>
          <w:del w:id="5129" w:author="Sebring, Amanda J" w:date="2017-10-04T09:14:00Z"/>
          <w:rFonts w:ascii="Courier New" w:hAnsi="Courier New" w:cs="Courier New"/>
          <w:sz w:val="24"/>
          <w:szCs w:val="24"/>
        </w:rPr>
      </w:pPr>
      <w:del w:id="513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511 32 1 1 2 45 50 55 50 50 50</w:delText>
        </w:r>
      </w:del>
    </w:p>
    <w:p w14:paraId="6B9ECC32" w14:textId="56DB404A" w:rsidR="00F001FC" w:rsidRPr="00F001FC" w:rsidDel="00580A98" w:rsidRDefault="00F001FC" w:rsidP="00F001FC">
      <w:pPr>
        <w:spacing w:after="0"/>
        <w:rPr>
          <w:del w:id="5131" w:author="Sebring, Amanda J" w:date="2017-10-04T09:14:00Z"/>
          <w:rFonts w:ascii="Courier New" w:hAnsi="Courier New" w:cs="Courier New"/>
          <w:sz w:val="24"/>
          <w:szCs w:val="24"/>
        </w:rPr>
      </w:pPr>
      <w:del w:id="513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511 33 1 1 2 46 50 45 45 45 45</w:delText>
        </w:r>
      </w:del>
    </w:p>
    <w:p w14:paraId="460C8A55" w14:textId="21797104" w:rsidR="00F001FC" w:rsidRPr="00F001FC" w:rsidDel="00580A98" w:rsidRDefault="00F001FC" w:rsidP="00F001FC">
      <w:pPr>
        <w:spacing w:after="0"/>
        <w:rPr>
          <w:del w:id="5133" w:author="Sebring, Amanda J" w:date="2017-10-04T09:14:00Z"/>
          <w:rFonts w:ascii="Courier New" w:hAnsi="Courier New" w:cs="Courier New"/>
          <w:sz w:val="24"/>
          <w:szCs w:val="24"/>
        </w:rPr>
      </w:pPr>
      <w:del w:id="513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511 34 1 1 2 47 40 45 40 50 40</w:delText>
        </w:r>
      </w:del>
    </w:p>
    <w:p w14:paraId="6A23B592" w14:textId="2C5AFFDC" w:rsidR="00F001FC" w:rsidRPr="00F001FC" w:rsidDel="00580A98" w:rsidRDefault="00F001FC" w:rsidP="00F001FC">
      <w:pPr>
        <w:spacing w:after="0"/>
        <w:rPr>
          <w:del w:id="5135" w:author="Sebring, Amanda J" w:date="2017-10-04T09:14:00Z"/>
          <w:rFonts w:ascii="Courier New" w:hAnsi="Courier New" w:cs="Courier New"/>
          <w:sz w:val="24"/>
          <w:szCs w:val="24"/>
        </w:rPr>
      </w:pPr>
      <w:del w:id="513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511 35 1 1 2 48 55 55 50 50 50</w:delText>
        </w:r>
      </w:del>
    </w:p>
    <w:p w14:paraId="76F981F2" w14:textId="0AE34A82" w:rsidR="00F001FC" w:rsidRPr="00F001FC" w:rsidDel="00580A98" w:rsidRDefault="00F001FC" w:rsidP="00F001FC">
      <w:pPr>
        <w:spacing w:after="0"/>
        <w:rPr>
          <w:del w:id="5137" w:author="Sebring, Amanda J" w:date="2017-10-04T09:14:00Z"/>
          <w:rFonts w:ascii="Courier New" w:hAnsi="Courier New" w:cs="Courier New"/>
          <w:sz w:val="24"/>
          <w:szCs w:val="24"/>
        </w:rPr>
      </w:pPr>
      <w:del w:id="513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511 36 1 1 2 49 45 45 45 45 45</w:delText>
        </w:r>
      </w:del>
    </w:p>
    <w:p w14:paraId="5CFB0DEF" w14:textId="4ACC91B2" w:rsidR="00F001FC" w:rsidRPr="00F001FC" w:rsidDel="00580A98" w:rsidRDefault="00F001FC" w:rsidP="00F001FC">
      <w:pPr>
        <w:spacing w:after="0"/>
        <w:rPr>
          <w:del w:id="5139" w:author="Sebring, Amanda J" w:date="2017-10-04T09:14:00Z"/>
          <w:rFonts w:ascii="Courier New" w:hAnsi="Courier New" w:cs="Courier New"/>
          <w:sz w:val="24"/>
          <w:szCs w:val="24"/>
        </w:rPr>
      </w:pPr>
      <w:del w:id="514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511 41 1 1 2 50 55 50 50 55 50</w:delText>
        </w:r>
      </w:del>
    </w:p>
    <w:p w14:paraId="26526EC1" w14:textId="45D15BA2" w:rsidR="00F001FC" w:rsidRPr="00F001FC" w:rsidDel="00580A98" w:rsidRDefault="00F001FC" w:rsidP="00F001FC">
      <w:pPr>
        <w:spacing w:after="0"/>
        <w:rPr>
          <w:del w:id="5141" w:author="Sebring, Amanda J" w:date="2017-10-04T09:14:00Z"/>
          <w:rFonts w:ascii="Courier New" w:hAnsi="Courier New" w:cs="Courier New"/>
          <w:sz w:val="24"/>
          <w:szCs w:val="24"/>
        </w:rPr>
      </w:pPr>
      <w:del w:id="514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511 44 1 1 2 51 50 45 45 50 45</w:delText>
        </w:r>
      </w:del>
    </w:p>
    <w:p w14:paraId="436FAF4A" w14:textId="3F35DF05" w:rsidR="00F001FC" w:rsidRPr="00F001FC" w:rsidDel="00580A98" w:rsidRDefault="00F001FC" w:rsidP="00F001FC">
      <w:pPr>
        <w:spacing w:after="0"/>
        <w:rPr>
          <w:del w:id="5143" w:author="Sebring, Amanda J" w:date="2017-10-04T09:14:00Z"/>
          <w:rFonts w:ascii="Courier New" w:hAnsi="Courier New" w:cs="Courier New"/>
          <w:sz w:val="24"/>
          <w:szCs w:val="24"/>
        </w:rPr>
      </w:pPr>
      <w:del w:id="514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511 45 1 1 2 52 50 45 40 50 45</w:delText>
        </w:r>
      </w:del>
    </w:p>
    <w:p w14:paraId="2EA4872B" w14:textId="39A7E2A1" w:rsidR="00F001FC" w:rsidRPr="00F001FC" w:rsidDel="00580A98" w:rsidRDefault="00F001FC" w:rsidP="00F001FC">
      <w:pPr>
        <w:spacing w:after="0"/>
        <w:rPr>
          <w:del w:id="5145" w:author="Sebring, Amanda J" w:date="2017-10-04T09:14:00Z"/>
          <w:rFonts w:ascii="Courier New" w:hAnsi="Courier New" w:cs="Courier New"/>
          <w:sz w:val="24"/>
          <w:szCs w:val="24"/>
        </w:rPr>
      </w:pPr>
      <w:del w:id="514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511 47 1 1 2 53 45 45 40 45 40</w:delText>
        </w:r>
      </w:del>
    </w:p>
    <w:p w14:paraId="78E25BED" w14:textId="4882955F" w:rsidR="00F001FC" w:rsidRPr="00F001FC" w:rsidDel="00580A98" w:rsidRDefault="00F001FC" w:rsidP="00F001FC">
      <w:pPr>
        <w:spacing w:after="0"/>
        <w:rPr>
          <w:del w:id="5147" w:author="Sebring, Amanda J" w:date="2017-10-04T09:14:00Z"/>
          <w:rFonts w:ascii="Courier New" w:hAnsi="Courier New" w:cs="Courier New"/>
          <w:sz w:val="24"/>
          <w:szCs w:val="24"/>
        </w:rPr>
      </w:pPr>
      <w:del w:id="514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511 48 1 1 2 54 50 50 40 45 40</w:delText>
        </w:r>
      </w:del>
    </w:p>
    <w:p w14:paraId="1EED951A" w14:textId="7889E2B6" w:rsidR="00F001FC" w:rsidRPr="00F001FC" w:rsidDel="00580A98" w:rsidRDefault="00F001FC" w:rsidP="00F001FC">
      <w:pPr>
        <w:spacing w:after="0"/>
        <w:rPr>
          <w:del w:id="5149" w:author="Sebring, Amanda J" w:date="2017-10-04T09:14:00Z"/>
          <w:rFonts w:ascii="Courier New" w:hAnsi="Courier New" w:cs="Courier New"/>
          <w:sz w:val="24"/>
          <w:szCs w:val="24"/>
        </w:rPr>
      </w:pPr>
      <w:del w:id="515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511 49 1 1 2 55 30 40 40 40 40</w:delText>
        </w:r>
      </w:del>
    </w:p>
    <w:p w14:paraId="1B7DBF9E" w14:textId="48DDB0B9" w:rsidR="00F001FC" w:rsidRPr="00F001FC" w:rsidDel="00580A98" w:rsidRDefault="00F001FC" w:rsidP="00F001FC">
      <w:pPr>
        <w:spacing w:after="0"/>
        <w:rPr>
          <w:del w:id="5151" w:author="Sebring, Amanda J" w:date="2017-10-04T09:14:00Z"/>
          <w:rFonts w:ascii="Courier New" w:hAnsi="Courier New" w:cs="Courier New"/>
          <w:sz w:val="24"/>
          <w:szCs w:val="24"/>
        </w:rPr>
      </w:pPr>
      <w:del w:id="515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511 51 1 1 2 56 50 50 50 50 50</w:delText>
        </w:r>
      </w:del>
    </w:p>
    <w:p w14:paraId="422CDA94" w14:textId="2E7DCD6E" w:rsidR="00F001FC" w:rsidRPr="00F001FC" w:rsidDel="00580A98" w:rsidRDefault="00F001FC" w:rsidP="00F001FC">
      <w:pPr>
        <w:spacing w:after="0"/>
        <w:rPr>
          <w:del w:id="5153" w:author="Sebring, Amanda J" w:date="2017-10-04T09:14:00Z"/>
          <w:rFonts w:ascii="Courier New" w:hAnsi="Courier New" w:cs="Courier New"/>
          <w:sz w:val="24"/>
          <w:szCs w:val="24"/>
        </w:rPr>
      </w:pPr>
      <w:del w:id="515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511 53 1 1 2 57 45 40 40 45 40</w:delText>
        </w:r>
      </w:del>
    </w:p>
    <w:p w14:paraId="4DCA32DC" w14:textId="20D2FFB4" w:rsidR="00F001FC" w:rsidRPr="00F001FC" w:rsidDel="00580A98" w:rsidRDefault="00F001FC" w:rsidP="00F001FC">
      <w:pPr>
        <w:spacing w:after="0"/>
        <w:rPr>
          <w:del w:id="5155" w:author="Sebring, Amanda J" w:date="2017-10-04T09:14:00Z"/>
          <w:rFonts w:ascii="Courier New" w:hAnsi="Courier New" w:cs="Courier New"/>
          <w:sz w:val="24"/>
          <w:szCs w:val="24"/>
        </w:rPr>
      </w:pPr>
      <w:del w:id="515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511 55 1 1 2 58 50 45 45 45 45</w:delText>
        </w:r>
      </w:del>
    </w:p>
    <w:p w14:paraId="610E0C9E" w14:textId="2A31FC21" w:rsidR="00F001FC" w:rsidRPr="00F001FC" w:rsidDel="00580A98" w:rsidRDefault="00F001FC" w:rsidP="00F001FC">
      <w:pPr>
        <w:spacing w:after="0"/>
        <w:rPr>
          <w:del w:id="5157" w:author="Sebring, Amanda J" w:date="2017-10-04T09:14:00Z"/>
          <w:rFonts w:ascii="Courier New" w:hAnsi="Courier New" w:cs="Courier New"/>
          <w:sz w:val="24"/>
          <w:szCs w:val="24"/>
        </w:rPr>
      </w:pPr>
      <w:del w:id="515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511 56 1 1 2 59 50 50 45 45 45</w:delText>
        </w:r>
      </w:del>
    </w:p>
    <w:p w14:paraId="7306FC69" w14:textId="213E2F9F" w:rsidR="00F001FC" w:rsidRPr="00F001FC" w:rsidDel="00580A98" w:rsidRDefault="00F001FC" w:rsidP="00F001FC">
      <w:pPr>
        <w:spacing w:after="0"/>
        <w:rPr>
          <w:del w:id="5159" w:author="Sebring, Amanda J" w:date="2017-10-04T09:14:00Z"/>
          <w:rFonts w:ascii="Courier New" w:hAnsi="Courier New" w:cs="Courier New"/>
          <w:sz w:val="24"/>
          <w:szCs w:val="24"/>
        </w:rPr>
      </w:pPr>
      <w:del w:id="516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511 57 1 1 2 60 60 55 50 50 50</w:delText>
        </w:r>
      </w:del>
    </w:p>
    <w:p w14:paraId="6E0E4160" w14:textId="787795FB" w:rsidR="00F001FC" w:rsidRPr="00F001FC" w:rsidDel="00580A98" w:rsidRDefault="00F001FC" w:rsidP="00F001FC">
      <w:pPr>
        <w:spacing w:after="0"/>
        <w:rPr>
          <w:del w:id="5161" w:author="Sebring, Amanda J" w:date="2017-10-04T09:14:00Z"/>
          <w:rFonts w:ascii="Courier New" w:hAnsi="Courier New" w:cs="Courier New"/>
          <w:sz w:val="24"/>
          <w:szCs w:val="24"/>
        </w:rPr>
      </w:pPr>
      <w:del w:id="516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511 58 1 1 2 61 50 50 50 50 50</w:delText>
        </w:r>
      </w:del>
    </w:p>
    <w:p w14:paraId="33EEFC2F" w14:textId="0AA322DA" w:rsidR="00F001FC" w:rsidRPr="00F001FC" w:rsidDel="00580A98" w:rsidRDefault="00F001FC" w:rsidP="00F001FC">
      <w:pPr>
        <w:spacing w:after="0"/>
        <w:rPr>
          <w:del w:id="5163" w:author="Sebring, Amanda J" w:date="2017-10-04T09:14:00Z"/>
          <w:rFonts w:ascii="Courier New" w:hAnsi="Courier New" w:cs="Courier New"/>
          <w:sz w:val="24"/>
          <w:szCs w:val="24"/>
        </w:rPr>
      </w:pPr>
      <w:del w:id="516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511 59 1 1 2 62 45 45 40 40 45</w:delText>
        </w:r>
      </w:del>
    </w:p>
    <w:p w14:paraId="724D57BC" w14:textId="5F9D0675" w:rsidR="00F001FC" w:rsidRPr="00F001FC" w:rsidDel="00580A98" w:rsidRDefault="00F001FC" w:rsidP="00F001FC">
      <w:pPr>
        <w:spacing w:after="0"/>
        <w:rPr>
          <w:del w:id="5165" w:author="Sebring, Amanda J" w:date="2017-10-04T09:14:00Z"/>
          <w:rFonts w:ascii="Courier New" w:hAnsi="Courier New" w:cs="Courier New"/>
          <w:sz w:val="24"/>
          <w:szCs w:val="24"/>
        </w:rPr>
      </w:pPr>
      <w:del w:id="516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511 60 1 1 2 63 40 40 40 50 45</w:delText>
        </w:r>
      </w:del>
    </w:p>
    <w:p w14:paraId="1C2BBE23" w14:textId="10135FCC" w:rsidR="00F001FC" w:rsidRPr="00F001FC" w:rsidDel="00580A98" w:rsidRDefault="00F001FC" w:rsidP="00F001FC">
      <w:pPr>
        <w:spacing w:after="0"/>
        <w:rPr>
          <w:del w:id="5167" w:author="Sebring, Amanda J" w:date="2017-10-04T09:14:00Z"/>
          <w:rFonts w:ascii="Courier New" w:hAnsi="Courier New" w:cs="Courier New"/>
          <w:sz w:val="24"/>
          <w:szCs w:val="24"/>
        </w:rPr>
      </w:pPr>
      <w:del w:id="516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511 61 1 1 2 64 45 45 45 50 50</w:delText>
        </w:r>
      </w:del>
    </w:p>
    <w:p w14:paraId="5529FB7D" w14:textId="3582DC5E" w:rsidR="00F001FC" w:rsidRPr="00F001FC" w:rsidDel="00580A98" w:rsidRDefault="00F001FC" w:rsidP="00F001FC">
      <w:pPr>
        <w:spacing w:after="0"/>
        <w:rPr>
          <w:del w:id="5169" w:author="Sebring, Amanda J" w:date="2017-10-04T09:14:00Z"/>
          <w:rFonts w:ascii="Courier New" w:hAnsi="Courier New" w:cs="Courier New"/>
          <w:sz w:val="24"/>
          <w:szCs w:val="24"/>
        </w:rPr>
      </w:pPr>
      <w:del w:id="517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511 62 1 1 2 65 50 45 45 50 45</w:delText>
        </w:r>
      </w:del>
    </w:p>
    <w:p w14:paraId="46A1BBC8" w14:textId="38E7FBD7" w:rsidR="00F001FC" w:rsidRPr="00F001FC" w:rsidDel="00580A98" w:rsidRDefault="00F001FC" w:rsidP="00F001FC">
      <w:pPr>
        <w:spacing w:after="0"/>
        <w:rPr>
          <w:del w:id="5171" w:author="Sebring, Amanda J" w:date="2017-10-04T09:14:00Z"/>
          <w:rFonts w:ascii="Courier New" w:hAnsi="Courier New" w:cs="Courier New"/>
          <w:sz w:val="24"/>
          <w:szCs w:val="24"/>
        </w:rPr>
      </w:pPr>
      <w:del w:id="517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511 63 1 1 2 66 60 55 50 50 50</w:delText>
        </w:r>
      </w:del>
    </w:p>
    <w:p w14:paraId="45ADCB89" w14:textId="610DE6A8" w:rsidR="00F001FC" w:rsidRPr="00F001FC" w:rsidDel="00580A98" w:rsidRDefault="00F001FC" w:rsidP="00F001FC">
      <w:pPr>
        <w:spacing w:after="0"/>
        <w:rPr>
          <w:del w:id="5173" w:author="Sebring, Amanda J" w:date="2017-10-04T09:14:00Z"/>
          <w:rFonts w:ascii="Courier New" w:hAnsi="Courier New" w:cs="Courier New"/>
          <w:sz w:val="24"/>
          <w:szCs w:val="24"/>
        </w:rPr>
      </w:pPr>
      <w:del w:id="517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511 64 1 1 2 67 55 50 50 50 50</w:delText>
        </w:r>
      </w:del>
    </w:p>
    <w:p w14:paraId="3766257B" w14:textId="2E913590" w:rsidR="00F001FC" w:rsidRPr="00F001FC" w:rsidDel="00580A98" w:rsidRDefault="00F001FC" w:rsidP="00F001FC">
      <w:pPr>
        <w:spacing w:after="0"/>
        <w:rPr>
          <w:del w:id="5175" w:author="Sebring, Amanda J" w:date="2017-10-04T09:14:00Z"/>
          <w:rFonts w:ascii="Courier New" w:hAnsi="Courier New" w:cs="Courier New"/>
          <w:sz w:val="24"/>
          <w:szCs w:val="24"/>
        </w:rPr>
      </w:pPr>
      <w:del w:id="517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511 66 1 1 2 68 55 50 50 50 45</w:delText>
        </w:r>
      </w:del>
    </w:p>
    <w:p w14:paraId="64B8A9F0" w14:textId="609C4D64" w:rsidR="00F001FC" w:rsidRPr="00F001FC" w:rsidDel="00580A98" w:rsidRDefault="00F001FC" w:rsidP="00F001FC">
      <w:pPr>
        <w:spacing w:after="0"/>
        <w:rPr>
          <w:del w:id="5177" w:author="Sebring, Amanda J" w:date="2017-10-04T09:14:00Z"/>
          <w:rFonts w:ascii="Courier New" w:hAnsi="Courier New" w:cs="Courier New"/>
          <w:sz w:val="24"/>
          <w:szCs w:val="24"/>
        </w:rPr>
      </w:pPr>
      <w:del w:id="517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511 67 1 1 2 69 50 50 50 50 50</w:delText>
        </w:r>
      </w:del>
    </w:p>
    <w:p w14:paraId="1B5C3641" w14:textId="4CC40568" w:rsidR="00F001FC" w:rsidRPr="00F001FC" w:rsidDel="00580A98" w:rsidRDefault="00F001FC" w:rsidP="00F001FC">
      <w:pPr>
        <w:spacing w:after="0"/>
        <w:rPr>
          <w:del w:id="5179" w:author="Sebring, Amanda J" w:date="2017-10-04T09:14:00Z"/>
          <w:rFonts w:ascii="Courier New" w:hAnsi="Courier New" w:cs="Courier New"/>
          <w:sz w:val="24"/>
          <w:szCs w:val="24"/>
        </w:rPr>
      </w:pPr>
      <w:del w:id="518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511 68 1 1 2 70 50 45 45 45 45</w:delText>
        </w:r>
      </w:del>
    </w:p>
    <w:p w14:paraId="3B9A1BD4" w14:textId="67BF4C15" w:rsidR="00F001FC" w:rsidRPr="00F001FC" w:rsidDel="00580A98" w:rsidRDefault="00F001FC" w:rsidP="00F001FC">
      <w:pPr>
        <w:spacing w:after="0"/>
        <w:rPr>
          <w:del w:id="5181" w:author="Sebring, Amanda J" w:date="2017-10-04T09:14:00Z"/>
          <w:rFonts w:ascii="Courier New" w:hAnsi="Courier New" w:cs="Courier New"/>
          <w:sz w:val="24"/>
          <w:szCs w:val="24"/>
        </w:rPr>
      </w:pPr>
      <w:del w:id="518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511 69 1 1 2 71 60 55 55 55 55</w:delText>
        </w:r>
      </w:del>
    </w:p>
    <w:p w14:paraId="222A610B" w14:textId="5D1DEDD4" w:rsidR="00F001FC" w:rsidRPr="00F001FC" w:rsidDel="00580A98" w:rsidRDefault="00F001FC" w:rsidP="00F001FC">
      <w:pPr>
        <w:spacing w:after="0"/>
        <w:rPr>
          <w:del w:id="5183" w:author="Sebring, Amanda J" w:date="2017-10-04T09:14:00Z"/>
          <w:rFonts w:ascii="Courier New" w:hAnsi="Courier New" w:cs="Courier New"/>
          <w:sz w:val="24"/>
          <w:szCs w:val="24"/>
        </w:rPr>
      </w:pPr>
      <w:del w:id="518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511 71 1 1 2 72 55 50 45 45 45</w:delText>
        </w:r>
      </w:del>
    </w:p>
    <w:p w14:paraId="4ED9B258" w14:textId="2368A60C" w:rsidR="00F001FC" w:rsidRPr="00F001FC" w:rsidDel="00580A98" w:rsidRDefault="00F001FC" w:rsidP="00F001FC">
      <w:pPr>
        <w:spacing w:after="0"/>
        <w:rPr>
          <w:del w:id="5185" w:author="Sebring, Amanda J" w:date="2017-10-04T09:14:00Z"/>
          <w:rFonts w:ascii="Courier New" w:hAnsi="Courier New" w:cs="Courier New"/>
          <w:sz w:val="24"/>
          <w:szCs w:val="24"/>
        </w:rPr>
      </w:pPr>
      <w:del w:id="518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511 72 1 1 2 73 45 45 45 45 45</w:delText>
        </w:r>
      </w:del>
    </w:p>
    <w:p w14:paraId="109BC186" w14:textId="053080CC" w:rsidR="00F001FC" w:rsidRPr="00F001FC" w:rsidDel="00580A98" w:rsidRDefault="00F001FC" w:rsidP="00F001FC">
      <w:pPr>
        <w:spacing w:after="0"/>
        <w:rPr>
          <w:del w:id="5187" w:author="Sebring, Amanda J" w:date="2017-10-04T09:14:00Z"/>
          <w:rFonts w:ascii="Courier New" w:hAnsi="Courier New" w:cs="Courier New"/>
          <w:sz w:val="24"/>
          <w:szCs w:val="24"/>
        </w:rPr>
      </w:pPr>
      <w:del w:id="518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511 73 1 1 2 74 55 50 50 50 50</w:delText>
        </w:r>
      </w:del>
    </w:p>
    <w:p w14:paraId="425BE634" w14:textId="4A5CE9C0" w:rsidR="00F001FC" w:rsidRPr="00F001FC" w:rsidDel="00580A98" w:rsidRDefault="00F001FC" w:rsidP="00F001FC">
      <w:pPr>
        <w:spacing w:after="0"/>
        <w:rPr>
          <w:del w:id="5189" w:author="Sebring, Amanda J" w:date="2017-10-04T09:14:00Z"/>
          <w:rFonts w:ascii="Courier New" w:hAnsi="Courier New" w:cs="Courier New"/>
          <w:sz w:val="24"/>
          <w:szCs w:val="24"/>
        </w:rPr>
      </w:pPr>
      <w:del w:id="519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511 74 1 1 2 75 50 50 50 50 50</w:delText>
        </w:r>
      </w:del>
    </w:p>
    <w:p w14:paraId="5A9B3F64" w14:textId="7BAFB593" w:rsidR="00F001FC" w:rsidRPr="00F001FC" w:rsidDel="00580A98" w:rsidRDefault="00F001FC" w:rsidP="00F001FC">
      <w:pPr>
        <w:spacing w:after="0"/>
        <w:rPr>
          <w:del w:id="5191" w:author="Sebring, Amanda J" w:date="2017-10-04T09:14:00Z"/>
          <w:rFonts w:ascii="Courier New" w:hAnsi="Courier New" w:cs="Courier New"/>
          <w:sz w:val="24"/>
          <w:szCs w:val="24"/>
        </w:rPr>
      </w:pPr>
      <w:del w:id="519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511 75 1 1 2 76 45 45 45 45 45</w:delText>
        </w:r>
      </w:del>
    </w:p>
    <w:p w14:paraId="10DBCBC1" w14:textId="07F41149" w:rsidR="00F001FC" w:rsidRPr="00F001FC" w:rsidDel="00580A98" w:rsidRDefault="00F001FC" w:rsidP="00F001FC">
      <w:pPr>
        <w:spacing w:after="0"/>
        <w:rPr>
          <w:del w:id="5193" w:author="Sebring, Amanda J" w:date="2017-10-04T09:14:00Z"/>
          <w:rFonts w:ascii="Courier New" w:hAnsi="Courier New" w:cs="Courier New"/>
          <w:sz w:val="24"/>
          <w:szCs w:val="24"/>
        </w:rPr>
      </w:pPr>
      <w:del w:id="519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511 77 1 1 2 77 55 50 45 45 45</w:delText>
        </w:r>
      </w:del>
    </w:p>
    <w:p w14:paraId="5B245838" w14:textId="15BBDAB2" w:rsidR="00F001FC" w:rsidRPr="00F001FC" w:rsidDel="00580A98" w:rsidRDefault="00F001FC" w:rsidP="00F001FC">
      <w:pPr>
        <w:spacing w:after="0"/>
        <w:rPr>
          <w:del w:id="5195" w:author="Sebring, Amanda J" w:date="2017-10-04T09:14:00Z"/>
          <w:rFonts w:ascii="Courier New" w:hAnsi="Courier New" w:cs="Courier New"/>
          <w:sz w:val="24"/>
          <w:szCs w:val="24"/>
        </w:rPr>
      </w:pPr>
      <w:del w:id="519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511 78 1 1 2 78 60 50 45 50 45</w:delText>
        </w:r>
      </w:del>
    </w:p>
    <w:p w14:paraId="1C594386" w14:textId="394C4704" w:rsidR="00F001FC" w:rsidRPr="00F001FC" w:rsidDel="00580A98" w:rsidRDefault="00F001FC" w:rsidP="00F001FC">
      <w:pPr>
        <w:spacing w:after="0"/>
        <w:rPr>
          <w:del w:id="5197" w:author="Sebring, Amanda J" w:date="2017-10-04T09:14:00Z"/>
          <w:rFonts w:ascii="Courier New" w:hAnsi="Courier New" w:cs="Courier New"/>
          <w:sz w:val="24"/>
          <w:szCs w:val="24"/>
        </w:rPr>
      </w:pPr>
      <w:del w:id="519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511 79 1 1 2 79 50 50 50 50 50</w:delText>
        </w:r>
      </w:del>
    </w:p>
    <w:p w14:paraId="278023BA" w14:textId="7FB08484" w:rsidR="00F001FC" w:rsidRPr="00F001FC" w:rsidDel="00580A98" w:rsidRDefault="00F001FC" w:rsidP="00F001FC">
      <w:pPr>
        <w:spacing w:after="0"/>
        <w:rPr>
          <w:del w:id="5199" w:author="Sebring, Amanda J" w:date="2017-10-04T09:14:00Z"/>
          <w:rFonts w:ascii="Courier New" w:hAnsi="Courier New" w:cs="Courier New"/>
          <w:sz w:val="24"/>
          <w:szCs w:val="24"/>
        </w:rPr>
      </w:pPr>
      <w:del w:id="520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511 80 1 1 2 80 60 55 50 50 50</w:delText>
        </w:r>
      </w:del>
    </w:p>
    <w:p w14:paraId="79E76B50" w14:textId="614CEC92" w:rsidR="00F001FC" w:rsidRPr="00F001FC" w:rsidDel="00580A98" w:rsidRDefault="00F001FC" w:rsidP="00F001FC">
      <w:pPr>
        <w:spacing w:after="0"/>
        <w:rPr>
          <w:del w:id="5201" w:author="Sebring, Amanda J" w:date="2017-10-04T09:14:00Z"/>
          <w:rFonts w:ascii="Courier New" w:hAnsi="Courier New" w:cs="Courier New"/>
          <w:sz w:val="24"/>
          <w:szCs w:val="24"/>
        </w:rPr>
      </w:pPr>
      <w:del w:id="520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511 00 1 0 0 00 60 55 50 55 45</w:delText>
        </w:r>
      </w:del>
    </w:p>
    <w:p w14:paraId="3E0CC69C" w14:textId="661718B9" w:rsidR="00F001FC" w:rsidRPr="00F001FC" w:rsidDel="00580A98" w:rsidRDefault="00F001FC" w:rsidP="00F001FC">
      <w:pPr>
        <w:spacing w:after="0"/>
        <w:rPr>
          <w:del w:id="5203" w:author="Sebring, Amanda J" w:date="2017-10-04T09:14:00Z"/>
          <w:rFonts w:ascii="Courier New" w:hAnsi="Courier New" w:cs="Courier New"/>
          <w:sz w:val="24"/>
          <w:szCs w:val="24"/>
        </w:rPr>
      </w:pPr>
      <w:del w:id="520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511 02 1 1 3 01 55 45 45 50 40</w:delText>
        </w:r>
      </w:del>
    </w:p>
    <w:p w14:paraId="0B2C33E7" w14:textId="1CAB6F32" w:rsidR="00F001FC" w:rsidRPr="00F001FC" w:rsidDel="00580A98" w:rsidRDefault="00F001FC" w:rsidP="00F001FC">
      <w:pPr>
        <w:spacing w:after="0"/>
        <w:rPr>
          <w:del w:id="5205" w:author="Sebring, Amanda J" w:date="2017-10-04T09:14:00Z"/>
          <w:rFonts w:ascii="Courier New" w:hAnsi="Courier New" w:cs="Courier New"/>
          <w:sz w:val="24"/>
          <w:szCs w:val="24"/>
        </w:rPr>
      </w:pPr>
      <w:del w:id="520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511 04 1 1 3 02 40 35 30 40 35</w:delText>
        </w:r>
      </w:del>
    </w:p>
    <w:p w14:paraId="39CFE79B" w14:textId="58259888" w:rsidR="00F001FC" w:rsidRPr="00F001FC" w:rsidDel="00580A98" w:rsidRDefault="00F001FC" w:rsidP="00F001FC">
      <w:pPr>
        <w:spacing w:after="0"/>
        <w:rPr>
          <w:del w:id="5207" w:author="Sebring, Amanda J" w:date="2017-10-04T09:14:00Z"/>
          <w:rFonts w:ascii="Courier New" w:hAnsi="Courier New" w:cs="Courier New"/>
          <w:sz w:val="24"/>
          <w:szCs w:val="24"/>
        </w:rPr>
      </w:pPr>
      <w:del w:id="520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511 09 1 1 3 03 55 50 50 60 50</w:delText>
        </w:r>
      </w:del>
    </w:p>
    <w:p w14:paraId="77F4F21B" w14:textId="429315F9" w:rsidR="00F001FC" w:rsidRPr="00F001FC" w:rsidDel="00580A98" w:rsidRDefault="00F001FC" w:rsidP="00F001FC">
      <w:pPr>
        <w:spacing w:after="0"/>
        <w:rPr>
          <w:del w:id="5209" w:author="Sebring, Amanda J" w:date="2017-10-04T09:14:00Z"/>
          <w:rFonts w:ascii="Courier New" w:hAnsi="Courier New" w:cs="Courier New"/>
          <w:sz w:val="24"/>
          <w:szCs w:val="24"/>
        </w:rPr>
      </w:pPr>
      <w:del w:id="521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511 11 1 1 3 04 50 45 45 45 45</w:delText>
        </w:r>
      </w:del>
    </w:p>
    <w:p w14:paraId="0AF8FCFC" w14:textId="7744A05D" w:rsidR="00F001FC" w:rsidRPr="00F001FC" w:rsidDel="00580A98" w:rsidRDefault="00F001FC" w:rsidP="00F001FC">
      <w:pPr>
        <w:spacing w:after="0"/>
        <w:rPr>
          <w:del w:id="5211" w:author="Sebring, Amanda J" w:date="2017-10-04T09:14:00Z"/>
          <w:rFonts w:ascii="Courier New" w:hAnsi="Courier New" w:cs="Courier New"/>
          <w:sz w:val="24"/>
          <w:szCs w:val="24"/>
        </w:rPr>
      </w:pPr>
      <w:del w:id="521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511 22 1 1 3 05 40 35 35 35 40</w:delText>
        </w:r>
      </w:del>
    </w:p>
    <w:p w14:paraId="0D0DF6BD" w14:textId="1F46D363" w:rsidR="00F001FC" w:rsidRPr="00F001FC" w:rsidDel="00580A98" w:rsidRDefault="00F001FC" w:rsidP="00F001FC">
      <w:pPr>
        <w:spacing w:after="0"/>
        <w:rPr>
          <w:del w:id="5213" w:author="Sebring, Amanda J" w:date="2017-10-04T09:14:00Z"/>
          <w:rFonts w:ascii="Courier New" w:hAnsi="Courier New" w:cs="Courier New"/>
          <w:sz w:val="24"/>
          <w:szCs w:val="24"/>
        </w:rPr>
      </w:pPr>
      <w:del w:id="521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511 39 1 1 3 06 45 45 40 40 40</w:delText>
        </w:r>
      </w:del>
    </w:p>
    <w:p w14:paraId="6BBF640F" w14:textId="53BCA3D8" w:rsidR="00F001FC" w:rsidRPr="00F001FC" w:rsidDel="00580A98" w:rsidRDefault="00F001FC" w:rsidP="00F001FC">
      <w:pPr>
        <w:spacing w:after="0"/>
        <w:rPr>
          <w:del w:id="5215" w:author="Sebring, Amanda J" w:date="2017-10-04T09:14:00Z"/>
          <w:rFonts w:ascii="Courier New" w:hAnsi="Courier New" w:cs="Courier New"/>
          <w:sz w:val="24"/>
          <w:szCs w:val="24"/>
        </w:rPr>
      </w:pPr>
      <w:del w:id="521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511 40 1 1 3 07 45 40 35 35 35</w:delText>
        </w:r>
      </w:del>
    </w:p>
    <w:p w14:paraId="286E8485" w14:textId="208BA8E3" w:rsidR="00F001FC" w:rsidRPr="00F001FC" w:rsidDel="00580A98" w:rsidRDefault="00F001FC" w:rsidP="00F001FC">
      <w:pPr>
        <w:spacing w:after="0"/>
        <w:rPr>
          <w:del w:id="5217" w:author="Sebring, Amanda J" w:date="2017-10-04T09:14:00Z"/>
          <w:rFonts w:ascii="Courier New" w:hAnsi="Courier New" w:cs="Courier New"/>
          <w:sz w:val="24"/>
          <w:szCs w:val="24"/>
        </w:rPr>
      </w:pPr>
      <w:del w:id="521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511 46 1 1 3 08 40 35 35 35 30</w:delText>
        </w:r>
      </w:del>
    </w:p>
    <w:p w14:paraId="32DE998A" w14:textId="6C91E03E" w:rsidR="00F001FC" w:rsidRPr="00F001FC" w:rsidDel="00580A98" w:rsidRDefault="00F001FC" w:rsidP="00F001FC">
      <w:pPr>
        <w:spacing w:after="0"/>
        <w:rPr>
          <w:del w:id="5219" w:author="Sebring, Amanda J" w:date="2017-10-04T09:14:00Z"/>
          <w:rFonts w:ascii="Courier New" w:hAnsi="Courier New" w:cs="Courier New"/>
          <w:sz w:val="24"/>
          <w:szCs w:val="24"/>
        </w:rPr>
      </w:pPr>
      <w:del w:id="522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511 13 1 1 3 09 55 50 45 55 40</w:delText>
        </w:r>
      </w:del>
    </w:p>
    <w:p w14:paraId="20B517F4" w14:textId="5279CF7E" w:rsidR="00F001FC" w:rsidRPr="00F001FC" w:rsidDel="00580A98" w:rsidRDefault="00F001FC" w:rsidP="00F001FC">
      <w:pPr>
        <w:spacing w:after="0"/>
        <w:rPr>
          <w:del w:id="5221" w:author="Sebring, Amanda J" w:date="2017-10-04T09:14:00Z"/>
          <w:rFonts w:ascii="Courier New" w:hAnsi="Courier New" w:cs="Courier New"/>
          <w:sz w:val="24"/>
          <w:szCs w:val="24"/>
        </w:rPr>
      </w:pPr>
      <w:del w:id="522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511 76 1 1 3 10 45 40 40 40 35</w:delText>
        </w:r>
      </w:del>
    </w:p>
    <w:p w14:paraId="5E64B6CB" w14:textId="4B28F71D" w:rsidR="00F001FC" w:rsidRPr="00F001FC" w:rsidDel="00580A98" w:rsidRDefault="00F001FC" w:rsidP="00F001FC">
      <w:pPr>
        <w:spacing w:after="0"/>
        <w:rPr>
          <w:del w:id="5223" w:author="Sebring, Amanda J" w:date="2017-10-04T09:14:00Z"/>
          <w:rFonts w:ascii="Courier New" w:hAnsi="Courier New" w:cs="Courier New"/>
          <w:sz w:val="24"/>
          <w:szCs w:val="24"/>
        </w:rPr>
      </w:pPr>
      <w:del w:id="522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511 43 1 1 3 11 15 35 25 25 20</w:delText>
        </w:r>
      </w:del>
    </w:p>
    <w:p w14:paraId="58C56AB4" w14:textId="08202F7E" w:rsidR="00F001FC" w:rsidRPr="00F001FC" w:rsidDel="00580A98" w:rsidRDefault="00F001FC" w:rsidP="00F001FC">
      <w:pPr>
        <w:spacing w:after="0"/>
        <w:rPr>
          <w:del w:id="5225" w:author="Sebring, Amanda J" w:date="2017-10-04T09:14:00Z"/>
          <w:rFonts w:ascii="Courier New" w:hAnsi="Courier New" w:cs="Courier New"/>
          <w:sz w:val="24"/>
          <w:szCs w:val="24"/>
        </w:rPr>
      </w:pPr>
      <w:del w:id="522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511 54 1 1 3 12 60 45 45 50 50</w:delText>
        </w:r>
      </w:del>
    </w:p>
    <w:p w14:paraId="289B56E1" w14:textId="585B0B4E" w:rsidR="00F001FC" w:rsidRPr="00F001FC" w:rsidDel="00580A98" w:rsidRDefault="00F001FC" w:rsidP="00F001FC">
      <w:pPr>
        <w:spacing w:after="0"/>
        <w:rPr>
          <w:del w:id="5227" w:author="Sebring, Amanda J" w:date="2017-10-04T09:14:00Z"/>
          <w:rFonts w:ascii="Courier New" w:hAnsi="Courier New" w:cs="Courier New"/>
          <w:sz w:val="24"/>
          <w:szCs w:val="24"/>
        </w:rPr>
      </w:pPr>
      <w:del w:id="522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511 01 1 1 3 13 45 40 40 40 40</w:delText>
        </w:r>
      </w:del>
    </w:p>
    <w:p w14:paraId="6A60C742" w14:textId="62849B7C" w:rsidR="00F001FC" w:rsidRPr="00F001FC" w:rsidDel="00580A98" w:rsidRDefault="00F001FC" w:rsidP="00F001FC">
      <w:pPr>
        <w:spacing w:after="0"/>
        <w:rPr>
          <w:del w:id="5229" w:author="Sebring, Amanda J" w:date="2017-10-04T09:14:00Z"/>
          <w:rFonts w:ascii="Courier New" w:hAnsi="Courier New" w:cs="Courier New"/>
          <w:sz w:val="24"/>
          <w:szCs w:val="24"/>
        </w:rPr>
      </w:pPr>
      <w:del w:id="523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511 07 1 1 3 14 55 50 45 60 45</w:delText>
        </w:r>
      </w:del>
    </w:p>
    <w:p w14:paraId="1DC920CC" w14:textId="078B6758" w:rsidR="00F001FC" w:rsidRPr="00F001FC" w:rsidDel="00580A98" w:rsidRDefault="00F001FC" w:rsidP="00F001FC">
      <w:pPr>
        <w:spacing w:after="0"/>
        <w:rPr>
          <w:del w:id="5231" w:author="Sebring, Amanda J" w:date="2017-10-04T09:14:00Z"/>
          <w:rFonts w:ascii="Courier New" w:hAnsi="Courier New" w:cs="Courier New"/>
          <w:sz w:val="24"/>
          <w:szCs w:val="24"/>
        </w:rPr>
      </w:pPr>
      <w:del w:id="523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511 14 1 1 3 15 55 45 45 45 45</w:delText>
        </w:r>
      </w:del>
    </w:p>
    <w:p w14:paraId="47FBE237" w14:textId="34AD75EB" w:rsidR="00F001FC" w:rsidRPr="00F001FC" w:rsidDel="00580A98" w:rsidRDefault="00F001FC" w:rsidP="00F001FC">
      <w:pPr>
        <w:spacing w:after="0"/>
        <w:rPr>
          <w:del w:id="5233" w:author="Sebring, Amanda J" w:date="2017-10-04T09:14:00Z"/>
          <w:rFonts w:ascii="Courier New" w:hAnsi="Courier New" w:cs="Courier New"/>
          <w:sz w:val="24"/>
          <w:szCs w:val="24"/>
        </w:rPr>
      </w:pPr>
      <w:del w:id="523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511 30 1 1 3 16 40 35 30 30 25</w:delText>
        </w:r>
      </w:del>
    </w:p>
    <w:p w14:paraId="252222FC" w14:textId="538EFFB4" w:rsidR="00F001FC" w:rsidRPr="00F001FC" w:rsidDel="00580A98" w:rsidRDefault="00F001FC" w:rsidP="00F001FC">
      <w:pPr>
        <w:spacing w:after="0"/>
        <w:rPr>
          <w:del w:id="5235" w:author="Sebring, Amanda J" w:date="2017-10-04T09:14:00Z"/>
          <w:rFonts w:ascii="Courier New" w:hAnsi="Courier New" w:cs="Courier New"/>
          <w:sz w:val="24"/>
          <w:szCs w:val="24"/>
        </w:rPr>
      </w:pPr>
      <w:del w:id="523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511 37 1 1 3 17 40 40 40 35 35</w:delText>
        </w:r>
      </w:del>
    </w:p>
    <w:p w14:paraId="29A4F092" w14:textId="5228F2EE" w:rsidR="00F001FC" w:rsidRPr="00F001FC" w:rsidDel="00580A98" w:rsidRDefault="00F001FC" w:rsidP="00F001FC">
      <w:pPr>
        <w:spacing w:after="0"/>
        <w:rPr>
          <w:del w:id="5237" w:author="Sebring, Amanda J" w:date="2017-10-04T09:14:00Z"/>
          <w:rFonts w:ascii="Courier New" w:hAnsi="Courier New" w:cs="Courier New"/>
          <w:sz w:val="24"/>
          <w:szCs w:val="24"/>
        </w:rPr>
      </w:pPr>
      <w:del w:id="523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511 50 1 1 3 18 55 45 45 50 40</w:delText>
        </w:r>
      </w:del>
    </w:p>
    <w:p w14:paraId="37ADCE68" w14:textId="7B738261" w:rsidR="00F001FC" w:rsidRPr="00F001FC" w:rsidDel="00580A98" w:rsidRDefault="00F001FC" w:rsidP="00F001FC">
      <w:pPr>
        <w:spacing w:after="0"/>
        <w:rPr>
          <w:del w:id="5239" w:author="Sebring, Amanda J" w:date="2017-10-04T09:14:00Z"/>
          <w:rFonts w:ascii="Courier New" w:hAnsi="Courier New" w:cs="Courier New"/>
          <w:sz w:val="24"/>
          <w:szCs w:val="24"/>
        </w:rPr>
      </w:pPr>
      <w:del w:id="524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511 52 1 1 3 19 45 40 40 45 40</w:delText>
        </w:r>
      </w:del>
    </w:p>
    <w:p w14:paraId="21D43C8E" w14:textId="3EEB831B" w:rsidR="00F001FC" w:rsidRPr="00F001FC" w:rsidDel="00580A98" w:rsidRDefault="00F001FC" w:rsidP="00F001FC">
      <w:pPr>
        <w:spacing w:after="0"/>
        <w:rPr>
          <w:del w:id="5241" w:author="Sebring, Amanda J" w:date="2017-10-04T09:14:00Z"/>
          <w:rFonts w:ascii="Courier New" w:hAnsi="Courier New" w:cs="Courier New"/>
          <w:sz w:val="24"/>
          <w:szCs w:val="24"/>
        </w:rPr>
      </w:pPr>
      <w:del w:id="524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511 65 1 1 3 20 45 40 40 40 40</w:delText>
        </w:r>
      </w:del>
    </w:p>
    <w:p w14:paraId="6623E614" w14:textId="75CDDF23" w:rsidR="00F001FC" w:rsidRPr="00F001FC" w:rsidDel="00580A98" w:rsidRDefault="00F001FC" w:rsidP="00F001FC">
      <w:pPr>
        <w:spacing w:after="0"/>
        <w:rPr>
          <w:del w:id="5243" w:author="Sebring, Amanda J" w:date="2017-10-04T09:14:00Z"/>
          <w:rFonts w:ascii="Courier New" w:hAnsi="Courier New" w:cs="Courier New"/>
          <w:sz w:val="24"/>
          <w:szCs w:val="24"/>
        </w:rPr>
      </w:pPr>
      <w:del w:id="524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511 70 1 1 3 21 35 35 30 35 35</w:delText>
        </w:r>
      </w:del>
    </w:p>
    <w:p w14:paraId="0A3E8CF2" w14:textId="030C68F8" w:rsidR="00F001FC" w:rsidRPr="00F001FC" w:rsidDel="00580A98" w:rsidRDefault="00F001FC" w:rsidP="00F001FC">
      <w:pPr>
        <w:spacing w:after="0"/>
        <w:rPr>
          <w:del w:id="5245" w:author="Sebring, Amanda J" w:date="2017-10-04T09:14:00Z"/>
          <w:rFonts w:ascii="Courier New" w:hAnsi="Courier New" w:cs="Courier New"/>
          <w:sz w:val="24"/>
          <w:szCs w:val="24"/>
        </w:rPr>
      </w:pPr>
      <w:del w:id="524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511 38 1 1 3 22 45 45 50 55 40</w:delText>
        </w:r>
      </w:del>
    </w:p>
    <w:p w14:paraId="1CB1E72C" w14:textId="05E7827F" w:rsidR="00F001FC" w:rsidRPr="00F001FC" w:rsidDel="00580A98" w:rsidRDefault="00F001FC" w:rsidP="00F001FC">
      <w:pPr>
        <w:spacing w:after="0"/>
        <w:rPr>
          <w:del w:id="5247" w:author="Sebring, Amanda J" w:date="2017-10-04T09:14:00Z"/>
          <w:rFonts w:ascii="Courier New" w:hAnsi="Courier New" w:cs="Courier New"/>
          <w:sz w:val="24"/>
          <w:szCs w:val="24"/>
        </w:rPr>
      </w:pPr>
      <w:del w:id="524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511 42 1 1 3 23 45 40 40 45 40</w:delText>
        </w:r>
      </w:del>
    </w:p>
    <w:p w14:paraId="6FFE52DB" w14:textId="4334FB82" w:rsidR="00F001FC" w:rsidRPr="00F001FC" w:rsidDel="00580A98" w:rsidRDefault="00F001FC" w:rsidP="00F001FC">
      <w:pPr>
        <w:spacing w:after="0"/>
        <w:rPr>
          <w:del w:id="5249" w:author="Sebring, Amanda J" w:date="2017-10-04T09:14:00Z"/>
          <w:rFonts w:ascii="Courier New" w:hAnsi="Courier New" w:cs="Courier New"/>
          <w:sz w:val="24"/>
          <w:szCs w:val="24"/>
        </w:rPr>
      </w:pPr>
      <w:del w:id="525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511 03 1 1 3 24 45 45 40 40 40</w:delText>
        </w:r>
      </w:del>
    </w:p>
    <w:p w14:paraId="0ABD8D87" w14:textId="66467506" w:rsidR="00F001FC" w:rsidRPr="00F001FC" w:rsidDel="00580A98" w:rsidRDefault="00F001FC" w:rsidP="00F001FC">
      <w:pPr>
        <w:spacing w:after="0"/>
        <w:rPr>
          <w:del w:id="5251" w:author="Sebring, Amanda J" w:date="2017-10-04T09:14:00Z"/>
          <w:rFonts w:ascii="Courier New" w:hAnsi="Courier New" w:cs="Courier New"/>
          <w:sz w:val="24"/>
          <w:szCs w:val="24"/>
        </w:rPr>
      </w:pPr>
      <w:del w:id="525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511 05 1 1 3 25 45 40 40 40 40</w:delText>
        </w:r>
      </w:del>
    </w:p>
    <w:p w14:paraId="24EB3229" w14:textId="176FE0C8" w:rsidR="00F001FC" w:rsidRPr="00F001FC" w:rsidDel="00580A98" w:rsidRDefault="00F001FC" w:rsidP="00F001FC">
      <w:pPr>
        <w:spacing w:after="0"/>
        <w:rPr>
          <w:del w:id="5253" w:author="Sebring, Amanda J" w:date="2017-10-04T09:14:00Z"/>
          <w:rFonts w:ascii="Courier New" w:hAnsi="Courier New" w:cs="Courier New"/>
          <w:sz w:val="24"/>
          <w:szCs w:val="24"/>
        </w:rPr>
      </w:pPr>
      <w:del w:id="525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511 06 1 1 3 26 40 45 45 40 35</w:delText>
        </w:r>
      </w:del>
    </w:p>
    <w:p w14:paraId="6DF0189F" w14:textId="71C69E30" w:rsidR="00F001FC" w:rsidRPr="00F001FC" w:rsidDel="00580A98" w:rsidRDefault="00F001FC" w:rsidP="00F001FC">
      <w:pPr>
        <w:spacing w:after="0"/>
        <w:rPr>
          <w:del w:id="5255" w:author="Sebring, Amanda J" w:date="2017-10-04T09:14:00Z"/>
          <w:rFonts w:ascii="Courier New" w:hAnsi="Courier New" w:cs="Courier New"/>
          <w:sz w:val="24"/>
          <w:szCs w:val="24"/>
        </w:rPr>
      </w:pPr>
      <w:del w:id="525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511 08 1 1 3 27 40 40 35 35 35</w:delText>
        </w:r>
      </w:del>
    </w:p>
    <w:p w14:paraId="2EED81C6" w14:textId="49C986CA" w:rsidR="00F001FC" w:rsidRPr="00F001FC" w:rsidDel="00580A98" w:rsidRDefault="00F001FC" w:rsidP="00F001FC">
      <w:pPr>
        <w:spacing w:after="0"/>
        <w:rPr>
          <w:del w:id="5257" w:author="Sebring, Amanda J" w:date="2017-10-04T09:14:00Z"/>
          <w:rFonts w:ascii="Courier New" w:hAnsi="Courier New" w:cs="Courier New"/>
          <w:sz w:val="24"/>
          <w:szCs w:val="24"/>
        </w:rPr>
      </w:pPr>
      <w:del w:id="525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511 10 1 1 3 28 45 45 40 40 40</w:delText>
        </w:r>
      </w:del>
    </w:p>
    <w:p w14:paraId="68986610" w14:textId="14A0F16E" w:rsidR="00F001FC" w:rsidRPr="00F001FC" w:rsidDel="00580A98" w:rsidRDefault="00F001FC" w:rsidP="00F001FC">
      <w:pPr>
        <w:spacing w:after="0"/>
        <w:rPr>
          <w:del w:id="5259" w:author="Sebring, Amanda J" w:date="2017-10-04T09:14:00Z"/>
          <w:rFonts w:ascii="Courier New" w:hAnsi="Courier New" w:cs="Courier New"/>
          <w:sz w:val="24"/>
          <w:szCs w:val="24"/>
        </w:rPr>
      </w:pPr>
      <w:del w:id="526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511 12 1 1 3 29 45 45 45 40 40</w:delText>
        </w:r>
      </w:del>
    </w:p>
    <w:p w14:paraId="39906B8C" w14:textId="1DB3DE16" w:rsidR="00F001FC" w:rsidRPr="00F001FC" w:rsidDel="00580A98" w:rsidRDefault="00F001FC" w:rsidP="00F001FC">
      <w:pPr>
        <w:spacing w:after="0"/>
        <w:rPr>
          <w:del w:id="5261" w:author="Sebring, Amanda J" w:date="2017-10-04T09:14:00Z"/>
          <w:rFonts w:ascii="Courier New" w:hAnsi="Courier New" w:cs="Courier New"/>
          <w:sz w:val="24"/>
          <w:szCs w:val="24"/>
        </w:rPr>
      </w:pPr>
      <w:del w:id="526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511 15 1 1 3 30 65 50 60 60 60</w:delText>
        </w:r>
      </w:del>
    </w:p>
    <w:p w14:paraId="747ABDBC" w14:textId="0F943682" w:rsidR="00F001FC" w:rsidRPr="00F001FC" w:rsidDel="00580A98" w:rsidRDefault="00F001FC" w:rsidP="00F001FC">
      <w:pPr>
        <w:spacing w:after="0"/>
        <w:rPr>
          <w:del w:id="5263" w:author="Sebring, Amanda J" w:date="2017-10-04T09:14:00Z"/>
          <w:rFonts w:ascii="Courier New" w:hAnsi="Courier New" w:cs="Courier New"/>
          <w:sz w:val="24"/>
          <w:szCs w:val="24"/>
        </w:rPr>
      </w:pPr>
      <w:del w:id="526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511 16 1 1 3 31 40 35 35 40 35</w:delText>
        </w:r>
      </w:del>
    </w:p>
    <w:p w14:paraId="23CDDA5F" w14:textId="1B6C27CF" w:rsidR="00F001FC" w:rsidRPr="00F001FC" w:rsidDel="00580A98" w:rsidRDefault="00F001FC" w:rsidP="00F001FC">
      <w:pPr>
        <w:spacing w:after="0"/>
        <w:rPr>
          <w:del w:id="5265" w:author="Sebring, Amanda J" w:date="2017-10-04T09:14:00Z"/>
          <w:rFonts w:ascii="Courier New" w:hAnsi="Courier New" w:cs="Courier New"/>
          <w:sz w:val="24"/>
          <w:szCs w:val="24"/>
        </w:rPr>
      </w:pPr>
      <w:del w:id="526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511 17 1 1 3 32 40 45 40 40 40</w:delText>
        </w:r>
      </w:del>
    </w:p>
    <w:p w14:paraId="2B3F38C4" w14:textId="736CBA3B" w:rsidR="00F001FC" w:rsidRPr="00F001FC" w:rsidDel="00580A98" w:rsidRDefault="00F001FC" w:rsidP="00F001FC">
      <w:pPr>
        <w:spacing w:after="0"/>
        <w:rPr>
          <w:del w:id="5267" w:author="Sebring, Amanda J" w:date="2017-10-04T09:14:00Z"/>
          <w:rFonts w:ascii="Courier New" w:hAnsi="Courier New" w:cs="Courier New"/>
          <w:sz w:val="24"/>
          <w:szCs w:val="24"/>
        </w:rPr>
      </w:pPr>
      <w:del w:id="526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511 18 1 1 3 33 40 45 40 40 40</w:delText>
        </w:r>
      </w:del>
    </w:p>
    <w:p w14:paraId="33719145" w14:textId="57C8F0C3" w:rsidR="00F001FC" w:rsidRPr="00F001FC" w:rsidDel="00580A98" w:rsidRDefault="00F001FC" w:rsidP="00F001FC">
      <w:pPr>
        <w:spacing w:after="0"/>
        <w:rPr>
          <w:del w:id="5269" w:author="Sebring, Amanda J" w:date="2017-10-04T09:14:00Z"/>
          <w:rFonts w:ascii="Courier New" w:hAnsi="Courier New" w:cs="Courier New"/>
          <w:sz w:val="24"/>
          <w:szCs w:val="24"/>
        </w:rPr>
      </w:pPr>
      <w:del w:id="527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511 19 1 1 3 34 35 45 40 55 40</w:delText>
        </w:r>
      </w:del>
    </w:p>
    <w:p w14:paraId="26DEC448" w14:textId="0F93ED6D" w:rsidR="00F001FC" w:rsidRPr="00F001FC" w:rsidDel="00580A98" w:rsidRDefault="00F001FC" w:rsidP="00F001FC">
      <w:pPr>
        <w:spacing w:after="0"/>
        <w:rPr>
          <w:del w:id="5271" w:author="Sebring, Amanda J" w:date="2017-10-04T09:14:00Z"/>
          <w:rFonts w:ascii="Courier New" w:hAnsi="Courier New" w:cs="Courier New"/>
          <w:sz w:val="24"/>
          <w:szCs w:val="24"/>
        </w:rPr>
      </w:pPr>
      <w:del w:id="527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511 20 1 1 3 35 55 50 40 55 40</w:delText>
        </w:r>
      </w:del>
    </w:p>
    <w:p w14:paraId="4B1CCB2F" w14:textId="0ADBC460" w:rsidR="00F001FC" w:rsidRPr="00F001FC" w:rsidDel="00580A98" w:rsidRDefault="00F001FC" w:rsidP="00F001FC">
      <w:pPr>
        <w:spacing w:after="0"/>
        <w:rPr>
          <w:del w:id="5273" w:author="Sebring, Amanda J" w:date="2017-10-04T09:14:00Z"/>
          <w:rFonts w:ascii="Courier New" w:hAnsi="Courier New" w:cs="Courier New"/>
          <w:sz w:val="24"/>
          <w:szCs w:val="24"/>
        </w:rPr>
      </w:pPr>
      <w:del w:id="527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511 21 1 1 3 36 45 50 40 40 40</w:delText>
        </w:r>
      </w:del>
    </w:p>
    <w:p w14:paraId="2AAB996D" w14:textId="7CD7C075" w:rsidR="00F001FC" w:rsidRPr="00F001FC" w:rsidDel="00580A98" w:rsidRDefault="00F001FC" w:rsidP="00F001FC">
      <w:pPr>
        <w:spacing w:after="0"/>
        <w:rPr>
          <w:del w:id="5275" w:author="Sebring, Amanda J" w:date="2017-10-04T09:14:00Z"/>
          <w:rFonts w:ascii="Courier New" w:hAnsi="Courier New" w:cs="Courier New"/>
          <w:sz w:val="24"/>
          <w:szCs w:val="24"/>
        </w:rPr>
      </w:pPr>
      <w:del w:id="527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511 23 1 1 3 37 35 55 35 35 35</w:delText>
        </w:r>
      </w:del>
    </w:p>
    <w:p w14:paraId="1429ABCA" w14:textId="0A4A884D" w:rsidR="00F001FC" w:rsidRPr="00F001FC" w:rsidDel="00580A98" w:rsidRDefault="00F001FC" w:rsidP="00F001FC">
      <w:pPr>
        <w:spacing w:after="0"/>
        <w:rPr>
          <w:del w:id="5277" w:author="Sebring, Amanda J" w:date="2017-10-04T09:14:00Z"/>
          <w:rFonts w:ascii="Courier New" w:hAnsi="Courier New" w:cs="Courier New"/>
          <w:sz w:val="24"/>
          <w:szCs w:val="24"/>
        </w:rPr>
      </w:pPr>
      <w:del w:id="527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511 24 1 1 3 38 45 50 45 50 45</w:delText>
        </w:r>
      </w:del>
    </w:p>
    <w:p w14:paraId="1DB018E9" w14:textId="20E0E7B1" w:rsidR="00F001FC" w:rsidRPr="00F001FC" w:rsidDel="00580A98" w:rsidRDefault="00F001FC" w:rsidP="00F001FC">
      <w:pPr>
        <w:spacing w:after="0"/>
        <w:rPr>
          <w:del w:id="5279" w:author="Sebring, Amanda J" w:date="2017-10-04T09:14:00Z"/>
          <w:rFonts w:ascii="Courier New" w:hAnsi="Courier New" w:cs="Courier New"/>
          <w:sz w:val="24"/>
          <w:szCs w:val="24"/>
        </w:rPr>
      </w:pPr>
      <w:del w:id="528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511 25 1 1 3 39 35 40 40 45 40</w:delText>
        </w:r>
      </w:del>
    </w:p>
    <w:p w14:paraId="07B862C9" w14:textId="7F797288" w:rsidR="00F001FC" w:rsidRPr="00F001FC" w:rsidDel="00580A98" w:rsidRDefault="00F001FC" w:rsidP="00F001FC">
      <w:pPr>
        <w:spacing w:after="0"/>
        <w:rPr>
          <w:del w:id="5281" w:author="Sebring, Amanda J" w:date="2017-10-04T09:14:00Z"/>
          <w:rFonts w:ascii="Courier New" w:hAnsi="Courier New" w:cs="Courier New"/>
          <w:sz w:val="24"/>
          <w:szCs w:val="24"/>
        </w:rPr>
      </w:pPr>
      <w:del w:id="528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511 26 1 1 3 40 40 40 35 40 35</w:delText>
        </w:r>
      </w:del>
    </w:p>
    <w:p w14:paraId="47B27F14" w14:textId="0A399B9C" w:rsidR="00F001FC" w:rsidRPr="00F001FC" w:rsidDel="00580A98" w:rsidRDefault="00F001FC" w:rsidP="00F001FC">
      <w:pPr>
        <w:spacing w:after="0"/>
        <w:rPr>
          <w:del w:id="5283" w:author="Sebring, Amanda J" w:date="2017-10-04T09:14:00Z"/>
          <w:rFonts w:ascii="Courier New" w:hAnsi="Courier New" w:cs="Courier New"/>
          <w:sz w:val="24"/>
          <w:szCs w:val="24"/>
        </w:rPr>
      </w:pPr>
      <w:del w:id="528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511 27 1 1 3 41 80 60 75 75 75</w:delText>
        </w:r>
      </w:del>
    </w:p>
    <w:p w14:paraId="25C1F5BD" w14:textId="06B29043" w:rsidR="00F001FC" w:rsidRPr="00F001FC" w:rsidDel="00580A98" w:rsidRDefault="00F001FC" w:rsidP="00F001FC">
      <w:pPr>
        <w:spacing w:after="0"/>
        <w:rPr>
          <w:del w:id="5285" w:author="Sebring, Amanda J" w:date="2017-10-04T09:14:00Z"/>
          <w:rFonts w:ascii="Courier New" w:hAnsi="Courier New" w:cs="Courier New"/>
          <w:sz w:val="24"/>
          <w:szCs w:val="24"/>
        </w:rPr>
      </w:pPr>
      <w:del w:id="528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511 28 1 1 3 42 35 45 40 40 35</w:delText>
        </w:r>
      </w:del>
    </w:p>
    <w:p w14:paraId="1CFD147A" w14:textId="5BE29B5C" w:rsidR="00F001FC" w:rsidRPr="00F001FC" w:rsidDel="00580A98" w:rsidRDefault="00F001FC" w:rsidP="00F001FC">
      <w:pPr>
        <w:spacing w:after="0"/>
        <w:rPr>
          <w:del w:id="5287" w:author="Sebring, Amanda J" w:date="2017-10-04T09:14:00Z"/>
          <w:rFonts w:ascii="Courier New" w:hAnsi="Courier New" w:cs="Courier New"/>
          <w:sz w:val="24"/>
          <w:szCs w:val="24"/>
        </w:rPr>
      </w:pPr>
      <w:del w:id="528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511 29 1 1 3 43 40 45 40 50 30</w:delText>
        </w:r>
      </w:del>
    </w:p>
    <w:p w14:paraId="3407445E" w14:textId="00814CCC" w:rsidR="00F001FC" w:rsidRPr="00F001FC" w:rsidDel="00580A98" w:rsidRDefault="00F001FC" w:rsidP="00F001FC">
      <w:pPr>
        <w:spacing w:after="0"/>
        <w:rPr>
          <w:del w:id="5289" w:author="Sebring, Amanda J" w:date="2017-10-04T09:14:00Z"/>
          <w:rFonts w:ascii="Courier New" w:hAnsi="Courier New" w:cs="Courier New"/>
          <w:sz w:val="24"/>
          <w:szCs w:val="24"/>
        </w:rPr>
      </w:pPr>
      <w:del w:id="529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511 31 1 1 3 44 35 35 35 35 35</w:delText>
        </w:r>
      </w:del>
    </w:p>
    <w:p w14:paraId="15D69EE5" w14:textId="74F66672" w:rsidR="00F001FC" w:rsidRPr="00F001FC" w:rsidDel="00580A98" w:rsidRDefault="00F001FC" w:rsidP="00F001FC">
      <w:pPr>
        <w:spacing w:after="0"/>
        <w:rPr>
          <w:del w:id="5291" w:author="Sebring, Amanda J" w:date="2017-10-04T09:14:00Z"/>
          <w:rFonts w:ascii="Courier New" w:hAnsi="Courier New" w:cs="Courier New"/>
          <w:sz w:val="24"/>
          <w:szCs w:val="24"/>
        </w:rPr>
      </w:pPr>
      <w:del w:id="529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511 32 1 1 3 45 40 40 40 40 40</w:delText>
        </w:r>
      </w:del>
    </w:p>
    <w:p w14:paraId="659A7B60" w14:textId="4527F3D1" w:rsidR="00F001FC" w:rsidRPr="00F001FC" w:rsidDel="00580A98" w:rsidRDefault="00F001FC" w:rsidP="00F001FC">
      <w:pPr>
        <w:spacing w:after="0"/>
        <w:rPr>
          <w:del w:id="5293" w:author="Sebring, Amanda J" w:date="2017-10-04T09:14:00Z"/>
          <w:rFonts w:ascii="Courier New" w:hAnsi="Courier New" w:cs="Courier New"/>
          <w:sz w:val="24"/>
          <w:szCs w:val="24"/>
        </w:rPr>
      </w:pPr>
      <w:del w:id="529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511 33 1 1 3 46 30 40 30 40 35</w:delText>
        </w:r>
      </w:del>
    </w:p>
    <w:p w14:paraId="727BF6F3" w14:textId="21B86B3B" w:rsidR="00F001FC" w:rsidRPr="00F001FC" w:rsidDel="00580A98" w:rsidRDefault="00F001FC" w:rsidP="00F001FC">
      <w:pPr>
        <w:spacing w:after="0"/>
        <w:rPr>
          <w:del w:id="5295" w:author="Sebring, Amanda J" w:date="2017-10-04T09:14:00Z"/>
          <w:rFonts w:ascii="Courier New" w:hAnsi="Courier New" w:cs="Courier New"/>
          <w:sz w:val="24"/>
          <w:szCs w:val="24"/>
        </w:rPr>
      </w:pPr>
      <w:del w:id="529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511 34 1 1 3 47 45 45 40 50 35</w:delText>
        </w:r>
      </w:del>
    </w:p>
    <w:p w14:paraId="18BDC9C2" w14:textId="1A3B81F7" w:rsidR="00F001FC" w:rsidRPr="00F001FC" w:rsidDel="00580A98" w:rsidRDefault="00F001FC" w:rsidP="00F001FC">
      <w:pPr>
        <w:spacing w:after="0"/>
        <w:rPr>
          <w:del w:id="5297" w:author="Sebring, Amanda J" w:date="2017-10-04T09:14:00Z"/>
          <w:rFonts w:ascii="Courier New" w:hAnsi="Courier New" w:cs="Courier New"/>
          <w:sz w:val="24"/>
          <w:szCs w:val="24"/>
        </w:rPr>
      </w:pPr>
      <w:del w:id="529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511 35 1 1 3 48 45 45 40 40 40</w:delText>
        </w:r>
      </w:del>
    </w:p>
    <w:p w14:paraId="43F1C628" w14:textId="50995026" w:rsidR="00F001FC" w:rsidRPr="00F001FC" w:rsidDel="00580A98" w:rsidRDefault="00F001FC" w:rsidP="00F001FC">
      <w:pPr>
        <w:spacing w:after="0"/>
        <w:rPr>
          <w:del w:id="5299" w:author="Sebring, Amanda J" w:date="2017-10-04T09:14:00Z"/>
          <w:rFonts w:ascii="Courier New" w:hAnsi="Courier New" w:cs="Courier New"/>
          <w:sz w:val="24"/>
          <w:szCs w:val="24"/>
        </w:rPr>
      </w:pPr>
      <w:del w:id="530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511 36 1 1 3 49 40 40 40 40 40</w:delText>
        </w:r>
      </w:del>
    </w:p>
    <w:p w14:paraId="2D4BCC97" w14:textId="5CDC591E" w:rsidR="00F001FC" w:rsidRPr="00F001FC" w:rsidDel="00580A98" w:rsidRDefault="00F001FC" w:rsidP="00F001FC">
      <w:pPr>
        <w:spacing w:after="0"/>
        <w:rPr>
          <w:del w:id="5301" w:author="Sebring, Amanda J" w:date="2017-10-04T09:14:00Z"/>
          <w:rFonts w:ascii="Courier New" w:hAnsi="Courier New" w:cs="Courier New"/>
          <w:sz w:val="24"/>
          <w:szCs w:val="24"/>
        </w:rPr>
      </w:pPr>
      <w:del w:id="530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511 41 1 1 3 50 45 45 40 40 40</w:delText>
        </w:r>
      </w:del>
    </w:p>
    <w:p w14:paraId="4FF49173" w14:textId="02315258" w:rsidR="00F001FC" w:rsidRPr="00F001FC" w:rsidDel="00580A98" w:rsidRDefault="00F001FC" w:rsidP="00F001FC">
      <w:pPr>
        <w:spacing w:after="0"/>
        <w:rPr>
          <w:del w:id="5303" w:author="Sebring, Amanda J" w:date="2017-10-04T09:14:00Z"/>
          <w:rFonts w:ascii="Courier New" w:hAnsi="Courier New" w:cs="Courier New"/>
          <w:sz w:val="24"/>
          <w:szCs w:val="24"/>
        </w:rPr>
      </w:pPr>
      <w:del w:id="530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511 44 1 1 3 51 40 45 40 40 40</w:delText>
        </w:r>
      </w:del>
    </w:p>
    <w:p w14:paraId="747CC563" w14:textId="1AA8E988" w:rsidR="00F001FC" w:rsidRPr="00F001FC" w:rsidDel="00580A98" w:rsidRDefault="00F001FC" w:rsidP="00F001FC">
      <w:pPr>
        <w:spacing w:after="0"/>
        <w:rPr>
          <w:del w:id="5305" w:author="Sebring, Amanda J" w:date="2017-10-04T09:14:00Z"/>
          <w:rFonts w:ascii="Courier New" w:hAnsi="Courier New" w:cs="Courier New"/>
          <w:sz w:val="24"/>
          <w:szCs w:val="24"/>
        </w:rPr>
      </w:pPr>
      <w:del w:id="530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511 45 1 1 3 52 45 45 45 45 45</w:delText>
        </w:r>
      </w:del>
    </w:p>
    <w:p w14:paraId="71AD5448" w14:textId="5B474852" w:rsidR="00F001FC" w:rsidRPr="00F001FC" w:rsidDel="00580A98" w:rsidRDefault="00F001FC" w:rsidP="00F001FC">
      <w:pPr>
        <w:spacing w:after="0"/>
        <w:rPr>
          <w:del w:id="5307" w:author="Sebring, Amanda J" w:date="2017-10-04T09:14:00Z"/>
          <w:rFonts w:ascii="Courier New" w:hAnsi="Courier New" w:cs="Courier New"/>
          <w:sz w:val="24"/>
          <w:szCs w:val="24"/>
        </w:rPr>
      </w:pPr>
      <w:del w:id="530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511 47 1 1 3 53 60 55 50 65 45</w:delText>
        </w:r>
      </w:del>
    </w:p>
    <w:p w14:paraId="21874EF6" w14:textId="33A359A0" w:rsidR="00F001FC" w:rsidRPr="00F001FC" w:rsidDel="00580A98" w:rsidRDefault="00F001FC" w:rsidP="00F001FC">
      <w:pPr>
        <w:spacing w:after="0"/>
        <w:rPr>
          <w:del w:id="5309" w:author="Sebring, Amanda J" w:date="2017-10-04T09:14:00Z"/>
          <w:rFonts w:ascii="Courier New" w:hAnsi="Courier New" w:cs="Courier New"/>
          <w:sz w:val="24"/>
          <w:szCs w:val="24"/>
        </w:rPr>
      </w:pPr>
      <w:del w:id="531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511 48 1 1 3 54 45 45 40 40 40</w:delText>
        </w:r>
      </w:del>
    </w:p>
    <w:p w14:paraId="5EECF022" w14:textId="769E82A5" w:rsidR="00F001FC" w:rsidRPr="00F001FC" w:rsidDel="00580A98" w:rsidRDefault="00F001FC" w:rsidP="00F001FC">
      <w:pPr>
        <w:spacing w:after="0"/>
        <w:rPr>
          <w:del w:id="5311" w:author="Sebring, Amanda J" w:date="2017-10-04T09:14:00Z"/>
          <w:rFonts w:ascii="Courier New" w:hAnsi="Courier New" w:cs="Courier New"/>
          <w:sz w:val="24"/>
          <w:szCs w:val="24"/>
        </w:rPr>
      </w:pPr>
      <w:del w:id="531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511 49 1 1 3 55 10 45 25 35 25</w:delText>
        </w:r>
      </w:del>
    </w:p>
    <w:p w14:paraId="42C52E1B" w14:textId="3763C61A" w:rsidR="00F001FC" w:rsidRPr="00F001FC" w:rsidDel="00580A98" w:rsidRDefault="00F001FC" w:rsidP="00F001FC">
      <w:pPr>
        <w:spacing w:after="0"/>
        <w:rPr>
          <w:del w:id="5313" w:author="Sebring, Amanda J" w:date="2017-10-04T09:14:00Z"/>
          <w:rFonts w:ascii="Courier New" w:hAnsi="Courier New" w:cs="Courier New"/>
          <w:sz w:val="24"/>
          <w:szCs w:val="24"/>
        </w:rPr>
      </w:pPr>
      <w:del w:id="531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511 51 1 1 3 56 35 40 35 35 35</w:delText>
        </w:r>
      </w:del>
    </w:p>
    <w:p w14:paraId="21868EE9" w14:textId="62C8DC15" w:rsidR="00F001FC" w:rsidRPr="00F001FC" w:rsidDel="00580A98" w:rsidRDefault="00F001FC" w:rsidP="00F001FC">
      <w:pPr>
        <w:spacing w:after="0"/>
        <w:rPr>
          <w:del w:id="5315" w:author="Sebring, Amanda J" w:date="2017-10-04T09:14:00Z"/>
          <w:rFonts w:ascii="Courier New" w:hAnsi="Courier New" w:cs="Courier New"/>
          <w:sz w:val="24"/>
          <w:szCs w:val="24"/>
        </w:rPr>
      </w:pPr>
      <w:del w:id="531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511 53 1 1 3 57 45 40 40 40 40</w:delText>
        </w:r>
      </w:del>
    </w:p>
    <w:p w14:paraId="422556F6" w14:textId="5369ACE5" w:rsidR="00F001FC" w:rsidRPr="00F001FC" w:rsidDel="00580A98" w:rsidRDefault="00F001FC" w:rsidP="00F001FC">
      <w:pPr>
        <w:spacing w:after="0"/>
        <w:rPr>
          <w:del w:id="5317" w:author="Sebring, Amanda J" w:date="2017-10-04T09:14:00Z"/>
          <w:rFonts w:ascii="Courier New" w:hAnsi="Courier New" w:cs="Courier New"/>
          <w:sz w:val="24"/>
          <w:szCs w:val="24"/>
        </w:rPr>
      </w:pPr>
      <w:del w:id="531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511 55 1 1 3 58 45 45 40 40 40</w:delText>
        </w:r>
      </w:del>
    </w:p>
    <w:p w14:paraId="2D85FECC" w14:textId="538C184C" w:rsidR="00F001FC" w:rsidRPr="00F001FC" w:rsidDel="00580A98" w:rsidRDefault="00F001FC" w:rsidP="00F001FC">
      <w:pPr>
        <w:spacing w:after="0"/>
        <w:rPr>
          <w:del w:id="5319" w:author="Sebring, Amanda J" w:date="2017-10-04T09:14:00Z"/>
          <w:rFonts w:ascii="Courier New" w:hAnsi="Courier New" w:cs="Courier New"/>
          <w:sz w:val="24"/>
          <w:szCs w:val="24"/>
        </w:rPr>
      </w:pPr>
      <w:del w:id="532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511 56 1 1 3 59 45 45 35 45 40</w:delText>
        </w:r>
      </w:del>
    </w:p>
    <w:p w14:paraId="088CB360" w14:textId="7E712340" w:rsidR="00F001FC" w:rsidRPr="00F001FC" w:rsidDel="00580A98" w:rsidRDefault="00F001FC" w:rsidP="00F001FC">
      <w:pPr>
        <w:spacing w:after="0"/>
        <w:rPr>
          <w:del w:id="5321" w:author="Sebring, Amanda J" w:date="2017-10-04T09:14:00Z"/>
          <w:rFonts w:ascii="Courier New" w:hAnsi="Courier New" w:cs="Courier New"/>
          <w:sz w:val="24"/>
          <w:szCs w:val="24"/>
        </w:rPr>
      </w:pPr>
      <w:del w:id="532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511 57 1 1 3 60 40 40 40 40 40</w:delText>
        </w:r>
      </w:del>
    </w:p>
    <w:p w14:paraId="18CA267F" w14:textId="380982A5" w:rsidR="00F001FC" w:rsidRPr="00F001FC" w:rsidDel="00580A98" w:rsidRDefault="00F001FC" w:rsidP="00F001FC">
      <w:pPr>
        <w:spacing w:after="0"/>
        <w:rPr>
          <w:del w:id="5323" w:author="Sebring, Amanda J" w:date="2017-10-04T09:14:00Z"/>
          <w:rFonts w:ascii="Courier New" w:hAnsi="Courier New" w:cs="Courier New"/>
          <w:sz w:val="24"/>
          <w:szCs w:val="24"/>
        </w:rPr>
      </w:pPr>
      <w:del w:id="532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511 58 1 1 3 61 45 45 45 45 45</w:delText>
        </w:r>
      </w:del>
    </w:p>
    <w:p w14:paraId="1E338797" w14:textId="0EF7591D" w:rsidR="00F001FC" w:rsidRPr="00F001FC" w:rsidDel="00580A98" w:rsidRDefault="00F001FC" w:rsidP="00F001FC">
      <w:pPr>
        <w:spacing w:after="0"/>
        <w:rPr>
          <w:del w:id="5325" w:author="Sebring, Amanda J" w:date="2017-10-04T09:14:00Z"/>
          <w:rFonts w:ascii="Courier New" w:hAnsi="Courier New" w:cs="Courier New"/>
          <w:sz w:val="24"/>
          <w:szCs w:val="24"/>
        </w:rPr>
      </w:pPr>
      <w:del w:id="532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511 59 1 1 3 62 45 40 35 40 35</w:delText>
        </w:r>
      </w:del>
    </w:p>
    <w:p w14:paraId="39E58133" w14:textId="3ED34086" w:rsidR="00F001FC" w:rsidRPr="00F001FC" w:rsidDel="00580A98" w:rsidRDefault="00F001FC" w:rsidP="00F001FC">
      <w:pPr>
        <w:spacing w:after="0"/>
        <w:rPr>
          <w:del w:id="5327" w:author="Sebring, Amanda J" w:date="2017-10-04T09:14:00Z"/>
          <w:rFonts w:ascii="Courier New" w:hAnsi="Courier New" w:cs="Courier New"/>
          <w:sz w:val="24"/>
          <w:szCs w:val="24"/>
        </w:rPr>
      </w:pPr>
      <w:del w:id="532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511 60 1 1 3 63 35 40 35 35 35</w:delText>
        </w:r>
      </w:del>
    </w:p>
    <w:p w14:paraId="349A5719" w14:textId="65B8FCC5" w:rsidR="00F001FC" w:rsidRPr="00F001FC" w:rsidDel="00580A98" w:rsidRDefault="00F001FC" w:rsidP="00F001FC">
      <w:pPr>
        <w:spacing w:after="0"/>
        <w:rPr>
          <w:del w:id="5329" w:author="Sebring, Amanda J" w:date="2017-10-04T09:14:00Z"/>
          <w:rFonts w:ascii="Courier New" w:hAnsi="Courier New" w:cs="Courier New"/>
          <w:sz w:val="24"/>
          <w:szCs w:val="24"/>
        </w:rPr>
      </w:pPr>
      <w:del w:id="533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511 61 1 1 3 64 40 40 35 35 35</w:delText>
        </w:r>
      </w:del>
    </w:p>
    <w:p w14:paraId="200C1E32" w14:textId="6A64D93B" w:rsidR="00F001FC" w:rsidRPr="00F001FC" w:rsidDel="00580A98" w:rsidRDefault="00F001FC" w:rsidP="00F001FC">
      <w:pPr>
        <w:spacing w:after="0"/>
        <w:rPr>
          <w:del w:id="5331" w:author="Sebring, Amanda J" w:date="2017-10-04T09:14:00Z"/>
          <w:rFonts w:ascii="Courier New" w:hAnsi="Courier New" w:cs="Courier New"/>
          <w:sz w:val="24"/>
          <w:szCs w:val="24"/>
        </w:rPr>
      </w:pPr>
      <w:del w:id="533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511 62 1 1 3 65 30 40 35 35 30</w:delText>
        </w:r>
      </w:del>
    </w:p>
    <w:p w14:paraId="0BEF1BEA" w14:textId="13D2015B" w:rsidR="00F001FC" w:rsidRPr="00F001FC" w:rsidDel="00580A98" w:rsidRDefault="00F001FC" w:rsidP="00F001FC">
      <w:pPr>
        <w:spacing w:after="0"/>
        <w:rPr>
          <w:del w:id="5333" w:author="Sebring, Amanda J" w:date="2017-10-04T09:14:00Z"/>
          <w:rFonts w:ascii="Courier New" w:hAnsi="Courier New" w:cs="Courier New"/>
          <w:sz w:val="24"/>
          <w:szCs w:val="24"/>
        </w:rPr>
      </w:pPr>
      <w:del w:id="533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511 63 1 1 3 66 40 40 35 35 30</w:delText>
        </w:r>
      </w:del>
    </w:p>
    <w:p w14:paraId="6F0E98E0" w14:textId="382748A5" w:rsidR="00F001FC" w:rsidRPr="00F001FC" w:rsidDel="00580A98" w:rsidRDefault="00F001FC" w:rsidP="00F001FC">
      <w:pPr>
        <w:spacing w:after="0"/>
        <w:rPr>
          <w:del w:id="5335" w:author="Sebring, Amanda J" w:date="2017-10-04T09:14:00Z"/>
          <w:rFonts w:ascii="Courier New" w:hAnsi="Courier New" w:cs="Courier New"/>
          <w:sz w:val="24"/>
          <w:szCs w:val="24"/>
        </w:rPr>
      </w:pPr>
      <w:del w:id="533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511 64 1 1 3 67 45 45 45 55 45</w:delText>
        </w:r>
      </w:del>
    </w:p>
    <w:p w14:paraId="1E0BC469" w14:textId="5BF02A53" w:rsidR="00F001FC" w:rsidRPr="00F001FC" w:rsidDel="00580A98" w:rsidRDefault="00F001FC" w:rsidP="00F001FC">
      <w:pPr>
        <w:spacing w:after="0"/>
        <w:rPr>
          <w:del w:id="5337" w:author="Sebring, Amanda J" w:date="2017-10-04T09:14:00Z"/>
          <w:rFonts w:ascii="Courier New" w:hAnsi="Courier New" w:cs="Courier New"/>
          <w:sz w:val="24"/>
          <w:szCs w:val="24"/>
        </w:rPr>
      </w:pPr>
      <w:del w:id="533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511 66 1 1 3 68 45 40 40 45 40</w:delText>
        </w:r>
      </w:del>
    </w:p>
    <w:p w14:paraId="447AAD83" w14:textId="0BD37E08" w:rsidR="00F001FC" w:rsidRPr="00F001FC" w:rsidDel="00580A98" w:rsidRDefault="00F001FC" w:rsidP="00F001FC">
      <w:pPr>
        <w:spacing w:after="0"/>
        <w:rPr>
          <w:del w:id="5339" w:author="Sebring, Amanda J" w:date="2017-10-04T09:14:00Z"/>
          <w:rFonts w:ascii="Courier New" w:hAnsi="Courier New" w:cs="Courier New"/>
          <w:sz w:val="24"/>
          <w:szCs w:val="24"/>
        </w:rPr>
      </w:pPr>
      <w:del w:id="534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511 67 1 1 3 69 40 40 40 40 40</w:delText>
        </w:r>
      </w:del>
    </w:p>
    <w:p w14:paraId="315F4B5D" w14:textId="6E48FE4E" w:rsidR="00F001FC" w:rsidRPr="00F001FC" w:rsidDel="00580A98" w:rsidRDefault="00F001FC" w:rsidP="00F001FC">
      <w:pPr>
        <w:spacing w:after="0"/>
        <w:rPr>
          <w:del w:id="5341" w:author="Sebring, Amanda J" w:date="2017-10-04T09:14:00Z"/>
          <w:rFonts w:ascii="Courier New" w:hAnsi="Courier New" w:cs="Courier New"/>
          <w:sz w:val="24"/>
          <w:szCs w:val="24"/>
        </w:rPr>
      </w:pPr>
      <w:del w:id="534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511 68 1 1 3 70 40 40 40 40 40</w:delText>
        </w:r>
      </w:del>
    </w:p>
    <w:p w14:paraId="2FDB0148" w14:textId="192EA7F8" w:rsidR="00F001FC" w:rsidRPr="00F001FC" w:rsidDel="00580A98" w:rsidRDefault="00F001FC" w:rsidP="00F001FC">
      <w:pPr>
        <w:spacing w:after="0"/>
        <w:rPr>
          <w:del w:id="5343" w:author="Sebring, Amanda J" w:date="2017-10-04T09:14:00Z"/>
          <w:rFonts w:ascii="Courier New" w:hAnsi="Courier New" w:cs="Courier New"/>
          <w:sz w:val="24"/>
          <w:szCs w:val="24"/>
        </w:rPr>
      </w:pPr>
      <w:del w:id="534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511 69 1 1 3 71 40 40 30 45 35</w:delText>
        </w:r>
      </w:del>
    </w:p>
    <w:p w14:paraId="7FCD0078" w14:textId="3621E1DF" w:rsidR="00F001FC" w:rsidRPr="00F001FC" w:rsidDel="00580A98" w:rsidRDefault="00F001FC" w:rsidP="00F001FC">
      <w:pPr>
        <w:spacing w:after="0"/>
        <w:rPr>
          <w:del w:id="5345" w:author="Sebring, Amanda J" w:date="2017-10-04T09:14:00Z"/>
          <w:rFonts w:ascii="Courier New" w:hAnsi="Courier New" w:cs="Courier New"/>
          <w:sz w:val="24"/>
          <w:szCs w:val="24"/>
        </w:rPr>
      </w:pPr>
      <w:del w:id="534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511 71 1 1 3 72 40 40 35 35 35</w:delText>
        </w:r>
      </w:del>
    </w:p>
    <w:p w14:paraId="7697E936" w14:textId="3CDA7D9C" w:rsidR="00F001FC" w:rsidRPr="00F001FC" w:rsidDel="00580A98" w:rsidRDefault="00F001FC" w:rsidP="00F001FC">
      <w:pPr>
        <w:spacing w:after="0"/>
        <w:rPr>
          <w:del w:id="5347" w:author="Sebring, Amanda J" w:date="2017-10-04T09:14:00Z"/>
          <w:rFonts w:ascii="Courier New" w:hAnsi="Courier New" w:cs="Courier New"/>
          <w:sz w:val="24"/>
          <w:szCs w:val="24"/>
        </w:rPr>
      </w:pPr>
      <w:del w:id="534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511 72 1 1 3 73 45 45 40 40 40</w:delText>
        </w:r>
      </w:del>
    </w:p>
    <w:p w14:paraId="3CDAB2EE" w14:textId="0460DFF2" w:rsidR="00F001FC" w:rsidRPr="00F001FC" w:rsidDel="00580A98" w:rsidRDefault="00F001FC" w:rsidP="00F001FC">
      <w:pPr>
        <w:spacing w:after="0"/>
        <w:rPr>
          <w:del w:id="5349" w:author="Sebring, Amanda J" w:date="2017-10-04T09:14:00Z"/>
          <w:rFonts w:ascii="Courier New" w:hAnsi="Courier New" w:cs="Courier New"/>
          <w:sz w:val="24"/>
          <w:szCs w:val="24"/>
        </w:rPr>
      </w:pPr>
      <w:del w:id="535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511 73 1 1 3 74 50 45 40 40 40</w:delText>
        </w:r>
      </w:del>
    </w:p>
    <w:p w14:paraId="2D0F271C" w14:textId="18B723AE" w:rsidR="00F001FC" w:rsidRPr="00F001FC" w:rsidDel="00580A98" w:rsidRDefault="00F001FC" w:rsidP="00F001FC">
      <w:pPr>
        <w:spacing w:after="0"/>
        <w:rPr>
          <w:del w:id="5351" w:author="Sebring, Amanda J" w:date="2017-10-04T09:14:00Z"/>
          <w:rFonts w:ascii="Courier New" w:hAnsi="Courier New" w:cs="Courier New"/>
          <w:sz w:val="24"/>
          <w:szCs w:val="24"/>
        </w:rPr>
      </w:pPr>
      <w:del w:id="535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511 74 1 1 3 75 30 30 20 20 20</w:delText>
        </w:r>
      </w:del>
    </w:p>
    <w:p w14:paraId="395C1E0F" w14:textId="75EBDBF5" w:rsidR="00F001FC" w:rsidRPr="00F001FC" w:rsidDel="00580A98" w:rsidRDefault="00F001FC" w:rsidP="00F001FC">
      <w:pPr>
        <w:spacing w:after="0"/>
        <w:rPr>
          <w:del w:id="5353" w:author="Sebring, Amanda J" w:date="2017-10-04T09:14:00Z"/>
          <w:rFonts w:ascii="Courier New" w:hAnsi="Courier New" w:cs="Courier New"/>
          <w:sz w:val="24"/>
          <w:szCs w:val="24"/>
        </w:rPr>
      </w:pPr>
      <w:del w:id="535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511 75 1 1 3 76 40 40 40 40 40</w:delText>
        </w:r>
      </w:del>
    </w:p>
    <w:p w14:paraId="1DFA0AD4" w14:textId="7677703D" w:rsidR="00F001FC" w:rsidRPr="00F001FC" w:rsidDel="00580A98" w:rsidRDefault="00F001FC" w:rsidP="00F001FC">
      <w:pPr>
        <w:spacing w:after="0"/>
        <w:rPr>
          <w:del w:id="5355" w:author="Sebring, Amanda J" w:date="2017-10-04T09:14:00Z"/>
          <w:rFonts w:ascii="Courier New" w:hAnsi="Courier New" w:cs="Courier New"/>
          <w:sz w:val="24"/>
          <w:szCs w:val="24"/>
        </w:rPr>
      </w:pPr>
      <w:del w:id="535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511 77 1 1 3 77 60 55 55 65 65</w:delText>
        </w:r>
      </w:del>
    </w:p>
    <w:p w14:paraId="1C7E37A4" w14:textId="7E59357E" w:rsidR="00F001FC" w:rsidRPr="00F001FC" w:rsidDel="00580A98" w:rsidRDefault="00F001FC" w:rsidP="00F001FC">
      <w:pPr>
        <w:spacing w:after="0"/>
        <w:rPr>
          <w:del w:id="5357" w:author="Sebring, Amanda J" w:date="2017-10-04T09:14:00Z"/>
          <w:rFonts w:ascii="Courier New" w:hAnsi="Courier New" w:cs="Courier New"/>
          <w:sz w:val="24"/>
          <w:szCs w:val="24"/>
        </w:rPr>
      </w:pPr>
      <w:del w:id="535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511 78 1 1 3 78 45 45 40 40 40</w:delText>
        </w:r>
      </w:del>
    </w:p>
    <w:p w14:paraId="31295324" w14:textId="4B7B4C9A" w:rsidR="00F001FC" w:rsidRPr="00F001FC" w:rsidDel="00580A98" w:rsidRDefault="00F001FC" w:rsidP="00F001FC">
      <w:pPr>
        <w:spacing w:after="0"/>
        <w:rPr>
          <w:del w:id="5359" w:author="Sebring, Amanda J" w:date="2017-10-04T09:14:00Z"/>
          <w:rFonts w:ascii="Courier New" w:hAnsi="Courier New" w:cs="Courier New"/>
          <w:sz w:val="24"/>
          <w:szCs w:val="24"/>
        </w:rPr>
      </w:pPr>
      <w:del w:id="536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511 79 1 1 3 79 40 40 35 35 35</w:delText>
        </w:r>
      </w:del>
    </w:p>
    <w:p w14:paraId="58BBEB7A" w14:textId="54367B53" w:rsidR="00F001FC" w:rsidRPr="005A7961" w:rsidRDefault="00F001FC" w:rsidP="000D5A7E">
      <w:pPr>
        <w:spacing w:after="0"/>
        <w:rPr>
          <w:rFonts w:ascii="Courier New" w:hAnsi="Courier New" w:cs="Courier New"/>
          <w:sz w:val="24"/>
          <w:szCs w:val="24"/>
        </w:rPr>
      </w:pPr>
      <w:del w:id="5361" w:author="Sebring, Amanda J" w:date="2017-10-04T09:14:00Z">
        <w:r w:rsidDel="00580A98">
          <w:rPr>
            <w:rFonts w:ascii="Courier New" w:hAnsi="Courier New" w:cs="Courier New"/>
            <w:sz w:val="24"/>
            <w:szCs w:val="24"/>
          </w:rPr>
          <w:delText>511 80 1 1 3 80 40 40 35 40 35</w:delText>
        </w:r>
      </w:del>
    </w:p>
    <w:sectPr w:rsidR="00F001FC" w:rsidRPr="005A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ring, Amanda J">
    <w15:presenceInfo w15:providerId="AD" w15:userId="S-1-5-21-828376571-1197701538-1844936127-282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61"/>
    <w:rsid w:val="000062A9"/>
    <w:rsid w:val="00046828"/>
    <w:rsid w:val="00065963"/>
    <w:rsid w:val="00082B6C"/>
    <w:rsid w:val="000D5A7E"/>
    <w:rsid w:val="000F411A"/>
    <w:rsid w:val="001304C9"/>
    <w:rsid w:val="00134F0D"/>
    <w:rsid w:val="0015360C"/>
    <w:rsid w:val="00181606"/>
    <w:rsid w:val="001A240D"/>
    <w:rsid w:val="001A7B86"/>
    <w:rsid w:val="001B5588"/>
    <w:rsid w:val="002069C5"/>
    <w:rsid w:val="00247C80"/>
    <w:rsid w:val="0025051D"/>
    <w:rsid w:val="002740AC"/>
    <w:rsid w:val="002E3668"/>
    <w:rsid w:val="002E703C"/>
    <w:rsid w:val="002F40BF"/>
    <w:rsid w:val="00330CDF"/>
    <w:rsid w:val="003530F4"/>
    <w:rsid w:val="003615B9"/>
    <w:rsid w:val="003700F2"/>
    <w:rsid w:val="003D4EF8"/>
    <w:rsid w:val="003E18CD"/>
    <w:rsid w:val="00405C66"/>
    <w:rsid w:val="0042171C"/>
    <w:rsid w:val="00425692"/>
    <w:rsid w:val="00454463"/>
    <w:rsid w:val="00480661"/>
    <w:rsid w:val="004B31E8"/>
    <w:rsid w:val="004B455E"/>
    <w:rsid w:val="004C21FE"/>
    <w:rsid w:val="004C7CBE"/>
    <w:rsid w:val="004E3D91"/>
    <w:rsid w:val="0050292D"/>
    <w:rsid w:val="00526153"/>
    <w:rsid w:val="00551294"/>
    <w:rsid w:val="00580A98"/>
    <w:rsid w:val="00581538"/>
    <w:rsid w:val="005A6B3C"/>
    <w:rsid w:val="005A7961"/>
    <w:rsid w:val="005B3D88"/>
    <w:rsid w:val="005C377B"/>
    <w:rsid w:val="005C7861"/>
    <w:rsid w:val="006331A8"/>
    <w:rsid w:val="00693AFF"/>
    <w:rsid w:val="006E4536"/>
    <w:rsid w:val="0072272A"/>
    <w:rsid w:val="007356DF"/>
    <w:rsid w:val="00752988"/>
    <w:rsid w:val="007A63F5"/>
    <w:rsid w:val="007C4CAB"/>
    <w:rsid w:val="00810492"/>
    <w:rsid w:val="00827961"/>
    <w:rsid w:val="008539E0"/>
    <w:rsid w:val="008602A3"/>
    <w:rsid w:val="0087107E"/>
    <w:rsid w:val="00876A2C"/>
    <w:rsid w:val="00883D1F"/>
    <w:rsid w:val="0089084F"/>
    <w:rsid w:val="00892583"/>
    <w:rsid w:val="008C758A"/>
    <w:rsid w:val="008D49FF"/>
    <w:rsid w:val="008F5457"/>
    <w:rsid w:val="00961537"/>
    <w:rsid w:val="0097189F"/>
    <w:rsid w:val="00993742"/>
    <w:rsid w:val="009A3672"/>
    <w:rsid w:val="009B52A9"/>
    <w:rsid w:val="009B7BB4"/>
    <w:rsid w:val="009F77F1"/>
    <w:rsid w:val="00A0117F"/>
    <w:rsid w:val="00A36A22"/>
    <w:rsid w:val="00A61B18"/>
    <w:rsid w:val="00A71646"/>
    <w:rsid w:val="00A922F2"/>
    <w:rsid w:val="00B27EEF"/>
    <w:rsid w:val="00B31235"/>
    <w:rsid w:val="00B67DDF"/>
    <w:rsid w:val="00B81173"/>
    <w:rsid w:val="00B93584"/>
    <w:rsid w:val="00BA38F5"/>
    <w:rsid w:val="00BF3E23"/>
    <w:rsid w:val="00C273E7"/>
    <w:rsid w:val="00C71548"/>
    <w:rsid w:val="00CD0465"/>
    <w:rsid w:val="00CD71E0"/>
    <w:rsid w:val="00CE096C"/>
    <w:rsid w:val="00CE2D44"/>
    <w:rsid w:val="00CF436F"/>
    <w:rsid w:val="00D5066A"/>
    <w:rsid w:val="00D91DFA"/>
    <w:rsid w:val="00DA0695"/>
    <w:rsid w:val="00DF6007"/>
    <w:rsid w:val="00E047D2"/>
    <w:rsid w:val="00EA7F59"/>
    <w:rsid w:val="00EF00DB"/>
    <w:rsid w:val="00EF509B"/>
    <w:rsid w:val="00F001FC"/>
    <w:rsid w:val="00F56067"/>
    <w:rsid w:val="00F6324C"/>
    <w:rsid w:val="00F748CE"/>
    <w:rsid w:val="00F95E3F"/>
    <w:rsid w:val="00FA0E57"/>
    <w:rsid w:val="00FA64E2"/>
    <w:rsid w:val="00FB34C8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11AC"/>
  <w15:docId w15:val="{3C0B33F6-26FF-47ED-B14C-04E60F21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8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7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7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F9295-6F05-4597-B96F-E1A8CA8E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63</Pages>
  <Words>25041</Words>
  <Characters>142739</Characters>
  <Application>Microsoft Office Word</Application>
  <DocSecurity>0</DocSecurity>
  <Lines>1189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167446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Heather Hodel</dc:creator>
  <cp:lastModifiedBy>Sebring, Amanda J</cp:lastModifiedBy>
  <cp:revision>2</cp:revision>
  <cp:lastPrinted>2017-10-04T18:25:00Z</cp:lastPrinted>
  <dcterms:created xsi:type="dcterms:W3CDTF">2017-10-25T16:59:00Z</dcterms:created>
  <dcterms:modified xsi:type="dcterms:W3CDTF">2017-10-25T16:59:00Z</dcterms:modified>
</cp:coreProperties>
</file>