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6427" w14:textId="20A38543" w:rsidR="0087107E" w:rsidRPr="0087107E" w:rsidRDefault="003E18CD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/* </w:t>
      </w:r>
      <w:r w:rsidR="00F95E3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INTROVERSION</w:t>
      </w:r>
      <w:r w:rsidR="0087107E" w:rsidRPr="0087107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Data File</w:t>
      </w:r>
      <w:r w:rsidR="0087107E"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: Spring 2017</w:t>
      </w:r>
    </w:p>
    <w:p w14:paraId="6F7FE20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180F8A7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Research Assistants:</w:t>
      </w:r>
    </w:p>
    <w:p w14:paraId="27404A01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Rachel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Boromeo</w:t>
      </w:r>
      <w:proofErr w:type="spellEnd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ab/>
        <w:t xml:space="preserve">    </w:t>
      </w:r>
    </w:p>
    <w:p w14:paraId="6863E07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Madison Browning</w:t>
      </w:r>
    </w:p>
    <w:p w14:paraId="5AA79989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Madelyn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Duer</w:t>
      </w:r>
      <w:proofErr w:type="spellEnd"/>
    </w:p>
    <w:p w14:paraId="6ABA0837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Alyssa Johnson</w:t>
      </w:r>
    </w:p>
    <w:p w14:paraId="7DDA11F3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Willa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Jutzi</w:t>
      </w:r>
      <w:proofErr w:type="spellEnd"/>
    </w:p>
    <w:p w14:paraId="31EF8DAA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Sara Kim</w:t>
      </w:r>
    </w:p>
    <w:p w14:paraId="4E1A8C4C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Armando Mendoza</w:t>
      </w:r>
    </w:p>
    <w:p w14:paraId="6B851BC5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Aimee Nguyen</w:t>
      </w:r>
    </w:p>
    <w:p w14:paraId="6C873E70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Jennifer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Piacentini</w:t>
      </w:r>
      <w:proofErr w:type="spellEnd"/>
    </w:p>
    <w:p w14:paraId="1B7341D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Eric Zimmerman</w:t>
      </w:r>
    </w:p>
    <w:p w14:paraId="2FB22914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Hannah Stone</w:t>
      </w:r>
    </w:p>
    <w:p w14:paraId="56EEA48B" w14:textId="77777777" w:rsidR="0087107E" w:rsidRPr="0087107E" w:rsidRDefault="0087107E" w:rsidP="0087107E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9FD1F7" w14:textId="0FC6B15E" w:rsidR="00CD71E0" w:rsidRDefault="00181606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</w:t>
      </w:r>
      <w:r w:rsidR="00551294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Spring Term of 2017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were recruited to join 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Dr. </w:t>
      </w:r>
      <w:proofErr w:type="spellStart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Bernieri’s</w:t>
      </w:r>
      <w:proofErr w:type="spellEnd"/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lab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Their task was to watch three thin slice movies featuring footage from the Attention Study (also called Conversations Using Speech-Assisted Devices)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and make ratings of movie</w:t>
      </w:r>
      <w:r w:rsidR="0087107E"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three thin slice movies corresponded to the three conversations the 80 pairs of participants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engaged in during the Attention Study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Each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of the three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movie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has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80 clips because of this.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RA’s made 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using each thin slice clip as stimuli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3 movies x 80 clips per movie x 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1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of ratings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2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400</w:t>
      </w:r>
      <w:r w:rsidR="006331A8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sets total).  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The RA’s also rated themselves on every set of ratings before viewing the 80 clips in the thin slice movies.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This file contains the data for the 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INTROVERSION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set of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only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  This set contained five items: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Distant, aloof, unsociable, introverted, and antisocial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.  The 11 RA’s were randomly assigned to rate either Hawking or Shakespeare for all the 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Introversion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ratings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they completed (e.g., if they were assigned to rate Hawking, they did so for all three conversations)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.  They rated Con</w:t>
      </w:r>
      <w:r w:rsidR="00F95E3F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versations 1 and 2 during Week 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of Spring Term.  Conversation 3 was rated Week 8 of Spring Term.  The corresponding files for the </w:t>
      </w:r>
      <w:r w:rsidR="001A240D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other sets of ratings are located here: ‘E:\TESTS FOR RA’s\Spring 2017 Thin Slice Data</w:t>
      </w:r>
      <w:r w:rsidR="00CD71E0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\RALF Completed Session Data Templates\Construct’;</w:t>
      </w:r>
    </w:p>
    <w:p w14:paraId="62AB1E2D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62E447A9" w14:textId="6A9E0E8F" w:rsidR="00CD71E0" w:rsidRDefault="00CD71E0" w:rsidP="00CD71E0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This data file was prepared by Amanda Sebring, Morgan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Stosic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 and Amber Fultz.</w:t>
      </w:r>
    </w:p>
    <w:p w14:paraId="59B191D1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0C33E73B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3A6FEA" w14:textId="77777777" w:rsid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470C39D5" w14:textId="77777777" w:rsidR="00CD71E0" w:rsidRPr="00CD71E0" w:rsidRDefault="00CD71E0" w:rsidP="00CD71E0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18072515" w14:textId="6DEB643E" w:rsidR="0087107E" w:rsidRPr="0087107E" w:rsidRDefault="00CD71E0" w:rsidP="0087107E">
      <w:pPr>
        <w:widowControl w:val="0"/>
        <w:suppressAutoHyphens/>
        <w:autoSpaceDE w:val="0"/>
        <w:spacing w:after="0" w:line="480" w:lineRule="auto"/>
        <w:rPr>
          <w:rFonts w:ascii="Courier New" w:eastAsia="Times New Roman" w:hAnsi="Courier New" w:cs="Courier New"/>
          <w:bCs/>
          <w:sz w:val="24"/>
          <w:szCs w:val="24"/>
          <w:lang w:eastAsia="ar-SA"/>
        </w:rPr>
      </w:pPr>
      <w:r>
        <w:rPr>
          <w:rFonts w:ascii="Courier New" w:eastAsia="Times New Roman" w:hAnsi="Courier New" w:cs="Courier New"/>
          <w:bCs/>
          <w:sz w:val="24"/>
          <w:szCs w:val="24"/>
          <w:lang w:eastAsia="ar-SA"/>
        </w:rPr>
        <w:lastRenderedPageBreak/>
        <w:t>MEEK</w:t>
      </w:r>
      <w:r w:rsidR="0087107E" w:rsidRPr="0087107E">
        <w:rPr>
          <w:rFonts w:ascii="Courier New" w:eastAsia="Times New Roman" w:hAnsi="Courier New" w:cs="Courier New"/>
          <w:bCs/>
          <w:sz w:val="24"/>
          <w:szCs w:val="24"/>
          <w:lang w:eastAsia="ar-SA"/>
        </w:rPr>
        <w:t xml:space="preserve"> DATA FILE</w:t>
      </w:r>
    </w:p>
    <w:tbl>
      <w:tblPr>
        <w:tblStyle w:val="TableGrid1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316"/>
        <w:gridCol w:w="3624"/>
      </w:tblGrid>
      <w:tr w:rsidR="0087107E" w:rsidRPr="0087107E" w14:paraId="4B3950BA" w14:textId="77777777" w:rsidTr="001B5588"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</w:tcPr>
          <w:p w14:paraId="65265FC2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Name</w:t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14:paraId="0C347A1C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Columns</w:t>
            </w:r>
          </w:p>
        </w:tc>
        <w:tc>
          <w:tcPr>
            <w:tcW w:w="3624" w:type="dxa"/>
            <w:tcBorders>
              <w:top w:val="single" w:sz="4" w:space="0" w:color="auto"/>
              <w:bottom w:val="single" w:sz="4" w:space="0" w:color="auto"/>
            </w:tcBorders>
          </w:tcPr>
          <w:p w14:paraId="543D3579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Description</w:t>
            </w:r>
          </w:p>
        </w:tc>
      </w:tr>
      <w:tr w:rsidR="0087107E" w:rsidRPr="0087107E" w14:paraId="1427AD45" w14:textId="77777777" w:rsidTr="001B5588">
        <w:tc>
          <w:tcPr>
            <w:tcW w:w="4068" w:type="dxa"/>
            <w:tcBorders>
              <w:top w:val="single" w:sz="4" w:space="0" w:color="auto"/>
            </w:tcBorders>
          </w:tcPr>
          <w:p w14:paraId="70DACD61" w14:textId="297276CB" w:rsidR="0087107E" w:rsidRPr="0087107E" w:rsidRDefault="002E3668" w:rsidP="002E366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All Lines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14:paraId="1505EBF7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  <w:tc>
          <w:tcPr>
            <w:tcW w:w="3624" w:type="dxa"/>
            <w:tcBorders>
              <w:top w:val="single" w:sz="4" w:space="0" w:color="auto"/>
            </w:tcBorders>
          </w:tcPr>
          <w:p w14:paraId="3F03234A" w14:textId="23DF34FF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Meek Ratings</w:t>
            </w:r>
          </w:p>
          <w:p w14:paraId="1F3A2199" w14:textId="27441A85" w:rsidR="0087107E" w:rsidRPr="0087107E" w:rsidRDefault="0087107E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</w:p>
        </w:tc>
      </w:tr>
      <w:tr w:rsidR="0087107E" w:rsidRPr="0087107E" w14:paraId="7830F4D4" w14:textId="77777777" w:rsidTr="001B5588">
        <w:tc>
          <w:tcPr>
            <w:tcW w:w="4068" w:type="dxa"/>
          </w:tcPr>
          <w:p w14:paraId="512EFCDE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ID</w:t>
            </w:r>
          </w:p>
        </w:tc>
        <w:tc>
          <w:tcPr>
            <w:tcW w:w="2316" w:type="dxa"/>
          </w:tcPr>
          <w:p w14:paraId="12A7B175" w14:textId="77777777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1-3</w:t>
            </w:r>
          </w:p>
        </w:tc>
        <w:tc>
          <w:tcPr>
            <w:tcW w:w="3624" w:type="dxa"/>
          </w:tcPr>
          <w:p w14:paraId="464FA30E" w14:textId="31D601EA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501=Rachel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Boromeo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=Madison Browning                   503=Madelyn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Duer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     504=Alyssa Johnson    </w:t>
            </w:r>
            <w:r w:rsidR="00B67DDF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=Willa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Jutzi</w:t>
            </w:r>
            <w:proofErr w:type="spellEnd"/>
          </w:p>
          <w:p w14:paraId="782F29D9" w14:textId="1F870C6E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506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=Sara Kim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  507=Armando Mendoza</w:t>
            </w:r>
          </w:p>
          <w:p w14:paraId="44655AE6" w14:textId="73778B25" w:rsidR="0087107E" w:rsidRPr="0087107E" w:rsidRDefault="00B67DDF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</w:t>
            </w:r>
            <w:r w:rsidR="00CD71E0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  <w:r w:rsidR="0087107E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=Aimee Nguyen</w:t>
            </w:r>
          </w:p>
          <w:p w14:paraId="7F5D0723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509=Jennifer 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Piacentini</w:t>
            </w:r>
            <w:proofErr w:type="spellEnd"/>
          </w:p>
          <w:p w14:paraId="2C9556D5" w14:textId="773970EE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510=Eric Zimmerman                  </w:t>
            </w:r>
            <w:r w:rsidR="00810492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511=Hannah Stone</w:t>
            </w:r>
          </w:p>
        </w:tc>
      </w:tr>
      <w:tr w:rsidR="0087107E" w:rsidRPr="0087107E" w14:paraId="1F8EC45A" w14:textId="77777777" w:rsidTr="001B5588">
        <w:tc>
          <w:tcPr>
            <w:tcW w:w="4068" w:type="dxa"/>
          </w:tcPr>
          <w:p w14:paraId="092D65DA" w14:textId="59C3525D" w:rsidR="002E3668" w:rsidRPr="0087107E" w:rsidRDefault="0087107E" w:rsidP="001A240D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Dyad </w:t>
            </w:r>
            <w:r w:rsidR="001A240D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DA900FD" w14:textId="7F52EC8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5-6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624" w:type="dxa"/>
          </w:tcPr>
          <w:p w14:paraId="66E625DD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16510AA5" w14:textId="77777777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01 = Dyad 1 </w:t>
            </w:r>
          </w:p>
          <w:p w14:paraId="01208AF4" w14:textId="587F67FD" w:rsidR="002E3668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797A481" w14:textId="564DC8E3" w:rsidR="002E3668" w:rsidRPr="0087107E" w:rsidRDefault="002E3668" w:rsidP="002E366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 Dyad 80</w:t>
            </w:r>
          </w:p>
        </w:tc>
      </w:tr>
      <w:tr w:rsidR="0087107E" w:rsidRPr="0087107E" w14:paraId="768A31C4" w14:textId="77777777" w:rsidTr="001B5588">
        <w:tc>
          <w:tcPr>
            <w:tcW w:w="4068" w:type="dxa"/>
          </w:tcPr>
          <w:p w14:paraId="430F8238" w14:textId="2ED6B6E1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Gender</w:t>
            </w:r>
          </w:p>
        </w:tc>
        <w:tc>
          <w:tcPr>
            <w:tcW w:w="2316" w:type="dxa"/>
          </w:tcPr>
          <w:p w14:paraId="450369CC" w14:textId="0D7D5D89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624" w:type="dxa"/>
          </w:tcPr>
          <w:p w14:paraId="35B45C71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Male</w:t>
            </w:r>
          </w:p>
          <w:p w14:paraId="634B2E85" w14:textId="77777777" w:rsidR="0087107E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Female</w:t>
            </w:r>
          </w:p>
          <w:p w14:paraId="2EFE8D94" w14:textId="2AC53B57" w:rsidR="0097189F" w:rsidRP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Nonconforming</w:t>
            </w:r>
          </w:p>
        </w:tc>
      </w:tr>
      <w:tr w:rsidR="0087107E" w:rsidRPr="0087107E" w14:paraId="764BA8CC" w14:textId="77777777" w:rsidTr="001B5588">
        <w:tc>
          <w:tcPr>
            <w:tcW w:w="4068" w:type="dxa"/>
          </w:tcPr>
          <w:p w14:paraId="2EA42597" w14:textId="378CC2D2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Target Placement</w:t>
            </w:r>
          </w:p>
        </w:tc>
        <w:tc>
          <w:tcPr>
            <w:tcW w:w="2316" w:type="dxa"/>
          </w:tcPr>
          <w:p w14:paraId="6A42CF38" w14:textId="6D0A562B" w:rsidR="0087107E" w:rsidRPr="0087107E" w:rsidRDefault="0087107E" w:rsidP="0087107E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624" w:type="dxa"/>
          </w:tcPr>
          <w:p w14:paraId="3E3975A5" w14:textId="77777777" w:rsidR="0087107E" w:rsidRDefault="0087107E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7BAA02BC" w14:textId="38081583" w:rsidR="0097189F" w:rsidRDefault="002E366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Shakespeare (Left)</w:t>
            </w:r>
          </w:p>
          <w:p w14:paraId="680DD906" w14:textId="178406F4" w:rsidR="0087107E" w:rsidRPr="0087107E" w:rsidRDefault="001B5588" w:rsidP="0087107E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Hawking (Right)</w:t>
            </w:r>
          </w:p>
        </w:tc>
      </w:tr>
      <w:tr w:rsidR="0097189F" w:rsidRPr="0087107E" w14:paraId="125335EB" w14:textId="77777777" w:rsidTr="001B5588">
        <w:tc>
          <w:tcPr>
            <w:tcW w:w="4068" w:type="dxa"/>
          </w:tcPr>
          <w:p w14:paraId="0045F685" w14:textId="0FD6805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Conversation</w:t>
            </w:r>
          </w:p>
        </w:tc>
        <w:tc>
          <w:tcPr>
            <w:tcW w:w="2316" w:type="dxa"/>
          </w:tcPr>
          <w:p w14:paraId="170EEFD6" w14:textId="2235B101" w:rsidR="0097189F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624" w:type="dxa"/>
          </w:tcPr>
          <w:p w14:paraId="62253BD0" w14:textId="258E7C54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  <w:p w14:paraId="09C537F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Conversation 1</w:t>
            </w:r>
          </w:p>
          <w:p w14:paraId="6E01917D" w14:textId="77777777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Conversation 2</w:t>
            </w:r>
          </w:p>
          <w:p w14:paraId="33139BF8" w14:textId="71AE5C16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 = Conversation 3</w:t>
            </w:r>
          </w:p>
        </w:tc>
      </w:tr>
      <w:tr w:rsidR="0097189F" w:rsidRPr="0087107E" w14:paraId="22D5E0C9" w14:textId="77777777" w:rsidTr="001B5588">
        <w:tc>
          <w:tcPr>
            <w:tcW w:w="4068" w:type="dxa"/>
          </w:tcPr>
          <w:p w14:paraId="4667A755" w14:textId="7019A703" w:rsidR="0097189F" w:rsidRPr="0087107E" w:rsidRDefault="0097189F" w:rsidP="0097189F">
            <w:pP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Clip Number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*</w:t>
            </w:r>
          </w:p>
        </w:tc>
        <w:tc>
          <w:tcPr>
            <w:tcW w:w="2316" w:type="dxa"/>
          </w:tcPr>
          <w:p w14:paraId="2996CB54" w14:textId="181B633A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624" w:type="dxa"/>
          </w:tcPr>
          <w:p w14:paraId="4C21FA75" w14:textId="77777777" w:rsidR="0097189F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  <w:p w14:paraId="5C2F21B0" w14:textId="1D898315" w:rsidR="002E3668" w:rsidRDefault="002E366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= Clip 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  <w:p w14:paraId="3A77EA49" w14:textId="7FE5FFA0" w:rsidR="001B5588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---</w:t>
            </w:r>
          </w:p>
          <w:p w14:paraId="4BBCBE1B" w14:textId="490F9AF9" w:rsidR="00CD71E0" w:rsidRPr="0087107E" w:rsidRDefault="001B5588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80 =</w:t>
            </w:r>
            <w:r w:rsidR="002E366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Clip 80</w:t>
            </w:r>
          </w:p>
        </w:tc>
      </w:tr>
      <w:tr w:rsidR="0097189F" w:rsidRPr="0087107E" w14:paraId="12D7F86D" w14:textId="77777777" w:rsidTr="001B5588">
        <w:tc>
          <w:tcPr>
            <w:tcW w:w="4068" w:type="dxa"/>
          </w:tcPr>
          <w:p w14:paraId="021D43BC" w14:textId="1023F646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Distant</w:t>
            </w:r>
          </w:p>
        </w:tc>
        <w:tc>
          <w:tcPr>
            <w:tcW w:w="2316" w:type="dxa"/>
          </w:tcPr>
          <w:p w14:paraId="37BC2610" w14:textId="6DBBCDEB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3624" w:type="dxa"/>
          </w:tcPr>
          <w:p w14:paraId="1F1C117F" w14:textId="5758E158" w:rsidR="0097189F" w:rsidRPr="0087107E" w:rsidRDefault="0097189F" w:rsidP="0097189F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1E1FBB9" w14:textId="77777777" w:rsidTr="001B5588">
        <w:tc>
          <w:tcPr>
            <w:tcW w:w="4068" w:type="dxa"/>
          </w:tcPr>
          <w:p w14:paraId="0262256C" w14:textId="0D17C0D3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Aloof</w:t>
            </w:r>
          </w:p>
        </w:tc>
        <w:tc>
          <w:tcPr>
            <w:tcW w:w="2316" w:type="dxa"/>
          </w:tcPr>
          <w:p w14:paraId="0A426014" w14:textId="18C0F08E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624" w:type="dxa"/>
          </w:tcPr>
          <w:p w14:paraId="2F6C8974" w14:textId="1864208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722042B9" w14:textId="77777777" w:rsidTr="001B5588">
        <w:tc>
          <w:tcPr>
            <w:tcW w:w="4068" w:type="dxa"/>
          </w:tcPr>
          <w:p w14:paraId="0582DBF0" w14:textId="2FE10FA6" w:rsidR="0097189F" w:rsidRPr="0087107E" w:rsidRDefault="00F95E3F" w:rsidP="001B5588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Unsociable</w:t>
            </w:r>
          </w:p>
        </w:tc>
        <w:tc>
          <w:tcPr>
            <w:tcW w:w="2316" w:type="dxa"/>
          </w:tcPr>
          <w:p w14:paraId="083C3B77" w14:textId="332BB5D8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624" w:type="dxa"/>
          </w:tcPr>
          <w:p w14:paraId="09C1FD54" w14:textId="5DE58906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FD2CD8D" w14:textId="77777777" w:rsidTr="001B5588">
        <w:tc>
          <w:tcPr>
            <w:tcW w:w="4068" w:type="dxa"/>
          </w:tcPr>
          <w:p w14:paraId="5AACB0C9" w14:textId="7CCAFC2B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Introverted</w:t>
            </w:r>
          </w:p>
        </w:tc>
        <w:tc>
          <w:tcPr>
            <w:tcW w:w="2316" w:type="dxa"/>
          </w:tcPr>
          <w:p w14:paraId="2E06F958" w14:textId="6015EB44" w:rsidR="0097189F" w:rsidRPr="0087107E" w:rsidRDefault="0097189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-2</w:t>
            </w:r>
            <w:r w:rsidR="001B5588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3624" w:type="dxa"/>
          </w:tcPr>
          <w:p w14:paraId="5C987524" w14:textId="01D1BE03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97189F" w:rsidRPr="0087107E" w14:paraId="57D3A7B6" w14:textId="77777777" w:rsidTr="001B5588">
        <w:tc>
          <w:tcPr>
            <w:tcW w:w="4068" w:type="dxa"/>
          </w:tcPr>
          <w:p w14:paraId="35249482" w14:textId="474A52D2" w:rsidR="0097189F" w:rsidRPr="0087107E" w:rsidRDefault="00F95E3F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Antisocial</w:t>
            </w:r>
          </w:p>
        </w:tc>
        <w:tc>
          <w:tcPr>
            <w:tcW w:w="2316" w:type="dxa"/>
          </w:tcPr>
          <w:p w14:paraId="5762037C" w14:textId="10989C03" w:rsidR="0097189F" w:rsidRPr="0087107E" w:rsidRDefault="001B5588" w:rsidP="001B5588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29</w:t>
            </w:r>
            <w:r w:rsidR="0097189F"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-3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624" w:type="dxa"/>
          </w:tcPr>
          <w:p w14:paraId="662C9817" w14:textId="475493A9" w:rsidR="0097189F" w:rsidRPr="0087107E" w:rsidRDefault="0097189F" w:rsidP="0097189F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</w:tbl>
    <w:p w14:paraId="0AE43EF4" w14:textId="444ECC37" w:rsidR="00F748CE" w:rsidRPr="00F748CE" w:rsidRDefault="000D5A7E" w:rsidP="00F748CE">
      <w:pPr>
        <w:spacing w:after="0"/>
        <w:rPr>
          <w:rFonts w:ascii="Courier New" w:hAnsi="Courier New" w:cs="Courier New"/>
          <w:sz w:val="24"/>
          <w:szCs w:val="24"/>
          <w:highlight w:val="yellow"/>
        </w:rPr>
      </w:pPr>
      <w:r w:rsidRPr="00F748CE">
        <w:rPr>
          <w:rFonts w:ascii="Courier New" w:hAnsi="Courier New" w:cs="Courier New"/>
          <w:sz w:val="24"/>
          <w:szCs w:val="24"/>
          <w:highlight w:val="yellow"/>
        </w:rPr>
        <w:lastRenderedPageBreak/>
        <w:t>/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 xml:space="preserve">*Note: The </w:t>
      </w:r>
      <w:r w:rsidR="00F748CE">
        <w:rPr>
          <w:rFonts w:ascii="Courier New" w:hAnsi="Courier New" w:cs="Courier New"/>
          <w:sz w:val="24"/>
          <w:szCs w:val="24"/>
          <w:highlight w:val="yellow"/>
        </w:rPr>
        <w:t xml:space="preserve">clip # and dyad # don’t match. 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>Dyads were scrambled</w:t>
      </w:r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 xml:space="preserve"> and assembled into the thin slice movie</w:t>
      </w:r>
      <w:r w:rsidR="00810492" w:rsidRPr="00F748CE">
        <w:rPr>
          <w:rFonts w:ascii="Courier New" w:hAnsi="Courier New" w:cs="Courier New"/>
          <w:sz w:val="24"/>
          <w:szCs w:val="24"/>
          <w:highlight w:val="yellow"/>
        </w:rPr>
        <w:t>.</w:t>
      </w:r>
      <w:r w:rsidR="00F748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 xml:space="preserve">Dyads with problems (friends as participants, tech failures, </w:t>
      </w:r>
      <w:proofErr w:type="spellStart"/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>etc</w:t>
      </w:r>
      <w:proofErr w:type="spellEnd"/>
      <w:r w:rsidR="001A240D" w:rsidRPr="00F748CE">
        <w:rPr>
          <w:rFonts w:ascii="Courier New" w:hAnsi="Courier New" w:cs="Courier New"/>
          <w:sz w:val="24"/>
          <w:szCs w:val="24"/>
          <w:highlight w:val="yellow"/>
        </w:rPr>
        <w:t>) were shown first.  The “good dyads” were shown towards the end.</w:t>
      </w:r>
      <w:r w:rsidRPr="00F748CE">
        <w:rPr>
          <w:rFonts w:ascii="Courier New" w:hAnsi="Courier New" w:cs="Courier New"/>
          <w:sz w:val="24"/>
          <w:szCs w:val="24"/>
          <w:highlight w:val="yellow"/>
        </w:rPr>
        <w:t xml:space="preserve"> NOTE: Alyssa (504) knows participant in “clip 7, dyad 40”, “clip 42, dyad 28”, and “clip 72, dyad 71”</w:t>
      </w:r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 xml:space="preserve"> NOTE: Jennifer (5</w:t>
      </w:r>
      <w:r w:rsidR="00580A98">
        <w:rPr>
          <w:rFonts w:ascii="Courier New" w:hAnsi="Courier New" w:cs="Courier New"/>
          <w:sz w:val="24"/>
          <w:szCs w:val="24"/>
          <w:highlight w:val="yellow"/>
        </w:rPr>
        <w:t>09) knows participant in clip 21 and 45</w:t>
      </w:r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. She did not rate these participants</w:t>
      </w:r>
      <w:proofErr w:type="gramStart"/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./</w:t>
      </w:r>
      <w:proofErr w:type="gramEnd"/>
      <w:r w:rsidR="00F748CE" w:rsidRPr="00F748CE">
        <w:rPr>
          <w:rFonts w:ascii="Courier New" w:hAnsi="Courier New" w:cs="Courier New"/>
          <w:sz w:val="24"/>
          <w:szCs w:val="24"/>
          <w:highlight w:val="yellow"/>
        </w:rPr>
        <w:t>*</w:t>
      </w:r>
    </w:p>
    <w:p w14:paraId="1A339C59" w14:textId="4541DDBC" w:rsidR="0087107E" w:rsidRPr="00810492" w:rsidRDefault="000D5A7E" w:rsidP="00425692">
      <w:pPr>
        <w:spacing w:after="0"/>
        <w:rPr>
          <w:rFonts w:ascii="Courier New" w:hAnsi="Courier New" w:cs="Courier New"/>
          <w:sz w:val="24"/>
          <w:szCs w:val="24"/>
        </w:rPr>
      </w:pPr>
      <w:r w:rsidRPr="00F748CE">
        <w:rPr>
          <w:rFonts w:ascii="Courier New" w:hAnsi="Courier New" w:cs="Courier New"/>
          <w:sz w:val="24"/>
          <w:szCs w:val="24"/>
          <w:highlight w:val="yellow"/>
        </w:rPr>
        <w:t>*/</w:t>
      </w:r>
    </w:p>
    <w:p w14:paraId="5D650FB9" w14:textId="77777777" w:rsidR="001A240D" w:rsidRDefault="001A240D" w:rsidP="0072272A">
      <w:pPr>
        <w:spacing w:after="0"/>
        <w:rPr>
          <w:rFonts w:ascii="Courier New" w:hAnsi="Courier New" w:cs="Courier New"/>
          <w:sz w:val="24"/>
          <w:szCs w:val="24"/>
        </w:rPr>
      </w:pPr>
    </w:p>
    <w:p w14:paraId="7D012E83" w14:textId="24938B9A" w:rsidR="001B5588" w:rsidRDefault="001B5588" w:rsidP="007227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Cards;</w:t>
      </w:r>
    </w:p>
    <w:p w14:paraId="4D7849F9" w14:textId="132C4CE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00 55 40 30 60 45</w:t>
      </w:r>
    </w:p>
    <w:p w14:paraId="1ABAA3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501 02 1 2 1 01 55 45 40 45 45</w:t>
      </w:r>
    </w:p>
    <w:p w14:paraId="0517DCF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501 04 1 2 1 02 55 50 40 45 40</w:t>
      </w:r>
    </w:p>
    <w:p w14:paraId="7F851D0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501 09 1 2 1 03 45 50 40 60 40</w:t>
      </w:r>
    </w:p>
    <w:p w14:paraId="30B7E7A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501 11 1 2 1 04 55 50 40 50 40</w:t>
      </w:r>
    </w:p>
    <w:p w14:paraId="1A3E64B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501 22 1 2 1 05 55 60 45 45 40</w:t>
      </w:r>
    </w:p>
    <w:p w14:paraId="66AA3D5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501 39 1 2 1 06 60 55 50 60 50</w:t>
      </w:r>
    </w:p>
    <w:p w14:paraId="2BFFCDF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501 40 1 2 1 07 55 45 40 40 40</w:t>
      </w:r>
    </w:p>
    <w:p w14:paraId="0F8CEE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501 46 1 2 1 08 40 45 35 40 30</w:t>
      </w:r>
    </w:p>
    <w:p w14:paraId="2CB7839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501 13 1 2 1 09 35 35 35 40 35</w:t>
      </w:r>
    </w:p>
    <w:p w14:paraId="173F40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501 76 1 2 1 10 35 35 35 35 35</w:t>
      </w:r>
    </w:p>
    <w:p w14:paraId="70A2B4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501 43 1 2 1 11 40 40 35 35 30</w:t>
      </w:r>
    </w:p>
    <w:p w14:paraId="2CE13A9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501 54 1 2 1 12 60 60 65 60 55</w:t>
      </w:r>
    </w:p>
    <w:p w14:paraId="5790DE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501 01 1 2 1 13 55 50 40 35 35</w:t>
      </w:r>
    </w:p>
    <w:p w14:paraId="6BB706E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501 07 1 2 1 14 40 45 35 40 30</w:t>
      </w:r>
    </w:p>
    <w:p w14:paraId="679024B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501 14 1 2 1 15 35 40 35 40 35</w:t>
      </w:r>
    </w:p>
    <w:p w14:paraId="1FDDF3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501 30 1 2 1 16 45 45 40 45 35</w:t>
      </w:r>
    </w:p>
    <w:p w14:paraId="20E384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501 37 1 2 1 17 45 50 35 35 35</w:t>
      </w:r>
    </w:p>
    <w:p w14:paraId="5358F5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501 50 1 2 1 18 55 55 40 40 35</w:t>
      </w:r>
    </w:p>
    <w:p w14:paraId="16C04E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501 52 1 2 1 19 35 40 30 30 30</w:t>
      </w:r>
    </w:p>
    <w:p w14:paraId="6A9EAC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501 65 1 2 1 20 50 55 40 45 35</w:t>
      </w:r>
    </w:p>
    <w:p w14:paraId="643C911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501 70 1 2 1 21 55 55 40 35 35</w:t>
      </w:r>
    </w:p>
    <w:p w14:paraId="029836E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501 38 1 2 1 22 60 55 40 45 40</w:t>
      </w:r>
    </w:p>
    <w:p w14:paraId="247EA0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501 42 1 2 1 23 65 55 40 45 35</w:t>
      </w:r>
    </w:p>
    <w:p w14:paraId="28DFEF8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501 03 1 2 1 24 65 55 40 55 40</w:t>
      </w:r>
    </w:p>
    <w:p w14:paraId="31F59C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501 05 1 2 1 25 65 60 45 50 40</w:t>
      </w:r>
    </w:p>
    <w:p w14:paraId="367A63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501 06 1 2 1 26 50 45 35 40 35</w:t>
      </w:r>
    </w:p>
    <w:p w14:paraId="104280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501 08 1 2 1 27 45 45 35 40 30</w:t>
      </w:r>
    </w:p>
    <w:p w14:paraId="6236BB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501 10 1 2 1 28 </w:t>
      </w:r>
    </w:p>
    <w:p w14:paraId="68BB5C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501 12 1 2 1 29 50 50 40 40 35</w:t>
      </w:r>
    </w:p>
    <w:p w14:paraId="76E1EFF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501 15 1 2 1 30 55 50 40 45 35</w:t>
      </w:r>
    </w:p>
    <w:p w14:paraId="54BEC1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501 16 1 2 1 31 65 60 35 45 35</w:t>
      </w:r>
    </w:p>
    <w:p w14:paraId="35087F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501 17 1 2 1 32 60 55 35 60 40</w:t>
      </w:r>
    </w:p>
    <w:p w14:paraId="221DB29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501 18 1 2 1 33 40 45 35 35 35</w:t>
      </w:r>
    </w:p>
    <w:p w14:paraId="685980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501 19 1 2 1 34 40 45 35 35 35</w:t>
      </w:r>
    </w:p>
    <w:p w14:paraId="4CAB738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501 20 1 2 1 35 55 60 40 40 40</w:t>
      </w:r>
    </w:p>
    <w:p w14:paraId="687BB85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501 21 1 2 1 36 50 50 40 45 35</w:t>
      </w:r>
    </w:p>
    <w:p w14:paraId="6D5CBC1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501 23 1 2 1 37 55 60 40 45 40</w:t>
      </w:r>
    </w:p>
    <w:p w14:paraId="19A7FB2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501 24 1 2 1 38 65 65 55 55 45</w:t>
      </w:r>
    </w:p>
    <w:p w14:paraId="5C5A96F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501 25 1 2 1 39 55 60 45 45 40</w:t>
      </w:r>
    </w:p>
    <w:p w14:paraId="1A5EDB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501 26 1 2 1 40 55 60 45 40 35</w:t>
      </w:r>
    </w:p>
    <w:p w14:paraId="440B05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501 27 1 2 1 41 65 65 60 60 55</w:t>
      </w:r>
    </w:p>
    <w:p w14:paraId="75DDA8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501 28 1 2 1 42 40 45 35 40 35</w:t>
      </w:r>
    </w:p>
    <w:p w14:paraId="538E9EC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501 29 1 2 1 43 55 50 40 35 35</w:t>
      </w:r>
    </w:p>
    <w:p w14:paraId="216D84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501 31 1 2 1 44 60 60 45 45 40</w:t>
      </w:r>
    </w:p>
    <w:p w14:paraId="017BE8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501 32 1 2 1 45 55 55 45 45 40</w:t>
      </w:r>
    </w:p>
    <w:p w14:paraId="099B4A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501 33 1 2 1 46 60 60 45 45 40</w:t>
      </w:r>
    </w:p>
    <w:p w14:paraId="258366A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501 34 1 2 1 47 50 55 40 55 40</w:t>
      </w:r>
    </w:p>
    <w:p w14:paraId="3D051FD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501 35 1 2 1 48 65 60 50 50 40</w:t>
      </w:r>
    </w:p>
    <w:p w14:paraId="08A277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501 36 1 2 1 49 60 60 45 45 35</w:t>
      </w:r>
    </w:p>
    <w:p w14:paraId="5BD4C78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501 41 1 2 1 50 45 55 40 35 35</w:t>
      </w:r>
    </w:p>
    <w:p w14:paraId="0CF6CC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501 44 1 2 1 51 40 40 35 35 30</w:t>
      </w:r>
    </w:p>
    <w:p w14:paraId="731E708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501 45 1 2 1 52 45 55 40 45 35</w:t>
      </w:r>
    </w:p>
    <w:p w14:paraId="71CF21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501 47 1 2 1 53 45</w:t>
      </w:r>
    </w:p>
    <w:p w14:paraId="3251FD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501 48 1 2 1 54 60 55 40 50 35</w:t>
      </w:r>
    </w:p>
    <w:p w14:paraId="0E6DCA2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501 49 1 2 1 55 45 50 35 40 35</w:t>
      </w:r>
    </w:p>
    <w:p w14:paraId="24F234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501 51 1 2 1 56 50 55 40 45 35</w:t>
      </w:r>
    </w:p>
    <w:p w14:paraId="7AD710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501 53 1 2 1 57 60 60 50 55 40</w:t>
      </w:r>
    </w:p>
    <w:p w14:paraId="279BA5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501 55 1 2 1 58 55 55 45 50 40</w:t>
      </w:r>
    </w:p>
    <w:p w14:paraId="1924AC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501 56 1 2 1 59 40 40 35 40 35</w:t>
      </w:r>
    </w:p>
    <w:p w14:paraId="2EFA3C5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501 57 1 2 1 60 55</w:t>
      </w:r>
    </w:p>
    <w:p w14:paraId="50E96B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501 58 1 2 1 61 40 50 40 35 35</w:t>
      </w:r>
    </w:p>
    <w:p w14:paraId="25D02F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501 59 1 2 1 62 55 55 40 45 40</w:t>
      </w:r>
    </w:p>
    <w:p w14:paraId="3EB1B6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501 60 1 2 1 63 40 40 35 35 35</w:t>
      </w:r>
    </w:p>
    <w:p w14:paraId="42B0E11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501 61 1 2 1 64 55 55 40 45 35</w:t>
      </w:r>
    </w:p>
    <w:p w14:paraId="16B9347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501 62 1 2 1 65 40 45 35 35 30</w:t>
      </w:r>
    </w:p>
    <w:p w14:paraId="5A1E50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501 63 1 2 1 66 50 45 40 40 35</w:t>
      </w:r>
    </w:p>
    <w:p w14:paraId="57FBBE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501 64 1 2 1 67 45 45 35 40 35</w:t>
      </w:r>
    </w:p>
    <w:p w14:paraId="6FC5C3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501 66 1 2 1 68 55 45 40 50 35</w:t>
      </w:r>
    </w:p>
    <w:p w14:paraId="10E706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501 67 1 2 1 69 55 50 40 40 35</w:t>
      </w:r>
    </w:p>
    <w:p w14:paraId="09E908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501 68 1 2 1 70 40 45 35 35 30</w:t>
      </w:r>
    </w:p>
    <w:p w14:paraId="4BFF56E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501 69 1 2 1 71 35 40 30 30 30</w:t>
      </w:r>
    </w:p>
    <w:p w14:paraId="1DB5A5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501 71 1 2 1 72 45 45 35 40 30</w:t>
      </w:r>
    </w:p>
    <w:p w14:paraId="5C92419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501 72 1 2 1 73 50 50 35 40 35</w:t>
      </w:r>
    </w:p>
    <w:p w14:paraId="71EB7C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501 73 1 2 1 74 45 50 35 35 35</w:t>
      </w:r>
    </w:p>
    <w:p w14:paraId="720A6BC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501 74 1 2 1 75 50 50 35 35 35</w:t>
      </w:r>
    </w:p>
    <w:p w14:paraId="14D5AA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501 75 1 2 1 76 45 45 35 40 35</w:t>
      </w:r>
    </w:p>
    <w:p w14:paraId="640A32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501 77 1 2 1 77 60 55 45 50 35</w:t>
      </w:r>
    </w:p>
    <w:p w14:paraId="763726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501 78 1 2 1 78 55 55 40 40 35</w:t>
      </w:r>
    </w:p>
    <w:p w14:paraId="3CBCC32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501 79 1 2 1 79 60 45 35 45 35</w:t>
      </w:r>
    </w:p>
    <w:p w14:paraId="309698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501 80 1 2 1 80 65 55 45 45 40</w:t>
      </w:r>
    </w:p>
    <w:p w14:paraId="1C59430E" w14:textId="6C67268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00 65 60 55 60 45</w:t>
      </w:r>
    </w:p>
    <w:p w14:paraId="276E2C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501 02 1 2 2 01 75 70 70 75 70</w:t>
      </w:r>
    </w:p>
    <w:p w14:paraId="48BB8C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501 04 1 2 2 02 65 55 50 45 45</w:t>
      </w:r>
    </w:p>
    <w:p w14:paraId="5E1B136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501 09 1 2 2 03 45 30 30 40 35</w:t>
      </w:r>
    </w:p>
    <w:p w14:paraId="4FC3468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501 11 1 2 2 04 75 65 65 75 70</w:t>
      </w:r>
    </w:p>
    <w:p w14:paraId="117699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501 22 1 2 2 05 45 35 35 40 35</w:t>
      </w:r>
    </w:p>
    <w:p w14:paraId="0DD909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501 39 1 2 2 06 55 50 45 50 45</w:t>
      </w:r>
    </w:p>
    <w:p w14:paraId="5A56947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501 40 1 2 2 07 30 25 25 25 25</w:t>
      </w:r>
    </w:p>
    <w:p w14:paraId="468A4AA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501 46 1 2 2 08 55 50 45 40 40</w:t>
      </w:r>
    </w:p>
    <w:p w14:paraId="425FF0E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501 13 1 2 2 09 55 50 45 40 40</w:t>
      </w:r>
    </w:p>
    <w:p w14:paraId="75AA3CF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501 76 1 2 2 10 40 35 20 25 25</w:t>
      </w:r>
    </w:p>
    <w:p w14:paraId="1EF0ADA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501 43 1 2 2 11 30 25 20 20 20</w:t>
      </w:r>
    </w:p>
    <w:p w14:paraId="12430A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501 54 1 2 2 12 55 55 40 45 45</w:t>
      </w:r>
    </w:p>
    <w:p w14:paraId="30F9B5F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501 01 1 2 2 13 20 15 15 15 15</w:t>
      </w:r>
    </w:p>
    <w:p w14:paraId="76C6BB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501 07 1 2 2 14 40 35 20 20 20</w:t>
      </w:r>
    </w:p>
    <w:p w14:paraId="4119668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501 14 1 2 2 15 55 50 35 40 35</w:t>
      </w:r>
    </w:p>
    <w:p w14:paraId="067F55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501 30 1 2 2 16 20 25 15 20 20</w:t>
      </w:r>
    </w:p>
    <w:p w14:paraId="5DF5B2D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501 37 1 2 2 17 45 50 35 35 30</w:t>
      </w:r>
    </w:p>
    <w:p w14:paraId="35DBC0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501 50 1 2 2 18 70 60 35 45 45</w:t>
      </w:r>
    </w:p>
    <w:p w14:paraId="4A8202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501 52 1 2 2 19 15 15 20 30 30</w:t>
      </w:r>
    </w:p>
    <w:p w14:paraId="789E0F2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501 65 1 2 2 20 45 35 25 20 20</w:t>
      </w:r>
    </w:p>
    <w:p w14:paraId="62B8D9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501 70 1 2 2 21 55 45 45 35 40</w:t>
      </w:r>
    </w:p>
    <w:p w14:paraId="687778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501 38 1 2 2 22 45 40 35 40 40</w:t>
      </w:r>
    </w:p>
    <w:p w14:paraId="4A4D74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501 42 1 2 2 23 55 55 45 40 40</w:t>
      </w:r>
    </w:p>
    <w:p w14:paraId="186870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501 03 1 2 2 24 55 50 30 35 30</w:t>
      </w:r>
    </w:p>
    <w:p w14:paraId="79AFEC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501 05 1 2 2 25 45 35 25 30 25</w:t>
      </w:r>
    </w:p>
    <w:p w14:paraId="6D20726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501 06 1 2 2 26 55 60 55 55 50</w:t>
      </w:r>
    </w:p>
    <w:p w14:paraId="10D17F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501 08 1 2 2 27 40 40 25 25 20</w:t>
      </w:r>
    </w:p>
    <w:p w14:paraId="500616B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501 10 1 2 2 28 45 40 20 30 25</w:t>
      </w:r>
    </w:p>
    <w:p w14:paraId="14A301A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501 12 1 2 2 29 35 30 25 20 20</w:t>
      </w:r>
    </w:p>
    <w:p w14:paraId="4C83A8A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501 15 1 2 2 30 55 50 45 55 50</w:t>
      </w:r>
    </w:p>
    <w:p w14:paraId="71E9FCF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501 16 1 2 2 31 35 30 15 20 20</w:t>
      </w:r>
    </w:p>
    <w:p w14:paraId="389A51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501 17 1 2 2 32 35 25 15 30 25</w:t>
      </w:r>
    </w:p>
    <w:p w14:paraId="1339012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501 18 1 2 2 33 30 25 20 25 20</w:t>
      </w:r>
    </w:p>
    <w:p w14:paraId="0CEEBD5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501 19 1 2 2 34 55 45 35 40 40</w:t>
      </w:r>
    </w:p>
    <w:p w14:paraId="3DE3847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501 20 1 2 2 35 50 40 35 40 40</w:t>
      </w:r>
    </w:p>
    <w:p w14:paraId="5C5D57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501 21 1 2 2 36 60 55 45 45 45</w:t>
      </w:r>
    </w:p>
    <w:p w14:paraId="03E01E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501 23 1 2 2 37 45 40 30 25 20</w:t>
      </w:r>
    </w:p>
    <w:p w14:paraId="47FE08F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501 24 1 2 2 38 45 40 30 35 35</w:t>
      </w:r>
    </w:p>
    <w:p w14:paraId="77AB7D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501 25 1 2 2 39 50 35 20 15 15</w:t>
      </w:r>
    </w:p>
    <w:p w14:paraId="08ECC6D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501 26 1 2 2 40 45 45 30 25 25</w:t>
      </w:r>
    </w:p>
    <w:p w14:paraId="7E95DE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501 27 1 2 2 41 50 45 35 30 30</w:t>
      </w:r>
    </w:p>
    <w:p w14:paraId="568AB83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501 28 1 2 2 42 40 30 20 15 15</w:t>
      </w:r>
    </w:p>
    <w:p w14:paraId="22CA7F1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501 29 1 2 2 43 30 25 15 20 15</w:t>
      </w:r>
    </w:p>
    <w:p w14:paraId="4D7A25B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501 31 1 2 2 44 50 40 20 25 25</w:t>
      </w:r>
    </w:p>
    <w:p w14:paraId="6204C1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501 32 1 2 2 45 55 50 40 45 45</w:t>
      </w:r>
    </w:p>
    <w:p w14:paraId="6B87FE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501 33 1 2 2 46 60 55 40 45 45</w:t>
      </w:r>
    </w:p>
    <w:p w14:paraId="5B3720A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501 34 1 2 2 47 45 35 25 30 25</w:t>
      </w:r>
    </w:p>
    <w:p w14:paraId="6CECE7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501 35 1 2 2 48 55 50 30 30 25</w:t>
      </w:r>
    </w:p>
    <w:p w14:paraId="577E1A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501 36 1 2 2 49 25 20 10 10 10</w:t>
      </w:r>
    </w:p>
    <w:p w14:paraId="1BDC96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501 41 1 2 2 50 30 30 25 20 20</w:t>
      </w:r>
    </w:p>
    <w:p w14:paraId="788C24E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501 44 1 2 2 51 40 35 25 20 20</w:t>
      </w:r>
    </w:p>
    <w:p w14:paraId="336FF65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501 45 1 2 2 52 55 50 30 25 25</w:t>
      </w:r>
    </w:p>
    <w:p w14:paraId="694AA5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501 47 1 2 2 53 50 50 30 25 25</w:t>
      </w:r>
    </w:p>
    <w:p w14:paraId="6FAC98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501 48 1 2 2 54 </w:t>
      </w:r>
    </w:p>
    <w:p w14:paraId="4B533B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501 49 1 2 2 55 45 35 20 15 15</w:t>
      </w:r>
    </w:p>
    <w:p w14:paraId="533040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501 51 1 2 2 56 45 35 30 30 25</w:t>
      </w:r>
    </w:p>
    <w:p w14:paraId="7D2A63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501 53 1 2 2 57 45 40 30 25 25</w:t>
      </w:r>
    </w:p>
    <w:p w14:paraId="5E34470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501 55 1 2 2 58 45 40 30 30 25</w:t>
      </w:r>
    </w:p>
    <w:p w14:paraId="1694AA1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501 56 1 2 2 59 35 30 20 15 15</w:t>
      </w:r>
    </w:p>
    <w:p w14:paraId="604DD4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501 57 1 2 2 60 25 30 20 20 15</w:t>
      </w:r>
    </w:p>
    <w:p w14:paraId="24E6A90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501 58 1 2 2 61 35 30 25 25 25</w:t>
      </w:r>
    </w:p>
    <w:p w14:paraId="3FEF59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501 59 1 2 2 62 30 25 15 15 15</w:t>
      </w:r>
    </w:p>
    <w:p w14:paraId="5C5C47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501 60 1 2 2 63 20 15 10 15 15</w:t>
      </w:r>
    </w:p>
    <w:p w14:paraId="5B1EBF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501 61 1 2 2 64 35 30 20 20 20</w:t>
      </w:r>
    </w:p>
    <w:p w14:paraId="45A55C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501 62 1 2 2 65 15 15 20 20 20</w:t>
      </w:r>
    </w:p>
    <w:p w14:paraId="73C954A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501 63 1 2 2 66 45 40 25 25 20</w:t>
      </w:r>
    </w:p>
    <w:p w14:paraId="0DC1AD7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501 64 1 2 2 67 25 25 20 20 15</w:t>
      </w:r>
    </w:p>
    <w:p w14:paraId="5A29630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501 66 1 2 2 68 </w:t>
      </w:r>
    </w:p>
    <w:p w14:paraId="00C8325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501 67 1 2 2 69 30 30 25 25 20</w:t>
      </w:r>
    </w:p>
    <w:p w14:paraId="1B3F51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501 68 1 2 2 70 45 40 25 20 20</w:t>
      </w:r>
    </w:p>
    <w:p w14:paraId="6727646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501 69 1 2 2 71 30 25 15 20 20</w:t>
      </w:r>
    </w:p>
    <w:p w14:paraId="6D44EB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501 71 1 2 2 72 25 20 15 15 15</w:t>
      </w:r>
    </w:p>
    <w:p w14:paraId="07FC0E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501 72 1 2 2 73 30 30 20 20 15</w:t>
      </w:r>
    </w:p>
    <w:p w14:paraId="6BC423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501 73 1 2 2 74 40 35 25 25 25</w:t>
      </w:r>
    </w:p>
    <w:p w14:paraId="5E91F24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501 74 1 2 2 75 45 45 30 35 35</w:t>
      </w:r>
    </w:p>
    <w:p w14:paraId="2007C06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501 75 1 2 2 76 40 35 20 20 15</w:t>
      </w:r>
    </w:p>
    <w:p w14:paraId="646CA4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501 77 1 2 2 77 40 40 20 20 20</w:t>
      </w:r>
    </w:p>
    <w:p w14:paraId="36E349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501 78 1 2 2 78 30 30 25 25 25</w:t>
      </w:r>
    </w:p>
    <w:p w14:paraId="48788D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501 79 1 2 2 79 25 20 20 25 20</w:t>
      </w:r>
    </w:p>
    <w:p w14:paraId="53CD58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501 80 1 2 2 80 45 40 30 25 25</w:t>
      </w:r>
    </w:p>
    <w:p w14:paraId="07C386CF" w14:textId="59D215E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00 60 65 30 45 20</w:t>
      </w:r>
    </w:p>
    <w:p w14:paraId="73176E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501 02 1 2 3 01 40 25 20 25 25</w:t>
      </w:r>
    </w:p>
    <w:p w14:paraId="64EFFF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501 04 1 2 3 02 15 20 15 15 15</w:t>
      </w:r>
    </w:p>
    <w:p w14:paraId="6623148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501 09 1 2 3 03 75 70 70 70 70</w:t>
      </w:r>
    </w:p>
    <w:p w14:paraId="6AD859A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501 11 1 2 3 04 70 75 65 75 70</w:t>
      </w:r>
    </w:p>
    <w:p w14:paraId="08F48C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501 22 1 2 3 05 40 35 15 15 15</w:t>
      </w:r>
    </w:p>
    <w:p w14:paraId="28C1B7B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501 39 1 2 3 06 45 35 15 10 10</w:t>
      </w:r>
    </w:p>
    <w:p w14:paraId="2AB10EC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501 40 1 2 3 07 55 55 20 20 15</w:t>
      </w:r>
    </w:p>
    <w:p w14:paraId="65904C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501 46 1 2 3 08 40 35 15 20 15</w:t>
      </w:r>
    </w:p>
    <w:p w14:paraId="6BD92EC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501 13 1 2 3 09 50 55 35 45 40</w:t>
      </w:r>
    </w:p>
    <w:p w14:paraId="05E57F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501 76 1 2 3 10 30 35 20 25 25</w:t>
      </w:r>
    </w:p>
    <w:p w14:paraId="504658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501 43 1 2 3 11 25 30 15 10 10</w:t>
      </w:r>
    </w:p>
    <w:p w14:paraId="35BA37B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501 54 1 2 3 12 65 70 40 45 40</w:t>
      </w:r>
    </w:p>
    <w:p w14:paraId="43F943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501 01 1 2 3 13 50 50 25 20 20</w:t>
      </w:r>
    </w:p>
    <w:p w14:paraId="4C8EFB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501 07 1 2 3 14 55 55 25 35 35</w:t>
      </w:r>
    </w:p>
    <w:p w14:paraId="245648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501 14 1 2 3 15 55 55 30 35 30</w:t>
      </w:r>
    </w:p>
    <w:p w14:paraId="1D1A4B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501 30 1 2 3 16 55 55 25 30 30</w:t>
      </w:r>
    </w:p>
    <w:p w14:paraId="14D7A5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501 37 1 2 3 17 15 20 10 10 10</w:t>
      </w:r>
    </w:p>
    <w:p w14:paraId="3007B4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501 50 1 2 3 18 35 35 15 20 20</w:t>
      </w:r>
    </w:p>
    <w:p w14:paraId="32941C9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501 52 1 2 3 19 55 60 25 30 30</w:t>
      </w:r>
    </w:p>
    <w:p w14:paraId="77197E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501 65 1 2 3 20 30 30 15 20 20</w:t>
      </w:r>
    </w:p>
    <w:p w14:paraId="281AF1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501 70 1 2 3 21 25 25 20 15 15</w:t>
      </w:r>
    </w:p>
    <w:p w14:paraId="2CB08D3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501 38 1 2 3 22 50 50 35 40 40</w:t>
      </w:r>
    </w:p>
    <w:p w14:paraId="0C25D0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501 42 1 2 3 23 45 45 20 15 15</w:t>
      </w:r>
    </w:p>
    <w:p w14:paraId="21BB578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501 03 1 2 3 24 55 55 20 25 25</w:t>
      </w:r>
    </w:p>
    <w:p w14:paraId="2B187D0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501 05 1 2 3 25 45 35 25 25 20</w:t>
      </w:r>
    </w:p>
    <w:p w14:paraId="658234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501 06 1 2 3 26 60 55 25 30 25</w:t>
      </w:r>
    </w:p>
    <w:p w14:paraId="4F1FA9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501 08 1 2 3 27 40 40 20 20 15</w:t>
      </w:r>
    </w:p>
    <w:p w14:paraId="0CA54CB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501 10 1 2 3 28 45 45 15 20 20</w:t>
      </w:r>
    </w:p>
    <w:p w14:paraId="3C7BC42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501 12 1 2 3 29 30 35 20 20 20</w:t>
      </w:r>
    </w:p>
    <w:p w14:paraId="732183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501 15 1 2 3 30 70 75 65 55 55</w:t>
      </w:r>
    </w:p>
    <w:p w14:paraId="67B91C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501 16 1 2 3 31 35 35 15 15 15</w:t>
      </w:r>
    </w:p>
    <w:p w14:paraId="439340F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501 17 1 2 3 32 30 30 15 15 15</w:t>
      </w:r>
    </w:p>
    <w:p w14:paraId="0330F33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501 18 1 2 3 33 25 20 10 10 10</w:t>
      </w:r>
    </w:p>
    <w:p w14:paraId="07EE6B0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501 19 1 2 3 34 50 50 20 20 15</w:t>
      </w:r>
    </w:p>
    <w:p w14:paraId="608BD4C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501 20 1 2 3 35 20 25 25 35 25</w:t>
      </w:r>
    </w:p>
    <w:p w14:paraId="6F6F288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501 21 1 2 3 36 55 50 20 25 20</w:t>
      </w:r>
    </w:p>
    <w:p w14:paraId="1672CE3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501 23 1 2 3 37 60 55 25 30 25</w:t>
      </w:r>
    </w:p>
    <w:p w14:paraId="4D5CC6C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501 24 1 2 3 38 35 40 15 25 20</w:t>
      </w:r>
    </w:p>
    <w:p w14:paraId="7B41A03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501 25 1 2 3 39 </w:t>
      </w:r>
    </w:p>
    <w:p w14:paraId="1FAD6B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501 26 1 2 3 40 35 35 20 15 15</w:t>
      </w:r>
    </w:p>
    <w:p w14:paraId="5AFB324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501 27 1 2 3 41 75 80 75 70 70</w:t>
      </w:r>
    </w:p>
    <w:p w14:paraId="71C4D9E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501 28 1 2 3 42 25 20 15 15 10</w:t>
      </w:r>
    </w:p>
    <w:p w14:paraId="27E88C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501 29 1 2 3 43 30 25 15 15 15</w:t>
      </w:r>
    </w:p>
    <w:p w14:paraId="1F6C51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501 31 1 2 3 44 50 45 20 20 20</w:t>
      </w:r>
    </w:p>
    <w:p w14:paraId="198A29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501 32 1 2 3 45 20 15 10 15 10</w:t>
      </w:r>
    </w:p>
    <w:p w14:paraId="646E42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501 33 1 2 3 46 30 30 20 20 15</w:t>
      </w:r>
    </w:p>
    <w:p w14:paraId="74F7CC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501 34 1 2 3 47 25 30 20 15 15</w:t>
      </w:r>
    </w:p>
    <w:p w14:paraId="6169861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501 35 1 2 3 48 55 55 40 30 30</w:t>
      </w:r>
    </w:p>
    <w:p w14:paraId="28496E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501 36 1 2 3 49 25 20 15 15 15</w:t>
      </w:r>
    </w:p>
    <w:p w14:paraId="2410D3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501 41 1 2 3 50 25 30 15 20 15</w:t>
      </w:r>
    </w:p>
    <w:p w14:paraId="349568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501 44 1 2 3 51 45 40 20 20 20</w:t>
      </w:r>
    </w:p>
    <w:p w14:paraId="62DA53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501 45 1 2 3 52 30 35 20 20 20</w:t>
      </w:r>
    </w:p>
    <w:p w14:paraId="6CBE7B7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501 47 1 2 3 53 60 60 40 40 40</w:t>
      </w:r>
    </w:p>
    <w:p w14:paraId="629492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501 48 1 2 3 54 35 40 25 20 20</w:t>
      </w:r>
    </w:p>
    <w:p w14:paraId="78BB76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501 49 1 2 3 55 20 30 15 20 15</w:t>
      </w:r>
    </w:p>
    <w:p w14:paraId="4AB5FB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501 51 1 2 3 56 30 35 20 25 25</w:t>
      </w:r>
    </w:p>
    <w:p w14:paraId="4276B41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501 53 1 2 3 57 40 40 20 20 20</w:t>
      </w:r>
    </w:p>
    <w:p w14:paraId="5EE74D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501 55 1 2 3 58 25 30 15 25 25</w:t>
      </w:r>
    </w:p>
    <w:p w14:paraId="6AA109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501 56 1 2 3 59 55 55 25 30 30</w:t>
      </w:r>
    </w:p>
    <w:p w14:paraId="3EFBB3B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501 57 1 2 3 60 45 40 25 30 30</w:t>
      </w:r>
    </w:p>
    <w:p w14:paraId="592962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501 58 1 2 3 61 50 55 40 45 45</w:t>
      </w:r>
    </w:p>
    <w:p w14:paraId="23AEAA0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501 59 1 2 3 62 40 40 25 30 25</w:t>
      </w:r>
    </w:p>
    <w:p w14:paraId="7EBDA32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501 60 1 2 3 63 40 40 25 20 20</w:t>
      </w:r>
    </w:p>
    <w:p w14:paraId="4C28525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501 61 1 2 3 64 25 25 15 10 10</w:t>
      </w:r>
    </w:p>
    <w:p w14:paraId="41EB27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501 62 1 2 3 65 15 20 10 10 10</w:t>
      </w:r>
    </w:p>
    <w:p w14:paraId="755627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501 63 1 2 3 66 25 25 15 15 15</w:t>
      </w:r>
    </w:p>
    <w:p w14:paraId="052F50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501 64 1 2 3 67 35 35 25 20 20</w:t>
      </w:r>
    </w:p>
    <w:p w14:paraId="033E84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501 66 1 2 3 68 35 35 25 25 25</w:t>
      </w:r>
    </w:p>
    <w:p w14:paraId="10686E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501 67 1 2 3 69 </w:t>
      </w:r>
    </w:p>
    <w:p w14:paraId="11725CB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501 68 1 2 3 70 25 30 20 25 20</w:t>
      </w:r>
    </w:p>
    <w:p w14:paraId="6B5BEB6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501 69 1 2 3 71 15 20 15 15 10</w:t>
      </w:r>
    </w:p>
    <w:p w14:paraId="406322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501 71 1 2 3 72 20 20 15 15 15</w:t>
      </w:r>
    </w:p>
    <w:p w14:paraId="363F49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501 72 1 2 3 73 30 30 15 10 10</w:t>
      </w:r>
    </w:p>
    <w:p w14:paraId="350481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501 73 1 2 3 74 35 40 30 35 30</w:t>
      </w:r>
    </w:p>
    <w:p w14:paraId="08F0F0D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501 74 1 2 3 75 15 15 10 10 10</w:t>
      </w:r>
    </w:p>
    <w:p w14:paraId="1E5369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501 75 1 2 3 76 25 25 20 25 20</w:t>
      </w:r>
    </w:p>
    <w:p w14:paraId="010807F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501 77 1 2 3 77 25 25 20 25 25</w:t>
      </w:r>
    </w:p>
    <w:p w14:paraId="2C25D3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501 78 1 2 3 78 35 30 25 30 30</w:t>
      </w:r>
    </w:p>
    <w:p w14:paraId="42311B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501 79 1 2 3 79 40 45 30 45 35</w:t>
      </w:r>
    </w:p>
    <w:p w14:paraId="7109C47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501 80 1 2 3 80 30 30 25 25 20</w:t>
      </w:r>
    </w:p>
    <w:p w14:paraId="25D4393B" w14:textId="7CD048C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00 35 35 35 40 30</w:t>
      </w:r>
    </w:p>
    <w:p w14:paraId="59A4520A" w14:textId="5500D21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1 01 40 35 35 45 40</w:t>
      </w:r>
    </w:p>
    <w:p w14:paraId="0FEC4006" w14:textId="1B8902D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502 04 1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1 02 35 35 35 40 35</w:t>
      </w:r>
    </w:p>
    <w:p w14:paraId="7560D95A" w14:textId="6F17299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502 09 1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1 03 30 35 35 30 35</w:t>
      </w:r>
    </w:p>
    <w:p w14:paraId="1F7F5439" w14:textId="298BC88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1 04 40 45 40 50 40</w:t>
      </w:r>
    </w:p>
    <w:p w14:paraId="72CED25D" w14:textId="4B476D2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1 05 35 30 35 35 35</w:t>
      </w:r>
    </w:p>
    <w:p w14:paraId="03693AD1" w14:textId="1044FAD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1 06 60 55 50 60 50</w:t>
      </w:r>
    </w:p>
    <w:p w14:paraId="77020F4E" w14:textId="0C313B8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1 07 45 55 45 50 45</w:t>
      </w:r>
    </w:p>
    <w:p w14:paraId="25122A0F" w14:textId="5366587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1 08 35 35 40 45 35</w:t>
      </w:r>
    </w:p>
    <w:p w14:paraId="44E44BB4" w14:textId="440F879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1 09 45 45 35 40 35</w:t>
      </w:r>
    </w:p>
    <w:p w14:paraId="05391275" w14:textId="70AE95B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1 10 40 40 35 35 35</w:t>
      </w:r>
    </w:p>
    <w:p w14:paraId="7985D2B7" w14:textId="1BC28F7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1 11 40 40 40 35 40</w:t>
      </w:r>
    </w:p>
    <w:p w14:paraId="1DF1A9DF" w14:textId="49BD25F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502 54 1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1 12 55 45 40 50 45</w:t>
      </w:r>
    </w:p>
    <w:p w14:paraId="5B0E9F5C" w14:textId="267CE82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1 13 55 45 45 55 45</w:t>
      </w:r>
    </w:p>
    <w:p w14:paraId="5B0473F9" w14:textId="5682DD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1 14 40 40 35 35 35</w:t>
      </w:r>
    </w:p>
    <w:p w14:paraId="54E1F258" w14:textId="5FEE5D2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1 15 45 45 50 50 50</w:t>
      </w:r>
    </w:p>
    <w:p w14:paraId="7B1B0078" w14:textId="407F09C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1 16 35 35 30 30 25</w:t>
      </w:r>
    </w:p>
    <w:p w14:paraId="55EDE804" w14:textId="5D02B9E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1 17 35 35 35 35 35</w:t>
      </w:r>
    </w:p>
    <w:p w14:paraId="22EAB500" w14:textId="460D4B5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1 18 35 35 35 35 35</w:t>
      </w:r>
    </w:p>
    <w:p w14:paraId="212E88C9" w14:textId="7C62EE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1 19 30 30 35 35 30</w:t>
      </w:r>
    </w:p>
    <w:p w14:paraId="11423AF3" w14:textId="2275233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1 20 40 40 40 50 40</w:t>
      </w:r>
    </w:p>
    <w:p w14:paraId="34DC2B09" w14:textId="3C287C4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1 21 40 40 40 40 40</w:t>
      </w:r>
    </w:p>
    <w:p w14:paraId="7D6BB8EE" w14:textId="0345E4A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1 22 55 55 50 50 50</w:t>
      </w:r>
    </w:p>
    <w:p w14:paraId="28A2794D" w14:textId="75B1A3E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1 23 45 55 45 50 45</w:t>
      </w:r>
    </w:p>
    <w:p w14:paraId="7C1435BE" w14:textId="32BF70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1 24 55 55 50 60 50</w:t>
      </w:r>
    </w:p>
    <w:p w14:paraId="2E5EB1C3" w14:textId="2D1F550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1 25 35 35 35 35 35</w:t>
      </w:r>
    </w:p>
    <w:p w14:paraId="01D64383" w14:textId="54AA364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1 26 35 35 35 35 35</w:t>
      </w:r>
    </w:p>
    <w:p w14:paraId="13E89883" w14:textId="560CB49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1 27 35 35 35 35 35</w:t>
      </w:r>
    </w:p>
    <w:p w14:paraId="5D2F9B9A" w14:textId="09549CEB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502 10 1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1 28 45 50 45 55 45</w:t>
      </w:r>
    </w:p>
    <w:p w14:paraId="067154C4" w14:textId="48E5BDB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1 29 40 40 40 35 40</w:t>
      </w:r>
    </w:p>
    <w:p w14:paraId="44CD934F" w14:textId="77BFD9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1 30 45 45 45 50 45</w:t>
      </w:r>
    </w:p>
    <w:p w14:paraId="1D9908B4" w14:textId="6BFEF78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1 31 40 40 40 50 40</w:t>
      </w:r>
    </w:p>
    <w:p w14:paraId="12EFB46A" w14:textId="12BAD0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1 32 45 50 45 55 45</w:t>
      </w:r>
    </w:p>
    <w:p w14:paraId="10E903E1" w14:textId="411A137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1 33 40 40 40 40 40</w:t>
      </w:r>
    </w:p>
    <w:p w14:paraId="56467926" w14:textId="7FC5827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1 34 45 45 40 50 40</w:t>
      </w:r>
    </w:p>
    <w:p w14:paraId="68A2794C" w14:textId="07F90EE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1 35 55 50 45 50 45</w:t>
      </w:r>
    </w:p>
    <w:p w14:paraId="3C14584A" w14:textId="712C1E5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1 36 50 45 45 55 45</w:t>
      </w:r>
    </w:p>
    <w:p w14:paraId="738BD623" w14:textId="474FADD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1 37 50 50 50 55 50</w:t>
      </w:r>
    </w:p>
    <w:p w14:paraId="56A2F2F3" w14:textId="0FFEE4D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1 38 40 45 40 45 40</w:t>
      </w:r>
    </w:p>
    <w:p w14:paraId="444F4665" w14:textId="7B6A4FB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1 39 40 40 35 40 40</w:t>
      </w:r>
    </w:p>
    <w:p w14:paraId="304C5CAC" w14:textId="5A03147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1 40 50 50 50 45 50</w:t>
      </w:r>
    </w:p>
    <w:p w14:paraId="7C8BED00" w14:textId="742113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1 41 55 50 50 60 50</w:t>
      </w:r>
    </w:p>
    <w:p w14:paraId="1F1013E2" w14:textId="3B118DC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1 42 40 40 40 40 40</w:t>
      </w:r>
    </w:p>
    <w:p w14:paraId="46D79ABF" w14:textId="539CED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1 43 55 55 50 65 50</w:t>
      </w:r>
    </w:p>
    <w:p w14:paraId="58585C77" w14:textId="129C666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1 44 50 50 50 55 50</w:t>
      </w:r>
    </w:p>
    <w:p w14:paraId="50E01B38" w14:textId="404562E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1 45 45 45 45 50 45</w:t>
      </w:r>
    </w:p>
    <w:p w14:paraId="408112F4" w14:textId="2DBEB4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1 46 45 45 40 45 40</w:t>
      </w:r>
    </w:p>
    <w:p w14:paraId="32C0EBCA" w14:textId="772AB15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1 47 40 40 40 40 40</w:t>
      </w:r>
    </w:p>
    <w:p w14:paraId="2E22735C" w14:textId="739986D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1 48 35 35 35 40 35</w:t>
      </w:r>
    </w:p>
    <w:p w14:paraId="7AB05521" w14:textId="4B98199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1 49 50 50 50 55 50</w:t>
      </w:r>
    </w:p>
    <w:p w14:paraId="59BEC27B" w14:textId="225ED6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1 50 50 55 50 60 50</w:t>
      </w:r>
    </w:p>
    <w:p w14:paraId="0637CD51" w14:textId="7689F7C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1 51 35 35 35 35 35</w:t>
      </w:r>
    </w:p>
    <w:p w14:paraId="25CC4DBB" w14:textId="3A241A2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1 52 45 45 45 45 45</w:t>
      </w:r>
    </w:p>
    <w:p w14:paraId="29CEC658" w14:textId="451C848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1 53 40 40 40 45 40</w:t>
      </w:r>
    </w:p>
    <w:p w14:paraId="7C9BD56A" w14:textId="4679C6F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1 54 40 40 40 35 40</w:t>
      </w:r>
    </w:p>
    <w:p w14:paraId="01572D3C" w14:textId="476E45C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1 55 40 40 40 45 40</w:t>
      </w:r>
    </w:p>
    <w:p w14:paraId="086F15AA" w14:textId="71C978E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1 56 45 45 45 50 45</w:t>
      </w:r>
    </w:p>
    <w:p w14:paraId="289EDD72" w14:textId="362104A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1 57 50 50 50 50 50</w:t>
      </w:r>
    </w:p>
    <w:p w14:paraId="71A236B7" w14:textId="1CE78E6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1 58 45 50 45 55 45</w:t>
      </w:r>
    </w:p>
    <w:p w14:paraId="7719F9EF" w14:textId="233B56A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1 59 40 40 40 50 40</w:t>
      </w:r>
    </w:p>
    <w:p w14:paraId="3A963A30" w14:textId="4585A52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1 60 45 45 45 45 40</w:t>
      </w:r>
    </w:p>
    <w:p w14:paraId="304320B9" w14:textId="1A38C26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1 61 45 45 45 50 45</w:t>
      </w:r>
    </w:p>
    <w:p w14:paraId="1A4B3885" w14:textId="35221CD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1 62 45 45 45 45 45</w:t>
      </w:r>
    </w:p>
    <w:p w14:paraId="52C3FB97" w14:textId="51511FC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1 63 50 50 50 50 50</w:t>
      </w:r>
    </w:p>
    <w:p w14:paraId="4397AF50" w14:textId="40FBD3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1 64 40 40 40 40 40</w:t>
      </w:r>
    </w:p>
    <w:p w14:paraId="2D2D79A3" w14:textId="5E2CE5D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1 65 45 45 45 50 45</w:t>
      </w:r>
    </w:p>
    <w:p w14:paraId="44A0396E" w14:textId="42B6D6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1 66 40 40 40 45 40</w:t>
      </w:r>
    </w:p>
    <w:p w14:paraId="51C81B49" w14:textId="3E764DE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1 67 45 50 45 50 45</w:t>
      </w:r>
    </w:p>
    <w:p w14:paraId="04CB8FB2" w14:textId="62C3C3F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1 68 45 45 45 50 45</w:t>
      </w:r>
    </w:p>
    <w:p w14:paraId="105460C8" w14:textId="74F23D1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1 69 50 45 45 55 45</w:t>
      </w:r>
    </w:p>
    <w:p w14:paraId="10118637" w14:textId="1CE3DAA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1 70 45 45 45 45 45</w:t>
      </w:r>
    </w:p>
    <w:p w14:paraId="0B56B03E" w14:textId="4465818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502 69 1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1 71 45 45 45 55 45</w:t>
      </w:r>
    </w:p>
    <w:p w14:paraId="17B40036" w14:textId="4CD0816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502 71 1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1 72 35 40 40 35 40</w:t>
      </w:r>
    </w:p>
    <w:p w14:paraId="6F78C83E" w14:textId="1C91667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1 73 45 50 45 50 45</w:t>
      </w:r>
    </w:p>
    <w:p w14:paraId="07A6EE4F" w14:textId="52C2EF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1 74 50 50 45 60 50</w:t>
      </w:r>
    </w:p>
    <w:p w14:paraId="2A1102E0" w14:textId="2CC9CBF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1 75 40 40 40 40 40</w:t>
      </w:r>
    </w:p>
    <w:p w14:paraId="69A80B5D" w14:textId="23DB23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1 76 40 40 45 45 40</w:t>
      </w:r>
    </w:p>
    <w:p w14:paraId="6EC8CD44" w14:textId="15E4518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1 77 45 45 40 45 40</w:t>
      </w:r>
    </w:p>
    <w:p w14:paraId="2877ABC8" w14:textId="19760B7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1 78 45 45 45 50 45</w:t>
      </w:r>
    </w:p>
    <w:p w14:paraId="1205D7B9" w14:textId="42855F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1 79 45 45 45 55 45</w:t>
      </w:r>
    </w:p>
    <w:p w14:paraId="0531934D" w14:textId="6A18261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1 80 45 45 40 50 45</w:t>
      </w:r>
    </w:p>
    <w:p w14:paraId="59ECA233" w14:textId="2A04F26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00 35 35 25 50 25</w:t>
      </w:r>
    </w:p>
    <w:p w14:paraId="66176554" w14:textId="440F93D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2 01 45 40 45 40 45</w:t>
      </w:r>
    </w:p>
    <w:p w14:paraId="2A972973" w14:textId="6720054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2 02 35 40 40 40 40</w:t>
      </w:r>
    </w:p>
    <w:p w14:paraId="041DE3C4" w14:textId="4FE67D3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2 03 55 50 50 55 45</w:t>
      </w:r>
    </w:p>
    <w:p w14:paraId="09B79885" w14:textId="5898C66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502 11 1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2 04 60 65 50 55 55</w:t>
      </w:r>
    </w:p>
    <w:p w14:paraId="6362D046" w14:textId="2597AB0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2 05 35 35 40 45 40</w:t>
      </w:r>
    </w:p>
    <w:p w14:paraId="60DD02D7" w14:textId="0BA7171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2 06 40 40 35 45 45</w:t>
      </w:r>
    </w:p>
    <w:p w14:paraId="19C2E426" w14:textId="703E3AA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2 07 55 55 50 55 50</w:t>
      </w:r>
    </w:p>
    <w:p w14:paraId="64B74AD0" w14:textId="6042DE9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2 08 50 45 45 50 45</w:t>
      </w:r>
    </w:p>
    <w:p w14:paraId="66BDF290" w14:textId="4089EB3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2 09 55 50 50 45 45</w:t>
      </w:r>
    </w:p>
    <w:p w14:paraId="200F78D3" w14:textId="12CA1E5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2 10 35 35 45 40 35</w:t>
      </w:r>
    </w:p>
    <w:p w14:paraId="0C9AE975" w14:textId="49EEEEE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2 11 40 40 35 40 35</w:t>
      </w:r>
    </w:p>
    <w:p w14:paraId="2DFAE6D3" w14:textId="56FCB7D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2 12 50 45 45 55 45</w:t>
      </w:r>
    </w:p>
    <w:p w14:paraId="0D7604C5" w14:textId="3826B18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502 01 1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2 13 60 70 55 60 50</w:t>
      </w:r>
    </w:p>
    <w:p w14:paraId="03A1C46C" w14:textId="68D539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2 14 45 50 45 55 50</w:t>
      </w:r>
    </w:p>
    <w:p w14:paraId="6FF92851" w14:textId="27021F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2 15 20 25 20 35 30</w:t>
      </w:r>
    </w:p>
    <w:p w14:paraId="448C9766" w14:textId="7566F63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2 16 05 10 25 25 25</w:t>
      </w:r>
    </w:p>
    <w:p w14:paraId="6098F427" w14:textId="334387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2 17 40 45 35 45 45</w:t>
      </w:r>
    </w:p>
    <w:p w14:paraId="66DB5CAC" w14:textId="4A0A530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2 18 75 90 65 60 70</w:t>
      </w:r>
    </w:p>
    <w:p w14:paraId="087F30E4" w14:textId="3365587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2 19 10 10 15 05 20</w:t>
      </w:r>
    </w:p>
    <w:p w14:paraId="12835EB7" w14:textId="3CC385B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2 20 30 30 35 35 35</w:t>
      </w:r>
    </w:p>
    <w:p w14:paraId="54D55BAF" w14:textId="47CB581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2 21 45 45 45 45 45</w:t>
      </w:r>
    </w:p>
    <w:p w14:paraId="182B342D" w14:textId="1EDD564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2 22 70 75 70 65 55</w:t>
      </w:r>
    </w:p>
    <w:p w14:paraId="4C7D4F87" w14:textId="65729B8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2 23 65 60 50 55 50</w:t>
      </w:r>
    </w:p>
    <w:p w14:paraId="7E60DC2F" w14:textId="2FF2D70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2 24 60 70 65 60 50</w:t>
      </w:r>
    </w:p>
    <w:p w14:paraId="64EBF7B9" w14:textId="63757CB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502 05 1 1 </w:t>
      </w:r>
      <w:r w:rsidR="00580A98" w:rsidRPr="00580A98">
        <w:rPr>
          <w:rFonts w:ascii="Courier New" w:hAnsi="Courier New" w:cs="Courier New"/>
          <w:sz w:val="24"/>
          <w:szCs w:val="24"/>
        </w:rPr>
        <w:t>2 25 40 40 30 30 40</w:t>
      </w:r>
    </w:p>
    <w:p w14:paraId="4B8B6FC3" w14:textId="2D3E794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502 06 1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2 26 30 30 30 25 30</w:t>
      </w:r>
    </w:p>
    <w:p w14:paraId="3F4B79D6" w14:textId="4D4DD0A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2 27 35 30 30 45 35</w:t>
      </w:r>
    </w:p>
    <w:p w14:paraId="4D8DD318" w14:textId="59F64A4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2 28 65 65 55 55 55</w:t>
      </w:r>
    </w:p>
    <w:p w14:paraId="54E81D14" w14:textId="00E680D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2 29 40 40 40 45 40</w:t>
      </w:r>
    </w:p>
    <w:p w14:paraId="67B06E8A" w14:textId="3253AFA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2 30 55 55 50 60 50</w:t>
      </w:r>
    </w:p>
    <w:p w14:paraId="768DA202" w14:textId="0572FB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2 31 45 45 45 40 40</w:t>
      </w:r>
    </w:p>
    <w:p w14:paraId="328D2CED" w14:textId="73E63F7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2 32 55 50 45 80 45</w:t>
      </w:r>
    </w:p>
    <w:p w14:paraId="6D013FDC" w14:textId="40DBEAD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2 33 35 35 35 45 40</w:t>
      </w:r>
    </w:p>
    <w:p w14:paraId="63FBCADD" w14:textId="1C0FA6F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2 34 50 50 45 55 50</w:t>
      </w:r>
    </w:p>
    <w:p w14:paraId="4DA26883" w14:textId="2DAF3E4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2 35 70 80 55 70 55</w:t>
      </w:r>
    </w:p>
    <w:p w14:paraId="6A903677" w14:textId="0D40E57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2 36 80 75 60 70 55</w:t>
      </w:r>
    </w:p>
    <w:p w14:paraId="39865B02" w14:textId="4B12633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502 23 1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2 37 90 60 50 65 50</w:t>
      </w:r>
    </w:p>
    <w:p w14:paraId="725E2527" w14:textId="0262433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2 38 40 35 40 40 40</w:t>
      </w:r>
    </w:p>
    <w:p w14:paraId="20C449AC" w14:textId="7F6C4B7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2 39 40 35 35 45 40</w:t>
      </w:r>
    </w:p>
    <w:p w14:paraId="254B12BE" w14:textId="6BF020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2 40 95 95 90 65 80</w:t>
      </w:r>
    </w:p>
    <w:p w14:paraId="4C1AD2E6" w14:textId="7467C36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2 41 65 50 55 80 50</w:t>
      </w:r>
    </w:p>
    <w:p w14:paraId="3C198D28" w14:textId="2FAED6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2 42 40 35 40 35 40</w:t>
      </w:r>
    </w:p>
    <w:p w14:paraId="3B491BF0" w14:textId="34221E4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2 43 95 85 70 75 65</w:t>
      </w:r>
    </w:p>
    <w:p w14:paraId="7EC188F2" w14:textId="14784D6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2 44 45 45 45 65 45</w:t>
      </w:r>
    </w:p>
    <w:p w14:paraId="61AFA60C" w14:textId="0CFC9D5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2 45 40 40 40 50 45</w:t>
      </w:r>
    </w:p>
    <w:p w14:paraId="2A81F732" w14:textId="71A21E8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2 46 50 50 45 50 45</w:t>
      </w:r>
    </w:p>
    <w:p w14:paraId="56F51506" w14:textId="075E2C3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2 47 45 45 40 50 45</w:t>
      </w:r>
    </w:p>
    <w:p w14:paraId="13347B8C" w14:textId="587E2B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2 48 40 40 35 40 40</w:t>
      </w:r>
    </w:p>
    <w:p w14:paraId="5F7460B5" w14:textId="07BE517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2 49 50 50 50 55 45</w:t>
      </w:r>
    </w:p>
    <w:p w14:paraId="0EAED819" w14:textId="5B3AB89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2 50 50 50 50 60 50</w:t>
      </w:r>
    </w:p>
    <w:p w14:paraId="64A4F07A" w14:textId="27CD280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2 51 40 35 35 40 35</w:t>
      </w:r>
    </w:p>
    <w:p w14:paraId="26AA5768" w14:textId="028B7A2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2 52 45 45 45 55 45</w:t>
      </w:r>
    </w:p>
    <w:p w14:paraId="6FE7F783" w14:textId="341DE65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2 53 40 40 45 45 45</w:t>
      </w:r>
    </w:p>
    <w:p w14:paraId="310F486A" w14:textId="41C118B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2 54 45 40 40 40 40</w:t>
      </w:r>
    </w:p>
    <w:p w14:paraId="3259CCAC" w14:textId="0381F16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2 55 50 45 50 55 50</w:t>
      </w:r>
    </w:p>
    <w:p w14:paraId="3A0DA4DF" w14:textId="0B8FA5E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2 56 35 35 35 40 35</w:t>
      </w:r>
    </w:p>
    <w:p w14:paraId="387AD64E" w14:textId="33831AB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2 57 50 50 45 50 45</w:t>
      </w:r>
    </w:p>
    <w:p w14:paraId="5B7C3943" w14:textId="37C9E5A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2 58 45 45 50 55 50</w:t>
      </w:r>
    </w:p>
    <w:p w14:paraId="47ADB1C1" w14:textId="50EE94E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2 59 45 40 40 45 45</w:t>
      </w:r>
    </w:p>
    <w:p w14:paraId="6D8920F6" w14:textId="2EAEBD2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2 60 50 50 45 50 45</w:t>
      </w:r>
    </w:p>
    <w:p w14:paraId="40C27421" w14:textId="42B4215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502 58 1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2 61 45 50 45 50 50</w:t>
      </w:r>
    </w:p>
    <w:p w14:paraId="7EEDEC14" w14:textId="45A096F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2 62 45 40 40 40 40</w:t>
      </w:r>
    </w:p>
    <w:p w14:paraId="0886B028" w14:textId="6C9E50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2 63 55 50 50 55 50</w:t>
      </w:r>
    </w:p>
    <w:p w14:paraId="3220AFCC" w14:textId="5CCA4B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2 64 45 45 45 45 45</w:t>
      </w:r>
    </w:p>
    <w:p w14:paraId="2B04E09B" w14:textId="673F78C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2 65 40 40 45 25 35</w:t>
      </w:r>
    </w:p>
    <w:p w14:paraId="75295653" w14:textId="139A77F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2 66 40 35 35 45 40</w:t>
      </w:r>
    </w:p>
    <w:p w14:paraId="4DE19AF3" w14:textId="7009903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2 67 50 50 45 55 50</w:t>
      </w:r>
    </w:p>
    <w:p w14:paraId="63022C39" w14:textId="7482AD5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2 68 45 45 45 55 45</w:t>
      </w:r>
    </w:p>
    <w:p w14:paraId="65677FA4" w14:textId="54F437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2 69 55 55 50 55 50</w:t>
      </w:r>
    </w:p>
    <w:p w14:paraId="4E9896DC" w14:textId="5A44293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2 70 45 50 45 60 50</w:t>
      </w:r>
    </w:p>
    <w:p w14:paraId="4EE05F6C" w14:textId="4A4E022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2 71 45 50 45 55 50</w:t>
      </w:r>
    </w:p>
    <w:p w14:paraId="10B9827C" w14:textId="38BA8B8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2 72 35 35 35 40 35</w:t>
      </w:r>
    </w:p>
    <w:p w14:paraId="37CF9721" w14:textId="60568E2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2 73 55 50 50 55 50</w:t>
      </w:r>
    </w:p>
    <w:p w14:paraId="31E59CCA" w14:textId="2ECB230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2 74 50 55 50 55 50</w:t>
      </w:r>
    </w:p>
    <w:p w14:paraId="50BCB604" w14:textId="7742246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2 75 55 50 45 60 50</w:t>
      </w:r>
    </w:p>
    <w:p w14:paraId="729F9FFA" w14:textId="0987D40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2 76 55 55 50 55 50</w:t>
      </w:r>
    </w:p>
    <w:p w14:paraId="70C92291" w14:textId="599B936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2 77 50 50 45 45 50</w:t>
      </w:r>
    </w:p>
    <w:p w14:paraId="6F40127A" w14:textId="35D396F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2 78 50 50 45 50 50</w:t>
      </w:r>
    </w:p>
    <w:p w14:paraId="0811D1A1" w14:textId="57BE947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2 79 40 45 45 50 45</w:t>
      </w:r>
    </w:p>
    <w:p w14:paraId="2EA3B1FB" w14:textId="0FC3473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2 80 45 50 45 45 50</w:t>
      </w:r>
    </w:p>
    <w:p w14:paraId="58EFAF44" w14:textId="73EBD0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00 35 35 20 50 20</w:t>
      </w:r>
    </w:p>
    <w:p w14:paraId="7E23AFAC" w14:textId="0C8B519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3 01 35 35 35 40 30</w:t>
      </w:r>
    </w:p>
    <w:p w14:paraId="3A174FDF" w14:textId="603673B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3 02 20 30 30 40 25</w:t>
      </w:r>
    </w:p>
    <w:p w14:paraId="2B5FF78D" w14:textId="208C23F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3 03 25 30 30 40 30</w:t>
      </w:r>
    </w:p>
    <w:p w14:paraId="1BA8B863" w14:textId="5D6BD22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3 04 75 80 65 75 50</w:t>
      </w:r>
    </w:p>
    <w:p w14:paraId="32B6717A" w14:textId="71E5EB2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3 05 40 40 30 35 30</w:t>
      </w:r>
    </w:p>
    <w:p w14:paraId="1C2C220D" w14:textId="4BDA8A2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3 06 40 35 35 50 40</w:t>
      </w:r>
    </w:p>
    <w:p w14:paraId="64230032" w14:textId="77A705D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3 07 40 40 40 40 30</w:t>
      </w:r>
    </w:p>
    <w:p w14:paraId="2DCB7633" w14:textId="2AA7648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3 08 30 35 35 40 35</w:t>
      </w:r>
    </w:p>
    <w:p w14:paraId="71825BEA" w14:textId="032C0DD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3 09 35 40 35 55 35</w:t>
      </w:r>
    </w:p>
    <w:p w14:paraId="310D1499" w14:textId="6D26AEC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3 10 20 30 30 35 30</w:t>
      </w:r>
    </w:p>
    <w:p w14:paraId="5DDBFD55" w14:textId="4B91314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3 11 20 20 15 25 25</w:t>
      </w:r>
    </w:p>
    <w:p w14:paraId="5B929838" w14:textId="264E21B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3 12 55 50 40 60 40</w:t>
      </w:r>
    </w:p>
    <w:p w14:paraId="21E67D3A" w14:textId="63945D0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502 01 1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3 13 40 45 35 45 40</w:t>
      </w:r>
    </w:p>
    <w:p w14:paraId="225EEE97" w14:textId="0AC828B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3 14 35 25 30 30 30</w:t>
      </w:r>
    </w:p>
    <w:p w14:paraId="2EF3EC80" w14:textId="58E72DA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3 15 35 35 30 40 35</w:t>
      </w:r>
    </w:p>
    <w:p w14:paraId="5EC4B594" w14:textId="27D4B44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3 16 40 35 30 40 35</w:t>
      </w:r>
    </w:p>
    <w:p w14:paraId="3B76C8C1" w14:textId="5C8782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3 17 25 25 20 25 20</w:t>
      </w:r>
    </w:p>
    <w:p w14:paraId="570073B8" w14:textId="23CDEC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3 18 55 50 40 50 45</w:t>
      </w:r>
    </w:p>
    <w:p w14:paraId="4764515B" w14:textId="744C74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3 19 30 30 35 40 35</w:t>
      </w:r>
    </w:p>
    <w:p w14:paraId="6E91DF08" w14:textId="769D8CF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3 20 30 25 35 30 30</w:t>
      </w:r>
    </w:p>
    <w:p w14:paraId="6D2620FA" w14:textId="54040A4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3 21 40 40 35 40 35</w:t>
      </w:r>
    </w:p>
    <w:p w14:paraId="6ACC0663" w14:textId="638AF41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3 22 35 35 40 50 35</w:t>
      </w:r>
    </w:p>
    <w:p w14:paraId="301DEFA3" w14:textId="50BD6E0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3 23 40 40 40 45 40</w:t>
      </w:r>
    </w:p>
    <w:p w14:paraId="077F1ACF" w14:textId="013AD90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3 24 40 40 35 40 35</w:t>
      </w:r>
    </w:p>
    <w:p w14:paraId="32341B77" w14:textId="4BB8FE2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3 25 40 40 35 35 40</w:t>
      </w:r>
    </w:p>
    <w:p w14:paraId="140E7AC7" w14:textId="717408B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3 26 10 15 15 25 20</w:t>
      </w:r>
    </w:p>
    <w:p w14:paraId="0A88CFE8" w14:textId="55E28E0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3 27 15    20 05 20</w:t>
      </w:r>
    </w:p>
    <w:p w14:paraId="3D9C9FD1" w14:textId="39EE655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3 28 45 45 35 45 35</w:t>
      </w:r>
    </w:p>
    <w:p w14:paraId="3CABF908" w14:textId="04BB873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3 29 30 30 35 35 30</w:t>
      </w:r>
    </w:p>
    <w:p w14:paraId="2C7D7529" w14:textId="0E1DCFF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3 30 95 95 95 80 85</w:t>
      </w:r>
    </w:p>
    <w:p w14:paraId="640463C9" w14:textId="00D78A6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3 31 30 25 25 30 25</w:t>
      </w:r>
    </w:p>
    <w:p w14:paraId="1774F136" w14:textId="6B8F23C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3 32 35 30 30 40 30</w:t>
      </w:r>
    </w:p>
    <w:p w14:paraId="7C565A43" w14:textId="79401CB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3 33 45 40 35 50 40</w:t>
      </w:r>
    </w:p>
    <w:p w14:paraId="17D1BEA5" w14:textId="0FFE52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3 34 30 40 30 25 30</w:t>
      </w:r>
    </w:p>
    <w:p w14:paraId="648B6E9F" w14:textId="6AB1638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3 35 50 55 50 65 45</w:t>
      </w:r>
    </w:p>
    <w:p w14:paraId="541FA9D2" w14:textId="7E1A431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3 36 40 40 45 45 45</w:t>
      </w:r>
    </w:p>
    <w:p w14:paraId="5DC2B1E2" w14:textId="67734DC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3 37 40 40 45 45 45</w:t>
      </w:r>
    </w:p>
    <w:p w14:paraId="112F07B7" w14:textId="22ECA54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3 38 45 45 35 40 35</w:t>
      </w:r>
    </w:p>
    <w:p w14:paraId="5447BE70" w14:textId="3043BBB3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3 39 45 45 45 40 40</w:t>
      </w:r>
    </w:p>
    <w:p w14:paraId="5F61A90D" w14:textId="460EF45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3 40 30 35 30 30 30</w:t>
      </w:r>
    </w:p>
    <w:p w14:paraId="409F33CF" w14:textId="48EF5F6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3 41 99 99 99 90 99</w:t>
      </w:r>
    </w:p>
    <w:p w14:paraId="36936F1B" w14:textId="1824F86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3 42 35 40 35 35 35</w:t>
      </w:r>
    </w:p>
    <w:p w14:paraId="511A2FA8" w14:textId="7E09FA7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3 43 40 40 40 40 35</w:t>
      </w:r>
    </w:p>
    <w:p w14:paraId="74A3197E" w14:textId="06869E5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3 44 55 50 45 45 45</w:t>
      </w:r>
    </w:p>
    <w:p w14:paraId="3015F255" w14:textId="1F10CA1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3 45 35 35 40 40 35</w:t>
      </w:r>
    </w:p>
    <w:p w14:paraId="54FE6E96" w14:textId="36E960D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502 33 1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3 46 35 30 30 30 30</w:t>
      </w:r>
    </w:p>
    <w:p w14:paraId="3FE543D0" w14:textId="2ADB0E3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3 47 25 30 25 25 25</w:t>
      </w:r>
    </w:p>
    <w:p w14:paraId="59675BCD" w14:textId="38AC5CA0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3 48 10 15 15 15 15</w:t>
      </w:r>
    </w:p>
    <w:p w14:paraId="6D39AE1F" w14:textId="523037E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3 49 45 50 40 45 40</w:t>
      </w:r>
    </w:p>
    <w:p w14:paraId="58D9D59E" w14:textId="16FFB43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3 50 25 30 25 25 25</w:t>
      </w:r>
    </w:p>
    <w:p w14:paraId="37E50011" w14:textId="542D9C4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3 51 20 25 25 35 30</w:t>
      </w:r>
    </w:p>
    <w:p w14:paraId="674054B4" w14:textId="3623595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3 52 25 25 20 25 20</w:t>
      </w:r>
    </w:p>
    <w:p w14:paraId="29FE7700" w14:textId="6A466A2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3 53 55 50 45 50 45</w:t>
      </w:r>
    </w:p>
    <w:p w14:paraId="22280D46" w14:textId="67CA3C5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3 54 45 45 40 50 45</w:t>
      </w:r>
    </w:p>
    <w:p w14:paraId="7591FAD6" w14:textId="3C93DBE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3 55 35 35 30 35 30</w:t>
      </w:r>
    </w:p>
    <w:p w14:paraId="7C50DDB9" w14:textId="40FB8E0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3 56 35 30 35 30 30</w:t>
      </w:r>
    </w:p>
    <w:p w14:paraId="4556F752" w14:textId="5B6C0985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3 57 40 40 45 45 40</w:t>
      </w:r>
    </w:p>
    <w:p w14:paraId="345ADB08" w14:textId="1887A22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3 58 40 35 35 40 35</w:t>
      </w:r>
    </w:p>
    <w:p w14:paraId="1C919E5F" w14:textId="72015A9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3 59 35 35 40 40 35</w:t>
      </w:r>
    </w:p>
    <w:p w14:paraId="19755B89" w14:textId="0B6270DC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3 60 35 35 35 40 35</w:t>
      </w:r>
    </w:p>
    <w:p w14:paraId="46455303" w14:textId="6FB3025A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3 61 45 50 40 45 45</w:t>
      </w:r>
    </w:p>
    <w:p w14:paraId="6C8E756D" w14:textId="3B76904D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3 62 50 50 50 50 50</w:t>
      </w:r>
    </w:p>
    <w:p w14:paraId="303BC08C" w14:textId="38C533E2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3 63 20 20 15 15 20</w:t>
      </w:r>
    </w:p>
    <w:p w14:paraId="7F568EB3" w14:textId="20BB562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3 64 20 20 20 25 20</w:t>
      </w:r>
    </w:p>
    <w:p w14:paraId="36AD730C" w14:textId="3EDB9B46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3 65 30 35 40 40 35</w:t>
      </w:r>
    </w:p>
    <w:p w14:paraId="37235D51" w14:textId="0B34CCC9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3 66 40 40 40 40 40</w:t>
      </w:r>
    </w:p>
    <w:p w14:paraId="62BFAA9D" w14:textId="4E49828F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3 67 40 35 35 40 30</w:t>
      </w:r>
    </w:p>
    <w:p w14:paraId="6E014018" w14:textId="4B18AEAE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3 68 50 40 35 45 40</w:t>
      </w:r>
    </w:p>
    <w:p w14:paraId="4104CA9C" w14:textId="3FE6FF0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502 67 1 1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3 69 50 55 45 50 45</w:t>
      </w:r>
    </w:p>
    <w:p w14:paraId="6FDDA01B" w14:textId="65A84D2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502 68 1</w:t>
      </w:r>
      <w:r w:rsidR="00A0117F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3 70 45 45 40 50 45</w:t>
      </w:r>
    </w:p>
    <w:p w14:paraId="2454190E" w14:textId="5FEAA2A8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3 71 40 40 35 35 35</w:t>
      </w:r>
    </w:p>
    <w:p w14:paraId="495201A1" w14:textId="086726A1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3 72 35 35 30 35 30</w:t>
      </w:r>
    </w:p>
    <w:p w14:paraId="6A156BA1" w14:textId="096DCCB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3 73 40 40 35 45 40</w:t>
      </w:r>
    </w:p>
    <w:p w14:paraId="52CF0024" w14:textId="19B6E61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3 74 40 45 40 45 40</w:t>
      </w:r>
    </w:p>
    <w:p w14:paraId="6A453A32" w14:textId="2A1E6AF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3 75 35 35 30 35 30</w:t>
      </w:r>
    </w:p>
    <w:p w14:paraId="7CD67730" w14:textId="4DFA0854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3 76 35 40 40 45 40</w:t>
      </w:r>
    </w:p>
    <w:p w14:paraId="4AA76346" w14:textId="0210F9AB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502 77 1 </w:t>
      </w:r>
      <w:r w:rsidR="00A0117F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3 77 50 55 45 50 45</w:t>
      </w:r>
    </w:p>
    <w:p w14:paraId="12985192" w14:textId="14FDB91B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3 78 40 35 35 40 35</w:t>
      </w:r>
    </w:p>
    <w:p w14:paraId="787DF90B" w14:textId="42B0EAE7" w:rsidR="00580A98" w:rsidRPr="00580A98" w:rsidRDefault="00A0117F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3 79 45 50 45 40 40</w:t>
      </w:r>
    </w:p>
    <w:p w14:paraId="24E7F2D7" w14:textId="189623D0" w:rsidR="00580A98" w:rsidRDefault="00A0117F" w:rsidP="000D5A7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502 80 1 1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3 80 35 35 40 35 35</w:t>
      </w:r>
    </w:p>
    <w:p w14:paraId="17D6E961" w14:textId="6A42B80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00 50 35 35 55 35</w:t>
      </w:r>
    </w:p>
    <w:p w14:paraId="2AC3DDD2" w14:textId="28029E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1 01 60 60 60 60 60</w:t>
      </w:r>
    </w:p>
    <w:p w14:paraId="372181E1" w14:textId="24E213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1 02 45 40 40 50 35</w:t>
      </w:r>
    </w:p>
    <w:p w14:paraId="1B805E3F" w14:textId="1F9A5C8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503 09 1 </w:t>
      </w:r>
      <w:r w:rsidR="00CE096C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1 03 35 35 35 45 35</w:t>
      </w:r>
    </w:p>
    <w:p w14:paraId="26AC51A2" w14:textId="47B5EF8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503 11 1 </w:t>
      </w:r>
      <w:r w:rsidR="00CE096C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1 04 45 50 40 40 40</w:t>
      </w:r>
    </w:p>
    <w:p w14:paraId="3BC476EA" w14:textId="7148953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1 05 30 30 30 30 35</w:t>
      </w:r>
    </w:p>
    <w:p w14:paraId="7B12B849" w14:textId="70F9F5D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1 06 35 35 40 40 40</w:t>
      </w:r>
    </w:p>
    <w:p w14:paraId="1834BB16" w14:textId="1954355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1 07 30 30 20 25 25</w:t>
      </w:r>
    </w:p>
    <w:p w14:paraId="39FA0A7E" w14:textId="493B54B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1 08 30 30 30 35 30</w:t>
      </w:r>
    </w:p>
    <w:p w14:paraId="487152E6" w14:textId="578446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1 09 35 35 30 30 30</w:t>
      </w:r>
    </w:p>
    <w:p w14:paraId="3E861433" w14:textId="1D70A26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1 10 15 15 20 20 15</w:t>
      </w:r>
    </w:p>
    <w:p w14:paraId="38C1CFC7" w14:textId="6B704E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1 11 30 30 25 30 25</w:t>
      </w:r>
    </w:p>
    <w:p w14:paraId="7E4CEAAB" w14:textId="22F8E39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1 12 50 50</w:t>
      </w:r>
    </w:p>
    <w:p w14:paraId="67D3991B" w14:textId="7893B7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1 13 35 35 25 35 30</w:t>
      </w:r>
    </w:p>
    <w:p w14:paraId="3BA58BBB" w14:textId="70B5842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1 14 45 50 45 60 35</w:t>
      </w:r>
    </w:p>
    <w:p w14:paraId="58EE667D" w14:textId="54BE162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1 15 40 40 40 55 40</w:t>
      </w:r>
    </w:p>
    <w:p w14:paraId="4CDEB648" w14:textId="7D1DB84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1 16 40 40 30 35 35</w:t>
      </w:r>
    </w:p>
    <w:p w14:paraId="1703BF13" w14:textId="05B6BA0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1 17 50 50 50 60 50</w:t>
      </w:r>
    </w:p>
    <w:p w14:paraId="05C60A5B" w14:textId="1B0CFA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1 18 45 45 30 30 35</w:t>
      </w:r>
    </w:p>
    <w:p w14:paraId="1987FF5B" w14:textId="0899880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1 19 35 35 20 20 20</w:t>
      </w:r>
    </w:p>
    <w:p w14:paraId="115C05AD" w14:textId="3BABAEA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1 20 45 40 40 45 45</w:t>
      </w:r>
    </w:p>
    <w:p w14:paraId="1252797E" w14:textId="2B7CF19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1 21 50 40 40 50 40</w:t>
      </w:r>
    </w:p>
    <w:p w14:paraId="010BA0BB" w14:textId="49ABE24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503 38 1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1 22 60 60 55 65 55</w:t>
      </w:r>
    </w:p>
    <w:p w14:paraId="3621E420" w14:textId="37D0D0E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1 23 55 55 35 55 35</w:t>
      </w:r>
    </w:p>
    <w:p w14:paraId="4D397053" w14:textId="5B3866A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1 24 50 50 40 60 30</w:t>
      </w:r>
    </w:p>
    <w:p w14:paraId="2F96F725" w14:textId="5003DE2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1 25 40 35 40 40 35</w:t>
      </w:r>
    </w:p>
    <w:p w14:paraId="4D941BDC" w14:textId="0A972F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1 26 40 40 40 55 45</w:t>
      </w:r>
    </w:p>
    <w:p w14:paraId="45FDA375" w14:textId="4DC320E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1 27 35 35 30 35 30</w:t>
      </w:r>
    </w:p>
    <w:p w14:paraId="2E74A5DB" w14:textId="5B23D49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1 28 70 70 65 70 70</w:t>
      </w:r>
    </w:p>
    <w:p w14:paraId="4C0BA10B" w14:textId="7AA402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1 29 35 35 30 50 35</w:t>
      </w:r>
    </w:p>
    <w:p w14:paraId="752DFEB5" w14:textId="3421B5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1 30 50 50 50 50 50</w:t>
      </w:r>
    </w:p>
    <w:p w14:paraId="00914C2F" w14:textId="6E8174D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1 31 60 60 55 60 60</w:t>
      </w:r>
    </w:p>
    <w:p w14:paraId="6124663D" w14:textId="17D10E4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503 17 1 2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1 32 45 40 30 55 30</w:t>
      </w:r>
    </w:p>
    <w:p w14:paraId="4C7310B8" w14:textId="77ECF2D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1 33 35 35 30 25 30</w:t>
      </w:r>
    </w:p>
    <w:p w14:paraId="755550FC" w14:textId="2EF28A7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1 34 55 55 45 40 40</w:t>
      </w:r>
    </w:p>
    <w:p w14:paraId="6510D432" w14:textId="4E275E1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1 35 65 65 55 60 50</w:t>
      </w:r>
    </w:p>
    <w:p w14:paraId="51A97DB8" w14:textId="43BE344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1 36 50 50 50 45 45</w:t>
      </w:r>
    </w:p>
    <w:p w14:paraId="6E48E9D6" w14:textId="316191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1 37 55 55 55 60 60</w:t>
      </w:r>
    </w:p>
    <w:p w14:paraId="7E3FA974" w14:textId="6D44FAC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1 38 60 60 85 70 75</w:t>
      </w:r>
    </w:p>
    <w:p w14:paraId="6B54CAF0" w14:textId="2E5BED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1 39 50 50 45 45 40</w:t>
      </w:r>
    </w:p>
    <w:p w14:paraId="2EFA4682" w14:textId="48CF299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1 40 45 40 30 40 35</w:t>
      </w:r>
    </w:p>
    <w:p w14:paraId="526FC3AA" w14:textId="13A7F0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1 41 70 75 65 75 65</w:t>
      </w:r>
    </w:p>
    <w:p w14:paraId="24B233D1" w14:textId="17CBC0B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1 42 40 40 30 35 30</w:t>
      </w:r>
    </w:p>
    <w:p w14:paraId="637A9158" w14:textId="6DD304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1 43 50 50 50 60 50</w:t>
      </w:r>
    </w:p>
    <w:p w14:paraId="7026D48D" w14:textId="158BAA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1 44 55 55 45 55 50</w:t>
      </w:r>
    </w:p>
    <w:p w14:paraId="1CB52188" w14:textId="0998D3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1 45 65 65 60 65 60</w:t>
      </w:r>
    </w:p>
    <w:p w14:paraId="6BD41F11" w14:textId="330CC14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503 33 1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1 46 55 55 50 55 50</w:t>
      </w:r>
    </w:p>
    <w:p w14:paraId="43B8C603" w14:textId="455E3B7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1 47 40 40 65 70 60</w:t>
      </w:r>
    </w:p>
    <w:p w14:paraId="22913E3A" w14:textId="7AB587D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1 48 55 55 55 60 55</w:t>
      </w:r>
    </w:p>
    <w:p w14:paraId="390D0871" w14:textId="227B845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1 49 55 55 55 60 50</w:t>
      </w:r>
    </w:p>
    <w:p w14:paraId="4409BAEE" w14:textId="775E802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1 50 45 45 40 50 40</w:t>
      </w:r>
    </w:p>
    <w:p w14:paraId="44551B2C" w14:textId="207574A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1 51 40 40 35 35 35</w:t>
      </w:r>
    </w:p>
    <w:p w14:paraId="1000313E" w14:textId="29DDFD2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1 52 50 50 45 65 45</w:t>
      </w:r>
    </w:p>
    <w:p w14:paraId="726DCB39" w14:textId="387EA54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1 53 40 40 35 40 35</w:t>
      </w:r>
    </w:p>
    <w:p w14:paraId="791A3048" w14:textId="56817B0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1 54 40 40 40 50 40</w:t>
      </w:r>
    </w:p>
    <w:p w14:paraId="7CBB2D9E" w14:textId="606D064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1 55 35 35 35 30 30</w:t>
      </w:r>
    </w:p>
    <w:p w14:paraId="33D20328" w14:textId="1707B3C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1 56 50 50 45 50 40</w:t>
      </w:r>
    </w:p>
    <w:p w14:paraId="1ACFD9A5" w14:textId="31D127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1 57 50 50 45 40 40</w:t>
      </w:r>
    </w:p>
    <w:p w14:paraId="32DD46B0" w14:textId="0BDA07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1 58 50 55 50 60 55</w:t>
      </w:r>
    </w:p>
    <w:p w14:paraId="6DEDAD2B" w14:textId="2ABA79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1 59 30 30 30 30 30</w:t>
      </w:r>
    </w:p>
    <w:p w14:paraId="521945A7" w14:textId="5FF41D3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1 60 45 45 35 45 40</w:t>
      </w:r>
    </w:p>
    <w:p w14:paraId="2E91FB66" w14:textId="659601E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1 61 40 40 35 35 35</w:t>
      </w:r>
    </w:p>
    <w:p w14:paraId="316648D4" w14:textId="5E27A43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1 62 45 45 35 30 30</w:t>
      </w:r>
    </w:p>
    <w:p w14:paraId="3C04BF83" w14:textId="0F9BAAF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1 63 40 40 30 30 30</w:t>
      </w:r>
    </w:p>
    <w:p w14:paraId="1D33DDE8" w14:textId="507BB68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1 64 50 50 45 55 45</w:t>
      </w:r>
    </w:p>
    <w:p w14:paraId="69D4D489" w14:textId="540C36C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1 65 40 45 40 30 30</w:t>
      </w:r>
    </w:p>
    <w:p w14:paraId="24EA8202" w14:textId="7D79DAF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1 66 35 35 30 25 25</w:t>
      </w:r>
    </w:p>
    <w:p w14:paraId="538A5254" w14:textId="1621D12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1 67 50 50 45 40 50</w:t>
      </w:r>
    </w:p>
    <w:p w14:paraId="7C8544EB" w14:textId="1E2110B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1 68 40 40 40 40 35</w:t>
      </w:r>
    </w:p>
    <w:p w14:paraId="1FB1D47F" w14:textId="4FD618B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1 69 55 55 45 50 55</w:t>
      </w:r>
    </w:p>
    <w:p w14:paraId="0431DFFC" w14:textId="2ABB9FF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1 70 35 35 30 30 35</w:t>
      </w:r>
    </w:p>
    <w:p w14:paraId="086A83D8" w14:textId="39E2F2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1 71 60 45 45 30 45</w:t>
      </w:r>
    </w:p>
    <w:p w14:paraId="795098E8" w14:textId="00049A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1 72 40 40 40 35 35</w:t>
      </w:r>
    </w:p>
    <w:p w14:paraId="2406F943" w14:textId="2270DD1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1 73 40 40 35 45 30</w:t>
      </w:r>
    </w:p>
    <w:p w14:paraId="3A955848" w14:textId="25ADE20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1 74 60 60 55 60 45</w:t>
      </w:r>
    </w:p>
    <w:p w14:paraId="0E688CF0" w14:textId="6FC3B35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1 75 45 50 30 30 30</w:t>
      </w:r>
    </w:p>
    <w:p w14:paraId="5BF3914D" w14:textId="1F4EC7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1 76 45 45 40 55 40</w:t>
      </w:r>
    </w:p>
    <w:p w14:paraId="2A1A2711" w14:textId="34B6BB9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1 77 35 35 30 60 30</w:t>
      </w:r>
    </w:p>
    <w:p w14:paraId="485986D3" w14:textId="6F3C0E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1 78 45 45 45 50 45</w:t>
      </w:r>
    </w:p>
    <w:p w14:paraId="2D9629B7" w14:textId="346FC1A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503 79 1 </w:t>
      </w:r>
      <w:r w:rsidR="00CE096C">
        <w:rPr>
          <w:rFonts w:ascii="Courier New" w:hAnsi="Courier New" w:cs="Courier New"/>
          <w:sz w:val="24"/>
          <w:szCs w:val="24"/>
        </w:rPr>
        <w:t xml:space="preserve">2 </w:t>
      </w:r>
      <w:r w:rsidRPr="00580A98">
        <w:rPr>
          <w:rFonts w:ascii="Courier New" w:hAnsi="Courier New" w:cs="Courier New"/>
          <w:sz w:val="24"/>
          <w:szCs w:val="24"/>
        </w:rPr>
        <w:t>1 79 55 55 50 45 50</w:t>
      </w:r>
    </w:p>
    <w:p w14:paraId="74CB1BE2" w14:textId="6DFD95F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1 80 40 40 35 35 35</w:t>
      </w:r>
    </w:p>
    <w:p w14:paraId="2EF9951A" w14:textId="7718ADD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503 00 1 </w:t>
      </w:r>
      <w:r w:rsidR="00CE096C">
        <w:rPr>
          <w:rFonts w:ascii="Courier New" w:hAnsi="Courier New" w:cs="Courier New"/>
          <w:sz w:val="24"/>
          <w:szCs w:val="24"/>
        </w:rPr>
        <w:t>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00 50 40 35 75 35</w:t>
      </w:r>
    </w:p>
    <w:p w14:paraId="37D9E4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503 02 1 1 2 01 60 60 50 50 50</w:t>
      </w:r>
    </w:p>
    <w:p w14:paraId="3D2A9A6F" w14:textId="7B2121C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2 02 35 35 35 40 35</w:t>
      </w:r>
    </w:p>
    <w:p w14:paraId="26735CA2" w14:textId="146E219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2 03 50 40 40 65 40</w:t>
      </w:r>
    </w:p>
    <w:p w14:paraId="32B57131" w14:textId="1E0ACA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2 04 70 80 65 70 60</w:t>
      </w:r>
    </w:p>
    <w:p w14:paraId="75C4436F" w14:textId="24AB57E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2 05 20 20 15 20 20</w:t>
      </w:r>
    </w:p>
    <w:p w14:paraId="055BE2FA" w14:textId="4FDF104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2 06 40 35 35 40 30</w:t>
      </w:r>
    </w:p>
    <w:p w14:paraId="311F48CB" w14:textId="4A9E276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2 07 45 45 35 50 35</w:t>
      </w:r>
    </w:p>
    <w:p w14:paraId="18386186" w14:textId="32AAD3F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2 08 60 60 55 70 60</w:t>
      </w:r>
    </w:p>
    <w:p w14:paraId="460219FC" w14:textId="1F268D6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2 09 60 60 60 55 55</w:t>
      </w:r>
    </w:p>
    <w:p w14:paraId="59ABBD40" w14:textId="188196A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2 10 10 10 10 10 10</w:t>
      </w:r>
    </w:p>
    <w:p w14:paraId="2C881EE3" w14:textId="4E4B193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2 11 30 30 30 30 30</w:t>
      </w:r>
    </w:p>
    <w:p w14:paraId="7D15ADBF" w14:textId="7C81348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2 12 75 75 65 65 60</w:t>
      </w:r>
    </w:p>
    <w:p w14:paraId="43B77CEF" w14:textId="7F5A866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2 13 35 40 35 45 35</w:t>
      </w:r>
    </w:p>
    <w:p w14:paraId="7140C319" w14:textId="79E5CF3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2 14 55 50 45 55 35</w:t>
      </w:r>
    </w:p>
    <w:p w14:paraId="5C8993F6" w14:textId="79DD4A9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2 15 40 45 35 40 35</w:t>
      </w:r>
    </w:p>
    <w:p w14:paraId="24FE2434" w14:textId="3040679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2 16 10 10 10 25 10</w:t>
      </w:r>
    </w:p>
    <w:p w14:paraId="44BF9E94" w14:textId="7021E5E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2 17 40 40 35 30 30</w:t>
      </w:r>
    </w:p>
    <w:p w14:paraId="06337CBE" w14:textId="5CE907D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2 18 90 95 80 80 80</w:t>
      </w:r>
    </w:p>
    <w:p w14:paraId="00454ADC" w14:textId="5D1E90C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2 19 35 30 25 25 25</w:t>
      </w:r>
    </w:p>
    <w:p w14:paraId="7D55987C" w14:textId="7ECDE22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2 20 35 35 35 35 35</w:t>
      </w:r>
    </w:p>
    <w:p w14:paraId="57C7C096" w14:textId="18AFE47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2 21 40 45 35 50 35</w:t>
      </w:r>
    </w:p>
    <w:p w14:paraId="2534262B" w14:textId="64F4DB1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503 38 1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2 22 85 80 80 80 80</w:t>
      </w:r>
    </w:p>
    <w:p w14:paraId="5CA8F3C5" w14:textId="7934A19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2 23 70 60 50 70 50</w:t>
      </w:r>
    </w:p>
    <w:p w14:paraId="589CB697" w14:textId="78CAB44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2 24 65 65 60 60 55</w:t>
      </w:r>
    </w:p>
    <w:p w14:paraId="0F159986" w14:textId="6088117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2 25 35 35 30 40 30</w:t>
      </w:r>
    </w:p>
    <w:p w14:paraId="4AAF54EA" w14:textId="00A5E28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2 26 75 70 55 60 55</w:t>
      </w:r>
    </w:p>
    <w:p w14:paraId="4359676E" w14:textId="75A8584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2 27 25 25 30 50 25</w:t>
      </w:r>
    </w:p>
    <w:p w14:paraId="57E1B94E" w14:textId="33E175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2 28 60 60 50 70 40</w:t>
      </w:r>
    </w:p>
    <w:p w14:paraId="098ED715" w14:textId="181CEDE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2 29 40 40 40 40 40</w:t>
      </w:r>
    </w:p>
    <w:p w14:paraId="47DDE9C4" w14:textId="4BE865A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2 30 65 65 50 45 55</w:t>
      </w:r>
    </w:p>
    <w:p w14:paraId="275DD354" w14:textId="4588F47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2 31 55 55 45 50 45</w:t>
      </w:r>
    </w:p>
    <w:p w14:paraId="55811029" w14:textId="5CF60A0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2 32 40 35 30 40 30</w:t>
      </w:r>
    </w:p>
    <w:p w14:paraId="5355DC25" w14:textId="27EA705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2 33 15 10 10 20 10</w:t>
      </w:r>
    </w:p>
    <w:p w14:paraId="1FEB5CD2" w14:textId="4361777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2 34 40 45 30 50 30</w:t>
      </w:r>
    </w:p>
    <w:p w14:paraId="2354B4EA" w14:textId="3066EBF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2 35 50 50 40 40 35</w:t>
      </w:r>
    </w:p>
    <w:p w14:paraId="03AD3992" w14:textId="11E88B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2 36 90 95 70 75 60</w:t>
      </w:r>
    </w:p>
    <w:p w14:paraId="2786513C" w14:textId="109E0C1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2 37 60 60 60 65 60</w:t>
      </w:r>
    </w:p>
    <w:p w14:paraId="66E7314D" w14:textId="21850B9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2 38 60 55 50 40 50</w:t>
      </w:r>
    </w:p>
    <w:p w14:paraId="4E5B5441" w14:textId="1E59591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2 39 55 55 55 55 55</w:t>
      </w:r>
    </w:p>
    <w:p w14:paraId="20BC1011" w14:textId="310C6F4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2 40 40 30 30 30 30</w:t>
      </w:r>
    </w:p>
    <w:p w14:paraId="69C11678" w14:textId="4B4E5A0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2 41 80 70 60 65 60</w:t>
      </w:r>
    </w:p>
    <w:p w14:paraId="2F87DF93" w14:textId="18E4B71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2 42 40 40 40 60 40</w:t>
      </w:r>
    </w:p>
    <w:p w14:paraId="0A98C60D" w14:textId="4CE5049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2 43 70 65 55 60 55</w:t>
      </w:r>
    </w:p>
    <w:p w14:paraId="21F28451" w14:textId="2DDC127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2 44 60 55 45 50 45</w:t>
      </w:r>
    </w:p>
    <w:p w14:paraId="6FCAD59D" w14:textId="5A1E0A3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2 45 60 60 75 70 75</w:t>
      </w:r>
    </w:p>
    <w:p w14:paraId="5371DF18" w14:textId="6496E10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2 46 75 75 70 65 65</w:t>
      </w:r>
    </w:p>
    <w:p w14:paraId="52888DAF" w14:textId="35C14A4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2 47 60 55 45 55 50</w:t>
      </w:r>
    </w:p>
    <w:p w14:paraId="5BB056FA" w14:textId="7CEB5B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2 48 75 75 75 75 60</w:t>
      </w:r>
    </w:p>
    <w:p w14:paraId="17059DF3" w14:textId="18507C2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2 49 40 40 35 35 35</w:t>
      </w:r>
    </w:p>
    <w:p w14:paraId="4D8920AF" w14:textId="125EDAF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2 50 60 65 55 60 55</w:t>
      </w:r>
    </w:p>
    <w:p w14:paraId="20B7B643" w14:textId="73720DB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2 51 40 40 35 35 35</w:t>
      </w:r>
    </w:p>
    <w:p w14:paraId="42D7F644" w14:textId="5810B68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2 52 45 50 40 50 40</w:t>
      </w:r>
    </w:p>
    <w:p w14:paraId="720F64F1" w14:textId="7FFBC02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2 53 45 40 40 50 40</w:t>
      </w:r>
    </w:p>
    <w:p w14:paraId="53A07460" w14:textId="4FB093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2 54 45 45 45 35 35</w:t>
      </w:r>
    </w:p>
    <w:p w14:paraId="4D9D6668" w14:textId="5B17BD8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503 49 1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2 55 40 40 40 35 40</w:t>
      </w:r>
    </w:p>
    <w:p w14:paraId="2A6E9453" w14:textId="1A1C20A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</w:t>
      </w:r>
    </w:p>
    <w:p w14:paraId="6F3D073F" w14:textId="47D2B76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2 57 35 35 35 35 30</w:t>
      </w:r>
    </w:p>
    <w:p w14:paraId="134BE696" w14:textId="1EE678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2 58 55 55 50 60 45</w:t>
      </w:r>
    </w:p>
    <w:p w14:paraId="61D9D524" w14:textId="10CCB12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2 59 10 05 05 10 05</w:t>
      </w:r>
    </w:p>
    <w:p w14:paraId="7CD2BF4F" w14:textId="3A7099B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2 60 45 45 40 45 40</w:t>
      </w:r>
    </w:p>
    <w:p w14:paraId="3C0235DB" w14:textId="2F281EE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2 61 35 35 30 25 25</w:t>
      </w:r>
    </w:p>
    <w:p w14:paraId="3BD8EBA6" w14:textId="0D2DB35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2 62 50 50 40 40 40</w:t>
      </w:r>
    </w:p>
    <w:p w14:paraId="0BD51806" w14:textId="061396A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2 63 45 45</w:t>
      </w:r>
    </w:p>
    <w:p w14:paraId="0907540F" w14:textId="423AAE1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503 61 1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2 64 40 40 35 35 30</w:t>
      </w:r>
    </w:p>
    <w:p w14:paraId="79306790" w14:textId="0A64500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2 65 50 50 45 35 45</w:t>
      </w:r>
    </w:p>
    <w:p w14:paraId="5101EE48" w14:textId="4EF4F5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</w:t>
      </w:r>
    </w:p>
    <w:p w14:paraId="521F1A72" w14:textId="52C867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2 67 40 45 40 40 40</w:t>
      </w:r>
    </w:p>
    <w:p w14:paraId="0E465C89" w14:textId="102F971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2 68 55 50 50 50 50</w:t>
      </w:r>
    </w:p>
    <w:p w14:paraId="3C58B46F" w14:textId="4002BEA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2 69 60 60 55 60 55</w:t>
      </w:r>
    </w:p>
    <w:p w14:paraId="320ED6CC" w14:textId="386693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2 70 45 40 40 45 40</w:t>
      </w:r>
    </w:p>
    <w:p w14:paraId="7E532D18" w14:textId="697A889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2 71 50 50 40 35 40</w:t>
      </w:r>
    </w:p>
    <w:p w14:paraId="57F5DB84" w14:textId="57CC6B0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2 72 20 20 20 20 20</w:t>
      </w:r>
    </w:p>
    <w:p w14:paraId="0DF34314" w14:textId="59E921A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2 73 60 60 45 60 45</w:t>
      </w:r>
    </w:p>
    <w:p w14:paraId="48610DDD" w14:textId="79D8B12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2 74 60 55 40 40 40</w:t>
      </w:r>
    </w:p>
    <w:p w14:paraId="4E5DA895" w14:textId="55D8418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2 75 55 55 45 40 50</w:t>
      </w:r>
    </w:p>
    <w:p w14:paraId="7A193909" w14:textId="7D6BDF0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2 76 40 40 30 30 30</w:t>
      </w:r>
    </w:p>
    <w:p w14:paraId="34AE1777" w14:textId="226CDE7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2 77 40 40 35 35 35</w:t>
      </w:r>
    </w:p>
    <w:p w14:paraId="15C6FA30" w14:textId="17DE02F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</w:t>
      </w:r>
    </w:p>
    <w:p w14:paraId="0D78C1A2" w14:textId="1BC5712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2 79 45 40 40 45 40</w:t>
      </w:r>
    </w:p>
    <w:p w14:paraId="6CA90E2F" w14:textId="02D41D7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2 80 60 60 40 35 50</w:t>
      </w:r>
    </w:p>
    <w:p w14:paraId="2C9212F7" w14:textId="03BEBAA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00 40 40 30 70 40</w:t>
      </w:r>
    </w:p>
    <w:p w14:paraId="7AEE6B2A" w14:textId="6812E7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</w:t>
      </w:r>
    </w:p>
    <w:p w14:paraId="27921781" w14:textId="47A41D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3 02 45 40 35 50 35</w:t>
      </w:r>
    </w:p>
    <w:p w14:paraId="2A9C8369" w14:textId="5048EA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3 03 60 65 60 85 55</w:t>
      </w:r>
    </w:p>
    <w:p w14:paraId="516A1AED" w14:textId="3AE7E803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3 04 55 55 60 75 50</w:t>
      </w:r>
    </w:p>
    <w:p w14:paraId="6E97D062" w14:textId="73DE80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3 05 20 20 10 20 10</w:t>
      </w:r>
    </w:p>
    <w:p w14:paraId="51223B15" w14:textId="0228F1B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3 06 35 35 30 30 30</w:t>
      </w:r>
    </w:p>
    <w:p w14:paraId="29417BA8" w14:textId="203043B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3 07 60 60 45 65 40</w:t>
      </w:r>
    </w:p>
    <w:p w14:paraId="5031AC81" w14:textId="719837A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3 08 35 35 25 30 25</w:t>
      </w:r>
    </w:p>
    <w:p w14:paraId="1CB3ADDA" w14:textId="2C3915E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3 09 60 65 60 75 60</w:t>
      </w:r>
    </w:p>
    <w:p w14:paraId="342147A2" w14:textId="1C99041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3 10 20 20 10 10 10</w:t>
      </w:r>
    </w:p>
    <w:p w14:paraId="7BC5D79B" w14:textId="192DB5D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3 11 05 05 05 05 05</w:t>
      </w:r>
    </w:p>
    <w:p w14:paraId="6FED59A1" w14:textId="3D82B29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3 12 60 65 60 75 60</w:t>
      </w:r>
    </w:p>
    <w:p w14:paraId="7F946D4C" w14:textId="446A70E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3 13 35 35 40 50 40</w:t>
      </w:r>
    </w:p>
    <w:p w14:paraId="7C31E7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503 07 1 1 3 14 50 50 40 65 40</w:t>
      </w:r>
    </w:p>
    <w:p w14:paraId="218C2E0A" w14:textId="14F23A8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3 15 55 50 45 45 45</w:t>
      </w:r>
    </w:p>
    <w:p w14:paraId="19CF0330" w14:textId="4005FA4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3 16 40 40 45 60 45</w:t>
      </w:r>
    </w:p>
    <w:p w14:paraId="35B9FBD7" w14:textId="2B60B0B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3 17 10 10 10 05 05</w:t>
      </w:r>
    </w:p>
    <w:p w14:paraId="3AFF31CF" w14:textId="540A481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3 18 45 45 40 40 40</w:t>
      </w:r>
    </w:p>
    <w:p w14:paraId="6B26AFB5" w14:textId="3E9B1E4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3 19 35 35 35 40 35</w:t>
      </w:r>
    </w:p>
    <w:p w14:paraId="462FA6F8" w14:textId="2350E3B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3 20 55 55 45 50 40</w:t>
      </w:r>
    </w:p>
    <w:p w14:paraId="2D254772" w14:textId="40211C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3 21 50 50 40 60 40</w:t>
      </w:r>
    </w:p>
    <w:p w14:paraId="0A32A19B" w14:textId="7D68B87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3 22 65 70 70 90 70</w:t>
      </w:r>
    </w:p>
    <w:p w14:paraId="536E6BD5" w14:textId="330ED56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3 23 45 45 40 50 40</w:t>
      </w:r>
    </w:p>
    <w:p w14:paraId="4E2BB0E1" w14:textId="123AC95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3 24 55 55 45 65 45</w:t>
      </w:r>
    </w:p>
    <w:p w14:paraId="7D2D9428" w14:textId="6423BCA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3 25 40 40 35 35 35</w:t>
      </w:r>
    </w:p>
    <w:p w14:paraId="5899BC5D" w14:textId="649A313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3 26 35 35 30 30 35</w:t>
      </w:r>
    </w:p>
    <w:p w14:paraId="1CDC231D" w14:textId="7663139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503 08 1 2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3 27 30 30 25 30 25</w:t>
      </w:r>
    </w:p>
    <w:p w14:paraId="443BD585" w14:textId="25BAD40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3 28 40 40 40 50 40</w:t>
      </w:r>
    </w:p>
    <w:p w14:paraId="467B1BD1" w14:textId="0E3755D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3 29 35 35 35 40 35</w:t>
      </w:r>
    </w:p>
    <w:p w14:paraId="7BE70C38" w14:textId="02DCA1D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3 30 75 75 70 75 70</w:t>
      </w:r>
    </w:p>
    <w:p w14:paraId="69CCC4BD" w14:textId="7A9E454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3 31 30 30 30 30 30</w:t>
      </w:r>
    </w:p>
    <w:p w14:paraId="6FA4855C" w14:textId="063D738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503 17 1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3 32 40 35 30 65 30</w:t>
      </w:r>
    </w:p>
    <w:p w14:paraId="159D208C" w14:textId="75E01EC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3 33 30 30 30 20 30</w:t>
      </w:r>
    </w:p>
    <w:p w14:paraId="47F653BB" w14:textId="166B0B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503 19 1 2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3 34 35 35 30 40 30</w:t>
      </w:r>
    </w:p>
    <w:p w14:paraId="4FF7019A" w14:textId="11AC960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3 35 70 70 75 90 75</w:t>
      </w:r>
    </w:p>
    <w:p w14:paraId="52055486" w14:textId="1F1C6C2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</w:t>
      </w:r>
    </w:p>
    <w:p w14:paraId="318881E1" w14:textId="3A63AE6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3 37 40 40 40 55 40</w:t>
      </w:r>
    </w:p>
    <w:p w14:paraId="5CEB6F7A" w14:textId="162FEF5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3 38 35 35 30 40 30</w:t>
      </w:r>
    </w:p>
    <w:p w14:paraId="4F2073E3" w14:textId="6562293D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3 39 55 55 45 60 45</w:t>
      </w:r>
    </w:p>
    <w:p w14:paraId="2B0A99C4" w14:textId="6287C0F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3 40 35 35 35 40 35</w:t>
      </w:r>
    </w:p>
    <w:p w14:paraId="50B9C6EC" w14:textId="3E31EFD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3 41 80 75 75 80 75</w:t>
      </w:r>
    </w:p>
    <w:p w14:paraId="021139F5" w14:textId="413954B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3 42 30 30 25 25 25</w:t>
      </w:r>
    </w:p>
    <w:p w14:paraId="69E926E5" w14:textId="2922721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503 29 1 2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3 43 55 55 45 70 45</w:t>
      </w:r>
    </w:p>
    <w:p w14:paraId="3086168E" w14:textId="1551D10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3 44 60 60 45 45 45</w:t>
      </w:r>
    </w:p>
    <w:p w14:paraId="231C1DA1" w14:textId="2D057AB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3 45 45 45 40 40 40</w:t>
      </w:r>
    </w:p>
    <w:p w14:paraId="08A96D61" w14:textId="3248451C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503 33 1 2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3 46 45 45 40 55 40</w:t>
      </w:r>
    </w:p>
    <w:p w14:paraId="66D5C514" w14:textId="44F5B8F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3 47 55 50 40 60 40</w:t>
      </w:r>
    </w:p>
    <w:p w14:paraId="31F67BDD" w14:textId="2C9080F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3 48 90 90 70 70 70</w:t>
      </w:r>
    </w:p>
    <w:p w14:paraId="57FAA0D4" w14:textId="62B3BA0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503 36 1 2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3 49 30 30 35 45 35</w:t>
      </w:r>
    </w:p>
    <w:p w14:paraId="44F8D329" w14:textId="79C2DF5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3 50 25 25 30 35 30</w:t>
      </w:r>
    </w:p>
    <w:p w14:paraId="18C9A630" w14:textId="1E52806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3 51 45 45 40 35 40</w:t>
      </w:r>
    </w:p>
    <w:p w14:paraId="0AF92E32" w14:textId="04EEDFB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3 52 35 35 35 45 35</w:t>
      </w:r>
    </w:p>
    <w:p w14:paraId="146DF4D5" w14:textId="0333C05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3 53 55 55 55 65 55</w:t>
      </w:r>
    </w:p>
    <w:p w14:paraId="5956397D" w14:textId="6767E1AA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3 54 20 20 15 15 15</w:t>
      </w:r>
    </w:p>
    <w:p w14:paraId="5BE84D65" w14:textId="6EEB0BB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503 49 1 2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3 55 30 30 30 30 30</w:t>
      </w:r>
    </w:p>
    <w:p w14:paraId="79EE057D" w14:textId="7348A081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3 56 50 50 40 60 40</w:t>
      </w:r>
    </w:p>
    <w:p w14:paraId="3B557888" w14:textId="43F985D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503 53 1</w:t>
      </w:r>
      <w:r w:rsidR="00CE096C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3 57 </w:t>
      </w:r>
    </w:p>
    <w:p w14:paraId="58FDD771" w14:textId="0DB205F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3 58 40 40 40 40 40</w:t>
      </w:r>
    </w:p>
    <w:p w14:paraId="1D3EE252" w14:textId="4F7EA67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3 59 45 45 40 60 40</w:t>
      </w:r>
    </w:p>
    <w:p w14:paraId="107D1638" w14:textId="22EEC5A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3 60 40 40 35 70 35</w:t>
      </w:r>
    </w:p>
    <w:p w14:paraId="29CA1F30" w14:textId="41DC55A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3 61 40 40 35 40 35</w:t>
      </w:r>
    </w:p>
    <w:p w14:paraId="4A1B3ACB" w14:textId="5AEF457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503 59 1 2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3 62 55 55 45 45 45</w:t>
      </w:r>
    </w:p>
    <w:p w14:paraId="11AB6D18" w14:textId="047CC396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3 63 35 35 35 35 35</w:t>
      </w:r>
    </w:p>
    <w:p w14:paraId="7884E20B" w14:textId="4C6B889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3 64 15 15 10 25 10</w:t>
      </w:r>
    </w:p>
    <w:p w14:paraId="1CE0C645" w14:textId="2042ED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3 65 05 05 05 05 05</w:t>
      </w:r>
    </w:p>
    <w:p w14:paraId="76230BB9" w14:textId="5A2C808F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503 63 1 2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3 66 30 30 20 20 20</w:t>
      </w:r>
    </w:p>
    <w:p w14:paraId="39859D10" w14:textId="393F6C84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3 67 50 50 40 65 40</w:t>
      </w:r>
    </w:p>
    <w:p w14:paraId="55E7352B" w14:textId="24AAA67E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503 66 1 2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3 68 50 50 45 70 45</w:t>
      </w:r>
    </w:p>
    <w:p w14:paraId="21EFA1F7" w14:textId="49D5764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3 69 45 45 40 65 40</w:t>
      </w:r>
    </w:p>
    <w:p w14:paraId="0125576D" w14:textId="0C3D8D2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3 70 30 30 30 35 30</w:t>
      </w:r>
    </w:p>
    <w:p w14:paraId="1097AA25" w14:textId="66DE7F20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503 69 1 2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3 71 40 40 40 35 40</w:t>
      </w:r>
    </w:p>
    <w:p w14:paraId="2567141A" w14:textId="5DB012E5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503 71 1 2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3 72 15 15 15 20 15</w:t>
      </w:r>
    </w:p>
    <w:p w14:paraId="7E7AF36F" w14:textId="76EF8778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3 73 60 60 50 55 50</w:t>
      </w:r>
    </w:p>
    <w:p w14:paraId="4DD9E48B" w14:textId="7F707D0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503 73 </w:t>
      </w:r>
      <w:r w:rsidR="00CE096C">
        <w:rPr>
          <w:rFonts w:ascii="Courier New" w:hAnsi="Courier New" w:cs="Courier New"/>
          <w:sz w:val="24"/>
          <w:szCs w:val="24"/>
        </w:rPr>
        <w:t>1 2</w:t>
      </w:r>
      <w:r w:rsidRPr="00580A98">
        <w:rPr>
          <w:rFonts w:ascii="Courier New" w:hAnsi="Courier New" w:cs="Courier New"/>
          <w:sz w:val="24"/>
          <w:szCs w:val="24"/>
        </w:rPr>
        <w:t xml:space="preserve"> 3 74 45 45 45 60 45</w:t>
      </w:r>
    </w:p>
    <w:p w14:paraId="3B218A6E" w14:textId="65927C1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3 75 35 35 35 20 35</w:t>
      </w:r>
    </w:p>
    <w:p w14:paraId="10C860F3" w14:textId="4A7D26C9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503 75 1 2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3 76 55 55 45 55 45</w:t>
      </w:r>
    </w:p>
    <w:p w14:paraId="723C0C96" w14:textId="15A89A92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503 77 1 2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3 77 55 55 55 75 55</w:t>
      </w:r>
    </w:p>
    <w:p w14:paraId="04BBCD2F" w14:textId="7C5EC9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503 78 1 2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3 78 45 45 40 40 40</w:t>
      </w:r>
    </w:p>
    <w:p w14:paraId="33BB2CC3" w14:textId="4656AA37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503 79 1 2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3 79 30 30 25 65 25</w:t>
      </w:r>
    </w:p>
    <w:p w14:paraId="2EB10085" w14:textId="1E6E433B" w:rsidR="00580A98" w:rsidRPr="00580A98" w:rsidRDefault="00CE096C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503 80 1 2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3 80 50 50 45 50 45</w:t>
      </w:r>
    </w:p>
    <w:p w14:paraId="646FD608" w14:textId="5986441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00 40 45 40 30 30</w:t>
      </w:r>
    </w:p>
    <w:p w14:paraId="3172DCF4" w14:textId="264904A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1 01 55 40 60 60 55</w:t>
      </w:r>
    </w:p>
    <w:p w14:paraId="1E9353A2" w14:textId="0D8CCCD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1 02 55 55 60 45 40</w:t>
      </w:r>
    </w:p>
    <w:p w14:paraId="14FC4346" w14:textId="52D9DAB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1 03 45 55 40 30 30</w:t>
      </w:r>
    </w:p>
    <w:p w14:paraId="2CAD8A9B" w14:textId="767F741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1 04 55 60 40 55 45</w:t>
      </w:r>
    </w:p>
    <w:p w14:paraId="18AB1C4D" w14:textId="3C00FF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1 05 40 40 35 40 35</w:t>
      </w:r>
    </w:p>
    <w:p w14:paraId="77696E17" w14:textId="13F74D9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1 06 40 55 45 50 50</w:t>
      </w:r>
    </w:p>
    <w:p w14:paraId="22B16A6F" w14:textId="6DE673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1 07 45 55 40 55 45</w:t>
      </w:r>
    </w:p>
    <w:p w14:paraId="0B4CE464" w14:textId="06A1272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1 08 45 40 55 55 40</w:t>
      </w:r>
    </w:p>
    <w:p w14:paraId="1FE28F6C" w14:textId="0FDE405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504 13 1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1 09 40 40 35 45 40</w:t>
      </w:r>
    </w:p>
    <w:p w14:paraId="51A4D376" w14:textId="3C4D24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1 10 35 40 40 50 45</w:t>
      </w:r>
    </w:p>
    <w:p w14:paraId="3B513CAB" w14:textId="423D911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1 11 40 50 45 40 40</w:t>
      </w:r>
    </w:p>
    <w:p w14:paraId="36914E0E" w14:textId="65517F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1 12 55 50 50 60 50</w:t>
      </w:r>
    </w:p>
    <w:p w14:paraId="7F6C3211" w14:textId="55AAFB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1 13 35 45 40 40 40</w:t>
      </w:r>
    </w:p>
    <w:p w14:paraId="74C9C536" w14:textId="4521CF3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1 14 50 60 40 45 45</w:t>
      </w:r>
    </w:p>
    <w:p w14:paraId="7B9F9F60" w14:textId="362190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1 15 45 45 40 55 45</w:t>
      </w:r>
    </w:p>
    <w:p w14:paraId="35B22255" w14:textId="6F1218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1 16 35 50 35 30 30</w:t>
      </w:r>
    </w:p>
    <w:p w14:paraId="0DDBE57B" w14:textId="23C278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504 37 1 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1 </w:t>
      </w:r>
      <w:r w:rsidR="00BF3E23">
        <w:rPr>
          <w:rFonts w:ascii="Courier New" w:hAnsi="Courier New" w:cs="Courier New"/>
          <w:sz w:val="24"/>
          <w:szCs w:val="24"/>
        </w:rPr>
        <w:t xml:space="preserve">1 </w:t>
      </w:r>
      <w:r w:rsidR="00580A98" w:rsidRPr="00580A98">
        <w:rPr>
          <w:rFonts w:ascii="Courier New" w:hAnsi="Courier New" w:cs="Courier New"/>
          <w:sz w:val="24"/>
          <w:szCs w:val="24"/>
        </w:rPr>
        <w:t>17 30 40 30 30 35</w:t>
      </w:r>
    </w:p>
    <w:p w14:paraId="47FF67EA" w14:textId="1699B76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504 50 1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1 18 40 55 40 40 35</w:t>
      </w:r>
    </w:p>
    <w:p w14:paraId="2C4259BF" w14:textId="59FC0D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1 19 30 35 30 35 35</w:t>
      </w:r>
    </w:p>
    <w:p w14:paraId="0879B0C8" w14:textId="17DCFDB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1 20 45 50 40 45 40</w:t>
      </w:r>
    </w:p>
    <w:p w14:paraId="3F7FAB91" w14:textId="00B92AD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1 21 55 55 45 45 45</w:t>
      </w:r>
    </w:p>
    <w:p w14:paraId="1FE5BB62" w14:textId="532D4A5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1 22 55 50 55 55 55</w:t>
      </w:r>
    </w:p>
    <w:p w14:paraId="4B52730C" w14:textId="217910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1 23 50 55 40 55 50</w:t>
      </w:r>
    </w:p>
    <w:p w14:paraId="35146209" w14:textId="6E59EA4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1 24 45 55 35 55 40</w:t>
      </w:r>
    </w:p>
    <w:p w14:paraId="6A01C277" w14:textId="656EB30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1 25 35 40 30 35 30</w:t>
      </w:r>
    </w:p>
    <w:p w14:paraId="608E4F35" w14:textId="083322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1 26 30 30 25 25 25</w:t>
      </w:r>
    </w:p>
    <w:p w14:paraId="4E818762" w14:textId="28A6D9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1 27 40 35 35 30 30</w:t>
      </w:r>
    </w:p>
    <w:p w14:paraId="5A33A05A" w14:textId="5CA21B2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1 28 55 50 40 55 40</w:t>
      </w:r>
    </w:p>
    <w:p w14:paraId="099B902A" w14:textId="3984A52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1 29 40 45 40 40 35</w:t>
      </w:r>
    </w:p>
    <w:p w14:paraId="2FF64B37" w14:textId="48FDA8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1 30 60 55 55 55 50</w:t>
      </w:r>
    </w:p>
    <w:p w14:paraId="16B03A0D" w14:textId="3F18847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1 31 35 35 30 30 30</w:t>
      </w:r>
    </w:p>
    <w:p w14:paraId="01AFB9A0" w14:textId="51EBFD7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1 32 55 50 45 60 40</w:t>
      </w:r>
    </w:p>
    <w:p w14:paraId="4D70EBBE" w14:textId="523EDC5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504 18 1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1 33 45 50 55 55 45</w:t>
      </w:r>
    </w:p>
    <w:p w14:paraId="0010AFD9" w14:textId="6B8AF3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1 34 40 50 40 45 35</w:t>
      </w:r>
    </w:p>
    <w:p w14:paraId="1B36B774" w14:textId="77C6B2E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1 35 60 55 50 60 55</w:t>
      </w:r>
    </w:p>
    <w:p w14:paraId="1D28A9A5" w14:textId="1FDA5B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1 36 55 50 45 55 45</w:t>
      </w:r>
    </w:p>
    <w:p w14:paraId="3C00F183" w14:textId="1236FB8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1 37 55 55 55 55 45</w:t>
      </w:r>
    </w:p>
    <w:p w14:paraId="0B3E0EE0" w14:textId="6D4DA1A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1 38 40 40 30 30 30</w:t>
      </w:r>
    </w:p>
    <w:p w14:paraId="66CD6A82" w14:textId="036A416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1 39 35 45 30 35 30</w:t>
      </w:r>
    </w:p>
    <w:p w14:paraId="717BF3D6" w14:textId="6C1B33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1 40 50 50 40 55 45</w:t>
      </w:r>
    </w:p>
    <w:p w14:paraId="3B464730" w14:textId="1E9C5FE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1 41 55 50 55 60 50</w:t>
      </w:r>
    </w:p>
    <w:p w14:paraId="1225CC64" w14:textId="062F40B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1 42 45 50 40 30 30</w:t>
      </w:r>
    </w:p>
    <w:p w14:paraId="4F1EC489" w14:textId="6BFFBCE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1 43 60 55 60 60 55</w:t>
      </w:r>
    </w:p>
    <w:p w14:paraId="6A669C0D" w14:textId="112B3A9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1 44 45 50 50 45 50</w:t>
      </w:r>
    </w:p>
    <w:p w14:paraId="7D7D8838" w14:textId="50ECEC0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1 45 40 45 40 45 40</w:t>
      </w:r>
    </w:p>
    <w:p w14:paraId="53DFC2F4" w14:textId="22EA80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1 46 30 35 30 30 30</w:t>
      </w:r>
    </w:p>
    <w:p w14:paraId="4A46F929" w14:textId="7E0D75A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1 47 40 50 40 40 40</w:t>
      </w:r>
    </w:p>
    <w:p w14:paraId="1FD170AA" w14:textId="4F642CB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1 48 45 60 40 55 30</w:t>
      </w:r>
    </w:p>
    <w:p w14:paraId="40DBEA45" w14:textId="2385E30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1 49 40 55 40 45 40</w:t>
      </w:r>
    </w:p>
    <w:p w14:paraId="4FB741F7" w14:textId="36FA51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1 50 50 50 45 55 35</w:t>
      </w:r>
    </w:p>
    <w:p w14:paraId="446A85F5" w14:textId="5578CB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1 51 30 35 30 30 35</w:t>
      </w:r>
    </w:p>
    <w:p w14:paraId="45A1F10E" w14:textId="18B0EE0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1 52 45 55 40 55 50</w:t>
      </w:r>
    </w:p>
    <w:p w14:paraId="70A972E3" w14:textId="0B55F03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1 53 55 55 40 40 35</w:t>
      </w:r>
    </w:p>
    <w:p w14:paraId="2FA94F46" w14:textId="715DEE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1 54 40 40 30 30 25</w:t>
      </w:r>
    </w:p>
    <w:p w14:paraId="0D52FDFC" w14:textId="0E1A64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1 55 45 50 40 55 40</w:t>
      </w:r>
    </w:p>
    <w:p w14:paraId="43E65FF3" w14:textId="70FCFB5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1 56 55 50 40 55 40</w:t>
      </w:r>
    </w:p>
    <w:p w14:paraId="77FBB7FA" w14:textId="3018B31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1 57 35 50 35 35 35</w:t>
      </w:r>
    </w:p>
    <w:p w14:paraId="0ECDF5B3" w14:textId="0B1280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1 58 55 55 40 45 35</w:t>
      </w:r>
    </w:p>
    <w:p w14:paraId="0E577B85" w14:textId="432658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1 59 55 55 45 55 45</w:t>
      </w:r>
    </w:p>
    <w:p w14:paraId="4D2A463A" w14:textId="6023159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1 60 45 60 40 40 40</w:t>
      </w:r>
    </w:p>
    <w:p w14:paraId="69D4FFA7" w14:textId="678FC42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1 61 40 50 40 45 45</w:t>
      </w:r>
    </w:p>
    <w:p w14:paraId="2B6088AE" w14:textId="441DDC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1 62 55 50 50 55 45</w:t>
      </w:r>
    </w:p>
    <w:p w14:paraId="31683AFA" w14:textId="5378467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1 63 60 60 45 50 45</w:t>
      </w:r>
    </w:p>
    <w:p w14:paraId="06AB5267" w14:textId="2C83FF3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1 64 40 40 35 35 30</w:t>
      </w:r>
    </w:p>
    <w:p w14:paraId="7584FB21" w14:textId="58CD66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1 65 40 40 30 30 30</w:t>
      </w:r>
    </w:p>
    <w:p w14:paraId="09A3064C" w14:textId="2BEC593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504 63 1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1 66 55 55 40 50 40</w:t>
      </w:r>
    </w:p>
    <w:p w14:paraId="4E3534E6" w14:textId="6A295D5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1 67 45 60 55 50 40</w:t>
      </w:r>
    </w:p>
    <w:p w14:paraId="6A3B4A99" w14:textId="01E7408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1 68 45 55 40 45 30</w:t>
      </w:r>
    </w:p>
    <w:p w14:paraId="7FA9B0C3" w14:textId="76CEB0C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1 69 55 50 45 60 40</w:t>
      </w:r>
    </w:p>
    <w:p w14:paraId="2BEF193C" w14:textId="7DAEE8F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1 70 55 50 50 60 45</w:t>
      </w:r>
    </w:p>
    <w:p w14:paraId="0EA7D7F6" w14:textId="60D4647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1 71 40 40 35 40 35</w:t>
      </w:r>
    </w:p>
    <w:p w14:paraId="58149E94" w14:textId="2272E1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1 72 55 60 35 35 30</w:t>
      </w:r>
    </w:p>
    <w:p w14:paraId="2A148608" w14:textId="0A36B5D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1 73 60 50 45 55 50</w:t>
      </w:r>
    </w:p>
    <w:p w14:paraId="7066BAD1" w14:textId="301B76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1 74 55 50 55 55 55</w:t>
      </w:r>
    </w:p>
    <w:p w14:paraId="3019E2EE" w14:textId="31FBD5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1 75 45 45 35 55 40</w:t>
      </w:r>
    </w:p>
    <w:p w14:paraId="6C2399CD" w14:textId="76CF28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1 76 55 50 45 55 45</w:t>
      </w:r>
    </w:p>
    <w:p w14:paraId="2CD04968" w14:textId="5CCA71D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1 77 50 50 40 55 40</w:t>
      </w:r>
    </w:p>
    <w:p w14:paraId="4D9CDF0A" w14:textId="2AA689F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1 78 45 40 35 40 30</w:t>
      </w:r>
    </w:p>
    <w:p w14:paraId="16256EAF" w14:textId="0BC357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1 79 55 55 45 60 40</w:t>
      </w:r>
    </w:p>
    <w:p w14:paraId="3513E034" w14:textId="50A9E9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1 80 40 35 30 35 30</w:t>
      </w:r>
    </w:p>
    <w:p w14:paraId="568D004F" w14:textId="6DB017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00 30 55 25 20 15</w:t>
      </w:r>
    </w:p>
    <w:p w14:paraId="7A51B33C" w14:textId="4F9752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2 01 40 25 30 35 30</w:t>
      </w:r>
    </w:p>
    <w:p w14:paraId="2B55EB27" w14:textId="3D60FE8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2 02 20 20 25 35 30</w:t>
      </w:r>
    </w:p>
    <w:p w14:paraId="1A2AEF71" w14:textId="0E5C4C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2 03 20 25 15 20 15</w:t>
      </w:r>
    </w:p>
    <w:p w14:paraId="7C308555" w14:textId="46EC197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2 04 60 40 60 65 40</w:t>
      </w:r>
    </w:p>
    <w:p w14:paraId="6C78126D" w14:textId="1CB23A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2 05 55 60 55 60 50</w:t>
      </w:r>
    </w:p>
    <w:p w14:paraId="5567C5E0" w14:textId="02B653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2 06 45 35 30 30 35</w:t>
      </w:r>
    </w:p>
    <w:p w14:paraId="091EF9F8" w14:textId="3D483FF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2 07 55 55 30 30 20</w:t>
      </w:r>
    </w:p>
    <w:p w14:paraId="04685F89" w14:textId="6CC866B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2 08 60 55 30 40 20</w:t>
      </w:r>
    </w:p>
    <w:p w14:paraId="3325C657" w14:textId="320356A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504 13 1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2 09 65 60 55 65 40</w:t>
      </w:r>
    </w:p>
    <w:p w14:paraId="4B36BA97" w14:textId="452034F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504 76 1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2 10 30 25 20 25 15</w:t>
      </w:r>
    </w:p>
    <w:p w14:paraId="0DA11B89" w14:textId="7F9D8C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2 11 60 55 40 40 30</w:t>
      </w:r>
    </w:p>
    <w:p w14:paraId="78AA00BA" w14:textId="6237610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2 12 60 65 40 60 35</w:t>
      </w:r>
    </w:p>
    <w:p w14:paraId="2CEAD4FC" w14:textId="76F87D2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2 13 60 65 40 35 30</w:t>
      </w:r>
    </w:p>
    <w:p w14:paraId="47F9934D" w14:textId="7EFC53E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2 14 60 65 25 20 20</w:t>
      </w:r>
    </w:p>
    <w:p w14:paraId="4C94BCF3" w14:textId="7B047C3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2 15 35 30 15 25 20</w:t>
      </w:r>
    </w:p>
    <w:p w14:paraId="0121972A" w14:textId="253055E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2 16 30 30 20 20 20</w:t>
      </w:r>
    </w:p>
    <w:p w14:paraId="00B0D46B" w14:textId="2AF2326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2 17 60 30 30 20 20</w:t>
      </w:r>
    </w:p>
    <w:p w14:paraId="1AD1BC28" w14:textId="575566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2 18 70 65 60 65 30</w:t>
      </w:r>
    </w:p>
    <w:p w14:paraId="7B2BFABE" w14:textId="4F7650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2 19 20 20 15 20 15</w:t>
      </w:r>
    </w:p>
    <w:p w14:paraId="613F4305" w14:textId="4B435DE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2 20 25 30 30 30 20</w:t>
      </w:r>
    </w:p>
    <w:p w14:paraId="52FAFFF1" w14:textId="4EB31DF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2 21 55 35 30 30 25</w:t>
      </w:r>
    </w:p>
    <w:p w14:paraId="02399453" w14:textId="7D8E73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2 22 70 55 75 80 70</w:t>
      </w:r>
    </w:p>
    <w:p w14:paraId="75FBEA79" w14:textId="66EAB3E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2 23 70 70 60 60 40</w:t>
      </w:r>
    </w:p>
    <w:p w14:paraId="5C5F183F" w14:textId="21F3D58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2 24 60 60 55 60 40</w:t>
      </w:r>
    </w:p>
    <w:p w14:paraId="47321635" w14:textId="11669F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2 25 25 20 20 20 15</w:t>
      </w:r>
    </w:p>
    <w:p w14:paraId="678AC99E" w14:textId="689568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2 26 20 15 10 15 15</w:t>
      </w:r>
    </w:p>
    <w:p w14:paraId="52658E7C" w14:textId="38B9A3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2 27 20 15 15 30 20</w:t>
      </w:r>
    </w:p>
    <w:p w14:paraId="1D180DF4" w14:textId="68DAC0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2 28 70 65 65 60 45</w:t>
      </w:r>
    </w:p>
    <w:p w14:paraId="3EDC1A7D" w14:textId="48EB7B6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2 29 30 60 15 20 20</w:t>
      </w:r>
    </w:p>
    <w:p w14:paraId="1CF106E1" w14:textId="243CDBB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2 30 70 65 75 75 60</w:t>
      </w:r>
    </w:p>
    <w:p w14:paraId="65A19491" w14:textId="410746B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2 31 20 15 15 15 15</w:t>
      </w:r>
    </w:p>
    <w:p w14:paraId="02CD6CAD" w14:textId="1EEC2C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2 32 70 60 70 85 40</w:t>
      </w:r>
    </w:p>
    <w:p w14:paraId="1DCECED7" w14:textId="76BDF0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2 33 70 35 55 60 40</w:t>
      </w:r>
    </w:p>
    <w:p w14:paraId="21E1C51B" w14:textId="7897D3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2 34 60 65 30 30 30</w:t>
      </w:r>
    </w:p>
    <w:p w14:paraId="6D5373B9" w14:textId="66A79CD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2 35 90 65 90 90 70</w:t>
      </w:r>
    </w:p>
    <w:p w14:paraId="358B7505" w14:textId="00FF918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2 36 75 65 80 70 50</w:t>
      </w:r>
    </w:p>
    <w:p w14:paraId="4215218D" w14:textId="731D595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2 37 75 70 80 70 50</w:t>
      </w:r>
    </w:p>
    <w:p w14:paraId="3FB4E4CE" w14:textId="6885C07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2 38 70 60 25 40 20</w:t>
      </w:r>
    </w:p>
    <w:p w14:paraId="19BA90B9" w14:textId="7E5DE4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2 39 60 75 75 35 35</w:t>
      </w:r>
    </w:p>
    <w:p w14:paraId="254ED38A" w14:textId="026D133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2 40 80 40 80 70 80</w:t>
      </w:r>
    </w:p>
    <w:p w14:paraId="5C160FCD" w14:textId="40018B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2 41 70 70 65 80 60</w:t>
      </w:r>
    </w:p>
    <w:p w14:paraId="55690DED" w14:textId="2F21929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504 28 1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2 42 60 65 30 30 25</w:t>
      </w:r>
    </w:p>
    <w:p w14:paraId="3A4830DD" w14:textId="0FB20B4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2 43 80 60 90 90 65</w:t>
      </w:r>
    </w:p>
    <w:p w14:paraId="7E875A1C" w14:textId="5F7A33D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2 44 70 30 45 65 30</w:t>
      </w:r>
    </w:p>
    <w:p w14:paraId="2998DD7C" w14:textId="176D7C2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2 45 30 25 20 20 35</w:t>
      </w:r>
    </w:p>
    <w:p w14:paraId="68759485" w14:textId="20E128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2 46 60 65 70 65 45</w:t>
      </w:r>
    </w:p>
    <w:p w14:paraId="01CF8E2F" w14:textId="10771E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2 47 60 60 30 30 30</w:t>
      </w:r>
    </w:p>
    <w:p w14:paraId="128E48B7" w14:textId="3343ED5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2 48 20 20 15 15 10</w:t>
      </w:r>
    </w:p>
    <w:p w14:paraId="77884B54" w14:textId="1B67AB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2 49 60 60 30 35 30</w:t>
      </w:r>
    </w:p>
    <w:p w14:paraId="42BEC4DC" w14:textId="76ABB7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2 50 60 55 25 20 20</w:t>
      </w:r>
    </w:p>
    <w:p w14:paraId="2B9302C4" w14:textId="3227C5B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2 51 30 25 15 15 10</w:t>
      </w:r>
    </w:p>
    <w:p w14:paraId="41DDE0AF" w14:textId="0199BC5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2 52 35 30 20 20 20</w:t>
      </w:r>
    </w:p>
    <w:p w14:paraId="78017E5A" w14:textId="4E4276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2 53 55 40 30 30 25</w:t>
      </w:r>
    </w:p>
    <w:p w14:paraId="6C59284C" w14:textId="3EECC1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2 54 60 65 25 20 20</w:t>
      </w:r>
    </w:p>
    <w:p w14:paraId="336BD123" w14:textId="0113ACA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2 55 35 30 20 20 20</w:t>
      </w:r>
    </w:p>
    <w:p w14:paraId="4A430A59" w14:textId="62E595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2 56 35 20 15 35 20</w:t>
      </w:r>
    </w:p>
    <w:p w14:paraId="08F0E1FC" w14:textId="75F70F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2 57 55 60 45 40 40</w:t>
      </w:r>
    </w:p>
    <w:p w14:paraId="1C1A385F" w14:textId="5E69ED9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2 58 65 65 60 40 25</w:t>
      </w:r>
    </w:p>
    <w:p w14:paraId="34F1545A" w14:textId="5FC16E1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2 59 60 40 15 30 15</w:t>
      </w:r>
    </w:p>
    <w:p w14:paraId="293DD13F" w14:textId="525E7E3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2 60 65 65 40 65 40</w:t>
      </w:r>
    </w:p>
    <w:p w14:paraId="43911B7A" w14:textId="765F154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2 61 30 55 40 40 30</w:t>
      </w:r>
    </w:p>
    <w:p w14:paraId="30D7FD00" w14:textId="2B02726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2 62 70 60 55 60 45</w:t>
      </w:r>
    </w:p>
    <w:p w14:paraId="6911AF21" w14:textId="26F25C9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2 63 60 70 40 45 30</w:t>
      </w:r>
    </w:p>
    <w:p w14:paraId="667885CA" w14:textId="092B21E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2 64 25 20 15 15 15</w:t>
      </w:r>
    </w:p>
    <w:p w14:paraId="38B17970" w14:textId="09136BE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2 65 15 15 10 15 10</w:t>
      </w:r>
    </w:p>
    <w:p w14:paraId="0B8C9C7A" w14:textId="36CABF2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2 66 60 40 25 30 25</w:t>
      </w:r>
    </w:p>
    <w:p w14:paraId="2C5B9F2E" w14:textId="45D39C6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2 67 65 60 60 45 40</w:t>
      </w:r>
    </w:p>
    <w:p w14:paraId="51F67DA7" w14:textId="21DF2AE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2 68 55 65 55 45 45</w:t>
      </w:r>
    </w:p>
    <w:p w14:paraId="783F569E" w14:textId="51338EC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2 69 60 55 65 60 45</w:t>
      </w:r>
    </w:p>
    <w:p w14:paraId="30EADB45" w14:textId="2A5E302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2 70 65 40 40 45 30</w:t>
      </w:r>
    </w:p>
    <w:p w14:paraId="3CEAA0E3" w14:textId="709456C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2 71 60 70 35 40 20</w:t>
      </w:r>
    </w:p>
    <w:p w14:paraId="102AEE7F" w14:textId="4ED97D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2 72 65 40 20 25 15</w:t>
      </w:r>
    </w:p>
    <w:p w14:paraId="5A0C434B" w14:textId="0CF99F4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2 73 60 55 65 60 40</w:t>
      </w:r>
    </w:p>
    <w:p w14:paraId="237E8730" w14:textId="7C739B9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2 74 70 60 70 65 50</w:t>
      </w:r>
    </w:p>
    <w:p w14:paraId="48150857" w14:textId="042BFF1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504 74 1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2 75 70 70 65 45 45</w:t>
      </w:r>
    </w:p>
    <w:p w14:paraId="69EDCB84" w14:textId="495611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2 76 70 70 75 60 40</w:t>
      </w:r>
    </w:p>
    <w:p w14:paraId="62A585F4" w14:textId="6ADD00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2 77 55 40 35 45 25</w:t>
      </w:r>
    </w:p>
    <w:p w14:paraId="0310DD47" w14:textId="5FAC23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2 78 65 40 60 45 30</w:t>
      </w:r>
    </w:p>
    <w:p w14:paraId="39059508" w14:textId="2FBB5A8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2 79 65 60 35 60 40</w:t>
      </w:r>
    </w:p>
    <w:p w14:paraId="26331C24" w14:textId="2D0498E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2 80 40 30 45 30 20</w:t>
      </w:r>
    </w:p>
    <w:p w14:paraId="11CB5F75" w14:textId="143392D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504 00 1 0</w:t>
      </w:r>
      <w:r w:rsidR="00BF3E23">
        <w:rPr>
          <w:rFonts w:ascii="Courier New" w:hAnsi="Courier New" w:cs="Courier New"/>
          <w:sz w:val="24"/>
          <w:szCs w:val="24"/>
        </w:rPr>
        <w:t xml:space="preserve">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00 25 30 25 20 15</w:t>
      </w:r>
    </w:p>
    <w:p w14:paraId="4219BED4" w14:textId="707934A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3 01 65 35 25 30 20</w:t>
      </w:r>
    </w:p>
    <w:p w14:paraId="70BAB51D" w14:textId="3336C15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3 02 60 50 25 65 25</w:t>
      </w:r>
    </w:p>
    <w:p w14:paraId="45C2FB2B" w14:textId="74490FA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3 03 20 25 15 15 15</w:t>
      </w:r>
    </w:p>
    <w:p w14:paraId="642A6E2C" w14:textId="133416F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3 04 65 45 60 65 40</w:t>
      </w:r>
    </w:p>
    <w:p w14:paraId="4AD167C0" w14:textId="5F4F2D3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3 05 65 55 60 65 55</w:t>
      </w:r>
    </w:p>
    <w:p w14:paraId="5E85FB74" w14:textId="1D1D80C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3 06 35 30 30 25 25</w:t>
      </w:r>
    </w:p>
    <w:p w14:paraId="550C6EA6" w14:textId="445BCDB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3 07 65 65 35 60 35</w:t>
      </w:r>
    </w:p>
    <w:p w14:paraId="58FDCA84" w14:textId="01312A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3 08 60 40 60 70 55</w:t>
      </w:r>
    </w:p>
    <w:p w14:paraId="1B4F1F98" w14:textId="2408263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3 09 25 55 25 60 35</w:t>
      </w:r>
    </w:p>
    <w:p w14:paraId="457BC470" w14:textId="3F4E317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3 10 25 25 20 20 20</w:t>
      </w:r>
    </w:p>
    <w:p w14:paraId="382BDBB3" w14:textId="66EA59C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3 11 20 25 15 20 15</w:t>
      </w:r>
    </w:p>
    <w:p w14:paraId="059821CC" w14:textId="1A02D56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3 12 70 65 65 60 60</w:t>
      </w:r>
    </w:p>
    <w:p w14:paraId="38553254" w14:textId="7DDCA9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3 13 40 55 25 55 30</w:t>
      </w:r>
    </w:p>
    <w:p w14:paraId="3778823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504 07 1 2 3 14 60 55 25 25 20</w:t>
      </w:r>
    </w:p>
    <w:p w14:paraId="2528D060" w14:textId="63DD71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3 15 55 30 25 30 20</w:t>
      </w:r>
    </w:p>
    <w:p w14:paraId="29CEBC88" w14:textId="3784EB3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3 16 30 60 20 35 15</w:t>
      </w:r>
    </w:p>
    <w:p w14:paraId="7B237615" w14:textId="012EF7A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3 17 20 25 15 20 15</w:t>
      </w:r>
    </w:p>
    <w:p w14:paraId="1A760B2D" w14:textId="5FDAF8B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504 50 1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3 18 70 65 65 60 30</w:t>
      </w:r>
    </w:p>
    <w:p w14:paraId="3D978774" w14:textId="062588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3 19 30 30 20 25 20</w:t>
      </w:r>
    </w:p>
    <w:p w14:paraId="79343944" w14:textId="145FE7C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3 20 60 55 30 60 30</w:t>
      </w:r>
    </w:p>
    <w:p w14:paraId="6385D485" w14:textId="178736B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3 21 65 55 25 45 30</w:t>
      </w:r>
    </w:p>
    <w:p w14:paraId="2036E509" w14:textId="72E4AFC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3 22 70 40 55 65 40</w:t>
      </w:r>
    </w:p>
    <w:p w14:paraId="74FD4144" w14:textId="75C4CF6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504 42 1 1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3 23 65 65 40 60 55</w:t>
      </w:r>
    </w:p>
    <w:p w14:paraId="32BDB3FB" w14:textId="4FA5F6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3 24 65 60 25 25 25</w:t>
      </w:r>
    </w:p>
    <w:p w14:paraId="32AE7BC7" w14:textId="345B13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3 25 35 30 20 35 20</w:t>
      </w:r>
    </w:p>
    <w:p w14:paraId="6ACF41BB" w14:textId="56E3D95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3 26 20 15 15 15 10</w:t>
      </w:r>
    </w:p>
    <w:p w14:paraId="2C1984DE" w14:textId="281A1C7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3 27 20 15 10 20 10</w:t>
      </w:r>
    </w:p>
    <w:p w14:paraId="6A0AFBB5" w14:textId="45311E1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3 28 65 65 30 65 40</w:t>
      </w:r>
    </w:p>
    <w:p w14:paraId="42673E66" w14:textId="036C57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3 29 65 55 30 25 25</w:t>
      </w:r>
    </w:p>
    <w:p w14:paraId="0DD19B43" w14:textId="29929F1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3 30 75 65 75 70 65</w:t>
      </w:r>
    </w:p>
    <w:p w14:paraId="3D3E0267" w14:textId="36DF1A1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3 31 20 20 25 25 20</w:t>
      </w:r>
    </w:p>
    <w:p w14:paraId="0EEEF194" w14:textId="1AA8B47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3 32 60 30 20 40 20</w:t>
      </w:r>
    </w:p>
    <w:p w14:paraId="7FB66B2A" w14:textId="21DCFFA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3 33 60 30 65 70 60</w:t>
      </w:r>
    </w:p>
    <w:p w14:paraId="143A3780" w14:textId="74D2EC8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3 34 25 20 15 15 15</w:t>
      </w:r>
    </w:p>
    <w:p w14:paraId="186FEC1D" w14:textId="6B74359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3 35 80 65 80 80 65</w:t>
      </w:r>
    </w:p>
    <w:p w14:paraId="18C1DA5F" w14:textId="14F21E4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3 36 60 65 35 40 30</w:t>
      </w:r>
    </w:p>
    <w:p w14:paraId="5FE32D13" w14:textId="1A3229E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3 37 55 60 25 30 25</w:t>
      </w:r>
    </w:p>
    <w:p w14:paraId="29452572" w14:textId="301987F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3 38 65 65 35 60 55</w:t>
      </w:r>
    </w:p>
    <w:p w14:paraId="5CBA3D56" w14:textId="3299E1B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3 39 65 70 35 20 30</w:t>
      </w:r>
    </w:p>
    <w:p w14:paraId="6FCFEB8C" w14:textId="2216D7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3 40 20 25 20 15 15</w:t>
      </w:r>
    </w:p>
    <w:p w14:paraId="168C5BDD" w14:textId="245A008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3 41 90 80 90 90 90</w:t>
      </w:r>
    </w:p>
    <w:p w14:paraId="21ACE675" w14:textId="63BF789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3 42 30 30 20 15 20</w:t>
      </w:r>
    </w:p>
    <w:p w14:paraId="0111E0B0" w14:textId="7D0C12F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3 43 25 30 35 40 40</w:t>
      </w:r>
    </w:p>
    <w:p w14:paraId="25E56CAC" w14:textId="6856834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3 44 65 40 60 60 65</w:t>
      </w:r>
    </w:p>
    <w:p w14:paraId="6D86C6D1" w14:textId="6EDDD8B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3 45 35 30 25 20 20</w:t>
      </w:r>
    </w:p>
    <w:p w14:paraId="66863E71" w14:textId="0A19D23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3 46 40 25 45 55 35</w:t>
      </w:r>
    </w:p>
    <w:p w14:paraId="471656AF" w14:textId="1D8CAE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3 47 20 20 15 15 15</w:t>
      </w:r>
    </w:p>
    <w:p w14:paraId="3F08450D" w14:textId="2EEA3E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3 48 15 15 10 10 10</w:t>
      </w:r>
    </w:p>
    <w:p w14:paraId="3B4DD685" w14:textId="5F4D18C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3 49 30 20 30 30 30</w:t>
      </w:r>
    </w:p>
    <w:p w14:paraId="342B7B24" w14:textId="24FBD96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3 50 20 25 15 20 15</w:t>
      </w:r>
    </w:p>
    <w:p w14:paraId="031FF138" w14:textId="25A4BC6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504 44 1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3 51 15 10 15 10 10</w:t>
      </w:r>
    </w:p>
    <w:p w14:paraId="7B759C59" w14:textId="13F0095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3 52 25 25 30 15 20</w:t>
      </w:r>
    </w:p>
    <w:p w14:paraId="69FC0C93" w14:textId="66A2E6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3 53 40 30 60 55 45</w:t>
      </w:r>
    </w:p>
    <w:p w14:paraId="057B591E" w14:textId="1E7427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3 54 60 25 30 35 30</w:t>
      </w:r>
    </w:p>
    <w:p w14:paraId="68169515" w14:textId="1816FFF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3 55 20 25 15 15 15</w:t>
      </w:r>
    </w:p>
    <w:p w14:paraId="456247E1" w14:textId="06374B8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3 56 55 40 30 25 20</w:t>
      </w:r>
    </w:p>
    <w:p w14:paraId="666C693D" w14:textId="1CB9A7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3 57 55 55 40 60 35</w:t>
      </w:r>
    </w:p>
    <w:p w14:paraId="680E3594" w14:textId="0C3606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3 58 70 60 55 60 40</w:t>
      </w:r>
    </w:p>
    <w:p w14:paraId="042A689A" w14:textId="0C44162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3 59 65 55 60 65 30</w:t>
      </w:r>
    </w:p>
    <w:p w14:paraId="69FB9CC2" w14:textId="7E6E70A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3 60 40 30 35 65 30</w:t>
      </w:r>
    </w:p>
    <w:p w14:paraId="74B99CE2" w14:textId="2624219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3 61 55 60 35 40 30</w:t>
      </w:r>
    </w:p>
    <w:p w14:paraId="0FC48536" w14:textId="18F907B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3 62 65 55 60 65 45</w:t>
      </w:r>
    </w:p>
    <w:p w14:paraId="01372CE2" w14:textId="2D2D059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3 63 35 65 15 25 20</w:t>
      </w:r>
    </w:p>
    <w:p w14:paraId="3CC1796C" w14:textId="21496F6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3 64 25 15 15 15 10</w:t>
      </w:r>
    </w:p>
    <w:p w14:paraId="655BFB3A" w14:textId="504773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3 65 15 10 10 10 10</w:t>
      </w:r>
    </w:p>
    <w:p w14:paraId="14C1C0F5" w14:textId="486E3D5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3 66 55 55 25 20 25</w:t>
      </w:r>
    </w:p>
    <w:p w14:paraId="68142528" w14:textId="367A303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 xml:space="preserve">504 64 1 </w:t>
      </w:r>
      <w:r w:rsidR="00B93584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3 67 60 40 35 25 25</w:t>
      </w:r>
    </w:p>
    <w:p w14:paraId="67E26B89" w14:textId="683C8AD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3 68 65 65 25 60 35</w:t>
      </w:r>
    </w:p>
    <w:p w14:paraId="74445835" w14:textId="1C607F4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3 69 65 30 45 60 40</w:t>
      </w:r>
    </w:p>
    <w:p w14:paraId="7CF8E99A" w14:textId="0360EC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3 70 65 40 55 60 45</w:t>
      </w:r>
    </w:p>
    <w:p w14:paraId="7426BEFD" w14:textId="0D43FB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3 71 30 30 25 20 20</w:t>
      </w:r>
    </w:p>
    <w:p w14:paraId="0D79EE78" w14:textId="79A75CF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3 72 30 30 20 30 20</w:t>
      </w:r>
    </w:p>
    <w:p w14:paraId="19BE1D21" w14:textId="446593D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3 73 60 40 30 25 25</w:t>
      </w:r>
    </w:p>
    <w:p w14:paraId="2D7042EC" w14:textId="15FF7C1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3 74 55 40 40 45 35</w:t>
      </w:r>
    </w:p>
    <w:p w14:paraId="46C41999" w14:textId="49F81C7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504 74 1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3 75 30 25 20 25 20</w:t>
      </w:r>
    </w:p>
    <w:p w14:paraId="6C16CF75" w14:textId="017EAAC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3 76 60 40 30 60 40</w:t>
      </w:r>
    </w:p>
    <w:p w14:paraId="4221A348" w14:textId="66F8B1B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3 77 45 30 40 40 30</w:t>
      </w:r>
    </w:p>
    <w:p w14:paraId="1F81CAAA" w14:textId="279CC9C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3 78 45 30 25 60 35</w:t>
      </w:r>
    </w:p>
    <w:p w14:paraId="51489680" w14:textId="40AAC5A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3 79 60 40 30 65 40</w:t>
      </w:r>
    </w:p>
    <w:p w14:paraId="68C295EC" w14:textId="03C1045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3 80 45 30 35 25 20</w:t>
      </w:r>
    </w:p>
    <w:p w14:paraId="05F005B5" w14:textId="18CD3AF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505 00 1 0</w:t>
      </w:r>
      <w:r w:rsidR="00BF3E23">
        <w:rPr>
          <w:rFonts w:ascii="Courier New" w:hAnsi="Courier New" w:cs="Courier New"/>
          <w:sz w:val="24"/>
          <w:szCs w:val="24"/>
        </w:rPr>
        <w:t xml:space="preserve"> 1</w:t>
      </w:r>
      <w:r w:rsidR="00DF6007">
        <w:rPr>
          <w:rFonts w:ascii="Courier New" w:hAnsi="Courier New" w:cs="Courier New"/>
          <w:sz w:val="24"/>
          <w:szCs w:val="24"/>
        </w:rPr>
        <w:t xml:space="preserve"> 00 45 45 45 70 45</w:t>
      </w:r>
    </w:p>
    <w:p w14:paraId="6417A02F" w14:textId="1592056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505 02 1 2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1 01 45 45 45 50 40</w:t>
      </w:r>
    </w:p>
    <w:p w14:paraId="79690416" w14:textId="6E70CB1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505 04 1 2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1 02 45 45 40 55 40</w:t>
      </w:r>
    </w:p>
    <w:p w14:paraId="4CCEB81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505 09 1 2 1 03 40 40 40 70 40</w:t>
      </w:r>
    </w:p>
    <w:p w14:paraId="31799DE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505 11 1 2 1 04 55 55 45 65 45</w:t>
      </w:r>
    </w:p>
    <w:p w14:paraId="21AA91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505 22 1 2 1 05 45 45 40 60 40</w:t>
      </w:r>
    </w:p>
    <w:p w14:paraId="27A8A09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505 39 1 2 1 06 55 55 55 60 45</w:t>
      </w:r>
    </w:p>
    <w:p w14:paraId="0B24C9D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505 40 1 2 1 07 40 40 40 40 40</w:t>
      </w:r>
    </w:p>
    <w:p w14:paraId="1D6138C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505 46 1 2 1 08 40 40 40 40 40</w:t>
      </w:r>
    </w:p>
    <w:p w14:paraId="35CB9F5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505 13 1 2 1 09 45 45 40 45 40</w:t>
      </w:r>
    </w:p>
    <w:p w14:paraId="5FAD2B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505 76 1 2 1 10 55 55 45 65 45</w:t>
      </w:r>
    </w:p>
    <w:p w14:paraId="117C8EA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505 43 1 2 1 11 45 45 40 35 40</w:t>
      </w:r>
    </w:p>
    <w:p w14:paraId="72787F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505 54 1 2 1 12 65 65 60 70 60</w:t>
      </w:r>
    </w:p>
    <w:p w14:paraId="13C1D5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505 01 1 2 1 13 55 55 45 65 50</w:t>
      </w:r>
    </w:p>
    <w:p w14:paraId="0E1B3B7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505 07 1 2 1 14 45 45 40 65 40</w:t>
      </w:r>
    </w:p>
    <w:p w14:paraId="45C53F9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505 14 1 2 1 15 45 45 40 65 45</w:t>
      </w:r>
    </w:p>
    <w:p w14:paraId="3B24506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505 30 1 2 1 16 40 40 40 65 40</w:t>
      </w:r>
    </w:p>
    <w:p w14:paraId="7B2D582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505 37 1 2 1 17 45 45 55 60 45</w:t>
      </w:r>
    </w:p>
    <w:p w14:paraId="159AEC9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505 50 1 2 1 18 45 45 45 55 45</w:t>
      </w:r>
    </w:p>
    <w:p w14:paraId="737327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505 52 1 2 1 19 35 35 30 35 35</w:t>
      </w:r>
    </w:p>
    <w:p w14:paraId="23BBB6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505 65 1 2 1 20 55 60 55 60 45</w:t>
      </w:r>
    </w:p>
    <w:p w14:paraId="735D87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505 70 1 2 1 21 45 45 40 40 40</w:t>
      </w:r>
    </w:p>
    <w:p w14:paraId="6614337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505 38 1 2 1 22 45 45 40 60 45</w:t>
      </w:r>
    </w:p>
    <w:p w14:paraId="3006C8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505 42 1 2 1 23 40 40 40 40 40</w:t>
      </w:r>
    </w:p>
    <w:p w14:paraId="0F4D5F0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505 03 1 2 1 24 45 45 50 65 45</w:t>
      </w:r>
    </w:p>
    <w:p w14:paraId="264362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505 05 1 2 1 25 55 55 55 65 50</w:t>
      </w:r>
    </w:p>
    <w:p w14:paraId="022BF1E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505 06 1 2 1 26 55 55 45 65 45</w:t>
      </w:r>
    </w:p>
    <w:p w14:paraId="6AEC6AA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505 08 1 2 1 27 45 45 45 65 40</w:t>
      </w:r>
    </w:p>
    <w:p w14:paraId="0AC4A84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505 10 1 2 1 28 55 55 55 65 50</w:t>
      </w:r>
    </w:p>
    <w:p w14:paraId="3578259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505 12 1 2 1 29 45 45 40 55 45</w:t>
      </w:r>
    </w:p>
    <w:p w14:paraId="5D464F5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505 15 1 2 1 30 60 60 50 60 55</w:t>
      </w:r>
    </w:p>
    <w:p w14:paraId="6D5DCB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505 16 1 2 1 31 60 60 55 65 45</w:t>
      </w:r>
    </w:p>
    <w:p w14:paraId="424AC3D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505 17 1 2 1 32 45 45 45 60 40</w:t>
      </w:r>
    </w:p>
    <w:p w14:paraId="49470F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505 18 1 2 1 33 40 40 40 50 40</w:t>
      </w:r>
    </w:p>
    <w:p w14:paraId="461955A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505 19 1 2 1 34 45 45 40 60 40</w:t>
      </w:r>
    </w:p>
    <w:p w14:paraId="54F842D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505 20 1 2 1 35 45 45 40 65 45</w:t>
      </w:r>
    </w:p>
    <w:p w14:paraId="5328CAA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505 21 1 2 1 36 55 55 45 60 45</w:t>
      </w:r>
    </w:p>
    <w:p w14:paraId="5EF4653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505 23 1 2 1 37 55 55 45 60 45</w:t>
      </w:r>
    </w:p>
    <w:p w14:paraId="60DC51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505 24 1 2 1 38 60 60 60 50 60</w:t>
      </w:r>
    </w:p>
    <w:p w14:paraId="7F20A6B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505 25 1 2 1 39 45 40 35 40 40</w:t>
      </w:r>
    </w:p>
    <w:p w14:paraId="22A8AA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505 26 1 2 1 40 45 45 45 55 40</w:t>
      </w:r>
    </w:p>
    <w:p w14:paraId="3BB0188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505 27 1 2 1 41 60 60 60 60 60</w:t>
      </w:r>
    </w:p>
    <w:p w14:paraId="6DAA0C5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505 28 1 2 1 42 45 45 40 40 40</w:t>
      </w:r>
    </w:p>
    <w:p w14:paraId="2FA87E3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505 29 1 2 1 43 45 45 40 55 40</w:t>
      </w:r>
    </w:p>
    <w:p w14:paraId="6DFF9DC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505 31 1 2 1 44 60 60 45 60 45</w:t>
      </w:r>
    </w:p>
    <w:p w14:paraId="025507A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505 32 1 2 1 45 45 45 45 60 40</w:t>
      </w:r>
    </w:p>
    <w:p w14:paraId="13127C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505 33 1 2 1 46 45 45 40 65 40</w:t>
      </w:r>
    </w:p>
    <w:p w14:paraId="4744483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505 34 1 2 1 47 45 45 40 40 40</w:t>
      </w:r>
    </w:p>
    <w:p w14:paraId="21925B8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505 35 1 2 1 48 45 45 45 55 40</w:t>
      </w:r>
    </w:p>
    <w:p w14:paraId="06CD97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505 36 1 2 1 49 40 40 40 40 40</w:t>
      </w:r>
    </w:p>
    <w:p w14:paraId="182759E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505 41 1 2 1 50 60 60 45 65 45</w:t>
      </w:r>
    </w:p>
    <w:p w14:paraId="38B0F0E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505 44 1 2 1 51 45 45 40 45 40</w:t>
      </w:r>
    </w:p>
    <w:p w14:paraId="771581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505 45 1 2 1 52 45 45 45 60 45</w:t>
      </w:r>
    </w:p>
    <w:p w14:paraId="0F21EA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505 47 1 2 1 53 55 55 55 65 50</w:t>
      </w:r>
    </w:p>
    <w:p w14:paraId="232DCD3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505 48 1 2 1 54 60 60 50 50 55</w:t>
      </w:r>
    </w:p>
    <w:p w14:paraId="2F25E6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505 49 1 2 1 55 45 45 45 60 40</w:t>
      </w:r>
    </w:p>
    <w:p w14:paraId="5C145F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505 51 1 2 1 56 45 45 45 60 50</w:t>
      </w:r>
    </w:p>
    <w:p w14:paraId="149CC1D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505 53 1 2 1 57 45 45 55 65 50</w:t>
      </w:r>
    </w:p>
    <w:p w14:paraId="5CC543A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505 55 1 2 1 58 60 60 50 60 50</w:t>
      </w:r>
    </w:p>
    <w:p w14:paraId="16C027E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505 56 1 2 1 59 45 45 45 60 45</w:t>
      </w:r>
    </w:p>
    <w:p w14:paraId="64C73C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505 57 1 2 1 60 45 45 45 60 40</w:t>
      </w:r>
    </w:p>
    <w:p w14:paraId="4A70AE4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505 58 1 2 1 61 40 40 40 40 40</w:t>
      </w:r>
    </w:p>
    <w:p w14:paraId="5FDB32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505 59 1 2 1 62 55 55 55 65 50</w:t>
      </w:r>
    </w:p>
    <w:p w14:paraId="771E453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505 60 1 2 1 63 45 45 45 60 40</w:t>
      </w:r>
    </w:p>
    <w:p w14:paraId="5F52688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505 61 1 2 1 64 55 55 55 60 45</w:t>
      </w:r>
    </w:p>
    <w:p w14:paraId="7780241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505 62 1 2 1 65 55 55 45 55 40</w:t>
      </w:r>
    </w:p>
    <w:p w14:paraId="09F61A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505 63 1 2 1 66 55 55 45 60 45</w:t>
      </w:r>
    </w:p>
    <w:p w14:paraId="416ACDF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505 64 1 2 1 67 40 40 40 40 40</w:t>
      </w:r>
    </w:p>
    <w:p w14:paraId="396B87F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505 66 1 2 1 68 45 45 45 55 45</w:t>
      </w:r>
    </w:p>
    <w:p w14:paraId="6D4CF5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505 67 1 2 1 69 60 60 50 60 45</w:t>
      </w:r>
    </w:p>
    <w:p w14:paraId="3C69EA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505 68 1 2 1 70 40 40 40 45 40</w:t>
      </w:r>
    </w:p>
    <w:p w14:paraId="46673D6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505 69 1 2 1 71 40 40 40 40 40</w:t>
      </w:r>
    </w:p>
    <w:p w14:paraId="01AC4D9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505 71 1 2 1 72 45 45 40 60 45</w:t>
      </w:r>
    </w:p>
    <w:p w14:paraId="4A28C51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505 72 1 2 1 73 45 45 45 60 40</w:t>
      </w:r>
    </w:p>
    <w:p w14:paraId="191EB2A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505 73 1 2 1 74 45 45 45 55 45</w:t>
      </w:r>
    </w:p>
    <w:p w14:paraId="49B91F6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505 74 1 2 1 75 40 40 40 40 40</w:t>
      </w:r>
    </w:p>
    <w:p w14:paraId="5DF60D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505 75 1 2 1 76 55 55 55 60 45</w:t>
      </w:r>
    </w:p>
    <w:p w14:paraId="43812BB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505 77 1 2 1 77 45 45 40 60 45</w:t>
      </w:r>
    </w:p>
    <w:p w14:paraId="4D76030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505 78 1 2 1 78 45 45 40 60 40</w:t>
      </w:r>
    </w:p>
    <w:p w14:paraId="435F53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505 79 1 2 1 79 60 60 50 70 50</w:t>
      </w:r>
    </w:p>
    <w:p w14:paraId="3B00F67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505 80 1 2 1 80 60 60 50 55 55</w:t>
      </w:r>
    </w:p>
    <w:p w14:paraId="2EFBA1D9" w14:textId="22E1BCF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505 00 1 0 2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00 60 60 40 75 40</w:t>
      </w:r>
    </w:p>
    <w:p w14:paraId="067CD64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505 02 1 2 2 01 65 60 60 70 55</w:t>
      </w:r>
    </w:p>
    <w:p w14:paraId="7E35307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505 04 1 2 2 02 45 45 40 40 40</w:t>
      </w:r>
    </w:p>
    <w:p w14:paraId="59913AC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505 09 1 2 2 03 45 45 40 40 40</w:t>
      </w:r>
    </w:p>
    <w:p w14:paraId="338957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505 11 1 2 2 04 60 60 55 65 55</w:t>
      </w:r>
    </w:p>
    <w:p w14:paraId="36EC27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505 22 1 2 2 05 40 40 35 35 40</w:t>
      </w:r>
    </w:p>
    <w:p w14:paraId="1CB13BD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505 39 1 2 2 06 70 70 65 75 60</w:t>
      </w:r>
    </w:p>
    <w:p w14:paraId="5652812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505 40 1 2 2 07 55 45 35 40 40</w:t>
      </w:r>
    </w:p>
    <w:p w14:paraId="36307B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505 46 1 2 2 08 65 60 60 70 55</w:t>
      </w:r>
    </w:p>
    <w:p w14:paraId="7CFBAD0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505 13 1 2 2 09 60 65 60 65 60</w:t>
      </w:r>
    </w:p>
    <w:p w14:paraId="5E2AF59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505 76 1 2 2 10 45 45 40 60 40</w:t>
      </w:r>
    </w:p>
    <w:p w14:paraId="311C4CF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505 43 1 2 2 11 45 40 40 40 40</w:t>
      </w:r>
    </w:p>
    <w:p w14:paraId="25C07E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505 54 1 2 2 12 </w:t>
      </w:r>
    </w:p>
    <w:p w14:paraId="64AFF9D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505 01 1 2 2 13 65 65 70 70 60</w:t>
      </w:r>
    </w:p>
    <w:p w14:paraId="4E11378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505 07 1 2 2 14 40 40 30 40 30</w:t>
      </w:r>
    </w:p>
    <w:p w14:paraId="058CF2C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505 14 1 2 2 15 45 45 40 40 55</w:t>
      </w:r>
    </w:p>
    <w:p w14:paraId="0B4A1B2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505 30 1 2 2 16 75 60 75 75 70</w:t>
      </w:r>
    </w:p>
    <w:p w14:paraId="35015C4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505 37 1 2 2 17 55 55 45 60 45</w:t>
      </w:r>
    </w:p>
    <w:p w14:paraId="103CC0F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505 50 1 2 2 18 60 45 45 40 40</w:t>
      </w:r>
    </w:p>
    <w:p w14:paraId="05C49D8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505 52 1 2 2 19 30 30 30 40 20</w:t>
      </w:r>
    </w:p>
    <w:p w14:paraId="62DC01E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505 65 1 2 2 20 35 35 30 30 30</w:t>
      </w:r>
    </w:p>
    <w:p w14:paraId="2D43090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505 70 1 2 2 21 45 40 40 35 40</w:t>
      </w:r>
    </w:p>
    <w:p w14:paraId="7FBD94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505 38 1 2 2 22 45 45 40 60 45</w:t>
      </w:r>
    </w:p>
    <w:p w14:paraId="26E7856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505 42 1 2 2 23 90 90 60 65 60</w:t>
      </w:r>
    </w:p>
    <w:p w14:paraId="1AF4D5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505 03 1 2 2 24 </w:t>
      </w:r>
    </w:p>
    <w:p w14:paraId="3DB4FB0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505 05 1 2 2 25 </w:t>
      </w:r>
    </w:p>
    <w:p w14:paraId="630E03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505 06 1 2 2 26 55 60 40 45 40</w:t>
      </w:r>
    </w:p>
    <w:p w14:paraId="2BACBAD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505 08 1 2 2 27 40 40 30 40 30</w:t>
      </w:r>
    </w:p>
    <w:p w14:paraId="1C88445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505 10 1 2 2 28 40 40 40 45 30</w:t>
      </w:r>
    </w:p>
    <w:p w14:paraId="32B2719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505 12 1 2 2 29 30 30 30 40 30</w:t>
      </w:r>
    </w:p>
    <w:p w14:paraId="02BD236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505 15 1 2 2 30 65 65 55 60 60</w:t>
      </w:r>
    </w:p>
    <w:p w14:paraId="2D03BC9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505 16 1 2 2 31 45 45 40 60 35</w:t>
      </w:r>
    </w:p>
    <w:p w14:paraId="03670A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505 17 1 2 2 32 55 55 45 60 45</w:t>
      </w:r>
    </w:p>
    <w:p w14:paraId="23080E6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505 18 1 2 2 33 40 40 35 45 40</w:t>
      </w:r>
    </w:p>
    <w:p w14:paraId="071E5E1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505 19 1 2 2 34 55 55 40 55 45</w:t>
      </w:r>
    </w:p>
    <w:p w14:paraId="330C60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505 20 1 2 2 35 35 35 20 40 30</w:t>
      </w:r>
    </w:p>
    <w:p w14:paraId="7CEAD7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505 21 1 2 2 36 65 65 70 60 60</w:t>
      </w:r>
    </w:p>
    <w:p w14:paraId="586729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505 23 1 2 2 37 55 55 30 30 30</w:t>
      </w:r>
    </w:p>
    <w:p w14:paraId="08AFD79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505 24 1 2 2 38 30 30 40 60 40</w:t>
      </w:r>
    </w:p>
    <w:p w14:paraId="5CEF59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505 25 1 2 2 39 40 40 35 60 40</w:t>
      </w:r>
    </w:p>
    <w:p w14:paraId="65542CE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505 26 1 2 2 40 35 35 30 30 25</w:t>
      </w:r>
    </w:p>
    <w:p w14:paraId="694AFB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505 27 1 2 2 41 45 45 40 60 45</w:t>
      </w:r>
    </w:p>
    <w:p w14:paraId="7C9F1AB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505 28 1 2 2 42 60 60 45 60 45</w:t>
      </w:r>
    </w:p>
    <w:p w14:paraId="7ED0C7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505 29 1 2 2 43 40 40 35 55 40</w:t>
      </w:r>
    </w:p>
    <w:p w14:paraId="2A8938F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505 31 1 2 2 44 55 60 40 75 45</w:t>
      </w:r>
    </w:p>
    <w:p w14:paraId="6D5A9A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505 32 1 2 2 45 45 45 40 60 40</w:t>
      </w:r>
    </w:p>
    <w:p w14:paraId="47F5FE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505 33 1 2 2 46 40 40 35 55 40</w:t>
      </w:r>
    </w:p>
    <w:p w14:paraId="4336A8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505 34 1 2 2 47 40 40 30 55 45</w:t>
      </w:r>
    </w:p>
    <w:p w14:paraId="22E474A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505 35 1 2 2 48 70 70 60 55 60</w:t>
      </w:r>
    </w:p>
    <w:p w14:paraId="315D331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505 36 1 2 2 49 20 20 20 30 30</w:t>
      </w:r>
    </w:p>
    <w:p w14:paraId="5F7CF6A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505 41 1 2 2 50 55 55 45 70 45</w:t>
      </w:r>
    </w:p>
    <w:p w14:paraId="581053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505 44 1 2 2 51 55 55 55 70 55</w:t>
      </w:r>
    </w:p>
    <w:p w14:paraId="055DF4E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505 45 1 2 2 52 55 55 40 55 40</w:t>
      </w:r>
    </w:p>
    <w:p w14:paraId="008966D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505 47 1 2 2 53 </w:t>
      </w:r>
    </w:p>
    <w:p w14:paraId="323AF19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505 48 1 2 2 54 80 80 60 40 40</w:t>
      </w:r>
    </w:p>
    <w:p w14:paraId="1A5208A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505 49 1 2 2 55 60 60 45 60 45</w:t>
      </w:r>
    </w:p>
    <w:p w14:paraId="58224D1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505 51 1 2 2 56 55 55 45 60 45</w:t>
      </w:r>
    </w:p>
    <w:p w14:paraId="36F339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505 53 1 2 2 57 60 60 45 60 55</w:t>
      </w:r>
    </w:p>
    <w:p w14:paraId="2C037E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505 55 1 2 2 58 65 65 55 60 45</w:t>
      </w:r>
    </w:p>
    <w:p w14:paraId="1D0A000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505 56 1 2 2 59 30 30 40 40 40</w:t>
      </w:r>
    </w:p>
    <w:p w14:paraId="23AF7F5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505 57 1 2 2 60 55 55 45 40 40</w:t>
      </w:r>
    </w:p>
    <w:p w14:paraId="1EB5A11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505 58 1 2 2 61 55 55 40 30 40</w:t>
      </w:r>
    </w:p>
    <w:p w14:paraId="38F20A2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505 59 1 2 2 62 </w:t>
      </w:r>
    </w:p>
    <w:p w14:paraId="387C84B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505 60 1 2 2 63 30 60 35 35 35</w:t>
      </w:r>
    </w:p>
    <w:p w14:paraId="1BFC0E5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505 61 1 2 2 64 40 40 35 60 45</w:t>
      </w:r>
    </w:p>
    <w:p w14:paraId="2FBED9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505 62 1 2 2 65 60 60 55 65 55</w:t>
      </w:r>
    </w:p>
    <w:p w14:paraId="47A6137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505 63 1 2 2 66 40 40 40 60 40</w:t>
      </w:r>
    </w:p>
    <w:p w14:paraId="4944882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505 64 1 2 2 67 20 20 20 40 40</w:t>
      </w:r>
    </w:p>
    <w:p w14:paraId="652914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505 66 1 2 2 68 60 60 45 70 55</w:t>
      </w:r>
    </w:p>
    <w:p w14:paraId="73F2C0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505 67 1 2 2 69 45 45 55 70 55</w:t>
      </w:r>
    </w:p>
    <w:p w14:paraId="42DCBF9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505 68 1 2 2 70 55 55 45 60 40</w:t>
      </w:r>
    </w:p>
    <w:p w14:paraId="29AEC26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505 69 1 2 2 71 30 30 25 40 30</w:t>
      </w:r>
    </w:p>
    <w:p w14:paraId="306576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505 71 1 2 2 72 65 65 60 90 60</w:t>
      </w:r>
    </w:p>
    <w:p w14:paraId="3F7C776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505 72 1 2 2 73 30 30 35 35 35</w:t>
      </w:r>
    </w:p>
    <w:p w14:paraId="24FE964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505 73 1 2 2 74 45 45 40 60 45</w:t>
      </w:r>
    </w:p>
    <w:p w14:paraId="55D7B0B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505 74 1 2 2 75 70 70 55 65 55</w:t>
      </w:r>
    </w:p>
    <w:p w14:paraId="4EA2C8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505 75 1 2 2 76 45 45 40 55 35</w:t>
      </w:r>
    </w:p>
    <w:p w14:paraId="560016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505 77 1 2 2 77 40 40 35 45 40</w:t>
      </w:r>
    </w:p>
    <w:p w14:paraId="5C686AF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505 78 1 2 2 78 60 60 45 65 45</w:t>
      </w:r>
    </w:p>
    <w:p w14:paraId="2CDDA2F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505 79 1 2 2 79 60 60 45 70 45</w:t>
      </w:r>
    </w:p>
    <w:p w14:paraId="4DC1878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505 80 1 2 2 80 90 90 40 40 40</w:t>
      </w:r>
    </w:p>
    <w:p w14:paraId="1479A09D" w14:textId="0F6D295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505 00 1 0 3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00 65 65 40 80 40</w:t>
      </w:r>
    </w:p>
    <w:p w14:paraId="1913549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505 02 1 2 3 01 40 40 35 60 40</w:t>
      </w:r>
    </w:p>
    <w:p w14:paraId="15A10F7B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505 04 1 2 3 02 30 40 40 55 40</w:t>
      </w:r>
    </w:p>
    <w:p w14:paraId="5EDBA75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505 09 1 2 3 03 70 70 80 90 85</w:t>
      </w:r>
    </w:p>
    <w:p w14:paraId="2BB0982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505 11 1 2 3 04 75 75 80 85 60</w:t>
      </w:r>
    </w:p>
    <w:p w14:paraId="30C9727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505 22 1 2 3 05 30 30 20 30 30</w:t>
      </w:r>
    </w:p>
    <w:p w14:paraId="3B3A4EA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505 39 1 2 3 06 45 45 30 40 30</w:t>
      </w:r>
    </w:p>
    <w:p w14:paraId="46E902D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505 40 1 2 3 07 55 55 45 60 50</w:t>
      </w:r>
    </w:p>
    <w:p w14:paraId="741EAA3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505 46 1 2 3 08 35 35 30 30 30</w:t>
      </w:r>
    </w:p>
    <w:p w14:paraId="57754EC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505 13 1 2 3 09 55 55 40 40 40</w:t>
      </w:r>
    </w:p>
    <w:p w14:paraId="4A5C35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505 76 1 2 3 10 55 55 35 55 40</w:t>
      </w:r>
    </w:p>
    <w:p w14:paraId="4E6D4C1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505 43 1 2 3 11 20 20 15 15 15</w:t>
      </w:r>
    </w:p>
    <w:p w14:paraId="520C993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505 54 1 2 3 12 60 60 55 65 55</w:t>
      </w:r>
    </w:p>
    <w:p w14:paraId="485EE02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505 01 1 2 3 13 60 60 60 70 55</w:t>
      </w:r>
    </w:p>
    <w:p w14:paraId="7AC9CD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505 07 1 2 3 14 60 60 65 65 55</w:t>
      </w:r>
    </w:p>
    <w:p w14:paraId="2AD89ED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505 14 1 2 3 15 60 60 60 80 55</w:t>
      </w:r>
    </w:p>
    <w:p w14:paraId="535346B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505 30 1 2 3 16 80 80 85 90 80</w:t>
      </w:r>
    </w:p>
    <w:p w14:paraId="3CCDEBA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505 37 1 2 3 17 40 40 30 30 30</w:t>
      </w:r>
    </w:p>
    <w:p w14:paraId="42D606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505 50 1 2 3 18 45 45 40 55 45</w:t>
      </w:r>
    </w:p>
    <w:p w14:paraId="27B552F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505 52 1 2 3 19 30 30 40 40 35</w:t>
      </w:r>
    </w:p>
    <w:p w14:paraId="723C8B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505 65 1 2 3 20 </w:t>
      </w:r>
    </w:p>
    <w:p w14:paraId="17C80DD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505 70 1 2 3 21 55 55 45 65 45</w:t>
      </w:r>
    </w:p>
    <w:p w14:paraId="70C7095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505 38 1 2 3 22 65 65 60 75 55</w:t>
      </w:r>
    </w:p>
    <w:p w14:paraId="1EBDC5C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505 42 1 2 3 23 60 60 40 60 50</w:t>
      </w:r>
    </w:p>
    <w:p w14:paraId="7158B98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505 03 1 2 3 24 65 65 60 75 60</w:t>
      </w:r>
    </w:p>
    <w:p w14:paraId="73D376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505 05 1 2 3 25 45 45 40 40 40</w:t>
      </w:r>
    </w:p>
    <w:p w14:paraId="12674EB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505 06 1 2 3 26 55 55 45 60 45</w:t>
      </w:r>
    </w:p>
    <w:p w14:paraId="2043990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505 08 1 2 3 27 40 40 30 35 30</w:t>
      </w:r>
    </w:p>
    <w:p w14:paraId="5C524D2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505 10 1 2 3 28 45 45 40 60 50</w:t>
      </w:r>
    </w:p>
    <w:p w14:paraId="5C66A01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505 12 1 2 3 29 45 45 35 45 45</w:t>
      </w:r>
    </w:p>
    <w:p w14:paraId="6817904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505 15 1 2 3 30 75 75 85 80 90</w:t>
      </w:r>
    </w:p>
    <w:p w14:paraId="6B06E76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505 16 1 2 3 31 40 40 35 30 35</w:t>
      </w:r>
    </w:p>
    <w:p w14:paraId="02E8650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505 17 1 2 3 32 60 60 50 70 50</w:t>
      </w:r>
    </w:p>
    <w:p w14:paraId="2878E59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505 18 1 2 3 33 30 30 30 30 35</w:t>
      </w:r>
    </w:p>
    <w:p w14:paraId="410D554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505 19 1 2 3 34 55 55 45 55 45</w:t>
      </w:r>
    </w:p>
    <w:p w14:paraId="378CAFA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505 20 1 2 3 35 70 70 60 70 60</w:t>
      </w:r>
    </w:p>
    <w:p w14:paraId="2B3C4C8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505 21 1 2 3 36 60 60 65 75 60</w:t>
      </w:r>
    </w:p>
    <w:p w14:paraId="434F9D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505 23 1 2 3 37 55 55 40 80 40</w:t>
      </w:r>
    </w:p>
    <w:p w14:paraId="60551B4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505 24 1 2 3 38 40 40 30 50 40</w:t>
      </w:r>
    </w:p>
    <w:p w14:paraId="3C05585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505 25 1 2 3 39 55 55 60 75 55</w:t>
      </w:r>
    </w:p>
    <w:p w14:paraId="341B4671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505 26 1 2 3 40 55 55 40 40 40</w:t>
      </w:r>
    </w:p>
    <w:p w14:paraId="156A3D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505 27 1 2 3 41 80 80 90 90 85</w:t>
      </w:r>
    </w:p>
    <w:p w14:paraId="27C2AF4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505 28 1 2 3 42 45 45 40 40 40</w:t>
      </w:r>
    </w:p>
    <w:p w14:paraId="72C9F6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505 29 1 2 3 43 40 40 35 35 35</w:t>
      </w:r>
    </w:p>
    <w:p w14:paraId="48FDAF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lastRenderedPageBreak/>
        <w:t>505 31 1 2 3 44 45 45 40 60 40</w:t>
      </w:r>
    </w:p>
    <w:p w14:paraId="474A0C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505 32 1 2 3 45 40 40 40 50 40</w:t>
      </w:r>
    </w:p>
    <w:p w14:paraId="7EBBD2C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505 33 1 2 3 46 60 60 50 60 50</w:t>
      </w:r>
    </w:p>
    <w:p w14:paraId="06935BD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505 34 1 2 3 47 </w:t>
      </w:r>
    </w:p>
    <w:p w14:paraId="5E371EB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505 35 1 2 3 48 </w:t>
      </w:r>
    </w:p>
    <w:p w14:paraId="03A179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505 36 1 2 3 49 35 35 20 40 30</w:t>
      </w:r>
    </w:p>
    <w:p w14:paraId="64BDAC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505 41 1 2 3 50 55 55 40 65 50</w:t>
      </w:r>
    </w:p>
    <w:p w14:paraId="5B828A3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505 44 1 2 3 51 40 40 30 45 40</w:t>
      </w:r>
    </w:p>
    <w:p w14:paraId="39FE553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505 45 1 2 3 52 45 45 35 35 35</w:t>
      </w:r>
    </w:p>
    <w:p w14:paraId="6D1755D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505 47 1 2 3 53 60 60 60 70 55</w:t>
      </w:r>
    </w:p>
    <w:p w14:paraId="33455B3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505 48 1 2 3 54 40 40 30 30 30</w:t>
      </w:r>
    </w:p>
    <w:p w14:paraId="06CA4BA5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505 49 1 2 3 55 30 30 20 25 25</w:t>
      </w:r>
    </w:p>
    <w:p w14:paraId="19C49E8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505 51 1 2 3 56 45 45 40 60 50</w:t>
      </w:r>
    </w:p>
    <w:p w14:paraId="27038E78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505 53 1 2 3 57 40 40 30 30 25</w:t>
      </w:r>
    </w:p>
    <w:p w14:paraId="4E7D661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505 55 1 2 3 58 45 45 40 40 40</w:t>
      </w:r>
    </w:p>
    <w:p w14:paraId="3BC33C2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505 56 1 2 3 59 55 55 40 60 55</w:t>
      </w:r>
    </w:p>
    <w:p w14:paraId="4BE87BCA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505 57 1 2 3 60 60 60 60 80 60</w:t>
      </w:r>
    </w:p>
    <w:p w14:paraId="30E1CE5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505 58 1 2 3 61 55 55 40 55 40</w:t>
      </w:r>
    </w:p>
    <w:p w14:paraId="61B6F2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505 59 1 2 3 62 45 45 45 50 50</w:t>
      </w:r>
    </w:p>
    <w:p w14:paraId="4273606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505 60 1 2 3 63 55 55 40 60 45</w:t>
      </w:r>
    </w:p>
    <w:p w14:paraId="5F466B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505 61 1 2 3 64 40 40 20 20 20</w:t>
      </w:r>
    </w:p>
    <w:p w14:paraId="2B8848F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505 62 1 2 3 65 30 30 20 20 20</w:t>
      </w:r>
    </w:p>
    <w:p w14:paraId="26644197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505 63 1 2 3 66 </w:t>
      </w:r>
    </w:p>
    <w:p w14:paraId="6F34FC1E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505 64 1 2 3 67 40 40 30 30 30</w:t>
      </w:r>
    </w:p>
    <w:p w14:paraId="5EB908E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505 66 1 2 3 68 60 60 55 75 55</w:t>
      </w:r>
    </w:p>
    <w:p w14:paraId="7B985A0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505 67 1 2 3 69 55 55 55 80 55</w:t>
      </w:r>
    </w:p>
    <w:p w14:paraId="1EC23734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505 68 1 2 3 70 45 45 40 60 45</w:t>
      </w:r>
    </w:p>
    <w:p w14:paraId="1BCC8129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505 69 1 2 3 71 45 45 40 45 40</w:t>
      </w:r>
    </w:p>
    <w:p w14:paraId="0F83CF6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505 71 1 2 3 72 45 45 30 35 35</w:t>
      </w:r>
    </w:p>
    <w:p w14:paraId="4EB7424F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505 72 1 2 3 73 55 55 40 45 40</w:t>
      </w:r>
    </w:p>
    <w:p w14:paraId="67779F86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505 73 1 2 3 74 60 60 50 80 50</w:t>
      </w:r>
    </w:p>
    <w:p w14:paraId="732FB4D0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505 74 1 2 3 75 35 35 30 25 30</w:t>
      </w:r>
    </w:p>
    <w:p w14:paraId="0838874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505 75 1 2 3 76 55 55 45 70 45</w:t>
      </w:r>
    </w:p>
    <w:p w14:paraId="7BAB52A3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505 77 1 2 3 77 45 45 35 35 35</w:t>
      </w:r>
    </w:p>
    <w:p w14:paraId="768E23DC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505 78 1 2 3 78 60 60 60 75 60</w:t>
      </w:r>
    </w:p>
    <w:p w14:paraId="46029772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505 79 1 2 3 79 60 60 60 80 60</w:t>
      </w:r>
    </w:p>
    <w:p w14:paraId="6C78D93D" w14:textId="7777777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505 80 1 2 3 80 40 40 40 60 40</w:t>
      </w:r>
    </w:p>
    <w:p w14:paraId="08AB4A38" w14:textId="071E490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00 40 40 35 60 45</w:t>
      </w:r>
    </w:p>
    <w:p w14:paraId="2E4B0B0E" w14:textId="6A9D552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1 01 35 35 30 40 35</w:t>
      </w:r>
    </w:p>
    <w:p w14:paraId="0FF3E138" w14:textId="1CF392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1 02 30 45 40 40 30</w:t>
      </w:r>
    </w:p>
    <w:p w14:paraId="1A13DF9D" w14:textId="57AF42C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1 03 55 45 40 40 35</w:t>
      </w:r>
    </w:p>
    <w:p w14:paraId="07763B57" w14:textId="255897A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1 04 55 45 55 65 55</w:t>
      </w:r>
    </w:p>
    <w:p w14:paraId="5DCF4003" w14:textId="1E0F1E9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1 05 45 60 40 60 55</w:t>
      </w:r>
    </w:p>
    <w:p w14:paraId="72D790E6" w14:textId="4743BD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1 06 65 60 65 70 60</w:t>
      </w:r>
    </w:p>
    <w:p w14:paraId="52DEB147" w14:textId="5AAA4D5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1 07 60 45 55 65 45</w:t>
      </w:r>
    </w:p>
    <w:p w14:paraId="4443D605" w14:textId="2A25834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1 08 40 60 45 65 55</w:t>
      </w:r>
    </w:p>
    <w:p w14:paraId="797666DD" w14:textId="22B7D29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1 09 55 45 55 60 55</w:t>
      </w:r>
    </w:p>
    <w:p w14:paraId="4E551F73" w14:textId="5E8C960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1 10 40 40 35 35 40</w:t>
      </w:r>
    </w:p>
    <w:p w14:paraId="32A45FA9" w14:textId="4EFB966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1 11 55 60 45 60 55</w:t>
      </w:r>
    </w:p>
    <w:p w14:paraId="66F6AAE9" w14:textId="5798C5A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1 12 60 60 55 60 45</w:t>
      </w:r>
    </w:p>
    <w:p w14:paraId="2007A8A7" w14:textId="450A8C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1 13 40 55 45 55 50</w:t>
      </w:r>
    </w:p>
    <w:p w14:paraId="60DDD9BF" w14:textId="4DCD127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506 07 1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1 14 45 55 45 60 45</w:t>
      </w:r>
    </w:p>
    <w:p w14:paraId="39F74E60" w14:textId="4D92E8C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1 15 40 40 40 35 30</w:t>
      </w:r>
    </w:p>
    <w:p w14:paraId="5F86987B" w14:textId="23DA08B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1 16 45 40 40 40 35</w:t>
      </w:r>
    </w:p>
    <w:p w14:paraId="49949E32" w14:textId="63F53E9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1 17 55 60 45 55 55</w:t>
      </w:r>
    </w:p>
    <w:p w14:paraId="6585B323" w14:textId="619DB26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1 18 55 60 40 55 40</w:t>
      </w:r>
    </w:p>
    <w:p w14:paraId="553630C9" w14:textId="2468E35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1 19 35 55 35 40 35</w:t>
      </w:r>
    </w:p>
    <w:p w14:paraId="1AFA7E84" w14:textId="3AA5094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1 20 45 55 40 55 40</w:t>
      </w:r>
    </w:p>
    <w:p w14:paraId="16D44C39" w14:textId="06C8714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1 21 45 40 40 55 45</w:t>
      </w:r>
    </w:p>
    <w:p w14:paraId="697CD802" w14:textId="32B8088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1 22 60 55 55 60 55</w:t>
      </w:r>
    </w:p>
    <w:p w14:paraId="7577B27E" w14:textId="67D5E93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1 23 55 60 55 65 55</w:t>
      </w:r>
    </w:p>
    <w:p w14:paraId="0C078FF3" w14:textId="0F725F0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1 24 55 50 55 60 55</w:t>
      </w:r>
    </w:p>
    <w:p w14:paraId="192A20A4" w14:textId="438874A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1 25 45 45 40 55 40</w:t>
      </w:r>
    </w:p>
    <w:p w14:paraId="0032F25F" w14:textId="458AC1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1 26 40 40 35 35 40</w:t>
      </w:r>
    </w:p>
    <w:p w14:paraId="3D88E23B" w14:textId="5795C78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1 27 55 55 45 40 45</w:t>
      </w:r>
    </w:p>
    <w:p w14:paraId="475BC25C" w14:textId="220ADB6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1 28 60 55 55 70 55</w:t>
      </w:r>
    </w:p>
    <w:p w14:paraId="263C0BE1" w14:textId="5C09229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1 29 55 55 60 55 50</w:t>
      </w:r>
    </w:p>
    <w:p w14:paraId="68A08303" w14:textId="3359E33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1 30 55 55 45 60 45</w:t>
      </w:r>
    </w:p>
    <w:p w14:paraId="70CF06D8" w14:textId="3859F53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1 31 40 60 45 40 35</w:t>
      </w:r>
    </w:p>
    <w:p w14:paraId="514676DE" w14:textId="0B9BCA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1 32 65 60 65 70 75</w:t>
      </w:r>
    </w:p>
    <w:p w14:paraId="174AF9CB" w14:textId="3619DF0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1 33 60 55 55 65 55</w:t>
      </w:r>
    </w:p>
    <w:p w14:paraId="325D9DBD" w14:textId="04256F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1 34 45 55 40 40 35</w:t>
      </w:r>
    </w:p>
    <w:p w14:paraId="4C792FF4" w14:textId="6628F9A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1 35 60 55 55 65 55</w:t>
      </w:r>
    </w:p>
    <w:p w14:paraId="60318ABE" w14:textId="355F104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1 36 55 50 55 60 50</w:t>
      </w:r>
    </w:p>
    <w:p w14:paraId="67A47276" w14:textId="4F4E0B8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1 37 60 55 55 65 55</w:t>
      </w:r>
    </w:p>
    <w:p w14:paraId="2AC81819" w14:textId="25747AB6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506 24 1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1 38 40 45 40 35 35</w:t>
      </w:r>
    </w:p>
    <w:p w14:paraId="59513AE4" w14:textId="56698C2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1 39 45 40 40 40 35</w:t>
      </w:r>
    </w:p>
    <w:p w14:paraId="1C4D256E" w14:textId="717034F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1 40 55 60 55 65 55</w:t>
      </w:r>
    </w:p>
    <w:p w14:paraId="56A1B651" w14:textId="48E12C1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1 41 45 45 40 50 45</w:t>
      </w:r>
    </w:p>
    <w:p w14:paraId="14DC1499" w14:textId="2A0D44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1 42 40 60 55 45 55</w:t>
      </w:r>
    </w:p>
    <w:p w14:paraId="5A0EFCE2" w14:textId="7E02112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1 43 60 55 55 60 60</w:t>
      </w:r>
    </w:p>
    <w:p w14:paraId="0C085900" w14:textId="0C201C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1 44 55 60 55 60 45</w:t>
      </w:r>
    </w:p>
    <w:p w14:paraId="374B01E2" w14:textId="305C879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1 45 40 55 40 45 35</w:t>
      </w:r>
    </w:p>
    <w:p w14:paraId="53940D5F" w14:textId="1E85884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1 46 40 55 45 40 35</w:t>
      </w:r>
    </w:p>
    <w:p w14:paraId="71D1E048" w14:textId="48435B4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1 47 60 55 60 65 45</w:t>
      </w:r>
    </w:p>
    <w:p w14:paraId="1B962424" w14:textId="6AA96B5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1 48 40 60 55 60 40</w:t>
      </w:r>
    </w:p>
    <w:p w14:paraId="69F547D3" w14:textId="5080911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1 49 60 55 40 55 55</w:t>
      </w:r>
    </w:p>
    <w:p w14:paraId="01D16630" w14:textId="2BAE202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1 50 60 55 45 60 35</w:t>
      </w:r>
    </w:p>
    <w:p w14:paraId="5949EE91" w14:textId="55E19C3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1 51 40 55 40 50 35</w:t>
      </w:r>
    </w:p>
    <w:p w14:paraId="04521430" w14:textId="56D0C30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1 52 40 55 40 35 35</w:t>
      </w:r>
    </w:p>
    <w:p w14:paraId="5BDD21F2" w14:textId="6F0B5386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1 53 40 40 40 35 45</w:t>
      </w:r>
    </w:p>
    <w:p w14:paraId="4D6C16B5" w14:textId="582DE0A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1 54 40 55 40 35 30</w:t>
      </w:r>
    </w:p>
    <w:p w14:paraId="46AFF6C5" w14:textId="5B26FE1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1 55 45 55 55 60 55</w:t>
      </w:r>
    </w:p>
    <w:p w14:paraId="679AB550" w14:textId="15856BC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1 56 60 55 55 65 55</w:t>
      </w:r>
    </w:p>
    <w:p w14:paraId="352A9E6C" w14:textId="0EC5876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1 57 55 55 45 60 55</w:t>
      </w:r>
    </w:p>
    <w:p w14:paraId="3F0C5F57" w14:textId="2F7EB883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1 58 60 55 60 55 50</w:t>
      </w:r>
    </w:p>
    <w:p w14:paraId="58B258BB" w14:textId="65327AC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1 59 55 55 45 45 40</w:t>
      </w:r>
    </w:p>
    <w:p w14:paraId="4D02ECC1" w14:textId="177360EF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1 60 60 55 55 60 55</w:t>
      </w:r>
    </w:p>
    <w:p w14:paraId="04417465" w14:textId="6ADFE07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1 61 60 55 55 60 55</w:t>
      </w:r>
    </w:p>
    <w:p w14:paraId="5E1AF6B8" w14:textId="3192B34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1 62 65 55 60 65 55</w:t>
      </w:r>
    </w:p>
    <w:p w14:paraId="4B77DB3E" w14:textId="226394E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1 63 60 55 65 70 65</w:t>
      </w:r>
    </w:p>
    <w:p w14:paraId="5022B0AA" w14:textId="1469666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1 64 40 55 45 40 35</w:t>
      </w:r>
    </w:p>
    <w:p w14:paraId="5DE04D1C" w14:textId="0A6A101C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1 65 40 45 40 35 30</w:t>
      </w:r>
    </w:p>
    <w:p w14:paraId="00FB25D5" w14:textId="5FE435E0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1 66 55 55 45 40 40</w:t>
      </w:r>
    </w:p>
    <w:p w14:paraId="3DE71D1E" w14:textId="33D6F577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1 67 45 55 40 40 35</w:t>
      </w:r>
    </w:p>
    <w:p w14:paraId="6654DF57" w14:textId="34B6D5A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1 68 60 55 55 65 55</w:t>
      </w:r>
    </w:p>
    <w:p w14:paraId="6108F0EF" w14:textId="452C49B9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1 69 45 55 40 60 35</w:t>
      </w:r>
    </w:p>
    <w:p w14:paraId="2F0FE2FB" w14:textId="753A4DB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1 70 55 55 40 60 55</w:t>
      </w:r>
    </w:p>
    <w:p w14:paraId="0F838F14" w14:textId="62B6BEE0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506 69 1</w:t>
      </w:r>
      <w:r w:rsidR="00B93584">
        <w:rPr>
          <w:rFonts w:ascii="Courier New" w:hAnsi="Courier New" w:cs="Courier New"/>
          <w:sz w:val="24"/>
          <w:szCs w:val="24"/>
        </w:rPr>
        <w:t xml:space="preserve"> 1</w:t>
      </w:r>
      <w:r w:rsidRPr="00580A98">
        <w:rPr>
          <w:rFonts w:ascii="Courier New" w:hAnsi="Courier New" w:cs="Courier New"/>
          <w:sz w:val="24"/>
          <w:szCs w:val="24"/>
        </w:rPr>
        <w:t xml:space="preserve"> 1 71 60 55 60 60 40</w:t>
      </w:r>
    </w:p>
    <w:p w14:paraId="4514A837" w14:textId="11270805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1 72 60 55 55 60 45</w:t>
      </w:r>
    </w:p>
    <w:p w14:paraId="4486176D" w14:textId="3023EC34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1 73 60 60 55 65 55</w:t>
      </w:r>
    </w:p>
    <w:p w14:paraId="673D9B71" w14:textId="634087D8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1 74 60 55 60 60 55</w:t>
      </w:r>
    </w:p>
    <w:p w14:paraId="41813F01" w14:textId="7B813B7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1 75 60 45 55 40 45</w:t>
      </w:r>
    </w:p>
    <w:p w14:paraId="165AD3FF" w14:textId="101AAA4E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1 76 60 55 60 65 55</w:t>
      </w:r>
    </w:p>
    <w:p w14:paraId="35838DD1" w14:textId="3C848A3A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1 77 55 55 45 60 45</w:t>
      </w:r>
    </w:p>
    <w:p w14:paraId="12E45CE7" w14:textId="767A2EF2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1 78 55 40 40 55 40</w:t>
      </w:r>
    </w:p>
    <w:p w14:paraId="5DCCB274" w14:textId="56B9D0D1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1 79 60 55 60 65 50</w:t>
      </w:r>
    </w:p>
    <w:p w14:paraId="10E6F03F" w14:textId="7F653BDD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1 80 55 45 40 55 40</w:t>
      </w:r>
    </w:p>
    <w:p w14:paraId="069B6E24" w14:textId="030F7F1B" w:rsidR="00580A98" w:rsidRPr="00580A98" w:rsidRDefault="00B93584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</w:t>
      </w:r>
      <w:r w:rsidR="00BF3E23">
        <w:rPr>
          <w:rFonts w:ascii="Courier New" w:hAnsi="Courier New" w:cs="Courier New"/>
          <w:sz w:val="24"/>
          <w:szCs w:val="24"/>
        </w:rPr>
        <w:t xml:space="preserve">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00 55 40 45 65 60</w:t>
      </w:r>
    </w:p>
    <w:p w14:paraId="13DD18F9" w14:textId="4F5F05F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2 01 55 60 40 35 40</w:t>
      </w:r>
    </w:p>
    <w:p w14:paraId="2413BD49" w14:textId="376E2BB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2 02 40 55 35 35 30</w:t>
      </w:r>
    </w:p>
    <w:p w14:paraId="24514F2C" w14:textId="665FA9C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2 03 45 55 35 40 30</w:t>
      </w:r>
    </w:p>
    <w:p w14:paraId="5E57008E" w14:textId="0A9EBC8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2 04 60 55 65 70 65</w:t>
      </w:r>
    </w:p>
    <w:p w14:paraId="4ABD42EB" w14:textId="41C584D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2 05 55 60 40 45 40</w:t>
      </w:r>
    </w:p>
    <w:p w14:paraId="59BD0A76" w14:textId="24EB528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2 06 55 60 50 55 55</w:t>
      </w:r>
    </w:p>
    <w:p w14:paraId="44472995" w14:textId="40AA0D2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2 07 35 40 25 30 20</w:t>
      </w:r>
    </w:p>
    <w:p w14:paraId="7913155D" w14:textId="12F4CEF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2 08 40 35 30 55 50</w:t>
      </w:r>
    </w:p>
    <w:p w14:paraId="6C2781A0" w14:textId="3D2A08A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2 09 65 60 60 50 55</w:t>
      </w:r>
    </w:p>
    <w:p w14:paraId="42A4C63E" w14:textId="45DE9EA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2 10 40 55 35 40 40</w:t>
      </w:r>
    </w:p>
    <w:p w14:paraId="465620C0" w14:textId="48E1D7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2 11 65 60 65 55 60</w:t>
      </w:r>
    </w:p>
    <w:p w14:paraId="713332A0" w14:textId="7EB1552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2 12 60 50 55 65 65</w:t>
      </w:r>
    </w:p>
    <w:p w14:paraId="542A0BE6" w14:textId="2826CA8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2 13 60 55 55 65 60</w:t>
      </w:r>
    </w:p>
    <w:p w14:paraId="6C17666C" w14:textId="5DF2E68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2 14 65 60 60 65 55</w:t>
      </w:r>
    </w:p>
    <w:p w14:paraId="58C11E57" w14:textId="7178714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2 15 40 50 35 60 55</w:t>
      </w:r>
    </w:p>
    <w:p w14:paraId="03B5D909" w14:textId="618A06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2 16 30 35 20 25 15</w:t>
      </w:r>
    </w:p>
    <w:p w14:paraId="7253D12F" w14:textId="174E923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2 17 35 55 45 55 40</w:t>
      </w:r>
    </w:p>
    <w:p w14:paraId="148CEAA4" w14:textId="525249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2 18 55 60 50 65 50</w:t>
      </w:r>
    </w:p>
    <w:p w14:paraId="7D126513" w14:textId="3008538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2 19 35 65 25 20 20</w:t>
      </w:r>
    </w:p>
    <w:p w14:paraId="45BC7F64" w14:textId="3BAFDBC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2 20 35 55 30 35 25</w:t>
      </w:r>
    </w:p>
    <w:p w14:paraId="6B6FF1F9" w14:textId="10C3CAD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2 21 55 65 40 35 35</w:t>
      </w:r>
    </w:p>
    <w:p w14:paraId="40A2C4B5" w14:textId="423B0A0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BF3E23">
        <w:rPr>
          <w:rFonts w:ascii="Courier New" w:hAnsi="Courier New" w:cs="Courier New"/>
          <w:sz w:val="24"/>
          <w:szCs w:val="24"/>
        </w:rPr>
        <w:t>06 38 1 1</w:t>
      </w:r>
      <w:r w:rsidRPr="00580A98">
        <w:rPr>
          <w:rFonts w:ascii="Courier New" w:hAnsi="Courier New" w:cs="Courier New"/>
          <w:sz w:val="24"/>
          <w:szCs w:val="24"/>
        </w:rPr>
        <w:t xml:space="preserve"> 2 22 65 55 60 65 70</w:t>
      </w:r>
    </w:p>
    <w:p w14:paraId="3F613948" w14:textId="16D34CF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2 23 70 55 60 65 65</w:t>
      </w:r>
    </w:p>
    <w:p w14:paraId="0FDF5DB8" w14:textId="28EA683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2 24 60 40 30 35 55</w:t>
      </w:r>
    </w:p>
    <w:p w14:paraId="071B182A" w14:textId="0417A90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2 25 35 70 30 25 20</w:t>
      </w:r>
    </w:p>
    <w:p w14:paraId="357ABF34" w14:textId="3EFC01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2 26 55 65 40 30 25</w:t>
      </w:r>
    </w:p>
    <w:p w14:paraId="4105ED5B" w14:textId="32475E5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2 27 35 45 35 55 30</w:t>
      </w:r>
    </w:p>
    <w:p w14:paraId="1B6F9021" w14:textId="7A51FDE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2 28 60 55 65 70 60</w:t>
      </w:r>
    </w:p>
    <w:p w14:paraId="21F91430" w14:textId="42CEE90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2 29 35 55 60 40 35</w:t>
      </w:r>
    </w:p>
    <w:p w14:paraId="6B8832E0" w14:textId="7DABCE3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506 15 1 </w:t>
      </w:r>
      <w:r w:rsidR="00BF3E23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2 30 55 50 40 60 55</w:t>
      </w:r>
    </w:p>
    <w:p w14:paraId="6314B97A" w14:textId="4AEF23C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2 31 40 55 30 25 20</w:t>
      </w:r>
    </w:p>
    <w:p w14:paraId="2D1C7223" w14:textId="6645719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2 32 90 75 80 75 80</w:t>
      </w:r>
    </w:p>
    <w:p w14:paraId="37536303" w14:textId="7B8954D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2 33 60 55 40 70 55</w:t>
      </w:r>
    </w:p>
    <w:p w14:paraId="150A29B5" w14:textId="66A3484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2 34 35 65 40 45 35</w:t>
      </w:r>
    </w:p>
    <w:p w14:paraId="41EEC066" w14:textId="218F769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2 35 60 55 65 70 60</w:t>
      </w:r>
    </w:p>
    <w:p w14:paraId="7F57D301" w14:textId="6BDC24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2 36 60 55 50 60 55</w:t>
      </w:r>
    </w:p>
    <w:p w14:paraId="6746D847" w14:textId="18DA8AA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2 37 60 55 40 60 55</w:t>
      </w:r>
    </w:p>
    <w:p w14:paraId="23E41302" w14:textId="02575E7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2 38 40 35 30 35 30</w:t>
      </w:r>
    </w:p>
    <w:p w14:paraId="7FB9E6D3" w14:textId="17A4E8E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2 39 55 40 35 60 45</w:t>
      </w:r>
    </w:p>
    <w:p w14:paraId="19D92836" w14:textId="51241D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2 40 60 40 55 65 65</w:t>
      </w:r>
    </w:p>
    <w:p w14:paraId="3AE86753" w14:textId="575D324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2 41 60 65 55 50 55</w:t>
      </w:r>
    </w:p>
    <w:p w14:paraId="00D0AE7A" w14:textId="1F8BEEF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2 42 55 60 60 65 60</w:t>
      </w:r>
    </w:p>
    <w:p w14:paraId="60C23132" w14:textId="1A59CDA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2 43 60 55 65 70 60</w:t>
      </w:r>
    </w:p>
    <w:p w14:paraId="14E631D2" w14:textId="6CFC4D6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2 44 45 55 50 55 60</w:t>
      </w:r>
    </w:p>
    <w:p w14:paraId="5E11FE62" w14:textId="06DC0C8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2 45 40 55 35 40 35</w:t>
      </w:r>
    </w:p>
    <w:p w14:paraId="7358DF2C" w14:textId="741C8C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2 46 55 45 45 55 50</w:t>
      </w:r>
    </w:p>
    <w:p w14:paraId="33769891" w14:textId="67D5BDC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506 34 1 1 </w:t>
      </w:r>
      <w:r w:rsidR="00580A98" w:rsidRPr="00580A98">
        <w:rPr>
          <w:rFonts w:ascii="Courier New" w:hAnsi="Courier New" w:cs="Courier New"/>
          <w:sz w:val="24"/>
          <w:szCs w:val="24"/>
        </w:rPr>
        <w:t>2 47 65 60 45 60 65</w:t>
      </w:r>
    </w:p>
    <w:p w14:paraId="67C7B6A2" w14:textId="6E22693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2 48 40 55 40 35 30</w:t>
      </w:r>
    </w:p>
    <w:p w14:paraId="73B65B63" w14:textId="56A034B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2 49 60 40 55 60 65</w:t>
      </w:r>
    </w:p>
    <w:p w14:paraId="35DCCC71" w14:textId="7B6D5D2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2 50 60 55 40 45 35</w:t>
      </w:r>
    </w:p>
    <w:p w14:paraId="729BDF0B" w14:textId="78346AD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2 51 35 55 25 30 25</w:t>
      </w:r>
    </w:p>
    <w:p w14:paraId="60C89A96" w14:textId="08257B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2 52 40 65 40 35 35</w:t>
      </w:r>
    </w:p>
    <w:p w14:paraId="0ADF546C" w14:textId="210969F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506 47 1 </w:t>
      </w:r>
      <w:r w:rsidR="00BF3E23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2 53 55 50 45 40 40</w:t>
      </w:r>
    </w:p>
    <w:p w14:paraId="34B6643D" w14:textId="7536B6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2 54 60 50 55 65 45</w:t>
      </w:r>
    </w:p>
    <w:p w14:paraId="54304A0E" w14:textId="113F564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</w:t>
      </w:r>
      <w:r w:rsidR="00BF3E23">
        <w:rPr>
          <w:rFonts w:ascii="Courier New" w:hAnsi="Courier New" w:cs="Courier New"/>
          <w:sz w:val="24"/>
          <w:szCs w:val="24"/>
        </w:rPr>
        <w:t>6 49 1 1</w:t>
      </w:r>
      <w:r w:rsidRPr="00580A98">
        <w:rPr>
          <w:rFonts w:ascii="Courier New" w:hAnsi="Courier New" w:cs="Courier New"/>
          <w:sz w:val="24"/>
          <w:szCs w:val="24"/>
        </w:rPr>
        <w:t xml:space="preserve"> 2 55 65 60 55 60 60</w:t>
      </w:r>
    </w:p>
    <w:p w14:paraId="5B95E961" w14:textId="5F417A6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2 56 40 55 35 30 35</w:t>
      </w:r>
    </w:p>
    <w:p w14:paraId="21271677" w14:textId="6A89A3C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2 57 60 45 55 60 60</w:t>
      </w:r>
    </w:p>
    <w:p w14:paraId="7395A01B" w14:textId="437EFAD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2 58 60 65 45 55 50</w:t>
      </w:r>
    </w:p>
    <w:p w14:paraId="4E2C1395" w14:textId="5613E43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2 59 55 70 45 50 40</w:t>
      </w:r>
    </w:p>
    <w:p w14:paraId="0BF82B00" w14:textId="4D4C68F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2 60 40 55 35 60 55</w:t>
      </w:r>
    </w:p>
    <w:p w14:paraId="4A9659BE" w14:textId="78A4A85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2 61 55 40 45 55 50</w:t>
      </w:r>
    </w:p>
    <w:p w14:paraId="04FDB774" w14:textId="4D952A9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2 62 65 55 60 65 55</w:t>
      </w:r>
    </w:p>
    <w:p w14:paraId="1473800F" w14:textId="1111DFE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2 63 75 45 60 65 60</w:t>
      </w:r>
    </w:p>
    <w:p w14:paraId="2E048BA7" w14:textId="732712A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2 64 60 65 35 30 30</w:t>
      </w:r>
    </w:p>
    <w:p w14:paraId="7F6E5517" w14:textId="2A2D1C1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2 65 40 65 35 30 25</w:t>
      </w:r>
    </w:p>
    <w:p w14:paraId="46C341E0" w14:textId="51F93FB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2 66 40 55 30 30 25</w:t>
      </w:r>
    </w:p>
    <w:p w14:paraId="4BC30537" w14:textId="43B89FB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2 67 40 40 30 25 20</w:t>
      </w:r>
    </w:p>
    <w:p w14:paraId="13ABFCD4" w14:textId="296EBE5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2 68 55 40 35 35 30</w:t>
      </w:r>
    </w:p>
    <w:p w14:paraId="480F0F6E" w14:textId="2BBFE34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2 69 65 60 60 65 55</w:t>
      </w:r>
    </w:p>
    <w:p w14:paraId="04CFD491" w14:textId="6749D5D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2 70 55 55 45 50 55</w:t>
      </w:r>
    </w:p>
    <w:p w14:paraId="341A7DD7" w14:textId="52BFBE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2 71 60 55 55 60 50</w:t>
      </w:r>
    </w:p>
    <w:p w14:paraId="775A7FA9" w14:textId="3C40862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2 72 40 60 40 60 40</w:t>
      </w:r>
    </w:p>
    <w:p w14:paraId="65E07F70" w14:textId="359B666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2 73 60 45 55 60 55</w:t>
      </w:r>
    </w:p>
    <w:p w14:paraId="7085CE11" w14:textId="32ACDE4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2 74 70 45 55 60 50</w:t>
      </w:r>
    </w:p>
    <w:p w14:paraId="583F4EF8" w14:textId="6005C49C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2 75 55 60 55 70 65</w:t>
      </w:r>
    </w:p>
    <w:p w14:paraId="0FC57669" w14:textId="3E4DB92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2 76 55 65 45 40 35</w:t>
      </w:r>
    </w:p>
    <w:p w14:paraId="255C465B" w14:textId="0B07479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2 77 45 55 40 55 50</w:t>
      </w:r>
    </w:p>
    <w:p w14:paraId="6003CAFA" w14:textId="3951B17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2 78 55 45 40 55 40</w:t>
      </w:r>
    </w:p>
    <w:p w14:paraId="0C8EC253" w14:textId="763EF28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2 79 70 65 55 65 60</w:t>
      </w:r>
    </w:p>
    <w:p w14:paraId="5BC19409" w14:textId="593C339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2 80 60 55 45 40 45</w:t>
      </w:r>
    </w:p>
    <w:p w14:paraId="2C590BB7" w14:textId="45E2645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00 35 30 40 60 55</w:t>
      </w:r>
    </w:p>
    <w:p w14:paraId="6F233B47" w14:textId="0ECAE6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3 01 35 40 30 45 30</w:t>
      </w:r>
    </w:p>
    <w:p w14:paraId="35A5FDCB" w14:textId="32D730A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3 02 55 40 35 55 50</w:t>
      </w:r>
    </w:p>
    <w:p w14:paraId="3C0616E9" w14:textId="52C6927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3 03 30 35 25 30 35</w:t>
      </w:r>
    </w:p>
    <w:p w14:paraId="50A9AB08" w14:textId="79A7E89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3 04 55 55 40 65 60</w:t>
      </w:r>
    </w:p>
    <w:p w14:paraId="18132933" w14:textId="4831876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3 05 40 65 55 45 40</w:t>
      </w:r>
    </w:p>
    <w:p w14:paraId="32205475" w14:textId="4225CD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3 06 55 50 40 55 45</w:t>
      </w:r>
    </w:p>
    <w:p w14:paraId="1D54D88F" w14:textId="24300DF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</w:t>
      </w:r>
      <w:r w:rsidR="00BF3E23">
        <w:rPr>
          <w:rFonts w:ascii="Courier New" w:hAnsi="Courier New" w:cs="Courier New"/>
          <w:sz w:val="24"/>
          <w:szCs w:val="24"/>
        </w:rPr>
        <w:t xml:space="preserve"> 40 1 1</w:t>
      </w:r>
      <w:r w:rsidRPr="00580A98">
        <w:rPr>
          <w:rFonts w:ascii="Courier New" w:hAnsi="Courier New" w:cs="Courier New"/>
          <w:sz w:val="24"/>
          <w:szCs w:val="24"/>
        </w:rPr>
        <w:t xml:space="preserve"> 3 07 60 55 40 65 55</w:t>
      </w:r>
    </w:p>
    <w:p w14:paraId="5B04A76F" w14:textId="7644F48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3 08 40 55 45 40 30</w:t>
      </w:r>
    </w:p>
    <w:p w14:paraId="5C984416" w14:textId="3979744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3 09 45 40 45 50 55</w:t>
      </w:r>
    </w:p>
    <w:p w14:paraId="5878D602" w14:textId="52142D1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3 10 35 65 45 40 30</w:t>
      </w:r>
    </w:p>
    <w:p w14:paraId="2EB6F8A6" w14:textId="3DA179A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3 11 35 55 35 40 30</w:t>
      </w:r>
    </w:p>
    <w:p w14:paraId="3C6DBDB0" w14:textId="25072A2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3 12 55 60 40 35 40</w:t>
      </w:r>
    </w:p>
    <w:p w14:paraId="5912EA6B" w14:textId="61D01F8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3 13 60 65 40 60 55</w:t>
      </w:r>
    </w:p>
    <w:p w14:paraId="45B7F0C6" w14:textId="5E5FFDA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3 14 55 45 40 55 50</w:t>
      </w:r>
    </w:p>
    <w:p w14:paraId="3C9CB6F8" w14:textId="49F7263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3 15 40 55 35 45 40</w:t>
      </w:r>
    </w:p>
    <w:p w14:paraId="6324162B" w14:textId="7D4276E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3 16 40 55 45 40 35</w:t>
      </w:r>
    </w:p>
    <w:p w14:paraId="7A7353CC" w14:textId="2C25936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3 17 55 60 55 65 55</w:t>
      </w:r>
    </w:p>
    <w:p w14:paraId="3562B3B1" w14:textId="6686B2F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3 18 60 65 55 60 55</w:t>
      </w:r>
    </w:p>
    <w:p w14:paraId="26946D70" w14:textId="26A64A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3 19 40 60 30 25 20</w:t>
      </w:r>
    </w:p>
    <w:p w14:paraId="273716E3" w14:textId="039F615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3 20 55 65 40 50 40</w:t>
      </w:r>
    </w:p>
    <w:p w14:paraId="0775DAF5" w14:textId="2FA3A84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3 21 40 55 35 40 40</w:t>
      </w:r>
    </w:p>
    <w:p w14:paraId="4F5DB056" w14:textId="2C6D7E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3 22 60 45 55 65 60</w:t>
      </w:r>
    </w:p>
    <w:p w14:paraId="5842AA15" w14:textId="0E49EA4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3 23 40 60 35 55 50</w:t>
      </w:r>
    </w:p>
    <w:p w14:paraId="1083D57A" w14:textId="4DE6C8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3 24 40 45 35 40 35</w:t>
      </w:r>
    </w:p>
    <w:p w14:paraId="2CA167BD" w14:textId="39FDF57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3 25 55 50 40 45 35</w:t>
      </w:r>
    </w:p>
    <w:p w14:paraId="47157CE6" w14:textId="75DFF35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3 26 40 65 35 40 35</w:t>
      </w:r>
    </w:p>
    <w:p w14:paraId="1E656916" w14:textId="776F17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3 27 40 35 30 35 35</w:t>
      </w:r>
    </w:p>
    <w:p w14:paraId="337D2931" w14:textId="6E7E612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3 28 45 40 40 55 50</w:t>
      </w:r>
    </w:p>
    <w:p w14:paraId="63A1F91E" w14:textId="7FC81F5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3 29 55 55 40 60 55</w:t>
      </w:r>
    </w:p>
    <w:p w14:paraId="57DED634" w14:textId="11DB8A1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3 30 65 55 60 70 60</w:t>
      </w:r>
    </w:p>
    <w:p w14:paraId="1ACC6EB9" w14:textId="53177F6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3 31 35 55 35 40 35</w:t>
      </w:r>
    </w:p>
    <w:p w14:paraId="2FC05CEA" w14:textId="5B07692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3 32 60 40 30 60 50</w:t>
      </w:r>
    </w:p>
    <w:p w14:paraId="01B94F35" w14:textId="0254B9F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3 33 60 45 55 65 55</w:t>
      </w:r>
    </w:p>
    <w:p w14:paraId="3D2061B2" w14:textId="55FE1FE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</w:t>
      </w:r>
    </w:p>
    <w:p w14:paraId="1E50C169" w14:textId="5A4D186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3 35 60 55 50 70 65</w:t>
      </w:r>
    </w:p>
    <w:p w14:paraId="1B189829" w14:textId="6649CF6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3 36 55 45 40 60 55</w:t>
      </w:r>
    </w:p>
    <w:p w14:paraId="19922D85" w14:textId="60F7BB5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3 37 55 65 60 65 55</w:t>
      </w:r>
    </w:p>
    <w:p w14:paraId="17E90BE1" w14:textId="45F37E7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3 38 40 45 35 25 25</w:t>
      </w:r>
    </w:p>
    <w:p w14:paraId="627971EE" w14:textId="2770E5D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3 39 55 45 35 55 45</w:t>
      </w:r>
    </w:p>
    <w:p w14:paraId="6814A454" w14:textId="4DA1791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3 40 40 65 35 40 35</w:t>
      </w:r>
    </w:p>
    <w:p w14:paraId="7AF127CB" w14:textId="7297F4D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3 41 65 60 55 60 60</w:t>
      </w:r>
    </w:p>
    <w:p w14:paraId="10908B90" w14:textId="0AE0637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3 42 45 40 40 35 40</w:t>
      </w:r>
    </w:p>
    <w:p w14:paraId="1446CDAF" w14:textId="10B391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3 43 55 60 45 55 50</w:t>
      </w:r>
    </w:p>
    <w:p w14:paraId="7B4D7927" w14:textId="5B5FC84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3 44 60 55 40 45 40</w:t>
      </w:r>
    </w:p>
    <w:p w14:paraId="662DD16A" w14:textId="170CE39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3 45 40 55 35 40 35</w:t>
      </w:r>
    </w:p>
    <w:p w14:paraId="06C7C047" w14:textId="3620DCB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3 46 45 55 40 45 40</w:t>
      </w:r>
    </w:p>
    <w:p w14:paraId="3828256E" w14:textId="63F96AF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3 47 45 40 40 55 50</w:t>
      </w:r>
    </w:p>
    <w:p w14:paraId="7730CB4B" w14:textId="3F20F739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3 48 40 60 55 35 30</w:t>
      </w:r>
    </w:p>
    <w:p w14:paraId="25F3F063" w14:textId="4D472330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3 49 65 55 55 60 55</w:t>
      </w:r>
    </w:p>
    <w:p w14:paraId="1A59CE6C" w14:textId="3B8A5A4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3 50 40 55 35 35 30</w:t>
      </w:r>
    </w:p>
    <w:p w14:paraId="0250D184" w14:textId="58F1E03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3 51 55 65 45 40 35</w:t>
      </w:r>
    </w:p>
    <w:p w14:paraId="718264FB" w14:textId="4159D164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3 52 55 60 55 45 40</w:t>
      </w:r>
    </w:p>
    <w:p w14:paraId="3268DB96" w14:textId="24DFCD9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3 53 40 40 35 45 40</w:t>
      </w:r>
    </w:p>
    <w:p w14:paraId="7BBCD158" w14:textId="071C575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3 54 35 55 45 40 30</w:t>
      </w:r>
    </w:p>
    <w:p w14:paraId="15B82498" w14:textId="0B5DD4A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3 55 35 60 40 35 30</w:t>
      </w:r>
    </w:p>
    <w:p w14:paraId="54608600" w14:textId="69A4A76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3 56 65 55 55 60 55</w:t>
      </w:r>
    </w:p>
    <w:p w14:paraId="1601A357" w14:textId="3A566F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506</w:t>
      </w:r>
      <w:r w:rsidR="00BF3E23">
        <w:rPr>
          <w:rFonts w:ascii="Courier New" w:hAnsi="Courier New" w:cs="Courier New"/>
          <w:sz w:val="24"/>
          <w:szCs w:val="24"/>
        </w:rPr>
        <w:t xml:space="preserve"> 53 1 1</w:t>
      </w:r>
      <w:r w:rsidRPr="00580A98">
        <w:rPr>
          <w:rFonts w:ascii="Courier New" w:hAnsi="Courier New" w:cs="Courier New"/>
          <w:sz w:val="24"/>
          <w:szCs w:val="24"/>
        </w:rPr>
        <w:t xml:space="preserve"> 3 57 45 55 45 55 50</w:t>
      </w:r>
    </w:p>
    <w:p w14:paraId="57E40550" w14:textId="47A22AA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3 58 55 60 45 55 50</w:t>
      </w:r>
    </w:p>
    <w:p w14:paraId="61ACBD8E" w14:textId="6C878A0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3 59 40 35 40 60 55</w:t>
      </w:r>
    </w:p>
    <w:p w14:paraId="3AF0D537" w14:textId="52C969C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3 60 45 65 35 40 35</w:t>
      </w:r>
    </w:p>
    <w:p w14:paraId="443076A6" w14:textId="7AB4701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3 61 55 50 55 60 60</w:t>
      </w:r>
    </w:p>
    <w:p w14:paraId="124485B7" w14:textId="5E57F63A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3 62 65 55 55 60 55</w:t>
      </w:r>
    </w:p>
    <w:p w14:paraId="69CA74ED" w14:textId="32F07B8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3 63 60 55 60 55 50</w:t>
      </w:r>
    </w:p>
    <w:p w14:paraId="16F491D3" w14:textId="263EDDA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3 64 40 35 30 30 20</w:t>
      </w:r>
    </w:p>
    <w:p w14:paraId="3F8B0A71" w14:textId="13E816C2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506 62 1 1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3 65 35 40 30 45 40</w:t>
      </w:r>
    </w:p>
    <w:p w14:paraId="541C7322" w14:textId="11EAA41B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3 66 30 45 40 35 35</w:t>
      </w:r>
    </w:p>
    <w:p w14:paraId="6279B046" w14:textId="16F8109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3 67 35 60 35 40 35</w:t>
      </w:r>
    </w:p>
    <w:p w14:paraId="716C4DDC" w14:textId="034C6A8E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3 68 55 60 55 70 50</w:t>
      </w:r>
    </w:p>
    <w:p w14:paraId="62F3E85B" w14:textId="1A0453D1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3 69 45 40 40 55 50</w:t>
      </w:r>
    </w:p>
    <w:p w14:paraId="4225D994" w14:textId="0EDD591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3 70 55 50 40 60 55</w:t>
      </w:r>
    </w:p>
    <w:p w14:paraId="4118D988" w14:textId="4B5147E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3 71 60 65 55 60 55</w:t>
      </w:r>
    </w:p>
    <w:p w14:paraId="715E1D48" w14:textId="1D54CE76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3 72 40 65 35 35 40</w:t>
      </w:r>
    </w:p>
    <w:p w14:paraId="42963C0E" w14:textId="515D8B78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3 73 55 45 40 60 55</w:t>
      </w:r>
    </w:p>
    <w:p w14:paraId="188ACA51" w14:textId="33ABEDB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3 74 65 55 55 60 65</w:t>
      </w:r>
    </w:p>
    <w:p w14:paraId="1F80481D" w14:textId="39C90C13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3 75 60 55 40 45 35</w:t>
      </w:r>
    </w:p>
    <w:p w14:paraId="175B4D57" w14:textId="02C91A2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3 76 55 45 40 55 45</w:t>
      </w:r>
    </w:p>
    <w:p w14:paraId="24B2BD0D" w14:textId="62FA1D3D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3 77 40 65 50 55 55</w:t>
      </w:r>
    </w:p>
    <w:p w14:paraId="780B6945" w14:textId="37BE4EB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3 78 55 45 40 55 45</w:t>
      </w:r>
    </w:p>
    <w:p w14:paraId="68D27C31" w14:textId="5A19B47F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3 79 60 65 55 60 55</w:t>
      </w:r>
    </w:p>
    <w:p w14:paraId="6DF35504" w14:textId="396129E7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506 80 1 1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3 80 40 55 35 40 35</w:t>
      </w:r>
    </w:p>
    <w:p w14:paraId="45D0D1F3" w14:textId="3B828305" w:rsidR="00580A98" w:rsidRPr="00580A98" w:rsidRDefault="00BF3E23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00 65 30 50 55 35</w:t>
      </w:r>
    </w:p>
    <w:p w14:paraId="77132DBE" w14:textId="4CC1BC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1 01 55 40 50 45 35</w:t>
      </w:r>
    </w:p>
    <w:p w14:paraId="35CEC364" w14:textId="04EBA1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1 02 40 35 35 55 35</w:t>
      </w:r>
    </w:p>
    <w:p w14:paraId="582AA66C" w14:textId="03F4CD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1 03 40 45 55 60 50</w:t>
      </w:r>
    </w:p>
    <w:p w14:paraId="773F67EE" w14:textId="1CCA2B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1 04 55 45 40 50 40</w:t>
      </w:r>
    </w:p>
    <w:p w14:paraId="5683087A" w14:textId="438CCFE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1 05 35 35 35 35 30</w:t>
      </w:r>
    </w:p>
    <w:p w14:paraId="7BE90343" w14:textId="58DA7B0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1 06 60 45 55 60 40</w:t>
      </w:r>
    </w:p>
    <w:p w14:paraId="352F2477" w14:textId="78044A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1 07 35 30 35 35 35</w:t>
      </w:r>
    </w:p>
    <w:p w14:paraId="6C96BE46" w14:textId="1B13954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1 08 35 35 35 40 35</w:t>
      </w:r>
    </w:p>
    <w:p w14:paraId="6E0E637C" w14:textId="77DDE5E8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</w:t>
      </w:r>
      <w:r w:rsidR="00E047D2">
        <w:rPr>
          <w:rFonts w:ascii="Courier New" w:hAnsi="Courier New" w:cs="Courier New"/>
          <w:sz w:val="24"/>
          <w:szCs w:val="24"/>
        </w:rPr>
        <w:t>13 0 2</w:t>
      </w:r>
      <w:r w:rsidRPr="00580A98">
        <w:rPr>
          <w:rFonts w:ascii="Courier New" w:hAnsi="Courier New" w:cs="Courier New"/>
          <w:sz w:val="24"/>
          <w:szCs w:val="24"/>
        </w:rPr>
        <w:t xml:space="preserve"> 1 09 45 50 45 55 45</w:t>
      </w:r>
    </w:p>
    <w:p w14:paraId="390B8728" w14:textId="5CDE47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1 10 30 30 30 35 30</w:t>
      </w:r>
    </w:p>
    <w:p w14:paraId="0A4CCDCB" w14:textId="3868373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1 11 35 35 35 35 35</w:t>
      </w:r>
    </w:p>
    <w:p w14:paraId="3F7FAA6E" w14:textId="65498BB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1 12 35 35 40 45 35</w:t>
      </w:r>
    </w:p>
    <w:p w14:paraId="1FBA14F4" w14:textId="705241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1 13 40 40 35 50 35</w:t>
      </w:r>
    </w:p>
    <w:p w14:paraId="40C2AA0F" w14:textId="21AC9E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1 14 35 35 35 40 35</w:t>
      </w:r>
    </w:p>
    <w:p w14:paraId="0702DDFD" w14:textId="1DA153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1 15 35 35 35 45 35</w:t>
      </w:r>
    </w:p>
    <w:p w14:paraId="140AF2E7" w14:textId="06123B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1 16 35 35 35 40 35</w:t>
      </w:r>
    </w:p>
    <w:p w14:paraId="0315400B" w14:textId="00F0D3A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1 17 50 50 45 45 55</w:t>
      </w:r>
    </w:p>
    <w:p w14:paraId="61469B58" w14:textId="28AFD8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1 18 40 40 35 35 35</w:t>
      </w:r>
    </w:p>
    <w:p w14:paraId="6CC26565" w14:textId="68CD414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1 19 30 35 30 35 30</w:t>
      </w:r>
    </w:p>
    <w:p w14:paraId="78B8D025" w14:textId="6FF0E6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1 20 50 45 45 35 35</w:t>
      </w:r>
    </w:p>
    <w:p w14:paraId="65161067" w14:textId="33C76BC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1 21 40 35 35 40 30</w:t>
      </w:r>
    </w:p>
    <w:p w14:paraId="1A802E17" w14:textId="68B716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1 22 50 50 50 50 50</w:t>
      </w:r>
    </w:p>
    <w:p w14:paraId="4274E6B2" w14:textId="5492885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1 23 45 40 45 55 40</w:t>
      </w:r>
    </w:p>
    <w:p w14:paraId="19C3194D" w14:textId="4997B3C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1 24 55 45 55 50 45</w:t>
      </w:r>
    </w:p>
    <w:p w14:paraId="6CAE6242" w14:textId="1956048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1 25 50 45 45 50 50</w:t>
      </w:r>
    </w:p>
    <w:p w14:paraId="78FC5C29" w14:textId="292D863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1 26 50 45 35 45 40</w:t>
      </w:r>
    </w:p>
    <w:p w14:paraId="0468772D" w14:textId="5EEB600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1 27 30 30 30 30 30</w:t>
      </w:r>
    </w:p>
    <w:p w14:paraId="36B0AA94" w14:textId="6F5028D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1 28 60 60 45 55 40</w:t>
      </w:r>
    </w:p>
    <w:p w14:paraId="328CB035" w14:textId="3987B7E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1 29 35 35 35 35 35</w:t>
      </w:r>
    </w:p>
    <w:p w14:paraId="5A509CD2" w14:textId="5535E8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1 30 60 50 45 55 45</w:t>
      </w:r>
    </w:p>
    <w:p w14:paraId="619D0DA3" w14:textId="0FF14E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1 31 55 50 55 50 50</w:t>
      </w:r>
    </w:p>
    <w:p w14:paraId="61210EE3" w14:textId="59A25EF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1 32 45 40 45 55 45</w:t>
      </w:r>
    </w:p>
    <w:p w14:paraId="4C451127" w14:textId="1FD0B5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1 33 35 35 35 45 35</w:t>
      </w:r>
    </w:p>
    <w:p w14:paraId="10AFD438" w14:textId="74739F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1 34 50 40 30 45 35</w:t>
      </w:r>
    </w:p>
    <w:p w14:paraId="446D3405" w14:textId="5F1872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1 35 45 40 45 50 45</w:t>
      </w:r>
    </w:p>
    <w:p w14:paraId="2C718F31" w14:textId="45ABCC7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1 36 45 35 35 50 35</w:t>
      </w:r>
    </w:p>
    <w:p w14:paraId="1B8F0972" w14:textId="6AC0FE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1 37 40 45 35 40 45</w:t>
      </w:r>
    </w:p>
    <w:p w14:paraId="596A0832" w14:textId="40B50A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1 38 45 50 40 55 50</w:t>
      </w:r>
    </w:p>
    <w:p w14:paraId="53C93F54" w14:textId="2529C74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1 39 35 35 35 40 35</w:t>
      </w:r>
    </w:p>
    <w:p w14:paraId="6A8F5932" w14:textId="16826D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1 40 45 35 40 45 35</w:t>
      </w:r>
    </w:p>
    <w:p w14:paraId="185DD1A5" w14:textId="6B3753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1 41 50 55 50 50 50</w:t>
      </w:r>
    </w:p>
    <w:p w14:paraId="624071CB" w14:textId="3116AD1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507 2</w:t>
      </w:r>
      <w:r w:rsidR="00E047D2">
        <w:rPr>
          <w:rFonts w:ascii="Courier New" w:hAnsi="Courier New" w:cs="Courier New"/>
          <w:sz w:val="24"/>
          <w:szCs w:val="24"/>
        </w:rPr>
        <w:t>8 0 2</w:t>
      </w:r>
      <w:r w:rsidRPr="00580A98">
        <w:rPr>
          <w:rFonts w:ascii="Courier New" w:hAnsi="Courier New" w:cs="Courier New"/>
          <w:sz w:val="24"/>
          <w:szCs w:val="24"/>
        </w:rPr>
        <w:t xml:space="preserve"> 1 42 45 35 25 30 30</w:t>
      </w:r>
    </w:p>
    <w:p w14:paraId="5D5A6431" w14:textId="6342E0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1 43 55 45 50 55 50</w:t>
      </w:r>
    </w:p>
    <w:p w14:paraId="6FC297C5" w14:textId="1286585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1 44 45 35 30 50 45</w:t>
      </w:r>
    </w:p>
    <w:p w14:paraId="174556F5" w14:textId="1D9ECE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1 45 40 35 40 50 35</w:t>
      </w:r>
    </w:p>
    <w:p w14:paraId="5A25A82E" w14:textId="2A6FE3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1 46 50 45 50 35 35</w:t>
      </w:r>
    </w:p>
    <w:p w14:paraId="71B1C8DF" w14:textId="0CA53C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1 47 40 35 40 45 40</w:t>
      </w:r>
    </w:p>
    <w:p w14:paraId="4C73FCE3" w14:textId="28C968D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1 48 50 45 45 50 40</w:t>
      </w:r>
    </w:p>
    <w:p w14:paraId="18B95D45" w14:textId="03500AE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1 49 50 40 45 50 35</w:t>
      </w:r>
    </w:p>
    <w:p w14:paraId="1A3BDA83" w14:textId="146763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1 50 55 45 50 55 50</w:t>
      </w:r>
    </w:p>
    <w:p w14:paraId="053AA125" w14:textId="36F6511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1 51 40 35 35 45 35</w:t>
      </w:r>
    </w:p>
    <w:p w14:paraId="3544BBD8" w14:textId="646AC5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1 52 40 35 30 40 35</w:t>
      </w:r>
    </w:p>
    <w:p w14:paraId="28E7182D" w14:textId="74FEBBE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1 53 50 35 45 45 40</w:t>
      </w:r>
    </w:p>
    <w:p w14:paraId="44972D7F" w14:textId="1376777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1 54 55 45 50 55 45</w:t>
      </w:r>
    </w:p>
    <w:p w14:paraId="76B92EFC" w14:textId="6B9FA4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1 55 35 35 35 45 35</w:t>
      </w:r>
    </w:p>
    <w:p w14:paraId="394C6F2F" w14:textId="7E21D8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1 56 50 40 35 50 40</w:t>
      </w:r>
    </w:p>
    <w:p w14:paraId="44523ECF" w14:textId="0F9105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1 57 45 40 40 50 40</w:t>
      </w:r>
    </w:p>
    <w:p w14:paraId="224051C9" w14:textId="52A3EC4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1 58 50 40 35 50 35</w:t>
      </w:r>
    </w:p>
    <w:p w14:paraId="188E438B" w14:textId="02BA7E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1 59 35 35 35 40 40</w:t>
      </w:r>
    </w:p>
    <w:p w14:paraId="24C1F5D4" w14:textId="4F80352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1 60 55 45 35 50 40</w:t>
      </w:r>
    </w:p>
    <w:p w14:paraId="400080AF" w14:textId="6FBF11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1 61 50 40 35 45 40</w:t>
      </w:r>
    </w:p>
    <w:p w14:paraId="6E559C07" w14:textId="04D53CC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1 62 45 35 40 45 35</w:t>
      </w:r>
    </w:p>
    <w:p w14:paraId="654FAC4E" w14:textId="3965763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1 63 45 40 35 45 45</w:t>
      </w:r>
    </w:p>
    <w:p w14:paraId="3C921E9A" w14:textId="458F078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1 64 40 35 40 50 35</w:t>
      </w:r>
    </w:p>
    <w:p w14:paraId="4CACD3DC" w14:textId="4972430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1 65 35 35 40 50 35</w:t>
      </w:r>
    </w:p>
    <w:p w14:paraId="1D487791" w14:textId="6BCE0F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1 66 35 35 40 35 40</w:t>
      </w:r>
    </w:p>
    <w:p w14:paraId="001FA496" w14:textId="009675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1 67 50 50 45 45 45</w:t>
      </w:r>
    </w:p>
    <w:p w14:paraId="58F9B6BA" w14:textId="46A9E8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1 68 55 40 35 50 40</w:t>
      </w:r>
    </w:p>
    <w:p w14:paraId="7EE3EC2A" w14:textId="35EA93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1 69 60 45 45 55 45</w:t>
      </w:r>
    </w:p>
    <w:p w14:paraId="08E7F362" w14:textId="2EAEFB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1 70 35 35 35 35 35</w:t>
      </w:r>
    </w:p>
    <w:p w14:paraId="4570AE46" w14:textId="240BFA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1 71 40 35 35 40 35</w:t>
      </w:r>
    </w:p>
    <w:p w14:paraId="0EDA8BB3" w14:textId="5AD4C0F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1 72 40 35 40 35 35</w:t>
      </w:r>
    </w:p>
    <w:p w14:paraId="712E0474" w14:textId="5E91C0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1 73 45 40 45 45 35</w:t>
      </w:r>
    </w:p>
    <w:p w14:paraId="0D6DB959" w14:textId="7AC77A2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1 74 35 35 35 40 35</w:t>
      </w:r>
    </w:p>
    <w:p w14:paraId="456C51B1" w14:textId="09F1D68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507 74</w:t>
      </w:r>
      <w:r w:rsidR="00E047D2">
        <w:rPr>
          <w:rFonts w:ascii="Courier New" w:hAnsi="Courier New" w:cs="Courier New"/>
          <w:sz w:val="24"/>
          <w:szCs w:val="24"/>
        </w:rPr>
        <w:t xml:space="preserve"> 0 2</w:t>
      </w:r>
      <w:r w:rsidRPr="00580A98">
        <w:rPr>
          <w:rFonts w:ascii="Courier New" w:hAnsi="Courier New" w:cs="Courier New"/>
          <w:sz w:val="24"/>
          <w:szCs w:val="24"/>
        </w:rPr>
        <w:t xml:space="preserve"> 1 75 35 35 30 40 30</w:t>
      </w:r>
    </w:p>
    <w:p w14:paraId="6786BC47" w14:textId="4F49BD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1 76 40 35 35 40 35</w:t>
      </w:r>
    </w:p>
    <w:p w14:paraId="36F1ECD9" w14:textId="0697D55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1 77 45 40 40 45 35</w:t>
      </w:r>
    </w:p>
    <w:p w14:paraId="7A1820BD" w14:textId="07C66FC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1 78 35 30 30 35 35</w:t>
      </w:r>
    </w:p>
    <w:p w14:paraId="0AACDFAF" w14:textId="5F0B0C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1 79 50 40 40 50 40</w:t>
      </w:r>
    </w:p>
    <w:p w14:paraId="250DFB24" w14:textId="41F284C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1 80 50 45 35 50 40</w:t>
      </w:r>
    </w:p>
    <w:p w14:paraId="24686142" w14:textId="226776F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00 40 35 40 35 35</w:t>
      </w:r>
    </w:p>
    <w:p w14:paraId="5367D7E6" w14:textId="2D5CAC5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2 01 50 55 40 50 50</w:t>
      </w:r>
    </w:p>
    <w:p w14:paraId="51D271DD" w14:textId="411D486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2 02 35 35 35 35 35</w:t>
      </w:r>
    </w:p>
    <w:p w14:paraId="116706ED" w14:textId="13EFEF0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2 03 35 35 45 55 35</w:t>
      </w:r>
    </w:p>
    <w:p w14:paraId="38816B32" w14:textId="156D77F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2 04 55 55 55 60 50</w:t>
      </w:r>
    </w:p>
    <w:p w14:paraId="57FA2060" w14:textId="58D703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2 05 40 35 35 40 35</w:t>
      </w:r>
    </w:p>
    <w:p w14:paraId="31B8DA18" w14:textId="025068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2 06 40 35 35 40 35</w:t>
      </w:r>
    </w:p>
    <w:p w14:paraId="1B938EAE" w14:textId="6F6B01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2 07 35 35 40 35 35</w:t>
      </w:r>
    </w:p>
    <w:p w14:paraId="06D57963" w14:textId="6D161A2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2 08 35 35 40 45 35</w:t>
      </w:r>
    </w:p>
    <w:p w14:paraId="469E8C14" w14:textId="230D0E7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2 09 50 45 40 45 40</w:t>
      </w:r>
    </w:p>
    <w:p w14:paraId="4B70AF2F" w14:textId="40072A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2 10 35 30 35 35 35</w:t>
      </w:r>
    </w:p>
    <w:p w14:paraId="3CFD88B3" w14:textId="672CFF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2 11 35 35 30 40 35</w:t>
      </w:r>
    </w:p>
    <w:p w14:paraId="657200B5" w14:textId="39F9E2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2 12 50 40 35 40 35</w:t>
      </w:r>
    </w:p>
    <w:p w14:paraId="61921D1B" w14:textId="7A9F1A7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2 13 35 35 35 40 35</w:t>
      </w:r>
    </w:p>
    <w:p w14:paraId="3D739097" w14:textId="32EB6FE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2 14 35 35 30 40 35</w:t>
      </w:r>
    </w:p>
    <w:p w14:paraId="157ECD65" w14:textId="43137EC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2 15 35 35 40 45 35</w:t>
      </w:r>
    </w:p>
    <w:p w14:paraId="3C9A5BAE" w14:textId="39D964E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2 16 30 30 30 30 30</w:t>
      </w:r>
    </w:p>
    <w:p w14:paraId="08BC00B3" w14:textId="68626F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2 17 35 40 35 40 35</w:t>
      </w:r>
    </w:p>
    <w:p w14:paraId="2F738861" w14:textId="43ACD6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2 18 40 40 35 40 40</w:t>
      </w:r>
    </w:p>
    <w:p w14:paraId="7E43B14C" w14:textId="542F329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2 19 35 35 35 40 40</w:t>
      </w:r>
    </w:p>
    <w:p w14:paraId="05F5BC6E" w14:textId="5A04E41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2 20 50 45 40 40 35</w:t>
      </w:r>
    </w:p>
    <w:p w14:paraId="3F4A7957" w14:textId="30D1CF5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2 21 40 40 45 40 40</w:t>
      </w:r>
    </w:p>
    <w:p w14:paraId="271DCCFB" w14:textId="1F79F0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2 22 50 45 50 55 50</w:t>
      </w:r>
    </w:p>
    <w:p w14:paraId="3D4D92E0" w14:textId="3F874A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2 23 40 40 40 40 45</w:t>
      </w:r>
    </w:p>
    <w:p w14:paraId="64085F1C" w14:textId="7BDA2C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2 24 60 45 35 45 50</w:t>
      </w:r>
    </w:p>
    <w:p w14:paraId="303596CE" w14:textId="44ECD68A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2 25 35 35 40 35 35</w:t>
      </w:r>
    </w:p>
    <w:p w14:paraId="12E72A51" w14:textId="663913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2 26 40 35 30 40 35</w:t>
      </w:r>
    </w:p>
    <w:p w14:paraId="494F11DC" w14:textId="187A5864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507 08 </w:t>
      </w:r>
      <w:r w:rsidR="00E047D2">
        <w:rPr>
          <w:rFonts w:ascii="Courier New" w:hAnsi="Courier New" w:cs="Courier New"/>
          <w:sz w:val="24"/>
          <w:szCs w:val="24"/>
        </w:rPr>
        <w:t>0 2</w:t>
      </w:r>
      <w:r w:rsidRPr="00580A98">
        <w:rPr>
          <w:rFonts w:ascii="Courier New" w:hAnsi="Courier New" w:cs="Courier New"/>
          <w:sz w:val="24"/>
          <w:szCs w:val="24"/>
        </w:rPr>
        <w:t xml:space="preserve"> 2 27 35 35 35 35 35</w:t>
      </w:r>
    </w:p>
    <w:p w14:paraId="796CF3BE" w14:textId="43F912F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2 28 40 45 40 40 35</w:t>
      </w:r>
    </w:p>
    <w:p w14:paraId="63CFC385" w14:textId="4CEF55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2 29 40 35 40 45 40</w:t>
      </w:r>
    </w:p>
    <w:p w14:paraId="348CBD21" w14:textId="0F585B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2 30 55 40 45 40 45</w:t>
      </w:r>
    </w:p>
    <w:p w14:paraId="16405F7A" w14:textId="2B229A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2 31 40 40 40 45 35</w:t>
      </w:r>
    </w:p>
    <w:p w14:paraId="3E9B7F8C" w14:textId="5F444DB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2 32 55 40 35 45 50</w:t>
      </w:r>
    </w:p>
    <w:p w14:paraId="6E78E87C" w14:textId="799B93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2 33 45 40 35 55 45</w:t>
      </w:r>
    </w:p>
    <w:p w14:paraId="2F7BD9F4" w14:textId="6EC2AA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2 34 40 35 35 45 35</w:t>
      </w:r>
    </w:p>
    <w:p w14:paraId="3D6537B0" w14:textId="1D6F77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2 35 50 35 45 45 45</w:t>
      </w:r>
    </w:p>
    <w:p w14:paraId="6F1630CE" w14:textId="1A8608C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2 36 50 35 40 50 35</w:t>
      </w:r>
    </w:p>
    <w:p w14:paraId="415B2ED2" w14:textId="257A02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2 37 45 40 45 50 50</w:t>
      </w:r>
    </w:p>
    <w:p w14:paraId="621FFBFD" w14:textId="68EBE3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2 38 35 35 30 45 35</w:t>
      </w:r>
    </w:p>
    <w:p w14:paraId="0013009D" w14:textId="4373CD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DF6007">
        <w:rPr>
          <w:rFonts w:ascii="Courier New" w:hAnsi="Courier New" w:cs="Courier New"/>
          <w:sz w:val="24"/>
          <w:szCs w:val="24"/>
        </w:rPr>
        <w:t xml:space="preserve"> 2 39 45 40 45 55 50</w:t>
      </w:r>
    </w:p>
    <w:p w14:paraId="740B497E" w14:textId="754A641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2 40 35 35 35 40 35</w:t>
      </w:r>
    </w:p>
    <w:p w14:paraId="700F6B65" w14:textId="031B6C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2 41 55 45 50 60 45</w:t>
      </w:r>
    </w:p>
    <w:p w14:paraId="1A97FCA7" w14:textId="493F17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2 42 35 35 35 40 35</w:t>
      </w:r>
    </w:p>
    <w:p w14:paraId="53C448FD" w14:textId="15EF63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2 43 45 45 40 55 35</w:t>
      </w:r>
    </w:p>
    <w:p w14:paraId="2C310633" w14:textId="434EAB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2 44 35 35 35 45 35</w:t>
      </w:r>
    </w:p>
    <w:p w14:paraId="6FC7A8C4" w14:textId="32DA81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2 45 35 35 40 40 35</w:t>
      </w:r>
    </w:p>
    <w:p w14:paraId="59A26A07" w14:textId="27842F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2 46 55 45 40 45 45</w:t>
      </w:r>
    </w:p>
    <w:p w14:paraId="46CA6E14" w14:textId="6EB73A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2 47 50 45 45 55 45</w:t>
      </w:r>
    </w:p>
    <w:p w14:paraId="5EEDBF71" w14:textId="1154335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2 48 55 35 50 45 45</w:t>
      </w:r>
    </w:p>
    <w:p w14:paraId="61D64B82" w14:textId="1C0BD3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2 49 40 40 35 40 35</w:t>
      </w:r>
    </w:p>
    <w:p w14:paraId="751BA4EC" w14:textId="3ADA5E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2 50 35 40 35 45 35</w:t>
      </w:r>
    </w:p>
    <w:p w14:paraId="4092E4C0" w14:textId="54B8C3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2 51 40 35 45 50 45</w:t>
      </w:r>
    </w:p>
    <w:p w14:paraId="5E5E6CB2" w14:textId="61C16E7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507 45 0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2 52 35 35 40 45 35</w:t>
      </w:r>
    </w:p>
    <w:p w14:paraId="677CC56C" w14:textId="312364E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2 53 35 35 35 50 45</w:t>
      </w:r>
    </w:p>
    <w:p w14:paraId="38AEBB7E" w14:textId="54F54E1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2 54 40 35 45 45 40</w:t>
      </w:r>
    </w:p>
    <w:p w14:paraId="225BA2E6" w14:textId="29324A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2 55 35 35 30 40 35</w:t>
      </w:r>
    </w:p>
    <w:p w14:paraId="30850807" w14:textId="5D177FD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2 56 40 40 55 60 45</w:t>
      </w:r>
    </w:p>
    <w:p w14:paraId="7A91D067" w14:textId="6A9FD4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2 57 35 40 35 45 35</w:t>
      </w:r>
    </w:p>
    <w:p w14:paraId="46F4F3C8" w14:textId="7B3117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2 58 40 35 45 45 35</w:t>
      </w:r>
    </w:p>
    <w:p w14:paraId="3E391CF1" w14:textId="4AF02D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2 59 45 35 40 50 35</w:t>
      </w:r>
    </w:p>
    <w:p w14:paraId="301828DC" w14:textId="4E83870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507 57 0</w:t>
      </w:r>
      <w:r w:rsidR="00E047D2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2 60 40 50 40 55 45</w:t>
      </w:r>
    </w:p>
    <w:p w14:paraId="29E45B90" w14:textId="7910C4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2 61 40 45 45 55 45</w:t>
      </w:r>
    </w:p>
    <w:p w14:paraId="38995C69" w14:textId="0CF6B1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2 62 55 55 45 60 45</w:t>
      </w:r>
    </w:p>
    <w:p w14:paraId="6E7AEB5A" w14:textId="1E6425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2 63 50 40 45 55 40</w:t>
      </w:r>
    </w:p>
    <w:p w14:paraId="7CA3D946" w14:textId="41F7EB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2 64 55 55 45 55 35</w:t>
      </w:r>
    </w:p>
    <w:p w14:paraId="34D33CC1" w14:textId="3769A4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2 65 55 45 55 60 45</w:t>
      </w:r>
    </w:p>
    <w:p w14:paraId="26CE885D" w14:textId="1711032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2 66 35 45 50 50 45</w:t>
      </w:r>
    </w:p>
    <w:p w14:paraId="5C521FDD" w14:textId="7FA2164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2 67 40 40 40 50 45</w:t>
      </w:r>
    </w:p>
    <w:p w14:paraId="559D5772" w14:textId="62684A1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2 68 35 35 35 45 30</w:t>
      </w:r>
    </w:p>
    <w:p w14:paraId="10309B6A" w14:textId="6EA4F09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2 69 50 55 50 55 50</w:t>
      </w:r>
    </w:p>
    <w:p w14:paraId="33C6F3AC" w14:textId="18E7476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2 70 35 45 35 45 40</w:t>
      </w:r>
    </w:p>
    <w:p w14:paraId="727ECFDE" w14:textId="5CCD56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2 71 45 40 40 55 40</w:t>
      </w:r>
    </w:p>
    <w:p w14:paraId="05F9754F" w14:textId="603B588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2 72 35 35 40 40 35</w:t>
      </w:r>
    </w:p>
    <w:p w14:paraId="4E15FC57" w14:textId="582AA7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2 73 35 35 45 55 40</w:t>
      </w:r>
    </w:p>
    <w:p w14:paraId="3C7E68A0" w14:textId="652997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2 74 35 40 40 45 35</w:t>
      </w:r>
    </w:p>
    <w:p w14:paraId="5880A5DA" w14:textId="0CAE23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2 75 60 45 50 55 50</w:t>
      </w:r>
    </w:p>
    <w:p w14:paraId="5A679354" w14:textId="69B2FE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2 76 50 45 45 55 35</w:t>
      </w:r>
    </w:p>
    <w:p w14:paraId="528BF660" w14:textId="4A93F0B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2 77 40 45 35 55 35</w:t>
      </w:r>
    </w:p>
    <w:p w14:paraId="5E779A30" w14:textId="62019EC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2 78 40 35 40 50 35</w:t>
      </w:r>
    </w:p>
    <w:p w14:paraId="2D63110F" w14:textId="347876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507 79 0 2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2 79 40 45 45 50 35</w:t>
      </w:r>
    </w:p>
    <w:p w14:paraId="4C923C53" w14:textId="17B4C82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2 80 40 35 40 45 35</w:t>
      </w:r>
    </w:p>
    <w:p w14:paraId="212107C2" w14:textId="70EE6A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507 00 0 0 3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00 40 45 45 50 40</w:t>
      </w:r>
    </w:p>
    <w:p w14:paraId="0B335B85" w14:textId="26B957D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3 01 50 40 45 50 45</w:t>
      </w:r>
    </w:p>
    <w:p w14:paraId="4C4AC014" w14:textId="5FB186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3 02 40 35 30 40 30</w:t>
      </w:r>
    </w:p>
    <w:p w14:paraId="6AB79308" w14:textId="513D289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3 03 50 45 55 65 60</w:t>
      </w:r>
    </w:p>
    <w:p w14:paraId="1F909CF5" w14:textId="7E048E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E047D2">
        <w:rPr>
          <w:rFonts w:ascii="Courier New" w:hAnsi="Courier New" w:cs="Courier New"/>
          <w:sz w:val="24"/>
          <w:szCs w:val="24"/>
        </w:rPr>
        <w:t>07 11 0 2</w:t>
      </w:r>
      <w:r w:rsidRPr="00580A98">
        <w:rPr>
          <w:rFonts w:ascii="Courier New" w:hAnsi="Courier New" w:cs="Courier New"/>
          <w:sz w:val="24"/>
          <w:szCs w:val="24"/>
        </w:rPr>
        <w:t xml:space="preserve"> 3 04 55 45 55 60 50</w:t>
      </w:r>
    </w:p>
    <w:p w14:paraId="09E230EF" w14:textId="1D26B4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3 05 35 35 35 30 25</w:t>
      </w:r>
    </w:p>
    <w:p w14:paraId="457BF0B4" w14:textId="1B312FC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3 06 30 35 35 30 30</w:t>
      </w:r>
    </w:p>
    <w:p w14:paraId="3ECE05DA" w14:textId="366686F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3 07 25 30 25 30 20</w:t>
      </w:r>
    </w:p>
    <w:p w14:paraId="00C35B95" w14:textId="25C2938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3 08 30 25 25 25 15</w:t>
      </w:r>
    </w:p>
    <w:p w14:paraId="619D1F5F" w14:textId="749ADAA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3 09 45 40 40 55 45</w:t>
      </w:r>
    </w:p>
    <w:p w14:paraId="63C95AD9" w14:textId="4A71533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3 10 35 30 35 30 25</w:t>
      </w:r>
    </w:p>
    <w:p w14:paraId="3EAF2C3F" w14:textId="27B2DA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3 11 20 20 15 20 15</w:t>
      </w:r>
    </w:p>
    <w:p w14:paraId="61413890" w14:textId="43E4BD8E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507 54 0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3 12 45 45 45 55 45</w:t>
      </w:r>
    </w:p>
    <w:p w14:paraId="1E23D7B0" w14:textId="38EC44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3 13 40 45 40 45 35</w:t>
      </w:r>
    </w:p>
    <w:p w14:paraId="60163993" w14:textId="36B7FE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3 14 35 35 40 40 35</w:t>
      </w:r>
    </w:p>
    <w:p w14:paraId="4FABB6E9" w14:textId="3B124A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3 15 45 45 50 50 40</w:t>
      </w:r>
    </w:p>
    <w:p w14:paraId="0994E1D0" w14:textId="26F562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3 16 35 35 30 35 25</w:t>
      </w:r>
    </w:p>
    <w:p w14:paraId="2FA7A1E2" w14:textId="6B7A0C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3 17 30 30 35 25 25</w:t>
      </w:r>
    </w:p>
    <w:p w14:paraId="4CFA3337" w14:textId="2496A8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3 18 45 45 45 50 45</w:t>
      </w:r>
    </w:p>
    <w:p w14:paraId="358BB633" w14:textId="320365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3 19 35 35 30 40 35</w:t>
      </w:r>
    </w:p>
    <w:p w14:paraId="4BD9879C" w14:textId="4E3B67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3 20 30 30 30 35 30</w:t>
      </w:r>
    </w:p>
    <w:p w14:paraId="733457A4" w14:textId="0D8F203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3 21 45 50 50 45 45</w:t>
      </w:r>
    </w:p>
    <w:p w14:paraId="3A1324F7" w14:textId="134ACD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3 22 50 50 50 55 45</w:t>
      </w:r>
    </w:p>
    <w:p w14:paraId="0B7DF146" w14:textId="73D3D0A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3 23 35 40 35 45 35</w:t>
      </w:r>
    </w:p>
    <w:p w14:paraId="799DC03A" w14:textId="21FC14D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3 24 45 45 45 50 45</w:t>
      </w:r>
    </w:p>
    <w:p w14:paraId="33E45AF2" w14:textId="37E8855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507 05 0 </w:t>
      </w:r>
      <w:r w:rsidR="00E047D2">
        <w:rPr>
          <w:rFonts w:ascii="Courier New" w:hAnsi="Courier New" w:cs="Courier New"/>
          <w:sz w:val="24"/>
          <w:szCs w:val="24"/>
        </w:rPr>
        <w:t>2</w:t>
      </w:r>
      <w:r w:rsidRPr="00580A98">
        <w:rPr>
          <w:rFonts w:ascii="Courier New" w:hAnsi="Courier New" w:cs="Courier New"/>
          <w:sz w:val="24"/>
          <w:szCs w:val="24"/>
        </w:rPr>
        <w:t xml:space="preserve"> 3 25 45 45 50 50 45</w:t>
      </w:r>
    </w:p>
    <w:p w14:paraId="5A81C2B7" w14:textId="5EB7508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3 26 40 35 40 40 40</w:t>
      </w:r>
    </w:p>
    <w:p w14:paraId="3F17C74A" w14:textId="308F98D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507 08 0 2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3 27 40 35 40 40 35</w:t>
      </w:r>
    </w:p>
    <w:p w14:paraId="0E452F70" w14:textId="3A98F1B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3 28 35 40 35 35 35</w:t>
      </w:r>
    </w:p>
    <w:p w14:paraId="0F398F17" w14:textId="341FBD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</w:t>
      </w:r>
    </w:p>
    <w:p w14:paraId="2E33300F" w14:textId="037FB8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3 30 55 50 50 55 50</w:t>
      </w:r>
    </w:p>
    <w:p w14:paraId="7CC78CF5" w14:textId="6A145FF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3 31 35 40 35 40 40</w:t>
      </w:r>
    </w:p>
    <w:p w14:paraId="0E778739" w14:textId="0E2B86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3 32 45 50 50 50 45</w:t>
      </w:r>
    </w:p>
    <w:p w14:paraId="1A8B3EB2" w14:textId="7989B9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3 33 40 35 35 35 30</w:t>
      </w:r>
    </w:p>
    <w:p w14:paraId="6AF0F3D9" w14:textId="545573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507 19 0 2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3 34 35 40 35 35 30</w:t>
      </w:r>
    </w:p>
    <w:p w14:paraId="38C7CD16" w14:textId="750709D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3 35 45 40 45 45 40</w:t>
      </w:r>
    </w:p>
    <w:p w14:paraId="64138534" w14:textId="1B1B6B3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3 36 40 35 35 30 35</w:t>
      </w:r>
    </w:p>
    <w:p w14:paraId="5BEA0F47" w14:textId="6C89A1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3 37 35 35 30 40 35</w:t>
      </w:r>
    </w:p>
    <w:p w14:paraId="3D590C81" w14:textId="4B65C5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</w:t>
      </w:r>
    </w:p>
    <w:p w14:paraId="1C41986B" w14:textId="08CC5EB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3 39 45 40 40 40 40</w:t>
      </w:r>
    </w:p>
    <w:p w14:paraId="1B80F566" w14:textId="38E9CD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3 40 35 35 30 40 35</w:t>
      </w:r>
    </w:p>
    <w:p w14:paraId="3D530A32" w14:textId="07635B5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3 41 70 60 55 55 55</w:t>
      </w:r>
    </w:p>
    <w:p w14:paraId="35BAE639" w14:textId="09B4FA9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507 28 0 2 </w:t>
      </w:r>
      <w:r w:rsidR="00580A98" w:rsidRPr="00580A98">
        <w:rPr>
          <w:rFonts w:ascii="Courier New" w:hAnsi="Courier New" w:cs="Courier New"/>
          <w:sz w:val="24"/>
          <w:szCs w:val="24"/>
        </w:rPr>
        <w:t>3 42 45 40 45 35 35</w:t>
      </w:r>
    </w:p>
    <w:p w14:paraId="5E1EEC2D" w14:textId="5ABA22F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507 29 0 2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3 43 40 35 40 30 40</w:t>
      </w:r>
    </w:p>
    <w:p w14:paraId="63576186" w14:textId="6EC4633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3 44 45 40 35 40 35</w:t>
      </w:r>
    </w:p>
    <w:p w14:paraId="2A453017" w14:textId="6BEED6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3 45 35 30 35 30 25</w:t>
      </w:r>
    </w:p>
    <w:p w14:paraId="3B52B71A" w14:textId="6AA6731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507 33 </w:t>
      </w:r>
      <w:r w:rsidR="00E047D2">
        <w:rPr>
          <w:rFonts w:ascii="Courier New" w:hAnsi="Courier New" w:cs="Courier New"/>
          <w:sz w:val="24"/>
          <w:szCs w:val="24"/>
        </w:rPr>
        <w:t>0 2</w:t>
      </w:r>
      <w:r w:rsidRPr="00580A98">
        <w:rPr>
          <w:rFonts w:ascii="Courier New" w:hAnsi="Courier New" w:cs="Courier New"/>
          <w:sz w:val="24"/>
          <w:szCs w:val="24"/>
        </w:rPr>
        <w:t xml:space="preserve"> 3 46 30 35 35 30 30</w:t>
      </w:r>
    </w:p>
    <w:p w14:paraId="6F4724A1" w14:textId="6C9F6F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3 47 45 40 35 40 40</w:t>
      </w:r>
    </w:p>
    <w:p w14:paraId="17551992" w14:textId="531213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3 48 55 45 35 40 35</w:t>
      </w:r>
    </w:p>
    <w:p w14:paraId="36C2AADD" w14:textId="460EAED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507 36 0 2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3 49 35 40 35 40 35</w:t>
      </w:r>
    </w:p>
    <w:p w14:paraId="6521BC4C" w14:textId="6C2E966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3 50 45 40 45 40 35</w:t>
      </w:r>
    </w:p>
    <w:p w14:paraId="5A418B8C" w14:textId="140474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3 51 40 35 40 40 35</w:t>
      </w:r>
    </w:p>
    <w:p w14:paraId="1F934ED5" w14:textId="62EA8F6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3 52 40 35 40 35 35</w:t>
      </w:r>
    </w:p>
    <w:p w14:paraId="7143F41A" w14:textId="1ADCBD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3 53 40 45 40 45 40</w:t>
      </w:r>
    </w:p>
    <w:p w14:paraId="56F88886" w14:textId="0DEBB0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3 54 35 40 40 35 40</w:t>
      </w:r>
    </w:p>
    <w:p w14:paraId="179A58EB" w14:textId="529E2C1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507 49 0 2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3 55 35 35 30 35 35</w:t>
      </w:r>
    </w:p>
    <w:p w14:paraId="1751F9DA" w14:textId="2D00D87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3 56 45 40 45 40 35</w:t>
      </w:r>
    </w:p>
    <w:p w14:paraId="3EEAE8CD" w14:textId="23F6E52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3 57 35 40 40 45 40</w:t>
      </w:r>
    </w:p>
    <w:p w14:paraId="54F1DAAF" w14:textId="3EDCE0D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3 58 35 40 35 30 30</w:t>
      </w:r>
    </w:p>
    <w:p w14:paraId="5D5F6016" w14:textId="47F9494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3 59 30 35 25 40 30</w:t>
      </w:r>
    </w:p>
    <w:p w14:paraId="2EF61724" w14:textId="5D2977E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3 60 35 40 35 35 30</w:t>
      </w:r>
    </w:p>
    <w:p w14:paraId="31E2902D" w14:textId="01BDAE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3 61 35 40 45 45 40</w:t>
      </w:r>
    </w:p>
    <w:p w14:paraId="5BC1EEDB" w14:textId="28D42B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507 59 0 2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3 62 40 35 35 40 35</w:t>
      </w:r>
    </w:p>
    <w:p w14:paraId="39F51F9A" w14:textId="00B3B56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3 63 30 35 25 30 30</w:t>
      </w:r>
    </w:p>
    <w:p w14:paraId="0BCA1AD5" w14:textId="68837EF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3 64 25 30 25 25 20</w:t>
      </w:r>
    </w:p>
    <w:p w14:paraId="63742695" w14:textId="07FFFD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3 65 35 40 30 35 30</w:t>
      </w:r>
    </w:p>
    <w:p w14:paraId="79F90DB9" w14:textId="5EC6C49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3 66 35 35 30 35 25</w:t>
      </w:r>
    </w:p>
    <w:p w14:paraId="62906C1D" w14:textId="499EAB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3 67 35 30 30 25 30</w:t>
      </w:r>
    </w:p>
    <w:p w14:paraId="599082C1" w14:textId="7F2642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507 66 0 2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3 68 35 30 35 30 25</w:t>
      </w:r>
    </w:p>
    <w:p w14:paraId="17F5075F" w14:textId="056D589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3 69 35 35 30 35 30</w:t>
      </w:r>
    </w:p>
    <w:p w14:paraId="2E289883" w14:textId="69677B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3 70 30 35 30 30 30</w:t>
      </w:r>
    </w:p>
    <w:p w14:paraId="666F9AA0" w14:textId="4D83B36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507 69 0 2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3 71 35 35 30 35 30</w:t>
      </w:r>
    </w:p>
    <w:p w14:paraId="628BDF70" w14:textId="490465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3 72 30 35 30 30 25</w:t>
      </w:r>
    </w:p>
    <w:p w14:paraId="2B07BA6F" w14:textId="7129EB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507 72 0 2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3 73 30 35 30 35 35</w:t>
      </w:r>
    </w:p>
    <w:p w14:paraId="6287F9A2" w14:textId="5A08F50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507 73 0 2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3 74 35 40 40 35 35</w:t>
      </w:r>
    </w:p>
    <w:p w14:paraId="1580965E" w14:textId="7E11995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507 74 0 2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3 75 35 35 30 30 35</w:t>
      </w:r>
    </w:p>
    <w:p w14:paraId="011557D0" w14:textId="721EF88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507 75 0 2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3 76 30 25 30 35 30</w:t>
      </w:r>
    </w:p>
    <w:p w14:paraId="2AD67ADD" w14:textId="7E4C1E6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507 77 0 2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3 77 40 35 30 35 30</w:t>
      </w:r>
    </w:p>
    <w:p w14:paraId="013441E3" w14:textId="0A9AB8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507 78 0 2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3 78 35 40 40 40 35</w:t>
      </w:r>
    </w:p>
    <w:p w14:paraId="4CD05906" w14:textId="4D79A0B5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507 79 0</w:t>
      </w:r>
      <w:r w:rsidR="00E047D2">
        <w:rPr>
          <w:rFonts w:ascii="Courier New" w:hAnsi="Courier New" w:cs="Courier New"/>
          <w:sz w:val="24"/>
          <w:szCs w:val="24"/>
        </w:rPr>
        <w:t xml:space="preserve"> 2</w:t>
      </w:r>
      <w:r w:rsidRPr="00580A98">
        <w:rPr>
          <w:rFonts w:ascii="Courier New" w:hAnsi="Courier New" w:cs="Courier New"/>
          <w:sz w:val="24"/>
          <w:szCs w:val="24"/>
        </w:rPr>
        <w:t xml:space="preserve"> 3 79 30 40 35 35 30</w:t>
      </w:r>
    </w:p>
    <w:p w14:paraId="6FF41C2C" w14:textId="681264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507 80 0 2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3 80 35 40 35 35 30</w:t>
      </w:r>
    </w:p>
    <w:p w14:paraId="138D6511" w14:textId="14F6AA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00 40 35 40 60 45</w:t>
      </w:r>
    </w:p>
    <w:p w14:paraId="326AFEAA" w14:textId="0A699DC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1 01 55 40 45 55 55</w:t>
      </w:r>
    </w:p>
    <w:p w14:paraId="4DB89028" w14:textId="39432B2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1 02 55 45 50 55 50</w:t>
      </w:r>
    </w:p>
    <w:p w14:paraId="3C7F248D" w14:textId="07A92F1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1 03 35 35 35 35 30</w:t>
      </w:r>
    </w:p>
    <w:p w14:paraId="74A9FCC7" w14:textId="41DA4FC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1 04 55 45 45 50 45</w:t>
      </w:r>
    </w:p>
    <w:p w14:paraId="38534A0A" w14:textId="3E2F666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1 05 50 45 50 55 45</w:t>
      </w:r>
    </w:p>
    <w:p w14:paraId="6E4C4343" w14:textId="3AD9C2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1 06 65 50 55 45 45</w:t>
      </w:r>
    </w:p>
    <w:p w14:paraId="7EBD552D" w14:textId="128034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1 07 55 50 45 55 55</w:t>
      </w:r>
    </w:p>
    <w:p w14:paraId="407998A8" w14:textId="205F48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1 08 45 40 45 55 50</w:t>
      </w:r>
    </w:p>
    <w:p w14:paraId="13E241DF" w14:textId="7D94DE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1 09 55 45 50 45 45</w:t>
      </w:r>
    </w:p>
    <w:p w14:paraId="6A05BD82" w14:textId="2D9EE2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1 10 45 45 50 55 55</w:t>
      </w:r>
    </w:p>
    <w:p w14:paraId="79441896" w14:textId="3484F63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1 11 55 45 45 60 45</w:t>
      </w:r>
    </w:p>
    <w:p w14:paraId="44703611" w14:textId="28FFF8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1 12 50 45 45 50 45</w:t>
      </w:r>
    </w:p>
    <w:p w14:paraId="1FD70285" w14:textId="3EBB72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1 13 45 45 45 55 50</w:t>
      </w:r>
    </w:p>
    <w:p w14:paraId="168861B7" w14:textId="70DFB8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1 14 55 45 55 50 50</w:t>
      </w:r>
    </w:p>
    <w:p w14:paraId="09196234" w14:textId="24FFD39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1 15 45 40 45 55 40</w:t>
      </w:r>
    </w:p>
    <w:p w14:paraId="2DD92BA0" w14:textId="75FAB2B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1 16 40 40 45 55 40</w:t>
      </w:r>
    </w:p>
    <w:p w14:paraId="7F6B5E94" w14:textId="5CBC29E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1 17 45 45 50 45 40</w:t>
      </w:r>
    </w:p>
    <w:p w14:paraId="55186294" w14:textId="39B3CD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1 18 40 40 45 55 45</w:t>
      </w:r>
    </w:p>
    <w:p w14:paraId="238AA9B3" w14:textId="715126E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1 19 45 45 45 50 50</w:t>
      </w:r>
    </w:p>
    <w:p w14:paraId="199CFB04" w14:textId="484356D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1 20 40 40 40 45 40</w:t>
      </w:r>
    </w:p>
    <w:p w14:paraId="36568AC4" w14:textId="3FA24E1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1 21 55 45 45 50 55</w:t>
      </w:r>
    </w:p>
    <w:p w14:paraId="31165187" w14:textId="701AEC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1 22 60 45 45 60 55</w:t>
      </w:r>
    </w:p>
    <w:p w14:paraId="40427718" w14:textId="349F86A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</w:t>
      </w:r>
      <w:r w:rsidR="00E047D2">
        <w:rPr>
          <w:rFonts w:ascii="Courier New" w:hAnsi="Courier New" w:cs="Courier New"/>
          <w:sz w:val="24"/>
          <w:szCs w:val="24"/>
        </w:rPr>
        <w:t>08 42 1 1</w:t>
      </w:r>
      <w:r w:rsidRPr="00580A98">
        <w:rPr>
          <w:rFonts w:ascii="Courier New" w:hAnsi="Courier New" w:cs="Courier New"/>
          <w:sz w:val="24"/>
          <w:szCs w:val="24"/>
        </w:rPr>
        <w:t xml:space="preserve"> 1 23 60 45 50 60 55</w:t>
      </w:r>
    </w:p>
    <w:p w14:paraId="50DF9F65" w14:textId="1290FD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1 24 50 45 45 55 55</w:t>
      </w:r>
    </w:p>
    <w:p w14:paraId="2DF2D111" w14:textId="0931BB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1 25 45 40 45 55 45</w:t>
      </w:r>
    </w:p>
    <w:p w14:paraId="574B37D1" w14:textId="7B5C1D9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1 26 40 45 45 45 45</w:t>
      </w:r>
    </w:p>
    <w:p w14:paraId="7BA92111" w14:textId="2D1B940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1 27 45 45 45 55 45</w:t>
      </w:r>
    </w:p>
    <w:p w14:paraId="226688B5" w14:textId="2589F54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1 28 45 45 50 55 40</w:t>
      </w:r>
    </w:p>
    <w:p w14:paraId="52974139" w14:textId="14B76A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1 29 45 45 45 55 50</w:t>
      </w:r>
    </w:p>
    <w:p w14:paraId="0FAE0DC3" w14:textId="7FFA985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1 30 55 45 50 60 55</w:t>
      </w:r>
    </w:p>
    <w:p w14:paraId="2352B474" w14:textId="4E42C743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508 16 1 </w:t>
      </w:r>
      <w:r w:rsidR="00E047D2">
        <w:rPr>
          <w:rFonts w:ascii="Courier New" w:hAnsi="Courier New" w:cs="Courier New"/>
          <w:sz w:val="24"/>
          <w:szCs w:val="24"/>
        </w:rPr>
        <w:t>1</w:t>
      </w:r>
      <w:r w:rsidRPr="00580A98">
        <w:rPr>
          <w:rFonts w:ascii="Courier New" w:hAnsi="Courier New" w:cs="Courier New"/>
          <w:sz w:val="24"/>
          <w:szCs w:val="24"/>
        </w:rPr>
        <w:t xml:space="preserve"> 1 31 45 45 40 40 45</w:t>
      </w:r>
    </w:p>
    <w:p w14:paraId="36E18BFA" w14:textId="0FDAF1C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1 32 60 45 55 60 55</w:t>
      </w:r>
    </w:p>
    <w:p w14:paraId="05C3B464" w14:textId="46059A3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1 33 55 50 55 45 45</w:t>
      </w:r>
    </w:p>
    <w:p w14:paraId="3FEC0724" w14:textId="70EDBDD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1 34 45 45 40 45 55</w:t>
      </w:r>
    </w:p>
    <w:p w14:paraId="5CDACD5D" w14:textId="108D992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1 35 60 50 55 60 60</w:t>
      </w:r>
    </w:p>
    <w:p w14:paraId="51054818" w14:textId="7113B9E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1 36 55 50 55 45 45</w:t>
      </w:r>
    </w:p>
    <w:p w14:paraId="52AB9C5B" w14:textId="7F613D7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1 37 55 45 55 55 55</w:t>
      </w:r>
    </w:p>
    <w:p w14:paraId="1C9A2E85" w14:textId="057FDD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1 38 45 45 45 50 40</w:t>
      </w:r>
    </w:p>
    <w:p w14:paraId="61F76786" w14:textId="5F828D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1 39 45 45 50 55 45</w:t>
      </w:r>
    </w:p>
    <w:p w14:paraId="6B4B7D42" w14:textId="6A4621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1 40 50 45 45 55 45</w:t>
      </w:r>
    </w:p>
    <w:p w14:paraId="4A11374D" w14:textId="2E90D23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1 41 55 50 50 55 45</w:t>
      </w:r>
    </w:p>
    <w:p w14:paraId="11835539" w14:textId="54FA47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1 42 45 45 50 55 45</w:t>
      </w:r>
    </w:p>
    <w:p w14:paraId="766933C9" w14:textId="054747D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1 43 60 50 55 60 50</w:t>
      </w:r>
    </w:p>
    <w:p w14:paraId="3CF49C2F" w14:textId="01AD3F4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1 44 60 50 45 55 55</w:t>
      </w:r>
    </w:p>
    <w:p w14:paraId="0F187BC9" w14:textId="7F86F3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1 45 45 45 50 55 45</w:t>
      </w:r>
    </w:p>
    <w:p w14:paraId="39519726" w14:textId="00A06E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1 46 45 45 50 55 45</w:t>
      </w:r>
    </w:p>
    <w:p w14:paraId="0A207170" w14:textId="002CE7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1 47 45 45 45 45 40</w:t>
      </w:r>
    </w:p>
    <w:p w14:paraId="19AC86FE" w14:textId="221FAE2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1 48 45 40 50 55 50</w:t>
      </w:r>
    </w:p>
    <w:p w14:paraId="0AC385AF" w14:textId="1E97E6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1 49 60 50 50 55 55</w:t>
      </w:r>
    </w:p>
    <w:p w14:paraId="09EC4206" w14:textId="7243A0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1 50 45 45 50 55 45</w:t>
      </w:r>
    </w:p>
    <w:p w14:paraId="47ADA38A" w14:textId="4EA02E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1 51 40 40 40 45 45</w:t>
      </w:r>
    </w:p>
    <w:p w14:paraId="6B67CA49" w14:textId="5FC687D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1 52 60 50 50 55 50</w:t>
      </w:r>
    </w:p>
    <w:p w14:paraId="07C8349B" w14:textId="099DE6C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1 53 45 45 50 55 55</w:t>
      </w:r>
    </w:p>
    <w:p w14:paraId="2696C8F2" w14:textId="12958C4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1 54 45 40 50 45 45</w:t>
      </w:r>
    </w:p>
    <w:p w14:paraId="01A7ACF5" w14:textId="6F849D7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1 55 45 45 40 55 50</w:t>
      </w:r>
    </w:p>
    <w:p w14:paraId="18A2D998" w14:textId="0DCF8DB9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</w:t>
      </w:r>
      <w:r w:rsidR="00E047D2">
        <w:rPr>
          <w:rFonts w:ascii="Courier New" w:hAnsi="Courier New" w:cs="Courier New"/>
          <w:sz w:val="24"/>
          <w:szCs w:val="24"/>
        </w:rPr>
        <w:t>8 51 1 1</w:t>
      </w:r>
      <w:r w:rsidRPr="00580A98">
        <w:rPr>
          <w:rFonts w:ascii="Courier New" w:hAnsi="Courier New" w:cs="Courier New"/>
          <w:sz w:val="24"/>
          <w:szCs w:val="24"/>
        </w:rPr>
        <w:t xml:space="preserve"> 1 56 55 50 45 45 45</w:t>
      </w:r>
    </w:p>
    <w:p w14:paraId="3A82649A" w14:textId="421A77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1 57 65 55 45 50 50</w:t>
      </w:r>
    </w:p>
    <w:p w14:paraId="375A38C2" w14:textId="48A9B94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1 58 60 55 55 55 55</w:t>
      </w:r>
    </w:p>
    <w:p w14:paraId="1B402D51" w14:textId="48B822B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1 59 45 40 40 55 45</w:t>
      </w:r>
    </w:p>
    <w:p w14:paraId="081730CE" w14:textId="028531E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1 60 45 45 50 55 55</w:t>
      </w:r>
    </w:p>
    <w:p w14:paraId="7CB80109" w14:textId="6B2ADA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1 61 60 50 50 55 45</w:t>
      </w:r>
    </w:p>
    <w:p w14:paraId="3A0CAAEF" w14:textId="2B5BBC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1 62 60 50 55 55 45</w:t>
      </w:r>
    </w:p>
    <w:p w14:paraId="130665A0" w14:textId="0A96AA5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1 63 70 50 55 65 45</w:t>
      </w:r>
    </w:p>
    <w:p w14:paraId="77755395" w14:textId="11B052D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1 64 45 45 50 45 45</w:t>
      </w:r>
    </w:p>
    <w:p w14:paraId="6B147EA0" w14:textId="0E29F9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1 65 45 45 50 45 40</w:t>
      </w:r>
    </w:p>
    <w:p w14:paraId="0C4AB7F0" w14:textId="6965B5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1 66 50 45 45 55 45</w:t>
      </w:r>
    </w:p>
    <w:p w14:paraId="297F36C0" w14:textId="4266CEE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1 67 55 50 50 65 45</w:t>
      </w:r>
    </w:p>
    <w:p w14:paraId="10641EF2" w14:textId="61956F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1 68 55 50 50 60 55</w:t>
      </w:r>
    </w:p>
    <w:p w14:paraId="6C03F06B" w14:textId="753ACC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1 69 65 55 45 55 45</w:t>
      </w:r>
    </w:p>
    <w:p w14:paraId="6E2B3626" w14:textId="443119E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1 70 45 45 50 55 45</w:t>
      </w:r>
    </w:p>
    <w:p w14:paraId="0AC9449F" w14:textId="5042CAB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1 71 55 50 50 55 55</w:t>
      </w:r>
    </w:p>
    <w:p w14:paraId="665A4221" w14:textId="1EA59C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1 72 45 45 40 50 45</w:t>
      </w:r>
    </w:p>
    <w:p w14:paraId="2FA7D8EF" w14:textId="3DBCFA5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1 73 60 50 45 55 55</w:t>
      </w:r>
    </w:p>
    <w:p w14:paraId="553A26B5" w14:textId="77A155F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1 74 60 50 50 55 55</w:t>
      </w:r>
    </w:p>
    <w:p w14:paraId="32EBDE72" w14:textId="048CF1A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1 75 65 55 55 55 50</w:t>
      </w:r>
    </w:p>
    <w:p w14:paraId="1DC19C73" w14:textId="2357FC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1 76 70 60 60 65 55</w:t>
      </w:r>
    </w:p>
    <w:p w14:paraId="279BA3DF" w14:textId="7B5883F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1 77 55 50 55 60 45</w:t>
      </w:r>
    </w:p>
    <w:p w14:paraId="18EA6F6A" w14:textId="77740A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1 78 50 50 50 60 55</w:t>
      </w:r>
    </w:p>
    <w:p w14:paraId="74C10155" w14:textId="21BFC73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1 79 75 65 65 75 70</w:t>
      </w:r>
    </w:p>
    <w:p w14:paraId="2B5D1330" w14:textId="2CDE83C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1 80 45 45 45 40 50</w:t>
      </w:r>
    </w:p>
    <w:p w14:paraId="2CB5F546" w14:textId="756B740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508 00 1 0 2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00 40 40 40 40 40</w:t>
      </w:r>
    </w:p>
    <w:p w14:paraId="5B8F5A4A" w14:textId="3467899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2 01 65 40 40 60 35</w:t>
      </w:r>
    </w:p>
    <w:p w14:paraId="2587BD40" w14:textId="6D83CD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2 02 65 50 40 25 20</w:t>
      </w:r>
    </w:p>
    <w:p w14:paraId="6373F718" w14:textId="34E62A4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2 03 40 35 20 10 20</w:t>
      </w:r>
    </w:p>
    <w:p w14:paraId="72DB526B" w14:textId="2C9CE8D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2 04 80 40 30 85 45</w:t>
      </w:r>
    </w:p>
    <w:p w14:paraId="62F5D8FE" w14:textId="0FDB56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2 05 75 60 65 85 70</w:t>
      </w:r>
    </w:p>
    <w:p w14:paraId="0C926783" w14:textId="72E0FD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2 06 70 60 70 85 45</w:t>
      </w:r>
    </w:p>
    <w:p w14:paraId="6799BAE5" w14:textId="25A2AA8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2 07 35 35 25 80 45</w:t>
      </w:r>
    </w:p>
    <w:p w14:paraId="0FA3C6C6" w14:textId="609CBA9D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</w:t>
      </w:r>
      <w:r w:rsidR="00E047D2">
        <w:rPr>
          <w:rFonts w:ascii="Courier New" w:hAnsi="Courier New" w:cs="Courier New"/>
          <w:sz w:val="24"/>
          <w:szCs w:val="24"/>
        </w:rPr>
        <w:t xml:space="preserve"> 46 1 1</w:t>
      </w:r>
      <w:r w:rsidRPr="00580A98">
        <w:rPr>
          <w:rFonts w:ascii="Courier New" w:hAnsi="Courier New" w:cs="Courier New"/>
          <w:sz w:val="24"/>
          <w:szCs w:val="24"/>
        </w:rPr>
        <w:t xml:space="preserve"> 2 08 35 35 15 35 55</w:t>
      </w:r>
    </w:p>
    <w:p w14:paraId="190D5CC5" w14:textId="394C50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2 09 70 50 45 70 75</w:t>
      </w:r>
    </w:p>
    <w:p w14:paraId="30ACA5F1" w14:textId="5F17394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2 10 45 40 30 30 40</w:t>
      </w:r>
    </w:p>
    <w:p w14:paraId="6A66E71D" w14:textId="419B24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2 11 65 45 30 70 60</w:t>
      </w:r>
    </w:p>
    <w:p w14:paraId="08BD3834" w14:textId="1619B3A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2 12 75 50 50 50 20</w:t>
      </w:r>
    </w:p>
    <w:p w14:paraId="5E21CF3F" w14:textId="646C133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2 13 40 40 30 65 55</w:t>
      </w:r>
    </w:p>
    <w:p w14:paraId="5218921B" w14:textId="00E8B8F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2 14 30 30 30 45 15</w:t>
      </w:r>
    </w:p>
    <w:p w14:paraId="13A9F712" w14:textId="54B81F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2 15 60 50 50 70 35</w:t>
      </w:r>
    </w:p>
    <w:p w14:paraId="7A78182C" w14:textId="7232DD6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2 16 20 25 10 45 35</w:t>
      </w:r>
    </w:p>
    <w:p w14:paraId="6C443762" w14:textId="2550820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2 17 75 55 45 70 60</w:t>
      </w:r>
    </w:p>
    <w:p w14:paraId="100D9DEB" w14:textId="1637577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2 18 85 55 45 65 40</w:t>
      </w:r>
    </w:p>
    <w:p w14:paraId="757008D3" w14:textId="57E960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2 19 10 30 40 30 30</w:t>
      </w:r>
    </w:p>
    <w:p w14:paraId="660F794A" w14:textId="60CFFE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2 20 20 30 30 40 10</w:t>
      </w:r>
    </w:p>
    <w:p w14:paraId="7AAD08C9" w14:textId="5F2963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2 21 30 25 35 65 40</w:t>
      </w:r>
    </w:p>
    <w:p w14:paraId="5B36FF5A" w14:textId="17FF834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2 22 85 30 30 40 40</w:t>
      </w:r>
    </w:p>
    <w:p w14:paraId="67EF151B" w14:textId="1299AD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2 23 70 50 50 65 35</w:t>
      </w:r>
    </w:p>
    <w:p w14:paraId="5A099ED9" w14:textId="141148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2 24 65 45 40 65 40</w:t>
      </w:r>
    </w:p>
    <w:p w14:paraId="3E1FD634" w14:textId="381414A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2 25 40 30 30 55 20</w:t>
      </w:r>
    </w:p>
    <w:p w14:paraId="66696DE4" w14:textId="638C9D2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2 26 20 30 30 30 10</w:t>
      </w:r>
    </w:p>
    <w:p w14:paraId="75A9BE55" w14:textId="35206C2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2 27 30 20 20 60 30</w:t>
      </w:r>
    </w:p>
    <w:p w14:paraId="0BF7C269" w14:textId="50C7CCB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2 28 70 55 30 80 55</w:t>
      </w:r>
    </w:p>
    <w:p w14:paraId="3AE9EF9D" w14:textId="35B6C39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2 29 35 45 20 30 15</w:t>
      </w:r>
    </w:p>
    <w:p w14:paraId="3B9A4017" w14:textId="513E3B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2 30 70 40 40 80 60</w:t>
      </w:r>
    </w:p>
    <w:p w14:paraId="279974F8" w14:textId="3EBBAB5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2 31 30 30 15 50 25</w:t>
      </w:r>
    </w:p>
    <w:p w14:paraId="452913ED" w14:textId="2DD86C3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2 32 85 50 60 75 60</w:t>
      </w:r>
    </w:p>
    <w:p w14:paraId="53EE5006" w14:textId="63B6666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2 33 60 45 60 75 35</w:t>
      </w:r>
    </w:p>
    <w:p w14:paraId="7880E9B7" w14:textId="20C0769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2 34 85 55 60 65 25</w:t>
      </w:r>
    </w:p>
    <w:p w14:paraId="04931522" w14:textId="134A77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2 35 85 55 65 85 45</w:t>
      </w:r>
    </w:p>
    <w:p w14:paraId="199E7260" w14:textId="60A7857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2 36 80 45 45 70 60</w:t>
      </w:r>
    </w:p>
    <w:p w14:paraId="6E96891D" w14:textId="3FC4B28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2 37 40 30 35 80 25</w:t>
      </w:r>
    </w:p>
    <w:p w14:paraId="20171F3D" w14:textId="0BD2FA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2 38 40 50 35 60 25</w:t>
      </w:r>
    </w:p>
    <w:p w14:paraId="32162AD2" w14:textId="7C84EFC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2 39 65 50 50 70 30</w:t>
      </w:r>
    </w:p>
    <w:p w14:paraId="177594F5" w14:textId="1683309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2 40 80 60 60 75 35</w:t>
      </w:r>
    </w:p>
    <w:p w14:paraId="14E0263E" w14:textId="362CC681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</w:t>
      </w:r>
      <w:r w:rsidR="00E047D2">
        <w:rPr>
          <w:rFonts w:ascii="Courier New" w:hAnsi="Courier New" w:cs="Courier New"/>
          <w:sz w:val="24"/>
          <w:szCs w:val="24"/>
        </w:rPr>
        <w:t>27 1 1</w:t>
      </w:r>
      <w:r w:rsidRPr="00580A98">
        <w:rPr>
          <w:rFonts w:ascii="Courier New" w:hAnsi="Courier New" w:cs="Courier New"/>
          <w:sz w:val="24"/>
          <w:szCs w:val="24"/>
        </w:rPr>
        <w:t xml:space="preserve"> 2 41 80 55 65 70 65</w:t>
      </w:r>
    </w:p>
    <w:p w14:paraId="7627C494" w14:textId="0B86B3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2 42 30 35 30 50 20</w:t>
      </w:r>
    </w:p>
    <w:p w14:paraId="6EAD5A79" w14:textId="16000E2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2 43 85 55 60 75 70</w:t>
      </w:r>
    </w:p>
    <w:p w14:paraId="0B74C5C7" w14:textId="1B0F458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2 44 70 60 60 75 40</w:t>
      </w:r>
    </w:p>
    <w:p w14:paraId="19D41379" w14:textId="5B140F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2 45 25 40 45 60 15</w:t>
      </w:r>
    </w:p>
    <w:p w14:paraId="77FBDAED" w14:textId="43EB606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2 46 80 60 60 70 45</w:t>
      </w:r>
    </w:p>
    <w:p w14:paraId="140AAB5D" w14:textId="007A6EB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2 47 60 50 50 75 65</w:t>
      </w:r>
    </w:p>
    <w:p w14:paraId="785CCC99" w14:textId="57FF347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2 48 40 60 60 40 15</w:t>
      </w:r>
    </w:p>
    <w:p w14:paraId="1B22042B" w14:textId="5EFEBDE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2 49 75 60 60 70 25</w:t>
      </w:r>
    </w:p>
    <w:p w14:paraId="03069F65" w14:textId="4321BA6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2 50 75 45 45 70 30</w:t>
      </w:r>
    </w:p>
    <w:p w14:paraId="301D9AE4" w14:textId="05A1EB7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2 51 65 50 60 40 25</w:t>
      </w:r>
    </w:p>
    <w:p w14:paraId="7ACBF551" w14:textId="3352D6C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2 52 75 60 60 30 30</w:t>
      </w:r>
    </w:p>
    <w:p w14:paraId="7D8F291F" w14:textId="0F61A19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2 53 80 50 50 70 40</w:t>
      </w:r>
    </w:p>
    <w:p w14:paraId="78297E79" w14:textId="727168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2 54 40 40 50 20 20</w:t>
      </w:r>
    </w:p>
    <w:p w14:paraId="6AE5DDAB" w14:textId="0CB24F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2 55 65 40 40 60 40</w:t>
      </w:r>
    </w:p>
    <w:p w14:paraId="0F75D0C0" w14:textId="0B4001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2 56 70 50 50 70 35</w:t>
      </w:r>
    </w:p>
    <w:p w14:paraId="35D61152" w14:textId="568D50A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2 57 70 50 30 65 15</w:t>
      </w:r>
    </w:p>
    <w:p w14:paraId="706339C6" w14:textId="0A24A21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2 58 85 65 45 60 30</w:t>
      </w:r>
    </w:p>
    <w:p w14:paraId="29AC499B" w14:textId="3888E1A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2 59 30 45 15 45 15</w:t>
      </w:r>
    </w:p>
    <w:p w14:paraId="51908FB5" w14:textId="71BF426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2 60 75 60 60 75 20</w:t>
      </w:r>
    </w:p>
    <w:p w14:paraId="31E5E8C6" w14:textId="73F3842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2 61 50 40 30 20 40</w:t>
      </w:r>
    </w:p>
    <w:p w14:paraId="5C1FBB7C" w14:textId="0A205C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2 62 70 60 25 60 30</w:t>
      </w:r>
    </w:p>
    <w:p w14:paraId="48686FCB" w14:textId="1D83597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2 63 80 65 60 70 35</w:t>
      </w:r>
    </w:p>
    <w:p w14:paraId="6995A03A" w14:textId="04D5CD8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2 64 10 40 50 30 15</w:t>
      </w:r>
    </w:p>
    <w:p w14:paraId="2C30B6F9" w14:textId="5C0D380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2 65 20 50 40 55 10</w:t>
      </w:r>
    </w:p>
    <w:p w14:paraId="63E8497E" w14:textId="6665E58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2 66 30 45 30 70 20</w:t>
      </w:r>
    </w:p>
    <w:p w14:paraId="61585B36" w14:textId="59A47E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2 67 40 40 25 55 15</w:t>
      </w:r>
    </w:p>
    <w:p w14:paraId="15B00ACD" w14:textId="4C608A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2 68 80 55 40 60 15</w:t>
      </w:r>
    </w:p>
    <w:p w14:paraId="1D9B0855" w14:textId="12A80B7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2 69 70 60 55 65 25</w:t>
      </w:r>
    </w:p>
    <w:p w14:paraId="5F9B5EA6" w14:textId="7809497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2 70 40 40 30 75 20</w:t>
      </w:r>
    </w:p>
    <w:p w14:paraId="668AE1DD" w14:textId="6DF1E2D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2 71 30 40 50 60 25</w:t>
      </w:r>
    </w:p>
    <w:p w14:paraId="7907DA23" w14:textId="2E84A3F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2 72 30 40 15 40 10</w:t>
      </w:r>
    </w:p>
    <w:p w14:paraId="3D485E69" w14:textId="027ABF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2 73 30 40 50 65 15</w:t>
      </w:r>
    </w:p>
    <w:p w14:paraId="1C5AB8FD" w14:textId="1FD4D372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508 7</w:t>
      </w:r>
      <w:r w:rsidR="00E047D2">
        <w:rPr>
          <w:rFonts w:ascii="Courier New" w:hAnsi="Courier New" w:cs="Courier New"/>
          <w:sz w:val="24"/>
          <w:szCs w:val="24"/>
        </w:rPr>
        <w:t>3 1 1</w:t>
      </w:r>
      <w:r w:rsidRPr="00580A98">
        <w:rPr>
          <w:rFonts w:ascii="Courier New" w:hAnsi="Courier New" w:cs="Courier New"/>
          <w:sz w:val="24"/>
          <w:szCs w:val="24"/>
        </w:rPr>
        <w:t xml:space="preserve"> 2 74 65 45 60 75 20</w:t>
      </w:r>
    </w:p>
    <w:p w14:paraId="5F778964" w14:textId="656239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508 74 1 1 </w:t>
      </w:r>
      <w:r w:rsidR="00580A98" w:rsidRPr="00580A98">
        <w:rPr>
          <w:rFonts w:ascii="Courier New" w:hAnsi="Courier New" w:cs="Courier New"/>
          <w:sz w:val="24"/>
          <w:szCs w:val="24"/>
        </w:rPr>
        <w:t>2 75 70 40 60 80 60</w:t>
      </w:r>
    </w:p>
    <w:p w14:paraId="07DEA61C" w14:textId="740ECE7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508 75 1 1 </w:t>
      </w:r>
      <w:r w:rsidR="00580A98" w:rsidRPr="00580A98">
        <w:rPr>
          <w:rFonts w:ascii="Courier New" w:hAnsi="Courier New" w:cs="Courier New"/>
          <w:sz w:val="24"/>
          <w:szCs w:val="24"/>
        </w:rPr>
        <w:t>2 76 80 55 65 60 70</w:t>
      </w:r>
    </w:p>
    <w:p w14:paraId="03973F6A" w14:textId="6F3C368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2 77 70 60 40 70 75</w:t>
      </w:r>
    </w:p>
    <w:p w14:paraId="5C6884AC" w14:textId="4F8EF59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2 78 70 60 60 40 60</w:t>
      </w:r>
    </w:p>
    <w:p w14:paraId="30B6990C" w14:textId="376F0E2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2 79 85 65 70 35 85</w:t>
      </w:r>
    </w:p>
    <w:p w14:paraId="681A1DAD" w14:textId="42BC89B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2 80 35 40 40 65 20</w:t>
      </w:r>
    </w:p>
    <w:p w14:paraId="4CF15827" w14:textId="5A22DE4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508 00 1 0 3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00 </w:t>
      </w:r>
    </w:p>
    <w:p w14:paraId="61CFB5FE" w14:textId="6C4C3E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3 01 20 25 20 40 10</w:t>
      </w:r>
    </w:p>
    <w:p w14:paraId="7885CBB4" w14:textId="179A97A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3 02 10 25 30 45 20</w:t>
      </w:r>
    </w:p>
    <w:p w14:paraId="3FE4B0F3" w14:textId="71CC02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3 03 10 20 20 10 10</w:t>
      </w:r>
    </w:p>
    <w:p w14:paraId="43653E28" w14:textId="649A32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3 04 70 40 35 75 25</w:t>
      </w:r>
    </w:p>
    <w:p w14:paraId="1E0E633E" w14:textId="5410A85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3 05 65 30 20 40 30</w:t>
      </w:r>
    </w:p>
    <w:p w14:paraId="29020BC7" w14:textId="658322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3 06 70 35 35 25 15</w:t>
      </w:r>
    </w:p>
    <w:p w14:paraId="4E8AAB5B" w14:textId="537531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3 07 65 25 25 60 35</w:t>
      </w:r>
    </w:p>
    <w:p w14:paraId="38DCA8A3" w14:textId="2E4CD68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3 08 60 40 40 30 30</w:t>
      </w:r>
    </w:p>
    <w:p w14:paraId="043E423F" w14:textId="06CE7F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3 09 45 25 35 30 30</w:t>
      </w:r>
    </w:p>
    <w:p w14:paraId="638013DF" w14:textId="7515106C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 xml:space="preserve">508 </w:t>
      </w:r>
      <w:r w:rsidR="00E047D2">
        <w:rPr>
          <w:rFonts w:ascii="Courier New" w:hAnsi="Courier New" w:cs="Courier New"/>
          <w:sz w:val="24"/>
          <w:szCs w:val="24"/>
        </w:rPr>
        <w:t>76 1 1</w:t>
      </w:r>
      <w:r w:rsidRPr="00580A98">
        <w:rPr>
          <w:rFonts w:ascii="Courier New" w:hAnsi="Courier New" w:cs="Courier New"/>
          <w:sz w:val="24"/>
          <w:szCs w:val="24"/>
        </w:rPr>
        <w:t xml:space="preserve"> 3 10 25 20 20 10 10</w:t>
      </w:r>
    </w:p>
    <w:p w14:paraId="43873990" w14:textId="3467394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3 11 10 20 25 35 20</w:t>
      </w:r>
    </w:p>
    <w:p w14:paraId="35B82434" w14:textId="6B91292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3 12 70 20 80 90 75</w:t>
      </w:r>
    </w:p>
    <w:p w14:paraId="74519F07" w14:textId="03D1C4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3 13 60 35 30 30 50</w:t>
      </w:r>
    </w:p>
    <w:p w14:paraId="7A4EBBF6" w14:textId="0354C96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3 14 65 30 10 30 25</w:t>
      </w:r>
    </w:p>
    <w:p w14:paraId="398DC647" w14:textId="340A1DA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3 15 65 20 20 45 30</w:t>
      </w:r>
    </w:p>
    <w:p w14:paraId="0EFC59A7" w14:textId="0D09771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3 16 30 15 15 30 20</w:t>
      </w:r>
    </w:p>
    <w:p w14:paraId="02081691" w14:textId="42766A0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3 17 30 20 10 35 20</w:t>
      </w:r>
    </w:p>
    <w:p w14:paraId="0B566350" w14:textId="28E1C1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3 18 65 30 60 50 35</w:t>
      </w:r>
    </w:p>
    <w:p w14:paraId="0C2CB51B" w14:textId="15867B6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508 52 1 1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3 19 60 35 25 35 15</w:t>
      </w:r>
    </w:p>
    <w:p w14:paraId="2A2C8A64" w14:textId="44B1745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3 20 55 30 30 25 10</w:t>
      </w:r>
    </w:p>
    <w:p w14:paraId="09C5F4C1" w14:textId="25AE4B0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3 21 50 40 50 60 20</w:t>
      </w:r>
    </w:p>
    <w:p w14:paraId="0A4B3535" w14:textId="244ACFA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3 22 70 35 30 70 40</w:t>
      </w:r>
    </w:p>
    <w:p w14:paraId="0244E25D" w14:textId="69552B6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3 23 75 50 50 65 20</w:t>
      </w:r>
    </w:p>
    <w:p w14:paraId="27ACAE6D" w14:textId="2D1C18E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3 24 75 30 15 45 20</w:t>
      </w:r>
    </w:p>
    <w:p w14:paraId="26AC5E9F" w14:textId="1B3D101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3 25 70 30 25 60 25</w:t>
      </w:r>
    </w:p>
    <w:p w14:paraId="3DB6CE22" w14:textId="462E57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3 26 70 40 30 50 20</w:t>
      </w:r>
    </w:p>
    <w:p w14:paraId="290EB60F" w14:textId="27FD915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508 08 1 1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3 27 60 50 25 50 15</w:t>
      </w:r>
    </w:p>
    <w:p w14:paraId="346B30C5" w14:textId="2532F51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3 28 75 35 35 60 30</w:t>
      </w:r>
    </w:p>
    <w:p w14:paraId="0F3ACECF" w14:textId="04D60DF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3 29 55 35 25 45 20</w:t>
      </w:r>
    </w:p>
    <w:p w14:paraId="5E1C9B7C" w14:textId="7A9A6E3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3 30 80 40 40 75 70</w:t>
      </w:r>
    </w:p>
    <w:p w14:paraId="0A85DE69" w14:textId="5CE96D7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3 31 60 50 15 40 30</w:t>
      </w:r>
    </w:p>
    <w:p w14:paraId="4CB20702" w14:textId="40000F5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3 32 35 15 15 45 20</w:t>
      </w:r>
    </w:p>
    <w:p w14:paraId="64C3BFA6" w14:textId="50B6701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3 33 75 45 45 70 60</w:t>
      </w:r>
    </w:p>
    <w:p w14:paraId="449C4109" w14:textId="0CC5919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508 19 1 1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3 34 35 20 20 55 25</w:t>
      </w:r>
    </w:p>
    <w:p w14:paraId="3977C82B" w14:textId="30774CB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3 35 55 25 25 65 20</w:t>
      </w:r>
    </w:p>
    <w:p w14:paraId="4346E18D" w14:textId="2D9D742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3 36 45 30 30 20 30</w:t>
      </w:r>
    </w:p>
    <w:p w14:paraId="1147C673" w14:textId="4C43E49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3 37 40 25 30 75 60</w:t>
      </w:r>
    </w:p>
    <w:p w14:paraId="0994F6A8" w14:textId="2F23287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3 38 50 30 15 30 30</w:t>
      </w:r>
    </w:p>
    <w:p w14:paraId="32C74C72" w14:textId="7F7AB70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3 39 30 20 15 35 15</w:t>
      </w:r>
    </w:p>
    <w:p w14:paraId="22CC7AD9" w14:textId="6C226E8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3 40 15 20 10 10 10</w:t>
      </w:r>
    </w:p>
    <w:p w14:paraId="19918A9C" w14:textId="6965BC6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3 41 65 30 85 75 80</w:t>
      </w:r>
    </w:p>
    <w:p w14:paraId="7F7F49DA" w14:textId="58CE93A0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508 28 1 1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3 42 50 20 15 40 25</w:t>
      </w:r>
    </w:p>
    <w:p w14:paraId="51411F77" w14:textId="589CE767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508 2</w:t>
      </w:r>
      <w:r w:rsidR="00E047D2">
        <w:rPr>
          <w:rFonts w:ascii="Courier New" w:hAnsi="Courier New" w:cs="Courier New"/>
          <w:sz w:val="24"/>
          <w:szCs w:val="24"/>
        </w:rPr>
        <w:t>9 1 1</w:t>
      </w:r>
      <w:r w:rsidRPr="00580A98">
        <w:rPr>
          <w:rFonts w:ascii="Courier New" w:hAnsi="Courier New" w:cs="Courier New"/>
          <w:sz w:val="24"/>
          <w:szCs w:val="24"/>
        </w:rPr>
        <w:t xml:space="preserve"> 3 43 35 25 15 15 15</w:t>
      </w:r>
    </w:p>
    <w:p w14:paraId="4A60E807" w14:textId="69DE5A6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3 44 60 30 30 50 35</w:t>
      </w:r>
    </w:p>
    <w:p w14:paraId="02B23F8B" w14:textId="359BEFA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3 45 60 25 25 45 30</w:t>
      </w:r>
    </w:p>
    <w:p w14:paraId="0B3C79A9" w14:textId="3CD13CA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3 46 35 35 15 40 20</w:t>
      </w:r>
    </w:p>
    <w:p w14:paraId="2A140AC9" w14:textId="2B14C74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3 47 25 35 25 35 20</w:t>
      </w:r>
    </w:p>
    <w:p w14:paraId="5DEE88F1" w14:textId="183C3E0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3 48 15 20 20 10 10</w:t>
      </w:r>
    </w:p>
    <w:p w14:paraId="23085E88" w14:textId="638FBEF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508 36 1 1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3 49 60 35 35 55 40</w:t>
      </w:r>
    </w:p>
    <w:p w14:paraId="131F4274" w14:textId="0F8400E5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3 50 30 35 30 55 40</w:t>
      </w:r>
    </w:p>
    <w:p w14:paraId="314514B6" w14:textId="1A14D32C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3 51 25 35 35 50 35</w:t>
      </w:r>
    </w:p>
    <w:p w14:paraId="42386947" w14:textId="1860082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3 52 30 30 45 55 35</w:t>
      </w:r>
    </w:p>
    <w:p w14:paraId="092B967F" w14:textId="23F47DD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3 53 40 30 55 70 30</w:t>
      </w:r>
    </w:p>
    <w:p w14:paraId="68394779" w14:textId="2A9199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3 54 25 30 20 35 20</w:t>
      </w:r>
    </w:p>
    <w:p w14:paraId="7877D5C7" w14:textId="7A3928A1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508 49 1 1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3 55 55 30 30 55 30</w:t>
      </w:r>
    </w:p>
    <w:p w14:paraId="285137EB" w14:textId="79203E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3 56 55 35 35 65 20</w:t>
      </w:r>
    </w:p>
    <w:p w14:paraId="4EDAF954" w14:textId="426C88A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3 57 55 20 45 20 40</w:t>
      </w:r>
    </w:p>
    <w:p w14:paraId="419BE5E1" w14:textId="3D417A99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508 55 1 1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3 58 65 50 50 65 20</w:t>
      </w:r>
    </w:p>
    <w:p w14:paraId="14CEC4D4" w14:textId="3BCDB9A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3 59 45 35 35 70 20</w:t>
      </w:r>
    </w:p>
    <w:p w14:paraId="5B61B58E" w14:textId="7A9604D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3 60 45 30 30 55 20</w:t>
      </w:r>
    </w:p>
    <w:p w14:paraId="4E7EFFCC" w14:textId="184639D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3 61 60 35 25 40 15</w:t>
      </w:r>
    </w:p>
    <w:p w14:paraId="79280E92" w14:textId="2B4DD447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508 59 1 1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3 62 50 30 30 45 25</w:t>
      </w:r>
    </w:p>
    <w:p w14:paraId="10C3F299" w14:textId="0FA7635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508 60 1 1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3 63 70 30 15 15 15</w:t>
      </w:r>
    </w:p>
    <w:p w14:paraId="483E9F4A" w14:textId="263FCE1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3 64 20 30 25 15 15</w:t>
      </w:r>
    </w:p>
    <w:p w14:paraId="2571AD34" w14:textId="1095F8FF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3 65 40 25 15 35 20</w:t>
      </w:r>
    </w:p>
    <w:p w14:paraId="150E7D22" w14:textId="50EA66CB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3 66 50 30 30 40 15</w:t>
      </w:r>
    </w:p>
    <w:p w14:paraId="67E341A3" w14:textId="163AAA1D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3 67 20 30 25 20 20</w:t>
      </w:r>
    </w:p>
    <w:p w14:paraId="145A0493" w14:textId="1449FBB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508 66 1 1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3 68 50 30 40 50 20</w:t>
      </w:r>
    </w:p>
    <w:p w14:paraId="5C6E46A1" w14:textId="5133CA5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3 69 60 30 30 40 20</w:t>
      </w:r>
    </w:p>
    <w:p w14:paraId="0D98766B" w14:textId="65B99B53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3 70 30 25 20 30 20</w:t>
      </w:r>
    </w:p>
    <w:p w14:paraId="2D0397E0" w14:textId="44921E32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508 69 1 1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3 71 30 30 15 35 20</w:t>
      </w:r>
    </w:p>
    <w:p w14:paraId="7DE63E45" w14:textId="1171663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508 71 1 1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3 72 40 25 25 10 15</w:t>
      </w:r>
    </w:p>
    <w:p w14:paraId="04EFCB5D" w14:textId="3B5CDEE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508 72 1 1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3 73 40 30 30 20 20</w:t>
      </w:r>
    </w:p>
    <w:p w14:paraId="7E5970A5" w14:textId="7BA52EB6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508 73 1 1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3 74 40 25 15 35 15</w:t>
      </w:r>
    </w:p>
    <w:p w14:paraId="48435D2E" w14:textId="4DC29C28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508 74 1 1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3 75 20 25 15 30 20</w:t>
      </w:r>
    </w:p>
    <w:p w14:paraId="5B5A95A3" w14:textId="5A5B34EF" w:rsidR="00580A98" w:rsidRPr="00580A98" w:rsidRDefault="00580A98" w:rsidP="00580A98">
      <w:pPr>
        <w:spacing w:after="0"/>
        <w:rPr>
          <w:rFonts w:ascii="Courier New" w:hAnsi="Courier New" w:cs="Courier New"/>
          <w:sz w:val="24"/>
          <w:szCs w:val="24"/>
        </w:rPr>
      </w:pPr>
      <w:r w:rsidRPr="00580A98">
        <w:rPr>
          <w:rFonts w:ascii="Courier New" w:hAnsi="Courier New" w:cs="Courier New"/>
          <w:sz w:val="24"/>
          <w:szCs w:val="24"/>
        </w:rPr>
        <w:t>508 75</w:t>
      </w:r>
      <w:r w:rsidR="00E047D2">
        <w:rPr>
          <w:rFonts w:ascii="Courier New" w:hAnsi="Courier New" w:cs="Courier New"/>
          <w:sz w:val="24"/>
          <w:szCs w:val="24"/>
        </w:rPr>
        <w:t xml:space="preserve"> 1 1</w:t>
      </w:r>
      <w:r w:rsidRPr="00580A98">
        <w:rPr>
          <w:rFonts w:ascii="Courier New" w:hAnsi="Courier New" w:cs="Courier New"/>
          <w:sz w:val="24"/>
          <w:szCs w:val="24"/>
        </w:rPr>
        <w:t xml:space="preserve"> 3 76 30 30 20 35 20</w:t>
      </w:r>
    </w:p>
    <w:p w14:paraId="3D2B6595" w14:textId="4B4E9C0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508 77 1 1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3 77 35 30 30 40 40</w:t>
      </w:r>
    </w:p>
    <w:p w14:paraId="44E4D707" w14:textId="351E3F64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508 78 1 1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3 78 40 30 30 20 20</w:t>
      </w:r>
    </w:p>
    <w:p w14:paraId="1A19EF7A" w14:textId="2030B88E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508 79 1 1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3 79 25 25 30 45 20</w:t>
      </w:r>
    </w:p>
    <w:p w14:paraId="7004DD2E" w14:textId="08ECD10A" w:rsidR="00580A98" w:rsidRPr="00580A98" w:rsidRDefault="00E047D2" w:rsidP="00580A9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508 80 1 1</w:t>
      </w:r>
      <w:r w:rsidR="00580A98" w:rsidRPr="00580A98">
        <w:rPr>
          <w:rFonts w:ascii="Courier New" w:hAnsi="Courier New" w:cs="Courier New"/>
          <w:sz w:val="24"/>
          <w:szCs w:val="24"/>
        </w:rPr>
        <w:t xml:space="preserve"> 3 80 35 25 15 35 15</w:t>
      </w:r>
    </w:p>
    <w:p w14:paraId="3919BB79" w14:textId="60DE5779" w:rsidR="009B7BB4" w:rsidRPr="009B7BB4" w:rsidRDefault="00E047D2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00 70 35 80 15 30</w:t>
      </w:r>
    </w:p>
    <w:p w14:paraId="2B39DDE9" w14:textId="7D077B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1 01 50 30 70 35 20</w:t>
      </w:r>
    </w:p>
    <w:p w14:paraId="6602FC06" w14:textId="45F9AB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1 02 80 75 85 45 25</w:t>
      </w:r>
    </w:p>
    <w:p w14:paraId="1B8B5DDB" w14:textId="6DFB32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1 03 75 85 85 90 85</w:t>
      </w:r>
    </w:p>
    <w:p w14:paraId="4C9C4EB5" w14:textId="2D05D71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1 04 35 15 65 15 15</w:t>
      </w:r>
    </w:p>
    <w:p w14:paraId="23845FC8" w14:textId="632A52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1 05 50 70 85 85 75</w:t>
      </w:r>
    </w:p>
    <w:p w14:paraId="285B2FF5" w14:textId="419243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1 06 60 20 75 30 70</w:t>
      </w:r>
    </w:p>
    <w:p w14:paraId="4D4B9B9A" w14:textId="7B8C6A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1 07 20 70 40 35 50</w:t>
      </w:r>
    </w:p>
    <w:p w14:paraId="689D355D" w14:textId="4DFB8C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1 08 65 30 80 45 65</w:t>
      </w:r>
    </w:p>
    <w:p w14:paraId="7215297E" w14:textId="29D062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DF6007">
        <w:rPr>
          <w:rFonts w:ascii="Courier New" w:hAnsi="Courier New" w:cs="Courier New"/>
          <w:sz w:val="24"/>
          <w:szCs w:val="24"/>
        </w:rPr>
        <w:t xml:space="preserve"> 1 09 50 20 70 30 80</w:t>
      </w:r>
    </w:p>
    <w:p w14:paraId="30E5B884" w14:textId="2013FB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1 10 90 75 80 35 65</w:t>
      </w:r>
    </w:p>
    <w:p w14:paraId="77E46F99" w14:textId="58D7490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DF6007">
        <w:rPr>
          <w:rFonts w:ascii="Courier New" w:hAnsi="Courier New" w:cs="Courier New"/>
          <w:sz w:val="24"/>
          <w:szCs w:val="24"/>
        </w:rPr>
        <w:t xml:space="preserve"> 1 11 80 70 75 50 70</w:t>
      </w:r>
    </w:p>
    <w:p w14:paraId="119A4402" w14:textId="01907D8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</w:t>
      </w:r>
      <w:r w:rsidR="00CE2D44">
        <w:rPr>
          <w:rFonts w:ascii="Courier New" w:hAnsi="Courier New" w:cs="Courier New"/>
          <w:sz w:val="24"/>
          <w:szCs w:val="24"/>
        </w:rPr>
        <w:t>54 1 2</w:t>
      </w:r>
      <w:r w:rsidRPr="009B7BB4">
        <w:rPr>
          <w:rFonts w:ascii="Courier New" w:hAnsi="Courier New" w:cs="Courier New"/>
          <w:sz w:val="24"/>
          <w:szCs w:val="24"/>
        </w:rPr>
        <w:t xml:space="preserve"> 1 12 85 85 85 75 80</w:t>
      </w:r>
    </w:p>
    <w:p w14:paraId="662FCB47" w14:textId="1EFC3A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DF6007">
        <w:rPr>
          <w:rFonts w:ascii="Courier New" w:hAnsi="Courier New" w:cs="Courier New"/>
          <w:sz w:val="24"/>
          <w:szCs w:val="24"/>
        </w:rPr>
        <w:t xml:space="preserve"> 1 13 40 20 50 60 80</w:t>
      </w:r>
    </w:p>
    <w:p w14:paraId="529658BB" w14:textId="66BFBC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DF6007">
        <w:rPr>
          <w:rFonts w:ascii="Courier New" w:hAnsi="Courier New" w:cs="Courier New"/>
          <w:sz w:val="24"/>
          <w:szCs w:val="24"/>
        </w:rPr>
        <w:t xml:space="preserve"> 1 14 80 20 85 50 70</w:t>
      </w:r>
    </w:p>
    <w:p w14:paraId="6CD6D406" w14:textId="5B9A13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1 15 80 20 85 20 35</w:t>
      </w:r>
    </w:p>
    <w:p w14:paraId="0890DF12" w14:textId="2ED830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1 16 80 20 75 40 85</w:t>
      </w:r>
    </w:p>
    <w:p w14:paraId="38CA76CD" w14:textId="61BD684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1 17 65 15 75 45 80</w:t>
      </w:r>
    </w:p>
    <w:p w14:paraId="4A3C7854" w14:textId="49C92B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1 18 85 80 85 70 85</w:t>
      </w:r>
    </w:p>
    <w:p w14:paraId="0CE110E6" w14:textId="5B1E29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509 52 1 2</w:t>
      </w:r>
      <w:r w:rsidR="00DF6007">
        <w:rPr>
          <w:rFonts w:ascii="Courier New" w:hAnsi="Courier New" w:cs="Courier New"/>
          <w:sz w:val="24"/>
          <w:szCs w:val="24"/>
        </w:rPr>
        <w:t xml:space="preserve"> 1 19 90 90 85 90 80</w:t>
      </w:r>
    </w:p>
    <w:p w14:paraId="31520DFD" w14:textId="729AB8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1 20 80 25 75 55 50</w:t>
      </w:r>
    </w:p>
    <w:p w14:paraId="33EF72DC" w14:textId="5B20D2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</w:t>
      </w:r>
    </w:p>
    <w:p w14:paraId="0416347F" w14:textId="386501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1 22 25 20 75 80 40</w:t>
      </w:r>
    </w:p>
    <w:p w14:paraId="62E8A60E" w14:textId="36B5CA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1 23 75 40 80 65 70</w:t>
      </w:r>
    </w:p>
    <w:p w14:paraId="12375097" w14:textId="260CFF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1 24 15 15 40 15 20</w:t>
      </w:r>
    </w:p>
    <w:p w14:paraId="6F1B5ABD" w14:textId="5BA4D7BA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509 05 1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1 25 85 25 85 70 45</w:t>
      </w:r>
    </w:p>
    <w:p w14:paraId="0774F31C" w14:textId="15012C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1 26 65 30 75 85 85</w:t>
      </w:r>
    </w:p>
    <w:p w14:paraId="2C9F22C2" w14:textId="7E43E2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1 27 90 70 85 80 70</w:t>
      </w:r>
    </w:p>
    <w:p w14:paraId="70053F0C" w14:textId="568CF3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1 28 20 15 35 20 35</w:t>
      </w:r>
    </w:p>
    <w:p w14:paraId="14508FA5" w14:textId="1A40E07F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12 1 2</w:t>
      </w:r>
      <w:r w:rsidRPr="009B7BB4">
        <w:rPr>
          <w:rFonts w:ascii="Courier New" w:hAnsi="Courier New" w:cs="Courier New"/>
          <w:sz w:val="24"/>
          <w:szCs w:val="24"/>
        </w:rPr>
        <w:t xml:space="preserve"> 1 29 85 70 80 75 85</w:t>
      </w:r>
    </w:p>
    <w:p w14:paraId="71A37026" w14:textId="503B4A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1 30 15 15 25 15 30</w:t>
      </w:r>
    </w:p>
    <w:p w14:paraId="26125F63" w14:textId="0C09FAA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1 31 80 75 85 75 70</w:t>
      </w:r>
    </w:p>
    <w:p w14:paraId="29E21CED" w14:textId="183DD69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1 32 15 15 25 10 10</w:t>
      </w:r>
    </w:p>
    <w:p w14:paraId="627C8045" w14:textId="0954D9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1 33 80 30 80 40 70</w:t>
      </w:r>
    </w:p>
    <w:p w14:paraId="5D51BE8A" w14:textId="705859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509 19 1 2</w:t>
      </w:r>
      <w:r w:rsidR="00DF6007">
        <w:rPr>
          <w:rFonts w:ascii="Courier New" w:hAnsi="Courier New" w:cs="Courier New"/>
          <w:sz w:val="24"/>
          <w:szCs w:val="24"/>
        </w:rPr>
        <w:t xml:space="preserve"> 1 34 85 80 80 80 60</w:t>
      </w:r>
    </w:p>
    <w:p w14:paraId="2407AE6B" w14:textId="37F4AC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1 35 15 10 20 15 40</w:t>
      </w:r>
    </w:p>
    <w:p w14:paraId="55BB0321" w14:textId="677895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1 36 20 15 40 20 35</w:t>
      </w:r>
    </w:p>
    <w:p w14:paraId="0273F50A" w14:textId="65AC39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1 37 40 20 80 70 65</w:t>
      </w:r>
    </w:p>
    <w:p w14:paraId="358C3143" w14:textId="31B9662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1 38 30 20 55 85 75</w:t>
      </w:r>
    </w:p>
    <w:p w14:paraId="5E4AACC2" w14:textId="41ABFE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1 39 80 30 85 65 80</w:t>
      </w:r>
    </w:p>
    <w:p w14:paraId="71D28203" w14:textId="129EFF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1 40 30 15 40 30 20</w:t>
      </w:r>
    </w:p>
    <w:p w14:paraId="33D2B0BD" w14:textId="10ACE7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1 41 20 15 35 30 20</w:t>
      </w:r>
    </w:p>
    <w:p w14:paraId="34D3220B" w14:textId="648CDED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1 42 40 80 60 85 85</w:t>
      </w:r>
    </w:p>
    <w:p w14:paraId="22CDE29B" w14:textId="61124E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1 43 15 10 35 15 15</w:t>
      </w:r>
    </w:p>
    <w:p w14:paraId="4F7B0948" w14:textId="25CB1F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1 44 70 55 80 60 80</w:t>
      </w:r>
    </w:p>
    <w:p w14:paraId="3E1FF91B" w14:textId="3710530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1 45 20 10 50 15 40</w:t>
      </w:r>
    </w:p>
    <w:p w14:paraId="6BA45480" w14:textId="56AC3A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1 46 75 15 60 70 75</w:t>
      </w:r>
    </w:p>
    <w:p w14:paraId="1A4AAE95" w14:textId="497EA7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1 47 20 30 60 85 85</w:t>
      </w:r>
    </w:p>
    <w:p w14:paraId="3E185C2D" w14:textId="1A0CF76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1 48 80 85 85 85 80</w:t>
      </w:r>
    </w:p>
    <w:p w14:paraId="47950037" w14:textId="12F6A4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1 49 10 15 15 50 35</w:t>
      </w:r>
    </w:p>
    <w:p w14:paraId="3A361DF7" w14:textId="2FBE7E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1 50 20 20 75 60 80</w:t>
      </w:r>
    </w:p>
    <w:p w14:paraId="49285A5B" w14:textId="2C6568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1 51 85 90 85 85 85</w:t>
      </w:r>
    </w:p>
    <w:p w14:paraId="2C1F35CB" w14:textId="525D0D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1 52 75 70 80 75 80</w:t>
      </w:r>
    </w:p>
    <w:p w14:paraId="445F7354" w14:textId="4A079C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DF6007">
        <w:rPr>
          <w:rFonts w:ascii="Courier New" w:hAnsi="Courier New" w:cs="Courier New"/>
          <w:sz w:val="24"/>
          <w:szCs w:val="24"/>
        </w:rPr>
        <w:t xml:space="preserve"> 1 53 60 85 80 70 55</w:t>
      </w:r>
    </w:p>
    <w:p w14:paraId="1CD83B67" w14:textId="753546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</w:t>
      </w:r>
    </w:p>
    <w:p w14:paraId="2E6BA8C0" w14:textId="5000D03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1 55 70 40 80 65 80</w:t>
      </w:r>
    </w:p>
    <w:p w14:paraId="7335886B" w14:textId="3EC08D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DF6007">
        <w:rPr>
          <w:rFonts w:ascii="Courier New" w:hAnsi="Courier New" w:cs="Courier New"/>
          <w:sz w:val="24"/>
          <w:szCs w:val="24"/>
        </w:rPr>
        <w:t xml:space="preserve"> 1 56 30 40 80 55 70</w:t>
      </w:r>
    </w:p>
    <w:p w14:paraId="67BF5353" w14:textId="51015B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1 57 65 25 80 60 85</w:t>
      </w:r>
    </w:p>
    <w:p w14:paraId="31EC8B11" w14:textId="48C529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1 58 20 15 35 50 70</w:t>
      </w:r>
    </w:p>
    <w:p w14:paraId="5A9FE4F0" w14:textId="48AFFA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1 59 75 60 80 55 80</w:t>
      </w:r>
    </w:p>
    <w:p w14:paraId="431EBC41" w14:textId="4B5711B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1 60 85 80 90 85 80</w:t>
      </w:r>
    </w:p>
    <w:p w14:paraId="0D28E721" w14:textId="2599F5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1 61 60 15 75 20 20</w:t>
      </w:r>
    </w:p>
    <w:p w14:paraId="75378479" w14:textId="66867F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1 62 15 15 40 15 30</w:t>
      </w:r>
    </w:p>
    <w:p w14:paraId="6DE20B98" w14:textId="3D24BC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1 63 35 20 60 70 85</w:t>
      </w:r>
    </w:p>
    <w:p w14:paraId="13E3A6F4" w14:textId="36386C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1 64 70 80 85 85 80</w:t>
      </w:r>
    </w:p>
    <w:p w14:paraId="1F88A54D" w14:textId="20579A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1 65 80 75 80 85 90</w:t>
      </w:r>
    </w:p>
    <w:p w14:paraId="583A3976" w14:textId="23EC61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1 66 90 75 80 60 75</w:t>
      </w:r>
    </w:p>
    <w:p w14:paraId="4CBB5070" w14:textId="72BB88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1 67 75 25 80 80 85</w:t>
      </w:r>
    </w:p>
    <w:p w14:paraId="4909BA18" w14:textId="08825BD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DF6007">
        <w:rPr>
          <w:rFonts w:ascii="Courier New" w:hAnsi="Courier New" w:cs="Courier New"/>
          <w:sz w:val="24"/>
          <w:szCs w:val="24"/>
        </w:rPr>
        <w:t xml:space="preserve"> 1 68 15 15 30 60 80</w:t>
      </w:r>
    </w:p>
    <w:p w14:paraId="153509A8" w14:textId="12DA0A0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1 69 80 20 90 55 70</w:t>
      </w:r>
    </w:p>
    <w:p w14:paraId="2EC02AD4" w14:textId="235723D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509 68 1 2</w:t>
      </w:r>
      <w:r w:rsidR="00DF6007">
        <w:rPr>
          <w:rFonts w:ascii="Courier New" w:hAnsi="Courier New" w:cs="Courier New"/>
          <w:sz w:val="24"/>
          <w:szCs w:val="24"/>
        </w:rPr>
        <w:t xml:space="preserve"> 1 70 60 15 70 70 75</w:t>
      </w:r>
    </w:p>
    <w:p w14:paraId="1D37D4B8" w14:textId="6BE4EA7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1 71 85 30 80 70 60</w:t>
      </w:r>
    </w:p>
    <w:p w14:paraId="01E8582F" w14:textId="57A0214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1 72 65 70 80 75 85</w:t>
      </w:r>
    </w:p>
    <w:p w14:paraId="498BC589" w14:textId="407E82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1 73 20 15 50 70 75</w:t>
      </w:r>
    </w:p>
    <w:p w14:paraId="1225F709" w14:textId="4791907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1 74 30 15 40 15 25</w:t>
      </w:r>
    </w:p>
    <w:p w14:paraId="5582CBB7" w14:textId="45F2E19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1 75 75 80 80 85 65</w:t>
      </w:r>
    </w:p>
    <w:p w14:paraId="15CE1535" w14:textId="5985B0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1 76 55 20 70 55 40</w:t>
      </w:r>
    </w:p>
    <w:p w14:paraId="1E10510C" w14:textId="17BFB25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1 77 60 30 45 85 85</w:t>
      </w:r>
    </w:p>
    <w:p w14:paraId="7301F513" w14:textId="5976F6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1 78 75 35 60 80 60</w:t>
      </w:r>
    </w:p>
    <w:p w14:paraId="2D23D131" w14:textId="7C031DD5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79 1 2</w:t>
      </w:r>
      <w:r w:rsidRPr="009B7BB4">
        <w:rPr>
          <w:rFonts w:ascii="Courier New" w:hAnsi="Courier New" w:cs="Courier New"/>
          <w:sz w:val="24"/>
          <w:szCs w:val="24"/>
        </w:rPr>
        <w:t xml:space="preserve"> 1 79 15 10 35 15 15</w:t>
      </w:r>
    </w:p>
    <w:p w14:paraId="521CFEDF" w14:textId="7034AC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1 80 85 65 85 70 80</w:t>
      </w:r>
    </w:p>
    <w:p w14:paraId="3D6A8216" w14:textId="0643F7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 xml:space="preserve">2 </w:t>
      </w:r>
      <w:r w:rsidR="009B7BB4" w:rsidRPr="009B7BB4">
        <w:rPr>
          <w:rFonts w:ascii="Courier New" w:hAnsi="Courier New" w:cs="Courier New"/>
          <w:sz w:val="24"/>
          <w:szCs w:val="24"/>
        </w:rPr>
        <w:t>00 75 50 80 15 20</w:t>
      </w:r>
    </w:p>
    <w:p w14:paraId="3A0D4E00" w14:textId="7A1314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2 01 80 15 80 15 20</w:t>
      </w:r>
    </w:p>
    <w:p w14:paraId="2B761ED5" w14:textId="3E23B4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2 02 85 85 85 85 80</w:t>
      </w:r>
    </w:p>
    <w:p w14:paraId="6D899A22" w14:textId="7FB845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2 03 85 65 80 80 85</w:t>
      </w:r>
    </w:p>
    <w:p w14:paraId="52EAF280" w14:textId="10B49FC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DF6007">
        <w:rPr>
          <w:rFonts w:ascii="Courier New" w:hAnsi="Courier New" w:cs="Courier New"/>
          <w:sz w:val="24"/>
          <w:szCs w:val="24"/>
        </w:rPr>
        <w:t xml:space="preserve"> 2 04 25 10 55 15 15</w:t>
      </w:r>
    </w:p>
    <w:p w14:paraId="1A6604ED" w14:textId="7CB226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2 05 75 25 75 45 60</w:t>
      </w:r>
    </w:p>
    <w:p w14:paraId="56D7A534" w14:textId="66D5A97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2 06 80 80 70 35 50</w:t>
      </w:r>
    </w:p>
    <w:p w14:paraId="29E9A312" w14:textId="2BC06A5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2 07 60 20 55 35 80</w:t>
      </w:r>
    </w:p>
    <w:p w14:paraId="0321A197" w14:textId="4FFBAD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2 08 85 20 85 10 35</w:t>
      </w:r>
    </w:p>
    <w:p w14:paraId="3C40CC3D" w14:textId="2AE1CB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2 09 80 15 70 50 75</w:t>
      </w:r>
    </w:p>
    <w:p w14:paraId="1CE8045A" w14:textId="3BA558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2 10 85 20 85 25 65</w:t>
      </w:r>
    </w:p>
    <w:p w14:paraId="0BFBA00E" w14:textId="44C8BA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2 11 50 75 75 80 85</w:t>
      </w:r>
    </w:p>
    <w:p w14:paraId="4F37E4C5" w14:textId="4FB639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2 12 70 15 85 30 85</w:t>
      </w:r>
    </w:p>
    <w:p w14:paraId="2E502F70" w14:textId="4C1815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2 13 30 15 30 20 15</w:t>
      </w:r>
    </w:p>
    <w:p w14:paraId="5538954E" w14:textId="1BEA0B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2 14 80 85 80 70 80</w:t>
      </w:r>
    </w:p>
    <w:p w14:paraId="76C4C552" w14:textId="52A0FD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2 15 90 50 85 30 35</w:t>
      </w:r>
    </w:p>
    <w:p w14:paraId="75D2E1E2" w14:textId="273C51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2 16 60 85 90 85 85</w:t>
      </w:r>
    </w:p>
    <w:p w14:paraId="36308820" w14:textId="541731F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2 17 60 25 60 15 20</w:t>
      </w:r>
    </w:p>
    <w:p w14:paraId="7EE2F230" w14:textId="6E520E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2 18 80 20 85 80 85</w:t>
      </w:r>
    </w:p>
    <w:p w14:paraId="63720EFA" w14:textId="389959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2 19 90 85 75 85 85</w:t>
      </w:r>
    </w:p>
    <w:p w14:paraId="29B56A42" w14:textId="1F026C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2 20 70 15 65 20 30</w:t>
      </w:r>
    </w:p>
    <w:p w14:paraId="2FBA2CDC" w14:textId="6CBD54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2 21 </w:t>
      </w:r>
    </w:p>
    <w:p w14:paraId="1457C752" w14:textId="6B0C69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DF6007">
        <w:rPr>
          <w:rFonts w:ascii="Courier New" w:hAnsi="Courier New" w:cs="Courier New"/>
          <w:sz w:val="24"/>
          <w:szCs w:val="24"/>
        </w:rPr>
        <w:t xml:space="preserve"> 2 22 60 15 75 70 80</w:t>
      </w:r>
    </w:p>
    <w:p w14:paraId="06864EA3" w14:textId="71A00B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2 23 50 15 20 20 30</w:t>
      </w:r>
    </w:p>
    <w:p w14:paraId="69837F61" w14:textId="7D0847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2 24 15 20 20 15 30</w:t>
      </w:r>
    </w:p>
    <w:p w14:paraId="74BAA6F8" w14:textId="41629A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2 25 90 80 90 85 60</w:t>
      </w:r>
    </w:p>
    <w:p w14:paraId="37A4662A" w14:textId="47C3F1C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2 26 80 85 85 85 90</w:t>
      </w:r>
    </w:p>
    <w:p w14:paraId="38F02CA7" w14:textId="3568E6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2 27 90 80 85 65 80</w:t>
      </w:r>
    </w:p>
    <w:p w14:paraId="70EDE2E0" w14:textId="6F32CE2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2 28 80 30 40 20 20</w:t>
      </w:r>
    </w:p>
    <w:p w14:paraId="71258DE7" w14:textId="547E18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2 29 85 85 85 90 70</w:t>
      </w:r>
    </w:p>
    <w:p w14:paraId="48C1D1BA" w14:textId="4ED957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2 30 35 10 25 15 15</w:t>
      </w:r>
    </w:p>
    <w:p w14:paraId="4E979B52" w14:textId="0DA6397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2 31 85 85 85 90 70</w:t>
      </w:r>
    </w:p>
    <w:p w14:paraId="292E6EF5" w14:textId="156910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2 32 30 15 75 10 15</w:t>
      </w:r>
    </w:p>
    <w:p w14:paraId="7563827F" w14:textId="13163F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2 33 80 20 75 50 65</w:t>
      </w:r>
    </w:p>
    <w:p w14:paraId="059225A5" w14:textId="041048B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2 34 20 15 35 40 75</w:t>
      </w:r>
    </w:p>
    <w:p w14:paraId="52BAE6CF" w14:textId="4CB0BC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DF6007">
        <w:rPr>
          <w:rFonts w:ascii="Courier New" w:hAnsi="Courier New" w:cs="Courier New"/>
          <w:sz w:val="24"/>
          <w:szCs w:val="24"/>
        </w:rPr>
        <w:t xml:space="preserve"> 2 35 20 15 20 15 15</w:t>
      </w:r>
    </w:p>
    <w:p w14:paraId="6735720E" w14:textId="21FF23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2 36 20 15 20 50 75</w:t>
      </w:r>
    </w:p>
    <w:p w14:paraId="086581A5" w14:textId="367E36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2 37 55 15 30 20 65</w:t>
      </w:r>
    </w:p>
    <w:p w14:paraId="392B4267" w14:textId="3EDB35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2 38 30 85 65 80 90</w:t>
      </w:r>
    </w:p>
    <w:p w14:paraId="4B9F2A61" w14:textId="2719FC5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2 39 70 20 25 50 65</w:t>
      </w:r>
    </w:p>
    <w:p w14:paraId="3429B796" w14:textId="14E005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2 40 60 15 50 20 40</w:t>
      </w:r>
    </w:p>
    <w:p w14:paraId="3F74C1FF" w14:textId="3E9D30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DF6007">
        <w:rPr>
          <w:rFonts w:ascii="Courier New" w:hAnsi="Courier New" w:cs="Courier New"/>
          <w:sz w:val="24"/>
          <w:szCs w:val="24"/>
        </w:rPr>
        <w:t xml:space="preserve"> 2 41 15 10 30 10 10</w:t>
      </w:r>
    </w:p>
    <w:p w14:paraId="7D431891" w14:textId="3AEABD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2 42 20 80 70 60 85</w:t>
      </w:r>
    </w:p>
    <w:p w14:paraId="12127714" w14:textId="623790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2 43 15 10 15 15 25</w:t>
      </w:r>
    </w:p>
    <w:p w14:paraId="696EEC3E" w14:textId="34A47C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2 44 65 20 75 50 75</w:t>
      </w:r>
    </w:p>
    <w:p w14:paraId="5F69E648" w14:textId="59F3D35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2 45 70 25 60 75 80</w:t>
      </w:r>
    </w:p>
    <w:p w14:paraId="7CB4373D" w14:textId="6C0D49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2 46 15 15 85 30 75</w:t>
      </w:r>
    </w:p>
    <w:p w14:paraId="28B80C42" w14:textId="617F6BB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2 47 20 75 30 75 85</w:t>
      </w:r>
    </w:p>
    <w:p w14:paraId="37BB0570" w14:textId="0828B06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35 1 2</w:t>
      </w:r>
      <w:r w:rsidRPr="009B7BB4">
        <w:rPr>
          <w:rFonts w:ascii="Courier New" w:hAnsi="Courier New" w:cs="Courier New"/>
          <w:sz w:val="24"/>
          <w:szCs w:val="24"/>
        </w:rPr>
        <w:t xml:space="preserve"> 2 48 85 90 90 90 70</w:t>
      </w:r>
    </w:p>
    <w:p w14:paraId="1CCC5BC7" w14:textId="3CAFAA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2 49 15 15 15 50 70</w:t>
      </w:r>
    </w:p>
    <w:p w14:paraId="66E99CB6" w14:textId="07B5282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2 50 75 20 80 20 50</w:t>
      </w:r>
    </w:p>
    <w:p w14:paraId="2B2DCD88" w14:textId="58B80B0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2 51 85 85 90 80 85</w:t>
      </w:r>
    </w:p>
    <w:p w14:paraId="1732A4F6" w14:textId="4ED763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2 52 80 85 85 85 85</w:t>
      </w:r>
    </w:p>
    <w:p w14:paraId="0CEF40F2" w14:textId="1EA74A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2 53 80 60 80 55 75</w:t>
      </w:r>
    </w:p>
    <w:p w14:paraId="519B33A5" w14:textId="5E78676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2 54 </w:t>
      </w:r>
    </w:p>
    <w:p w14:paraId="4A190F77" w14:textId="1CED4D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2 55 40 80 70 70 85</w:t>
      </w:r>
    </w:p>
    <w:p w14:paraId="3E732FDB" w14:textId="52A44C4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2 56 75 25 75 55 50</w:t>
      </w:r>
    </w:p>
    <w:p w14:paraId="63FFC66A" w14:textId="59DD16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DF6007">
        <w:rPr>
          <w:rFonts w:ascii="Courier New" w:hAnsi="Courier New" w:cs="Courier New"/>
          <w:sz w:val="24"/>
          <w:szCs w:val="24"/>
        </w:rPr>
        <w:t xml:space="preserve"> 2 57 45 15 20 60 85</w:t>
      </w:r>
    </w:p>
    <w:p w14:paraId="666BB2E3" w14:textId="10BF33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2 58 40 20 55 70 65</w:t>
      </w:r>
    </w:p>
    <w:p w14:paraId="4CBA9B43" w14:textId="3FE8C3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DF6007">
        <w:rPr>
          <w:rFonts w:ascii="Courier New" w:hAnsi="Courier New" w:cs="Courier New"/>
          <w:sz w:val="24"/>
          <w:szCs w:val="24"/>
        </w:rPr>
        <w:t xml:space="preserve"> 2 59 70 65 85 60 85</w:t>
      </w:r>
    </w:p>
    <w:p w14:paraId="2DE3294A" w14:textId="0E1CD8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2 60 80 85 90 80 90</w:t>
      </w:r>
    </w:p>
    <w:p w14:paraId="7EB3CE73" w14:textId="5F6D2F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2 61 30 15 25 15 25</w:t>
      </w:r>
    </w:p>
    <w:p w14:paraId="5304186C" w14:textId="2D7CC0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2 62 30 40 70 50 80</w:t>
      </w:r>
    </w:p>
    <w:p w14:paraId="5F29D0CF" w14:textId="5424F7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2 63 20 15 40 65 85</w:t>
      </w:r>
    </w:p>
    <w:p w14:paraId="623C6C6A" w14:textId="5025B0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2 64 80 80 85 85 70</w:t>
      </w:r>
    </w:p>
    <w:p w14:paraId="431808D5" w14:textId="59992249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</w:t>
      </w:r>
      <w:r w:rsidR="00CE2D44">
        <w:rPr>
          <w:rFonts w:ascii="Courier New" w:hAnsi="Courier New" w:cs="Courier New"/>
          <w:sz w:val="24"/>
          <w:szCs w:val="24"/>
        </w:rPr>
        <w:t>9 62 1 2</w:t>
      </w:r>
      <w:r w:rsidRPr="009B7BB4">
        <w:rPr>
          <w:rFonts w:ascii="Courier New" w:hAnsi="Courier New" w:cs="Courier New"/>
          <w:sz w:val="24"/>
          <w:szCs w:val="24"/>
        </w:rPr>
        <w:t xml:space="preserve"> 2 65 80 85 40 90 90</w:t>
      </w:r>
    </w:p>
    <w:p w14:paraId="0C17A38E" w14:textId="425554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2 66 90 30 90 70 55</w:t>
      </w:r>
    </w:p>
    <w:p w14:paraId="01EA3FB4" w14:textId="2A7A1A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2 67 20 15 15 85 85</w:t>
      </w:r>
    </w:p>
    <w:p w14:paraId="129A89F3" w14:textId="47CAF9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2 68 20 15 40 60 75</w:t>
      </w:r>
    </w:p>
    <w:p w14:paraId="4DAAF38A" w14:textId="6EB2FF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2 69 85 30 85 30 70</w:t>
      </w:r>
    </w:p>
    <w:p w14:paraId="324DD1D2" w14:textId="125B0D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2 70 35 20 20 55 75</w:t>
      </w:r>
    </w:p>
    <w:p w14:paraId="6E773336" w14:textId="3A793C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2 71 80 85 70 85 65</w:t>
      </w:r>
    </w:p>
    <w:p w14:paraId="6DF49B38" w14:textId="1F7A20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2 72 75 85 50 85 90</w:t>
      </w:r>
    </w:p>
    <w:p w14:paraId="5BF3B63E" w14:textId="58EFE9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2 73 15 15 20 70 85</w:t>
      </w:r>
    </w:p>
    <w:p w14:paraId="2FA34EF4" w14:textId="184950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DF6007">
        <w:rPr>
          <w:rFonts w:ascii="Courier New" w:hAnsi="Courier New" w:cs="Courier New"/>
          <w:sz w:val="24"/>
          <w:szCs w:val="24"/>
        </w:rPr>
        <w:t xml:space="preserve"> 2 74 20 10 30 15 15</w:t>
      </w:r>
    </w:p>
    <w:p w14:paraId="2718A5BB" w14:textId="3D30D64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2 75 75 65 85 80 55</w:t>
      </w:r>
    </w:p>
    <w:p w14:paraId="779ACE86" w14:textId="420D75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2 76 30 15 15 30 80</w:t>
      </w:r>
    </w:p>
    <w:p w14:paraId="08F1D17C" w14:textId="7B5BFD6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509 77 1 2</w:t>
      </w:r>
      <w:r w:rsidR="00DF6007">
        <w:rPr>
          <w:rFonts w:ascii="Courier New" w:hAnsi="Courier New" w:cs="Courier New"/>
          <w:sz w:val="24"/>
          <w:szCs w:val="24"/>
        </w:rPr>
        <w:t xml:space="preserve"> 2 77 60 50 75 85 85</w:t>
      </w:r>
    </w:p>
    <w:p w14:paraId="3FFE3D9D" w14:textId="0CF98A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2 78 20 15 45 55 75</w:t>
      </w:r>
    </w:p>
    <w:p w14:paraId="178E9963" w14:textId="5DE660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2 79 80 65 55 40 60</w:t>
      </w:r>
    </w:p>
    <w:p w14:paraId="549F2D47" w14:textId="470EC5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2 80 80 85 75 60 80</w:t>
      </w:r>
    </w:p>
    <w:p w14:paraId="7998CD1D" w14:textId="3D8884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509 00 1 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0 </w:t>
      </w:r>
      <w:r>
        <w:rPr>
          <w:rFonts w:ascii="Courier New" w:hAnsi="Courier New" w:cs="Courier New"/>
          <w:sz w:val="24"/>
          <w:szCs w:val="24"/>
        </w:rPr>
        <w:t xml:space="preserve">3 </w:t>
      </w:r>
      <w:r w:rsidR="009B7BB4" w:rsidRPr="009B7BB4">
        <w:rPr>
          <w:rFonts w:ascii="Courier New" w:hAnsi="Courier New" w:cs="Courier New"/>
          <w:sz w:val="24"/>
          <w:szCs w:val="24"/>
        </w:rPr>
        <w:t>00 80 20 87 20 15</w:t>
      </w:r>
    </w:p>
    <w:p w14:paraId="7601C6F2" w14:textId="0284CE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3 01 70 20 75 15 20</w:t>
      </w:r>
    </w:p>
    <w:p w14:paraId="3D3A2408" w14:textId="39FC84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3 02 87 85 90 90 75</w:t>
      </w:r>
    </w:p>
    <w:p w14:paraId="7A8512F5" w14:textId="4F07589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3 03 70 90 70 90 85</w:t>
      </w:r>
    </w:p>
    <w:p w14:paraId="5E3528DA" w14:textId="6CBAA6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3 04 65 10 40 10 10</w:t>
      </w:r>
    </w:p>
    <w:p w14:paraId="386D2A1B" w14:textId="5AFC79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3 05 70 87 80 85 85</w:t>
      </w:r>
    </w:p>
    <w:p w14:paraId="4EF531C3" w14:textId="2EF94D5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3 06 60 80 40 60 70</w:t>
      </w:r>
    </w:p>
    <w:p w14:paraId="2F82EB85" w14:textId="360E940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3 07    15 30 15 50</w:t>
      </w:r>
    </w:p>
    <w:p w14:paraId="4C921373" w14:textId="25F2DED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3 08 85 15 90 30 15</w:t>
      </w:r>
    </w:p>
    <w:p w14:paraId="1B00FD38" w14:textId="0459DA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3 09 80 45 70 25 85</w:t>
      </w:r>
    </w:p>
    <w:p w14:paraId="0FFF0A0A" w14:textId="3605CB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3 10 90 80 90 90 60</w:t>
      </w:r>
    </w:p>
    <w:p w14:paraId="4630DA0E" w14:textId="1DE809F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3 11 80       60 65</w:t>
      </w:r>
    </w:p>
    <w:p w14:paraId="5B2A1C4F" w14:textId="6A7680E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3 12 50 15 80 70 75</w:t>
      </w:r>
    </w:p>
    <w:p w14:paraId="798CD8A4" w14:textId="3D548F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3 13 40 10 65 15 15</w:t>
      </w:r>
    </w:p>
    <w:p w14:paraId="2B5FF288" w14:textId="2E8755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3 14 90 80 90 80 80</w:t>
      </w:r>
    </w:p>
    <w:p w14:paraId="1AE81510" w14:textId="2CCEE6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3 15 90 20 90 70 50</w:t>
      </w:r>
    </w:p>
    <w:p w14:paraId="547CCF7E" w14:textId="37A4F4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3 16    70 45 80 90</w:t>
      </w:r>
    </w:p>
    <w:p w14:paraId="5330F5F4" w14:textId="0D192C6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37 1 2</w:t>
      </w:r>
      <w:r w:rsidRPr="009B7BB4">
        <w:rPr>
          <w:rFonts w:ascii="Courier New" w:hAnsi="Courier New" w:cs="Courier New"/>
          <w:sz w:val="24"/>
          <w:szCs w:val="24"/>
        </w:rPr>
        <w:t xml:space="preserve"> 3 17 80 85 70 75 60</w:t>
      </w:r>
    </w:p>
    <w:p w14:paraId="18588209" w14:textId="52F54F4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509 50 1 2 </w:t>
      </w:r>
      <w:r w:rsidR="009B7BB4" w:rsidRPr="009B7BB4">
        <w:rPr>
          <w:rFonts w:ascii="Courier New" w:hAnsi="Courier New" w:cs="Courier New"/>
          <w:sz w:val="24"/>
          <w:szCs w:val="24"/>
        </w:rPr>
        <w:t>3 18 60 85 90 90 90</w:t>
      </w:r>
    </w:p>
    <w:p w14:paraId="1681586E" w14:textId="490B3AA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509 52 1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3 19 90 80 90 90 75</w:t>
      </w:r>
    </w:p>
    <w:p w14:paraId="7B2A4089" w14:textId="4ED50283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509 65 1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3 20 65    80 45 40</w:t>
      </w:r>
    </w:p>
    <w:p w14:paraId="1EFABA0A" w14:textId="5CCE35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</w:t>
      </w:r>
    </w:p>
    <w:p w14:paraId="13BFC543" w14:textId="3B270E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3 22 65 30 87 55 60</w:t>
      </w:r>
    </w:p>
    <w:p w14:paraId="3EFF5496" w14:textId="766CB1E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3 23 10 10 20 30 35</w:t>
      </w:r>
    </w:p>
    <w:p w14:paraId="645CCFA3" w14:textId="487EEF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3 24 15 10 20 70 50</w:t>
      </w:r>
    </w:p>
    <w:p w14:paraId="5796958D" w14:textId="034644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3 25 90 55 90 80   </w:t>
      </w:r>
    </w:p>
    <w:p w14:paraId="46F42D4C" w14:textId="3A21BF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3 26 87 80 90 90 80</w:t>
      </w:r>
    </w:p>
    <w:p w14:paraId="207A85BE" w14:textId="2F9FC7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3 27 85 60 90 80 70</w:t>
      </w:r>
    </w:p>
    <w:p w14:paraId="1769884B" w14:textId="7F4DBA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3 28 20    15 40 70</w:t>
      </w:r>
    </w:p>
    <w:p w14:paraId="469E568D" w14:textId="5D6064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3 29 90 90 95 90 85</w:t>
      </w:r>
    </w:p>
    <w:p w14:paraId="436B26A1" w14:textId="72C236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3 30 20 15 55 10 15</w:t>
      </w:r>
    </w:p>
    <w:p w14:paraId="00B5CC4D" w14:textId="456403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3 31 85 80 90 75 70</w:t>
      </w:r>
    </w:p>
    <w:p w14:paraId="596B6955" w14:textId="4060AF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3 32 85 45 87 15 20</w:t>
      </w:r>
    </w:p>
    <w:p w14:paraId="08B4C709" w14:textId="5B83461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3 33 35</w:t>
      </w:r>
      <w:r w:rsidR="00DF6007">
        <w:rPr>
          <w:rFonts w:ascii="Courier New" w:hAnsi="Courier New" w:cs="Courier New"/>
          <w:sz w:val="24"/>
          <w:szCs w:val="24"/>
        </w:rPr>
        <w:t xml:space="preserve"> </w:t>
      </w:r>
      <w:r w:rsidR="009B7BB4" w:rsidRPr="009B7BB4">
        <w:rPr>
          <w:rFonts w:ascii="Courier New" w:hAnsi="Courier New" w:cs="Courier New"/>
          <w:sz w:val="24"/>
          <w:szCs w:val="24"/>
        </w:rPr>
        <w:t>10 35 10 15</w:t>
      </w:r>
    </w:p>
    <w:p w14:paraId="1A446B74" w14:textId="46A960E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509</w:t>
      </w:r>
      <w:r w:rsidR="00CE2D44">
        <w:rPr>
          <w:rFonts w:ascii="Courier New" w:hAnsi="Courier New" w:cs="Courier New"/>
          <w:sz w:val="24"/>
          <w:szCs w:val="24"/>
        </w:rPr>
        <w:t xml:space="preserve"> 19 1 2</w:t>
      </w:r>
      <w:r w:rsidRPr="009B7BB4">
        <w:rPr>
          <w:rFonts w:ascii="Courier New" w:hAnsi="Courier New" w:cs="Courier New"/>
          <w:sz w:val="24"/>
          <w:szCs w:val="24"/>
        </w:rPr>
        <w:t xml:space="preserve"> 3 34 85 75 87 85 85</w:t>
      </w:r>
    </w:p>
    <w:p w14:paraId="4DDB0A0C" w14:textId="4C598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3 35 15 10 20 10 10</w:t>
      </w:r>
    </w:p>
    <w:p w14:paraId="671D3E15" w14:textId="7D0717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3 36 25 15 15 20 45</w:t>
      </w:r>
    </w:p>
    <w:p w14:paraId="67E38FA8" w14:textId="1614FD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3 37 70 55 60 40 60</w:t>
      </w:r>
    </w:p>
    <w:p w14:paraId="200B0CAE" w14:textId="6ADCCB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3 38 45 85 80 85 80</w:t>
      </w:r>
    </w:p>
    <w:p w14:paraId="62F23139" w14:textId="5470A6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3 39 15 65 10    70</w:t>
      </w:r>
    </w:p>
    <w:p w14:paraId="00573286" w14:textId="5C45E94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509 26 1 2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3 40 50 87 80 75 65</w:t>
      </w:r>
    </w:p>
    <w:p w14:paraId="2C39F7DA" w14:textId="5B7420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3 41 15 10 20 10 10</w:t>
      </w:r>
    </w:p>
    <w:p w14:paraId="46E63060" w14:textId="7236FD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3 42 60 65 30 90 90</w:t>
      </w:r>
    </w:p>
    <w:p w14:paraId="07DAB45C" w14:textId="38C59C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3 43 60 70 70 55 20</w:t>
      </w:r>
    </w:p>
    <w:p w14:paraId="6C45ECF5" w14:textId="2D3CE63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3 44       20 55 85</w:t>
      </w:r>
    </w:p>
    <w:p w14:paraId="51A07468" w14:textId="06C7181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3 45 80 80 85 90 80</w:t>
      </w:r>
    </w:p>
    <w:p w14:paraId="139E87EF" w14:textId="0A0B432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3 46 75 70 80 35 60</w:t>
      </w:r>
    </w:p>
    <w:p w14:paraId="43D1A09C" w14:textId="62BB7B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3 47 35 90 15 90 90</w:t>
      </w:r>
    </w:p>
    <w:p w14:paraId="5C0B50C5" w14:textId="55F0D1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3 48 90 90 90 95 85</w:t>
      </w:r>
    </w:p>
    <w:p w14:paraId="39267613" w14:textId="376B6F6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3 49 15 45 20 55 60</w:t>
      </w:r>
    </w:p>
    <w:p w14:paraId="138C8EF2" w14:textId="3006A9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3 50 90 90 90 90 70</w:t>
      </w:r>
    </w:p>
    <w:p w14:paraId="12549DCD" w14:textId="1CC056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3 51 90 85 90 90 90</w:t>
      </w:r>
    </w:p>
    <w:p w14:paraId="53368AAD" w14:textId="72DB4B5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3 52 80 85 85 80 85</w:t>
      </w:r>
    </w:p>
    <w:p w14:paraId="6E72FA71" w14:textId="04CD57E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3 53 80 55 85 75 60</w:t>
      </w:r>
    </w:p>
    <w:p w14:paraId="4BFEBAF5" w14:textId="5215A52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</w:t>
      </w:r>
    </w:p>
    <w:p w14:paraId="0657373A" w14:textId="3FB479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509 49 1 2</w:t>
      </w:r>
      <w:r w:rsidR="00DF6007">
        <w:rPr>
          <w:rFonts w:ascii="Courier New" w:hAnsi="Courier New" w:cs="Courier New"/>
          <w:sz w:val="24"/>
          <w:szCs w:val="24"/>
        </w:rPr>
        <w:t xml:space="preserve"> 3 55 45 87 85 85 65</w:t>
      </w:r>
    </w:p>
    <w:p w14:paraId="5AEE66F6" w14:textId="347AA3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3 56 75 70 87 70 55</w:t>
      </w:r>
    </w:p>
    <w:p w14:paraId="06F0E2BB" w14:textId="25BEB5F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3 57 65    30 55   </w:t>
      </w:r>
    </w:p>
    <w:p w14:paraId="6236E0F8" w14:textId="3D36E0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3 58 30 10 70 30 20</w:t>
      </w:r>
    </w:p>
    <w:p w14:paraId="6E617D68" w14:textId="28B0C0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3 59 85 40 90 90 70</w:t>
      </w:r>
    </w:p>
    <w:p w14:paraId="2D14ED87" w14:textId="12138D0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3 60 90 80 90 90 75</w:t>
      </w:r>
    </w:p>
    <w:p w14:paraId="16E91981" w14:textId="663164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3 61 45 15 30 35 15</w:t>
      </w:r>
    </w:p>
    <w:p w14:paraId="07842BF4" w14:textId="443507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3 62 75 10 65    20</w:t>
      </w:r>
    </w:p>
    <w:p w14:paraId="7496EB0E" w14:textId="525BA4B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3 63 40 50 70 75 85</w:t>
      </w:r>
    </w:p>
    <w:p w14:paraId="5CC479DC" w14:textId="777DED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3 64 85 90 90 95 90</w:t>
      </w:r>
    </w:p>
    <w:p w14:paraId="7883DDD6" w14:textId="72573F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3 65 80 85 80 90 90</w:t>
      </w:r>
    </w:p>
    <w:p w14:paraId="75E250AD" w14:textId="1B81161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3 66 90 45 90 75 55</w:t>
      </w:r>
    </w:p>
    <w:p w14:paraId="063DF975" w14:textId="04F506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3 67 85 60 75 85 75</w:t>
      </w:r>
    </w:p>
    <w:p w14:paraId="1297B3AE" w14:textId="60CAC1D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3 68    15 40 35 20</w:t>
      </w:r>
    </w:p>
    <w:p w14:paraId="60D4DA33" w14:textId="51E5C63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3 69 90 15 80 80 75</w:t>
      </w:r>
    </w:p>
    <w:p w14:paraId="60C3B503" w14:textId="67C098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3 70 75 20 70 60   </w:t>
      </w:r>
    </w:p>
    <w:p w14:paraId="4F040FCD" w14:textId="7959CD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3 71 80 85 85 80 50</w:t>
      </w:r>
    </w:p>
    <w:p w14:paraId="69DF11E6" w14:textId="3CE782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3 72 35 75 20 90 80</w:t>
      </w:r>
    </w:p>
    <w:p w14:paraId="2DBE8A02" w14:textId="18D7B46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3 73 15    15 80 85</w:t>
      </w:r>
    </w:p>
    <w:p w14:paraId="01C14652" w14:textId="0B130B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3 74 20 10 60 25 20</w:t>
      </w:r>
    </w:p>
    <w:p w14:paraId="6EB3783A" w14:textId="0863B2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3 75 87 80 80 85 85</w:t>
      </w:r>
    </w:p>
    <w:p w14:paraId="76182B00" w14:textId="54869C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3 76 30 15 75 60   </w:t>
      </w:r>
    </w:p>
    <w:p w14:paraId="18369F5B" w14:textId="3F13A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3 77 70 85 75 80 80</w:t>
      </w:r>
    </w:p>
    <w:p w14:paraId="028C1F62" w14:textId="7430AD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3 78 85 70 80 40 30</w:t>
      </w:r>
    </w:p>
    <w:p w14:paraId="549CA45A" w14:textId="74EF109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3 79 90 25 85 80 50</w:t>
      </w:r>
    </w:p>
    <w:p w14:paraId="185A01EB" w14:textId="579C08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509 80 1 2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3 80 85 90 80 90 75</w:t>
      </w:r>
    </w:p>
    <w:p w14:paraId="5D16921C" w14:textId="6456D3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00 55 55 40 45 40</w:t>
      </w:r>
    </w:p>
    <w:p w14:paraId="45F033E8" w14:textId="5B01008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1 01 55 55 50 55 45</w:t>
      </w:r>
    </w:p>
    <w:p w14:paraId="2B042F2A" w14:textId="28519B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1 02 50 50 50 55 50</w:t>
      </w:r>
    </w:p>
    <w:p w14:paraId="5A92169A" w14:textId="2C1A0C05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lastRenderedPageBreak/>
        <w:t xml:space="preserve">510 </w:t>
      </w:r>
      <w:r w:rsidR="00CE2D44">
        <w:rPr>
          <w:rFonts w:ascii="Courier New" w:hAnsi="Courier New" w:cs="Courier New"/>
          <w:sz w:val="24"/>
          <w:szCs w:val="24"/>
        </w:rPr>
        <w:t>09 0 1</w:t>
      </w:r>
      <w:r w:rsidRPr="009B7BB4">
        <w:rPr>
          <w:rFonts w:ascii="Courier New" w:hAnsi="Courier New" w:cs="Courier New"/>
          <w:sz w:val="24"/>
          <w:szCs w:val="24"/>
        </w:rPr>
        <w:t xml:space="preserve"> 1 03 35 45 35 35 35</w:t>
      </w:r>
    </w:p>
    <w:p w14:paraId="317A0290" w14:textId="3FDA65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1 04 50 50 45 55 55</w:t>
      </w:r>
    </w:p>
    <w:p w14:paraId="30C12861" w14:textId="42996D1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1 05 40 50 40 40 40</w:t>
      </w:r>
    </w:p>
    <w:p w14:paraId="7D36D173" w14:textId="2E6DF6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1 06 60 55 50 55 55</w:t>
      </w:r>
    </w:p>
    <w:p w14:paraId="3B0E1C2B" w14:textId="5B3848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1 07 45 50 40 50 50</w:t>
      </w:r>
    </w:p>
    <w:p w14:paraId="275B6CF9" w14:textId="084B65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1 08 50 55 55 65 60</w:t>
      </w:r>
    </w:p>
    <w:p w14:paraId="79704DA4" w14:textId="3027AE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1 09 45 45 45 45 45</w:t>
      </w:r>
    </w:p>
    <w:p w14:paraId="645F8DD4" w14:textId="5A2EE9A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1 10 40 40 40 55 50</w:t>
      </w:r>
    </w:p>
    <w:p w14:paraId="40D0E498" w14:textId="6E4D6D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1 11 40 45 40 45 40</w:t>
      </w:r>
    </w:p>
    <w:p w14:paraId="28DE683F" w14:textId="4B1CBBC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1 12 55 55 50 60 50</w:t>
      </w:r>
    </w:p>
    <w:p w14:paraId="7752083C" w14:textId="12AFEC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1 13 45 45 45 50 45</w:t>
      </w:r>
    </w:p>
    <w:p w14:paraId="2112CD5A" w14:textId="1A9271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1 14 45 40 40 45 50</w:t>
      </w:r>
    </w:p>
    <w:p w14:paraId="695CAA5E" w14:textId="4C9B04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1 15 40 40 45 55 50</w:t>
      </w:r>
    </w:p>
    <w:p w14:paraId="2300CC97" w14:textId="577E8B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1 16 40 40 40 35 40</w:t>
      </w:r>
    </w:p>
    <w:p w14:paraId="70B57AAB" w14:textId="2668A0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1 17 45 50 35 35 35</w:t>
      </w:r>
    </w:p>
    <w:p w14:paraId="7D2FECB3" w14:textId="134FE6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1 18 35 45 40 40 40</w:t>
      </w:r>
    </w:p>
    <w:p w14:paraId="32989586" w14:textId="4EBEA5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1 19 40 45 30 35 35</w:t>
      </w:r>
    </w:p>
    <w:p w14:paraId="22AD1152" w14:textId="3D9E61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1 20 40 35 40 40 45</w:t>
      </w:r>
    </w:p>
    <w:p w14:paraId="647E2FE2" w14:textId="329D441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1 21 50 45 40 45 40</w:t>
      </w:r>
    </w:p>
    <w:p w14:paraId="57FFDAAD" w14:textId="6B3C33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1 22 55 50 50 60 55</w:t>
      </w:r>
    </w:p>
    <w:p w14:paraId="0D74F611" w14:textId="508BAF7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1 23 55 60 50 55 45</w:t>
      </w:r>
    </w:p>
    <w:p w14:paraId="5B10AE22" w14:textId="6EBBA47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1 24 55 50 55 55 55</w:t>
      </w:r>
    </w:p>
    <w:p w14:paraId="29F544E4" w14:textId="7F98DA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1 25 40 40 40 50 45</w:t>
      </w:r>
    </w:p>
    <w:p w14:paraId="41609FF1" w14:textId="106E654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1 26 30 40 30 35 35</w:t>
      </w:r>
    </w:p>
    <w:p w14:paraId="32E4B479" w14:textId="0D7D0D0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1 27 35 45 45 50 45</w:t>
      </w:r>
    </w:p>
    <w:p w14:paraId="0AEC4A38" w14:textId="06AD7A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1 28 40 50 45 45 50</w:t>
      </w:r>
    </w:p>
    <w:p w14:paraId="25E80C07" w14:textId="195AC60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1 29 40 45 35 40 40</w:t>
      </w:r>
    </w:p>
    <w:p w14:paraId="52223F89" w14:textId="3A6E57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1 30 45 45 45 55 50</w:t>
      </w:r>
    </w:p>
    <w:p w14:paraId="06EC4031" w14:textId="681407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1 31 55 50 40 40 45</w:t>
      </w:r>
    </w:p>
    <w:p w14:paraId="30674DFA" w14:textId="1F90F5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1 32 60 55 50 55 50</w:t>
      </w:r>
    </w:p>
    <w:p w14:paraId="06272FD0" w14:textId="351D13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1 33 50 45 45 45 45</w:t>
      </w:r>
    </w:p>
    <w:p w14:paraId="2861F6B0" w14:textId="4A1A7C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1 34 45 40 45 50 45</w:t>
      </w:r>
    </w:p>
    <w:p w14:paraId="51417349" w14:textId="4836C84D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1 35 60 55 45 50 50</w:t>
      </w:r>
    </w:p>
    <w:p w14:paraId="56F09DF2" w14:textId="7144DB20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1 36 60 55 55 60 55</w:t>
      </w:r>
    </w:p>
    <w:p w14:paraId="67E8325D" w14:textId="3B98EA63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1 37 55 55 55 70 60</w:t>
      </w:r>
    </w:p>
    <w:p w14:paraId="51E117BD" w14:textId="569B76C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1 38 45 45 40 40 45</w:t>
      </w:r>
    </w:p>
    <w:p w14:paraId="43589476" w14:textId="275DAEE9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1 39 40 45 40 45 45</w:t>
      </w:r>
    </w:p>
    <w:p w14:paraId="384454CD" w14:textId="748A1041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1 40 50 55 50 45 45</w:t>
      </w:r>
    </w:p>
    <w:p w14:paraId="3075FF76" w14:textId="2E0CFB3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1 41 50 50 60 60 55</w:t>
      </w:r>
    </w:p>
    <w:p w14:paraId="39D6142E" w14:textId="7643A29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1 42 45 40 40 35 35</w:t>
      </w:r>
    </w:p>
    <w:p w14:paraId="64D0F908" w14:textId="6400353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1 43 65 60 60 70 65</w:t>
      </w:r>
    </w:p>
    <w:p w14:paraId="3FEE9D52" w14:textId="01D275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1 44 55 55 45 55 45</w:t>
      </w:r>
    </w:p>
    <w:p w14:paraId="40161E78" w14:textId="51DAB37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1 45 55 50 50 45 50</w:t>
      </w:r>
    </w:p>
    <w:p w14:paraId="2B9BA69B" w14:textId="48EA4CC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1 46 45 40 45 45 45</w:t>
      </w:r>
    </w:p>
    <w:p w14:paraId="0D5346F4" w14:textId="3C6E5A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1 47 45 50 40 50 45</w:t>
      </w:r>
    </w:p>
    <w:p w14:paraId="4ED5AC6C" w14:textId="1EB286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1 48 45 45 45 40 40</w:t>
      </w:r>
    </w:p>
    <w:p w14:paraId="76448465" w14:textId="49AC34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1 49 50 55 45 55 50</w:t>
      </w:r>
    </w:p>
    <w:p w14:paraId="3D981CBD" w14:textId="6696A1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1 50 45 45 50 55 50</w:t>
      </w:r>
    </w:p>
    <w:p w14:paraId="0F9356DB" w14:textId="197D8B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1 51 35 40 40 55 45</w:t>
      </w:r>
    </w:p>
    <w:p w14:paraId="2277BB05" w14:textId="58D189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1 52 45 45 40 45 45</w:t>
      </w:r>
    </w:p>
    <w:p w14:paraId="664E6FC7" w14:textId="78BAA7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1 53 45 40 40 50 45</w:t>
      </w:r>
    </w:p>
    <w:p w14:paraId="6A2311A3" w14:textId="545EFF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1 54 35 35 30 35 35</w:t>
      </w:r>
    </w:p>
    <w:p w14:paraId="5E688D14" w14:textId="6B1647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1 55 45 55 45 50 50</w:t>
      </w:r>
    </w:p>
    <w:p w14:paraId="6BF92390" w14:textId="556087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1 56 45 45 40 45 40</w:t>
      </w:r>
    </w:p>
    <w:p w14:paraId="4FD62959" w14:textId="6D40BC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1 57 45 45 45 55 50</w:t>
      </w:r>
    </w:p>
    <w:p w14:paraId="65FD13AC" w14:textId="276BAA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1 58 50 55 45 50 45</w:t>
      </w:r>
    </w:p>
    <w:p w14:paraId="38E88D3E" w14:textId="03A51B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1 59 40 45 40 40 40</w:t>
      </w:r>
    </w:p>
    <w:p w14:paraId="4C7F629B" w14:textId="71A78AA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1 60 40 40 35 40 40</w:t>
      </w:r>
    </w:p>
    <w:p w14:paraId="4DF6C167" w14:textId="0D44EF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1 61 50 50 45 55 50</w:t>
      </w:r>
    </w:p>
    <w:p w14:paraId="0E66783E" w14:textId="6FAC33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1 62 45 50 45 45 45</w:t>
      </w:r>
    </w:p>
    <w:p w14:paraId="0C1FA49D" w14:textId="064501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1 63 50 60 50 55 50</w:t>
      </w:r>
    </w:p>
    <w:p w14:paraId="34FAD674" w14:textId="7BC66DE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1 64 40 40 40 35 40</w:t>
      </w:r>
    </w:p>
    <w:p w14:paraId="1601FB8E" w14:textId="7DBD02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1 65 35 40 35 35 40</w:t>
      </w:r>
    </w:p>
    <w:p w14:paraId="651C4123" w14:textId="3F8A42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1 66 35 40 40 40 35</w:t>
      </w:r>
    </w:p>
    <w:p w14:paraId="07FBD1A8" w14:textId="0B104F6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1 67 40 40 40 40 40</w:t>
      </w:r>
    </w:p>
    <w:p w14:paraId="62A6C9C2" w14:textId="32739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1 68 45 50 50 55 50</w:t>
      </w:r>
    </w:p>
    <w:p w14:paraId="33970C5E" w14:textId="5528493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510 67</w:t>
      </w:r>
      <w:r w:rsidR="00CE2D44">
        <w:rPr>
          <w:rFonts w:ascii="Courier New" w:hAnsi="Courier New" w:cs="Courier New"/>
          <w:sz w:val="24"/>
          <w:szCs w:val="24"/>
        </w:rPr>
        <w:t xml:space="preserve"> 0 1</w:t>
      </w:r>
      <w:r w:rsidRPr="009B7BB4">
        <w:rPr>
          <w:rFonts w:ascii="Courier New" w:hAnsi="Courier New" w:cs="Courier New"/>
          <w:sz w:val="24"/>
          <w:szCs w:val="24"/>
        </w:rPr>
        <w:t xml:space="preserve"> 1 69 45 50 50 60 45</w:t>
      </w:r>
    </w:p>
    <w:p w14:paraId="44C23369" w14:textId="42EBFAB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1 70 50 50 50 60 50</w:t>
      </w:r>
    </w:p>
    <w:p w14:paraId="693B2500" w14:textId="44F08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1 71 40 45 40 55 50</w:t>
      </w:r>
    </w:p>
    <w:p w14:paraId="1D075362" w14:textId="41EAF7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1 72 35 35 35 35 35</w:t>
      </w:r>
    </w:p>
    <w:p w14:paraId="3D169D09" w14:textId="53A7D3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1 73 50 50 45 50 50</w:t>
      </w:r>
    </w:p>
    <w:p w14:paraId="27933238" w14:textId="76A232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1 74 60 55 55 65 50</w:t>
      </w:r>
    </w:p>
    <w:p w14:paraId="54FA60EA" w14:textId="7D5261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1 75 40 45 45 50 50</w:t>
      </w:r>
    </w:p>
    <w:p w14:paraId="2464D14B" w14:textId="02F895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1 76 50 50 50 60 55</w:t>
      </w:r>
    </w:p>
    <w:p w14:paraId="4ABDED62" w14:textId="6A574E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1 77 45 50 45 50 50</w:t>
      </w:r>
    </w:p>
    <w:p w14:paraId="734898D9" w14:textId="471D39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1 78 40 40 40 50 40</w:t>
      </w:r>
    </w:p>
    <w:p w14:paraId="431CAB47" w14:textId="6B0C7A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1 79 50 60 55 45 50</w:t>
      </w:r>
    </w:p>
    <w:p w14:paraId="3DE392BE" w14:textId="541ABD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1 80 40 45 45 40 40</w:t>
      </w:r>
    </w:p>
    <w:p w14:paraId="5E815598" w14:textId="6759A2A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00 40 50 30 45 30</w:t>
      </w:r>
    </w:p>
    <w:p w14:paraId="22BD8881" w14:textId="2D076B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2 01 40 50 45 60 50</w:t>
      </w:r>
    </w:p>
    <w:p w14:paraId="5C2A7FFF" w14:textId="5B5888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2 02 25 45 35 40 40</w:t>
      </w:r>
    </w:p>
    <w:p w14:paraId="657D503F" w14:textId="0B6447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2 03 30 50 20 20 25</w:t>
      </w:r>
    </w:p>
    <w:p w14:paraId="137C6F56" w14:textId="728AB6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2 04 75 60 55 80 60</w:t>
      </w:r>
    </w:p>
    <w:p w14:paraId="27C7DFAE" w14:textId="7618CE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2 05 30 35 30 35 25</w:t>
      </w:r>
    </w:p>
    <w:p w14:paraId="39DCDAD9" w14:textId="02A2E0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2 06 35 35 30 50 40</w:t>
      </w:r>
    </w:p>
    <w:p w14:paraId="68C478FE" w14:textId="1B8155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2 07 35 40 30 45 40</w:t>
      </w:r>
    </w:p>
    <w:p w14:paraId="54629106" w14:textId="7F0400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2 08 50 55 45 70 60</w:t>
      </w:r>
    </w:p>
    <w:p w14:paraId="64626A78" w14:textId="63B48E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2 09 50 45 35 40 35</w:t>
      </w:r>
    </w:p>
    <w:p w14:paraId="2E9B6EE3" w14:textId="3ED99D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2 10 15 25 35 50 40</w:t>
      </w:r>
    </w:p>
    <w:p w14:paraId="1BF9C685" w14:textId="033561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2 11 25 40 30 30 25</w:t>
      </w:r>
    </w:p>
    <w:p w14:paraId="58419DCD" w14:textId="2BDD03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2 12 50 55 45 60 50</w:t>
      </w:r>
    </w:p>
    <w:p w14:paraId="684FB83B" w14:textId="7F3A12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2 13 45 50 30 40 35</w:t>
      </w:r>
    </w:p>
    <w:p w14:paraId="555BABD0" w14:textId="09F5A54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2 14 35 50 35 35 35</w:t>
      </w:r>
    </w:p>
    <w:p w14:paraId="38DB387C" w14:textId="2846B72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2 15 25 35 50 50 45</w:t>
      </w:r>
    </w:p>
    <w:p w14:paraId="4D12B26E" w14:textId="26856C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2 16 15 30 25 30 30</w:t>
      </w:r>
    </w:p>
    <w:p w14:paraId="61540771" w14:textId="37A28A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2 17 35 60 30 30 35</w:t>
      </w:r>
    </w:p>
    <w:p w14:paraId="6FAE5FF3" w14:textId="217E6A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2 18 60 70 55 60 50</w:t>
      </w:r>
    </w:p>
    <w:p w14:paraId="0FA3EEAF" w14:textId="1E6AFDD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2 19 20 40 20 25 20</w:t>
      </w:r>
    </w:p>
    <w:p w14:paraId="1F08575D" w14:textId="503881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2 20 30 30 35 35 35</w:t>
      </w:r>
    </w:p>
    <w:p w14:paraId="1E0C4F92" w14:textId="0E828EC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510 70 </w:t>
      </w:r>
      <w:r w:rsidR="00CE2D44">
        <w:rPr>
          <w:rFonts w:ascii="Courier New" w:hAnsi="Courier New" w:cs="Courier New"/>
          <w:sz w:val="24"/>
          <w:szCs w:val="24"/>
        </w:rPr>
        <w:t>0 1</w:t>
      </w:r>
      <w:r w:rsidRPr="009B7BB4">
        <w:rPr>
          <w:rFonts w:ascii="Courier New" w:hAnsi="Courier New" w:cs="Courier New"/>
          <w:sz w:val="24"/>
          <w:szCs w:val="24"/>
        </w:rPr>
        <w:t xml:space="preserve"> 2 21 35 45 35 35 30</w:t>
      </w:r>
    </w:p>
    <w:p w14:paraId="59556423" w14:textId="61CBE1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2 22 55 50 45 60 55</w:t>
      </w:r>
    </w:p>
    <w:p w14:paraId="3BEF7339" w14:textId="742CBC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2 23 70 60 50 45 45</w:t>
      </w:r>
    </w:p>
    <w:p w14:paraId="6C2429BF" w14:textId="5092929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2 24 75 65 60 60 55</w:t>
      </w:r>
    </w:p>
    <w:p w14:paraId="42626EA3" w14:textId="1E0060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2 25 15 35 30 40 30</w:t>
      </w:r>
    </w:p>
    <w:p w14:paraId="553B2C92" w14:textId="721EBA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2 26 15 30 20 20 20</w:t>
      </w:r>
    </w:p>
    <w:p w14:paraId="5A29B035" w14:textId="3239F55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2 27 25 40 35 45 40</w:t>
      </w:r>
    </w:p>
    <w:p w14:paraId="0C59D2EC" w14:textId="716E956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2 28 40 35 40 45 40</w:t>
      </w:r>
    </w:p>
    <w:p w14:paraId="6CFD7043" w14:textId="2A6894B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2 29 25 30 30 25 25</w:t>
      </w:r>
    </w:p>
    <w:p w14:paraId="51C8B3F3" w14:textId="55B459B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2 30 65 70 55 60 55</w:t>
      </w:r>
    </w:p>
    <w:p w14:paraId="1BAC43A0" w14:textId="73F06C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2 31 40 35 35 40 40</w:t>
      </w:r>
    </w:p>
    <w:p w14:paraId="3AAB1C81" w14:textId="6B9AA8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2 32 60 55 50 55 50</w:t>
      </w:r>
    </w:p>
    <w:p w14:paraId="5171505D" w14:textId="107597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2 33 30 40 40 50 40</w:t>
      </w:r>
    </w:p>
    <w:p w14:paraId="0324CEEA" w14:textId="4658977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2 34 40 40 45 60 50</w:t>
      </w:r>
    </w:p>
    <w:p w14:paraId="3622934B" w14:textId="508351A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2 35 80 70 55 60 50</w:t>
      </w:r>
    </w:p>
    <w:p w14:paraId="67796522" w14:textId="2BE8757E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2 36 70 70 60 70 60</w:t>
      </w:r>
    </w:p>
    <w:p w14:paraId="3729C5BC" w14:textId="0B8F0486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2 37 60 45 50 55 50</w:t>
      </w:r>
    </w:p>
    <w:p w14:paraId="589384DA" w14:textId="7B4B00C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2 38 35 40 40 45 40</w:t>
      </w:r>
    </w:p>
    <w:p w14:paraId="2E5C8AF2" w14:textId="08B9137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2 39 40 50 40 40 40</w:t>
      </w:r>
    </w:p>
    <w:p w14:paraId="2F4B2109" w14:textId="0C0FD81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2 40 45 45 50 45 45</w:t>
      </w:r>
    </w:p>
    <w:p w14:paraId="703F15CE" w14:textId="31527FC1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2 41 85 65 60 65 60</w:t>
      </w:r>
    </w:p>
    <w:p w14:paraId="3F34813D" w14:textId="0F3E8927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2 42 25 40 30 30 30</w:t>
      </w:r>
    </w:p>
    <w:p w14:paraId="5C4ECF4F" w14:textId="0BE23A3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2 43 95 80 80 75 75</w:t>
      </w:r>
    </w:p>
    <w:p w14:paraId="5673F4D8" w14:textId="03AC92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2 44 50 45 45 55 45</w:t>
      </w:r>
    </w:p>
    <w:p w14:paraId="3984F8EE" w14:textId="336988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2 45 35 35 35 30 35</w:t>
      </w:r>
    </w:p>
    <w:p w14:paraId="3D4EA2F8" w14:textId="40E472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2 46 50 45 50 55 50</w:t>
      </w:r>
    </w:p>
    <w:p w14:paraId="0CCEDC23" w14:textId="509D34F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2 47 40 30 30 40 35</w:t>
      </w:r>
    </w:p>
    <w:p w14:paraId="76DFEE99" w14:textId="6675A79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2 48 20 25 20 20 30</w:t>
      </w:r>
    </w:p>
    <w:p w14:paraId="07D15327" w14:textId="38A5F3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2 49 50 50 45 50 45</w:t>
      </w:r>
    </w:p>
    <w:p w14:paraId="046FC47B" w14:textId="762F124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2 50 40 50 55 60 50</w:t>
      </w:r>
    </w:p>
    <w:p w14:paraId="4ED156D5" w14:textId="4704A4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2 51 35 40 45 55 45</w:t>
      </w:r>
    </w:p>
    <w:p w14:paraId="4FFD1367" w14:textId="12EBBF6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2 52 25 30 25 30 30</w:t>
      </w:r>
    </w:p>
    <w:p w14:paraId="3ADE3115" w14:textId="1BF1002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2 53 40 40 45 45 40</w:t>
      </w:r>
    </w:p>
    <w:p w14:paraId="790DC439" w14:textId="1B0B7CE0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lastRenderedPageBreak/>
        <w:t>510 48 0</w:t>
      </w:r>
      <w:r w:rsidR="00CE2D44">
        <w:rPr>
          <w:rFonts w:ascii="Courier New" w:hAnsi="Courier New" w:cs="Courier New"/>
          <w:sz w:val="24"/>
          <w:szCs w:val="24"/>
        </w:rPr>
        <w:t xml:space="preserve"> 1</w:t>
      </w:r>
      <w:r w:rsidRPr="009B7BB4">
        <w:rPr>
          <w:rFonts w:ascii="Courier New" w:hAnsi="Courier New" w:cs="Courier New"/>
          <w:sz w:val="24"/>
          <w:szCs w:val="24"/>
        </w:rPr>
        <w:t xml:space="preserve"> 2 54 15 30 15 15 20</w:t>
      </w:r>
    </w:p>
    <w:p w14:paraId="202DB77E" w14:textId="151A3C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2 55 55 55 60 65 60</w:t>
      </w:r>
    </w:p>
    <w:p w14:paraId="14E52F1F" w14:textId="509895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2 56 30 30 30 35 30</w:t>
      </w:r>
    </w:p>
    <w:p w14:paraId="374D83A4" w14:textId="37FABD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2 57 45 40 30 40 35</w:t>
      </w:r>
    </w:p>
    <w:p w14:paraId="33BFFA14" w14:textId="180760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2 58 40 45 40 40 40</w:t>
      </w:r>
    </w:p>
    <w:p w14:paraId="66E9A063" w14:textId="3E0CBE1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2 59 30 35 30 30 30</w:t>
      </w:r>
    </w:p>
    <w:p w14:paraId="2BBAEEFA" w14:textId="64B3970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2 60 50 45 50 55 45</w:t>
      </w:r>
    </w:p>
    <w:p w14:paraId="3D6EADB5" w14:textId="304109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2 61 35 40 35 40 35</w:t>
      </w:r>
    </w:p>
    <w:p w14:paraId="5A0ADE21" w14:textId="5F84D92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2 62 30 30 35 35 30</w:t>
      </w:r>
    </w:p>
    <w:p w14:paraId="6DF88EF9" w14:textId="289213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2 63 55 50 50 50 45</w:t>
      </w:r>
    </w:p>
    <w:p w14:paraId="7391D160" w14:textId="4695885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2 64 30 30 35 35 35</w:t>
      </w:r>
    </w:p>
    <w:p w14:paraId="3C1A57DF" w14:textId="417B1A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2 65 20 25 30 20 25</w:t>
      </w:r>
    </w:p>
    <w:p w14:paraId="59A9D390" w14:textId="56DBB9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2 66 30 30 35 30 30</w:t>
      </w:r>
    </w:p>
    <w:p w14:paraId="63261513" w14:textId="638C1B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2 67 40 50 40 40 35</w:t>
      </w:r>
    </w:p>
    <w:p w14:paraId="47036AF8" w14:textId="5AB56A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2 68 40 35 40 40 45</w:t>
      </w:r>
    </w:p>
    <w:p w14:paraId="692B899A" w14:textId="435179A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2 69 65 60 55 65 60</w:t>
      </w:r>
    </w:p>
    <w:p w14:paraId="464ACD29" w14:textId="58797E1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2 70 40 45 45 50 50</w:t>
      </w:r>
    </w:p>
    <w:p w14:paraId="3EAD6D2B" w14:textId="78D6B9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2 71 55 45 55 65 55</w:t>
      </w:r>
    </w:p>
    <w:p w14:paraId="1E41EB35" w14:textId="21B7D3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2 72 30 30 25 30 25</w:t>
      </w:r>
    </w:p>
    <w:p w14:paraId="61E908E6" w14:textId="2B3F7AF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2 73 40 40 40 45 45</w:t>
      </w:r>
    </w:p>
    <w:p w14:paraId="440745AF" w14:textId="5D023D9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2 74 60 50 50 65 55</w:t>
      </w:r>
    </w:p>
    <w:p w14:paraId="66091427" w14:textId="7355203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2 75 50 55 45 50 45</w:t>
      </w:r>
    </w:p>
    <w:p w14:paraId="0557043F" w14:textId="7DF4A3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2 76 65 50 55 60 60</w:t>
      </w:r>
    </w:p>
    <w:p w14:paraId="764AA3D3" w14:textId="3F319B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2 77 45 50 50 60 50</w:t>
      </w:r>
    </w:p>
    <w:p w14:paraId="287BC5AC" w14:textId="4A0EAB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2 78 45 35 30 30 30</w:t>
      </w:r>
    </w:p>
    <w:p w14:paraId="2F5B203E" w14:textId="1D8FD22D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</w:t>
      </w:r>
      <w:r w:rsidR="00CE2D44">
        <w:rPr>
          <w:rFonts w:ascii="Courier New" w:hAnsi="Courier New" w:cs="Courier New"/>
          <w:sz w:val="24"/>
          <w:szCs w:val="24"/>
        </w:rPr>
        <w:t>10 79 0 1</w:t>
      </w:r>
      <w:r w:rsidRPr="009B7BB4">
        <w:rPr>
          <w:rFonts w:ascii="Courier New" w:hAnsi="Courier New" w:cs="Courier New"/>
          <w:sz w:val="24"/>
          <w:szCs w:val="24"/>
        </w:rPr>
        <w:t xml:space="preserve"> 2 79 45 45 50 40 45</w:t>
      </w:r>
    </w:p>
    <w:p w14:paraId="55F0AC4F" w14:textId="67B8CB2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2 80 35 30 35 40 35</w:t>
      </w:r>
    </w:p>
    <w:p w14:paraId="0D0F3EF9" w14:textId="775912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510 00 0 0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3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00 30 40 35 40 30</w:t>
      </w:r>
    </w:p>
    <w:p w14:paraId="1CEF9BFE" w14:textId="5DC6ECF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3 01 60 50 45 60 50</w:t>
      </w:r>
    </w:p>
    <w:p w14:paraId="2F402854" w14:textId="5300693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3 02 40 35 40 45 40</w:t>
      </w:r>
    </w:p>
    <w:p w14:paraId="4B57FC2D" w14:textId="7B4F5F0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3 03 20 30 20 25 15</w:t>
      </w:r>
    </w:p>
    <w:p w14:paraId="09722623" w14:textId="29DD41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3 04 65 60 60 80 65</w:t>
      </w:r>
    </w:p>
    <w:p w14:paraId="7B2DD3BE" w14:textId="4FA60C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3 05 35 35 30 35 35</w:t>
      </w:r>
    </w:p>
    <w:p w14:paraId="282127B8" w14:textId="2D34AA8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510 39 0 </w:t>
      </w:r>
      <w:r w:rsidR="00CE2D44">
        <w:rPr>
          <w:rFonts w:ascii="Courier New" w:hAnsi="Courier New" w:cs="Courier New"/>
          <w:sz w:val="24"/>
          <w:szCs w:val="24"/>
        </w:rPr>
        <w:t>1</w:t>
      </w:r>
      <w:r w:rsidRPr="009B7BB4">
        <w:rPr>
          <w:rFonts w:ascii="Courier New" w:hAnsi="Courier New" w:cs="Courier New"/>
          <w:sz w:val="24"/>
          <w:szCs w:val="24"/>
        </w:rPr>
        <w:t xml:space="preserve"> 3 06 30 25 25 30 30</w:t>
      </w:r>
    </w:p>
    <w:p w14:paraId="1AFD95E3" w14:textId="730F14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3 07 60 60 50 60 50</w:t>
      </w:r>
    </w:p>
    <w:p w14:paraId="0D6BE95A" w14:textId="640E48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3 08 55 60 55 60 55</w:t>
      </w:r>
    </w:p>
    <w:p w14:paraId="7FE3EAE6" w14:textId="5FD644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3 09 50 40 40 50 45</w:t>
      </w:r>
    </w:p>
    <w:p w14:paraId="65B76526" w14:textId="6F6D37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3 10 30 30 40 40 40</w:t>
      </w:r>
    </w:p>
    <w:p w14:paraId="47B05CB6" w14:textId="329E471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3 11 25 25 30 30 25</w:t>
      </w:r>
    </w:p>
    <w:p w14:paraId="53E1A043" w14:textId="41E33B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3 12 45 45 45 50 45</w:t>
      </w:r>
    </w:p>
    <w:p w14:paraId="11CE04A2" w14:textId="3139856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3 13 40 50 40 45 45</w:t>
      </w:r>
    </w:p>
    <w:p w14:paraId="2794699C" w14:textId="2C1BA6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3 14 40 45 45 40 40</w:t>
      </w:r>
    </w:p>
    <w:p w14:paraId="03A44657" w14:textId="03AFF37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3 15 35 40 40 45 40</w:t>
      </w:r>
    </w:p>
    <w:p w14:paraId="502B21B7" w14:textId="1DEF48D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3 16 20 30 25 25 25</w:t>
      </w:r>
    </w:p>
    <w:p w14:paraId="21B94678" w14:textId="2E3A81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510 37 0 1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3 17 35 30 30 25 25</w:t>
      </w:r>
    </w:p>
    <w:p w14:paraId="5BD12D07" w14:textId="107B35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3 18 50 60 55 55 55</w:t>
      </w:r>
    </w:p>
    <w:p w14:paraId="02B951AB" w14:textId="302B4FD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3 19 40 45 35 35 35</w:t>
      </w:r>
    </w:p>
    <w:p w14:paraId="1A7EC4B8" w14:textId="3C6EB8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3 20 30 30 35 40 35</w:t>
      </w:r>
    </w:p>
    <w:p w14:paraId="0C4D9826" w14:textId="058EDC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3 21 35 35 35 40 35</w:t>
      </w:r>
    </w:p>
    <w:p w14:paraId="17D290FF" w14:textId="1A098B3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3 22 45 55 45 60 50</w:t>
      </w:r>
    </w:p>
    <w:p w14:paraId="04113A0B" w14:textId="1EAB459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3 23 55 60 45 45 40</w:t>
      </w:r>
    </w:p>
    <w:p w14:paraId="23EC5C57" w14:textId="65C0A2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3 24 50 55 45 55 50</w:t>
      </w:r>
    </w:p>
    <w:p w14:paraId="3D9F2CC1" w14:textId="62732D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3 25 55 50 60 65 55</w:t>
      </w:r>
    </w:p>
    <w:p w14:paraId="1E84B5F7" w14:textId="7B4BA5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3 26 20 20 20 20 20</w:t>
      </w:r>
    </w:p>
    <w:p w14:paraId="64459401" w14:textId="2743FA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510 08 0 1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3 27 30 30 40 40 35</w:t>
      </w:r>
    </w:p>
    <w:p w14:paraId="5C4BCAF2" w14:textId="495C04B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3 28 40 45 40 50 45</w:t>
      </w:r>
    </w:p>
    <w:p w14:paraId="62B584EC" w14:textId="552976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3 29 30 30 25 30 30</w:t>
      </w:r>
    </w:p>
    <w:p w14:paraId="68B937DC" w14:textId="5B66E66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3 30 60 60 55 75 50</w:t>
      </w:r>
    </w:p>
    <w:p w14:paraId="24A0E2DE" w14:textId="651AA18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</w:t>
      </w:r>
      <w:r w:rsidR="00CE2D44">
        <w:rPr>
          <w:rFonts w:ascii="Courier New" w:hAnsi="Courier New" w:cs="Courier New"/>
          <w:sz w:val="24"/>
          <w:szCs w:val="24"/>
        </w:rPr>
        <w:t>0 16 0 1</w:t>
      </w:r>
      <w:r w:rsidRPr="009B7BB4">
        <w:rPr>
          <w:rFonts w:ascii="Courier New" w:hAnsi="Courier New" w:cs="Courier New"/>
          <w:sz w:val="24"/>
          <w:szCs w:val="24"/>
        </w:rPr>
        <w:t xml:space="preserve"> 3 31 30 30 35 40 40</w:t>
      </w:r>
    </w:p>
    <w:p w14:paraId="4B2C205C" w14:textId="06EAF4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3 32 40 40 35 40 40</w:t>
      </w:r>
    </w:p>
    <w:p w14:paraId="76E24EB9" w14:textId="1445408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3 33 50 60 50 65 50</w:t>
      </w:r>
    </w:p>
    <w:p w14:paraId="62F2FF39" w14:textId="1970F01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510 19 0 1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3 34 35 30 40 50 40</w:t>
      </w:r>
    </w:p>
    <w:p w14:paraId="1F361CD4" w14:textId="7457056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</w:t>
      </w:r>
      <w:r w:rsidR="00693AFF">
        <w:rPr>
          <w:rFonts w:ascii="Courier New" w:hAnsi="Courier New" w:cs="Courier New"/>
          <w:sz w:val="24"/>
          <w:szCs w:val="24"/>
        </w:rPr>
        <w:t xml:space="preserve"> 2</w:t>
      </w:r>
      <w:r>
        <w:rPr>
          <w:rFonts w:ascii="Courier New" w:hAnsi="Courier New" w:cs="Courier New"/>
          <w:sz w:val="24"/>
          <w:szCs w:val="24"/>
        </w:rPr>
        <w:t>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3 35 80 75 60 70 60</w:t>
      </w:r>
    </w:p>
    <w:p w14:paraId="79FCB2CD" w14:textId="27437549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3 36 40 45 50 60 50</w:t>
      </w:r>
    </w:p>
    <w:p w14:paraId="6E644EBE" w14:textId="63EB1E6F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3 37 45 40 45 55 50</w:t>
      </w:r>
    </w:p>
    <w:p w14:paraId="192DBAFF" w14:textId="40F18B6B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3 38 35 40 40 40 45</w:t>
      </w:r>
    </w:p>
    <w:p w14:paraId="0A6B98BD" w14:textId="46ECD877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3 39 30 40 35 35 40</w:t>
      </w:r>
    </w:p>
    <w:p w14:paraId="5CCF44CE" w14:textId="3945F090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3 40 25 25 30 25 30</w:t>
      </w:r>
    </w:p>
    <w:p w14:paraId="168F6AE1" w14:textId="3A4D4F02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3 41 70 70 70 65 65</w:t>
      </w:r>
    </w:p>
    <w:p w14:paraId="1703FDA0" w14:textId="2CDE497F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CE2D44">
        <w:rPr>
          <w:rFonts w:ascii="Courier New" w:hAnsi="Courier New" w:cs="Courier New"/>
          <w:sz w:val="24"/>
          <w:szCs w:val="24"/>
        </w:rPr>
        <w:t>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3 42 40 45 50 45 40</w:t>
      </w:r>
    </w:p>
    <w:p w14:paraId="0F25AC55" w14:textId="7D3206A8" w:rsidR="009B7BB4" w:rsidRPr="009B7BB4" w:rsidRDefault="00693AFF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bookmarkStart w:id="0" w:name="_GoBack"/>
      <w:bookmarkEnd w:id="0"/>
      <w:r w:rsidR="00CE2D44">
        <w:rPr>
          <w:rFonts w:ascii="Courier New" w:hAnsi="Courier New" w:cs="Courier New"/>
          <w:sz w:val="24"/>
          <w:szCs w:val="24"/>
        </w:rPr>
        <w:t>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3 43 45 45 40 45 45</w:t>
      </w:r>
    </w:p>
    <w:p w14:paraId="3350FE1D" w14:textId="0D3449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3 44 60 50 50 60 55</w:t>
      </w:r>
    </w:p>
    <w:p w14:paraId="45317215" w14:textId="46553E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3 45 30 30 35 30 35</w:t>
      </w:r>
    </w:p>
    <w:p w14:paraId="14F2576A" w14:textId="07E2B08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3 46 40 40 40 45 45</w:t>
      </w:r>
    </w:p>
    <w:p w14:paraId="3010316F" w14:textId="0F86451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3 47 40 35 35 35 35</w:t>
      </w:r>
    </w:p>
    <w:p w14:paraId="78454471" w14:textId="07236F3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3 48 30 20 25 20 25</w:t>
      </w:r>
    </w:p>
    <w:p w14:paraId="145F8A15" w14:textId="449E229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510 36 0 1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3 49 50 50 45 50 40</w:t>
      </w:r>
    </w:p>
    <w:p w14:paraId="3040F1D1" w14:textId="1824360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3 50 20 30 25 30 25</w:t>
      </w:r>
    </w:p>
    <w:p w14:paraId="46899C84" w14:textId="6C7B17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3 51 30 45 50 60 40</w:t>
      </w:r>
    </w:p>
    <w:p w14:paraId="284659A2" w14:textId="4E8882F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3 52 25 25 30 20 20</w:t>
      </w:r>
    </w:p>
    <w:p w14:paraId="2DE961FC" w14:textId="51A9340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3 53 50 45 50 55 50</w:t>
      </w:r>
    </w:p>
    <w:p w14:paraId="6D60DAFC" w14:textId="72BB67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3 54 30 20 25 30 30</w:t>
      </w:r>
    </w:p>
    <w:p w14:paraId="37BDD89A" w14:textId="17DB30E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510 49 0 1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3 55 30 30 35 40 40</w:t>
      </w:r>
    </w:p>
    <w:p w14:paraId="092B6AE2" w14:textId="657DE4E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3 56 30 30 30 35 35</w:t>
      </w:r>
    </w:p>
    <w:p w14:paraId="61B018E5" w14:textId="6F5F12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3 57 35 40 35 35 40</w:t>
      </w:r>
    </w:p>
    <w:p w14:paraId="3BB7FD42" w14:textId="3F12A1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3 58 40 45 40 45 40</w:t>
      </w:r>
    </w:p>
    <w:p w14:paraId="1C7B8E51" w14:textId="55863F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3 59 35 35 40 35 40</w:t>
      </w:r>
    </w:p>
    <w:p w14:paraId="4B0F7BE3" w14:textId="41C976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3 60 40 50 50 70 50</w:t>
      </w:r>
    </w:p>
    <w:p w14:paraId="2C1091BA" w14:textId="474BF0C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510 58 0 1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3 61 45 50 45 50 45</w:t>
      </w:r>
    </w:p>
    <w:p w14:paraId="12B35361" w14:textId="54972B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510 59 0 1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3 62 45 45 50 55 50</w:t>
      </w:r>
    </w:p>
    <w:p w14:paraId="04927CAB" w14:textId="77FB273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3 63 30 30 30 25 30</w:t>
      </w:r>
    </w:p>
    <w:p w14:paraId="02C56A17" w14:textId="463A692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510</w:t>
      </w:r>
      <w:r w:rsidR="00CE2D44">
        <w:rPr>
          <w:rFonts w:ascii="Courier New" w:hAnsi="Courier New" w:cs="Courier New"/>
          <w:sz w:val="24"/>
          <w:szCs w:val="24"/>
        </w:rPr>
        <w:t xml:space="preserve"> 61 0 1</w:t>
      </w:r>
      <w:r w:rsidRPr="009B7BB4">
        <w:rPr>
          <w:rFonts w:ascii="Courier New" w:hAnsi="Courier New" w:cs="Courier New"/>
          <w:sz w:val="24"/>
          <w:szCs w:val="24"/>
        </w:rPr>
        <w:t xml:space="preserve"> 3 64 30 35 30 30 30</w:t>
      </w:r>
    </w:p>
    <w:p w14:paraId="6A83B025" w14:textId="4E8BDD1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3 65 25 30 30 30 30</w:t>
      </w:r>
    </w:p>
    <w:p w14:paraId="590979B2" w14:textId="2FEA86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3 66 35 40 35 40 40</w:t>
      </w:r>
    </w:p>
    <w:p w14:paraId="5B8E94FA" w14:textId="778457A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3 67 40 35 30 30 30</w:t>
      </w:r>
    </w:p>
    <w:p w14:paraId="07F62991" w14:textId="31D4FFD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510 66 0 1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3 68 50 55 50 55 55</w:t>
      </w:r>
    </w:p>
    <w:p w14:paraId="09A564FD" w14:textId="7674775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3 69 55 55 60 70 60</w:t>
      </w:r>
    </w:p>
    <w:p w14:paraId="291FF210" w14:textId="02A318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3 70 55 55 60 75 60</w:t>
      </w:r>
    </w:p>
    <w:p w14:paraId="49961379" w14:textId="21E07A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510 69 0 1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3 71 35 35 45 40 45</w:t>
      </w:r>
    </w:p>
    <w:p w14:paraId="1D75E39F" w14:textId="609F08B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3 72 25 20 20 15 20</w:t>
      </w:r>
    </w:p>
    <w:p w14:paraId="4EAA1C5C" w14:textId="60D8C9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510 72 0 1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3 73 50 45 40 50 45</w:t>
      </w:r>
    </w:p>
    <w:p w14:paraId="6F0EC7D7" w14:textId="06B8453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510 73 0 1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3 74 40 50 50 55 45</w:t>
      </w:r>
    </w:p>
    <w:p w14:paraId="25157BD1" w14:textId="63262C3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510 74 0 1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3 75 40 40 45 45 40</w:t>
      </w:r>
    </w:p>
    <w:p w14:paraId="443BCC61" w14:textId="558792E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510 75 0 1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3 76 45 40 60 70 65</w:t>
      </w:r>
    </w:p>
    <w:p w14:paraId="451C7BB5" w14:textId="3DD0481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510 77 0 1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3 77 45 50 50 55 50</w:t>
      </w:r>
    </w:p>
    <w:p w14:paraId="70C299C1" w14:textId="6F0192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510 78 0 1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3 78 40 40 35 40 35</w:t>
      </w:r>
    </w:p>
    <w:p w14:paraId="74917A7F" w14:textId="1CDE2E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510 79 0 1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3 79 40 40 35 30 35</w:t>
      </w:r>
    </w:p>
    <w:p w14:paraId="444F8EED" w14:textId="7CD35A3B" w:rsid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510 80 0 1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3 80 50 40 45 45 40</w:t>
      </w:r>
    </w:p>
    <w:p w14:paraId="4CC3580D" w14:textId="62B254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511 00 1 0 1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00 55 55 55 55 50</w:t>
      </w:r>
    </w:p>
    <w:p w14:paraId="7D15BD37" w14:textId="010DEB8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1 01 50 45 50 50 50</w:t>
      </w:r>
    </w:p>
    <w:p w14:paraId="4608E6A9" w14:textId="313D88D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1 02 50 50 50 50 50</w:t>
      </w:r>
    </w:p>
    <w:p w14:paraId="5E85A8A6" w14:textId="2ED159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1 03 55 55 50 55 50</w:t>
      </w:r>
    </w:p>
    <w:p w14:paraId="48A3DE8B" w14:textId="504D1E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1 04 55 50 55 60 55</w:t>
      </w:r>
    </w:p>
    <w:p w14:paraId="519D4619" w14:textId="7E62D6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1 05 50 50 55 55 50</w:t>
      </w:r>
    </w:p>
    <w:p w14:paraId="1997117D" w14:textId="72579C0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1 06 50 50 50 50 50</w:t>
      </w:r>
    </w:p>
    <w:p w14:paraId="5386AB2C" w14:textId="4EF8563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1 07 45 50 50 50 50</w:t>
      </w:r>
    </w:p>
    <w:p w14:paraId="70618AC0" w14:textId="25F88FD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1 08 50 50 50 50 50</w:t>
      </w:r>
    </w:p>
    <w:p w14:paraId="6914EACC" w14:textId="19FA4E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1 09 50 45 50 55 50</w:t>
      </w:r>
    </w:p>
    <w:p w14:paraId="62808879" w14:textId="5441CE0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1 10 45 45 45 45 45</w:t>
      </w:r>
    </w:p>
    <w:p w14:paraId="7800672A" w14:textId="7E5D715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1 11 45 45 50 50 50</w:t>
      </w:r>
    </w:p>
    <w:p w14:paraId="4282B4F6" w14:textId="6FF6901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1 12 55 55 55 55 55</w:t>
      </w:r>
    </w:p>
    <w:p w14:paraId="2B652134" w14:textId="2CCFCD0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1 13 50 50 50 50 50</w:t>
      </w:r>
    </w:p>
    <w:p w14:paraId="61B78794" w14:textId="13EB46C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1 14 45 45 50 50 50</w:t>
      </w:r>
    </w:p>
    <w:p w14:paraId="58D921BD" w14:textId="55DD2B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1 15 50 50 50 50 50</w:t>
      </w:r>
    </w:p>
    <w:p w14:paraId="1CF03BDC" w14:textId="47B03016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</w:t>
      </w:r>
      <w:r w:rsidR="00CE2D44">
        <w:rPr>
          <w:rFonts w:ascii="Courier New" w:hAnsi="Courier New" w:cs="Courier New"/>
          <w:sz w:val="24"/>
          <w:szCs w:val="24"/>
        </w:rPr>
        <w:t>30 1 2</w:t>
      </w:r>
      <w:r w:rsidRPr="009B7BB4">
        <w:rPr>
          <w:rFonts w:ascii="Courier New" w:hAnsi="Courier New" w:cs="Courier New"/>
          <w:sz w:val="24"/>
          <w:szCs w:val="24"/>
        </w:rPr>
        <w:t xml:space="preserve"> 1 16 45 50 45 45 40</w:t>
      </w:r>
    </w:p>
    <w:p w14:paraId="4735257D" w14:textId="05199DD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1 17 50 50 50 50 50</w:t>
      </w:r>
    </w:p>
    <w:p w14:paraId="5CEBF996" w14:textId="44FC934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1 18 55 50 50 50 50</w:t>
      </w:r>
    </w:p>
    <w:p w14:paraId="63D2CCC7" w14:textId="15892A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1 19 50 45 45 45 45</w:t>
      </w:r>
    </w:p>
    <w:p w14:paraId="2906CD9A" w14:textId="05FD64B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1 20 45 45 40 45 45</w:t>
      </w:r>
    </w:p>
    <w:p w14:paraId="050A6896" w14:textId="6DFBD8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1 21 50 45 45 55 55</w:t>
      </w:r>
    </w:p>
    <w:p w14:paraId="7B5AFB96" w14:textId="1C03524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1 22 50 45 50 50 50</w:t>
      </w:r>
    </w:p>
    <w:p w14:paraId="6C729310" w14:textId="1B6A58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1 23 50 50 50 50 50</w:t>
      </w:r>
    </w:p>
    <w:p w14:paraId="0280CA79" w14:textId="20930B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1 24 55 50 55 55 55</w:t>
      </w:r>
    </w:p>
    <w:p w14:paraId="21E42899" w14:textId="6DA569A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1 25 50 50 50 50 50</w:t>
      </w:r>
    </w:p>
    <w:p w14:paraId="48F6489B" w14:textId="548D29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1 26 50 50 50 50 50</w:t>
      </w:r>
    </w:p>
    <w:p w14:paraId="2B4C36AE" w14:textId="7789062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1 27 45 45 50 45 50</w:t>
      </w:r>
    </w:p>
    <w:p w14:paraId="25DA78EB" w14:textId="5C15BF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1 28 50 50 50 50 50</w:t>
      </w:r>
    </w:p>
    <w:p w14:paraId="495DA2B1" w14:textId="350B524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1 29 50 50 50 50 50</w:t>
      </w:r>
    </w:p>
    <w:p w14:paraId="2837398B" w14:textId="3229E2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1 30 50 50 50 50 50</w:t>
      </w:r>
    </w:p>
    <w:p w14:paraId="69A749C8" w14:textId="595761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1 31 55 45 50 50 50</w:t>
      </w:r>
    </w:p>
    <w:p w14:paraId="51C67803" w14:textId="711136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1 32 50 45 50 50 50</w:t>
      </w:r>
    </w:p>
    <w:p w14:paraId="45F6FCAE" w14:textId="4E4D5B4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1 33 45 45 45 45 50</w:t>
      </w:r>
    </w:p>
    <w:p w14:paraId="2F488723" w14:textId="680AB85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1 34 50 50 50 50 50</w:t>
      </w:r>
    </w:p>
    <w:p w14:paraId="0C752116" w14:textId="3780C29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1 35 45 45 45 50 50</w:t>
      </w:r>
    </w:p>
    <w:p w14:paraId="0482F488" w14:textId="285499C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1 36 55 45 55 60 55</w:t>
      </w:r>
    </w:p>
    <w:p w14:paraId="2EEBA6FA" w14:textId="0766E93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1 37 50 50 50 50 50</w:t>
      </w:r>
    </w:p>
    <w:p w14:paraId="217186AF" w14:textId="1B5232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1 38 55 45 50 50 50</w:t>
      </w:r>
    </w:p>
    <w:p w14:paraId="1B48B474" w14:textId="00097C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1 39 45 50 45 45 45</w:t>
      </w:r>
    </w:p>
    <w:p w14:paraId="4F3F878D" w14:textId="0311F5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1 40 50 50 50 50 50</w:t>
      </w:r>
    </w:p>
    <w:p w14:paraId="53401C04" w14:textId="646C968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1 41 50 50 50 50 50</w:t>
      </w:r>
    </w:p>
    <w:p w14:paraId="5D7F9F97" w14:textId="67A7A8B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1 42 45 45 50 50 50</w:t>
      </w:r>
    </w:p>
    <w:p w14:paraId="041A5168" w14:textId="55A0B85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1 43 50 50 50 50 50</w:t>
      </w:r>
    </w:p>
    <w:p w14:paraId="00B1A554" w14:textId="76BB70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1 44 55 50 55 55 55</w:t>
      </w:r>
    </w:p>
    <w:p w14:paraId="3A2030E0" w14:textId="06656D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1 45 50 50 50 50 50</w:t>
      </w:r>
    </w:p>
    <w:p w14:paraId="7FFFE567" w14:textId="3436728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1 46 50 50 50 50 50</w:t>
      </w:r>
    </w:p>
    <w:p w14:paraId="17109888" w14:textId="1438A7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1 47 50 50 50 50 50</w:t>
      </w:r>
    </w:p>
    <w:p w14:paraId="72B85379" w14:textId="7CFF33F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1 48 40 45 45 50 50</w:t>
      </w:r>
    </w:p>
    <w:p w14:paraId="24674065" w14:textId="1B25EC74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511 3</w:t>
      </w:r>
      <w:r w:rsidR="00CE2D44">
        <w:rPr>
          <w:rFonts w:ascii="Courier New" w:hAnsi="Courier New" w:cs="Courier New"/>
          <w:sz w:val="24"/>
          <w:szCs w:val="24"/>
        </w:rPr>
        <w:t>6 1 2</w:t>
      </w:r>
      <w:r w:rsidRPr="009B7BB4">
        <w:rPr>
          <w:rFonts w:ascii="Courier New" w:hAnsi="Courier New" w:cs="Courier New"/>
          <w:sz w:val="24"/>
          <w:szCs w:val="24"/>
        </w:rPr>
        <w:t xml:space="preserve"> 1 49 50 50 50 50 50</w:t>
      </w:r>
    </w:p>
    <w:p w14:paraId="281E2AD9" w14:textId="5309AB5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1 50 50 50 50 50 50</w:t>
      </w:r>
    </w:p>
    <w:p w14:paraId="285E9D9A" w14:textId="463606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1 51 50 50 50 50 50</w:t>
      </w:r>
    </w:p>
    <w:p w14:paraId="50D0DD75" w14:textId="7EFE2B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1 52 55 45 50 55 50</w:t>
      </w:r>
    </w:p>
    <w:p w14:paraId="77CCBA67" w14:textId="458B071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1 53 50 50 50 50 45</w:t>
      </w:r>
    </w:p>
    <w:p w14:paraId="0417E6A6" w14:textId="294946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1 54 50 50 50 50 50</w:t>
      </w:r>
    </w:p>
    <w:p w14:paraId="23F83111" w14:textId="6B8CA0E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1 55 40 45 45 45 45</w:t>
      </w:r>
    </w:p>
    <w:p w14:paraId="037F2CF3" w14:textId="23DF0C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1 56 50 50 50 50 50</w:t>
      </w:r>
    </w:p>
    <w:p w14:paraId="40EC1C9A" w14:textId="5629329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1 57 45 45 50 50 50</w:t>
      </w:r>
    </w:p>
    <w:p w14:paraId="3D120DDF" w14:textId="45CBF31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1 58 50 50 50 50 50</w:t>
      </w:r>
    </w:p>
    <w:p w14:paraId="78AAFA40" w14:textId="2691F4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1 59 45 45 50 45 45</w:t>
      </w:r>
    </w:p>
    <w:p w14:paraId="524F6C13" w14:textId="720046F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1 60 50 50 50 50 50</w:t>
      </w:r>
    </w:p>
    <w:p w14:paraId="4BF1F46F" w14:textId="42DBCB2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1 61 45 40 45 45 45</w:t>
      </w:r>
    </w:p>
    <w:p w14:paraId="1C3B36DE" w14:textId="1F59A6A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1 62 50 50 50 50 50</w:t>
      </w:r>
    </w:p>
    <w:p w14:paraId="26B4B5BF" w14:textId="56354CF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1 63 45 50 50 50 50</w:t>
      </w:r>
    </w:p>
    <w:p w14:paraId="7DAD24B8" w14:textId="320DF7E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1 64 50 50 50 50 50</w:t>
      </w:r>
    </w:p>
    <w:p w14:paraId="766699DB" w14:textId="51B9214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1 65 45 45 50 50 50</w:t>
      </w:r>
    </w:p>
    <w:p w14:paraId="59295FDE" w14:textId="035BB7D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1 66 45 45 45 45 45</w:t>
      </w:r>
    </w:p>
    <w:p w14:paraId="234FA47D" w14:textId="6E72B3C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1 67 45 45 50 50 50</w:t>
      </w:r>
    </w:p>
    <w:p w14:paraId="416604E9" w14:textId="718FD0E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1 68 50 50 50 50 50</w:t>
      </w:r>
    </w:p>
    <w:p w14:paraId="01D72CA6" w14:textId="02D90A8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1 69 50 50 50 50 50</w:t>
      </w:r>
    </w:p>
    <w:p w14:paraId="36D89327" w14:textId="691F34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1 70 45 45 45 45 45</w:t>
      </w:r>
    </w:p>
    <w:p w14:paraId="2D921783" w14:textId="182CB0C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1 71 45 45 50 50 50</w:t>
      </w:r>
    </w:p>
    <w:p w14:paraId="589CCCFD" w14:textId="3E1460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1 72 50 50 50 50 50</w:t>
      </w:r>
    </w:p>
    <w:p w14:paraId="1270DBEE" w14:textId="6F61C59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1 73 50 50 50 50 50</w:t>
      </w:r>
    </w:p>
    <w:p w14:paraId="0EB20105" w14:textId="7CEAD8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1 74 55 45 50 55 55</w:t>
      </w:r>
    </w:p>
    <w:p w14:paraId="5DDDE233" w14:textId="5467045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1 75 50 50 50 50 50</w:t>
      </w:r>
    </w:p>
    <w:p w14:paraId="243BA003" w14:textId="03B8235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1 76 45 50 50 50 50</w:t>
      </w:r>
    </w:p>
    <w:p w14:paraId="1E7652A2" w14:textId="2120DD8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1 77 45 50 50 50 50</w:t>
      </w:r>
    </w:p>
    <w:p w14:paraId="3C4CC587" w14:textId="03A0CCA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1 78 45 45 50 50 50</w:t>
      </w:r>
    </w:p>
    <w:p w14:paraId="68429A1E" w14:textId="3E9EFF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1 79 55 50 55 55 55</w:t>
      </w:r>
    </w:p>
    <w:p w14:paraId="5E1F5513" w14:textId="328509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1 80 55 45 50 50 50</w:t>
      </w:r>
    </w:p>
    <w:p w14:paraId="730FB47B" w14:textId="3DB0A0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00 60 55 55 55 50</w:t>
      </w:r>
    </w:p>
    <w:p w14:paraId="3C8BD92E" w14:textId="4B246197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511 02</w:t>
      </w:r>
      <w:r w:rsidR="00CE2D44">
        <w:rPr>
          <w:rFonts w:ascii="Courier New" w:hAnsi="Courier New" w:cs="Courier New"/>
          <w:sz w:val="24"/>
          <w:szCs w:val="24"/>
        </w:rPr>
        <w:t xml:space="preserve"> 1 2</w:t>
      </w:r>
      <w:r w:rsidRPr="009B7BB4">
        <w:rPr>
          <w:rFonts w:ascii="Courier New" w:hAnsi="Courier New" w:cs="Courier New"/>
          <w:sz w:val="24"/>
          <w:szCs w:val="24"/>
        </w:rPr>
        <w:t xml:space="preserve"> 2 01 65 55 65 65 65</w:t>
      </w:r>
    </w:p>
    <w:p w14:paraId="5C179559" w14:textId="7656ADB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2 02 60 60 55 55 55</w:t>
      </w:r>
    </w:p>
    <w:p w14:paraId="0FC956CB" w14:textId="52FE14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2 03 55 55 55 55 55</w:t>
      </w:r>
    </w:p>
    <w:p w14:paraId="3A136CF5" w14:textId="4EE58C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2 04 60 60 60 60 60</w:t>
      </w:r>
    </w:p>
    <w:p w14:paraId="1647CA39" w14:textId="7BE4DF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2 05 55 55 60 60 60</w:t>
      </w:r>
    </w:p>
    <w:p w14:paraId="5B25B0AA" w14:textId="43C93CE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2 06 55 60 60 60 60</w:t>
      </w:r>
    </w:p>
    <w:p w14:paraId="4FF7604B" w14:textId="2CA50F0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2 07 45 45 45 45 45</w:t>
      </w:r>
    </w:p>
    <w:p w14:paraId="603604B8" w14:textId="43F392B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2 08 55 50 55 55 55</w:t>
      </w:r>
    </w:p>
    <w:p w14:paraId="13600121" w14:textId="1B96F0A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2 09 50 50 50 50 55</w:t>
      </w:r>
    </w:p>
    <w:p w14:paraId="6518133F" w14:textId="47EABFC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2 10 50 50 50 50 50</w:t>
      </w:r>
    </w:p>
    <w:p w14:paraId="67A743EE" w14:textId="1FE1B02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2 11 45 45 50 50 50</w:t>
      </w:r>
    </w:p>
    <w:p w14:paraId="16E5FED2" w14:textId="0F01E1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2 12 50 50 50 50 50</w:t>
      </w:r>
    </w:p>
    <w:p w14:paraId="106D6D59" w14:textId="17D6FEB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2 13 55 50 50 45 45</w:t>
      </w:r>
    </w:p>
    <w:p w14:paraId="5108A581" w14:textId="56E7AA7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2 14 50 50 50 50 50</w:t>
      </w:r>
    </w:p>
    <w:p w14:paraId="53C22C37" w14:textId="04A270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2 15 45 45 45 50 40</w:t>
      </w:r>
    </w:p>
    <w:p w14:paraId="5B271877" w14:textId="428A5E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2 16 35 45 40 40 40</w:t>
      </w:r>
    </w:p>
    <w:p w14:paraId="05E268F2" w14:textId="32B8208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2 17 55 50 55 50 50</w:t>
      </w:r>
    </w:p>
    <w:p w14:paraId="59E0CBFA" w14:textId="2D8E16C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2 18 55 55 55 55 55</w:t>
      </w:r>
    </w:p>
    <w:p w14:paraId="1FFE1B47" w14:textId="36EC721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2 19 45 45 45 45 45</w:t>
      </w:r>
    </w:p>
    <w:p w14:paraId="72692405" w14:textId="2C2E11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2 20 45 40 40 40 40</w:t>
      </w:r>
    </w:p>
    <w:p w14:paraId="4697BA9E" w14:textId="5DE773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2 21 50 45 45 50 50</w:t>
      </w:r>
    </w:p>
    <w:p w14:paraId="45DF2154" w14:textId="5A2EA63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2 22 55 55 50 50 50</w:t>
      </w:r>
    </w:p>
    <w:p w14:paraId="1C0E7CDE" w14:textId="55C5DE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2 23 55 50 55 55 50</w:t>
      </w:r>
    </w:p>
    <w:p w14:paraId="72D912F5" w14:textId="66C1D34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2 24 60 55 60 55 60</w:t>
      </w:r>
    </w:p>
    <w:p w14:paraId="0CB937B2" w14:textId="3259BD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2 25 55 50 55 50 55</w:t>
      </w:r>
    </w:p>
    <w:p w14:paraId="389A505A" w14:textId="00E0748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2 26 45 45 45 40 40</w:t>
      </w:r>
    </w:p>
    <w:p w14:paraId="13095860" w14:textId="271CAAA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2 27 50 50 45 50 45</w:t>
      </w:r>
    </w:p>
    <w:p w14:paraId="68901FE2" w14:textId="70F1DF1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2 28 55 50 50 50 50</w:t>
      </w:r>
    </w:p>
    <w:p w14:paraId="7C24061A" w14:textId="0721A0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2 29 45 40 40 40 40</w:t>
      </w:r>
    </w:p>
    <w:p w14:paraId="0D0B0DF5" w14:textId="7A2827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2 30 60 50 50 50 55</w:t>
      </w:r>
    </w:p>
    <w:p w14:paraId="7C2322E0" w14:textId="1EB4DBD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2 31 45 40 45 40 40</w:t>
      </w:r>
    </w:p>
    <w:p w14:paraId="6AFDF863" w14:textId="10E4B04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2 32 50 50 50 50 50</w:t>
      </w:r>
    </w:p>
    <w:p w14:paraId="2C2EE879" w14:textId="33781E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2 33 55 50 50 50 50</w:t>
      </w:r>
    </w:p>
    <w:p w14:paraId="1E994333" w14:textId="6ABB6EFC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511 19 </w:t>
      </w:r>
      <w:r w:rsidR="00CE2D44">
        <w:rPr>
          <w:rFonts w:ascii="Courier New" w:hAnsi="Courier New" w:cs="Courier New"/>
          <w:sz w:val="24"/>
          <w:szCs w:val="24"/>
        </w:rPr>
        <w:t>1 2</w:t>
      </w:r>
      <w:r w:rsidRPr="009B7BB4">
        <w:rPr>
          <w:rFonts w:ascii="Courier New" w:hAnsi="Courier New" w:cs="Courier New"/>
          <w:sz w:val="24"/>
          <w:szCs w:val="24"/>
        </w:rPr>
        <w:t xml:space="preserve"> 2 34 45 50 45 55 45</w:t>
      </w:r>
    </w:p>
    <w:p w14:paraId="78B3BBD0" w14:textId="4068406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2 35 50 40 40 45 40</w:t>
      </w:r>
    </w:p>
    <w:p w14:paraId="223914EC" w14:textId="7CC9EAD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2 36 50 50 50 50 50</w:t>
      </w:r>
    </w:p>
    <w:p w14:paraId="02E46D0B" w14:textId="4ABA9B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2 37 50 50 50 50 50</w:t>
      </w:r>
    </w:p>
    <w:p w14:paraId="1037E12B" w14:textId="7874295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2 38 45 50 45 50 45</w:t>
      </w:r>
    </w:p>
    <w:p w14:paraId="4AC5DB81" w14:textId="5BF52D7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2 39 45 50 45 40 45</w:t>
      </w:r>
    </w:p>
    <w:p w14:paraId="2382CD24" w14:textId="24CC8EA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2 40 50 60 50 45 40</w:t>
      </w:r>
    </w:p>
    <w:p w14:paraId="6C04996B" w14:textId="736041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2 41 50 50 50 50 50</w:t>
      </w:r>
    </w:p>
    <w:p w14:paraId="077E98AF" w14:textId="1AC25A8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2 42 50 45 45 45 45</w:t>
      </w:r>
    </w:p>
    <w:p w14:paraId="1EB419F7" w14:textId="105EB1B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2 43 50 50 50 45 50</w:t>
      </w:r>
    </w:p>
    <w:p w14:paraId="7E54C888" w14:textId="4321F99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2 44 55 45 45 50 45</w:t>
      </w:r>
    </w:p>
    <w:p w14:paraId="159E0544" w14:textId="6AA617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2 45 50 55 50 50 50</w:t>
      </w:r>
    </w:p>
    <w:p w14:paraId="6A3CBEEB" w14:textId="1193C7A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2 46 50 45 45 45 45</w:t>
      </w:r>
    </w:p>
    <w:p w14:paraId="37752692" w14:textId="0AE0B36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2 47 40 45 40 50 40</w:t>
      </w:r>
    </w:p>
    <w:p w14:paraId="245589C7" w14:textId="1CF5C8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2 48 55 55 50 50 50</w:t>
      </w:r>
    </w:p>
    <w:p w14:paraId="00936FDD" w14:textId="6D6913D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2 49 45 45 45 45 45</w:t>
      </w:r>
    </w:p>
    <w:p w14:paraId="33371939" w14:textId="6AAA58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2 50 55 50 50 55 50</w:t>
      </w:r>
    </w:p>
    <w:p w14:paraId="63CF726D" w14:textId="36C7846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2 51 50 45 45 50 45</w:t>
      </w:r>
    </w:p>
    <w:p w14:paraId="2865B952" w14:textId="03031E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2 52 50 45 40 50 45</w:t>
      </w:r>
    </w:p>
    <w:p w14:paraId="6183485E" w14:textId="1AED2B9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2 53 45 45 40 45 40</w:t>
      </w:r>
    </w:p>
    <w:p w14:paraId="047C263A" w14:textId="27C7803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2 54 50 50 40 45 40</w:t>
      </w:r>
    </w:p>
    <w:p w14:paraId="29D33E03" w14:textId="6F58DDA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2 55 30 40 40 40 40</w:t>
      </w:r>
    </w:p>
    <w:p w14:paraId="27FEC2BF" w14:textId="7A1B2DB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2 56 50 50 50 50 50</w:t>
      </w:r>
    </w:p>
    <w:p w14:paraId="7381E210" w14:textId="1B204F5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2 57 45 40 40 45 40</w:t>
      </w:r>
    </w:p>
    <w:p w14:paraId="58CA875B" w14:textId="357FF0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2 58 50 45 45 45 45</w:t>
      </w:r>
    </w:p>
    <w:p w14:paraId="6CB79E86" w14:textId="51FC47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2 59 50 50 45 45 45</w:t>
      </w:r>
    </w:p>
    <w:p w14:paraId="5B496D2B" w14:textId="42C60A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2 60 60 55 50 50 50</w:t>
      </w:r>
    </w:p>
    <w:p w14:paraId="2AEDF971" w14:textId="189A0DB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2 61 50 50 50 50 50</w:t>
      </w:r>
    </w:p>
    <w:p w14:paraId="06873055" w14:textId="454F67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2 62 45 45 40 40 45</w:t>
      </w:r>
    </w:p>
    <w:p w14:paraId="0B55DCE9" w14:textId="365458C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2 63 40 40 40 50 45</w:t>
      </w:r>
    </w:p>
    <w:p w14:paraId="78089AAD" w14:textId="7CBA649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2 64 45 45 45 55 50</w:t>
      </w:r>
    </w:p>
    <w:p w14:paraId="7D22DC59" w14:textId="7F70B98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2 65 50 45 45 50 45</w:t>
      </w:r>
    </w:p>
    <w:p w14:paraId="3D6C4C20" w14:textId="5C9DFEC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2 66 60 55 50 50 50</w:t>
      </w:r>
    </w:p>
    <w:p w14:paraId="7EB142F6" w14:textId="3BB8D23D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511 64 1</w:t>
      </w:r>
      <w:r w:rsidR="00CE2D44">
        <w:rPr>
          <w:rFonts w:ascii="Courier New" w:hAnsi="Courier New" w:cs="Courier New"/>
          <w:sz w:val="24"/>
          <w:szCs w:val="24"/>
        </w:rPr>
        <w:t xml:space="preserve"> 2</w:t>
      </w:r>
      <w:r w:rsidRPr="009B7BB4">
        <w:rPr>
          <w:rFonts w:ascii="Courier New" w:hAnsi="Courier New" w:cs="Courier New"/>
          <w:sz w:val="24"/>
          <w:szCs w:val="24"/>
        </w:rPr>
        <w:t xml:space="preserve"> 2 67 55 50 50 50 50</w:t>
      </w:r>
    </w:p>
    <w:p w14:paraId="7162C150" w14:textId="389D73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2 68 55 50 50 50 45</w:t>
      </w:r>
    </w:p>
    <w:p w14:paraId="749F1445" w14:textId="26E90A7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2 69 50 50 50 50 50</w:t>
      </w:r>
    </w:p>
    <w:p w14:paraId="15D97ECD" w14:textId="6BD58EF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2 70 50 45 45 45 45</w:t>
      </w:r>
    </w:p>
    <w:p w14:paraId="53E228F5" w14:textId="591DF6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2 71 60 55 55 55 55</w:t>
      </w:r>
    </w:p>
    <w:p w14:paraId="264A1878" w14:textId="6C140BD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2 72 55 50 45 45 45</w:t>
      </w:r>
    </w:p>
    <w:p w14:paraId="039988CB" w14:textId="69FCBEB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2 73 45 45 45 45 45</w:t>
      </w:r>
    </w:p>
    <w:p w14:paraId="34217504" w14:textId="72462D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2 74 55 50 50 50 50</w:t>
      </w:r>
    </w:p>
    <w:p w14:paraId="0292E6CF" w14:textId="4E83EA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2 75 50 50 50 50 50</w:t>
      </w:r>
    </w:p>
    <w:p w14:paraId="58AD4A32" w14:textId="20C5D09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2 76 45 45 45 45 45</w:t>
      </w:r>
    </w:p>
    <w:p w14:paraId="0B044672" w14:textId="16FD2C3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2 77 55 50 45 45 45</w:t>
      </w:r>
    </w:p>
    <w:p w14:paraId="3E0F4B92" w14:textId="0653FAD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2 78 60 50 45 50 45</w:t>
      </w:r>
    </w:p>
    <w:p w14:paraId="6BD2F6CE" w14:textId="48447FC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2 79 50 50 50 50 50</w:t>
      </w:r>
    </w:p>
    <w:p w14:paraId="175323B7" w14:textId="429E8B5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2 80 60 55 50 50 50</w:t>
      </w:r>
    </w:p>
    <w:p w14:paraId="6B8DE617" w14:textId="0B97CC2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511 00 1 0 3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00 60 55 50 55 45</w:t>
      </w:r>
    </w:p>
    <w:p w14:paraId="3DC0EC8D" w14:textId="1BA916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3 01 55 45 45 50 40</w:t>
      </w:r>
    </w:p>
    <w:p w14:paraId="2D3FC227" w14:textId="597ECB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3 02 40 35 30 40 35</w:t>
      </w:r>
    </w:p>
    <w:p w14:paraId="02081F59" w14:textId="48007DF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3 03 55 50 50 60 50</w:t>
      </w:r>
    </w:p>
    <w:p w14:paraId="0CA75042" w14:textId="2755573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3 04 50 45 45 45 45</w:t>
      </w:r>
    </w:p>
    <w:p w14:paraId="09BEACEE" w14:textId="38D5F11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3 05 40 35 35 35 40</w:t>
      </w:r>
    </w:p>
    <w:p w14:paraId="72FCCC5D" w14:textId="4CE76FC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3 06 45 45 40 40 40</w:t>
      </w:r>
    </w:p>
    <w:p w14:paraId="6738F948" w14:textId="62333C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3 07 45 40 35 35 35</w:t>
      </w:r>
    </w:p>
    <w:p w14:paraId="0FC02EE1" w14:textId="22C6A1B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3 08 40 35 35 35 30</w:t>
      </w:r>
    </w:p>
    <w:p w14:paraId="5AD31A8B" w14:textId="304A5F2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3 09 55 50 45 55 40</w:t>
      </w:r>
    </w:p>
    <w:p w14:paraId="6FAE3829" w14:textId="4F62BB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3 10 45 40 40 40 35</w:t>
      </w:r>
    </w:p>
    <w:p w14:paraId="09AD6BCB" w14:textId="0E8A15B1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</w:t>
      </w:r>
      <w:r w:rsidR="00CE2D44">
        <w:rPr>
          <w:rFonts w:ascii="Courier New" w:hAnsi="Courier New" w:cs="Courier New"/>
          <w:sz w:val="24"/>
          <w:szCs w:val="24"/>
        </w:rPr>
        <w:t>11 43 1 2</w:t>
      </w:r>
      <w:r w:rsidRPr="009B7BB4">
        <w:rPr>
          <w:rFonts w:ascii="Courier New" w:hAnsi="Courier New" w:cs="Courier New"/>
          <w:sz w:val="24"/>
          <w:szCs w:val="24"/>
        </w:rPr>
        <w:t xml:space="preserve"> 3 11 15 35 25 25 20</w:t>
      </w:r>
    </w:p>
    <w:p w14:paraId="5D0CF7A0" w14:textId="501F893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3 12 60 45 45 50 50</w:t>
      </w:r>
    </w:p>
    <w:p w14:paraId="5584ADC2" w14:textId="17DD4B4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3 13 45 40 40 40 40</w:t>
      </w:r>
    </w:p>
    <w:p w14:paraId="5E0AD63F" w14:textId="7D63B22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3 14 55 50 45 60 45</w:t>
      </w:r>
    </w:p>
    <w:p w14:paraId="60CA28DE" w14:textId="34EBE33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3 15 55 45 45 45 45</w:t>
      </w:r>
    </w:p>
    <w:p w14:paraId="468EC1C3" w14:textId="7C072CE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3 16 40 35 30 30 25</w:t>
      </w:r>
    </w:p>
    <w:p w14:paraId="6DAC2C01" w14:textId="64C5831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3 17 40 40 40 35 35</w:t>
      </w:r>
    </w:p>
    <w:p w14:paraId="01211E39" w14:textId="313158C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3 18 55 45 45 50 40</w:t>
      </w:r>
    </w:p>
    <w:p w14:paraId="6E912DEC" w14:textId="634C200F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 xml:space="preserve">511 52 1 </w:t>
      </w:r>
      <w:r w:rsidR="00CE2D44">
        <w:rPr>
          <w:rFonts w:ascii="Courier New" w:hAnsi="Courier New" w:cs="Courier New"/>
          <w:sz w:val="24"/>
          <w:szCs w:val="24"/>
        </w:rPr>
        <w:t>2</w:t>
      </w:r>
      <w:r w:rsidRPr="009B7BB4">
        <w:rPr>
          <w:rFonts w:ascii="Courier New" w:hAnsi="Courier New" w:cs="Courier New"/>
          <w:sz w:val="24"/>
          <w:szCs w:val="24"/>
        </w:rPr>
        <w:t xml:space="preserve"> 3 19 45 40 40 45 40</w:t>
      </w:r>
    </w:p>
    <w:p w14:paraId="529B9FEF" w14:textId="3B60D30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3 20 45 40 40 40 40</w:t>
      </w:r>
    </w:p>
    <w:p w14:paraId="37537A1A" w14:textId="68549CA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3 21 35 35 30 35 35</w:t>
      </w:r>
    </w:p>
    <w:p w14:paraId="18800EF7" w14:textId="365C22EF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3 22 45 45 50 55 40</w:t>
      </w:r>
    </w:p>
    <w:p w14:paraId="03CAD334" w14:textId="4766B51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3 23 45 40 40 45 40</w:t>
      </w:r>
    </w:p>
    <w:p w14:paraId="17153195" w14:textId="4052332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3 24 45 45 40 40 40</w:t>
      </w:r>
    </w:p>
    <w:p w14:paraId="231BE3BE" w14:textId="64DF06E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3 25 45 40 40 40 40</w:t>
      </w:r>
    </w:p>
    <w:p w14:paraId="7FFCB5DA" w14:textId="5C200F3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3 26 40 45 45 40 35</w:t>
      </w:r>
    </w:p>
    <w:p w14:paraId="1CD9777D" w14:textId="2DC471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511 08 1 2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3 27 40 40 35 35 35</w:t>
      </w:r>
    </w:p>
    <w:p w14:paraId="5DC9C3A9" w14:textId="3B23E74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3 28 45 45 40 40 40</w:t>
      </w:r>
    </w:p>
    <w:p w14:paraId="20640EA7" w14:textId="5DEDB6C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3 29 45 45 45 40 40</w:t>
      </w:r>
    </w:p>
    <w:p w14:paraId="3992D17E" w14:textId="5FECF20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3 30 65 50 60 60 60</w:t>
      </w:r>
    </w:p>
    <w:p w14:paraId="507BAAC9" w14:textId="3748CB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3 31 40 35 35 40 35</w:t>
      </w:r>
    </w:p>
    <w:p w14:paraId="3353BCF5" w14:textId="2F7EF55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3 32 40 45 40 40 40</w:t>
      </w:r>
    </w:p>
    <w:p w14:paraId="2E84D7F9" w14:textId="3F4222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3 33 40 45 40 40 40</w:t>
      </w:r>
    </w:p>
    <w:p w14:paraId="395E448C" w14:textId="178CC2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511 19 1 2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3 34 35 45 40 55 40</w:t>
      </w:r>
    </w:p>
    <w:p w14:paraId="70788792" w14:textId="42970AE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3 35 55 50 40 55 40</w:t>
      </w:r>
    </w:p>
    <w:p w14:paraId="5AF5EEA3" w14:textId="3F4E9DC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3 36 45 50 40 40 40</w:t>
      </w:r>
    </w:p>
    <w:p w14:paraId="27D0D422" w14:textId="1CF98EA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3 37 35 55 35 35 35</w:t>
      </w:r>
    </w:p>
    <w:p w14:paraId="1166EBEE" w14:textId="7034F06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511 24 1 2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3 38 45 50 45 50 45</w:t>
      </w:r>
    </w:p>
    <w:p w14:paraId="3475B931" w14:textId="5B93A23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3 39 35 40 40 45 40</w:t>
      </w:r>
    </w:p>
    <w:p w14:paraId="234E5B54" w14:textId="5EF9186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3 40 40 40 35 40 35</w:t>
      </w:r>
    </w:p>
    <w:p w14:paraId="101266C8" w14:textId="26E708E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3 41 80 60 75 75 75</w:t>
      </w:r>
    </w:p>
    <w:p w14:paraId="2CFDC227" w14:textId="3B29190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3 42 35 45 40 40 35</w:t>
      </w:r>
    </w:p>
    <w:p w14:paraId="1E0E0E30" w14:textId="7050986B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511 29 1 2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3 43 40 45 40 50 30</w:t>
      </w:r>
    </w:p>
    <w:p w14:paraId="1C430DDF" w14:textId="5A09F7E3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</w:t>
      </w:r>
      <w:r w:rsidR="00CE2D44">
        <w:rPr>
          <w:rFonts w:ascii="Courier New" w:hAnsi="Courier New" w:cs="Courier New"/>
          <w:sz w:val="24"/>
          <w:szCs w:val="24"/>
        </w:rPr>
        <w:t>1 31 1 2</w:t>
      </w:r>
      <w:r w:rsidRPr="009B7BB4">
        <w:rPr>
          <w:rFonts w:ascii="Courier New" w:hAnsi="Courier New" w:cs="Courier New"/>
          <w:sz w:val="24"/>
          <w:szCs w:val="24"/>
        </w:rPr>
        <w:t xml:space="preserve"> 3 44 35 35 35 35 35</w:t>
      </w:r>
    </w:p>
    <w:p w14:paraId="5377F3F6" w14:textId="4ABC036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3 45 40 40 40 40 40</w:t>
      </w:r>
    </w:p>
    <w:p w14:paraId="3BD6F6F0" w14:textId="66832B0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3 46 30 40 30 40 35</w:t>
      </w:r>
    </w:p>
    <w:p w14:paraId="40CC3578" w14:textId="681071E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3 47 45 45 40 50 35</w:t>
      </w:r>
    </w:p>
    <w:p w14:paraId="752C2617" w14:textId="157D5720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3 48 45 45 40 40 40</w:t>
      </w:r>
    </w:p>
    <w:p w14:paraId="39BE36F8" w14:textId="5CF8317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511 36 1 2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3 49 40 40 40 40 40</w:t>
      </w:r>
    </w:p>
    <w:p w14:paraId="514F9040" w14:textId="3821633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3 50 40 45 40 40 40</w:t>
      </w:r>
    </w:p>
    <w:p w14:paraId="745DBE04" w14:textId="27990AF5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3 51 40 45 40 40 40</w:t>
      </w:r>
    </w:p>
    <w:p w14:paraId="4B4F8654" w14:textId="5C0BD45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3 52 45 45 45 45 45</w:t>
      </w:r>
    </w:p>
    <w:p w14:paraId="44E12D7D" w14:textId="7427FE9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3 53 60 55 50 65 45</w:t>
      </w:r>
    </w:p>
    <w:p w14:paraId="0D9B009C" w14:textId="5FBE0B2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3 54 45 45 40 40 40</w:t>
      </w:r>
    </w:p>
    <w:p w14:paraId="0E731F3E" w14:textId="631B739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511 49 1 2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3 55 10 45 25 35 25</w:t>
      </w:r>
    </w:p>
    <w:p w14:paraId="71823455" w14:textId="4720D19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3 56 35 40 35 35 35</w:t>
      </w:r>
    </w:p>
    <w:p w14:paraId="2B1EA488" w14:textId="2D0403F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3 57 45 40 40 40 40</w:t>
      </w:r>
    </w:p>
    <w:p w14:paraId="519AAE6D" w14:textId="5D293D7C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3 58 45 45 40 40 40</w:t>
      </w:r>
    </w:p>
    <w:p w14:paraId="36226E34" w14:textId="3AE48AC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3 59 45 45 35 45 40</w:t>
      </w:r>
    </w:p>
    <w:p w14:paraId="61EA9C3A" w14:textId="5D55E4F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3 60 40 40 40 40 40</w:t>
      </w:r>
    </w:p>
    <w:p w14:paraId="00784706" w14:textId="375AF472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3 61 45 45 45 45 45</w:t>
      </w:r>
    </w:p>
    <w:p w14:paraId="21495E83" w14:textId="0BF019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511 59 1 2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3 62 45 40 35 40 35</w:t>
      </w:r>
    </w:p>
    <w:p w14:paraId="16BB9D50" w14:textId="4798ACB8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511 60 1 2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3 63 35 40 35 35 35</w:t>
      </w:r>
    </w:p>
    <w:p w14:paraId="368EBD40" w14:textId="386EEDA1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3 64 40 40 35 35 35</w:t>
      </w:r>
    </w:p>
    <w:p w14:paraId="1CFEFE68" w14:textId="7B2595A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3 65 30 40 35 35 30</w:t>
      </w:r>
    </w:p>
    <w:p w14:paraId="7D7295C6" w14:textId="33B6922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3 66 40 40 35 35 30</w:t>
      </w:r>
    </w:p>
    <w:p w14:paraId="2FE8BD66" w14:textId="2E3AC2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3 67 45 45 45 55 45</w:t>
      </w:r>
    </w:p>
    <w:p w14:paraId="0EB6BE43" w14:textId="76D6D07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511 66 1 2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3 68 45 40 40 45 40</w:t>
      </w:r>
    </w:p>
    <w:p w14:paraId="13ADB967" w14:textId="0A06587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511 67 1 2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3 69 40 40 40 40 40</w:t>
      </w:r>
    </w:p>
    <w:p w14:paraId="0AAE6C94" w14:textId="3553BB0E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3 70 40 40 40 40 40</w:t>
      </w:r>
    </w:p>
    <w:p w14:paraId="60881A2B" w14:textId="58EA5A3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511 69 1 2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3 71 40 40 30 45 35</w:t>
      </w:r>
    </w:p>
    <w:p w14:paraId="6060CA7F" w14:textId="0C453F64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511 71 1 2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3 72 40 40 35 35 35</w:t>
      </w:r>
    </w:p>
    <w:p w14:paraId="7C455308" w14:textId="50F672F3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511 72 1 2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3 73 45 45 40 40 40</w:t>
      </w:r>
    </w:p>
    <w:p w14:paraId="0A8F6580" w14:textId="5F64D34D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511 73 1 2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3 74 50 45 40 40 40</w:t>
      </w:r>
    </w:p>
    <w:p w14:paraId="3A35A243" w14:textId="5490C066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511 74 1 2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3 75 30 30 20 20 20</w:t>
      </w:r>
    </w:p>
    <w:p w14:paraId="369EB81C" w14:textId="24981FD7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511 75 1 2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3 76 40 40 40 40 40</w:t>
      </w:r>
    </w:p>
    <w:p w14:paraId="0209E6DD" w14:textId="534D5D69" w:rsidR="009B7BB4" w:rsidRPr="009B7BB4" w:rsidRDefault="009B7BB4" w:rsidP="009B7BB4">
      <w:pPr>
        <w:spacing w:after="0"/>
        <w:rPr>
          <w:rFonts w:ascii="Courier New" w:hAnsi="Courier New" w:cs="Courier New"/>
          <w:sz w:val="24"/>
          <w:szCs w:val="24"/>
        </w:rPr>
      </w:pPr>
      <w:r w:rsidRPr="009B7BB4">
        <w:rPr>
          <w:rFonts w:ascii="Courier New" w:hAnsi="Courier New" w:cs="Courier New"/>
          <w:sz w:val="24"/>
          <w:szCs w:val="24"/>
        </w:rPr>
        <w:t>511</w:t>
      </w:r>
      <w:r w:rsidR="00CE2D44">
        <w:rPr>
          <w:rFonts w:ascii="Courier New" w:hAnsi="Courier New" w:cs="Courier New"/>
          <w:sz w:val="24"/>
          <w:szCs w:val="24"/>
        </w:rPr>
        <w:t xml:space="preserve"> 77 1 2</w:t>
      </w:r>
      <w:r w:rsidRPr="009B7BB4">
        <w:rPr>
          <w:rFonts w:ascii="Courier New" w:hAnsi="Courier New" w:cs="Courier New"/>
          <w:sz w:val="24"/>
          <w:szCs w:val="24"/>
        </w:rPr>
        <w:t xml:space="preserve"> 3 77 60 55 55 65 65</w:t>
      </w:r>
    </w:p>
    <w:p w14:paraId="50EA53D9" w14:textId="19A40C09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511 78 1 2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3 78 45 45 40 40 40</w:t>
      </w:r>
    </w:p>
    <w:p w14:paraId="489F8214" w14:textId="37703C2A" w:rsidR="009B7BB4" w:rsidRPr="009B7BB4" w:rsidRDefault="00CE2D44" w:rsidP="009B7B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511 79 1 2</w:t>
      </w:r>
      <w:r w:rsidR="009B7BB4" w:rsidRPr="009B7BB4">
        <w:rPr>
          <w:rFonts w:ascii="Courier New" w:hAnsi="Courier New" w:cs="Courier New"/>
          <w:sz w:val="24"/>
          <w:szCs w:val="24"/>
        </w:rPr>
        <w:t xml:space="preserve"> 3 79 40 40 35 35 35</w:t>
      </w:r>
    </w:p>
    <w:p w14:paraId="5720FC50" w14:textId="751FFB7D" w:rsidR="000D5A7E" w:rsidRPr="000D5A7E" w:rsidDel="00580A98" w:rsidRDefault="00CE2D44" w:rsidP="00580A98">
      <w:pPr>
        <w:spacing w:after="0"/>
        <w:rPr>
          <w:del w:id="1" w:author="Sebring, Amanda J" w:date="2017-10-04T09:14:00Z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511 80 1 2 3 80 40 40 35 40 35</w:t>
      </w:r>
      <w:del w:id="2" w:author="Sebring, Amanda J" w:date="2017-10-04T09:14:00Z">
        <w:r w:rsidR="000D5A7E" w:rsidRPr="000D5A7E" w:rsidDel="00580A98">
          <w:rPr>
            <w:rFonts w:ascii="Courier New" w:hAnsi="Courier New" w:cs="Courier New"/>
            <w:sz w:val="24"/>
            <w:szCs w:val="24"/>
          </w:rPr>
          <w:delText>501 00 1 0 0 00 55 40 30 60 45</w:delText>
        </w:r>
      </w:del>
    </w:p>
    <w:p w14:paraId="277C5FC2" w14:textId="6108D2F7" w:rsidR="000D5A7E" w:rsidRPr="000D5A7E" w:rsidDel="00580A98" w:rsidRDefault="000D5A7E" w:rsidP="000D5A7E">
      <w:pPr>
        <w:spacing w:after="0"/>
        <w:rPr>
          <w:del w:id="3" w:author="Sebring, Amanda J" w:date="2017-10-04T09:14:00Z"/>
          <w:rFonts w:ascii="Courier New" w:hAnsi="Courier New" w:cs="Courier New"/>
          <w:sz w:val="24"/>
          <w:szCs w:val="24"/>
        </w:rPr>
      </w:pPr>
      <w:del w:id="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501 02 1 2 1 01 55 45 40 45 45</w:delText>
        </w:r>
      </w:del>
    </w:p>
    <w:p w14:paraId="69724F05" w14:textId="5E6D71D1" w:rsidR="000D5A7E" w:rsidRPr="000D5A7E" w:rsidDel="00580A98" w:rsidRDefault="000D5A7E" w:rsidP="000D5A7E">
      <w:pPr>
        <w:spacing w:after="0"/>
        <w:rPr>
          <w:del w:id="5" w:author="Sebring, Amanda J" w:date="2017-10-04T09:14:00Z"/>
          <w:rFonts w:ascii="Courier New" w:hAnsi="Courier New" w:cs="Courier New"/>
          <w:sz w:val="24"/>
          <w:szCs w:val="24"/>
        </w:rPr>
      </w:pPr>
      <w:del w:id="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501 04 1 2 1 02 55 50 40 45 40</w:delText>
        </w:r>
      </w:del>
    </w:p>
    <w:p w14:paraId="614E5FD6" w14:textId="4B484277" w:rsidR="000D5A7E" w:rsidRPr="000D5A7E" w:rsidDel="00580A98" w:rsidRDefault="000D5A7E" w:rsidP="000D5A7E">
      <w:pPr>
        <w:spacing w:after="0"/>
        <w:rPr>
          <w:del w:id="7" w:author="Sebring, Amanda J" w:date="2017-10-04T09:14:00Z"/>
          <w:rFonts w:ascii="Courier New" w:hAnsi="Courier New" w:cs="Courier New"/>
          <w:sz w:val="24"/>
          <w:szCs w:val="24"/>
        </w:rPr>
      </w:pPr>
      <w:del w:id="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501 09 1 2 1 03 45 50 40 60 40</w:delText>
        </w:r>
      </w:del>
    </w:p>
    <w:p w14:paraId="16BF7999" w14:textId="362083A7" w:rsidR="000D5A7E" w:rsidRPr="000D5A7E" w:rsidDel="00580A98" w:rsidRDefault="000D5A7E" w:rsidP="000D5A7E">
      <w:pPr>
        <w:spacing w:after="0"/>
        <w:rPr>
          <w:del w:id="9" w:author="Sebring, Amanda J" w:date="2017-10-04T09:14:00Z"/>
          <w:rFonts w:ascii="Courier New" w:hAnsi="Courier New" w:cs="Courier New"/>
          <w:sz w:val="24"/>
          <w:szCs w:val="24"/>
        </w:rPr>
      </w:pPr>
      <w:del w:id="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501 11 1 2 1 04 55 50 40 50 40</w:delText>
        </w:r>
      </w:del>
    </w:p>
    <w:p w14:paraId="4AA8A8CA" w14:textId="50C011AC" w:rsidR="000D5A7E" w:rsidRPr="000D5A7E" w:rsidDel="00580A98" w:rsidRDefault="000D5A7E" w:rsidP="000D5A7E">
      <w:pPr>
        <w:spacing w:after="0"/>
        <w:rPr>
          <w:del w:id="11" w:author="Sebring, Amanda J" w:date="2017-10-04T09:14:00Z"/>
          <w:rFonts w:ascii="Courier New" w:hAnsi="Courier New" w:cs="Courier New"/>
          <w:sz w:val="24"/>
          <w:szCs w:val="24"/>
        </w:rPr>
      </w:pPr>
      <w:del w:id="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501 22 1 2 1 05 55 60 45 45 40</w:delText>
        </w:r>
      </w:del>
    </w:p>
    <w:p w14:paraId="43602ECA" w14:textId="146CEFA6" w:rsidR="000D5A7E" w:rsidRPr="000D5A7E" w:rsidDel="00580A98" w:rsidRDefault="000D5A7E" w:rsidP="000D5A7E">
      <w:pPr>
        <w:spacing w:after="0"/>
        <w:rPr>
          <w:del w:id="13" w:author="Sebring, Amanda J" w:date="2017-10-04T09:14:00Z"/>
          <w:rFonts w:ascii="Courier New" w:hAnsi="Courier New" w:cs="Courier New"/>
          <w:sz w:val="24"/>
          <w:szCs w:val="24"/>
        </w:rPr>
      </w:pPr>
      <w:del w:id="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501 39 1 2 1 06 60 55 50 60 50</w:delText>
        </w:r>
      </w:del>
    </w:p>
    <w:p w14:paraId="5BEFDA51" w14:textId="54418572" w:rsidR="000D5A7E" w:rsidRPr="000D5A7E" w:rsidDel="00580A98" w:rsidRDefault="000D5A7E" w:rsidP="000D5A7E">
      <w:pPr>
        <w:spacing w:after="0"/>
        <w:rPr>
          <w:del w:id="15" w:author="Sebring, Amanda J" w:date="2017-10-04T09:14:00Z"/>
          <w:rFonts w:ascii="Courier New" w:hAnsi="Courier New" w:cs="Courier New"/>
          <w:sz w:val="24"/>
          <w:szCs w:val="24"/>
        </w:rPr>
      </w:pPr>
      <w:del w:id="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501 40 1 2 1 07 55 45 40 40 40</w:delText>
        </w:r>
      </w:del>
    </w:p>
    <w:p w14:paraId="1B973496" w14:textId="29D33B1D" w:rsidR="000D5A7E" w:rsidRPr="000D5A7E" w:rsidDel="00580A98" w:rsidRDefault="000D5A7E" w:rsidP="000D5A7E">
      <w:pPr>
        <w:spacing w:after="0"/>
        <w:rPr>
          <w:del w:id="17" w:author="Sebring, Amanda J" w:date="2017-10-04T09:14:00Z"/>
          <w:rFonts w:ascii="Courier New" w:hAnsi="Courier New" w:cs="Courier New"/>
          <w:sz w:val="24"/>
          <w:szCs w:val="24"/>
        </w:rPr>
      </w:pPr>
      <w:del w:id="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501 46 1 2 1 08 40 45 35 40 30</w:delText>
        </w:r>
      </w:del>
    </w:p>
    <w:p w14:paraId="12C92C32" w14:textId="47C7E43E" w:rsidR="000D5A7E" w:rsidRPr="000D5A7E" w:rsidDel="00580A98" w:rsidRDefault="000D5A7E" w:rsidP="000D5A7E">
      <w:pPr>
        <w:spacing w:after="0"/>
        <w:rPr>
          <w:del w:id="19" w:author="Sebring, Amanda J" w:date="2017-10-04T09:14:00Z"/>
          <w:rFonts w:ascii="Courier New" w:hAnsi="Courier New" w:cs="Courier New"/>
          <w:sz w:val="24"/>
          <w:szCs w:val="24"/>
        </w:rPr>
      </w:pPr>
      <w:del w:id="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501 13 1 2 1 09 35 35 35 40 35</w:delText>
        </w:r>
      </w:del>
    </w:p>
    <w:p w14:paraId="4AB13B80" w14:textId="6C3AE56D" w:rsidR="000D5A7E" w:rsidRPr="000D5A7E" w:rsidDel="00580A98" w:rsidRDefault="000D5A7E" w:rsidP="000D5A7E">
      <w:pPr>
        <w:spacing w:after="0"/>
        <w:rPr>
          <w:del w:id="21" w:author="Sebring, Amanda J" w:date="2017-10-04T09:14:00Z"/>
          <w:rFonts w:ascii="Courier New" w:hAnsi="Courier New" w:cs="Courier New"/>
          <w:sz w:val="24"/>
          <w:szCs w:val="24"/>
        </w:rPr>
      </w:pPr>
      <w:del w:id="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501 76 1 2 1 10 35 35 35 35 35</w:delText>
        </w:r>
      </w:del>
    </w:p>
    <w:p w14:paraId="0C448654" w14:textId="1B118E3A" w:rsidR="000D5A7E" w:rsidRPr="000D5A7E" w:rsidDel="00580A98" w:rsidRDefault="000D5A7E" w:rsidP="000D5A7E">
      <w:pPr>
        <w:spacing w:after="0"/>
        <w:rPr>
          <w:del w:id="23" w:author="Sebring, Amanda J" w:date="2017-10-04T09:14:00Z"/>
          <w:rFonts w:ascii="Courier New" w:hAnsi="Courier New" w:cs="Courier New"/>
          <w:sz w:val="24"/>
          <w:szCs w:val="24"/>
        </w:rPr>
      </w:pPr>
      <w:del w:id="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501 43 1 2 1 11 40 40 35 35 30</w:delText>
        </w:r>
      </w:del>
    </w:p>
    <w:p w14:paraId="3BE1FC6A" w14:textId="483534D5" w:rsidR="000D5A7E" w:rsidRPr="000D5A7E" w:rsidDel="00580A98" w:rsidRDefault="000D5A7E" w:rsidP="000D5A7E">
      <w:pPr>
        <w:spacing w:after="0"/>
        <w:rPr>
          <w:del w:id="25" w:author="Sebring, Amanda J" w:date="2017-10-04T09:14:00Z"/>
          <w:rFonts w:ascii="Courier New" w:hAnsi="Courier New" w:cs="Courier New"/>
          <w:sz w:val="24"/>
          <w:szCs w:val="24"/>
        </w:rPr>
      </w:pPr>
      <w:del w:id="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501 54 1 2 1 12 60 60 65 60 55</w:delText>
        </w:r>
      </w:del>
    </w:p>
    <w:p w14:paraId="679D3550" w14:textId="645BFF8A" w:rsidR="000D5A7E" w:rsidRPr="000D5A7E" w:rsidDel="00580A98" w:rsidRDefault="000D5A7E" w:rsidP="000D5A7E">
      <w:pPr>
        <w:spacing w:after="0"/>
        <w:rPr>
          <w:del w:id="27" w:author="Sebring, Amanda J" w:date="2017-10-04T09:14:00Z"/>
          <w:rFonts w:ascii="Courier New" w:hAnsi="Courier New" w:cs="Courier New"/>
          <w:sz w:val="24"/>
          <w:szCs w:val="24"/>
        </w:rPr>
      </w:pPr>
      <w:del w:id="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501 01 1 2 1 13 55 50 40 35 35</w:delText>
        </w:r>
      </w:del>
    </w:p>
    <w:p w14:paraId="151330DB" w14:textId="6D355298" w:rsidR="000D5A7E" w:rsidRPr="000D5A7E" w:rsidDel="00580A98" w:rsidRDefault="000D5A7E" w:rsidP="000D5A7E">
      <w:pPr>
        <w:spacing w:after="0"/>
        <w:rPr>
          <w:del w:id="29" w:author="Sebring, Amanda J" w:date="2017-10-04T09:14:00Z"/>
          <w:rFonts w:ascii="Courier New" w:hAnsi="Courier New" w:cs="Courier New"/>
          <w:sz w:val="24"/>
          <w:szCs w:val="24"/>
        </w:rPr>
      </w:pPr>
      <w:del w:id="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501 07 1 2 1 14 40 45 35 40 30</w:delText>
        </w:r>
      </w:del>
    </w:p>
    <w:p w14:paraId="1C45FF87" w14:textId="102A9820" w:rsidR="000D5A7E" w:rsidRPr="000D5A7E" w:rsidDel="00580A98" w:rsidRDefault="000D5A7E" w:rsidP="000D5A7E">
      <w:pPr>
        <w:spacing w:after="0"/>
        <w:rPr>
          <w:del w:id="31" w:author="Sebring, Amanda J" w:date="2017-10-04T09:14:00Z"/>
          <w:rFonts w:ascii="Courier New" w:hAnsi="Courier New" w:cs="Courier New"/>
          <w:sz w:val="24"/>
          <w:szCs w:val="24"/>
        </w:rPr>
      </w:pPr>
      <w:del w:id="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501 14 1 2 1 15 35 40 35 40 35</w:delText>
        </w:r>
      </w:del>
    </w:p>
    <w:p w14:paraId="446899D6" w14:textId="17A9B2B2" w:rsidR="000D5A7E" w:rsidRPr="000D5A7E" w:rsidDel="00580A98" w:rsidRDefault="000D5A7E" w:rsidP="000D5A7E">
      <w:pPr>
        <w:spacing w:after="0"/>
        <w:rPr>
          <w:del w:id="33" w:author="Sebring, Amanda J" w:date="2017-10-04T09:14:00Z"/>
          <w:rFonts w:ascii="Courier New" w:hAnsi="Courier New" w:cs="Courier New"/>
          <w:sz w:val="24"/>
          <w:szCs w:val="24"/>
        </w:rPr>
      </w:pPr>
      <w:del w:id="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501 30 1 2 1 16 45 45 40 45 35</w:delText>
        </w:r>
      </w:del>
    </w:p>
    <w:p w14:paraId="7BE27EA1" w14:textId="7A9D4060" w:rsidR="000D5A7E" w:rsidRPr="000D5A7E" w:rsidDel="00580A98" w:rsidRDefault="000D5A7E" w:rsidP="000D5A7E">
      <w:pPr>
        <w:spacing w:after="0"/>
        <w:rPr>
          <w:del w:id="35" w:author="Sebring, Amanda J" w:date="2017-10-04T09:14:00Z"/>
          <w:rFonts w:ascii="Courier New" w:hAnsi="Courier New" w:cs="Courier New"/>
          <w:sz w:val="24"/>
          <w:szCs w:val="24"/>
        </w:rPr>
      </w:pPr>
      <w:del w:id="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501 37 1 2 1 17 45 50 35 35 35</w:delText>
        </w:r>
      </w:del>
    </w:p>
    <w:p w14:paraId="3B20E92A" w14:textId="156E2F23" w:rsidR="000D5A7E" w:rsidRPr="000D5A7E" w:rsidDel="00580A98" w:rsidRDefault="000D5A7E" w:rsidP="000D5A7E">
      <w:pPr>
        <w:spacing w:after="0"/>
        <w:rPr>
          <w:del w:id="37" w:author="Sebring, Amanda J" w:date="2017-10-04T09:14:00Z"/>
          <w:rFonts w:ascii="Courier New" w:hAnsi="Courier New" w:cs="Courier New"/>
          <w:sz w:val="24"/>
          <w:szCs w:val="24"/>
        </w:rPr>
      </w:pPr>
      <w:del w:id="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501 50 1 2 1 18 55 55 40 40 35</w:delText>
        </w:r>
      </w:del>
    </w:p>
    <w:p w14:paraId="789DC1B4" w14:textId="596D06F1" w:rsidR="000D5A7E" w:rsidRPr="000D5A7E" w:rsidDel="00580A98" w:rsidRDefault="000D5A7E" w:rsidP="000D5A7E">
      <w:pPr>
        <w:spacing w:after="0"/>
        <w:rPr>
          <w:del w:id="39" w:author="Sebring, Amanda J" w:date="2017-10-04T09:14:00Z"/>
          <w:rFonts w:ascii="Courier New" w:hAnsi="Courier New" w:cs="Courier New"/>
          <w:sz w:val="24"/>
          <w:szCs w:val="24"/>
        </w:rPr>
      </w:pPr>
      <w:del w:id="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501 52 1 2 1 19 35 40 30 30 30</w:delText>
        </w:r>
      </w:del>
    </w:p>
    <w:p w14:paraId="571D013D" w14:textId="7300EC2C" w:rsidR="000D5A7E" w:rsidRPr="000D5A7E" w:rsidDel="00580A98" w:rsidRDefault="000D5A7E" w:rsidP="000D5A7E">
      <w:pPr>
        <w:spacing w:after="0"/>
        <w:rPr>
          <w:del w:id="41" w:author="Sebring, Amanda J" w:date="2017-10-04T09:14:00Z"/>
          <w:rFonts w:ascii="Courier New" w:hAnsi="Courier New" w:cs="Courier New"/>
          <w:sz w:val="24"/>
          <w:szCs w:val="24"/>
        </w:rPr>
      </w:pPr>
      <w:del w:id="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501 65 1 2 1 20 50 55 40 45 35</w:delText>
        </w:r>
      </w:del>
    </w:p>
    <w:p w14:paraId="0EC55BE7" w14:textId="66673663" w:rsidR="000D5A7E" w:rsidRPr="000D5A7E" w:rsidDel="00580A98" w:rsidRDefault="000D5A7E" w:rsidP="000D5A7E">
      <w:pPr>
        <w:spacing w:after="0"/>
        <w:rPr>
          <w:del w:id="43" w:author="Sebring, Amanda J" w:date="2017-10-04T09:14:00Z"/>
          <w:rFonts w:ascii="Courier New" w:hAnsi="Courier New" w:cs="Courier New"/>
          <w:sz w:val="24"/>
          <w:szCs w:val="24"/>
        </w:rPr>
      </w:pPr>
      <w:del w:id="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501 70 1 2 1 21 55 55 40 35 35</w:delText>
        </w:r>
      </w:del>
    </w:p>
    <w:p w14:paraId="44635F1F" w14:textId="79658C98" w:rsidR="000D5A7E" w:rsidRPr="000D5A7E" w:rsidDel="00580A98" w:rsidRDefault="000D5A7E" w:rsidP="000D5A7E">
      <w:pPr>
        <w:spacing w:after="0"/>
        <w:rPr>
          <w:del w:id="45" w:author="Sebring, Amanda J" w:date="2017-10-04T09:14:00Z"/>
          <w:rFonts w:ascii="Courier New" w:hAnsi="Courier New" w:cs="Courier New"/>
          <w:sz w:val="24"/>
          <w:szCs w:val="24"/>
        </w:rPr>
      </w:pPr>
      <w:del w:id="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501 38 1 2 1 22 60 55 40 45 40</w:delText>
        </w:r>
      </w:del>
    </w:p>
    <w:p w14:paraId="3344F690" w14:textId="003F4021" w:rsidR="000D5A7E" w:rsidRPr="000D5A7E" w:rsidDel="00580A98" w:rsidRDefault="000D5A7E" w:rsidP="000D5A7E">
      <w:pPr>
        <w:spacing w:after="0"/>
        <w:rPr>
          <w:del w:id="47" w:author="Sebring, Amanda J" w:date="2017-10-04T09:14:00Z"/>
          <w:rFonts w:ascii="Courier New" w:hAnsi="Courier New" w:cs="Courier New"/>
          <w:sz w:val="24"/>
          <w:szCs w:val="24"/>
        </w:rPr>
      </w:pPr>
      <w:del w:id="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501 42 1 2 1 23 65 55 40 45 35</w:delText>
        </w:r>
      </w:del>
    </w:p>
    <w:p w14:paraId="77B3C508" w14:textId="35365DA7" w:rsidR="000D5A7E" w:rsidRPr="000D5A7E" w:rsidDel="00580A98" w:rsidRDefault="000D5A7E" w:rsidP="000D5A7E">
      <w:pPr>
        <w:spacing w:after="0"/>
        <w:rPr>
          <w:del w:id="49" w:author="Sebring, Amanda J" w:date="2017-10-04T09:14:00Z"/>
          <w:rFonts w:ascii="Courier New" w:hAnsi="Courier New" w:cs="Courier New"/>
          <w:sz w:val="24"/>
          <w:szCs w:val="24"/>
        </w:rPr>
      </w:pPr>
      <w:del w:id="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501 03 1 2 1 24 65 55 40 55 40</w:delText>
        </w:r>
      </w:del>
    </w:p>
    <w:p w14:paraId="469AB220" w14:textId="61ED774E" w:rsidR="000D5A7E" w:rsidRPr="000D5A7E" w:rsidDel="00580A98" w:rsidRDefault="000D5A7E" w:rsidP="000D5A7E">
      <w:pPr>
        <w:spacing w:after="0"/>
        <w:rPr>
          <w:del w:id="51" w:author="Sebring, Amanda J" w:date="2017-10-04T09:14:00Z"/>
          <w:rFonts w:ascii="Courier New" w:hAnsi="Courier New" w:cs="Courier New"/>
          <w:sz w:val="24"/>
          <w:szCs w:val="24"/>
        </w:rPr>
      </w:pPr>
      <w:del w:id="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501 05 1 2 1 25 65 60 45 50 40</w:delText>
        </w:r>
      </w:del>
    </w:p>
    <w:p w14:paraId="37B056F5" w14:textId="17569A8A" w:rsidR="000D5A7E" w:rsidRPr="000D5A7E" w:rsidDel="00580A98" w:rsidRDefault="000D5A7E" w:rsidP="000D5A7E">
      <w:pPr>
        <w:spacing w:after="0"/>
        <w:rPr>
          <w:del w:id="53" w:author="Sebring, Amanda J" w:date="2017-10-04T09:14:00Z"/>
          <w:rFonts w:ascii="Courier New" w:hAnsi="Courier New" w:cs="Courier New"/>
          <w:sz w:val="24"/>
          <w:szCs w:val="24"/>
        </w:rPr>
      </w:pPr>
      <w:del w:id="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501 06 1 2 1 26 50 45 35 40 35</w:delText>
        </w:r>
      </w:del>
    </w:p>
    <w:p w14:paraId="0304CCF9" w14:textId="14DC8804" w:rsidR="000D5A7E" w:rsidRPr="000D5A7E" w:rsidDel="00580A98" w:rsidRDefault="000D5A7E" w:rsidP="000D5A7E">
      <w:pPr>
        <w:spacing w:after="0"/>
        <w:rPr>
          <w:del w:id="55" w:author="Sebring, Amanda J" w:date="2017-10-04T09:14:00Z"/>
          <w:rFonts w:ascii="Courier New" w:hAnsi="Courier New" w:cs="Courier New"/>
          <w:sz w:val="24"/>
          <w:szCs w:val="24"/>
        </w:rPr>
      </w:pPr>
      <w:del w:id="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501 08 1 2 1 27 45 45 35 40 30</w:delText>
        </w:r>
      </w:del>
    </w:p>
    <w:p w14:paraId="6A38295F" w14:textId="1545B8D2" w:rsidR="000D5A7E" w:rsidRPr="000D5A7E" w:rsidDel="00580A98" w:rsidRDefault="000D5A7E" w:rsidP="000D5A7E">
      <w:pPr>
        <w:spacing w:after="0"/>
        <w:rPr>
          <w:del w:id="57" w:author="Sebring, Amanda J" w:date="2017-10-04T09:14:00Z"/>
          <w:rFonts w:ascii="Courier New" w:hAnsi="Courier New" w:cs="Courier New"/>
          <w:sz w:val="24"/>
          <w:szCs w:val="24"/>
        </w:rPr>
      </w:pPr>
      <w:del w:id="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501 10 1 2 1 28 </w:delText>
        </w:r>
      </w:del>
    </w:p>
    <w:p w14:paraId="07981535" w14:textId="7F1BB1A1" w:rsidR="000D5A7E" w:rsidRPr="000D5A7E" w:rsidDel="00580A98" w:rsidRDefault="000D5A7E" w:rsidP="000D5A7E">
      <w:pPr>
        <w:spacing w:after="0"/>
        <w:rPr>
          <w:del w:id="59" w:author="Sebring, Amanda J" w:date="2017-10-04T09:14:00Z"/>
          <w:rFonts w:ascii="Courier New" w:hAnsi="Courier New" w:cs="Courier New"/>
          <w:sz w:val="24"/>
          <w:szCs w:val="24"/>
        </w:rPr>
      </w:pPr>
      <w:del w:id="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501 12 1 2 1 29 50 50 40 40 35</w:delText>
        </w:r>
      </w:del>
    </w:p>
    <w:p w14:paraId="707247C0" w14:textId="45005161" w:rsidR="000D5A7E" w:rsidRPr="000D5A7E" w:rsidDel="00580A98" w:rsidRDefault="000D5A7E" w:rsidP="000D5A7E">
      <w:pPr>
        <w:spacing w:after="0"/>
        <w:rPr>
          <w:del w:id="61" w:author="Sebring, Amanda J" w:date="2017-10-04T09:14:00Z"/>
          <w:rFonts w:ascii="Courier New" w:hAnsi="Courier New" w:cs="Courier New"/>
          <w:sz w:val="24"/>
          <w:szCs w:val="24"/>
        </w:rPr>
      </w:pPr>
      <w:del w:id="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501 15 1 2 1 30 55 50 40 45 35</w:delText>
        </w:r>
      </w:del>
    </w:p>
    <w:p w14:paraId="6B37851D" w14:textId="5CE6BF41" w:rsidR="000D5A7E" w:rsidRPr="000D5A7E" w:rsidDel="00580A98" w:rsidRDefault="000D5A7E" w:rsidP="000D5A7E">
      <w:pPr>
        <w:spacing w:after="0"/>
        <w:rPr>
          <w:del w:id="63" w:author="Sebring, Amanda J" w:date="2017-10-04T09:14:00Z"/>
          <w:rFonts w:ascii="Courier New" w:hAnsi="Courier New" w:cs="Courier New"/>
          <w:sz w:val="24"/>
          <w:szCs w:val="24"/>
        </w:rPr>
      </w:pPr>
      <w:del w:id="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501 16 1 2 1 31 65 60 35 45 35</w:delText>
        </w:r>
      </w:del>
    </w:p>
    <w:p w14:paraId="4BFA86D2" w14:textId="1D52FEA1" w:rsidR="000D5A7E" w:rsidRPr="000D5A7E" w:rsidDel="00580A98" w:rsidRDefault="000D5A7E" w:rsidP="000D5A7E">
      <w:pPr>
        <w:spacing w:after="0"/>
        <w:rPr>
          <w:del w:id="65" w:author="Sebring, Amanda J" w:date="2017-10-04T09:14:00Z"/>
          <w:rFonts w:ascii="Courier New" w:hAnsi="Courier New" w:cs="Courier New"/>
          <w:sz w:val="24"/>
          <w:szCs w:val="24"/>
        </w:rPr>
      </w:pPr>
      <w:del w:id="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501 17 1 2 1 32 60 55 35 60 40</w:delText>
        </w:r>
      </w:del>
    </w:p>
    <w:p w14:paraId="651305AC" w14:textId="3F1AAD4E" w:rsidR="000D5A7E" w:rsidRPr="000D5A7E" w:rsidDel="00580A98" w:rsidRDefault="000D5A7E" w:rsidP="000D5A7E">
      <w:pPr>
        <w:spacing w:after="0"/>
        <w:rPr>
          <w:del w:id="67" w:author="Sebring, Amanda J" w:date="2017-10-04T09:14:00Z"/>
          <w:rFonts w:ascii="Courier New" w:hAnsi="Courier New" w:cs="Courier New"/>
          <w:sz w:val="24"/>
          <w:szCs w:val="24"/>
        </w:rPr>
      </w:pPr>
      <w:del w:id="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501 18 1 2 1 33 40 45 35 35 35</w:delText>
        </w:r>
      </w:del>
    </w:p>
    <w:p w14:paraId="25CD7A18" w14:textId="6719330B" w:rsidR="000D5A7E" w:rsidRPr="000D5A7E" w:rsidDel="00580A98" w:rsidRDefault="000D5A7E" w:rsidP="000D5A7E">
      <w:pPr>
        <w:spacing w:after="0"/>
        <w:rPr>
          <w:del w:id="69" w:author="Sebring, Amanda J" w:date="2017-10-04T09:14:00Z"/>
          <w:rFonts w:ascii="Courier New" w:hAnsi="Courier New" w:cs="Courier New"/>
          <w:sz w:val="24"/>
          <w:szCs w:val="24"/>
        </w:rPr>
      </w:pPr>
      <w:del w:id="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501 19 1 2 1 34 40 45 35 35 35</w:delText>
        </w:r>
      </w:del>
    </w:p>
    <w:p w14:paraId="56D19FB1" w14:textId="51AB8E02" w:rsidR="000D5A7E" w:rsidRPr="000D5A7E" w:rsidDel="00580A98" w:rsidRDefault="000D5A7E" w:rsidP="000D5A7E">
      <w:pPr>
        <w:spacing w:after="0"/>
        <w:rPr>
          <w:del w:id="71" w:author="Sebring, Amanda J" w:date="2017-10-04T09:14:00Z"/>
          <w:rFonts w:ascii="Courier New" w:hAnsi="Courier New" w:cs="Courier New"/>
          <w:sz w:val="24"/>
          <w:szCs w:val="24"/>
        </w:rPr>
      </w:pPr>
      <w:del w:id="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501 20 1 2 1 35 55 60 40 40 40</w:delText>
        </w:r>
      </w:del>
    </w:p>
    <w:p w14:paraId="42E83340" w14:textId="1F8850A6" w:rsidR="000D5A7E" w:rsidRPr="000D5A7E" w:rsidDel="00580A98" w:rsidRDefault="000D5A7E" w:rsidP="000D5A7E">
      <w:pPr>
        <w:spacing w:after="0"/>
        <w:rPr>
          <w:del w:id="73" w:author="Sebring, Amanda J" w:date="2017-10-04T09:14:00Z"/>
          <w:rFonts w:ascii="Courier New" w:hAnsi="Courier New" w:cs="Courier New"/>
          <w:sz w:val="24"/>
          <w:szCs w:val="24"/>
        </w:rPr>
      </w:pPr>
      <w:del w:id="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501 21 1 2 1 36 50 50 40 45 35</w:delText>
        </w:r>
      </w:del>
    </w:p>
    <w:p w14:paraId="6102F1F1" w14:textId="20C860AF" w:rsidR="000D5A7E" w:rsidRPr="000D5A7E" w:rsidDel="00580A98" w:rsidRDefault="000D5A7E" w:rsidP="000D5A7E">
      <w:pPr>
        <w:spacing w:after="0"/>
        <w:rPr>
          <w:del w:id="75" w:author="Sebring, Amanda J" w:date="2017-10-04T09:14:00Z"/>
          <w:rFonts w:ascii="Courier New" w:hAnsi="Courier New" w:cs="Courier New"/>
          <w:sz w:val="24"/>
          <w:szCs w:val="24"/>
        </w:rPr>
      </w:pPr>
      <w:del w:id="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501 23 1 2 1 37 55 60 40 45 40</w:delText>
        </w:r>
      </w:del>
    </w:p>
    <w:p w14:paraId="4908A6A2" w14:textId="0E2C3F86" w:rsidR="000D5A7E" w:rsidRPr="000D5A7E" w:rsidDel="00580A98" w:rsidRDefault="000D5A7E" w:rsidP="000D5A7E">
      <w:pPr>
        <w:spacing w:after="0"/>
        <w:rPr>
          <w:del w:id="77" w:author="Sebring, Amanda J" w:date="2017-10-04T09:14:00Z"/>
          <w:rFonts w:ascii="Courier New" w:hAnsi="Courier New" w:cs="Courier New"/>
          <w:sz w:val="24"/>
          <w:szCs w:val="24"/>
        </w:rPr>
      </w:pPr>
      <w:del w:id="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501 24 1 2 1 38 65 65 55 55 45</w:delText>
        </w:r>
      </w:del>
    </w:p>
    <w:p w14:paraId="6BED66E5" w14:textId="20EBC3B2" w:rsidR="000D5A7E" w:rsidRPr="000D5A7E" w:rsidDel="00580A98" w:rsidRDefault="000D5A7E" w:rsidP="000D5A7E">
      <w:pPr>
        <w:spacing w:after="0"/>
        <w:rPr>
          <w:del w:id="79" w:author="Sebring, Amanda J" w:date="2017-10-04T09:14:00Z"/>
          <w:rFonts w:ascii="Courier New" w:hAnsi="Courier New" w:cs="Courier New"/>
          <w:sz w:val="24"/>
          <w:szCs w:val="24"/>
        </w:rPr>
      </w:pPr>
      <w:del w:id="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501 25 1 2 1 39 55 60 45 45 40</w:delText>
        </w:r>
      </w:del>
    </w:p>
    <w:p w14:paraId="0D915B6D" w14:textId="3828B56E" w:rsidR="000D5A7E" w:rsidRPr="000D5A7E" w:rsidDel="00580A98" w:rsidRDefault="000D5A7E" w:rsidP="000D5A7E">
      <w:pPr>
        <w:spacing w:after="0"/>
        <w:rPr>
          <w:del w:id="81" w:author="Sebring, Amanda J" w:date="2017-10-04T09:14:00Z"/>
          <w:rFonts w:ascii="Courier New" w:hAnsi="Courier New" w:cs="Courier New"/>
          <w:sz w:val="24"/>
          <w:szCs w:val="24"/>
        </w:rPr>
      </w:pPr>
      <w:del w:id="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501 26 1 2 1 40 55 60 45 40 35</w:delText>
        </w:r>
      </w:del>
    </w:p>
    <w:p w14:paraId="1C6D1E5F" w14:textId="7CF20BB5" w:rsidR="000D5A7E" w:rsidRPr="000D5A7E" w:rsidDel="00580A98" w:rsidRDefault="000D5A7E" w:rsidP="000D5A7E">
      <w:pPr>
        <w:spacing w:after="0"/>
        <w:rPr>
          <w:del w:id="83" w:author="Sebring, Amanda J" w:date="2017-10-04T09:14:00Z"/>
          <w:rFonts w:ascii="Courier New" w:hAnsi="Courier New" w:cs="Courier New"/>
          <w:sz w:val="24"/>
          <w:szCs w:val="24"/>
        </w:rPr>
      </w:pPr>
      <w:del w:id="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501 27 1 2 1 41 65 65 60 60 55</w:delText>
        </w:r>
      </w:del>
    </w:p>
    <w:p w14:paraId="2132D7B7" w14:textId="6BD3ADFE" w:rsidR="000D5A7E" w:rsidRPr="000D5A7E" w:rsidDel="00580A98" w:rsidRDefault="000D5A7E" w:rsidP="000D5A7E">
      <w:pPr>
        <w:spacing w:after="0"/>
        <w:rPr>
          <w:del w:id="85" w:author="Sebring, Amanda J" w:date="2017-10-04T09:14:00Z"/>
          <w:rFonts w:ascii="Courier New" w:hAnsi="Courier New" w:cs="Courier New"/>
          <w:sz w:val="24"/>
          <w:szCs w:val="24"/>
        </w:rPr>
      </w:pPr>
      <w:del w:id="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501 28 1 2 1 42 40 45 35 40 35</w:delText>
        </w:r>
      </w:del>
    </w:p>
    <w:p w14:paraId="368A399C" w14:textId="7FB151F4" w:rsidR="000D5A7E" w:rsidRPr="000D5A7E" w:rsidDel="00580A98" w:rsidRDefault="000D5A7E" w:rsidP="000D5A7E">
      <w:pPr>
        <w:spacing w:after="0"/>
        <w:rPr>
          <w:del w:id="87" w:author="Sebring, Amanda J" w:date="2017-10-04T09:14:00Z"/>
          <w:rFonts w:ascii="Courier New" w:hAnsi="Courier New" w:cs="Courier New"/>
          <w:sz w:val="24"/>
          <w:szCs w:val="24"/>
        </w:rPr>
      </w:pPr>
      <w:del w:id="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501 29 1 2 1 43 55 50 40 35 35</w:delText>
        </w:r>
      </w:del>
    </w:p>
    <w:p w14:paraId="6FD0DD00" w14:textId="706EE667" w:rsidR="000D5A7E" w:rsidRPr="000D5A7E" w:rsidDel="00580A98" w:rsidRDefault="000D5A7E" w:rsidP="000D5A7E">
      <w:pPr>
        <w:spacing w:after="0"/>
        <w:rPr>
          <w:del w:id="89" w:author="Sebring, Amanda J" w:date="2017-10-04T09:14:00Z"/>
          <w:rFonts w:ascii="Courier New" w:hAnsi="Courier New" w:cs="Courier New"/>
          <w:sz w:val="24"/>
          <w:szCs w:val="24"/>
        </w:rPr>
      </w:pPr>
      <w:del w:id="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501 31 1 2 1 44 60 60 45 45 40</w:delText>
        </w:r>
      </w:del>
    </w:p>
    <w:p w14:paraId="3ABB4635" w14:textId="6E8E6606" w:rsidR="000D5A7E" w:rsidRPr="000D5A7E" w:rsidDel="00580A98" w:rsidRDefault="000D5A7E" w:rsidP="000D5A7E">
      <w:pPr>
        <w:spacing w:after="0"/>
        <w:rPr>
          <w:del w:id="91" w:author="Sebring, Amanda J" w:date="2017-10-04T09:14:00Z"/>
          <w:rFonts w:ascii="Courier New" w:hAnsi="Courier New" w:cs="Courier New"/>
          <w:sz w:val="24"/>
          <w:szCs w:val="24"/>
        </w:rPr>
      </w:pPr>
      <w:del w:id="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501 32 1 2 1 45 55 55 45 45 40</w:delText>
        </w:r>
      </w:del>
    </w:p>
    <w:p w14:paraId="3D8126D0" w14:textId="0870C50A" w:rsidR="000D5A7E" w:rsidRPr="000D5A7E" w:rsidDel="00580A98" w:rsidRDefault="000D5A7E" w:rsidP="000D5A7E">
      <w:pPr>
        <w:spacing w:after="0"/>
        <w:rPr>
          <w:del w:id="93" w:author="Sebring, Amanda J" w:date="2017-10-04T09:14:00Z"/>
          <w:rFonts w:ascii="Courier New" w:hAnsi="Courier New" w:cs="Courier New"/>
          <w:sz w:val="24"/>
          <w:szCs w:val="24"/>
        </w:rPr>
      </w:pPr>
      <w:del w:id="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501 33 1 2 1 46 60 60 45 45 40</w:delText>
        </w:r>
      </w:del>
    </w:p>
    <w:p w14:paraId="1EBABEF3" w14:textId="67F255E7" w:rsidR="000D5A7E" w:rsidRPr="000D5A7E" w:rsidDel="00580A98" w:rsidRDefault="000D5A7E" w:rsidP="000D5A7E">
      <w:pPr>
        <w:spacing w:after="0"/>
        <w:rPr>
          <w:del w:id="95" w:author="Sebring, Amanda J" w:date="2017-10-04T09:14:00Z"/>
          <w:rFonts w:ascii="Courier New" w:hAnsi="Courier New" w:cs="Courier New"/>
          <w:sz w:val="24"/>
          <w:szCs w:val="24"/>
        </w:rPr>
      </w:pPr>
      <w:del w:id="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501 34 1 2 1 47 50 55 40 55 40</w:delText>
        </w:r>
      </w:del>
    </w:p>
    <w:p w14:paraId="7D3C2B64" w14:textId="7A42A32F" w:rsidR="000D5A7E" w:rsidRPr="000D5A7E" w:rsidDel="00580A98" w:rsidRDefault="000D5A7E" w:rsidP="000D5A7E">
      <w:pPr>
        <w:spacing w:after="0"/>
        <w:rPr>
          <w:del w:id="97" w:author="Sebring, Amanda J" w:date="2017-10-04T09:14:00Z"/>
          <w:rFonts w:ascii="Courier New" w:hAnsi="Courier New" w:cs="Courier New"/>
          <w:sz w:val="24"/>
          <w:szCs w:val="24"/>
        </w:rPr>
      </w:pPr>
      <w:del w:id="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501 35 1 2 1 48 65 60 50 50 40</w:delText>
        </w:r>
      </w:del>
    </w:p>
    <w:p w14:paraId="0859A799" w14:textId="3A22FEAC" w:rsidR="000D5A7E" w:rsidRPr="000D5A7E" w:rsidDel="00580A98" w:rsidRDefault="000D5A7E" w:rsidP="000D5A7E">
      <w:pPr>
        <w:spacing w:after="0"/>
        <w:rPr>
          <w:del w:id="99" w:author="Sebring, Amanda J" w:date="2017-10-04T09:14:00Z"/>
          <w:rFonts w:ascii="Courier New" w:hAnsi="Courier New" w:cs="Courier New"/>
          <w:sz w:val="24"/>
          <w:szCs w:val="24"/>
        </w:rPr>
      </w:pPr>
      <w:del w:id="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501 36 1 2 1 49 60 60 45 45 35</w:delText>
        </w:r>
      </w:del>
    </w:p>
    <w:p w14:paraId="727F4D41" w14:textId="327BDD55" w:rsidR="000D5A7E" w:rsidRPr="000D5A7E" w:rsidDel="00580A98" w:rsidRDefault="000D5A7E" w:rsidP="000D5A7E">
      <w:pPr>
        <w:spacing w:after="0"/>
        <w:rPr>
          <w:del w:id="101" w:author="Sebring, Amanda J" w:date="2017-10-04T09:14:00Z"/>
          <w:rFonts w:ascii="Courier New" w:hAnsi="Courier New" w:cs="Courier New"/>
          <w:sz w:val="24"/>
          <w:szCs w:val="24"/>
        </w:rPr>
      </w:pPr>
      <w:del w:id="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501 41 1 2 1 50 45 55 40 35 35</w:delText>
        </w:r>
      </w:del>
    </w:p>
    <w:p w14:paraId="18C3AB0E" w14:textId="35FF4017" w:rsidR="000D5A7E" w:rsidRPr="000D5A7E" w:rsidDel="00580A98" w:rsidRDefault="000D5A7E" w:rsidP="000D5A7E">
      <w:pPr>
        <w:spacing w:after="0"/>
        <w:rPr>
          <w:del w:id="103" w:author="Sebring, Amanda J" w:date="2017-10-04T09:14:00Z"/>
          <w:rFonts w:ascii="Courier New" w:hAnsi="Courier New" w:cs="Courier New"/>
          <w:sz w:val="24"/>
          <w:szCs w:val="24"/>
        </w:rPr>
      </w:pPr>
      <w:del w:id="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501 44 1 2 1 51 40 40 35 35 30</w:delText>
        </w:r>
      </w:del>
    </w:p>
    <w:p w14:paraId="2585F60E" w14:textId="7C7423CE" w:rsidR="000D5A7E" w:rsidRPr="000D5A7E" w:rsidDel="00580A98" w:rsidRDefault="000D5A7E" w:rsidP="000D5A7E">
      <w:pPr>
        <w:spacing w:after="0"/>
        <w:rPr>
          <w:del w:id="105" w:author="Sebring, Amanda J" w:date="2017-10-04T09:14:00Z"/>
          <w:rFonts w:ascii="Courier New" w:hAnsi="Courier New" w:cs="Courier New"/>
          <w:sz w:val="24"/>
          <w:szCs w:val="24"/>
        </w:rPr>
      </w:pPr>
      <w:del w:id="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501 45 1 2 1 52 45 55 40 45 35</w:delText>
        </w:r>
      </w:del>
    </w:p>
    <w:p w14:paraId="1F3D32E2" w14:textId="0D58A3D1" w:rsidR="000D5A7E" w:rsidRPr="000D5A7E" w:rsidDel="00580A98" w:rsidRDefault="000D5A7E" w:rsidP="000D5A7E">
      <w:pPr>
        <w:spacing w:after="0"/>
        <w:rPr>
          <w:del w:id="107" w:author="Sebring, Amanda J" w:date="2017-10-04T09:14:00Z"/>
          <w:rFonts w:ascii="Courier New" w:hAnsi="Courier New" w:cs="Courier New"/>
          <w:sz w:val="24"/>
          <w:szCs w:val="24"/>
        </w:rPr>
      </w:pPr>
      <w:del w:id="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501 47 1 2 1 53 45</w:delText>
        </w:r>
      </w:del>
    </w:p>
    <w:p w14:paraId="09D5B9A2" w14:textId="0B98E3A7" w:rsidR="000D5A7E" w:rsidRPr="000D5A7E" w:rsidDel="00580A98" w:rsidRDefault="000D5A7E" w:rsidP="000D5A7E">
      <w:pPr>
        <w:spacing w:after="0"/>
        <w:rPr>
          <w:del w:id="109" w:author="Sebring, Amanda J" w:date="2017-10-04T09:14:00Z"/>
          <w:rFonts w:ascii="Courier New" w:hAnsi="Courier New" w:cs="Courier New"/>
          <w:sz w:val="24"/>
          <w:szCs w:val="24"/>
        </w:rPr>
      </w:pPr>
      <w:del w:id="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501 48 1 2 1 54 60 55 40 50 35</w:delText>
        </w:r>
      </w:del>
    </w:p>
    <w:p w14:paraId="673F31CC" w14:textId="69DBC069" w:rsidR="000D5A7E" w:rsidRPr="000D5A7E" w:rsidDel="00580A98" w:rsidRDefault="000D5A7E" w:rsidP="000D5A7E">
      <w:pPr>
        <w:spacing w:after="0"/>
        <w:rPr>
          <w:del w:id="111" w:author="Sebring, Amanda J" w:date="2017-10-04T09:14:00Z"/>
          <w:rFonts w:ascii="Courier New" w:hAnsi="Courier New" w:cs="Courier New"/>
          <w:sz w:val="24"/>
          <w:szCs w:val="24"/>
        </w:rPr>
      </w:pPr>
      <w:del w:id="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501 49 1 2 1 55 45 50 35 40 35</w:delText>
        </w:r>
      </w:del>
    </w:p>
    <w:p w14:paraId="7E6656EB" w14:textId="52579888" w:rsidR="000D5A7E" w:rsidRPr="000D5A7E" w:rsidDel="00580A98" w:rsidRDefault="000D5A7E" w:rsidP="000D5A7E">
      <w:pPr>
        <w:spacing w:after="0"/>
        <w:rPr>
          <w:del w:id="113" w:author="Sebring, Amanda J" w:date="2017-10-04T09:14:00Z"/>
          <w:rFonts w:ascii="Courier New" w:hAnsi="Courier New" w:cs="Courier New"/>
          <w:sz w:val="24"/>
          <w:szCs w:val="24"/>
        </w:rPr>
      </w:pPr>
      <w:del w:id="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501 51 1 2 1 56 50 55 40 45 35</w:delText>
        </w:r>
      </w:del>
    </w:p>
    <w:p w14:paraId="37216038" w14:textId="1D763A3E" w:rsidR="000D5A7E" w:rsidRPr="000D5A7E" w:rsidDel="00580A98" w:rsidRDefault="000D5A7E" w:rsidP="000D5A7E">
      <w:pPr>
        <w:spacing w:after="0"/>
        <w:rPr>
          <w:del w:id="115" w:author="Sebring, Amanda J" w:date="2017-10-04T09:14:00Z"/>
          <w:rFonts w:ascii="Courier New" w:hAnsi="Courier New" w:cs="Courier New"/>
          <w:sz w:val="24"/>
          <w:szCs w:val="24"/>
        </w:rPr>
      </w:pPr>
      <w:del w:id="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501 53 1 2 1 57 60 60 50 55 40</w:delText>
        </w:r>
      </w:del>
    </w:p>
    <w:p w14:paraId="16751F16" w14:textId="6B4049AC" w:rsidR="000D5A7E" w:rsidRPr="000D5A7E" w:rsidDel="00580A98" w:rsidRDefault="000D5A7E" w:rsidP="000D5A7E">
      <w:pPr>
        <w:spacing w:after="0"/>
        <w:rPr>
          <w:del w:id="117" w:author="Sebring, Amanda J" w:date="2017-10-04T09:14:00Z"/>
          <w:rFonts w:ascii="Courier New" w:hAnsi="Courier New" w:cs="Courier New"/>
          <w:sz w:val="24"/>
          <w:szCs w:val="24"/>
        </w:rPr>
      </w:pPr>
      <w:del w:id="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501 55 1 2 1 58 55 55 45 50 40</w:delText>
        </w:r>
      </w:del>
    </w:p>
    <w:p w14:paraId="26364132" w14:textId="58FA338C" w:rsidR="000D5A7E" w:rsidRPr="000D5A7E" w:rsidDel="00580A98" w:rsidRDefault="000D5A7E" w:rsidP="000D5A7E">
      <w:pPr>
        <w:spacing w:after="0"/>
        <w:rPr>
          <w:del w:id="119" w:author="Sebring, Amanda J" w:date="2017-10-04T09:14:00Z"/>
          <w:rFonts w:ascii="Courier New" w:hAnsi="Courier New" w:cs="Courier New"/>
          <w:sz w:val="24"/>
          <w:szCs w:val="24"/>
        </w:rPr>
      </w:pPr>
      <w:del w:id="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501 56 1 2 1 59 40 40 35 40 35</w:delText>
        </w:r>
      </w:del>
    </w:p>
    <w:p w14:paraId="0A6FE978" w14:textId="1E6FC347" w:rsidR="000D5A7E" w:rsidRPr="000D5A7E" w:rsidDel="00580A98" w:rsidRDefault="000D5A7E" w:rsidP="000D5A7E">
      <w:pPr>
        <w:spacing w:after="0"/>
        <w:rPr>
          <w:del w:id="121" w:author="Sebring, Amanda J" w:date="2017-10-04T09:14:00Z"/>
          <w:rFonts w:ascii="Courier New" w:hAnsi="Courier New" w:cs="Courier New"/>
          <w:sz w:val="24"/>
          <w:szCs w:val="24"/>
        </w:rPr>
      </w:pPr>
      <w:del w:id="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501 57 1 2 1 60 55</w:delText>
        </w:r>
      </w:del>
    </w:p>
    <w:p w14:paraId="025C4CF5" w14:textId="2C4708B3" w:rsidR="000D5A7E" w:rsidRPr="000D5A7E" w:rsidDel="00580A98" w:rsidRDefault="000D5A7E" w:rsidP="000D5A7E">
      <w:pPr>
        <w:spacing w:after="0"/>
        <w:rPr>
          <w:del w:id="123" w:author="Sebring, Amanda J" w:date="2017-10-04T09:14:00Z"/>
          <w:rFonts w:ascii="Courier New" w:hAnsi="Courier New" w:cs="Courier New"/>
          <w:sz w:val="24"/>
          <w:szCs w:val="24"/>
        </w:rPr>
      </w:pPr>
      <w:del w:id="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501 58 1 2 1 61 40 50 40 35 35</w:delText>
        </w:r>
      </w:del>
    </w:p>
    <w:p w14:paraId="2A00F480" w14:textId="057FC059" w:rsidR="000D5A7E" w:rsidRPr="000D5A7E" w:rsidDel="00580A98" w:rsidRDefault="000D5A7E" w:rsidP="000D5A7E">
      <w:pPr>
        <w:spacing w:after="0"/>
        <w:rPr>
          <w:del w:id="125" w:author="Sebring, Amanda J" w:date="2017-10-04T09:14:00Z"/>
          <w:rFonts w:ascii="Courier New" w:hAnsi="Courier New" w:cs="Courier New"/>
          <w:sz w:val="24"/>
          <w:szCs w:val="24"/>
        </w:rPr>
      </w:pPr>
      <w:del w:id="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501 59 1 2 1 62 55 55 40 45 40</w:delText>
        </w:r>
      </w:del>
    </w:p>
    <w:p w14:paraId="01B08D66" w14:textId="308C7853" w:rsidR="000D5A7E" w:rsidRPr="000D5A7E" w:rsidDel="00580A98" w:rsidRDefault="000D5A7E" w:rsidP="000D5A7E">
      <w:pPr>
        <w:spacing w:after="0"/>
        <w:rPr>
          <w:del w:id="127" w:author="Sebring, Amanda J" w:date="2017-10-04T09:14:00Z"/>
          <w:rFonts w:ascii="Courier New" w:hAnsi="Courier New" w:cs="Courier New"/>
          <w:sz w:val="24"/>
          <w:szCs w:val="24"/>
        </w:rPr>
      </w:pPr>
      <w:del w:id="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501 60 1 2 1 63 40 40 35 35 35</w:delText>
        </w:r>
      </w:del>
    </w:p>
    <w:p w14:paraId="6D2D43B0" w14:textId="0CECF80A" w:rsidR="000D5A7E" w:rsidRPr="000D5A7E" w:rsidDel="00580A98" w:rsidRDefault="000D5A7E" w:rsidP="000D5A7E">
      <w:pPr>
        <w:spacing w:after="0"/>
        <w:rPr>
          <w:del w:id="129" w:author="Sebring, Amanda J" w:date="2017-10-04T09:14:00Z"/>
          <w:rFonts w:ascii="Courier New" w:hAnsi="Courier New" w:cs="Courier New"/>
          <w:sz w:val="24"/>
          <w:szCs w:val="24"/>
        </w:rPr>
      </w:pPr>
      <w:del w:id="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501 61 1 2 1 64 55 55 40 45 35</w:delText>
        </w:r>
      </w:del>
    </w:p>
    <w:p w14:paraId="7C8ABBA2" w14:textId="2AF54E3A" w:rsidR="000D5A7E" w:rsidRPr="000D5A7E" w:rsidDel="00580A98" w:rsidRDefault="000D5A7E" w:rsidP="000D5A7E">
      <w:pPr>
        <w:spacing w:after="0"/>
        <w:rPr>
          <w:del w:id="131" w:author="Sebring, Amanda J" w:date="2017-10-04T09:14:00Z"/>
          <w:rFonts w:ascii="Courier New" w:hAnsi="Courier New" w:cs="Courier New"/>
          <w:sz w:val="24"/>
          <w:szCs w:val="24"/>
        </w:rPr>
      </w:pPr>
      <w:del w:id="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501 62 1 2 1 65 40 45 35 35 30</w:delText>
        </w:r>
      </w:del>
    </w:p>
    <w:p w14:paraId="714D40FE" w14:textId="287EC10C" w:rsidR="000D5A7E" w:rsidRPr="000D5A7E" w:rsidDel="00580A98" w:rsidRDefault="000D5A7E" w:rsidP="000D5A7E">
      <w:pPr>
        <w:spacing w:after="0"/>
        <w:rPr>
          <w:del w:id="133" w:author="Sebring, Amanda J" w:date="2017-10-04T09:14:00Z"/>
          <w:rFonts w:ascii="Courier New" w:hAnsi="Courier New" w:cs="Courier New"/>
          <w:sz w:val="24"/>
          <w:szCs w:val="24"/>
        </w:rPr>
      </w:pPr>
      <w:del w:id="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501 63 1 2 1 66 50 45 40 40 35</w:delText>
        </w:r>
      </w:del>
    </w:p>
    <w:p w14:paraId="3BC335F4" w14:textId="7827AE90" w:rsidR="000D5A7E" w:rsidRPr="000D5A7E" w:rsidDel="00580A98" w:rsidRDefault="000D5A7E" w:rsidP="000D5A7E">
      <w:pPr>
        <w:spacing w:after="0"/>
        <w:rPr>
          <w:del w:id="135" w:author="Sebring, Amanda J" w:date="2017-10-04T09:14:00Z"/>
          <w:rFonts w:ascii="Courier New" w:hAnsi="Courier New" w:cs="Courier New"/>
          <w:sz w:val="24"/>
          <w:szCs w:val="24"/>
        </w:rPr>
      </w:pPr>
      <w:del w:id="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501 64 1 2 1 67 45 45 35 40 35</w:delText>
        </w:r>
      </w:del>
    </w:p>
    <w:p w14:paraId="4AF997D9" w14:textId="0B910F5C" w:rsidR="000D5A7E" w:rsidRPr="000D5A7E" w:rsidDel="00580A98" w:rsidRDefault="000D5A7E" w:rsidP="000D5A7E">
      <w:pPr>
        <w:spacing w:after="0"/>
        <w:rPr>
          <w:del w:id="137" w:author="Sebring, Amanda J" w:date="2017-10-04T09:14:00Z"/>
          <w:rFonts w:ascii="Courier New" w:hAnsi="Courier New" w:cs="Courier New"/>
          <w:sz w:val="24"/>
          <w:szCs w:val="24"/>
        </w:rPr>
      </w:pPr>
      <w:del w:id="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501 66 1 2 1 68 55 45 40 50 35</w:delText>
        </w:r>
      </w:del>
    </w:p>
    <w:p w14:paraId="6443413D" w14:textId="1C213095" w:rsidR="000D5A7E" w:rsidRPr="000D5A7E" w:rsidDel="00580A98" w:rsidRDefault="000D5A7E" w:rsidP="000D5A7E">
      <w:pPr>
        <w:spacing w:after="0"/>
        <w:rPr>
          <w:del w:id="139" w:author="Sebring, Amanda J" w:date="2017-10-04T09:14:00Z"/>
          <w:rFonts w:ascii="Courier New" w:hAnsi="Courier New" w:cs="Courier New"/>
          <w:sz w:val="24"/>
          <w:szCs w:val="24"/>
        </w:rPr>
      </w:pPr>
      <w:del w:id="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501 67 1 2 1 69 55 50 40 40 35</w:delText>
        </w:r>
      </w:del>
    </w:p>
    <w:p w14:paraId="032AA019" w14:textId="117A3A91" w:rsidR="000D5A7E" w:rsidRPr="000D5A7E" w:rsidDel="00580A98" w:rsidRDefault="000D5A7E" w:rsidP="000D5A7E">
      <w:pPr>
        <w:spacing w:after="0"/>
        <w:rPr>
          <w:del w:id="141" w:author="Sebring, Amanda J" w:date="2017-10-04T09:14:00Z"/>
          <w:rFonts w:ascii="Courier New" w:hAnsi="Courier New" w:cs="Courier New"/>
          <w:sz w:val="24"/>
          <w:szCs w:val="24"/>
        </w:rPr>
      </w:pPr>
      <w:del w:id="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501 68 1 2 1 70 40 45 35 35 30</w:delText>
        </w:r>
      </w:del>
    </w:p>
    <w:p w14:paraId="154C97E1" w14:textId="5294BD18" w:rsidR="000D5A7E" w:rsidRPr="000D5A7E" w:rsidDel="00580A98" w:rsidRDefault="000D5A7E" w:rsidP="000D5A7E">
      <w:pPr>
        <w:spacing w:after="0"/>
        <w:rPr>
          <w:del w:id="143" w:author="Sebring, Amanda J" w:date="2017-10-04T09:14:00Z"/>
          <w:rFonts w:ascii="Courier New" w:hAnsi="Courier New" w:cs="Courier New"/>
          <w:sz w:val="24"/>
          <w:szCs w:val="24"/>
        </w:rPr>
      </w:pPr>
      <w:del w:id="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501 69 1 2 1 71 35 40 30 30 30</w:delText>
        </w:r>
      </w:del>
    </w:p>
    <w:p w14:paraId="366B6071" w14:textId="09509A86" w:rsidR="000D5A7E" w:rsidRPr="000D5A7E" w:rsidDel="00580A98" w:rsidRDefault="000D5A7E" w:rsidP="000D5A7E">
      <w:pPr>
        <w:spacing w:after="0"/>
        <w:rPr>
          <w:del w:id="145" w:author="Sebring, Amanda J" w:date="2017-10-04T09:14:00Z"/>
          <w:rFonts w:ascii="Courier New" w:hAnsi="Courier New" w:cs="Courier New"/>
          <w:sz w:val="24"/>
          <w:szCs w:val="24"/>
        </w:rPr>
      </w:pPr>
      <w:del w:id="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501 71 1 2 1 72 45 45 35 40 30</w:delText>
        </w:r>
      </w:del>
    </w:p>
    <w:p w14:paraId="505FA764" w14:textId="0AE8AABE" w:rsidR="000D5A7E" w:rsidRPr="000D5A7E" w:rsidDel="00580A98" w:rsidRDefault="000D5A7E" w:rsidP="000D5A7E">
      <w:pPr>
        <w:spacing w:after="0"/>
        <w:rPr>
          <w:del w:id="147" w:author="Sebring, Amanda J" w:date="2017-10-04T09:14:00Z"/>
          <w:rFonts w:ascii="Courier New" w:hAnsi="Courier New" w:cs="Courier New"/>
          <w:sz w:val="24"/>
          <w:szCs w:val="24"/>
        </w:rPr>
      </w:pPr>
      <w:del w:id="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501 72 1 2 1 73 50 50 35 40 35</w:delText>
        </w:r>
      </w:del>
    </w:p>
    <w:p w14:paraId="00A58717" w14:textId="423F7100" w:rsidR="000D5A7E" w:rsidRPr="000D5A7E" w:rsidDel="00580A98" w:rsidRDefault="000D5A7E" w:rsidP="000D5A7E">
      <w:pPr>
        <w:spacing w:after="0"/>
        <w:rPr>
          <w:del w:id="149" w:author="Sebring, Amanda J" w:date="2017-10-04T09:14:00Z"/>
          <w:rFonts w:ascii="Courier New" w:hAnsi="Courier New" w:cs="Courier New"/>
          <w:sz w:val="24"/>
          <w:szCs w:val="24"/>
        </w:rPr>
      </w:pPr>
      <w:del w:id="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501 73 1 2 1 74 45 50 35 35 35</w:delText>
        </w:r>
      </w:del>
    </w:p>
    <w:p w14:paraId="693C3613" w14:textId="7E846C35" w:rsidR="000D5A7E" w:rsidRPr="000D5A7E" w:rsidDel="00580A98" w:rsidRDefault="000D5A7E" w:rsidP="000D5A7E">
      <w:pPr>
        <w:spacing w:after="0"/>
        <w:rPr>
          <w:del w:id="151" w:author="Sebring, Amanda J" w:date="2017-10-04T09:14:00Z"/>
          <w:rFonts w:ascii="Courier New" w:hAnsi="Courier New" w:cs="Courier New"/>
          <w:sz w:val="24"/>
          <w:szCs w:val="24"/>
        </w:rPr>
      </w:pPr>
      <w:del w:id="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501 74 1 2 1 75 50 50 35 35 35</w:delText>
        </w:r>
      </w:del>
    </w:p>
    <w:p w14:paraId="45F36400" w14:textId="3AFB35D6" w:rsidR="000D5A7E" w:rsidRPr="000D5A7E" w:rsidDel="00580A98" w:rsidRDefault="000D5A7E" w:rsidP="000D5A7E">
      <w:pPr>
        <w:spacing w:after="0"/>
        <w:rPr>
          <w:del w:id="153" w:author="Sebring, Amanda J" w:date="2017-10-04T09:14:00Z"/>
          <w:rFonts w:ascii="Courier New" w:hAnsi="Courier New" w:cs="Courier New"/>
          <w:sz w:val="24"/>
          <w:szCs w:val="24"/>
        </w:rPr>
      </w:pPr>
      <w:del w:id="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501 75 1 2 1 76 45 45 35 40 35</w:delText>
        </w:r>
      </w:del>
    </w:p>
    <w:p w14:paraId="255024ED" w14:textId="5156FB0A" w:rsidR="000D5A7E" w:rsidRPr="000D5A7E" w:rsidDel="00580A98" w:rsidRDefault="000D5A7E" w:rsidP="000D5A7E">
      <w:pPr>
        <w:spacing w:after="0"/>
        <w:rPr>
          <w:del w:id="155" w:author="Sebring, Amanda J" w:date="2017-10-04T09:14:00Z"/>
          <w:rFonts w:ascii="Courier New" w:hAnsi="Courier New" w:cs="Courier New"/>
          <w:sz w:val="24"/>
          <w:szCs w:val="24"/>
        </w:rPr>
      </w:pPr>
      <w:del w:id="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501 77 1 2 1 77 60 55 45 50 35</w:delText>
        </w:r>
      </w:del>
    </w:p>
    <w:p w14:paraId="0EA5522C" w14:textId="6BCEC87C" w:rsidR="000D5A7E" w:rsidRPr="000D5A7E" w:rsidDel="00580A98" w:rsidRDefault="000D5A7E" w:rsidP="000D5A7E">
      <w:pPr>
        <w:spacing w:after="0"/>
        <w:rPr>
          <w:del w:id="157" w:author="Sebring, Amanda J" w:date="2017-10-04T09:14:00Z"/>
          <w:rFonts w:ascii="Courier New" w:hAnsi="Courier New" w:cs="Courier New"/>
          <w:sz w:val="24"/>
          <w:szCs w:val="24"/>
        </w:rPr>
      </w:pPr>
      <w:del w:id="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501 78 1 2 1 78 55 55 40 40 35</w:delText>
        </w:r>
      </w:del>
    </w:p>
    <w:p w14:paraId="774E0CB1" w14:textId="2D34CC0D" w:rsidR="000D5A7E" w:rsidRPr="000D5A7E" w:rsidDel="00580A98" w:rsidRDefault="000D5A7E" w:rsidP="000D5A7E">
      <w:pPr>
        <w:spacing w:after="0"/>
        <w:rPr>
          <w:del w:id="159" w:author="Sebring, Amanda J" w:date="2017-10-04T09:14:00Z"/>
          <w:rFonts w:ascii="Courier New" w:hAnsi="Courier New" w:cs="Courier New"/>
          <w:sz w:val="24"/>
          <w:szCs w:val="24"/>
        </w:rPr>
      </w:pPr>
      <w:del w:id="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501 79 1 2 1 79 60 45 35 45 35</w:delText>
        </w:r>
      </w:del>
    </w:p>
    <w:p w14:paraId="0849D0AD" w14:textId="4A6E20F0" w:rsidR="000D5A7E" w:rsidRPr="000D5A7E" w:rsidDel="00580A98" w:rsidRDefault="000D5A7E" w:rsidP="000D5A7E">
      <w:pPr>
        <w:spacing w:after="0"/>
        <w:rPr>
          <w:del w:id="161" w:author="Sebring, Amanda J" w:date="2017-10-04T09:14:00Z"/>
          <w:rFonts w:ascii="Courier New" w:hAnsi="Courier New" w:cs="Courier New"/>
          <w:sz w:val="24"/>
          <w:szCs w:val="24"/>
        </w:rPr>
      </w:pPr>
      <w:del w:id="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501 80 1 2 1 80 65 55 45 45 40</w:delText>
        </w:r>
      </w:del>
    </w:p>
    <w:p w14:paraId="12D71F65" w14:textId="5AB2D685" w:rsidR="000D5A7E" w:rsidRPr="000D5A7E" w:rsidDel="00580A98" w:rsidRDefault="000D5A7E" w:rsidP="000D5A7E">
      <w:pPr>
        <w:spacing w:after="0"/>
        <w:rPr>
          <w:del w:id="163" w:author="Sebring, Amanda J" w:date="2017-10-04T09:14:00Z"/>
          <w:rFonts w:ascii="Courier New" w:hAnsi="Courier New" w:cs="Courier New"/>
          <w:sz w:val="24"/>
          <w:szCs w:val="24"/>
        </w:rPr>
      </w:pPr>
      <w:del w:id="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501 00 1 0 0 00 65 60 55 60 45</w:delText>
        </w:r>
      </w:del>
    </w:p>
    <w:p w14:paraId="61DC0F0D" w14:textId="40B3C8EC" w:rsidR="000D5A7E" w:rsidRPr="000D5A7E" w:rsidDel="00580A98" w:rsidRDefault="000D5A7E" w:rsidP="000D5A7E">
      <w:pPr>
        <w:spacing w:after="0"/>
        <w:rPr>
          <w:del w:id="165" w:author="Sebring, Amanda J" w:date="2017-10-04T09:14:00Z"/>
          <w:rFonts w:ascii="Courier New" w:hAnsi="Courier New" w:cs="Courier New"/>
          <w:sz w:val="24"/>
          <w:szCs w:val="24"/>
        </w:rPr>
      </w:pPr>
      <w:del w:id="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501 02 1 2 2 01 75 70 70 75 70</w:delText>
        </w:r>
      </w:del>
    </w:p>
    <w:p w14:paraId="523A49C0" w14:textId="62142DEB" w:rsidR="000D5A7E" w:rsidRPr="000D5A7E" w:rsidDel="00580A98" w:rsidRDefault="000D5A7E" w:rsidP="000D5A7E">
      <w:pPr>
        <w:spacing w:after="0"/>
        <w:rPr>
          <w:del w:id="167" w:author="Sebring, Amanda J" w:date="2017-10-04T09:14:00Z"/>
          <w:rFonts w:ascii="Courier New" w:hAnsi="Courier New" w:cs="Courier New"/>
          <w:sz w:val="24"/>
          <w:szCs w:val="24"/>
        </w:rPr>
      </w:pPr>
      <w:del w:id="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501 04 1 2 2 02 65 55 50 45 45</w:delText>
        </w:r>
      </w:del>
    </w:p>
    <w:p w14:paraId="212C3766" w14:textId="1CCD357E" w:rsidR="000D5A7E" w:rsidRPr="000D5A7E" w:rsidDel="00580A98" w:rsidRDefault="000D5A7E" w:rsidP="000D5A7E">
      <w:pPr>
        <w:spacing w:after="0"/>
        <w:rPr>
          <w:del w:id="169" w:author="Sebring, Amanda J" w:date="2017-10-04T09:14:00Z"/>
          <w:rFonts w:ascii="Courier New" w:hAnsi="Courier New" w:cs="Courier New"/>
          <w:sz w:val="24"/>
          <w:szCs w:val="24"/>
        </w:rPr>
      </w:pPr>
      <w:del w:id="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501 09 1 2 2 03 45 30 30 40 35</w:delText>
        </w:r>
      </w:del>
    </w:p>
    <w:p w14:paraId="38560611" w14:textId="4FA7D301" w:rsidR="000D5A7E" w:rsidRPr="000D5A7E" w:rsidDel="00580A98" w:rsidRDefault="000D5A7E" w:rsidP="000D5A7E">
      <w:pPr>
        <w:spacing w:after="0"/>
        <w:rPr>
          <w:del w:id="171" w:author="Sebring, Amanda J" w:date="2017-10-04T09:14:00Z"/>
          <w:rFonts w:ascii="Courier New" w:hAnsi="Courier New" w:cs="Courier New"/>
          <w:sz w:val="24"/>
          <w:szCs w:val="24"/>
        </w:rPr>
      </w:pPr>
      <w:del w:id="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501 11 1 2 2 04 75 65 65 75 70</w:delText>
        </w:r>
      </w:del>
    </w:p>
    <w:p w14:paraId="573394FD" w14:textId="3DE8AA14" w:rsidR="000D5A7E" w:rsidRPr="000D5A7E" w:rsidDel="00580A98" w:rsidRDefault="000D5A7E" w:rsidP="000D5A7E">
      <w:pPr>
        <w:spacing w:after="0"/>
        <w:rPr>
          <w:del w:id="173" w:author="Sebring, Amanda J" w:date="2017-10-04T09:14:00Z"/>
          <w:rFonts w:ascii="Courier New" w:hAnsi="Courier New" w:cs="Courier New"/>
          <w:sz w:val="24"/>
          <w:szCs w:val="24"/>
        </w:rPr>
      </w:pPr>
      <w:del w:id="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501 22 1 2 2 05 45 35 35 40 35</w:delText>
        </w:r>
      </w:del>
    </w:p>
    <w:p w14:paraId="70E78D71" w14:textId="7E584D96" w:rsidR="000D5A7E" w:rsidRPr="000D5A7E" w:rsidDel="00580A98" w:rsidRDefault="000D5A7E" w:rsidP="000D5A7E">
      <w:pPr>
        <w:spacing w:after="0"/>
        <w:rPr>
          <w:del w:id="175" w:author="Sebring, Amanda J" w:date="2017-10-04T09:14:00Z"/>
          <w:rFonts w:ascii="Courier New" w:hAnsi="Courier New" w:cs="Courier New"/>
          <w:sz w:val="24"/>
          <w:szCs w:val="24"/>
        </w:rPr>
      </w:pPr>
      <w:del w:id="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501 39 1 2 2 06 55 50 45 50 45</w:delText>
        </w:r>
      </w:del>
    </w:p>
    <w:p w14:paraId="7E2A1897" w14:textId="0F63274C" w:rsidR="000D5A7E" w:rsidRPr="000D5A7E" w:rsidDel="00580A98" w:rsidRDefault="000D5A7E" w:rsidP="000D5A7E">
      <w:pPr>
        <w:spacing w:after="0"/>
        <w:rPr>
          <w:del w:id="177" w:author="Sebring, Amanda J" w:date="2017-10-04T09:14:00Z"/>
          <w:rFonts w:ascii="Courier New" w:hAnsi="Courier New" w:cs="Courier New"/>
          <w:sz w:val="24"/>
          <w:szCs w:val="24"/>
        </w:rPr>
      </w:pPr>
      <w:del w:id="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501 40 1 2 2 07 30 25 25 25 25</w:delText>
        </w:r>
      </w:del>
    </w:p>
    <w:p w14:paraId="2FFE5277" w14:textId="69ADE2D7" w:rsidR="000D5A7E" w:rsidRPr="000D5A7E" w:rsidDel="00580A98" w:rsidRDefault="000D5A7E" w:rsidP="000D5A7E">
      <w:pPr>
        <w:spacing w:after="0"/>
        <w:rPr>
          <w:del w:id="179" w:author="Sebring, Amanda J" w:date="2017-10-04T09:14:00Z"/>
          <w:rFonts w:ascii="Courier New" w:hAnsi="Courier New" w:cs="Courier New"/>
          <w:sz w:val="24"/>
          <w:szCs w:val="24"/>
        </w:rPr>
      </w:pPr>
      <w:del w:id="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501 46 1 2 2 08 55 50 45 40 40</w:delText>
        </w:r>
      </w:del>
    </w:p>
    <w:p w14:paraId="4AAE7194" w14:textId="267326AD" w:rsidR="000D5A7E" w:rsidRPr="000D5A7E" w:rsidDel="00580A98" w:rsidRDefault="000D5A7E" w:rsidP="000D5A7E">
      <w:pPr>
        <w:spacing w:after="0"/>
        <w:rPr>
          <w:del w:id="181" w:author="Sebring, Amanda J" w:date="2017-10-04T09:14:00Z"/>
          <w:rFonts w:ascii="Courier New" w:hAnsi="Courier New" w:cs="Courier New"/>
          <w:sz w:val="24"/>
          <w:szCs w:val="24"/>
        </w:rPr>
      </w:pPr>
      <w:del w:id="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501 13 1 2 2 09 55 50 45 40 40</w:delText>
        </w:r>
      </w:del>
    </w:p>
    <w:p w14:paraId="21480625" w14:textId="46405F4F" w:rsidR="000D5A7E" w:rsidRPr="000D5A7E" w:rsidDel="00580A98" w:rsidRDefault="000D5A7E" w:rsidP="000D5A7E">
      <w:pPr>
        <w:spacing w:after="0"/>
        <w:rPr>
          <w:del w:id="183" w:author="Sebring, Amanda J" w:date="2017-10-04T09:14:00Z"/>
          <w:rFonts w:ascii="Courier New" w:hAnsi="Courier New" w:cs="Courier New"/>
          <w:sz w:val="24"/>
          <w:szCs w:val="24"/>
        </w:rPr>
      </w:pPr>
      <w:del w:id="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501 76 1 2 2 10 40 35 20 25 25</w:delText>
        </w:r>
      </w:del>
    </w:p>
    <w:p w14:paraId="632088F0" w14:textId="2D2923D5" w:rsidR="000D5A7E" w:rsidRPr="000D5A7E" w:rsidDel="00580A98" w:rsidRDefault="000D5A7E" w:rsidP="000D5A7E">
      <w:pPr>
        <w:spacing w:after="0"/>
        <w:rPr>
          <w:del w:id="185" w:author="Sebring, Amanda J" w:date="2017-10-04T09:14:00Z"/>
          <w:rFonts w:ascii="Courier New" w:hAnsi="Courier New" w:cs="Courier New"/>
          <w:sz w:val="24"/>
          <w:szCs w:val="24"/>
        </w:rPr>
      </w:pPr>
      <w:del w:id="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501 43 1 2 2 11 30 25 20 20 20</w:delText>
        </w:r>
      </w:del>
    </w:p>
    <w:p w14:paraId="723254AC" w14:textId="0DF441F6" w:rsidR="000D5A7E" w:rsidRPr="000D5A7E" w:rsidDel="00580A98" w:rsidRDefault="000D5A7E" w:rsidP="000D5A7E">
      <w:pPr>
        <w:spacing w:after="0"/>
        <w:rPr>
          <w:del w:id="187" w:author="Sebring, Amanda J" w:date="2017-10-04T09:14:00Z"/>
          <w:rFonts w:ascii="Courier New" w:hAnsi="Courier New" w:cs="Courier New"/>
          <w:sz w:val="24"/>
          <w:szCs w:val="24"/>
        </w:rPr>
      </w:pPr>
      <w:del w:id="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501 54 1 2 2 12 55 55 40 45 45</w:delText>
        </w:r>
      </w:del>
    </w:p>
    <w:p w14:paraId="0FE7437F" w14:textId="3FD4745A" w:rsidR="000D5A7E" w:rsidRPr="000D5A7E" w:rsidDel="00580A98" w:rsidRDefault="000D5A7E" w:rsidP="000D5A7E">
      <w:pPr>
        <w:spacing w:after="0"/>
        <w:rPr>
          <w:del w:id="189" w:author="Sebring, Amanda J" w:date="2017-10-04T09:14:00Z"/>
          <w:rFonts w:ascii="Courier New" w:hAnsi="Courier New" w:cs="Courier New"/>
          <w:sz w:val="24"/>
          <w:szCs w:val="24"/>
        </w:rPr>
      </w:pPr>
      <w:del w:id="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501 01 1 2 2 13 20 15 15 15 15</w:delText>
        </w:r>
      </w:del>
    </w:p>
    <w:p w14:paraId="3615201A" w14:textId="5CF5AD74" w:rsidR="000D5A7E" w:rsidRPr="000D5A7E" w:rsidDel="00580A98" w:rsidRDefault="000D5A7E" w:rsidP="000D5A7E">
      <w:pPr>
        <w:spacing w:after="0"/>
        <w:rPr>
          <w:del w:id="191" w:author="Sebring, Amanda J" w:date="2017-10-04T09:14:00Z"/>
          <w:rFonts w:ascii="Courier New" w:hAnsi="Courier New" w:cs="Courier New"/>
          <w:sz w:val="24"/>
          <w:szCs w:val="24"/>
        </w:rPr>
      </w:pPr>
      <w:del w:id="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501 07 1 2 2 14 40 35 20 20 20</w:delText>
        </w:r>
      </w:del>
    </w:p>
    <w:p w14:paraId="637D4B6D" w14:textId="63EF42F2" w:rsidR="000D5A7E" w:rsidRPr="000D5A7E" w:rsidDel="00580A98" w:rsidRDefault="000D5A7E" w:rsidP="000D5A7E">
      <w:pPr>
        <w:spacing w:after="0"/>
        <w:rPr>
          <w:del w:id="193" w:author="Sebring, Amanda J" w:date="2017-10-04T09:14:00Z"/>
          <w:rFonts w:ascii="Courier New" w:hAnsi="Courier New" w:cs="Courier New"/>
          <w:sz w:val="24"/>
          <w:szCs w:val="24"/>
        </w:rPr>
      </w:pPr>
      <w:del w:id="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501 14 1 2 2 15 55 50 35 40 35</w:delText>
        </w:r>
      </w:del>
    </w:p>
    <w:p w14:paraId="58C38776" w14:textId="23594572" w:rsidR="000D5A7E" w:rsidRPr="000D5A7E" w:rsidDel="00580A98" w:rsidRDefault="000D5A7E" w:rsidP="000D5A7E">
      <w:pPr>
        <w:spacing w:after="0"/>
        <w:rPr>
          <w:del w:id="195" w:author="Sebring, Amanda J" w:date="2017-10-04T09:14:00Z"/>
          <w:rFonts w:ascii="Courier New" w:hAnsi="Courier New" w:cs="Courier New"/>
          <w:sz w:val="24"/>
          <w:szCs w:val="24"/>
        </w:rPr>
      </w:pPr>
      <w:del w:id="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501 30 1 2 2 16 20 25 15 20 20</w:delText>
        </w:r>
      </w:del>
    </w:p>
    <w:p w14:paraId="6030A52A" w14:textId="06B2BABE" w:rsidR="000D5A7E" w:rsidRPr="000D5A7E" w:rsidDel="00580A98" w:rsidRDefault="000D5A7E" w:rsidP="000D5A7E">
      <w:pPr>
        <w:spacing w:after="0"/>
        <w:rPr>
          <w:del w:id="197" w:author="Sebring, Amanda J" w:date="2017-10-04T09:14:00Z"/>
          <w:rFonts w:ascii="Courier New" w:hAnsi="Courier New" w:cs="Courier New"/>
          <w:sz w:val="24"/>
          <w:szCs w:val="24"/>
        </w:rPr>
      </w:pPr>
      <w:del w:id="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501 37 1 2 2 17 45 50 35 35 30</w:delText>
        </w:r>
      </w:del>
    </w:p>
    <w:p w14:paraId="453D1A4B" w14:textId="11BBC0BE" w:rsidR="000D5A7E" w:rsidRPr="000D5A7E" w:rsidDel="00580A98" w:rsidRDefault="000D5A7E" w:rsidP="000D5A7E">
      <w:pPr>
        <w:spacing w:after="0"/>
        <w:rPr>
          <w:del w:id="199" w:author="Sebring, Amanda J" w:date="2017-10-04T09:14:00Z"/>
          <w:rFonts w:ascii="Courier New" w:hAnsi="Courier New" w:cs="Courier New"/>
          <w:sz w:val="24"/>
          <w:szCs w:val="24"/>
        </w:rPr>
      </w:pPr>
      <w:del w:id="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501 50 1 2 2 18 70 60 35 45 45</w:delText>
        </w:r>
      </w:del>
    </w:p>
    <w:p w14:paraId="54268783" w14:textId="61841C9D" w:rsidR="000D5A7E" w:rsidRPr="000D5A7E" w:rsidDel="00580A98" w:rsidRDefault="000D5A7E" w:rsidP="000D5A7E">
      <w:pPr>
        <w:spacing w:after="0"/>
        <w:rPr>
          <w:del w:id="201" w:author="Sebring, Amanda J" w:date="2017-10-04T09:14:00Z"/>
          <w:rFonts w:ascii="Courier New" w:hAnsi="Courier New" w:cs="Courier New"/>
          <w:sz w:val="24"/>
          <w:szCs w:val="24"/>
        </w:rPr>
      </w:pPr>
      <w:del w:id="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501 52 1 2 2 19 15 15 20 30 30</w:delText>
        </w:r>
      </w:del>
    </w:p>
    <w:p w14:paraId="65298561" w14:textId="5F890B51" w:rsidR="000D5A7E" w:rsidRPr="000D5A7E" w:rsidDel="00580A98" w:rsidRDefault="000D5A7E" w:rsidP="000D5A7E">
      <w:pPr>
        <w:spacing w:after="0"/>
        <w:rPr>
          <w:del w:id="203" w:author="Sebring, Amanda J" w:date="2017-10-04T09:14:00Z"/>
          <w:rFonts w:ascii="Courier New" w:hAnsi="Courier New" w:cs="Courier New"/>
          <w:sz w:val="24"/>
          <w:szCs w:val="24"/>
        </w:rPr>
      </w:pPr>
      <w:del w:id="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501 65 1 2 2 20 45 35 25 20 20</w:delText>
        </w:r>
      </w:del>
    </w:p>
    <w:p w14:paraId="04EEBD73" w14:textId="272FF52C" w:rsidR="000D5A7E" w:rsidRPr="000D5A7E" w:rsidDel="00580A98" w:rsidRDefault="000D5A7E" w:rsidP="000D5A7E">
      <w:pPr>
        <w:spacing w:after="0"/>
        <w:rPr>
          <w:del w:id="205" w:author="Sebring, Amanda J" w:date="2017-10-04T09:14:00Z"/>
          <w:rFonts w:ascii="Courier New" w:hAnsi="Courier New" w:cs="Courier New"/>
          <w:sz w:val="24"/>
          <w:szCs w:val="24"/>
        </w:rPr>
      </w:pPr>
      <w:del w:id="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501 70 1 2 2 21 55 45 45 35 40</w:delText>
        </w:r>
      </w:del>
    </w:p>
    <w:p w14:paraId="55E684C5" w14:textId="4A5D07E7" w:rsidR="000D5A7E" w:rsidRPr="000D5A7E" w:rsidDel="00580A98" w:rsidRDefault="000D5A7E" w:rsidP="000D5A7E">
      <w:pPr>
        <w:spacing w:after="0"/>
        <w:rPr>
          <w:del w:id="207" w:author="Sebring, Amanda J" w:date="2017-10-04T09:14:00Z"/>
          <w:rFonts w:ascii="Courier New" w:hAnsi="Courier New" w:cs="Courier New"/>
          <w:sz w:val="24"/>
          <w:szCs w:val="24"/>
        </w:rPr>
      </w:pPr>
      <w:del w:id="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501 38 1 2 2 22 45 40 35 40 40</w:delText>
        </w:r>
      </w:del>
    </w:p>
    <w:p w14:paraId="078068EA" w14:textId="52D44C4D" w:rsidR="000D5A7E" w:rsidRPr="000D5A7E" w:rsidDel="00580A98" w:rsidRDefault="000D5A7E" w:rsidP="000D5A7E">
      <w:pPr>
        <w:spacing w:after="0"/>
        <w:rPr>
          <w:del w:id="209" w:author="Sebring, Amanda J" w:date="2017-10-04T09:14:00Z"/>
          <w:rFonts w:ascii="Courier New" w:hAnsi="Courier New" w:cs="Courier New"/>
          <w:sz w:val="24"/>
          <w:szCs w:val="24"/>
        </w:rPr>
      </w:pPr>
      <w:del w:id="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501 42 1 2 2 23 55 55 45 40 40</w:delText>
        </w:r>
      </w:del>
    </w:p>
    <w:p w14:paraId="64458956" w14:textId="0B771560" w:rsidR="000D5A7E" w:rsidRPr="000D5A7E" w:rsidDel="00580A98" w:rsidRDefault="000D5A7E" w:rsidP="000D5A7E">
      <w:pPr>
        <w:spacing w:after="0"/>
        <w:rPr>
          <w:del w:id="211" w:author="Sebring, Amanda J" w:date="2017-10-04T09:14:00Z"/>
          <w:rFonts w:ascii="Courier New" w:hAnsi="Courier New" w:cs="Courier New"/>
          <w:sz w:val="24"/>
          <w:szCs w:val="24"/>
        </w:rPr>
      </w:pPr>
      <w:del w:id="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501 03 1 2 2 24 55 50 30 35 30</w:delText>
        </w:r>
      </w:del>
    </w:p>
    <w:p w14:paraId="5AB28826" w14:textId="0F020BB3" w:rsidR="000D5A7E" w:rsidRPr="000D5A7E" w:rsidDel="00580A98" w:rsidRDefault="000D5A7E" w:rsidP="000D5A7E">
      <w:pPr>
        <w:spacing w:after="0"/>
        <w:rPr>
          <w:del w:id="213" w:author="Sebring, Amanda J" w:date="2017-10-04T09:14:00Z"/>
          <w:rFonts w:ascii="Courier New" w:hAnsi="Courier New" w:cs="Courier New"/>
          <w:sz w:val="24"/>
          <w:szCs w:val="24"/>
        </w:rPr>
      </w:pPr>
      <w:del w:id="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501 05 1 2 2 25 45 35 25 30 25</w:delText>
        </w:r>
      </w:del>
    </w:p>
    <w:p w14:paraId="0E1E06D4" w14:textId="55A67CB5" w:rsidR="000D5A7E" w:rsidRPr="000D5A7E" w:rsidDel="00580A98" w:rsidRDefault="000D5A7E" w:rsidP="000D5A7E">
      <w:pPr>
        <w:spacing w:after="0"/>
        <w:rPr>
          <w:del w:id="215" w:author="Sebring, Amanda J" w:date="2017-10-04T09:14:00Z"/>
          <w:rFonts w:ascii="Courier New" w:hAnsi="Courier New" w:cs="Courier New"/>
          <w:sz w:val="24"/>
          <w:szCs w:val="24"/>
        </w:rPr>
      </w:pPr>
      <w:del w:id="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501 06 1 2 2 26 55 60 55 55 50</w:delText>
        </w:r>
      </w:del>
    </w:p>
    <w:p w14:paraId="30F8B182" w14:textId="16861703" w:rsidR="000D5A7E" w:rsidRPr="000D5A7E" w:rsidDel="00580A98" w:rsidRDefault="000D5A7E" w:rsidP="000D5A7E">
      <w:pPr>
        <w:spacing w:after="0"/>
        <w:rPr>
          <w:del w:id="217" w:author="Sebring, Amanda J" w:date="2017-10-04T09:14:00Z"/>
          <w:rFonts w:ascii="Courier New" w:hAnsi="Courier New" w:cs="Courier New"/>
          <w:sz w:val="24"/>
          <w:szCs w:val="24"/>
        </w:rPr>
      </w:pPr>
      <w:del w:id="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501 08 1 2 2 27 40 40 25 25 20</w:delText>
        </w:r>
      </w:del>
    </w:p>
    <w:p w14:paraId="4FBE8E6F" w14:textId="3B90D52C" w:rsidR="000D5A7E" w:rsidRPr="000D5A7E" w:rsidDel="00580A98" w:rsidRDefault="000D5A7E" w:rsidP="000D5A7E">
      <w:pPr>
        <w:spacing w:after="0"/>
        <w:rPr>
          <w:del w:id="219" w:author="Sebring, Amanda J" w:date="2017-10-04T09:14:00Z"/>
          <w:rFonts w:ascii="Courier New" w:hAnsi="Courier New" w:cs="Courier New"/>
          <w:sz w:val="24"/>
          <w:szCs w:val="24"/>
        </w:rPr>
      </w:pPr>
      <w:del w:id="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501 10 1 2 2 28 45 40 20 30 25</w:delText>
        </w:r>
      </w:del>
    </w:p>
    <w:p w14:paraId="5C6B19BB" w14:textId="323FAAA4" w:rsidR="000D5A7E" w:rsidRPr="000D5A7E" w:rsidDel="00580A98" w:rsidRDefault="000D5A7E" w:rsidP="000D5A7E">
      <w:pPr>
        <w:spacing w:after="0"/>
        <w:rPr>
          <w:del w:id="221" w:author="Sebring, Amanda J" w:date="2017-10-04T09:14:00Z"/>
          <w:rFonts w:ascii="Courier New" w:hAnsi="Courier New" w:cs="Courier New"/>
          <w:sz w:val="24"/>
          <w:szCs w:val="24"/>
        </w:rPr>
      </w:pPr>
      <w:del w:id="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501 12 1 2 2 29 35 30 25 20 20</w:delText>
        </w:r>
      </w:del>
    </w:p>
    <w:p w14:paraId="13C6F9DF" w14:textId="4F87775F" w:rsidR="000D5A7E" w:rsidRPr="000D5A7E" w:rsidDel="00580A98" w:rsidRDefault="000D5A7E" w:rsidP="000D5A7E">
      <w:pPr>
        <w:spacing w:after="0"/>
        <w:rPr>
          <w:del w:id="223" w:author="Sebring, Amanda J" w:date="2017-10-04T09:14:00Z"/>
          <w:rFonts w:ascii="Courier New" w:hAnsi="Courier New" w:cs="Courier New"/>
          <w:sz w:val="24"/>
          <w:szCs w:val="24"/>
        </w:rPr>
      </w:pPr>
      <w:del w:id="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501 15 1 2 2 30 55 50 45 55 50</w:delText>
        </w:r>
      </w:del>
    </w:p>
    <w:p w14:paraId="536C98CE" w14:textId="374CF148" w:rsidR="000D5A7E" w:rsidRPr="000D5A7E" w:rsidDel="00580A98" w:rsidRDefault="000D5A7E" w:rsidP="000D5A7E">
      <w:pPr>
        <w:spacing w:after="0"/>
        <w:rPr>
          <w:del w:id="225" w:author="Sebring, Amanda J" w:date="2017-10-04T09:14:00Z"/>
          <w:rFonts w:ascii="Courier New" w:hAnsi="Courier New" w:cs="Courier New"/>
          <w:sz w:val="24"/>
          <w:szCs w:val="24"/>
        </w:rPr>
      </w:pPr>
      <w:del w:id="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501 16 1 2 2 31 35 30 15 20 20</w:delText>
        </w:r>
      </w:del>
    </w:p>
    <w:p w14:paraId="082F0AE7" w14:textId="127E8DF6" w:rsidR="000D5A7E" w:rsidRPr="000D5A7E" w:rsidDel="00580A98" w:rsidRDefault="000D5A7E" w:rsidP="000D5A7E">
      <w:pPr>
        <w:spacing w:after="0"/>
        <w:rPr>
          <w:del w:id="227" w:author="Sebring, Amanda J" w:date="2017-10-04T09:14:00Z"/>
          <w:rFonts w:ascii="Courier New" w:hAnsi="Courier New" w:cs="Courier New"/>
          <w:sz w:val="24"/>
          <w:szCs w:val="24"/>
        </w:rPr>
      </w:pPr>
      <w:del w:id="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501 17 1 2 2 32 35 25 15 30 2</w:delText>
        </w:r>
      </w:del>
      <w:del w:id="229" w:author="Sebring, Amanda J" w:date="2017-09-12T16:38:00Z">
        <w:r w:rsidRPr="000D5A7E" w:rsidDel="00526153">
          <w:rPr>
            <w:rFonts w:ascii="Courier New" w:hAnsi="Courier New" w:cs="Courier New"/>
            <w:sz w:val="24"/>
            <w:szCs w:val="24"/>
          </w:rPr>
          <w:delText>5</w:delText>
        </w:r>
      </w:del>
    </w:p>
    <w:p w14:paraId="0FC20142" w14:textId="7C8E85F3" w:rsidR="000D5A7E" w:rsidRPr="000D5A7E" w:rsidDel="00580A98" w:rsidRDefault="000D5A7E" w:rsidP="000D5A7E">
      <w:pPr>
        <w:spacing w:after="0"/>
        <w:rPr>
          <w:del w:id="230" w:author="Sebring, Amanda J" w:date="2017-10-04T09:14:00Z"/>
          <w:rFonts w:ascii="Courier New" w:hAnsi="Courier New" w:cs="Courier New"/>
          <w:sz w:val="24"/>
          <w:szCs w:val="24"/>
        </w:rPr>
      </w:pPr>
      <w:del w:id="2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501 18 1 2 2 33 30 25 20 25 20</w:delText>
        </w:r>
      </w:del>
    </w:p>
    <w:p w14:paraId="20B70371" w14:textId="10A1328A" w:rsidR="000D5A7E" w:rsidRPr="000D5A7E" w:rsidDel="00580A98" w:rsidRDefault="000D5A7E" w:rsidP="000D5A7E">
      <w:pPr>
        <w:spacing w:after="0"/>
        <w:rPr>
          <w:del w:id="232" w:author="Sebring, Amanda J" w:date="2017-10-04T09:14:00Z"/>
          <w:rFonts w:ascii="Courier New" w:hAnsi="Courier New" w:cs="Courier New"/>
          <w:sz w:val="24"/>
          <w:szCs w:val="24"/>
        </w:rPr>
      </w:pPr>
      <w:del w:id="2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501 19 1 2 2 34 55 45 35 40 40</w:delText>
        </w:r>
      </w:del>
    </w:p>
    <w:p w14:paraId="280BBDF3" w14:textId="47B1F908" w:rsidR="000D5A7E" w:rsidRPr="000D5A7E" w:rsidDel="00580A98" w:rsidRDefault="000D5A7E" w:rsidP="000D5A7E">
      <w:pPr>
        <w:spacing w:after="0"/>
        <w:rPr>
          <w:del w:id="234" w:author="Sebring, Amanda J" w:date="2017-10-04T09:14:00Z"/>
          <w:rFonts w:ascii="Courier New" w:hAnsi="Courier New" w:cs="Courier New"/>
          <w:sz w:val="24"/>
          <w:szCs w:val="24"/>
        </w:rPr>
      </w:pPr>
      <w:del w:id="2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501 20 1 2 2 35 50 40 35 40 40</w:delText>
        </w:r>
      </w:del>
    </w:p>
    <w:p w14:paraId="6582DA15" w14:textId="795E67EC" w:rsidR="000D5A7E" w:rsidRPr="000D5A7E" w:rsidDel="00580A98" w:rsidRDefault="000D5A7E" w:rsidP="000D5A7E">
      <w:pPr>
        <w:spacing w:after="0"/>
        <w:rPr>
          <w:del w:id="236" w:author="Sebring, Amanda J" w:date="2017-10-04T09:14:00Z"/>
          <w:rFonts w:ascii="Courier New" w:hAnsi="Courier New" w:cs="Courier New"/>
          <w:sz w:val="24"/>
          <w:szCs w:val="24"/>
        </w:rPr>
      </w:pPr>
      <w:del w:id="2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501 21 1 2 2 36 60 55 45 45 45</w:delText>
        </w:r>
      </w:del>
    </w:p>
    <w:p w14:paraId="67F54A6B" w14:textId="7CB253D9" w:rsidR="000D5A7E" w:rsidRPr="000D5A7E" w:rsidDel="00580A98" w:rsidRDefault="000D5A7E" w:rsidP="000D5A7E">
      <w:pPr>
        <w:spacing w:after="0"/>
        <w:rPr>
          <w:del w:id="238" w:author="Sebring, Amanda J" w:date="2017-10-04T09:14:00Z"/>
          <w:rFonts w:ascii="Courier New" w:hAnsi="Courier New" w:cs="Courier New"/>
          <w:sz w:val="24"/>
          <w:szCs w:val="24"/>
        </w:rPr>
      </w:pPr>
      <w:del w:id="2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501 23 1 2 2 37 45 40 30 25 20</w:delText>
        </w:r>
      </w:del>
    </w:p>
    <w:p w14:paraId="4834CF33" w14:textId="399F7B6F" w:rsidR="000D5A7E" w:rsidRPr="000D5A7E" w:rsidDel="00580A98" w:rsidRDefault="000D5A7E" w:rsidP="000D5A7E">
      <w:pPr>
        <w:spacing w:after="0"/>
        <w:rPr>
          <w:del w:id="240" w:author="Sebring, Amanda J" w:date="2017-10-04T09:14:00Z"/>
          <w:rFonts w:ascii="Courier New" w:hAnsi="Courier New" w:cs="Courier New"/>
          <w:sz w:val="24"/>
          <w:szCs w:val="24"/>
        </w:rPr>
      </w:pPr>
      <w:del w:id="2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501 24 1 2 2 38 45 40 30 35 35</w:delText>
        </w:r>
      </w:del>
    </w:p>
    <w:p w14:paraId="2CFDB9AF" w14:textId="12ED81D3" w:rsidR="000D5A7E" w:rsidRPr="000D5A7E" w:rsidDel="00580A98" w:rsidRDefault="000D5A7E" w:rsidP="000D5A7E">
      <w:pPr>
        <w:spacing w:after="0"/>
        <w:rPr>
          <w:del w:id="242" w:author="Sebring, Amanda J" w:date="2017-10-04T09:14:00Z"/>
          <w:rFonts w:ascii="Courier New" w:hAnsi="Courier New" w:cs="Courier New"/>
          <w:sz w:val="24"/>
          <w:szCs w:val="24"/>
        </w:rPr>
      </w:pPr>
      <w:del w:id="2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501 25 1 2 2 39 50 35 20 15 15</w:delText>
        </w:r>
      </w:del>
    </w:p>
    <w:p w14:paraId="1CC94678" w14:textId="04B81804" w:rsidR="000D5A7E" w:rsidRPr="000D5A7E" w:rsidDel="00580A98" w:rsidRDefault="000D5A7E" w:rsidP="000D5A7E">
      <w:pPr>
        <w:spacing w:after="0"/>
        <w:rPr>
          <w:del w:id="244" w:author="Sebring, Amanda J" w:date="2017-10-04T09:14:00Z"/>
          <w:rFonts w:ascii="Courier New" w:hAnsi="Courier New" w:cs="Courier New"/>
          <w:sz w:val="24"/>
          <w:szCs w:val="24"/>
        </w:rPr>
      </w:pPr>
      <w:del w:id="2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501 26 1 2 2 40 45 45 30 25 25</w:delText>
        </w:r>
      </w:del>
    </w:p>
    <w:p w14:paraId="70A11F8A" w14:textId="6BDB2F4C" w:rsidR="000D5A7E" w:rsidRPr="000D5A7E" w:rsidDel="00580A98" w:rsidRDefault="000D5A7E" w:rsidP="000D5A7E">
      <w:pPr>
        <w:spacing w:after="0"/>
        <w:rPr>
          <w:del w:id="246" w:author="Sebring, Amanda J" w:date="2017-10-04T09:14:00Z"/>
          <w:rFonts w:ascii="Courier New" w:hAnsi="Courier New" w:cs="Courier New"/>
          <w:sz w:val="24"/>
          <w:szCs w:val="24"/>
        </w:rPr>
      </w:pPr>
      <w:del w:id="2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501 27 1 2 2 41 50 45 35 30 30</w:delText>
        </w:r>
      </w:del>
    </w:p>
    <w:p w14:paraId="7043E8F1" w14:textId="22CFC362" w:rsidR="000D5A7E" w:rsidRPr="000D5A7E" w:rsidDel="00580A98" w:rsidRDefault="000D5A7E" w:rsidP="000D5A7E">
      <w:pPr>
        <w:spacing w:after="0"/>
        <w:rPr>
          <w:del w:id="248" w:author="Sebring, Amanda J" w:date="2017-10-04T09:14:00Z"/>
          <w:rFonts w:ascii="Courier New" w:hAnsi="Courier New" w:cs="Courier New"/>
          <w:sz w:val="24"/>
          <w:szCs w:val="24"/>
        </w:rPr>
      </w:pPr>
      <w:del w:id="2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501 28 1 2 2 42 40 30 20 15 15</w:delText>
        </w:r>
      </w:del>
    </w:p>
    <w:p w14:paraId="784C5078" w14:textId="3E2450E4" w:rsidR="000D5A7E" w:rsidRPr="000D5A7E" w:rsidDel="00580A98" w:rsidRDefault="000D5A7E" w:rsidP="000D5A7E">
      <w:pPr>
        <w:spacing w:after="0"/>
        <w:rPr>
          <w:del w:id="250" w:author="Sebring, Amanda J" w:date="2017-10-04T09:14:00Z"/>
          <w:rFonts w:ascii="Courier New" w:hAnsi="Courier New" w:cs="Courier New"/>
          <w:sz w:val="24"/>
          <w:szCs w:val="24"/>
        </w:rPr>
      </w:pPr>
      <w:del w:id="2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501 29 1 2 2 43 30 25 15 20 15</w:delText>
        </w:r>
      </w:del>
    </w:p>
    <w:p w14:paraId="22B81397" w14:textId="3C0A3C76" w:rsidR="000D5A7E" w:rsidRPr="000D5A7E" w:rsidDel="00580A98" w:rsidRDefault="000D5A7E" w:rsidP="000D5A7E">
      <w:pPr>
        <w:spacing w:after="0"/>
        <w:rPr>
          <w:del w:id="252" w:author="Sebring, Amanda J" w:date="2017-10-04T09:14:00Z"/>
          <w:rFonts w:ascii="Courier New" w:hAnsi="Courier New" w:cs="Courier New"/>
          <w:sz w:val="24"/>
          <w:szCs w:val="24"/>
        </w:rPr>
      </w:pPr>
      <w:del w:id="2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501 31 1 2 2 44 50 40 20 25 25</w:delText>
        </w:r>
      </w:del>
    </w:p>
    <w:p w14:paraId="0AD45569" w14:textId="74628E4F" w:rsidR="000D5A7E" w:rsidRPr="000D5A7E" w:rsidDel="00580A98" w:rsidRDefault="000D5A7E" w:rsidP="000D5A7E">
      <w:pPr>
        <w:spacing w:after="0"/>
        <w:rPr>
          <w:del w:id="254" w:author="Sebring, Amanda J" w:date="2017-10-04T09:14:00Z"/>
          <w:rFonts w:ascii="Courier New" w:hAnsi="Courier New" w:cs="Courier New"/>
          <w:sz w:val="24"/>
          <w:szCs w:val="24"/>
        </w:rPr>
      </w:pPr>
      <w:del w:id="2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501 32 1 2 2 45 55 50 40 45 45</w:delText>
        </w:r>
      </w:del>
    </w:p>
    <w:p w14:paraId="0EDD508C" w14:textId="32C3D886" w:rsidR="000D5A7E" w:rsidRPr="000D5A7E" w:rsidDel="00580A98" w:rsidRDefault="000D5A7E" w:rsidP="000D5A7E">
      <w:pPr>
        <w:spacing w:after="0"/>
        <w:rPr>
          <w:del w:id="256" w:author="Sebring, Amanda J" w:date="2017-10-04T09:14:00Z"/>
          <w:rFonts w:ascii="Courier New" w:hAnsi="Courier New" w:cs="Courier New"/>
          <w:sz w:val="24"/>
          <w:szCs w:val="24"/>
        </w:rPr>
      </w:pPr>
      <w:del w:id="2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501 33 1 2 2 46 60 55 40 45 45</w:delText>
        </w:r>
      </w:del>
    </w:p>
    <w:p w14:paraId="5B67D590" w14:textId="73A7CDFC" w:rsidR="000D5A7E" w:rsidRPr="000D5A7E" w:rsidDel="00580A98" w:rsidRDefault="000D5A7E" w:rsidP="000D5A7E">
      <w:pPr>
        <w:spacing w:after="0"/>
        <w:rPr>
          <w:del w:id="258" w:author="Sebring, Amanda J" w:date="2017-10-04T09:14:00Z"/>
          <w:rFonts w:ascii="Courier New" w:hAnsi="Courier New" w:cs="Courier New"/>
          <w:sz w:val="24"/>
          <w:szCs w:val="24"/>
        </w:rPr>
      </w:pPr>
      <w:del w:id="2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501 34 1 2 2 47 45 35 25 30 25</w:delText>
        </w:r>
      </w:del>
    </w:p>
    <w:p w14:paraId="3978D2D3" w14:textId="484EF406" w:rsidR="000D5A7E" w:rsidRPr="000D5A7E" w:rsidDel="00580A98" w:rsidRDefault="000D5A7E" w:rsidP="000D5A7E">
      <w:pPr>
        <w:spacing w:after="0"/>
        <w:rPr>
          <w:del w:id="260" w:author="Sebring, Amanda J" w:date="2017-10-04T09:14:00Z"/>
          <w:rFonts w:ascii="Courier New" w:hAnsi="Courier New" w:cs="Courier New"/>
          <w:sz w:val="24"/>
          <w:szCs w:val="24"/>
        </w:rPr>
      </w:pPr>
      <w:del w:id="2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501 35 1 2 2 48 55 50 3</w:delText>
        </w:r>
      </w:del>
      <w:del w:id="262" w:author="Sebring, Amanda J" w:date="2017-09-12T16:41:00Z">
        <w:r w:rsidRPr="000D5A7E" w:rsidDel="00526153">
          <w:rPr>
            <w:rFonts w:ascii="Courier New" w:hAnsi="Courier New" w:cs="Courier New"/>
            <w:sz w:val="24"/>
            <w:szCs w:val="24"/>
          </w:rPr>
          <w:delText>0</w:delText>
        </w:r>
      </w:del>
      <w:del w:id="2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30 25</w:delText>
        </w:r>
      </w:del>
    </w:p>
    <w:p w14:paraId="6B3CB680" w14:textId="16CA78B0" w:rsidR="000D5A7E" w:rsidRPr="000D5A7E" w:rsidDel="00580A98" w:rsidRDefault="000D5A7E" w:rsidP="000D5A7E">
      <w:pPr>
        <w:spacing w:after="0"/>
        <w:rPr>
          <w:del w:id="264" w:author="Sebring, Amanda J" w:date="2017-10-04T09:14:00Z"/>
          <w:rFonts w:ascii="Courier New" w:hAnsi="Courier New" w:cs="Courier New"/>
          <w:sz w:val="24"/>
          <w:szCs w:val="24"/>
        </w:rPr>
      </w:pPr>
      <w:del w:id="2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501 36 1 2 2 49 25 20 10 10 10</w:delText>
        </w:r>
      </w:del>
    </w:p>
    <w:p w14:paraId="13324224" w14:textId="2EB91BC6" w:rsidR="000D5A7E" w:rsidRPr="000D5A7E" w:rsidDel="00580A98" w:rsidRDefault="000D5A7E" w:rsidP="000D5A7E">
      <w:pPr>
        <w:spacing w:after="0"/>
        <w:rPr>
          <w:del w:id="266" w:author="Sebring, Amanda J" w:date="2017-10-04T09:14:00Z"/>
          <w:rFonts w:ascii="Courier New" w:hAnsi="Courier New" w:cs="Courier New"/>
          <w:sz w:val="24"/>
          <w:szCs w:val="24"/>
        </w:rPr>
      </w:pPr>
      <w:del w:id="2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501 41 1 2 2 50 30 30 25 20 20</w:delText>
        </w:r>
      </w:del>
    </w:p>
    <w:p w14:paraId="0A201973" w14:textId="4404F93E" w:rsidR="000D5A7E" w:rsidRPr="000D5A7E" w:rsidDel="00580A98" w:rsidRDefault="000D5A7E" w:rsidP="000D5A7E">
      <w:pPr>
        <w:spacing w:after="0"/>
        <w:rPr>
          <w:del w:id="268" w:author="Sebring, Amanda J" w:date="2017-10-04T09:14:00Z"/>
          <w:rFonts w:ascii="Courier New" w:hAnsi="Courier New" w:cs="Courier New"/>
          <w:sz w:val="24"/>
          <w:szCs w:val="24"/>
        </w:rPr>
      </w:pPr>
      <w:del w:id="2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501 44 1 2 2 51 40 35 25 20 20</w:delText>
        </w:r>
      </w:del>
    </w:p>
    <w:p w14:paraId="0C7D175D" w14:textId="15B61C69" w:rsidR="000D5A7E" w:rsidRPr="000D5A7E" w:rsidDel="00580A98" w:rsidRDefault="000D5A7E" w:rsidP="000D5A7E">
      <w:pPr>
        <w:spacing w:after="0"/>
        <w:rPr>
          <w:del w:id="270" w:author="Sebring, Amanda J" w:date="2017-10-04T09:14:00Z"/>
          <w:rFonts w:ascii="Courier New" w:hAnsi="Courier New" w:cs="Courier New"/>
          <w:sz w:val="24"/>
          <w:szCs w:val="24"/>
        </w:rPr>
      </w:pPr>
      <w:del w:id="2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501 45 1 2 2 52 55 50 30 25 25</w:delText>
        </w:r>
      </w:del>
    </w:p>
    <w:p w14:paraId="35F6024F" w14:textId="0F337918" w:rsidR="000D5A7E" w:rsidRPr="000D5A7E" w:rsidDel="00580A98" w:rsidRDefault="000D5A7E" w:rsidP="000D5A7E">
      <w:pPr>
        <w:spacing w:after="0"/>
        <w:rPr>
          <w:del w:id="272" w:author="Sebring, Amanda J" w:date="2017-10-04T09:14:00Z"/>
          <w:rFonts w:ascii="Courier New" w:hAnsi="Courier New" w:cs="Courier New"/>
          <w:sz w:val="24"/>
          <w:szCs w:val="24"/>
        </w:rPr>
      </w:pPr>
      <w:del w:id="2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501 47 1 2 2 53 50 50 30 25 25</w:delText>
        </w:r>
      </w:del>
    </w:p>
    <w:p w14:paraId="39C35B07" w14:textId="4E5E0B39" w:rsidR="000D5A7E" w:rsidRPr="000D5A7E" w:rsidDel="00580A98" w:rsidRDefault="000D5A7E" w:rsidP="000D5A7E">
      <w:pPr>
        <w:spacing w:after="0"/>
        <w:rPr>
          <w:del w:id="274" w:author="Sebring, Amanda J" w:date="2017-10-04T09:14:00Z"/>
          <w:rFonts w:ascii="Courier New" w:hAnsi="Courier New" w:cs="Courier New"/>
          <w:sz w:val="24"/>
          <w:szCs w:val="24"/>
        </w:rPr>
      </w:pPr>
      <w:del w:id="2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501 48 1 2 2 54 </w:delText>
        </w:r>
      </w:del>
    </w:p>
    <w:p w14:paraId="1687FC94" w14:textId="498F6536" w:rsidR="000D5A7E" w:rsidRPr="000D5A7E" w:rsidDel="00580A98" w:rsidRDefault="000D5A7E" w:rsidP="000D5A7E">
      <w:pPr>
        <w:spacing w:after="0"/>
        <w:rPr>
          <w:del w:id="276" w:author="Sebring, Amanda J" w:date="2017-10-04T09:14:00Z"/>
          <w:rFonts w:ascii="Courier New" w:hAnsi="Courier New" w:cs="Courier New"/>
          <w:sz w:val="24"/>
          <w:szCs w:val="24"/>
        </w:rPr>
      </w:pPr>
      <w:del w:id="2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501 49 1 2 2 55 45 35 20 15 15</w:delText>
        </w:r>
      </w:del>
    </w:p>
    <w:p w14:paraId="79F175DB" w14:textId="09DD7AB4" w:rsidR="000D5A7E" w:rsidRPr="000D5A7E" w:rsidDel="00580A98" w:rsidRDefault="000D5A7E" w:rsidP="000D5A7E">
      <w:pPr>
        <w:spacing w:after="0"/>
        <w:rPr>
          <w:del w:id="278" w:author="Sebring, Amanda J" w:date="2017-10-04T09:14:00Z"/>
          <w:rFonts w:ascii="Courier New" w:hAnsi="Courier New" w:cs="Courier New"/>
          <w:sz w:val="24"/>
          <w:szCs w:val="24"/>
        </w:rPr>
      </w:pPr>
      <w:del w:id="2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501 51 1 2 2 56 45 35 30 30 25</w:delText>
        </w:r>
      </w:del>
    </w:p>
    <w:p w14:paraId="3F434653" w14:textId="231687D5" w:rsidR="000D5A7E" w:rsidRPr="000D5A7E" w:rsidDel="00580A98" w:rsidRDefault="000D5A7E" w:rsidP="000D5A7E">
      <w:pPr>
        <w:spacing w:after="0"/>
        <w:rPr>
          <w:del w:id="280" w:author="Sebring, Amanda J" w:date="2017-10-04T09:14:00Z"/>
          <w:rFonts w:ascii="Courier New" w:hAnsi="Courier New" w:cs="Courier New"/>
          <w:sz w:val="24"/>
          <w:szCs w:val="24"/>
        </w:rPr>
      </w:pPr>
      <w:del w:id="2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501 53 1 2 2 57 45 40 30 25 25</w:delText>
        </w:r>
      </w:del>
    </w:p>
    <w:p w14:paraId="12EDAA0F" w14:textId="0459C3E5" w:rsidR="000D5A7E" w:rsidRPr="000D5A7E" w:rsidDel="00580A98" w:rsidRDefault="000D5A7E" w:rsidP="000D5A7E">
      <w:pPr>
        <w:spacing w:after="0"/>
        <w:rPr>
          <w:del w:id="282" w:author="Sebring, Amanda J" w:date="2017-10-04T09:14:00Z"/>
          <w:rFonts w:ascii="Courier New" w:hAnsi="Courier New" w:cs="Courier New"/>
          <w:sz w:val="24"/>
          <w:szCs w:val="24"/>
        </w:rPr>
      </w:pPr>
      <w:del w:id="2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501 55 1 2 2 58 45 40 30 30 25</w:delText>
        </w:r>
      </w:del>
    </w:p>
    <w:p w14:paraId="42A1B500" w14:textId="2121ADDB" w:rsidR="000D5A7E" w:rsidRPr="000D5A7E" w:rsidDel="00580A98" w:rsidRDefault="000D5A7E" w:rsidP="000D5A7E">
      <w:pPr>
        <w:spacing w:after="0"/>
        <w:rPr>
          <w:del w:id="284" w:author="Sebring, Amanda J" w:date="2017-10-04T09:14:00Z"/>
          <w:rFonts w:ascii="Courier New" w:hAnsi="Courier New" w:cs="Courier New"/>
          <w:sz w:val="24"/>
          <w:szCs w:val="24"/>
        </w:rPr>
      </w:pPr>
      <w:del w:id="2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501 56 1 2 2 59 35 30 20 15 15</w:delText>
        </w:r>
      </w:del>
    </w:p>
    <w:p w14:paraId="50A999A4" w14:textId="34509077" w:rsidR="000D5A7E" w:rsidRPr="000D5A7E" w:rsidDel="00580A98" w:rsidRDefault="000D5A7E" w:rsidP="000D5A7E">
      <w:pPr>
        <w:spacing w:after="0"/>
        <w:rPr>
          <w:del w:id="286" w:author="Sebring, Amanda J" w:date="2017-10-04T09:14:00Z"/>
          <w:rFonts w:ascii="Courier New" w:hAnsi="Courier New" w:cs="Courier New"/>
          <w:sz w:val="24"/>
          <w:szCs w:val="24"/>
        </w:rPr>
      </w:pPr>
      <w:del w:id="2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501 57 1 2 2 60 25 30 20 20 15</w:delText>
        </w:r>
      </w:del>
    </w:p>
    <w:p w14:paraId="1577FDD9" w14:textId="7ED77D31" w:rsidR="000D5A7E" w:rsidRPr="000D5A7E" w:rsidDel="00580A98" w:rsidRDefault="000D5A7E" w:rsidP="000D5A7E">
      <w:pPr>
        <w:spacing w:after="0"/>
        <w:rPr>
          <w:del w:id="288" w:author="Sebring, Amanda J" w:date="2017-10-04T09:14:00Z"/>
          <w:rFonts w:ascii="Courier New" w:hAnsi="Courier New" w:cs="Courier New"/>
          <w:sz w:val="24"/>
          <w:szCs w:val="24"/>
        </w:rPr>
      </w:pPr>
      <w:del w:id="2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501 58 1 2 2 61 35 30 25 25 25</w:delText>
        </w:r>
      </w:del>
    </w:p>
    <w:p w14:paraId="37523C6F" w14:textId="696B048E" w:rsidR="000D5A7E" w:rsidRPr="000D5A7E" w:rsidDel="00580A98" w:rsidRDefault="000D5A7E" w:rsidP="000D5A7E">
      <w:pPr>
        <w:spacing w:after="0"/>
        <w:rPr>
          <w:del w:id="290" w:author="Sebring, Amanda J" w:date="2017-10-04T09:14:00Z"/>
          <w:rFonts w:ascii="Courier New" w:hAnsi="Courier New" w:cs="Courier New"/>
          <w:sz w:val="24"/>
          <w:szCs w:val="24"/>
        </w:rPr>
      </w:pPr>
      <w:del w:id="2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501 59 1 2 2 62 30 25 15 15 15</w:delText>
        </w:r>
      </w:del>
    </w:p>
    <w:p w14:paraId="68E5368E" w14:textId="7AFB46F2" w:rsidR="000D5A7E" w:rsidRPr="000D5A7E" w:rsidDel="00580A98" w:rsidRDefault="000D5A7E" w:rsidP="000D5A7E">
      <w:pPr>
        <w:spacing w:after="0"/>
        <w:rPr>
          <w:del w:id="292" w:author="Sebring, Amanda J" w:date="2017-10-04T09:14:00Z"/>
          <w:rFonts w:ascii="Courier New" w:hAnsi="Courier New" w:cs="Courier New"/>
          <w:sz w:val="24"/>
          <w:szCs w:val="24"/>
        </w:rPr>
      </w:pPr>
      <w:del w:id="2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501 60 1 2 2 63 20 15 10 15 15</w:delText>
        </w:r>
      </w:del>
    </w:p>
    <w:p w14:paraId="3C6AC352" w14:textId="16DC0819" w:rsidR="000D5A7E" w:rsidRPr="000D5A7E" w:rsidDel="00580A98" w:rsidRDefault="000D5A7E" w:rsidP="000D5A7E">
      <w:pPr>
        <w:spacing w:after="0"/>
        <w:rPr>
          <w:del w:id="294" w:author="Sebring, Amanda J" w:date="2017-10-04T09:14:00Z"/>
          <w:rFonts w:ascii="Courier New" w:hAnsi="Courier New" w:cs="Courier New"/>
          <w:sz w:val="24"/>
          <w:szCs w:val="24"/>
        </w:rPr>
      </w:pPr>
      <w:del w:id="2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501 61 1 2 2 64 35 30 20 20 20</w:delText>
        </w:r>
      </w:del>
    </w:p>
    <w:p w14:paraId="66D4038B" w14:textId="3FA8FAFD" w:rsidR="000D5A7E" w:rsidRPr="000D5A7E" w:rsidDel="00580A98" w:rsidRDefault="000D5A7E" w:rsidP="000D5A7E">
      <w:pPr>
        <w:spacing w:after="0"/>
        <w:rPr>
          <w:del w:id="296" w:author="Sebring, Amanda J" w:date="2017-10-04T09:14:00Z"/>
          <w:rFonts w:ascii="Courier New" w:hAnsi="Courier New" w:cs="Courier New"/>
          <w:sz w:val="24"/>
          <w:szCs w:val="24"/>
        </w:rPr>
      </w:pPr>
      <w:del w:id="2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501 62 1 2 2 65 15 15 20 20 20</w:delText>
        </w:r>
      </w:del>
    </w:p>
    <w:p w14:paraId="6E98D4C5" w14:textId="48E18BE1" w:rsidR="000D5A7E" w:rsidRPr="000D5A7E" w:rsidDel="00580A98" w:rsidRDefault="000D5A7E" w:rsidP="000D5A7E">
      <w:pPr>
        <w:spacing w:after="0"/>
        <w:rPr>
          <w:del w:id="298" w:author="Sebring, Amanda J" w:date="2017-10-04T09:14:00Z"/>
          <w:rFonts w:ascii="Courier New" w:hAnsi="Courier New" w:cs="Courier New"/>
          <w:sz w:val="24"/>
          <w:szCs w:val="24"/>
        </w:rPr>
      </w:pPr>
      <w:del w:id="2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501 63 1 2 2 66 45 40 25 25 20</w:delText>
        </w:r>
      </w:del>
    </w:p>
    <w:p w14:paraId="78276B45" w14:textId="53CD8C05" w:rsidR="000D5A7E" w:rsidRPr="000D5A7E" w:rsidDel="00580A98" w:rsidRDefault="000D5A7E" w:rsidP="000D5A7E">
      <w:pPr>
        <w:spacing w:after="0"/>
        <w:rPr>
          <w:del w:id="300" w:author="Sebring, Amanda J" w:date="2017-10-04T09:14:00Z"/>
          <w:rFonts w:ascii="Courier New" w:hAnsi="Courier New" w:cs="Courier New"/>
          <w:sz w:val="24"/>
          <w:szCs w:val="24"/>
        </w:rPr>
      </w:pPr>
      <w:del w:id="3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501 64 1 2 2 67 25 25 20 20 15</w:delText>
        </w:r>
      </w:del>
    </w:p>
    <w:p w14:paraId="1B4B30E0" w14:textId="72FBF1AD" w:rsidR="000D5A7E" w:rsidRPr="000D5A7E" w:rsidDel="00580A98" w:rsidRDefault="000D5A7E" w:rsidP="000D5A7E">
      <w:pPr>
        <w:spacing w:after="0"/>
        <w:rPr>
          <w:del w:id="302" w:author="Sebring, Amanda J" w:date="2017-10-04T09:14:00Z"/>
          <w:rFonts w:ascii="Courier New" w:hAnsi="Courier New" w:cs="Courier New"/>
          <w:sz w:val="24"/>
          <w:szCs w:val="24"/>
        </w:rPr>
      </w:pPr>
      <w:del w:id="3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501 66 1 2 2 68 </w:delText>
        </w:r>
      </w:del>
    </w:p>
    <w:p w14:paraId="2E9ED020" w14:textId="56A83BD8" w:rsidR="000D5A7E" w:rsidRPr="000D5A7E" w:rsidDel="00580A98" w:rsidRDefault="000D5A7E" w:rsidP="000D5A7E">
      <w:pPr>
        <w:spacing w:after="0"/>
        <w:rPr>
          <w:del w:id="304" w:author="Sebring, Amanda J" w:date="2017-10-04T09:14:00Z"/>
          <w:rFonts w:ascii="Courier New" w:hAnsi="Courier New" w:cs="Courier New"/>
          <w:sz w:val="24"/>
          <w:szCs w:val="24"/>
        </w:rPr>
      </w:pPr>
      <w:del w:id="3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501 67 1 2 2 69 30 30 25 25 20</w:delText>
        </w:r>
      </w:del>
    </w:p>
    <w:p w14:paraId="1DA331CC" w14:textId="77D3C152" w:rsidR="000D5A7E" w:rsidRPr="000D5A7E" w:rsidDel="00580A98" w:rsidRDefault="000D5A7E" w:rsidP="000D5A7E">
      <w:pPr>
        <w:spacing w:after="0"/>
        <w:rPr>
          <w:del w:id="306" w:author="Sebring, Amanda J" w:date="2017-10-04T09:14:00Z"/>
          <w:rFonts w:ascii="Courier New" w:hAnsi="Courier New" w:cs="Courier New"/>
          <w:sz w:val="24"/>
          <w:szCs w:val="24"/>
        </w:rPr>
      </w:pPr>
      <w:del w:id="3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501 68 1 2 2 70 45 40 25 20 20</w:delText>
        </w:r>
      </w:del>
    </w:p>
    <w:p w14:paraId="18BA0E3E" w14:textId="7F7F42FE" w:rsidR="000D5A7E" w:rsidRPr="000D5A7E" w:rsidDel="00580A98" w:rsidRDefault="000D5A7E" w:rsidP="000D5A7E">
      <w:pPr>
        <w:spacing w:after="0"/>
        <w:rPr>
          <w:del w:id="308" w:author="Sebring, Amanda J" w:date="2017-10-04T09:14:00Z"/>
          <w:rFonts w:ascii="Courier New" w:hAnsi="Courier New" w:cs="Courier New"/>
          <w:sz w:val="24"/>
          <w:szCs w:val="24"/>
        </w:rPr>
      </w:pPr>
      <w:del w:id="3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501 69 1 2 2 71 30 25 15 20 20</w:delText>
        </w:r>
      </w:del>
    </w:p>
    <w:p w14:paraId="34C11DAA" w14:textId="5C690ACF" w:rsidR="000D5A7E" w:rsidRPr="000D5A7E" w:rsidDel="00580A98" w:rsidRDefault="000D5A7E" w:rsidP="000D5A7E">
      <w:pPr>
        <w:spacing w:after="0"/>
        <w:rPr>
          <w:del w:id="310" w:author="Sebring, Amanda J" w:date="2017-10-04T09:14:00Z"/>
          <w:rFonts w:ascii="Courier New" w:hAnsi="Courier New" w:cs="Courier New"/>
          <w:sz w:val="24"/>
          <w:szCs w:val="24"/>
        </w:rPr>
      </w:pPr>
      <w:del w:id="3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501 71 1 2 2 72 25 20 15 15 15</w:delText>
        </w:r>
      </w:del>
    </w:p>
    <w:p w14:paraId="6F9BE4FC" w14:textId="105772C3" w:rsidR="000D5A7E" w:rsidRPr="000D5A7E" w:rsidDel="00580A98" w:rsidRDefault="000D5A7E" w:rsidP="000D5A7E">
      <w:pPr>
        <w:spacing w:after="0"/>
        <w:rPr>
          <w:del w:id="312" w:author="Sebring, Amanda J" w:date="2017-10-04T09:14:00Z"/>
          <w:rFonts w:ascii="Courier New" w:hAnsi="Courier New" w:cs="Courier New"/>
          <w:sz w:val="24"/>
          <w:szCs w:val="24"/>
        </w:rPr>
      </w:pPr>
      <w:del w:id="3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501 72 1 2 2 73 30 30 20 20 15</w:delText>
        </w:r>
      </w:del>
    </w:p>
    <w:p w14:paraId="4AAC9CC5" w14:textId="24CC4BFD" w:rsidR="000D5A7E" w:rsidRPr="000D5A7E" w:rsidDel="00580A98" w:rsidRDefault="000D5A7E" w:rsidP="000D5A7E">
      <w:pPr>
        <w:spacing w:after="0"/>
        <w:rPr>
          <w:del w:id="314" w:author="Sebring, Amanda J" w:date="2017-10-04T09:14:00Z"/>
          <w:rFonts w:ascii="Courier New" w:hAnsi="Courier New" w:cs="Courier New"/>
          <w:sz w:val="24"/>
          <w:szCs w:val="24"/>
        </w:rPr>
      </w:pPr>
      <w:del w:id="3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501 73 1 2 2 74 40 35 25 25 25</w:delText>
        </w:r>
      </w:del>
    </w:p>
    <w:p w14:paraId="5B0709E8" w14:textId="2D086E56" w:rsidR="000D5A7E" w:rsidRPr="000D5A7E" w:rsidDel="00580A98" w:rsidRDefault="000D5A7E" w:rsidP="000D5A7E">
      <w:pPr>
        <w:spacing w:after="0"/>
        <w:rPr>
          <w:del w:id="316" w:author="Sebring, Amanda J" w:date="2017-10-04T09:14:00Z"/>
          <w:rFonts w:ascii="Courier New" w:hAnsi="Courier New" w:cs="Courier New"/>
          <w:sz w:val="24"/>
          <w:szCs w:val="24"/>
        </w:rPr>
      </w:pPr>
      <w:del w:id="3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501 74 1 2 2 75 45 45 30 35 35</w:delText>
        </w:r>
      </w:del>
    </w:p>
    <w:p w14:paraId="3813E90A" w14:textId="69E7B9D8" w:rsidR="000D5A7E" w:rsidRPr="000D5A7E" w:rsidDel="00580A98" w:rsidRDefault="000D5A7E" w:rsidP="000D5A7E">
      <w:pPr>
        <w:spacing w:after="0"/>
        <w:rPr>
          <w:del w:id="318" w:author="Sebring, Amanda J" w:date="2017-10-04T09:14:00Z"/>
          <w:rFonts w:ascii="Courier New" w:hAnsi="Courier New" w:cs="Courier New"/>
          <w:sz w:val="24"/>
          <w:szCs w:val="24"/>
        </w:rPr>
      </w:pPr>
      <w:del w:id="3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501 75 1 2 2 76 40 35 20 20 15</w:delText>
        </w:r>
      </w:del>
    </w:p>
    <w:p w14:paraId="6EE003B7" w14:textId="775A67D1" w:rsidR="000D5A7E" w:rsidRPr="000D5A7E" w:rsidDel="00580A98" w:rsidRDefault="000D5A7E" w:rsidP="000D5A7E">
      <w:pPr>
        <w:spacing w:after="0"/>
        <w:rPr>
          <w:del w:id="320" w:author="Sebring, Amanda J" w:date="2017-10-04T09:14:00Z"/>
          <w:rFonts w:ascii="Courier New" w:hAnsi="Courier New" w:cs="Courier New"/>
          <w:sz w:val="24"/>
          <w:szCs w:val="24"/>
        </w:rPr>
      </w:pPr>
      <w:del w:id="3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501 77 1 2 2 77 40 40 20 20 20</w:delText>
        </w:r>
      </w:del>
    </w:p>
    <w:p w14:paraId="22FB7094" w14:textId="5C716051" w:rsidR="000D5A7E" w:rsidRPr="000D5A7E" w:rsidDel="00580A98" w:rsidRDefault="000D5A7E" w:rsidP="000D5A7E">
      <w:pPr>
        <w:spacing w:after="0"/>
        <w:rPr>
          <w:del w:id="322" w:author="Sebring, Amanda J" w:date="2017-10-04T09:14:00Z"/>
          <w:rFonts w:ascii="Courier New" w:hAnsi="Courier New" w:cs="Courier New"/>
          <w:sz w:val="24"/>
          <w:szCs w:val="24"/>
        </w:rPr>
      </w:pPr>
      <w:del w:id="3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501 78 1 2 2 78 30 30 25 25 25</w:delText>
        </w:r>
      </w:del>
    </w:p>
    <w:p w14:paraId="231AA33A" w14:textId="168B329B" w:rsidR="000D5A7E" w:rsidRPr="000D5A7E" w:rsidDel="00580A98" w:rsidRDefault="000D5A7E" w:rsidP="000D5A7E">
      <w:pPr>
        <w:spacing w:after="0"/>
        <w:rPr>
          <w:del w:id="324" w:author="Sebring, Amanda J" w:date="2017-10-04T09:14:00Z"/>
          <w:rFonts w:ascii="Courier New" w:hAnsi="Courier New" w:cs="Courier New"/>
          <w:sz w:val="24"/>
          <w:szCs w:val="24"/>
        </w:rPr>
      </w:pPr>
      <w:del w:id="3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501 79 1 2 2 79 25 20 20 25 20</w:delText>
        </w:r>
      </w:del>
    </w:p>
    <w:p w14:paraId="4FF4AA28" w14:textId="6D68A246" w:rsidR="000D5A7E" w:rsidRPr="000D5A7E" w:rsidDel="00580A98" w:rsidRDefault="000D5A7E" w:rsidP="000D5A7E">
      <w:pPr>
        <w:spacing w:after="0"/>
        <w:rPr>
          <w:del w:id="326" w:author="Sebring, Amanda J" w:date="2017-10-04T09:14:00Z"/>
          <w:rFonts w:ascii="Courier New" w:hAnsi="Courier New" w:cs="Courier New"/>
          <w:sz w:val="24"/>
          <w:szCs w:val="24"/>
        </w:rPr>
      </w:pPr>
      <w:del w:id="3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501 80 1 2 2 80 45 40 30 25 25</w:delText>
        </w:r>
      </w:del>
    </w:p>
    <w:p w14:paraId="7830A24F" w14:textId="7427D1BB" w:rsidR="000D5A7E" w:rsidRPr="000D5A7E" w:rsidDel="00580A98" w:rsidRDefault="000D5A7E" w:rsidP="000D5A7E">
      <w:pPr>
        <w:spacing w:after="0"/>
        <w:rPr>
          <w:del w:id="328" w:author="Sebring, Amanda J" w:date="2017-10-04T09:14:00Z"/>
          <w:rFonts w:ascii="Courier New" w:hAnsi="Courier New" w:cs="Courier New"/>
          <w:sz w:val="24"/>
          <w:szCs w:val="24"/>
        </w:rPr>
      </w:pPr>
      <w:del w:id="3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501 00 1 0 0 00 60 65 30 45 20</w:delText>
        </w:r>
      </w:del>
    </w:p>
    <w:p w14:paraId="7CCFB279" w14:textId="15EF08BD" w:rsidR="000D5A7E" w:rsidRPr="000D5A7E" w:rsidDel="00580A98" w:rsidRDefault="000D5A7E" w:rsidP="000D5A7E">
      <w:pPr>
        <w:spacing w:after="0"/>
        <w:rPr>
          <w:del w:id="330" w:author="Sebring, Amanda J" w:date="2017-10-04T09:14:00Z"/>
          <w:rFonts w:ascii="Courier New" w:hAnsi="Courier New" w:cs="Courier New"/>
          <w:sz w:val="24"/>
          <w:szCs w:val="24"/>
        </w:rPr>
      </w:pPr>
      <w:del w:id="3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501 02 1 2 3 01 40 25 20 25 25</w:delText>
        </w:r>
      </w:del>
    </w:p>
    <w:p w14:paraId="46FEBCE0" w14:textId="3D1E7C19" w:rsidR="000D5A7E" w:rsidRPr="000D5A7E" w:rsidDel="00580A98" w:rsidRDefault="000D5A7E" w:rsidP="000D5A7E">
      <w:pPr>
        <w:spacing w:after="0"/>
        <w:rPr>
          <w:del w:id="332" w:author="Sebring, Amanda J" w:date="2017-10-04T09:14:00Z"/>
          <w:rFonts w:ascii="Courier New" w:hAnsi="Courier New" w:cs="Courier New"/>
          <w:sz w:val="24"/>
          <w:szCs w:val="24"/>
        </w:rPr>
      </w:pPr>
      <w:del w:id="3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501 04 1 2 3 02 15 20 15 15 15</w:delText>
        </w:r>
      </w:del>
    </w:p>
    <w:p w14:paraId="35A0AD06" w14:textId="6876AC96" w:rsidR="000D5A7E" w:rsidRPr="000D5A7E" w:rsidDel="00580A98" w:rsidRDefault="000D5A7E" w:rsidP="000D5A7E">
      <w:pPr>
        <w:spacing w:after="0"/>
        <w:rPr>
          <w:del w:id="334" w:author="Sebring, Amanda J" w:date="2017-10-04T09:14:00Z"/>
          <w:rFonts w:ascii="Courier New" w:hAnsi="Courier New" w:cs="Courier New"/>
          <w:sz w:val="24"/>
          <w:szCs w:val="24"/>
        </w:rPr>
      </w:pPr>
      <w:del w:id="3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501 09 1 2 3 03 75 70 70 70 70</w:delText>
        </w:r>
      </w:del>
    </w:p>
    <w:p w14:paraId="701A9C3D" w14:textId="2F1995D1" w:rsidR="000D5A7E" w:rsidRPr="000D5A7E" w:rsidDel="00580A98" w:rsidRDefault="000D5A7E" w:rsidP="000D5A7E">
      <w:pPr>
        <w:spacing w:after="0"/>
        <w:rPr>
          <w:del w:id="336" w:author="Sebring, Amanda J" w:date="2017-10-04T09:14:00Z"/>
          <w:rFonts w:ascii="Courier New" w:hAnsi="Courier New" w:cs="Courier New"/>
          <w:sz w:val="24"/>
          <w:szCs w:val="24"/>
        </w:rPr>
      </w:pPr>
      <w:del w:id="3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501 11 1 2 3 04 70 75 65 75 70</w:delText>
        </w:r>
      </w:del>
    </w:p>
    <w:p w14:paraId="47E8C0ED" w14:textId="0CCC6523" w:rsidR="000D5A7E" w:rsidRPr="000D5A7E" w:rsidDel="00580A98" w:rsidRDefault="000D5A7E" w:rsidP="000D5A7E">
      <w:pPr>
        <w:spacing w:after="0"/>
        <w:rPr>
          <w:del w:id="338" w:author="Sebring, Amanda J" w:date="2017-10-04T09:14:00Z"/>
          <w:rFonts w:ascii="Courier New" w:hAnsi="Courier New" w:cs="Courier New"/>
          <w:sz w:val="24"/>
          <w:szCs w:val="24"/>
        </w:rPr>
      </w:pPr>
      <w:del w:id="3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501 22 1 2 3 05 40 35 15 15 15</w:delText>
        </w:r>
      </w:del>
    </w:p>
    <w:p w14:paraId="473E2C2C" w14:textId="66F09339" w:rsidR="000D5A7E" w:rsidRPr="000D5A7E" w:rsidDel="00580A98" w:rsidRDefault="000D5A7E" w:rsidP="000D5A7E">
      <w:pPr>
        <w:spacing w:after="0"/>
        <w:rPr>
          <w:del w:id="340" w:author="Sebring, Amanda J" w:date="2017-10-04T09:14:00Z"/>
          <w:rFonts w:ascii="Courier New" w:hAnsi="Courier New" w:cs="Courier New"/>
          <w:sz w:val="24"/>
          <w:szCs w:val="24"/>
        </w:rPr>
      </w:pPr>
      <w:del w:id="3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501 39 1 2 3 06 45 35 15 10 10</w:delText>
        </w:r>
      </w:del>
    </w:p>
    <w:p w14:paraId="3731794A" w14:textId="41584433" w:rsidR="000D5A7E" w:rsidRPr="000D5A7E" w:rsidDel="00580A98" w:rsidRDefault="000D5A7E" w:rsidP="000D5A7E">
      <w:pPr>
        <w:spacing w:after="0"/>
        <w:rPr>
          <w:del w:id="342" w:author="Sebring, Amanda J" w:date="2017-10-04T09:14:00Z"/>
          <w:rFonts w:ascii="Courier New" w:hAnsi="Courier New" w:cs="Courier New"/>
          <w:sz w:val="24"/>
          <w:szCs w:val="24"/>
        </w:rPr>
      </w:pPr>
      <w:del w:id="3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501 40 1 2 3 07 55 55 20 20 15</w:delText>
        </w:r>
      </w:del>
    </w:p>
    <w:p w14:paraId="0006D58B" w14:textId="2DFEF1A3" w:rsidR="000D5A7E" w:rsidRPr="000D5A7E" w:rsidDel="00580A98" w:rsidRDefault="000D5A7E" w:rsidP="000D5A7E">
      <w:pPr>
        <w:spacing w:after="0"/>
        <w:rPr>
          <w:del w:id="344" w:author="Sebring, Amanda J" w:date="2017-10-04T09:14:00Z"/>
          <w:rFonts w:ascii="Courier New" w:hAnsi="Courier New" w:cs="Courier New"/>
          <w:sz w:val="24"/>
          <w:szCs w:val="24"/>
        </w:rPr>
      </w:pPr>
      <w:del w:id="3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501 46 1 2 3 08 40 35 15 20 15</w:delText>
        </w:r>
      </w:del>
    </w:p>
    <w:p w14:paraId="213AD7D1" w14:textId="20DD958F" w:rsidR="000D5A7E" w:rsidRPr="000D5A7E" w:rsidDel="00580A98" w:rsidRDefault="000D5A7E" w:rsidP="000D5A7E">
      <w:pPr>
        <w:spacing w:after="0"/>
        <w:rPr>
          <w:del w:id="346" w:author="Sebring, Amanda J" w:date="2017-10-04T09:14:00Z"/>
          <w:rFonts w:ascii="Courier New" w:hAnsi="Courier New" w:cs="Courier New"/>
          <w:sz w:val="24"/>
          <w:szCs w:val="24"/>
        </w:rPr>
      </w:pPr>
      <w:del w:id="3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501 13 1 2 3 09 50 55 35 45 40</w:delText>
        </w:r>
      </w:del>
    </w:p>
    <w:p w14:paraId="697627BE" w14:textId="18A0530C" w:rsidR="000D5A7E" w:rsidRPr="000D5A7E" w:rsidDel="00580A98" w:rsidRDefault="000D5A7E" w:rsidP="000D5A7E">
      <w:pPr>
        <w:spacing w:after="0"/>
        <w:rPr>
          <w:del w:id="348" w:author="Sebring, Amanda J" w:date="2017-10-04T09:14:00Z"/>
          <w:rFonts w:ascii="Courier New" w:hAnsi="Courier New" w:cs="Courier New"/>
          <w:sz w:val="24"/>
          <w:szCs w:val="24"/>
        </w:rPr>
      </w:pPr>
      <w:del w:id="3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501 76 1 2 3 10 30 35 20 25 25</w:delText>
        </w:r>
      </w:del>
    </w:p>
    <w:p w14:paraId="74DFA20D" w14:textId="37702609" w:rsidR="000D5A7E" w:rsidRPr="000D5A7E" w:rsidDel="00580A98" w:rsidRDefault="000D5A7E" w:rsidP="000D5A7E">
      <w:pPr>
        <w:spacing w:after="0"/>
        <w:rPr>
          <w:del w:id="350" w:author="Sebring, Amanda J" w:date="2017-10-04T09:14:00Z"/>
          <w:rFonts w:ascii="Courier New" w:hAnsi="Courier New" w:cs="Courier New"/>
          <w:sz w:val="24"/>
          <w:szCs w:val="24"/>
        </w:rPr>
      </w:pPr>
      <w:del w:id="3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501 43 1 2 3 11 25 30 15 10 10</w:delText>
        </w:r>
      </w:del>
    </w:p>
    <w:p w14:paraId="4258BA7E" w14:textId="353B3FA0" w:rsidR="000D5A7E" w:rsidRPr="000D5A7E" w:rsidDel="00580A98" w:rsidRDefault="000D5A7E" w:rsidP="000D5A7E">
      <w:pPr>
        <w:spacing w:after="0"/>
        <w:rPr>
          <w:del w:id="352" w:author="Sebring, Amanda J" w:date="2017-10-04T09:14:00Z"/>
          <w:rFonts w:ascii="Courier New" w:hAnsi="Courier New" w:cs="Courier New"/>
          <w:sz w:val="24"/>
          <w:szCs w:val="24"/>
        </w:rPr>
      </w:pPr>
      <w:del w:id="3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501 54 1 2 3 12 65 70 40 45 40</w:delText>
        </w:r>
      </w:del>
    </w:p>
    <w:p w14:paraId="60F751A8" w14:textId="765C90E3" w:rsidR="000D5A7E" w:rsidRPr="000D5A7E" w:rsidDel="00580A98" w:rsidRDefault="000D5A7E" w:rsidP="000D5A7E">
      <w:pPr>
        <w:spacing w:after="0"/>
        <w:rPr>
          <w:del w:id="354" w:author="Sebring, Amanda J" w:date="2017-10-04T09:14:00Z"/>
          <w:rFonts w:ascii="Courier New" w:hAnsi="Courier New" w:cs="Courier New"/>
          <w:sz w:val="24"/>
          <w:szCs w:val="24"/>
        </w:rPr>
      </w:pPr>
      <w:del w:id="3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501 01 1 2 3 13 50 50 25 20 20</w:delText>
        </w:r>
      </w:del>
    </w:p>
    <w:p w14:paraId="0B048ABA" w14:textId="27D35845" w:rsidR="000D5A7E" w:rsidRPr="000D5A7E" w:rsidDel="00580A98" w:rsidRDefault="000D5A7E" w:rsidP="000D5A7E">
      <w:pPr>
        <w:spacing w:after="0"/>
        <w:rPr>
          <w:del w:id="356" w:author="Sebring, Amanda J" w:date="2017-10-04T09:14:00Z"/>
          <w:rFonts w:ascii="Courier New" w:hAnsi="Courier New" w:cs="Courier New"/>
          <w:sz w:val="24"/>
          <w:szCs w:val="24"/>
        </w:rPr>
      </w:pPr>
      <w:del w:id="3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501 07 1 2 3 14 55 55 25 35 35</w:delText>
        </w:r>
      </w:del>
    </w:p>
    <w:p w14:paraId="484ABC3D" w14:textId="3D15C36E" w:rsidR="000D5A7E" w:rsidRPr="000D5A7E" w:rsidDel="00580A98" w:rsidRDefault="000D5A7E" w:rsidP="000D5A7E">
      <w:pPr>
        <w:spacing w:after="0"/>
        <w:rPr>
          <w:del w:id="358" w:author="Sebring, Amanda J" w:date="2017-10-04T09:14:00Z"/>
          <w:rFonts w:ascii="Courier New" w:hAnsi="Courier New" w:cs="Courier New"/>
          <w:sz w:val="24"/>
          <w:szCs w:val="24"/>
        </w:rPr>
      </w:pPr>
      <w:del w:id="3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501 14 1 2 3 15 55 55 30 35 30</w:delText>
        </w:r>
      </w:del>
    </w:p>
    <w:p w14:paraId="7624529D" w14:textId="513140A8" w:rsidR="000D5A7E" w:rsidRPr="000D5A7E" w:rsidDel="00580A98" w:rsidRDefault="000D5A7E" w:rsidP="000D5A7E">
      <w:pPr>
        <w:spacing w:after="0"/>
        <w:rPr>
          <w:del w:id="360" w:author="Sebring, Amanda J" w:date="2017-10-04T09:14:00Z"/>
          <w:rFonts w:ascii="Courier New" w:hAnsi="Courier New" w:cs="Courier New"/>
          <w:sz w:val="24"/>
          <w:szCs w:val="24"/>
        </w:rPr>
      </w:pPr>
      <w:del w:id="3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501 30 1 2 3 16 55 55 25 30 30</w:delText>
        </w:r>
      </w:del>
    </w:p>
    <w:p w14:paraId="6A8244CC" w14:textId="78DC0A09" w:rsidR="000D5A7E" w:rsidRPr="000D5A7E" w:rsidDel="00580A98" w:rsidRDefault="000D5A7E" w:rsidP="000D5A7E">
      <w:pPr>
        <w:spacing w:after="0"/>
        <w:rPr>
          <w:del w:id="362" w:author="Sebring, Amanda J" w:date="2017-10-04T09:14:00Z"/>
          <w:rFonts w:ascii="Courier New" w:hAnsi="Courier New" w:cs="Courier New"/>
          <w:sz w:val="24"/>
          <w:szCs w:val="24"/>
        </w:rPr>
      </w:pPr>
      <w:del w:id="3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501 37 1 2 3 17 15 20 10 10 10</w:delText>
        </w:r>
      </w:del>
    </w:p>
    <w:p w14:paraId="22963861" w14:textId="5B89671E" w:rsidR="000D5A7E" w:rsidRPr="000D5A7E" w:rsidDel="00580A98" w:rsidRDefault="000D5A7E" w:rsidP="000D5A7E">
      <w:pPr>
        <w:spacing w:after="0"/>
        <w:rPr>
          <w:del w:id="364" w:author="Sebring, Amanda J" w:date="2017-10-04T09:14:00Z"/>
          <w:rFonts w:ascii="Courier New" w:hAnsi="Courier New" w:cs="Courier New"/>
          <w:sz w:val="24"/>
          <w:szCs w:val="24"/>
        </w:rPr>
      </w:pPr>
      <w:del w:id="3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501 50 1 2 3 18 35 35 15 20 20</w:delText>
        </w:r>
      </w:del>
    </w:p>
    <w:p w14:paraId="77FD94C9" w14:textId="2F8977C5" w:rsidR="000D5A7E" w:rsidRPr="000D5A7E" w:rsidDel="00580A98" w:rsidRDefault="000D5A7E" w:rsidP="000D5A7E">
      <w:pPr>
        <w:spacing w:after="0"/>
        <w:rPr>
          <w:del w:id="366" w:author="Sebring, Amanda J" w:date="2017-10-04T09:14:00Z"/>
          <w:rFonts w:ascii="Courier New" w:hAnsi="Courier New" w:cs="Courier New"/>
          <w:sz w:val="24"/>
          <w:szCs w:val="24"/>
        </w:rPr>
      </w:pPr>
      <w:del w:id="3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501 52 1 2 3 19 55 60 25 30 30</w:delText>
        </w:r>
      </w:del>
    </w:p>
    <w:p w14:paraId="5641E206" w14:textId="5936DE0D" w:rsidR="000D5A7E" w:rsidRPr="000D5A7E" w:rsidDel="00580A98" w:rsidRDefault="000D5A7E" w:rsidP="000D5A7E">
      <w:pPr>
        <w:spacing w:after="0"/>
        <w:rPr>
          <w:del w:id="368" w:author="Sebring, Amanda J" w:date="2017-10-04T09:14:00Z"/>
          <w:rFonts w:ascii="Courier New" w:hAnsi="Courier New" w:cs="Courier New"/>
          <w:sz w:val="24"/>
          <w:szCs w:val="24"/>
        </w:rPr>
      </w:pPr>
      <w:del w:id="3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501 65 1 2 3 20 30 30 15 20 20</w:delText>
        </w:r>
      </w:del>
    </w:p>
    <w:p w14:paraId="3888D586" w14:textId="5400D63F" w:rsidR="000D5A7E" w:rsidRPr="000D5A7E" w:rsidDel="00580A98" w:rsidRDefault="000D5A7E" w:rsidP="000D5A7E">
      <w:pPr>
        <w:spacing w:after="0"/>
        <w:rPr>
          <w:del w:id="370" w:author="Sebring, Amanda J" w:date="2017-10-04T09:14:00Z"/>
          <w:rFonts w:ascii="Courier New" w:hAnsi="Courier New" w:cs="Courier New"/>
          <w:sz w:val="24"/>
          <w:szCs w:val="24"/>
        </w:rPr>
      </w:pPr>
      <w:del w:id="3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501 70 1 2 3 21 25 25 20 15 15</w:delText>
        </w:r>
      </w:del>
    </w:p>
    <w:p w14:paraId="74744B3F" w14:textId="016750C4" w:rsidR="000D5A7E" w:rsidRPr="000D5A7E" w:rsidDel="00580A98" w:rsidRDefault="000D5A7E" w:rsidP="000D5A7E">
      <w:pPr>
        <w:spacing w:after="0"/>
        <w:rPr>
          <w:del w:id="372" w:author="Sebring, Amanda J" w:date="2017-10-04T09:14:00Z"/>
          <w:rFonts w:ascii="Courier New" w:hAnsi="Courier New" w:cs="Courier New"/>
          <w:sz w:val="24"/>
          <w:szCs w:val="24"/>
        </w:rPr>
      </w:pPr>
      <w:del w:id="3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501 38 1 2 3 22 50 50 35 40 40</w:delText>
        </w:r>
      </w:del>
    </w:p>
    <w:p w14:paraId="2C779A5D" w14:textId="4A6DA2A9" w:rsidR="000D5A7E" w:rsidRPr="000D5A7E" w:rsidDel="00580A98" w:rsidRDefault="000D5A7E" w:rsidP="000D5A7E">
      <w:pPr>
        <w:spacing w:after="0"/>
        <w:rPr>
          <w:del w:id="374" w:author="Sebring, Amanda J" w:date="2017-10-04T09:14:00Z"/>
          <w:rFonts w:ascii="Courier New" w:hAnsi="Courier New" w:cs="Courier New"/>
          <w:sz w:val="24"/>
          <w:szCs w:val="24"/>
        </w:rPr>
      </w:pPr>
      <w:del w:id="3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501 42 1 2 3 23 45 45 20 15 15</w:delText>
        </w:r>
      </w:del>
    </w:p>
    <w:p w14:paraId="0369999C" w14:textId="49396E30" w:rsidR="000D5A7E" w:rsidRPr="000D5A7E" w:rsidDel="00580A98" w:rsidRDefault="000D5A7E" w:rsidP="000D5A7E">
      <w:pPr>
        <w:spacing w:after="0"/>
        <w:rPr>
          <w:del w:id="376" w:author="Sebring, Amanda J" w:date="2017-10-04T09:14:00Z"/>
          <w:rFonts w:ascii="Courier New" w:hAnsi="Courier New" w:cs="Courier New"/>
          <w:sz w:val="24"/>
          <w:szCs w:val="24"/>
        </w:rPr>
      </w:pPr>
      <w:del w:id="3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501 03 1 2 3 24 55 5</w:delText>
        </w:r>
      </w:del>
      <w:del w:id="378" w:author="Sebring, Amanda J" w:date="2017-09-12T16:52:00Z">
        <w:r w:rsidRPr="000D5A7E" w:rsidDel="007A63F5">
          <w:rPr>
            <w:rFonts w:ascii="Courier New" w:hAnsi="Courier New" w:cs="Courier New"/>
            <w:sz w:val="24"/>
            <w:szCs w:val="24"/>
          </w:rPr>
          <w:delText>5</w:delText>
        </w:r>
      </w:del>
      <w:del w:id="3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20 25 25</w:delText>
        </w:r>
      </w:del>
    </w:p>
    <w:p w14:paraId="0536B584" w14:textId="5F6BE831" w:rsidR="000D5A7E" w:rsidRPr="000D5A7E" w:rsidDel="00580A98" w:rsidRDefault="000D5A7E" w:rsidP="000D5A7E">
      <w:pPr>
        <w:spacing w:after="0"/>
        <w:rPr>
          <w:del w:id="380" w:author="Sebring, Amanda J" w:date="2017-10-04T09:14:00Z"/>
          <w:rFonts w:ascii="Courier New" w:hAnsi="Courier New" w:cs="Courier New"/>
          <w:sz w:val="24"/>
          <w:szCs w:val="24"/>
        </w:rPr>
      </w:pPr>
      <w:del w:id="3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501 05 1 2 3 25 45 35 25 25 20</w:delText>
        </w:r>
      </w:del>
    </w:p>
    <w:p w14:paraId="1EDE3324" w14:textId="1EF617ED" w:rsidR="000D5A7E" w:rsidRPr="000D5A7E" w:rsidDel="00580A98" w:rsidRDefault="000D5A7E" w:rsidP="000D5A7E">
      <w:pPr>
        <w:spacing w:after="0"/>
        <w:rPr>
          <w:del w:id="382" w:author="Sebring, Amanda J" w:date="2017-10-04T09:14:00Z"/>
          <w:rFonts w:ascii="Courier New" w:hAnsi="Courier New" w:cs="Courier New"/>
          <w:sz w:val="24"/>
          <w:szCs w:val="24"/>
        </w:rPr>
      </w:pPr>
      <w:del w:id="3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501 06 1 2 3 26 60 55 25 30 25</w:delText>
        </w:r>
      </w:del>
    </w:p>
    <w:p w14:paraId="4D5CA9AB" w14:textId="4B545F74" w:rsidR="000D5A7E" w:rsidRPr="000D5A7E" w:rsidDel="00580A98" w:rsidRDefault="000D5A7E" w:rsidP="000D5A7E">
      <w:pPr>
        <w:spacing w:after="0"/>
        <w:rPr>
          <w:del w:id="384" w:author="Sebring, Amanda J" w:date="2017-10-04T09:14:00Z"/>
          <w:rFonts w:ascii="Courier New" w:hAnsi="Courier New" w:cs="Courier New"/>
          <w:sz w:val="24"/>
          <w:szCs w:val="24"/>
        </w:rPr>
      </w:pPr>
      <w:del w:id="3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501 08 1 2 3 27 40 40 20 20 15</w:delText>
        </w:r>
      </w:del>
    </w:p>
    <w:p w14:paraId="76E5EACC" w14:textId="4234B626" w:rsidR="000D5A7E" w:rsidRPr="000D5A7E" w:rsidDel="00580A98" w:rsidRDefault="000D5A7E" w:rsidP="000D5A7E">
      <w:pPr>
        <w:spacing w:after="0"/>
        <w:rPr>
          <w:del w:id="386" w:author="Sebring, Amanda J" w:date="2017-10-04T09:14:00Z"/>
          <w:rFonts w:ascii="Courier New" w:hAnsi="Courier New" w:cs="Courier New"/>
          <w:sz w:val="24"/>
          <w:szCs w:val="24"/>
        </w:rPr>
      </w:pPr>
      <w:del w:id="3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501 10 1 2 3 28 45 45 15 20 20</w:delText>
        </w:r>
      </w:del>
    </w:p>
    <w:p w14:paraId="6D6D809A" w14:textId="61A0EC79" w:rsidR="000D5A7E" w:rsidRPr="000D5A7E" w:rsidDel="00580A98" w:rsidRDefault="000D5A7E" w:rsidP="000D5A7E">
      <w:pPr>
        <w:spacing w:after="0"/>
        <w:rPr>
          <w:del w:id="388" w:author="Sebring, Amanda J" w:date="2017-10-04T09:14:00Z"/>
          <w:rFonts w:ascii="Courier New" w:hAnsi="Courier New" w:cs="Courier New"/>
          <w:sz w:val="24"/>
          <w:szCs w:val="24"/>
        </w:rPr>
      </w:pPr>
      <w:del w:id="3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501 12 1 2 3 29 30 35 20 20 20</w:delText>
        </w:r>
      </w:del>
    </w:p>
    <w:p w14:paraId="1CEB94C0" w14:textId="1B743A0E" w:rsidR="000D5A7E" w:rsidRPr="000D5A7E" w:rsidDel="00580A98" w:rsidRDefault="000D5A7E" w:rsidP="000D5A7E">
      <w:pPr>
        <w:spacing w:after="0"/>
        <w:rPr>
          <w:del w:id="390" w:author="Sebring, Amanda J" w:date="2017-10-04T09:14:00Z"/>
          <w:rFonts w:ascii="Courier New" w:hAnsi="Courier New" w:cs="Courier New"/>
          <w:sz w:val="24"/>
          <w:szCs w:val="24"/>
        </w:rPr>
      </w:pPr>
      <w:del w:id="3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501 15 1 2 3 30 70 75 65 55 55</w:delText>
        </w:r>
      </w:del>
    </w:p>
    <w:p w14:paraId="14B64685" w14:textId="47A6EBE9" w:rsidR="000D5A7E" w:rsidRPr="000D5A7E" w:rsidDel="00580A98" w:rsidRDefault="000D5A7E" w:rsidP="000D5A7E">
      <w:pPr>
        <w:spacing w:after="0"/>
        <w:rPr>
          <w:del w:id="392" w:author="Sebring, Amanda J" w:date="2017-10-04T09:14:00Z"/>
          <w:rFonts w:ascii="Courier New" w:hAnsi="Courier New" w:cs="Courier New"/>
          <w:sz w:val="24"/>
          <w:szCs w:val="24"/>
        </w:rPr>
      </w:pPr>
      <w:del w:id="3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501 16 1 2 3 31 35 35 15 15 15</w:delText>
        </w:r>
      </w:del>
    </w:p>
    <w:p w14:paraId="2FBC1BB5" w14:textId="22B995C6" w:rsidR="000D5A7E" w:rsidRPr="000D5A7E" w:rsidDel="00580A98" w:rsidRDefault="000D5A7E" w:rsidP="000D5A7E">
      <w:pPr>
        <w:spacing w:after="0"/>
        <w:rPr>
          <w:del w:id="394" w:author="Sebring, Amanda J" w:date="2017-10-04T09:14:00Z"/>
          <w:rFonts w:ascii="Courier New" w:hAnsi="Courier New" w:cs="Courier New"/>
          <w:sz w:val="24"/>
          <w:szCs w:val="24"/>
        </w:rPr>
      </w:pPr>
      <w:del w:id="3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501 17 1 2 3 32 30 30 15 15 15</w:delText>
        </w:r>
      </w:del>
    </w:p>
    <w:p w14:paraId="5E7FBBDB" w14:textId="37D2EA9D" w:rsidR="000D5A7E" w:rsidRPr="000D5A7E" w:rsidDel="00580A98" w:rsidRDefault="000D5A7E" w:rsidP="000D5A7E">
      <w:pPr>
        <w:spacing w:after="0"/>
        <w:rPr>
          <w:del w:id="396" w:author="Sebring, Amanda J" w:date="2017-10-04T09:14:00Z"/>
          <w:rFonts w:ascii="Courier New" w:hAnsi="Courier New" w:cs="Courier New"/>
          <w:sz w:val="24"/>
          <w:szCs w:val="24"/>
        </w:rPr>
      </w:pPr>
      <w:del w:id="3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501 18 1 2 3 33 25 20 10 10 10</w:delText>
        </w:r>
      </w:del>
    </w:p>
    <w:p w14:paraId="655696E0" w14:textId="7F31DAD8" w:rsidR="000D5A7E" w:rsidRPr="000D5A7E" w:rsidDel="00580A98" w:rsidRDefault="000D5A7E" w:rsidP="000D5A7E">
      <w:pPr>
        <w:spacing w:after="0"/>
        <w:rPr>
          <w:del w:id="398" w:author="Sebring, Amanda J" w:date="2017-10-04T09:14:00Z"/>
          <w:rFonts w:ascii="Courier New" w:hAnsi="Courier New" w:cs="Courier New"/>
          <w:sz w:val="24"/>
          <w:szCs w:val="24"/>
        </w:rPr>
      </w:pPr>
      <w:del w:id="3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501 19 1 2 3 34 50 50 20 20 15</w:delText>
        </w:r>
      </w:del>
    </w:p>
    <w:p w14:paraId="45E6F2CE" w14:textId="099A7D93" w:rsidR="000D5A7E" w:rsidRPr="000D5A7E" w:rsidDel="00580A98" w:rsidRDefault="000D5A7E" w:rsidP="000D5A7E">
      <w:pPr>
        <w:spacing w:after="0"/>
        <w:rPr>
          <w:del w:id="400" w:author="Sebring, Amanda J" w:date="2017-10-04T09:14:00Z"/>
          <w:rFonts w:ascii="Courier New" w:hAnsi="Courier New" w:cs="Courier New"/>
          <w:sz w:val="24"/>
          <w:szCs w:val="24"/>
        </w:rPr>
      </w:pPr>
      <w:del w:id="4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501 20 1 2 3 35 20 25 25 35 25</w:delText>
        </w:r>
      </w:del>
    </w:p>
    <w:p w14:paraId="47FDA419" w14:textId="7C7E4391" w:rsidR="000D5A7E" w:rsidRPr="000D5A7E" w:rsidDel="00580A98" w:rsidRDefault="000D5A7E" w:rsidP="000D5A7E">
      <w:pPr>
        <w:spacing w:after="0"/>
        <w:rPr>
          <w:del w:id="402" w:author="Sebring, Amanda J" w:date="2017-10-04T09:14:00Z"/>
          <w:rFonts w:ascii="Courier New" w:hAnsi="Courier New" w:cs="Courier New"/>
          <w:sz w:val="24"/>
          <w:szCs w:val="24"/>
        </w:rPr>
      </w:pPr>
      <w:del w:id="4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501 21 1 2 3 36 55 50 20 25 20</w:delText>
        </w:r>
      </w:del>
    </w:p>
    <w:p w14:paraId="688D360F" w14:textId="12329437" w:rsidR="000D5A7E" w:rsidRPr="000D5A7E" w:rsidDel="00580A98" w:rsidRDefault="000D5A7E" w:rsidP="000D5A7E">
      <w:pPr>
        <w:spacing w:after="0"/>
        <w:rPr>
          <w:del w:id="404" w:author="Sebring, Amanda J" w:date="2017-10-04T09:14:00Z"/>
          <w:rFonts w:ascii="Courier New" w:hAnsi="Courier New" w:cs="Courier New"/>
          <w:sz w:val="24"/>
          <w:szCs w:val="24"/>
        </w:rPr>
      </w:pPr>
      <w:del w:id="4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501 23 1 2 3 37 60 55 25 30 25</w:delText>
        </w:r>
      </w:del>
    </w:p>
    <w:p w14:paraId="0C5FDBA2" w14:textId="1B68B072" w:rsidR="000D5A7E" w:rsidRPr="000D5A7E" w:rsidDel="00580A98" w:rsidRDefault="000D5A7E" w:rsidP="000D5A7E">
      <w:pPr>
        <w:spacing w:after="0"/>
        <w:rPr>
          <w:del w:id="406" w:author="Sebring, Amanda J" w:date="2017-10-04T09:14:00Z"/>
          <w:rFonts w:ascii="Courier New" w:hAnsi="Courier New" w:cs="Courier New"/>
          <w:sz w:val="24"/>
          <w:szCs w:val="24"/>
        </w:rPr>
      </w:pPr>
      <w:del w:id="4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501 24 1 2 3 38 35 40 15 25 20</w:delText>
        </w:r>
      </w:del>
    </w:p>
    <w:p w14:paraId="547984D5" w14:textId="003D2FB8" w:rsidR="000D5A7E" w:rsidRPr="000D5A7E" w:rsidDel="00580A98" w:rsidRDefault="000D5A7E" w:rsidP="000D5A7E">
      <w:pPr>
        <w:spacing w:after="0"/>
        <w:rPr>
          <w:del w:id="408" w:author="Sebring, Amanda J" w:date="2017-10-04T09:14:00Z"/>
          <w:rFonts w:ascii="Courier New" w:hAnsi="Courier New" w:cs="Courier New"/>
          <w:sz w:val="24"/>
          <w:szCs w:val="24"/>
        </w:rPr>
      </w:pPr>
      <w:del w:id="4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501 25 1 2 3 39 </w:delText>
        </w:r>
      </w:del>
    </w:p>
    <w:p w14:paraId="54E9B4F2" w14:textId="04632BE2" w:rsidR="000D5A7E" w:rsidRPr="000D5A7E" w:rsidDel="00580A98" w:rsidRDefault="000D5A7E" w:rsidP="000D5A7E">
      <w:pPr>
        <w:spacing w:after="0"/>
        <w:rPr>
          <w:del w:id="410" w:author="Sebring, Amanda J" w:date="2017-10-04T09:14:00Z"/>
          <w:rFonts w:ascii="Courier New" w:hAnsi="Courier New" w:cs="Courier New"/>
          <w:sz w:val="24"/>
          <w:szCs w:val="24"/>
        </w:rPr>
      </w:pPr>
      <w:del w:id="4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501 26 1 2 3 40 35 35 20 15 15</w:delText>
        </w:r>
      </w:del>
    </w:p>
    <w:p w14:paraId="24CF9264" w14:textId="201E873C" w:rsidR="000D5A7E" w:rsidRPr="000D5A7E" w:rsidDel="00580A98" w:rsidRDefault="000D5A7E" w:rsidP="000D5A7E">
      <w:pPr>
        <w:spacing w:after="0"/>
        <w:rPr>
          <w:del w:id="412" w:author="Sebring, Amanda J" w:date="2017-10-04T09:14:00Z"/>
          <w:rFonts w:ascii="Courier New" w:hAnsi="Courier New" w:cs="Courier New"/>
          <w:sz w:val="24"/>
          <w:szCs w:val="24"/>
        </w:rPr>
      </w:pPr>
      <w:del w:id="4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501 27 1 2 3 41 75 80 75 70 70</w:delText>
        </w:r>
      </w:del>
    </w:p>
    <w:p w14:paraId="4A2FBE13" w14:textId="293CE8ED" w:rsidR="000D5A7E" w:rsidRPr="000D5A7E" w:rsidDel="00580A98" w:rsidRDefault="000D5A7E" w:rsidP="000D5A7E">
      <w:pPr>
        <w:spacing w:after="0"/>
        <w:rPr>
          <w:del w:id="414" w:author="Sebring, Amanda J" w:date="2017-10-04T09:14:00Z"/>
          <w:rFonts w:ascii="Courier New" w:hAnsi="Courier New" w:cs="Courier New"/>
          <w:sz w:val="24"/>
          <w:szCs w:val="24"/>
        </w:rPr>
      </w:pPr>
      <w:del w:id="4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501 28 1 2 3 42 25 20 15 15 10</w:delText>
        </w:r>
      </w:del>
    </w:p>
    <w:p w14:paraId="249BBE23" w14:textId="15B127A5" w:rsidR="000D5A7E" w:rsidRPr="000D5A7E" w:rsidDel="00580A98" w:rsidRDefault="000D5A7E" w:rsidP="000D5A7E">
      <w:pPr>
        <w:spacing w:after="0"/>
        <w:rPr>
          <w:del w:id="416" w:author="Sebring, Amanda J" w:date="2017-10-04T09:14:00Z"/>
          <w:rFonts w:ascii="Courier New" w:hAnsi="Courier New" w:cs="Courier New"/>
          <w:sz w:val="24"/>
          <w:szCs w:val="24"/>
        </w:rPr>
      </w:pPr>
      <w:del w:id="4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501 29 1 2 3 43 30 25 15 15 15</w:delText>
        </w:r>
      </w:del>
    </w:p>
    <w:p w14:paraId="05DA1963" w14:textId="70DD1181" w:rsidR="000D5A7E" w:rsidRPr="000D5A7E" w:rsidDel="00580A98" w:rsidRDefault="000D5A7E" w:rsidP="000D5A7E">
      <w:pPr>
        <w:spacing w:after="0"/>
        <w:rPr>
          <w:del w:id="418" w:author="Sebring, Amanda J" w:date="2017-10-04T09:14:00Z"/>
          <w:rFonts w:ascii="Courier New" w:hAnsi="Courier New" w:cs="Courier New"/>
          <w:sz w:val="24"/>
          <w:szCs w:val="24"/>
        </w:rPr>
      </w:pPr>
      <w:del w:id="4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501 31 1 2 3 44 50 45 20 20 20</w:delText>
        </w:r>
      </w:del>
    </w:p>
    <w:p w14:paraId="1B0CA82F" w14:textId="45494F63" w:rsidR="000D5A7E" w:rsidRPr="000D5A7E" w:rsidDel="00580A98" w:rsidRDefault="000D5A7E" w:rsidP="000D5A7E">
      <w:pPr>
        <w:spacing w:after="0"/>
        <w:rPr>
          <w:del w:id="420" w:author="Sebring, Amanda J" w:date="2017-10-04T09:14:00Z"/>
          <w:rFonts w:ascii="Courier New" w:hAnsi="Courier New" w:cs="Courier New"/>
          <w:sz w:val="24"/>
          <w:szCs w:val="24"/>
        </w:rPr>
      </w:pPr>
      <w:del w:id="4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501 32 1 2 3 45 20 15 10 15 10</w:delText>
        </w:r>
      </w:del>
    </w:p>
    <w:p w14:paraId="4F9CD5E9" w14:textId="078F0514" w:rsidR="000D5A7E" w:rsidRPr="000D5A7E" w:rsidDel="00580A98" w:rsidRDefault="000D5A7E" w:rsidP="000D5A7E">
      <w:pPr>
        <w:spacing w:after="0"/>
        <w:rPr>
          <w:del w:id="422" w:author="Sebring, Amanda J" w:date="2017-10-04T09:14:00Z"/>
          <w:rFonts w:ascii="Courier New" w:hAnsi="Courier New" w:cs="Courier New"/>
          <w:sz w:val="24"/>
          <w:szCs w:val="24"/>
        </w:rPr>
      </w:pPr>
      <w:del w:id="4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501 33 1 2 3 46 30 30 20 20 15</w:delText>
        </w:r>
      </w:del>
    </w:p>
    <w:p w14:paraId="4EC72662" w14:textId="08024225" w:rsidR="000D5A7E" w:rsidRPr="000D5A7E" w:rsidDel="00580A98" w:rsidRDefault="000D5A7E" w:rsidP="000D5A7E">
      <w:pPr>
        <w:spacing w:after="0"/>
        <w:rPr>
          <w:del w:id="424" w:author="Sebring, Amanda J" w:date="2017-10-04T09:14:00Z"/>
          <w:rFonts w:ascii="Courier New" w:hAnsi="Courier New" w:cs="Courier New"/>
          <w:sz w:val="24"/>
          <w:szCs w:val="24"/>
        </w:rPr>
      </w:pPr>
      <w:del w:id="4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501 34 1 2 3 47 25 30 20 15 15</w:delText>
        </w:r>
      </w:del>
    </w:p>
    <w:p w14:paraId="4918562B" w14:textId="573CAFC9" w:rsidR="000D5A7E" w:rsidRPr="000D5A7E" w:rsidDel="00580A98" w:rsidRDefault="000D5A7E" w:rsidP="000D5A7E">
      <w:pPr>
        <w:spacing w:after="0"/>
        <w:rPr>
          <w:del w:id="426" w:author="Sebring, Amanda J" w:date="2017-10-04T09:14:00Z"/>
          <w:rFonts w:ascii="Courier New" w:hAnsi="Courier New" w:cs="Courier New"/>
          <w:sz w:val="24"/>
          <w:szCs w:val="24"/>
        </w:rPr>
      </w:pPr>
      <w:del w:id="4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501 35 1 2 3 48 55 55 40 30 30</w:delText>
        </w:r>
      </w:del>
    </w:p>
    <w:p w14:paraId="45AE7DEC" w14:textId="67596B7C" w:rsidR="000D5A7E" w:rsidRPr="000D5A7E" w:rsidDel="00580A98" w:rsidRDefault="000D5A7E" w:rsidP="000D5A7E">
      <w:pPr>
        <w:spacing w:after="0"/>
        <w:rPr>
          <w:del w:id="428" w:author="Sebring, Amanda J" w:date="2017-10-04T09:14:00Z"/>
          <w:rFonts w:ascii="Courier New" w:hAnsi="Courier New" w:cs="Courier New"/>
          <w:sz w:val="24"/>
          <w:szCs w:val="24"/>
        </w:rPr>
      </w:pPr>
      <w:del w:id="4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501 36 1 2 3 49 25 20 15 15 15</w:delText>
        </w:r>
      </w:del>
    </w:p>
    <w:p w14:paraId="52219974" w14:textId="2320F597" w:rsidR="000D5A7E" w:rsidRPr="000D5A7E" w:rsidDel="00580A98" w:rsidRDefault="000D5A7E" w:rsidP="000D5A7E">
      <w:pPr>
        <w:spacing w:after="0"/>
        <w:rPr>
          <w:del w:id="430" w:author="Sebring, Amanda J" w:date="2017-10-04T09:14:00Z"/>
          <w:rFonts w:ascii="Courier New" w:hAnsi="Courier New" w:cs="Courier New"/>
          <w:sz w:val="24"/>
          <w:szCs w:val="24"/>
        </w:rPr>
      </w:pPr>
      <w:del w:id="4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501 41 1 2 3 50 25 30 15 20 15</w:delText>
        </w:r>
      </w:del>
    </w:p>
    <w:p w14:paraId="6E08E55C" w14:textId="6B3C6322" w:rsidR="000D5A7E" w:rsidRPr="000D5A7E" w:rsidDel="00580A98" w:rsidRDefault="000D5A7E" w:rsidP="000D5A7E">
      <w:pPr>
        <w:spacing w:after="0"/>
        <w:rPr>
          <w:del w:id="432" w:author="Sebring, Amanda J" w:date="2017-10-04T09:14:00Z"/>
          <w:rFonts w:ascii="Courier New" w:hAnsi="Courier New" w:cs="Courier New"/>
          <w:sz w:val="24"/>
          <w:szCs w:val="24"/>
        </w:rPr>
      </w:pPr>
      <w:del w:id="4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501 44 1 2 3 51 45 40 20 20 20</w:delText>
        </w:r>
      </w:del>
    </w:p>
    <w:p w14:paraId="6653DBAD" w14:textId="42E861CD" w:rsidR="000D5A7E" w:rsidRPr="000D5A7E" w:rsidDel="00580A98" w:rsidRDefault="000D5A7E" w:rsidP="000D5A7E">
      <w:pPr>
        <w:spacing w:after="0"/>
        <w:rPr>
          <w:del w:id="434" w:author="Sebring, Amanda J" w:date="2017-10-04T09:14:00Z"/>
          <w:rFonts w:ascii="Courier New" w:hAnsi="Courier New" w:cs="Courier New"/>
          <w:sz w:val="24"/>
          <w:szCs w:val="24"/>
        </w:rPr>
      </w:pPr>
      <w:del w:id="4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501 45 1 2 3 52 30 35 20 20 20</w:delText>
        </w:r>
      </w:del>
    </w:p>
    <w:p w14:paraId="3A1F735C" w14:textId="68ACE19A" w:rsidR="000D5A7E" w:rsidRPr="000D5A7E" w:rsidDel="00580A98" w:rsidRDefault="000D5A7E" w:rsidP="000D5A7E">
      <w:pPr>
        <w:spacing w:after="0"/>
        <w:rPr>
          <w:del w:id="436" w:author="Sebring, Amanda J" w:date="2017-10-04T09:14:00Z"/>
          <w:rFonts w:ascii="Courier New" w:hAnsi="Courier New" w:cs="Courier New"/>
          <w:sz w:val="24"/>
          <w:szCs w:val="24"/>
        </w:rPr>
      </w:pPr>
      <w:del w:id="4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501 47 1 2 3 53 60 60 40 40 40</w:delText>
        </w:r>
      </w:del>
    </w:p>
    <w:p w14:paraId="63995F65" w14:textId="0250185F" w:rsidR="000D5A7E" w:rsidRPr="000D5A7E" w:rsidDel="00580A98" w:rsidRDefault="000D5A7E" w:rsidP="000D5A7E">
      <w:pPr>
        <w:spacing w:after="0"/>
        <w:rPr>
          <w:del w:id="438" w:author="Sebring, Amanda J" w:date="2017-10-04T09:14:00Z"/>
          <w:rFonts w:ascii="Courier New" w:hAnsi="Courier New" w:cs="Courier New"/>
          <w:sz w:val="24"/>
          <w:szCs w:val="24"/>
        </w:rPr>
      </w:pPr>
      <w:del w:id="4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501 48 1 2 3 54 35 40 25 20 20</w:delText>
        </w:r>
      </w:del>
    </w:p>
    <w:p w14:paraId="0DED90C4" w14:textId="4B6CE4FA" w:rsidR="000D5A7E" w:rsidRPr="000D5A7E" w:rsidDel="00580A98" w:rsidRDefault="000D5A7E" w:rsidP="000D5A7E">
      <w:pPr>
        <w:spacing w:after="0"/>
        <w:rPr>
          <w:del w:id="440" w:author="Sebring, Amanda J" w:date="2017-10-04T09:14:00Z"/>
          <w:rFonts w:ascii="Courier New" w:hAnsi="Courier New" w:cs="Courier New"/>
          <w:sz w:val="24"/>
          <w:szCs w:val="24"/>
        </w:rPr>
      </w:pPr>
      <w:del w:id="4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501 49 1 2 3 55 20 30 15 20 15</w:delText>
        </w:r>
      </w:del>
    </w:p>
    <w:p w14:paraId="6DD77855" w14:textId="2C290431" w:rsidR="000D5A7E" w:rsidRPr="000D5A7E" w:rsidDel="00580A98" w:rsidRDefault="000D5A7E" w:rsidP="000D5A7E">
      <w:pPr>
        <w:spacing w:after="0"/>
        <w:rPr>
          <w:del w:id="442" w:author="Sebring, Amanda J" w:date="2017-10-04T09:14:00Z"/>
          <w:rFonts w:ascii="Courier New" w:hAnsi="Courier New" w:cs="Courier New"/>
          <w:sz w:val="24"/>
          <w:szCs w:val="24"/>
        </w:rPr>
      </w:pPr>
      <w:del w:id="4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501 51 1 2 3 56 30 35 20 25 25</w:delText>
        </w:r>
      </w:del>
    </w:p>
    <w:p w14:paraId="7E303981" w14:textId="5DB2E1EF" w:rsidR="000D5A7E" w:rsidRPr="000D5A7E" w:rsidDel="00580A98" w:rsidRDefault="000D5A7E" w:rsidP="000D5A7E">
      <w:pPr>
        <w:spacing w:after="0"/>
        <w:rPr>
          <w:del w:id="444" w:author="Sebring, Amanda J" w:date="2017-10-04T09:14:00Z"/>
          <w:rFonts w:ascii="Courier New" w:hAnsi="Courier New" w:cs="Courier New"/>
          <w:sz w:val="24"/>
          <w:szCs w:val="24"/>
        </w:rPr>
      </w:pPr>
      <w:del w:id="4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501 53 1 2 3 57 40 40 20 20 20</w:delText>
        </w:r>
      </w:del>
    </w:p>
    <w:p w14:paraId="1B1B07F8" w14:textId="3A655F78" w:rsidR="000D5A7E" w:rsidRPr="000D5A7E" w:rsidDel="00580A98" w:rsidRDefault="000D5A7E" w:rsidP="000D5A7E">
      <w:pPr>
        <w:spacing w:after="0"/>
        <w:rPr>
          <w:del w:id="446" w:author="Sebring, Amanda J" w:date="2017-10-04T09:14:00Z"/>
          <w:rFonts w:ascii="Courier New" w:hAnsi="Courier New" w:cs="Courier New"/>
          <w:sz w:val="24"/>
          <w:szCs w:val="24"/>
        </w:rPr>
      </w:pPr>
      <w:del w:id="4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501 55 1 2 3 58 25 30 15 25 25</w:delText>
        </w:r>
      </w:del>
    </w:p>
    <w:p w14:paraId="770D838A" w14:textId="16D53819" w:rsidR="000D5A7E" w:rsidRPr="000D5A7E" w:rsidDel="00580A98" w:rsidRDefault="000D5A7E" w:rsidP="000D5A7E">
      <w:pPr>
        <w:spacing w:after="0"/>
        <w:rPr>
          <w:del w:id="448" w:author="Sebring, Amanda J" w:date="2017-10-04T09:14:00Z"/>
          <w:rFonts w:ascii="Courier New" w:hAnsi="Courier New" w:cs="Courier New"/>
          <w:sz w:val="24"/>
          <w:szCs w:val="24"/>
        </w:rPr>
      </w:pPr>
      <w:del w:id="4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501 56 1 2 3 59 55 55 25 30 30</w:delText>
        </w:r>
      </w:del>
    </w:p>
    <w:p w14:paraId="5C7C4C27" w14:textId="0457D8A1" w:rsidR="000D5A7E" w:rsidRPr="000D5A7E" w:rsidDel="00580A98" w:rsidRDefault="000D5A7E" w:rsidP="000D5A7E">
      <w:pPr>
        <w:spacing w:after="0"/>
        <w:rPr>
          <w:del w:id="450" w:author="Sebring, Amanda J" w:date="2017-10-04T09:14:00Z"/>
          <w:rFonts w:ascii="Courier New" w:hAnsi="Courier New" w:cs="Courier New"/>
          <w:sz w:val="24"/>
          <w:szCs w:val="24"/>
        </w:rPr>
      </w:pPr>
      <w:del w:id="4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501 57 1 2 3 60 45 40 25 30 30</w:delText>
        </w:r>
      </w:del>
    </w:p>
    <w:p w14:paraId="27825A4C" w14:textId="59F638AB" w:rsidR="000D5A7E" w:rsidRPr="000D5A7E" w:rsidDel="00580A98" w:rsidRDefault="000D5A7E" w:rsidP="000D5A7E">
      <w:pPr>
        <w:spacing w:after="0"/>
        <w:rPr>
          <w:del w:id="452" w:author="Sebring, Amanda J" w:date="2017-10-04T09:14:00Z"/>
          <w:rFonts w:ascii="Courier New" w:hAnsi="Courier New" w:cs="Courier New"/>
          <w:sz w:val="24"/>
          <w:szCs w:val="24"/>
        </w:rPr>
      </w:pPr>
      <w:del w:id="4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501 58 1 2 3 61 50 55 40 45 45</w:delText>
        </w:r>
      </w:del>
    </w:p>
    <w:p w14:paraId="4ECEDF30" w14:textId="62DC58BB" w:rsidR="000D5A7E" w:rsidRPr="000D5A7E" w:rsidDel="00580A98" w:rsidRDefault="000D5A7E" w:rsidP="000D5A7E">
      <w:pPr>
        <w:spacing w:after="0"/>
        <w:rPr>
          <w:del w:id="454" w:author="Sebring, Amanda J" w:date="2017-10-04T09:14:00Z"/>
          <w:rFonts w:ascii="Courier New" w:hAnsi="Courier New" w:cs="Courier New"/>
          <w:sz w:val="24"/>
          <w:szCs w:val="24"/>
        </w:rPr>
      </w:pPr>
      <w:del w:id="4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501 59 1 2 3 62 40 40 25 30 25</w:delText>
        </w:r>
      </w:del>
    </w:p>
    <w:p w14:paraId="71551C83" w14:textId="01E50CC4" w:rsidR="000D5A7E" w:rsidRPr="000D5A7E" w:rsidDel="00580A98" w:rsidRDefault="000D5A7E" w:rsidP="000D5A7E">
      <w:pPr>
        <w:spacing w:after="0"/>
        <w:rPr>
          <w:del w:id="456" w:author="Sebring, Amanda J" w:date="2017-10-04T09:14:00Z"/>
          <w:rFonts w:ascii="Courier New" w:hAnsi="Courier New" w:cs="Courier New"/>
          <w:sz w:val="24"/>
          <w:szCs w:val="24"/>
        </w:rPr>
      </w:pPr>
      <w:del w:id="4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501 60 1 2 3 63 40 40 25 20 20</w:delText>
        </w:r>
      </w:del>
    </w:p>
    <w:p w14:paraId="6933B2E4" w14:textId="40585735" w:rsidR="000D5A7E" w:rsidRPr="000D5A7E" w:rsidDel="00580A98" w:rsidRDefault="000D5A7E" w:rsidP="000D5A7E">
      <w:pPr>
        <w:spacing w:after="0"/>
        <w:rPr>
          <w:del w:id="458" w:author="Sebring, Amanda J" w:date="2017-10-04T09:14:00Z"/>
          <w:rFonts w:ascii="Courier New" w:hAnsi="Courier New" w:cs="Courier New"/>
          <w:sz w:val="24"/>
          <w:szCs w:val="24"/>
        </w:rPr>
      </w:pPr>
      <w:del w:id="4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501 61 1 2 3 64 25 25 15 10 10</w:delText>
        </w:r>
      </w:del>
    </w:p>
    <w:p w14:paraId="7F62C4D8" w14:textId="68A66B60" w:rsidR="000D5A7E" w:rsidRPr="000D5A7E" w:rsidDel="00580A98" w:rsidRDefault="000D5A7E" w:rsidP="000D5A7E">
      <w:pPr>
        <w:spacing w:after="0"/>
        <w:rPr>
          <w:del w:id="460" w:author="Sebring, Amanda J" w:date="2017-10-04T09:14:00Z"/>
          <w:rFonts w:ascii="Courier New" w:hAnsi="Courier New" w:cs="Courier New"/>
          <w:sz w:val="24"/>
          <w:szCs w:val="24"/>
        </w:rPr>
      </w:pPr>
      <w:del w:id="4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501 62 1 2 3 65 15 20 10 10 10</w:delText>
        </w:r>
      </w:del>
    </w:p>
    <w:p w14:paraId="0B268184" w14:textId="5D221BB1" w:rsidR="000D5A7E" w:rsidRPr="000D5A7E" w:rsidDel="00580A98" w:rsidRDefault="000D5A7E" w:rsidP="000D5A7E">
      <w:pPr>
        <w:spacing w:after="0"/>
        <w:rPr>
          <w:del w:id="462" w:author="Sebring, Amanda J" w:date="2017-10-04T09:14:00Z"/>
          <w:rFonts w:ascii="Courier New" w:hAnsi="Courier New" w:cs="Courier New"/>
          <w:sz w:val="24"/>
          <w:szCs w:val="24"/>
        </w:rPr>
      </w:pPr>
      <w:del w:id="4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501 63 1 2 3 66 25 25 15 15 15</w:delText>
        </w:r>
      </w:del>
    </w:p>
    <w:p w14:paraId="5F435FEC" w14:textId="4622098C" w:rsidR="000D5A7E" w:rsidRPr="000D5A7E" w:rsidDel="00580A98" w:rsidRDefault="000D5A7E" w:rsidP="000D5A7E">
      <w:pPr>
        <w:spacing w:after="0"/>
        <w:rPr>
          <w:del w:id="464" w:author="Sebring, Amanda J" w:date="2017-10-04T09:14:00Z"/>
          <w:rFonts w:ascii="Courier New" w:hAnsi="Courier New" w:cs="Courier New"/>
          <w:sz w:val="24"/>
          <w:szCs w:val="24"/>
        </w:rPr>
      </w:pPr>
      <w:del w:id="4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501 64 1 2 3 67 35 35 25 20 20</w:delText>
        </w:r>
      </w:del>
    </w:p>
    <w:p w14:paraId="36C3B8B3" w14:textId="65A95541" w:rsidR="000D5A7E" w:rsidRPr="000D5A7E" w:rsidDel="00580A98" w:rsidRDefault="000D5A7E" w:rsidP="000D5A7E">
      <w:pPr>
        <w:spacing w:after="0"/>
        <w:rPr>
          <w:del w:id="466" w:author="Sebring, Amanda J" w:date="2017-10-04T09:14:00Z"/>
          <w:rFonts w:ascii="Courier New" w:hAnsi="Courier New" w:cs="Courier New"/>
          <w:sz w:val="24"/>
          <w:szCs w:val="24"/>
        </w:rPr>
      </w:pPr>
      <w:del w:id="4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501 66 1 2 3 68 35 35 25 25 25</w:delText>
        </w:r>
      </w:del>
    </w:p>
    <w:p w14:paraId="0D918E50" w14:textId="10B36650" w:rsidR="000D5A7E" w:rsidRPr="000D5A7E" w:rsidDel="00580A98" w:rsidRDefault="000D5A7E" w:rsidP="000D5A7E">
      <w:pPr>
        <w:spacing w:after="0"/>
        <w:rPr>
          <w:del w:id="468" w:author="Sebring, Amanda J" w:date="2017-10-04T09:14:00Z"/>
          <w:rFonts w:ascii="Courier New" w:hAnsi="Courier New" w:cs="Courier New"/>
          <w:sz w:val="24"/>
          <w:szCs w:val="24"/>
        </w:rPr>
      </w:pPr>
      <w:del w:id="4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501 67 1 2 3 69 </w:delText>
        </w:r>
      </w:del>
    </w:p>
    <w:p w14:paraId="240D3A07" w14:textId="457110AB" w:rsidR="000D5A7E" w:rsidRPr="000D5A7E" w:rsidDel="00580A98" w:rsidRDefault="000D5A7E" w:rsidP="000D5A7E">
      <w:pPr>
        <w:spacing w:after="0"/>
        <w:rPr>
          <w:del w:id="470" w:author="Sebring, Amanda J" w:date="2017-10-04T09:14:00Z"/>
          <w:rFonts w:ascii="Courier New" w:hAnsi="Courier New" w:cs="Courier New"/>
          <w:sz w:val="24"/>
          <w:szCs w:val="24"/>
        </w:rPr>
      </w:pPr>
      <w:del w:id="4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501 68 1 2 3 70 25 30 20 25 20</w:delText>
        </w:r>
      </w:del>
    </w:p>
    <w:p w14:paraId="2A77E367" w14:textId="1CC87344" w:rsidR="000D5A7E" w:rsidRPr="000D5A7E" w:rsidDel="00580A98" w:rsidRDefault="000D5A7E" w:rsidP="000D5A7E">
      <w:pPr>
        <w:spacing w:after="0"/>
        <w:rPr>
          <w:del w:id="472" w:author="Sebring, Amanda J" w:date="2017-10-04T09:14:00Z"/>
          <w:rFonts w:ascii="Courier New" w:hAnsi="Courier New" w:cs="Courier New"/>
          <w:sz w:val="24"/>
          <w:szCs w:val="24"/>
        </w:rPr>
      </w:pPr>
      <w:del w:id="4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501 69 1 2 3 71 15 20 15 15 10</w:delText>
        </w:r>
      </w:del>
    </w:p>
    <w:p w14:paraId="545BBD7C" w14:textId="3D7FBE9F" w:rsidR="000D5A7E" w:rsidRPr="000D5A7E" w:rsidDel="00580A98" w:rsidRDefault="000D5A7E" w:rsidP="000D5A7E">
      <w:pPr>
        <w:spacing w:after="0"/>
        <w:rPr>
          <w:del w:id="474" w:author="Sebring, Amanda J" w:date="2017-10-04T09:14:00Z"/>
          <w:rFonts w:ascii="Courier New" w:hAnsi="Courier New" w:cs="Courier New"/>
          <w:sz w:val="24"/>
          <w:szCs w:val="24"/>
        </w:rPr>
      </w:pPr>
      <w:del w:id="4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501 71 1 2 3 72 20 20 15 15 15</w:delText>
        </w:r>
      </w:del>
    </w:p>
    <w:p w14:paraId="5E811A6F" w14:textId="442FA72F" w:rsidR="000D5A7E" w:rsidRPr="000D5A7E" w:rsidDel="00580A98" w:rsidRDefault="000D5A7E" w:rsidP="000D5A7E">
      <w:pPr>
        <w:spacing w:after="0"/>
        <w:rPr>
          <w:del w:id="476" w:author="Sebring, Amanda J" w:date="2017-10-04T09:14:00Z"/>
          <w:rFonts w:ascii="Courier New" w:hAnsi="Courier New" w:cs="Courier New"/>
          <w:sz w:val="24"/>
          <w:szCs w:val="24"/>
        </w:rPr>
      </w:pPr>
      <w:del w:id="4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501 72 1 2 3 73 30 30 15 10 10</w:delText>
        </w:r>
      </w:del>
    </w:p>
    <w:p w14:paraId="19DFECBE" w14:textId="748D3B12" w:rsidR="000D5A7E" w:rsidRPr="000D5A7E" w:rsidDel="00580A98" w:rsidRDefault="000D5A7E" w:rsidP="000D5A7E">
      <w:pPr>
        <w:spacing w:after="0"/>
        <w:rPr>
          <w:del w:id="478" w:author="Sebring, Amanda J" w:date="2017-10-04T09:14:00Z"/>
          <w:rFonts w:ascii="Courier New" w:hAnsi="Courier New" w:cs="Courier New"/>
          <w:sz w:val="24"/>
          <w:szCs w:val="24"/>
        </w:rPr>
      </w:pPr>
      <w:del w:id="4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501 73 1 2 3 74 35 40 30 35 30</w:delText>
        </w:r>
      </w:del>
    </w:p>
    <w:p w14:paraId="3E89F563" w14:textId="0D880CB5" w:rsidR="000D5A7E" w:rsidRPr="000D5A7E" w:rsidDel="00580A98" w:rsidRDefault="000D5A7E" w:rsidP="000D5A7E">
      <w:pPr>
        <w:spacing w:after="0"/>
        <w:rPr>
          <w:del w:id="480" w:author="Sebring, Amanda J" w:date="2017-10-04T09:14:00Z"/>
          <w:rFonts w:ascii="Courier New" w:hAnsi="Courier New" w:cs="Courier New"/>
          <w:sz w:val="24"/>
          <w:szCs w:val="24"/>
        </w:rPr>
      </w:pPr>
      <w:del w:id="4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501 74 1 2 3 75 15 15 10 10 10</w:delText>
        </w:r>
      </w:del>
    </w:p>
    <w:p w14:paraId="4D97B1ED" w14:textId="665BDE4D" w:rsidR="000D5A7E" w:rsidRPr="000D5A7E" w:rsidDel="00580A98" w:rsidRDefault="000D5A7E" w:rsidP="000D5A7E">
      <w:pPr>
        <w:spacing w:after="0"/>
        <w:rPr>
          <w:del w:id="482" w:author="Sebring, Amanda J" w:date="2017-10-04T09:14:00Z"/>
          <w:rFonts w:ascii="Courier New" w:hAnsi="Courier New" w:cs="Courier New"/>
          <w:sz w:val="24"/>
          <w:szCs w:val="24"/>
        </w:rPr>
      </w:pPr>
      <w:del w:id="4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501 75 1 2 3 76 25 25 20 25 20</w:delText>
        </w:r>
      </w:del>
    </w:p>
    <w:p w14:paraId="4F91BE91" w14:textId="696FEC4E" w:rsidR="000D5A7E" w:rsidRPr="000D5A7E" w:rsidDel="00580A98" w:rsidRDefault="000D5A7E" w:rsidP="000D5A7E">
      <w:pPr>
        <w:spacing w:after="0"/>
        <w:rPr>
          <w:del w:id="484" w:author="Sebring, Amanda J" w:date="2017-10-04T09:14:00Z"/>
          <w:rFonts w:ascii="Courier New" w:hAnsi="Courier New" w:cs="Courier New"/>
          <w:sz w:val="24"/>
          <w:szCs w:val="24"/>
        </w:rPr>
      </w:pPr>
      <w:del w:id="4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501 77 1 2 3 77 25 25 20 25 25</w:delText>
        </w:r>
      </w:del>
    </w:p>
    <w:p w14:paraId="2548A8FA" w14:textId="16B57117" w:rsidR="000D5A7E" w:rsidRPr="000D5A7E" w:rsidDel="00580A98" w:rsidRDefault="000D5A7E" w:rsidP="000D5A7E">
      <w:pPr>
        <w:spacing w:after="0"/>
        <w:rPr>
          <w:del w:id="486" w:author="Sebring, Amanda J" w:date="2017-10-04T09:14:00Z"/>
          <w:rFonts w:ascii="Courier New" w:hAnsi="Courier New" w:cs="Courier New"/>
          <w:sz w:val="24"/>
          <w:szCs w:val="24"/>
        </w:rPr>
      </w:pPr>
      <w:del w:id="4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501 78 1 2 3 78 35 30 25 30 30</w:delText>
        </w:r>
      </w:del>
    </w:p>
    <w:p w14:paraId="6F8752AA" w14:textId="6ED516C1" w:rsidR="000D5A7E" w:rsidRPr="000D5A7E" w:rsidDel="00580A98" w:rsidRDefault="000D5A7E" w:rsidP="000D5A7E">
      <w:pPr>
        <w:spacing w:after="0"/>
        <w:rPr>
          <w:del w:id="488" w:author="Sebring, Amanda J" w:date="2017-10-04T09:14:00Z"/>
          <w:rFonts w:ascii="Courier New" w:hAnsi="Courier New" w:cs="Courier New"/>
          <w:sz w:val="24"/>
          <w:szCs w:val="24"/>
        </w:rPr>
      </w:pPr>
      <w:del w:id="4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501 79 1 2 3 79 40 45 30 45 35</w:delText>
        </w:r>
      </w:del>
    </w:p>
    <w:p w14:paraId="357B276A" w14:textId="6FC31B62" w:rsidR="000D5A7E" w:rsidRPr="000D5A7E" w:rsidDel="00580A98" w:rsidRDefault="000D5A7E" w:rsidP="000D5A7E">
      <w:pPr>
        <w:spacing w:after="0"/>
        <w:rPr>
          <w:del w:id="490" w:author="Sebring, Amanda J" w:date="2017-10-04T09:14:00Z"/>
          <w:rFonts w:ascii="Courier New" w:hAnsi="Courier New" w:cs="Courier New"/>
          <w:sz w:val="24"/>
          <w:szCs w:val="24"/>
        </w:rPr>
      </w:pPr>
      <w:del w:id="4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501 80 1 2 3 80 30 30 25 25 20</w:delText>
        </w:r>
      </w:del>
    </w:p>
    <w:p w14:paraId="3E604ECD" w14:textId="7C03A83E" w:rsidR="000D5A7E" w:rsidRPr="000D5A7E" w:rsidDel="00580A98" w:rsidRDefault="000D5A7E" w:rsidP="000D5A7E">
      <w:pPr>
        <w:spacing w:after="0"/>
        <w:rPr>
          <w:del w:id="492" w:author="Sebring, Amanda J" w:date="2017-10-04T09:14:00Z"/>
          <w:rFonts w:ascii="Courier New" w:hAnsi="Courier New" w:cs="Courier New"/>
          <w:sz w:val="24"/>
          <w:szCs w:val="24"/>
        </w:rPr>
      </w:pPr>
      <w:del w:id="4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502 00 1 0 0 00 35 35 35 40 30</w:delText>
        </w:r>
      </w:del>
    </w:p>
    <w:p w14:paraId="0FBBE2B2" w14:textId="41EDB921" w:rsidR="000D5A7E" w:rsidRPr="000D5A7E" w:rsidDel="00580A98" w:rsidRDefault="000D5A7E" w:rsidP="000D5A7E">
      <w:pPr>
        <w:spacing w:after="0"/>
        <w:rPr>
          <w:del w:id="494" w:author="Sebring, Amanda J" w:date="2017-10-04T09:14:00Z"/>
          <w:rFonts w:ascii="Courier New" w:hAnsi="Courier New" w:cs="Courier New"/>
          <w:sz w:val="24"/>
          <w:szCs w:val="24"/>
        </w:rPr>
      </w:pPr>
      <w:del w:id="4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502 02 1 2 1 01 40 35 35 45 40</w:delText>
        </w:r>
      </w:del>
    </w:p>
    <w:p w14:paraId="35F4806F" w14:textId="5E99725D" w:rsidR="000D5A7E" w:rsidRPr="000D5A7E" w:rsidDel="00580A98" w:rsidRDefault="000D5A7E" w:rsidP="000D5A7E">
      <w:pPr>
        <w:spacing w:after="0"/>
        <w:rPr>
          <w:del w:id="496" w:author="Sebring, Amanda J" w:date="2017-10-04T09:14:00Z"/>
          <w:rFonts w:ascii="Courier New" w:hAnsi="Courier New" w:cs="Courier New"/>
          <w:sz w:val="24"/>
          <w:szCs w:val="24"/>
        </w:rPr>
      </w:pPr>
      <w:del w:id="4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502 04 1 2 1 02 35 35 35 40 35</w:delText>
        </w:r>
      </w:del>
    </w:p>
    <w:p w14:paraId="7FEFFDE2" w14:textId="0B37D45A" w:rsidR="000D5A7E" w:rsidRPr="000D5A7E" w:rsidDel="00580A98" w:rsidRDefault="000D5A7E" w:rsidP="000D5A7E">
      <w:pPr>
        <w:spacing w:after="0"/>
        <w:rPr>
          <w:del w:id="498" w:author="Sebring, Amanda J" w:date="2017-10-04T09:14:00Z"/>
          <w:rFonts w:ascii="Courier New" w:hAnsi="Courier New" w:cs="Courier New"/>
          <w:sz w:val="24"/>
          <w:szCs w:val="24"/>
        </w:rPr>
      </w:pPr>
      <w:del w:id="4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502 09 1 2 1 03 30 35 35 30 35</w:delText>
        </w:r>
      </w:del>
    </w:p>
    <w:p w14:paraId="34EBC5F5" w14:textId="0AA87B4C" w:rsidR="000D5A7E" w:rsidRPr="000D5A7E" w:rsidDel="00580A98" w:rsidRDefault="000D5A7E" w:rsidP="000D5A7E">
      <w:pPr>
        <w:spacing w:after="0"/>
        <w:rPr>
          <w:del w:id="500" w:author="Sebring, Amanda J" w:date="2017-10-04T09:14:00Z"/>
          <w:rFonts w:ascii="Courier New" w:hAnsi="Courier New" w:cs="Courier New"/>
          <w:sz w:val="24"/>
          <w:szCs w:val="24"/>
        </w:rPr>
      </w:pPr>
      <w:del w:id="5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502 11 1 2 1 04 40 45 40 50 40</w:delText>
        </w:r>
      </w:del>
    </w:p>
    <w:p w14:paraId="54160F69" w14:textId="0ACB1D42" w:rsidR="000D5A7E" w:rsidRPr="000D5A7E" w:rsidDel="00580A98" w:rsidRDefault="000D5A7E" w:rsidP="000D5A7E">
      <w:pPr>
        <w:spacing w:after="0"/>
        <w:rPr>
          <w:del w:id="502" w:author="Sebring, Amanda J" w:date="2017-10-04T09:14:00Z"/>
          <w:rFonts w:ascii="Courier New" w:hAnsi="Courier New" w:cs="Courier New"/>
          <w:sz w:val="24"/>
          <w:szCs w:val="24"/>
        </w:rPr>
      </w:pPr>
      <w:del w:id="5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502 22 1 2 1 05 35 30 35 35 35</w:delText>
        </w:r>
      </w:del>
    </w:p>
    <w:p w14:paraId="6D5A0CF4" w14:textId="5B556E32" w:rsidR="000D5A7E" w:rsidRPr="000D5A7E" w:rsidDel="00580A98" w:rsidRDefault="000D5A7E" w:rsidP="000D5A7E">
      <w:pPr>
        <w:spacing w:after="0"/>
        <w:rPr>
          <w:del w:id="504" w:author="Sebring, Amanda J" w:date="2017-10-04T09:14:00Z"/>
          <w:rFonts w:ascii="Courier New" w:hAnsi="Courier New" w:cs="Courier New"/>
          <w:sz w:val="24"/>
          <w:szCs w:val="24"/>
        </w:rPr>
      </w:pPr>
      <w:del w:id="5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502 39 1 2 1 06 60 55 50 60 50</w:delText>
        </w:r>
      </w:del>
    </w:p>
    <w:p w14:paraId="32AFD65E" w14:textId="503A9480" w:rsidR="000D5A7E" w:rsidRPr="000D5A7E" w:rsidDel="00580A98" w:rsidRDefault="000D5A7E" w:rsidP="000D5A7E">
      <w:pPr>
        <w:spacing w:after="0"/>
        <w:rPr>
          <w:del w:id="506" w:author="Sebring, Amanda J" w:date="2017-10-04T09:14:00Z"/>
          <w:rFonts w:ascii="Courier New" w:hAnsi="Courier New" w:cs="Courier New"/>
          <w:sz w:val="24"/>
          <w:szCs w:val="24"/>
        </w:rPr>
      </w:pPr>
      <w:del w:id="5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502 40 1 2 1 07 45 55 45 50 45</w:delText>
        </w:r>
      </w:del>
    </w:p>
    <w:p w14:paraId="1EBF9304" w14:textId="623FDF7B" w:rsidR="000D5A7E" w:rsidRPr="000D5A7E" w:rsidDel="00580A98" w:rsidRDefault="000D5A7E" w:rsidP="000D5A7E">
      <w:pPr>
        <w:spacing w:after="0"/>
        <w:rPr>
          <w:del w:id="508" w:author="Sebring, Amanda J" w:date="2017-10-04T09:14:00Z"/>
          <w:rFonts w:ascii="Courier New" w:hAnsi="Courier New" w:cs="Courier New"/>
          <w:sz w:val="24"/>
          <w:szCs w:val="24"/>
        </w:rPr>
      </w:pPr>
      <w:del w:id="5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502 46 1 2 1 08 35 35 40 45 35</w:delText>
        </w:r>
      </w:del>
    </w:p>
    <w:p w14:paraId="3677C324" w14:textId="0A48C268" w:rsidR="000D5A7E" w:rsidRPr="000D5A7E" w:rsidDel="00580A98" w:rsidRDefault="000D5A7E" w:rsidP="000D5A7E">
      <w:pPr>
        <w:spacing w:after="0"/>
        <w:rPr>
          <w:del w:id="510" w:author="Sebring, Amanda J" w:date="2017-10-04T09:14:00Z"/>
          <w:rFonts w:ascii="Courier New" w:hAnsi="Courier New" w:cs="Courier New"/>
          <w:sz w:val="24"/>
          <w:szCs w:val="24"/>
        </w:rPr>
      </w:pPr>
      <w:del w:id="5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502 13 1 2 1 09 45 45 35 40 35</w:delText>
        </w:r>
      </w:del>
    </w:p>
    <w:p w14:paraId="2B8608E2" w14:textId="2E9377E7" w:rsidR="000D5A7E" w:rsidRPr="000D5A7E" w:rsidDel="00580A98" w:rsidRDefault="000D5A7E" w:rsidP="000D5A7E">
      <w:pPr>
        <w:spacing w:after="0"/>
        <w:rPr>
          <w:del w:id="512" w:author="Sebring, Amanda J" w:date="2017-10-04T09:14:00Z"/>
          <w:rFonts w:ascii="Courier New" w:hAnsi="Courier New" w:cs="Courier New"/>
          <w:sz w:val="24"/>
          <w:szCs w:val="24"/>
        </w:rPr>
      </w:pPr>
      <w:del w:id="5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502 76 1 2 1 10 40 40 35 35 35</w:delText>
        </w:r>
      </w:del>
    </w:p>
    <w:p w14:paraId="500F808C" w14:textId="3CE15A40" w:rsidR="000D5A7E" w:rsidRPr="000D5A7E" w:rsidDel="00580A98" w:rsidRDefault="000D5A7E" w:rsidP="000D5A7E">
      <w:pPr>
        <w:spacing w:after="0"/>
        <w:rPr>
          <w:del w:id="514" w:author="Sebring, Amanda J" w:date="2017-10-04T09:14:00Z"/>
          <w:rFonts w:ascii="Courier New" w:hAnsi="Courier New" w:cs="Courier New"/>
          <w:sz w:val="24"/>
          <w:szCs w:val="24"/>
        </w:rPr>
      </w:pPr>
      <w:del w:id="5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502 43 1 2 1 11 40 40 40 35 40</w:delText>
        </w:r>
      </w:del>
    </w:p>
    <w:p w14:paraId="7DC34868" w14:textId="172E7440" w:rsidR="000D5A7E" w:rsidRPr="000D5A7E" w:rsidDel="00580A98" w:rsidRDefault="000D5A7E" w:rsidP="000D5A7E">
      <w:pPr>
        <w:spacing w:after="0"/>
        <w:rPr>
          <w:del w:id="516" w:author="Sebring, Amanda J" w:date="2017-10-04T09:14:00Z"/>
          <w:rFonts w:ascii="Courier New" w:hAnsi="Courier New" w:cs="Courier New"/>
          <w:sz w:val="24"/>
          <w:szCs w:val="24"/>
        </w:rPr>
      </w:pPr>
      <w:del w:id="5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502 54 1 2 1 12 55 45 40 50 45</w:delText>
        </w:r>
      </w:del>
    </w:p>
    <w:p w14:paraId="47BDBDE9" w14:textId="4BFBCB82" w:rsidR="000D5A7E" w:rsidRPr="000D5A7E" w:rsidDel="00580A98" w:rsidRDefault="000D5A7E" w:rsidP="000D5A7E">
      <w:pPr>
        <w:spacing w:after="0"/>
        <w:rPr>
          <w:del w:id="518" w:author="Sebring, Amanda J" w:date="2017-10-04T09:14:00Z"/>
          <w:rFonts w:ascii="Courier New" w:hAnsi="Courier New" w:cs="Courier New"/>
          <w:sz w:val="24"/>
          <w:szCs w:val="24"/>
        </w:rPr>
      </w:pPr>
      <w:del w:id="5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502 01 1 2 1 13 55 45 45 55 45</w:delText>
        </w:r>
      </w:del>
    </w:p>
    <w:p w14:paraId="552B5E7F" w14:textId="48113E6A" w:rsidR="000D5A7E" w:rsidRPr="000D5A7E" w:rsidDel="00580A98" w:rsidRDefault="000D5A7E" w:rsidP="000D5A7E">
      <w:pPr>
        <w:spacing w:after="0"/>
        <w:rPr>
          <w:del w:id="520" w:author="Sebring, Amanda J" w:date="2017-10-04T09:14:00Z"/>
          <w:rFonts w:ascii="Courier New" w:hAnsi="Courier New" w:cs="Courier New"/>
          <w:sz w:val="24"/>
          <w:szCs w:val="24"/>
        </w:rPr>
      </w:pPr>
      <w:del w:id="5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502 07 1 2 1 14 40 40 35 35 35</w:delText>
        </w:r>
      </w:del>
    </w:p>
    <w:p w14:paraId="7BD51995" w14:textId="5DE90AAE" w:rsidR="000D5A7E" w:rsidRPr="000D5A7E" w:rsidDel="00580A98" w:rsidRDefault="000D5A7E" w:rsidP="000D5A7E">
      <w:pPr>
        <w:spacing w:after="0"/>
        <w:rPr>
          <w:del w:id="522" w:author="Sebring, Amanda J" w:date="2017-10-04T09:14:00Z"/>
          <w:rFonts w:ascii="Courier New" w:hAnsi="Courier New" w:cs="Courier New"/>
          <w:sz w:val="24"/>
          <w:szCs w:val="24"/>
        </w:rPr>
      </w:pPr>
      <w:del w:id="5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502 14 1 2 1 15 45 45 50 50 </w:delText>
        </w:r>
      </w:del>
      <w:del w:id="524" w:author="Sebring, Amanda J" w:date="2017-09-12T17:07:00Z">
        <w:r w:rsidRPr="000D5A7E" w:rsidDel="004C7CBE">
          <w:rPr>
            <w:rFonts w:ascii="Courier New" w:hAnsi="Courier New" w:cs="Courier New"/>
            <w:sz w:val="24"/>
            <w:szCs w:val="24"/>
          </w:rPr>
          <w:delText>50</w:delText>
        </w:r>
      </w:del>
    </w:p>
    <w:p w14:paraId="3943551A" w14:textId="0070783B" w:rsidR="000D5A7E" w:rsidRPr="000D5A7E" w:rsidDel="00580A98" w:rsidRDefault="000D5A7E" w:rsidP="000D5A7E">
      <w:pPr>
        <w:spacing w:after="0"/>
        <w:rPr>
          <w:del w:id="525" w:author="Sebring, Amanda J" w:date="2017-10-04T09:14:00Z"/>
          <w:rFonts w:ascii="Courier New" w:hAnsi="Courier New" w:cs="Courier New"/>
          <w:sz w:val="24"/>
          <w:szCs w:val="24"/>
        </w:rPr>
      </w:pPr>
      <w:del w:id="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502 30 1 2 1 16 35 35 30 30 25</w:delText>
        </w:r>
      </w:del>
    </w:p>
    <w:p w14:paraId="6724968B" w14:textId="0DF7AFBA" w:rsidR="000D5A7E" w:rsidRPr="000D5A7E" w:rsidDel="00580A98" w:rsidRDefault="000D5A7E" w:rsidP="000D5A7E">
      <w:pPr>
        <w:spacing w:after="0"/>
        <w:rPr>
          <w:del w:id="527" w:author="Sebring, Amanda J" w:date="2017-10-04T09:14:00Z"/>
          <w:rFonts w:ascii="Courier New" w:hAnsi="Courier New" w:cs="Courier New"/>
          <w:sz w:val="24"/>
          <w:szCs w:val="24"/>
        </w:rPr>
      </w:pPr>
      <w:del w:id="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502 37 1 2 1 17 35 35 35 35 35</w:delText>
        </w:r>
      </w:del>
    </w:p>
    <w:p w14:paraId="01B03302" w14:textId="62357872" w:rsidR="000D5A7E" w:rsidRPr="000D5A7E" w:rsidDel="00580A98" w:rsidRDefault="000D5A7E" w:rsidP="000D5A7E">
      <w:pPr>
        <w:spacing w:after="0"/>
        <w:rPr>
          <w:del w:id="529" w:author="Sebring, Amanda J" w:date="2017-10-04T09:14:00Z"/>
          <w:rFonts w:ascii="Courier New" w:hAnsi="Courier New" w:cs="Courier New"/>
          <w:sz w:val="24"/>
          <w:szCs w:val="24"/>
        </w:rPr>
      </w:pPr>
      <w:del w:id="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502 50 1 2 1 18 35 35 35 35 35</w:delText>
        </w:r>
      </w:del>
    </w:p>
    <w:p w14:paraId="5FA18567" w14:textId="05C4061D" w:rsidR="000D5A7E" w:rsidRPr="000D5A7E" w:rsidDel="00580A98" w:rsidRDefault="000D5A7E" w:rsidP="000D5A7E">
      <w:pPr>
        <w:spacing w:after="0"/>
        <w:rPr>
          <w:del w:id="531" w:author="Sebring, Amanda J" w:date="2017-10-04T09:14:00Z"/>
          <w:rFonts w:ascii="Courier New" w:hAnsi="Courier New" w:cs="Courier New"/>
          <w:sz w:val="24"/>
          <w:szCs w:val="24"/>
        </w:rPr>
      </w:pPr>
      <w:del w:id="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502 52 1 2 1 19 30 30 35 35 30</w:delText>
        </w:r>
      </w:del>
    </w:p>
    <w:p w14:paraId="5287AAAB" w14:textId="32B08781" w:rsidR="000D5A7E" w:rsidRPr="000D5A7E" w:rsidDel="00580A98" w:rsidRDefault="000D5A7E" w:rsidP="000D5A7E">
      <w:pPr>
        <w:spacing w:after="0"/>
        <w:rPr>
          <w:del w:id="533" w:author="Sebring, Amanda J" w:date="2017-10-04T09:14:00Z"/>
          <w:rFonts w:ascii="Courier New" w:hAnsi="Courier New" w:cs="Courier New"/>
          <w:sz w:val="24"/>
          <w:szCs w:val="24"/>
        </w:rPr>
      </w:pPr>
      <w:del w:id="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502 65 1 2 1 20 40 40 40 50 40</w:delText>
        </w:r>
      </w:del>
    </w:p>
    <w:p w14:paraId="39AB4254" w14:textId="11FDAD97" w:rsidR="000D5A7E" w:rsidRPr="000D5A7E" w:rsidDel="00580A98" w:rsidRDefault="000D5A7E" w:rsidP="000D5A7E">
      <w:pPr>
        <w:spacing w:after="0"/>
        <w:rPr>
          <w:del w:id="535" w:author="Sebring, Amanda J" w:date="2017-10-04T09:14:00Z"/>
          <w:rFonts w:ascii="Courier New" w:hAnsi="Courier New" w:cs="Courier New"/>
          <w:sz w:val="24"/>
          <w:szCs w:val="24"/>
        </w:rPr>
      </w:pPr>
      <w:del w:id="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502 70 1 2 1 21 40 40 40 40 40</w:delText>
        </w:r>
      </w:del>
    </w:p>
    <w:p w14:paraId="7A1C730B" w14:textId="3027B4BE" w:rsidR="000D5A7E" w:rsidRPr="000D5A7E" w:rsidDel="00580A98" w:rsidRDefault="000D5A7E" w:rsidP="000D5A7E">
      <w:pPr>
        <w:spacing w:after="0"/>
        <w:rPr>
          <w:del w:id="537" w:author="Sebring, Amanda J" w:date="2017-10-04T09:14:00Z"/>
          <w:rFonts w:ascii="Courier New" w:hAnsi="Courier New" w:cs="Courier New"/>
          <w:sz w:val="24"/>
          <w:szCs w:val="24"/>
        </w:rPr>
      </w:pPr>
      <w:del w:id="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502 38 1 2 1 22 55 55 50 50 50</w:delText>
        </w:r>
      </w:del>
    </w:p>
    <w:p w14:paraId="307667BB" w14:textId="061C9195" w:rsidR="000D5A7E" w:rsidRPr="000D5A7E" w:rsidDel="00580A98" w:rsidRDefault="000D5A7E" w:rsidP="000D5A7E">
      <w:pPr>
        <w:spacing w:after="0"/>
        <w:rPr>
          <w:del w:id="539" w:author="Sebring, Amanda J" w:date="2017-10-04T09:14:00Z"/>
          <w:rFonts w:ascii="Courier New" w:hAnsi="Courier New" w:cs="Courier New"/>
          <w:sz w:val="24"/>
          <w:szCs w:val="24"/>
        </w:rPr>
      </w:pPr>
      <w:del w:id="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502 42 1 2 1 23 45 55 45 50 45</w:delText>
        </w:r>
      </w:del>
    </w:p>
    <w:p w14:paraId="497638CA" w14:textId="3C626FFB" w:rsidR="000D5A7E" w:rsidRPr="000D5A7E" w:rsidDel="00580A98" w:rsidRDefault="000D5A7E" w:rsidP="000D5A7E">
      <w:pPr>
        <w:spacing w:after="0"/>
        <w:rPr>
          <w:del w:id="541" w:author="Sebring, Amanda J" w:date="2017-10-04T09:14:00Z"/>
          <w:rFonts w:ascii="Courier New" w:hAnsi="Courier New" w:cs="Courier New"/>
          <w:sz w:val="24"/>
          <w:szCs w:val="24"/>
        </w:rPr>
      </w:pPr>
      <w:del w:id="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502 03 1 2 1 24 55 55 50 60 50</w:delText>
        </w:r>
      </w:del>
    </w:p>
    <w:p w14:paraId="576D7EA3" w14:textId="6037DAA0" w:rsidR="000D5A7E" w:rsidRPr="000D5A7E" w:rsidDel="00580A98" w:rsidRDefault="000D5A7E" w:rsidP="000D5A7E">
      <w:pPr>
        <w:spacing w:after="0"/>
        <w:rPr>
          <w:del w:id="543" w:author="Sebring, Amanda J" w:date="2017-10-04T09:14:00Z"/>
          <w:rFonts w:ascii="Courier New" w:hAnsi="Courier New" w:cs="Courier New"/>
          <w:sz w:val="24"/>
          <w:szCs w:val="24"/>
        </w:rPr>
      </w:pPr>
      <w:del w:id="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502 05 1 2 1 25 35 35 35 35 35</w:delText>
        </w:r>
      </w:del>
    </w:p>
    <w:p w14:paraId="1EA02A94" w14:textId="110A9B63" w:rsidR="000D5A7E" w:rsidRPr="000D5A7E" w:rsidDel="00580A98" w:rsidRDefault="000D5A7E" w:rsidP="000D5A7E">
      <w:pPr>
        <w:spacing w:after="0"/>
        <w:rPr>
          <w:del w:id="545" w:author="Sebring, Amanda J" w:date="2017-10-04T09:14:00Z"/>
          <w:rFonts w:ascii="Courier New" w:hAnsi="Courier New" w:cs="Courier New"/>
          <w:sz w:val="24"/>
          <w:szCs w:val="24"/>
        </w:rPr>
      </w:pPr>
      <w:del w:id="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502 06 1 2 1 26 35 35 35 35 35</w:delText>
        </w:r>
      </w:del>
    </w:p>
    <w:p w14:paraId="018E30CF" w14:textId="646B21E7" w:rsidR="000D5A7E" w:rsidRPr="000D5A7E" w:rsidDel="00580A98" w:rsidRDefault="000D5A7E" w:rsidP="000D5A7E">
      <w:pPr>
        <w:spacing w:after="0"/>
        <w:rPr>
          <w:del w:id="547" w:author="Sebring, Amanda J" w:date="2017-10-04T09:14:00Z"/>
          <w:rFonts w:ascii="Courier New" w:hAnsi="Courier New" w:cs="Courier New"/>
          <w:sz w:val="24"/>
          <w:szCs w:val="24"/>
        </w:rPr>
      </w:pPr>
      <w:del w:id="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502 08 1 2 1 27 35 35 35 35 35</w:delText>
        </w:r>
      </w:del>
    </w:p>
    <w:p w14:paraId="46F31BCA" w14:textId="19157F6A" w:rsidR="000D5A7E" w:rsidRPr="000D5A7E" w:rsidDel="00580A98" w:rsidRDefault="000D5A7E" w:rsidP="000D5A7E">
      <w:pPr>
        <w:spacing w:after="0"/>
        <w:rPr>
          <w:del w:id="549" w:author="Sebring, Amanda J" w:date="2017-10-04T09:14:00Z"/>
          <w:rFonts w:ascii="Courier New" w:hAnsi="Courier New" w:cs="Courier New"/>
          <w:sz w:val="24"/>
          <w:szCs w:val="24"/>
        </w:rPr>
      </w:pPr>
      <w:del w:id="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502 10 1 2 1 28 45 50 45 55 45</w:delText>
        </w:r>
      </w:del>
    </w:p>
    <w:p w14:paraId="777DDCC3" w14:textId="0536A323" w:rsidR="000D5A7E" w:rsidRPr="000D5A7E" w:rsidDel="00580A98" w:rsidRDefault="000D5A7E" w:rsidP="000D5A7E">
      <w:pPr>
        <w:spacing w:after="0"/>
        <w:rPr>
          <w:del w:id="551" w:author="Sebring, Amanda J" w:date="2017-10-04T09:14:00Z"/>
          <w:rFonts w:ascii="Courier New" w:hAnsi="Courier New" w:cs="Courier New"/>
          <w:sz w:val="24"/>
          <w:szCs w:val="24"/>
        </w:rPr>
      </w:pPr>
      <w:del w:id="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502 12 1 2 1 29 40 40 40 35 40</w:delText>
        </w:r>
      </w:del>
    </w:p>
    <w:p w14:paraId="328B1BFA" w14:textId="23832857" w:rsidR="000D5A7E" w:rsidRPr="000D5A7E" w:rsidDel="00580A98" w:rsidRDefault="000D5A7E" w:rsidP="000D5A7E">
      <w:pPr>
        <w:spacing w:after="0"/>
        <w:rPr>
          <w:del w:id="553" w:author="Sebring, Amanda J" w:date="2017-10-04T09:14:00Z"/>
          <w:rFonts w:ascii="Courier New" w:hAnsi="Courier New" w:cs="Courier New"/>
          <w:sz w:val="24"/>
          <w:szCs w:val="24"/>
        </w:rPr>
      </w:pPr>
      <w:del w:id="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502 15 1 2 1 30 45 45 45 50 45</w:delText>
        </w:r>
      </w:del>
    </w:p>
    <w:p w14:paraId="1DBD1878" w14:textId="56B1A901" w:rsidR="000D5A7E" w:rsidRPr="000D5A7E" w:rsidDel="00580A98" w:rsidRDefault="000D5A7E" w:rsidP="000D5A7E">
      <w:pPr>
        <w:spacing w:after="0"/>
        <w:rPr>
          <w:del w:id="555" w:author="Sebring, Amanda J" w:date="2017-10-04T09:14:00Z"/>
          <w:rFonts w:ascii="Courier New" w:hAnsi="Courier New" w:cs="Courier New"/>
          <w:sz w:val="24"/>
          <w:szCs w:val="24"/>
        </w:rPr>
      </w:pPr>
      <w:del w:id="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502 16 1 2 1 31 40 40 40 50 40</w:delText>
        </w:r>
      </w:del>
    </w:p>
    <w:p w14:paraId="7A60747A" w14:textId="2F04CE15" w:rsidR="000D5A7E" w:rsidRPr="000D5A7E" w:rsidDel="00580A98" w:rsidRDefault="000D5A7E" w:rsidP="000D5A7E">
      <w:pPr>
        <w:spacing w:after="0"/>
        <w:rPr>
          <w:del w:id="557" w:author="Sebring, Amanda J" w:date="2017-10-04T09:14:00Z"/>
          <w:rFonts w:ascii="Courier New" w:hAnsi="Courier New" w:cs="Courier New"/>
          <w:sz w:val="24"/>
          <w:szCs w:val="24"/>
        </w:rPr>
      </w:pPr>
      <w:del w:id="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502 17 1 2 1 32 45 50 45 55 45</w:delText>
        </w:r>
      </w:del>
    </w:p>
    <w:p w14:paraId="6161780F" w14:textId="7551548B" w:rsidR="000D5A7E" w:rsidRPr="000D5A7E" w:rsidDel="00580A98" w:rsidRDefault="000D5A7E" w:rsidP="000D5A7E">
      <w:pPr>
        <w:spacing w:after="0"/>
        <w:rPr>
          <w:del w:id="559" w:author="Sebring, Amanda J" w:date="2017-10-04T09:14:00Z"/>
          <w:rFonts w:ascii="Courier New" w:hAnsi="Courier New" w:cs="Courier New"/>
          <w:sz w:val="24"/>
          <w:szCs w:val="24"/>
        </w:rPr>
      </w:pPr>
      <w:del w:id="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502 18 1 2 1 33 40 40 40 40 40</w:delText>
        </w:r>
      </w:del>
    </w:p>
    <w:p w14:paraId="7347CE82" w14:textId="7BF1B850" w:rsidR="000D5A7E" w:rsidRPr="000D5A7E" w:rsidDel="00580A98" w:rsidRDefault="000D5A7E" w:rsidP="000D5A7E">
      <w:pPr>
        <w:spacing w:after="0"/>
        <w:rPr>
          <w:del w:id="561" w:author="Sebring, Amanda J" w:date="2017-10-04T09:14:00Z"/>
          <w:rFonts w:ascii="Courier New" w:hAnsi="Courier New" w:cs="Courier New"/>
          <w:sz w:val="24"/>
          <w:szCs w:val="24"/>
        </w:rPr>
      </w:pPr>
      <w:del w:id="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502 19 1 2 1 34 45 45 40 50 40</w:delText>
        </w:r>
      </w:del>
    </w:p>
    <w:p w14:paraId="24CA431F" w14:textId="33918386" w:rsidR="000D5A7E" w:rsidRPr="000D5A7E" w:rsidDel="00580A98" w:rsidRDefault="000D5A7E" w:rsidP="000D5A7E">
      <w:pPr>
        <w:spacing w:after="0"/>
        <w:rPr>
          <w:del w:id="563" w:author="Sebring, Amanda J" w:date="2017-10-04T09:14:00Z"/>
          <w:rFonts w:ascii="Courier New" w:hAnsi="Courier New" w:cs="Courier New"/>
          <w:sz w:val="24"/>
          <w:szCs w:val="24"/>
        </w:rPr>
      </w:pPr>
      <w:del w:id="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502 20 1 2 1 35 55 50 45 50 45</w:delText>
        </w:r>
      </w:del>
    </w:p>
    <w:p w14:paraId="7E7DB355" w14:textId="004B548A" w:rsidR="000D5A7E" w:rsidRPr="000D5A7E" w:rsidDel="00580A98" w:rsidRDefault="000D5A7E" w:rsidP="000D5A7E">
      <w:pPr>
        <w:spacing w:after="0"/>
        <w:rPr>
          <w:del w:id="565" w:author="Sebring, Amanda J" w:date="2017-10-04T09:14:00Z"/>
          <w:rFonts w:ascii="Courier New" w:hAnsi="Courier New" w:cs="Courier New"/>
          <w:sz w:val="24"/>
          <w:szCs w:val="24"/>
        </w:rPr>
      </w:pPr>
      <w:del w:id="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502 21 1 2 1 36 50 45 45 55 45</w:delText>
        </w:r>
      </w:del>
    </w:p>
    <w:p w14:paraId="3755B120" w14:textId="6FD057F6" w:rsidR="000D5A7E" w:rsidRPr="000D5A7E" w:rsidDel="00580A98" w:rsidRDefault="000D5A7E" w:rsidP="000D5A7E">
      <w:pPr>
        <w:spacing w:after="0"/>
        <w:rPr>
          <w:del w:id="567" w:author="Sebring, Amanda J" w:date="2017-10-04T09:14:00Z"/>
          <w:rFonts w:ascii="Courier New" w:hAnsi="Courier New" w:cs="Courier New"/>
          <w:sz w:val="24"/>
          <w:szCs w:val="24"/>
        </w:rPr>
      </w:pPr>
      <w:del w:id="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502 23 1 2 1 37 50 50 50 55 50</w:delText>
        </w:r>
      </w:del>
    </w:p>
    <w:p w14:paraId="6D78EC2B" w14:textId="665910BC" w:rsidR="000D5A7E" w:rsidRPr="000D5A7E" w:rsidDel="00580A98" w:rsidRDefault="000D5A7E" w:rsidP="000D5A7E">
      <w:pPr>
        <w:spacing w:after="0"/>
        <w:rPr>
          <w:del w:id="569" w:author="Sebring, Amanda J" w:date="2017-10-04T09:14:00Z"/>
          <w:rFonts w:ascii="Courier New" w:hAnsi="Courier New" w:cs="Courier New"/>
          <w:sz w:val="24"/>
          <w:szCs w:val="24"/>
        </w:rPr>
      </w:pPr>
      <w:del w:id="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502 24 1 2 1 38 40 45 40 45 40</w:delText>
        </w:r>
      </w:del>
    </w:p>
    <w:p w14:paraId="53091BC4" w14:textId="1D3EA704" w:rsidR="000D5A7E" w:rsidRPr="000D5A7E" w:rsidDel="00580A98" w:rsidRDefault="000D5A7E" w:rsidP="000D5A7E">
      <w:pPr>
        <w:spacing w:after="0"/>
        <w:rPr>
          <w:del w:id="571" w:author="Sebring, Amanda J" w:date="2017-10-04T09:14:00Z"/>
          <w:rFonts w:ascii="Courier New" w:hAnsi="Courier New" w:cs="Courier New"/>
          <w:sz w:val="24"/>
          <w:szCs w:val="24"/>
        </w:rPr>
      </w:pPr>
      <w:del w:id="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502 25 1 2 1 39 40 40 35 40 40</w:delText>
        </w:r>
      </w:del>
    </w:p>
    <w:p w14:paraId="1F7B08A5" w14:textId="3DC2B4D8" w:rsidR="000D5A7E" w:rsidRPr="000D5A7E" w:rsidDel="00580A98" w:rsidRDefault="000D5A7E" w:rsidP="000D5A7E">
      <w:pPr>
        <w:spacing w:after="0"/>
        <w:rPr>
          <w:del w:id="573" w:author="Sebring, Amanda J" w:date="2017-10-04T09:14:00Z"/>
          <w:rFonts w:ascii="Courier New" w:hAnsi="Courier New" w:cs="Courier New"/>
          <w:sz w:val="24"/>
          <w:szCs w:val="24"/>
        </w:rPr>
      </w:pPr>
      <w:del w:id="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502 26 1 2 1 40 50 50 50 45 50</w:delText>
        </w:r>
      </w:del>
    </w:p>
    <w:p w14:paraId="4E075EA2" w14:textId="3A8AC982" w:rsidR="000D5A7E" w:rsidRPr="000D5A7E" w:rsidDel="00580A98" w:rsidRDefault="000D5A7E" w:rsidP="000D5A7E">
      <w:pPr>
        <w:spacing w:after="0"/>
        <w:rPr>
          <w:del w:id="575" w:author="Sebring, Amanda J" w:date="2017-10-04T09:14:00Z"/>
          <w:rFonts w:ascii="Courier New" w:hAnsi="Courier New" w:cs="Courier New"/>
          <w:sz w:val="24"/>
          <w:szCs w:val="24"/>
        </w:rPr>
      </w:pPr>
      <w:del w:id="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502 27 1 2 1 41 55 50 50 60 50</w:delText>
        </w:r>
      </w:del>
    </w:p>
    <w:p w14:paraId="0BC64BA4" w14:textId="260B331F" w:rsidR="000D5A7E" w:rsidRPr="000D5A7E" w:rsidDel="00580A98" w:rsidRDefault="000D5A7E" w:rsidP="000D5A7E">
      <w:pPr>
        <w:spacing w:after="0"/>
        <w:rPr>
          <w:del w:id="577" w:author="Sebring, Amanda J" w:date="2017-10-04T09:14:00Z"/>
          <w:rFonts w:ascii="Courier New" w:hAnsi="Courier New" w:cs="Courier New"/>
          <w:sz w:val="24"/>
          <w:szCs w:val="24"/>
        </w:rPr>
      </w:pPr>
      <w:del w:id="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502 28 1 2 1 42 40 40 40 40 40</w:delText>
        </w:r>
      </w:del>
    </w:p>
    <w:p w14:paraId="51507D70" w14:textId="392B0B74" w:rsidR="000D5A7E" w:rsidRPr="000D5A7E" w:rsidDel="00580A98" w:rsidRDefault="000D5A7E" w:rsidP="000D5A7E">
      <w:pPr>
        <w:spacing w:after="0"/>
        <w:rPr>
          <w:del w:id="579" w:author="Sebring, Amanda J" w:date="2017-10-04T09:14:00Z"/>
          <w:rFonts w:ascii="Courier New" w:hAnsi="Courier New" w:cs="Courier New"/>
          <w:sz w:val="24"/>
          <w:szCs w:val="24"/>
        </w:rPr>
      </w:pPr>
      <w:del w:id="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502 29 1 2 1 43 55 55 50 65 50</w:delText>
        </w:r>
      </w:del>
    </w:p>
    <w:p w14:paraId="17E907A2" w14:textId="524D502C" w:rsidR="000D5A7E" w:rsidRPr="000D5A7E" w:rsidDel="00580A98" w:rsidRDefault="000D5A7E" w:rsidP="000D5A7E">
      <w:pPr>
        <w:spacing w:after="0"/>
        <w:rPr>
          <w:del w:id="581" w:author="Sebring, Amanda J" w:date="2017-10-04T09:14:00Z"/>
          <w:rFonts w:ascii="Courier New" w:hAnsi="Courier New" w:cs="Courier New"/>
          <w:sz w:val="24"/>
          <w:szCs w:val="24"/>
        </w:rPr>
      </w:pPr>
      <w:del w:id="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502 31 1 2 1 44 50 50 50 55 50</w:delText>
        </w:r>
      </w:del>
    </w:p>
    <w:p w14:paraId="61D69270" w14:textId="3786E4A9" w:rsidR="000D5A7E" w:rsidRPr="000D5A7E" w:rsidDel="00580A98" w:rsidRDefault="000D5A7E" w:rsidP="000D5A7E">
      <w:pPr>
        <w:spacing w:after="0"/>
        <w:rPr>
          <w:del w:id="583" w:author="Sebring, Amanda J" w:date="2017-10-04T09:14:00Z"/>
          <w:rFonts w:ascii="Courier New" w:hAnsi="Courier New" w:cs="Courier New"/>
          <w:sz w:val="24"/>
          <w:szCs w:val="24"/>
        </w:rPr>
      </w:pPr>
      <w:del w:id="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502 32 1 2 1 45 45 45 45 50 45</w:delText>
        </w:r>
      </w:del>
    </w:p>
    <w:p w14:paraId="7FBCC28D" w14:textId="6CAE7A2D" w:rsidR="000D5A7E" w:rsidRPr="000D5A7E" w:rsidDel="00580A98" w:rsidRDefault="000D5A7E" w:rsidP="000D5A7E">
      <w:pPr>
        <w:spacing w:after="0"/>
        <w:rPr>
          <w:del w:id="585" w:author="Sebring, Amanda J" w:date="2017-10-04T09:14:00Z"/>
          <w:rFonts w:ascii="Courier New" w:hAnsi="Courier New" w:cs="Courier New"/>
          <w:sz w:val="24"/>
          <w:szCs w:val="24"/>
        </w:rPr>
      </w:pPr>
      <w:del w:id="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502 33 1 2 1 46 45 45 40 45 40</w:delText>
        </w:r>
      </w:del>
    </w:p>
    <w:p w14:paraId="0780A2B2" w14:textId="06F9EC5C" w:rsidR="000D5A7E" w:rsidRPr="000D5A7E" w:rsidDel="00580A98" w:rsidRDefault="000D5A7E" w:rsidP="000D5A7E">
      <w:pPr>
        <w:spacing w:after="0"/>
        <w:rPr>
          <w:del w:id="587" w:author="Sebring, Amanda J" w:date="2017-10-04T09:14:00Z"/>
          <w:rFonts w:ascii="Courier New" w:hAnsi="Courier New" w:cs="Courier New"/>
          <w:sz w:val="24"/>
          <w:szCs w:val="24"/>
        </w:rPr>
      </w:pPr>
      <w:del w:id="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502 34 1 2 1 47 40 40 40 40 40</w:delText>
        </w:r>
      </w:del>
    </w:p>
    <w:p w14:paraId="6CEE49B9" w14:textId="7111BF3A" w:rsidR="000D5A7E" w:rsidRPr="000D5A7E" w:rsidDel="00580A98" w:rsidRDefault="000D5A7E" w:rsidP="000D5A7E">
      <w:pPr>
        <w:spacing w:after="0"/>
        <w:rPr>
          <w:del w:id="589" w:author="Sebring, Amanda J" w:date="2017-10-04T09:14:00Z"/>
          <w:rFonts w:ascii="Courier New" w:hAnsi="Courier New" w:cs="Courier New"/>
          <w:sz w:val="24"/>
          <w:szCs w:val="24"/>
        </w:rPr>
      </w:pPr>
      <w:del w:id="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502 35 1 2 1 48 35 35 35 40 35</w:delText>
        </w:r>
      </w:del>
    </w:p>
    <w:p w14:paraId="0C8F2DDB" w14:textId="0BAC5921" w:rsidR="000D5A7E" w:rsidRPr="000D5A7E" w:rsidDel="00580A98" w:rsidRDefault="000D5A7E" w:rsidP="000D5A7E">
      <w:pPr>
        <w:spacing w:after="0"/>
        <w:rPr>
          <w:del w:id="591" w:author="Sebring, Amanda J" w:date="2017-10-04T09:14:00Z"/>
          <w:rFonts w:ascii="Courier New" w:hAnsi="Courier New" w:cs="Courier New"/>
          <w:sz w:val="24"/>
          <w:szCs w:val="24"/>
        </w:rPr>
      </w:pPr>
      <w:del w:id="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502 36 1 2 1 49 50 50 50 55 50</w:delText>
        </w:r>
      </w:del>
    </w:p>
    <w:p w14:paraId="6BDED08B" w14:textId="5EB05187" w:rsidR="000D5A7E" w:rsidRPr="000D5A7E" w:rsidDel="00580A98" w:rsidRDefault="000D5A7E" w:rsidP="000D5A7E">
      <w:pPr>
        <w:spacing w:after="0"/>
        <w:rPr>
          <w:del w:id="593" w:author="Sebring, Amanda J" w:date="2017-10-04T09:14:00Z"/>
          <w:rFonts w:ascii="Courier New" w:hAnsi="Courier New" w:cs="Courier New"/>
          <w:sz w:val="24"/>
          <w:szCs w:val="24"/>
        </w:rPr>
      </w:pPr>
      <w:del w:id="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502 41 1 2 1 50 50 55 50 60 50</w:delText>
        </w:r>
      </w:del>
    </w:p>
    <w:p w14:paraId="5DF36838" w14:textId="2BB008C6" w:rsidR="000D5A7E" w:rsidRPr="000D5A7E" w:rsidDel="00580A98" w:rsidRDefault="000D5A7E" w:rsidP="000D5A7E">
      <w:pPr>
        <w:spacing w:after="0"/>
        <w:rPr>
          <w:del w:id="595" w:author="Sebring, Amanda J" w:date="2017-10-04T09:14:00Z"/>
          <w:rFonts w:ascii="Courier New" w:hAnsi="Courier New" w:cs="Courier New"/>
          <w:sz w:val="24"/>
          <w:szCs w:val="24"/>
        </w:rPr>
      </w:pPr>
      <w:del w:id="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502 44 1 2 1 51 35 35 35 35 35</w:delText>
        </w:r>
      </w:del>
    </w:p>
    <w:p w14:paraId="5DF212C5" w14:textId="04A9CE0B" w:rsidR="000D5A7E" w:rsidRPr="000D5A7E" w:rsidDel="00580A98" w:rsidRDefault="000D5A7E" w:rsidP="000D5A7E">
      <w:pPr>
        <w:spacing w:after="0"/>
        <w:rPr>
          <w:del w:id="597" w:author="Sebring, Amanda J" w:date="2017-10-04T09:14:00Z"/>
          <w:rFonts w:ascii="Courier New" w:hAnsi="Courier New" w:cs="Courier New"/>
          <w:sz w:val="24"/>
          <w:szCs w:val="24"/>
        </w:rPr>
      </w:pPr>
      <w:del w:id="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502 45 1 2 1 52 45 45 45 45 45</w:delText>
        </w:r>
      </w:del>
    </w:p>
    <w:p w14:paraId="2AC6F505" w14:textId="49E29BE5" w:rsidR="000D5A7E" w:rsidRPr="000D5A7E" w:rsidDel="00580A98" w:rsidRDefault="000D5A7E" w:rsidP="000D5A7E">
      <w:pPr>
        <w:spacing w:after="0"/>
        <w:rPr>
          <w:del w:id="599" w:author="Sebring, Amanda J" w:date="2017-10-04T09:14:00Z"/>
          <w:rFonts w:ascii="Courier New" w:hAnsi="Courier New" w:cs="Courier New"/>
          <w:sz w:val="24"/>
          <w:szCs w:val="24"/>
        </w:rPr>
      </w:pPr>
      <w:del w:id="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502 47 1 2 1 53 40 40 40 45 40</w:delText>
        </w:r>
      </w:del>
    </w:p>
    <w:p w14:paraId="2DB29869" w14:textId="7057BD41" w:rsidR="000D5A7E" w:rsidRPr="000D5A7E" w:rsidDel="00580A98" w:rsidRDefault="000D5A7E" w:rsidP="000D5A7E">
      <w:pPr>
        <w:spacing w:after="0"/>
        <w:rPr>
          <w:del w:id="601" w:author="Sebring, Amanda J" w:date="2017-10-04T09:14:00Z"/>
          <w:rFonts w:ascii="Courier New" w:hAnsi="Courier New" w:cs="Courier New"/>
          <w:sz w:val="24"/>
          <w:szCs w:val="24"/>
        </w:rPr>
      </w:pPr>
      <w:del w:id="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502 48 1 2 1 54 40 40 40 35 40</w:delText>
        </w:r>
      </w:del>
    </w:p>
    <w:p w14:paraId="378DB495" w14:textId="4FC9BE9B" w:rsidR="000D5A7E" w:rsidRPr="000D5A7E" w:rsidDel="00580A98" w:rsidRDefault="000D5A7E" w:rsidP="000D5A7E">
      <w:pPr>
        <w:spacing w:after="0"/>
        <w:rPr>
          <w:del w:id="603" w:author="Sebring, Amanda J" w:date="2017-10-04T09:14:00Z"/>
          <w:rFonts w:ascii="Courier New" w:hAnsi="Courier New" w:cs="Courier New"/>
          <w:sz w:val="24"/>
          <w:szCs w:val="24"/>
        </w:rPr>
      </w:pPr>
      <w:del w:id="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502 49 1 2 1 55 40 40 40 45 40</w:delText>
        </w:r>
      </w:del>
    </w:p>
    <w:p w14:paraId="52559A0F" w14:textId="2A537B2B" w:rsidR="000D5A7E" w:rsidRPr="000D5A7E" w:rsidDel="00580A98" w:rsidRDefault="000D5A7E" w:rsidP="000D5A7E">
      <w:pPr>
        <w:spacing w:after="0"/>
        <w:rPr>
          <w:del w:id="605" w:author="Sebring, Amanda J" w:date="2017-10-04T09:14:00Z"/>
          <w:rFonts w:ascii="Courier New" w:hAnsi="Courier New" w:cs="Courier New"/>
          <w:sz w:val="24"/>
          <w:szCs w:val="24"/>
        </w:rPr>
      </w:pPr>
      <w:del w:id="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502 51 1 2 1 56 45 45 45 50 45</w:delText>
        </w:r>
      </w:del>
    </w:p>
    <w:p w14:paraId="39041ACD" w14:textId="6EF9A56B" w:rsidR="000D5A7E" w:rsidRPr="000D5A7E" w:rsidDel="00580A98" w:rsidRDefault="000D5A7E" w:rsidP="000D5A7E">
      <w:pPr>
        <w:spacing w:after="0"/>
        <w:rPr>
          <w:del w:id="607" w:author="Sebring, Amanda J" w:date="2017-10-04T09:14:00Z"/>
          <w:rFonts w:ascii="Courier New" w:hAnsi="Courier New" w:cs="Courier New"/>
          <w:sz w:val="24"/>
          <w:szCs w:val="24"/>
        </w:rPr>
      </w:pPr>
      <w:del w:id="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502 53 1 2 1 57 50 50 50 50 50</w:delText>
        </w:r>
      </w:del>
    </w:p>
    <w:p w14:paraId="6D84ECC8" w14:textId="4DE29260" w:rsidR="000D5A7E" w:rsidRPr="000D5A7E" w:rsidDel="00580A98" w:rsidRDefault="000D5A7E" w:rsidP="000D5A7E">
      <w:pPr>
        <w:spacing w:after="0"/>
        <w:rPr>
          <w:del w:id="609" w:author="Sebring, Amanda J" w:date="2017-10-04T09:14:00Z"/>
          <w:rFonts w:ascii="Courier New" w:hAnsi="Courier New" w:cs="Courier New"/>
          <w:sz w:val="24"/>
          <w:szCs w:val="24"/>
        </w:rPr>
      </w:pPr>
      <w:del w:id="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502 55 1 2 1 58 45 50 45 55 45</w:delText>
        </w:r>
      </w:del>
    </w:p>
    <w:p w14:paraId="1F7CAB58" w14:textId="35DE8150" w:rsidR="000D5A7E" w:rsidRPr="000D5A7E" w:rsidDel="00580A98" w:rsidRDefault="000D5A7E" w:rsidP="000D5A7E">
      <w:pPr>
        <w:spacing w:after="0"/>
        <w:rPr>
          <w:del w:id="611" w:author="Sebring, Amanda J" w:date="2017-10-04T09:14:00Z"/>
          <w:rFonts w:ascii="Courier New" w:hAnsi="Courier New" w:cs="Courier New"/>
          <w:sz w:val="24"/>
          <w:szCs w:val="24"/>
        </w:rPr>
      </w:pPr>
      <w:del w:id="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502 56 1 2 1 59 40 40 40 50 40</w:delText>
        </w:r>
      </w:del>
    </w:p>
    <w:p w14:paraId="0CC61E06" w14:textId="71B5E46D" w:rsidR="000D5A7E" w:rsidRPr="000D5A7E" w:rsidDel="00580A98" w:rsidRDefault="000D5A7E" w:rsidP="000D5A7E">
      <w:pPr>
        <w:spacing w:after="0"/>
        <w:rPr>
          <w:del w:id="613" w:author="Sebring, Amanda J" w:date="2017-10-04T09:14:00Z"/>
          <w:rFonts w:ascii="Courier New" w:hAnsi="Courier New" w:cs="Courier New"/>
          <w:sz w:val="24"/>
          <w:szCs w:val="24"/>
        </w:rPr>
      </w:pPr>
      <w:del w:id="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502 57 1 2 1 60 45 45 45 45 40</w:delText>
        </w:r>
      </w:del>
    </w:p>
    <w:p w14:paraId="277A717F" w14:textId="799BB190" w:rsidR="000D5A7E" w:rsidRPr="000D5A7E" w:rsidDel="00580A98" w:rsidRDefault="000D5A7E" w:rsidP="000D5A7E">
      <w:pPr>
        <w:spacing w:after="0"/>
        <w:rPr>
          <w:del w:id="615" w:author="Sebring, Amanda J" w:date="2017-10-04T09:14:00Z"/>
          <w:rFonts w:ascii="Courier New" w:hAnsi="Courier New" w:cs="Courier New"/>
          <w:sz w:val="24"/>
          <w:szCs w:val="24"/>
        </w:rPr>
      </w:pPr>
      <w:del w:id="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502 58 1 2 1 61 45 45 45 50 45</w:delText>
        </w:r>
      </w:del>
    </w:p>
    <w:p w14:paraId="1F60DA26" w14:textId="138802CE" w:rsidR="000D5A7E" w:rsidRPr="000D5A7E" w:rsidDel="00580A98" w:rsidRDefault="000D5A7E" w:rsidP="000D5A7E">
      <w:pPr>
        <w:spacing w:after="0"/>
        <w:rPr>
          <w:del w:id="617" w:author="Sebring, Amanda J" w:date="2017-10-04T09:14:00Z"/>
          <w:rFonts w:ascii="Courier New" w:hAnsi="Courier New" w:cs="Courier New"/>
          <w:sz w:val="24"/>
          <w:szCs w:val="24"/>
        </w:rPr>
      </w:pPr>
      <w:del w:id="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502 59 1 2 1 62 45 45 45 45 45</w:delText>
        </w:r>
      </w:del>
    </w:p>
    <w:p w14:paraId="619DA271" w14:textId="30D3741B" w:rsidR="000D5A7E" w:rsidRPr="000D5A7E" w:rsidDel="00580A98" w:rsidRDefault="000D5A7E" w:rsidP="000D5A7E">
      <w:pPr>
        <w:spacing w:after="0"/>
        <w:rPr>
          <w:del w:id="619" w:author="Sebring, Amanda J" w:date="2017-10-04T09:14:00Z"/>
          <w:rFonts w:ascii="Courier New" w:hAnsi="Courier New" w:cs="Courier New"/>
          <w:sz w:val="24"/>
          <w:szCs w:val="24"/>
        </w:rPr>
      </w:pPr>
      <w:del w:id="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502 60 1 2 1 63 50 50 50 50 50</w:delText>
        </w:r>
      </w:del>
    </w:p>
    <w:p w14:paraId="776DC38E" w14:textId="6C480CA5" w:rsidR="000D5A7E" w:rsidRPr="000D5A7E" w:rsidDel="00580A98" w:rsidRDefault="000D5A7E" w:rsidP="000D5A7E">
      <w:pPr>
        <w:spacing w:after="0"/>
        <w:rPr>
          <w:del w:id="621" w:author="Sebring, Amanda J" w:date="2017-10-04T09:14:00Z"/>
          <w:rFonts w:ascii="Courier New" w:hAnsi="Courier New" w:cs="Courier New"/>
          <w:sz w:val="24"/>
          <w:szCs w:val="24"/>
        </w:rPr>
      </w:pPr>
      <w:del w:id="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502 61 1 2 1 64 40 40 40 40 40</w:delText>
        </w:r>
      </w:del>
    </w:p>
    <w:p w14:paraId="48F41E1D" w14:textId="385517D8" w:rsidR="000D5A7E" w:rsidRPr="000D5A7E" w:rsidDel="00580A98" w:rsidRDefault="000D5A7E" w:rsidP="000D5A7E">
      <w:pPr>
        <w:spacing w:after="0"/>
        <w:rPr>
          <w:del w:id="623" w:author="Sebring, Amanda J" w:date="2017-10-04T09:14:00Z"/>
          <w:rFonts w:ascii="Courier New" w:hAnsi="Courier New" w:cs="Courier New"/>
          <w:sz w:val="24"/>
          <w:szCs w:val="24"/>
        </w:rPr>
      </w:pPr>
      <w:del w:id="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502 62 1 2 1 65 45 45 45 50 45</w:delText>
        </w:r>
      </w:del>
    </w:p>
    <w:p w14:paraId="58341E5E" w14:textId="6727294A" w:rsidR="000D5A7E" w:rsidRPr="000D5A7E" w:rsidDel="00580A98" w:rsidRDefault="000D5A7E" w:rsidP="000D5A7E">
      <w:pPr>
        <w:spacing w:after="0"/>
        <w:rPr>
          <w:del w:id="625" w:author="Sebring, Amanda J" w:date="2017-10-04T09:14:00Z"/>
          <w:rFonts w:ascii="Courier New" w:hAnsi="Courier New" w:cs="Courier New"/>
          <w:sz w:val="24"/>
          <w:szCs w:val="24"/>
        </w:rPr>
      </w:pPr>
      <w:del w:id="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502 63 1 2 1 66 40 40 40 45 40</w:delText>
        </w:r>
      </w:del>
    </w:p>
    <w:p w14:paraId="627DE233" w14:textId="1878E58A" w:rsidR="000D5A7E" w:rsidRPr="000D5A7E" w:rsidDel="00580A98" w:rsidRDefault="000D5A7E" w:rsidP="000D5A7E">
      <w:pPr>
        <w:spacing w:after="0"/>
        <w:rPr>
          <w:del w:id="627" w:author="Sebring, Amanda J" w:date="2017-10-04T09:14:00Z"/>
          <w:rFonts w:ascii="Courier New" w:hAnsi="Courier New" w:cs="Courier New"/>
          <w:sz w:val="24"/>
          <w:szCs w:val="24"/>
        </w:rPr>
      </w:pPr>
      <w:del w:id="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502 64 1 2 1 67 45 50 45 50 45</w:delText>
        </w:r>
      </w:del>
    </w:p>
    <w:p w14:paraId="125BA781" w14:textId="3FEBE238" w:rsidR="000D5A7E" w:rsidRPr="000D5A7E" w:rsidDel="00580A98" w:rsidRDefault="000D5A7E" w:rsidP="000D5A7E">
      <w:pPr>
        <w:spacing w:after="0"/>
        <w:rPr>
          <w:del w:id="629" w:author="Sebring, Amanda J" w:date="2017-10-04T09:14:00Z"/>
          <w:rFonts w:ascii="Courier New" w:hAnsi="Courier New" w:cs="Courier New"/>
          <w:sz w:val="24"/>
          <w:szCs w:val="24"/>
        </w:rPr>
      </w:pPr>
      <w:del w:id="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502 66 1 2 1 68 45 45 45 50 45</w:delText>
        </w:r>
      </w:del>
    </w:p>
    <w:p w14:paraId="6135C5B2" w14:textId="0EB7419C" w:rsidR="000D5A7E" w:rsidRPr="000D5A7E" w:rsidDel="00580A98" w:rsidRDefault="000D5A7E" w:rsidP="000D5A7E">
      <w:pPr>
        <w:spacing w:after="0"/>
        <w:rPr>
          <w:del w:id="631" w:author="Sebring, Amanda J" w:date="2017-10-04T09:14:00Z"/>
          <w:rFonts w:ascii="Courier New" w:hAnsi="Courier New" w:cs="Courier New"/>
          <w:sz w:val="24"/>
          <w:szCs w:val="24"/>
        </w:rPr>
      </w:pPr>
      <w:del w:id="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502 67 1 2 1 69 50 45 45 55 45</w:delText>
        </w:r>
      </w:del>
    </w:p>
    <w:p w14:paraId="66EE2297" w14:textId="2A890A87" w:rsidR="000D5A7E" w:rsidRPr="000D5A7E" w:rsidDel="00580A98" w:rsidRDefault="000D5A7E" w:rsidP="000D5A7E">
      <w:pPr>
        <w:spacing w:after="0"/>
        <w:rPr>
          <w:del w:id="633" w:author="Sebring, Amanda J" w:date="2017-10-04T09:14:00Z"/>
          <w:rFonts w:ascii="Courier New" w:hAnsi="Courier New" w:cs="Courier New"/>
          <w:sz w:val="24"/>
          <w:szCs w:val="24"/>
        </w:rPr>
      </w:pPr>
      <w:del w:id="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502 68 1 2 1 70 45 45 45 45 45</w:delText>
        </w:r>
      </w:del>
    </w:p>
    <w:p w14:paraId="58B1EE65" w14:textId="06EDEBB3" w:rsidR="000D5A7E" w:rsidRPr="000D5A7E" w:rsidDel="00580A98" w:rsidRDefault="000D5A7E" w:rsidP="000D5A7E">
      <w:pPr>
        <w:spacing w:after="0"/>
        <w:rPr>
          <w:del w:id="635" w:author="Sebring, Amanda J" w:date="2017-10-04T09:14:00Z"/>
          <w:rFonts w:ascii="Courier New" w:hAnsi="Courier New" w:cs="Courier New"/>
          <w:sz w:val="24"/>
          <w:szCs w:val="24"/>
        </w:rPr>
      </w:pPr>
      <w:del w:id="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502 69 1 2 1 71 45 45 45 55 4</w:delText>
        </w:r>
      </w:del>
      <w:del w:id="637" w:author="Sebring, Amanda J" w:date="2017-09-12T17:11:00Z">
        <w:r w:rsidRPr="000D5A7E" w:rsidDel="006E4536">
          <w:rPr>
            <w:rFonts w:ascii="Courier New" w:hAnsi="Courier New" w:cs="Courier New"/>
            <w:sz w:val="24"/>
            <w:szCs w:val="24"/>
          </w:rPr>
          <w:delText>5</w:delText>
        </w:r>
      </w:del>
    </w:p>
    <w:p w14:paraId="3D1375FA" w14:textId="4247BC10" w:rsidR="000D5A7E" w:rsidRPr="000D5A7E" w:rsidDel="00580A98" w:rsidRDefault="000D5A7E" w:rsidP="000D5A7E">
      <w:pPr>
        <w:spacing w:after="0"/>
        <w:rPr>
          <w:del w:id="638" w:author="Sebring, Amanda J" w:date="2017-10-04T09:14:00Z"/>
          <w:rFonts w:ascii="Courier New" w:hAnsi="Courier New" w:cs="Courier New"/>
          <w:sz w:val="24"/>
          <w:szCs w:val="24"/>
        </w:rPr>
      </w:pPr>
      <w:del w:id="6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502 71 1 2 1 72 35 40 40 35 40</w:delText>
        </w:r>
      </w:del>
    </w:p>
    <w:p w14:paraId="2EA1D721" w14:textId="75B867E4" w:rsidR="000D5A7E" w:rsidRPr="000D5A7E" w:rsidDel="00580A98" w:rsidRDefault="000D5A7E" w:rsidP="000D5A7E">
      <w:pPr>
        <w:spacing w:after="0"/>
        <w:rPr>
          <w:del w:id="640" w:author="Sebring, Amanda J" w:date="2017-10-04T09:14:00Z"/>
          <w:rFonts w:ascii="Courier New" w:hAnsi="Courier New" w:cs="Courier New"/>
          <w:sz w:val="24"/>
          <w:szCs w:val="24"/>
        </w:rPr>
      </w:pPr>
      <w:del w:id="6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502 72 1 2 1 73 45 50 45 50 45</w:delText>
        </w:r>
      </w:del>
    </w:p>
    <w:p w14:paraId="11C6E8A1" w14:textId="64E553FB" w:rsidR="000D5A7E" w:rsidRPr="000D5A7E" w:rsidDel="00580A98" w:rsidRDefault="000D5A7E" w:rsidP="000D5A7E">
      <w:pPr>
        <w:spacing w:after="0"/>
        <w:rPr>
          <w:del w:id="642" w:author="Sebring, Amanda J" w:date="2017-10-04T09:14:00Z"/>
          <w:rFonts w:ascii="Courier New" w:hAnsi="Courier New" w:cs="Courier New"/>
          <w:sz w:val="24"/>
          <w:szCs w:val="24"/>
        </w:rPr>
      </w:pPr>
      <w:del w:id="6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502 73 1 2 1 74 50 50 45 60 50</w:delText>
        </w:r>
      </w:del>
    </w:p>
    <w:p w14:paraId="16D72196" w14:textId="659D97FC" w:rsidR="000D5A7E" w:rsidRPr="000D5A7E" w:rsidDel="00580A98" w:rsidRDefault="000D5A7E" w:rsidP="000D5A7E">
      <w:pPr>
        <w:spacing w:after="0"/>
        <w:rPr>
          <w:del w:id="644" w:author="Sebring, Amanda J" w:date="2017-10-04T09:14:00Z"/>
          <w:rFonts w:ascii="Courier New" w:hAnsi="Courier New" w:cs="Courier New"/>
          <w:sz w:val="24"/>
          <w:szCs w:val="24"/>
        </w:rPr>
      </w:pPr>
      <w:del w:id="6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502 74 1 2 1 75 40 40 40 40 40</w:delText>
        </w:r>
      </w:del>
    </w:p>
    <w:p w14:paraId="56303AB4" w14:textId="4D059CFA" w:rsidR="000D5A7E" w:rsidRPr="000D5A7E" w:rsidDel="00580A98" w:rsidRDefault="000D5A7E" w:rsidP="000D5A7E">
      <w:pPr>
        <w:spacing w:after="0"/>
        <w:rPr>
          <w:del w:id="646" w:author="Sebring, Amanda J" w:date="2017-10-04T09:14:00Z"/>
          <w:rFonts w:ascii="Courier New" w:hAnsi="Courier New" w:cs="Courier New"/>
          <w:sz w:val="24"/>
          <w:szCs w:val="24"/>
        </w:rPr>
      </w:pPr>
      <w:del w:id="6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502 75 1 2 1 76 40 40 45 45 40</w:delText>
        </w:r>
      </w:del>
    </w:p>
    <w:p w14:paraId="1348E29C" w14:textId="7705E3DF" w:rsidR="000D5A7E" w:rsidRPr="000D5A7E" w:rsidDel="00580A98" w:rsidRDefault="000D5A7E" w:rsidP="000D5A7E">
      <w:pPr>
        <w:spacing w:after="0"/>
        <w:rPr>
          <w:del w:id="648" w:author="Sebring, Amanda J" w:date="2017-10-04T09:14:00Z"/>
          <w:rFonts w:ascii="Courier New" w:hAnsi="Courier New" w:cs="Courier New"/>
          <w:sz w:val="24"/>
          <w:szCs w:val="24"/>
        </w:rPr>
      </w:pPr>
      <w:del w:id="6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502 77 1 2 1 77 45 45 40 45 40</w:delText>
        </w:r>
      </w:del>
    </w:p>
    <w:p w14:paraId="6E2A3EA1" w14:textId="083827A9" w:rsidR="000D5A7E" w:rsidRPr="000D5A7E" w:rsidDel="00580A98" w:rsidRDefault="000D5A7E" w:rsidP="000D5A7E">
      <w:pPr>
        <w:spacing w:after="0"/>
        <w:rPr>
          <w:del w:id="650" w:author="Sebring, Amanda J" w:date="2017-10-04T09:14:00Z"/>
          <w:rFonts w:ascii="Courier New" w:hAnsi="Courier New" w:cs="Courier New"/>
          <w:sz w:val="24"/>
          <w:szCs w:val="24"/>
        </w:rPr>
      </w:pPr>
      <w:del w:id="6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502 78 1 2 1 78 45 45 45 50 45</w:delText>
        </w:r>
      </w:del>
    </w:p>
    <w:p w14:paraId="65B19D06" w14:textId="215C0BD0" w:rsidR="000D5A7E" w:rsidRPr="000D5A7E" w:rsidDel="00580A98" w:rsidRDefault="000D5A7E" w:rsidP="000D5A7E">
      <w:pPr>
        <w:spacing w:after="0"/>
        <w:rPr>
          <w:del w:id="652" w:author="Sebring, Amanda J" w:date="2017-10-04T09:14:00Z"/>
          <w:rFonts w:ascii="Courier New" w:hAnsi="Courier New" w:cs="Courier New"/>
          <w:sz w:val="24"/>
          <w:szCs w:val="24"/>
        </w:rPr>
      </w:pPr>
      <w:del w:id="6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502 79 1 2 1 79 45 45 45 55 45</w:delText>
        </w:r>
      </w:del>
    </w:p>
    <w:p w14:paraId="69E1D6CE" w14:textId="587EABAA" w:rsidR="000D5A7E" w:rsidRPr="000D5A7E" w:rsidDel="00580A98" w:rsidRDefault="000D5A7E" w:rsidP="000D5A7E">
      <w:pPr>
        <w:spacing w:after="0"/>
        <w:rPr>
          <w:del w:id="654" w:author="Sebring, Amanda J" w:date="2017-10-04T09:14:00Z"/>
          <w:rFonts w:ascii="Courier New" w:hAnsi="Courier New" w:cs="Courier New"/>
          <w:sz w:val="24"/>
          <w:szCs w:val="24"/>
        </w:rPr>
      </w:pPr>
      <w:del w:id="6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502 80 1 2 1 80 45 45 40 50 45</w:delText>
        </w:r>
      </w:del>
    </w:p>
    <w:p w14:paraId="17FA7EB2" w14:textId="3EEC940B" w:rsidR="000D5A7E" w:rsidRPr="000D5A7E" w:rsidDel="00580A98" w:rsidRDefault="000D5A7E" w:rsidP="000D5A7E">
      <w:pPr>
        <w:spacing w:after="0"/>
        <w:rPr>
          <w:del w:id="656" w:author="Sebring, Amanda J" w:date="2017-10-04T09:14:00Z"/>
          <w:rFonts w:ascii="Courier New" w:hAnsi="Courier New" w:cs="Courier New"/>
          <w:sz w:val="24"/>
          <w:szCs w:val="24"/>
        </w:rPr>
      </w:pPr>
      <w:del w:id="6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502 00 1 0 0 00 35 35 25 50 25</w:delText>
        </w:r>
      </w:del>
    </w:p>
    <w:p w14:paraId="7FDB2EAE" w14:textId="157161D8" w:rsidR="000D5A7E" w:rsidRPr="000D5A7E" w:rsidDel="00580A98" w:rsidRDefault="000D5A7E" w:rsidP="000D5A7E">
      <w:pPr>
        <w:spacing w:after="0"/>
        <w:rPr>
          <w:del w:id="658" w:author="Sebring, Amanda J" w:date="2017-10-04T09:14:00Z"/>
          <w:rFonts w:ascii="Courier New" w:hAnsi="Courier New" w:cs="Courier New"/>
          <w:sz w:val="24"/>
          <w:szCs w:val="24"/>
        </w:rPr>
      </w:pPr>
      <w:del w:id="6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502 02 1 2 2 01 45 40 45 40 45</w:delText>
        </w:r>
      </w:del>
    </w:p>
    <w:p w14:paraId="169AB602" w14:textId="180B454F" w:rsidR="000D5A7E" w:rsidRPr="000D5A7E" w:rsidDel="00580A98" w:rsidRDefault="000D5A7E" w:rsidP="000D5A7E">
      <w:pPr>
        <w:spacing w:after="0"/>
        <w:rPr>
          <w:del w:id="660" w:author="Sebring, Amanda J" w:date="2017-10-04T09:14:00Z"/>
          <w:rFonts w:ascii="Courier New" w:hAnsi="Courier New" w:cs="Courier New"/>
          <w:sz w:val="24"/>
          <w:szCs w:val="24"/>
        </w:rPr>
      </w:pPr>
      <w:del w:id="6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502 04 1 2 2 02 35 40 40 40 40</w:delText>
        </w:r>
      </w:del>
    </w:p>
    <w:p w14:paraId="48453AAD" w14:textId="465D9258" w:rsidR="000D5A7E" w:rsidRPr="000D5A7E" w:rsidDel="00580A98" w:rsidRDefault="000D5A7E" w:rsidP="000D5A7E">
      <w:pPr>
        <w:spacing w:after="0"/>
        <w:rPr>
          <w:del w:id="662" w:author="Sebring, Amanda J" w:date="2017-10-04T09:14:00Z"/>
          <w:rFonts w:ascii="Courier New" w:hAnsi="Courier New" w:cs="Courier New"/>
          <w:sz w:val="24"/>
          <w:szCs w:val="24"/>
        </w:rPr>
      </w:pPr>
      <w:del w:id="6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502 09 1 2 2 03 55 50 50 55 45</w:delText>
        </w:r>
      </w:del>
    </w:p>
    <w:p w14:paraId="22E8D16C" w14:textId="15DF1F5A" w:rsidR="000D5A7E" w:rsidRPr="000D5A7E" w:rsidDel="00580A98" w:rsidRDefault="000D5A7E" w:rsidP="000D5A7E">
      <w:pPr>
        <w:spacing w:after="0"/>
        <w:rPr>
          <w:del w:id="664" w:author="Sebring, Amanda J" w:date="2017-10-04T09:14:00Z"/>
          <w:rFonts w:ascii="Courier New" w:hAnsi="Courier New" w:cs="Courier New"/>
          <w:sz w:val="24"/>
          <w:szCs w:val="24"/>
        </w:rPr>
      </w:pPr>
      <w:del w:id="6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502 11 1 2 2 04 60 65 50 55 55</w:delText>
        </w:r>
      </w:del>
    </w:p>
    <w:p w14:paraId="58B6D627" w14:textId="6172467F" w:rsidR="000D5A7E" w:rsidRPr="000D5A7E" w:rsidDel="00580A98" w:rsidRDefault="000D5A7E" w:rsidP="000D5A7E">
      <w:pPr>
        <w:spacing w:after="0"/>
        <w:rPr>
          <w:del w:id="666" w:author="Sebring, Amanda J" w:date="2017-10-04T09:14:00Z"/>
          <w:rFonts w:ascii="Courier New" w:hAnsi="Courier New" w:cs="Courier New"/>
          <w:sz w:val="24"/>
          <w:szCs w:val="24"/>
        </w:rPr>
      </w:pPr>
      <w:del w:id="6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502 22 1 2 2 05 35 35 40 45 40</w:delText>
        </w:r>
      </w:del>
    </w:p>
    <w:p w14:paraId="79427FAA" w14:textId="4B65FD90" w:rsidR="000D5A7E" w:rsidRPr="000D5A7E" w:rsidDel="00580A98" w:rsidRDefault="000D5A7E" w:rsidP="000D5A7E">
      <w:pPr>
        <w:spacing w:after="0"/>
        <w:rPr>
          <w:del w:id="668" w:author="Sebring, Amanda J" w:date="2017-10-04T09:14:00Z"/>
          <w:rFonts w:ascii="Courier New" w:hAnsi="Courier New" w:cs="Courier New"/>
          <w:sz w:val="24"/>
          <w:szCs w:val="24"/>
        </w:rPr>
      </w:pPr>
      <w:del w:id="6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502 39 1 2 2 06 40 40 35 45 45</w:delText>
        </w:r>
      </w:del>
    </w:p>
    <w:p w14:paraId="07289360" w14:textId="531BD7FB" w:rsidR="000D5A7E" w:rsidRPr="000D5A7E" w:rsidDel="00580A98" w:rsidRDefault="000D5A7E" w:rsidP="000D5A7E">
      <w:pPr>
        <w:spacing w:after="0"/>
        <w:rPr>
          <w:del w:id="670" w:author="Sebring, Amanda J" w:date="2017-10-04T09:14:00Z"/>
          <w:rFonts w:ascii="Courier New" w:hAnsi="Courier New" w:cs="Courier New"/>
          <w:sz w:val="24"/>
          <w:szCs w:val="24"/>
        </w:rPr>
      </w:pPr>
      <w:del w:id="6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502 40 1 2 2 07 55 55 50 55 50</w:delText>
        </w:r>
      </w:del>
    </w:p>
    <w:p w14:paraId="3AAA6BAB" w14:textId="30FD095B" w:rsidR="000D5A7E" w:rsidRPr="000D5A7E" w:rsidDel="00580A98" w:rsidRDefault="000D5A7E" w:rsidP="000D5A7E">
      <w:pPr>
        <w:spacing w:after="0"/>
        <w:rPr>
          <w:del w:id="672" w:author="Sebring, Amanda J" w:date="2017-10-04T09:14:00Z"/>
          <w:rFonts w:ascii="Courier New" w:hAnsi="Courier New" w:cs="Courier New"/>
          <w:sz w:val="24"/>
          <w:szCs w:val="24"/>
        </w:rPr>
      </w:pPr>
      <w:del w:id="6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502 46 1 2 2 08 50 45 45 50 45</w:delText>
        </w:r>
      </w:del>
    </w:p>
    <w:p w14:paraId="36F155E4" w14:textId="5B0999F5" w:rsidR="000D5A7E" w:rsidRPr="000D5A7E" w:rsidDel="00580A98" w:rsidRDefault="000D5A7E" w:rsidP="000D5A7E">
      <w:pPr>
        <w:spacing w:after="0"/>
        <w:rPr>
          <w:del w:id="674" w:author="Sebring, Amanda J" w:date="2017-10-04T09:14:00Z"/>
          <w:rFonts w:ascii="Courier New" w:hAnsi="Courier New" w:cs="Courier New"/>
          <w:sz w:val="24"/>
          <w:szCs w:val="24"/>
        </w:rPr>
      </w:pPr>
      <w:del w:id="6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502 13 1 2 2 09 55 50 50 45 45</w:delText>
        </w:r>
      </w:del>
    </w:p>
    <w:p w14:paraId="6378CC57" w14:textId="0ED323BB" w:rsidR="000D5A7E" w:rsidRPr="000D5A7E" w:rsidDel="00580A98" w:rsidRDefault="000D5A7E" w:rsidP="000D5A7E">
      <w:pPr>
        <w:spacing w:after="0"/>
        <w:rPr>
          <w:del w:id="676" w:author="Sebring, Amanda J" w:date="2017-10-04T09:14:00Z"/>
          <w:rFonts w:ascii="Courier New" w:hAnsi="Courier New" w:cs="Courier New"/>
          <w:sz w:val="24"/>
          <w:szCs w:val="24"/>
        </w:rPr>
      </w:pPr>
      <w:del w:id="6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502 76 1 2 2 10 35 35 45 40 35</w:delText>
        </w:r>
      </w:del>
    </w:p>
    <w:p w14:paraId="2C440E82" w14:textId="59C048A9" w:rsidR="000D5A7E" w:rsidRPr="000D5A7E" w:rsidDel="00580A98" w:rsidRDefault="000D5A7E" w:rsidP="000D5A7E">
      <w:pPr>
        <w:spacing w:after="0"/>
        <w:rPr>
          <w:del w:id="678" w:author="Sebring, Amanda J" w:date="2017-10-04T09:14:00Z"/>
          <w:rFonts w:ascii="Courier New" w:hAnsi="Courier New" w:cs="Courier New"/>
          <w:sz w:val="24"/>
          <w:szCs w:val="24"/>
        </w:rPr>
      </w:pPr>
      <w:del w:id="6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502 43 1 2 2 11 40 40 35 40 35</w:delText>
        </w:r>
      </w:del>
    </w:p>
    <w:p w14:paraId="49ED5017" w14:textId="49F33740" w:rsidR="000D5A7E" w:rsidRPr="000D5A7E" w:rsidDel="00580A98" w:rsidRDefault="000D5A7E" w:rsidP="000D5A7E">
      <w:pPr>
        <w:spacing w:after="0"/>
        <w:rPr>
          <w:del w:id="680" w:author="Sebring, Amanda J" w:date="2017-10-04T09:14:00Z"/>
          <w:rFonts w:ascii="Courier New" w:hAnsi="Courier New" w:cs="Courier New"/>
          <w:sz w:val="24"/>
          <w:szCs w:val="24"/>
        </w:rPr>
      </w:pPr>
      <w:del w:id="6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502 54 1 2 2 12 50 45 45 55 45</w:delText>
        </w:r>
      </w:del>
    </w:p>
    <w:p w14:paraId="30266B68" w14:textId="0FDFE476" w:rsidR="000D5A7E" w:rsidRPr="000D5A7E" w:rsidDel="00580A98" w:rsidRDefault="000D5A7E" w:rsidP="000D5A7E">
      <w:pPr>
        <w:spacing w:after="0"/>
        <w:rPr>
          <w:del w:id="682" w:author="Sebring, Amanda J" w:date="2017-10-04T09:14:00Z"/>
          <w:rFonts w:ascii="Courier New" w:hAnsi="Courier New" w:cs="Courier New"/>
          <w:sz w:val="24"/>
          <w:szCs w:val="24"/>
        </w:rPr>
      </w:pPr>
      <w:del w:id="6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502 01 1 2 2 13 6</w:delText>
        </w:r>
      </w:del>
      <w:del w:id="684" w:author="Sebring, Amanda J" w:date="2017-09-12T17:15:00Z">
        <w:r w:rsidRPr="000D5A7E" w:rsidDel="006E4536">
          <w:rPr>
            <w:rFonts w:ascii="Courier New" w:hAnsi="Courier New" w:cs="Courier New"/>
            <w:sz w:val="24"/>
            <w:szCs w:val="24"/>
          </w:rPr>
          <w:delText>0</w:delText>
        </w:r>
      </w:del>
      <w:del w:id="6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70 55 60 50</w:delText>
        </w:r>
      </w:del>
    </w:p>
    <w:p w14:paraId="4CF34195" w14:textId="56323B1D" w:rsidR="000D5A7E" w:rsidRPr="000D5A7E" w:rsidDel="00580A98" w:rsidRDefault="000D5A7E" w:rsidP="000D5A7E">
      <w:pPr>
        <w:spacing w:after="0"/>
        <w:rPr>
          <w:del w:id="686" w:author="Sebring, Amanda J" w:date="2017-10-04T09:14:00Z"/>
          <w:rFonts w:ascii="Courier New" w:hAnsi="Courier New" w:cs="Courier New"/>
          <w:sz w:val="24"/>
          <w:szCs w:val="24"/>
        </w:rPr>
      </w:pPr>
      <w:del w:id="6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502 07 1 2 2 14 45 50 45 55 50</w:delText>
        </w:r>
      </w:del>
    </w:p>
    <w:p w14:paraId="2B27D1F0" w14:textId="4716026A" w:rsidR="000D5A7E" w:rsidRPr="000D5A7E" w:rsidDel="00580A98" w:rsidRDefault="000D5A7E" w:rsidP="000D5A7E">
      <w:pPr>
        <w:spacing w:after="0"/>
        <w:rPr>
          <w:del w:id="688" w:author="Sebring, Amanda J" w:date="2017-10-04T09:14:00Z"/>
          <w:rFonts w:ascii="Courier New" w:hAnsi="Courier New" w:cs="Courier New"/>
          <w:sz w:val="24"/>
          <w:szCs w:val="24"/>
        </w:rPr>
      </w:pPr>
      <w:del w:id="6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502 14 1 2 2 15 20 25 20 35 30</w:delText>
        </w:r>
      </w:del>
    </w:p>
    <w:p w14:paraId="31ADB1BD" w14:textId="489E0A33" w:rsidR="000D5A7E" w:rsidRPr="000D5A7E" w:rsidDel="00580A98" w:rsidRDefault="000D5A7E" w:rsidP="000D5A7E">
      <w:pPr>
        <w:spacing w:after="0"/>
        <w:rPr>
          <w:del w:id="690" w:author="Sebring, Amanda J" w:date="2017-10-04T09:14:00Z"/>
          <w:rFonts w:ascii="Courier New" w:hAnsi="Courier New" w:cs="Courier New"/>
          <w:sz w:val="24"/>
          <w:szCs w:val="24"/>
        </w:rPr>
      </w:pPr>
      <w:del w:id="6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502 30 1 2 2 16 05 10 25 25 25</w:delText>
        </w:r>
      </w:del>
    </w:p>
    <w:p w14:paraId="6F88796C" w14:textId="231A6EEF" w:rsidR="000D5A7E" w:rsidRPr="000D5A7E" w:rsidDel="00580A98" w:rsidRDefault="000D5A7E" w:rsidP="000D5A7E">
      <w:pPr>
        <w:spacing w:after="0"/>
        <w:rPr>
          <w:del w:id="692" w:author="Sebring, Amanda J" w:date="2017-10-04T09:14:00Z"/>
          <w:rFonts w:ascii="Courier New" w:hAnsi="Courier New" w:cs="Courier New"/>
          <w:sz w:val="24"/>
          <w:szCs w:val="24"/>
        </w:rPr>
      </w:pPr>
      <w:del w:id="6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502 37 1 2 2 17 40 45 35 45 45</w:delText>
        </w:r>
      </w:del>
    </w:p>
    <w:p w14:paraId="61A7154D" w14:textId="5970F227" w:rsidR="000D5A7E" w:rsidRPr="000D5A7E" w:rsidDel="00580A98" w:rsidRDefault="000D5A7E" w:rsidP="000D5A7E">
      <w:pPr>
        <w:spacing w:after="0"/>
        <w:rPr>
          <w:del w:id="694" w:author="Sebring, Amanda J" w:date="2017-10-04T09:14:00Z"/>
          <w:rFonts w:ascii="Courier New" w:hAnsi="Courier New" w:cs="Courier New"/>
          <w:sz w:val="24"/>
          <w:szCs w:val="24"/>
        </w:rPr>
      </w:pPr>
      <w:del w:id="6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502 50 1 2 2 18 75 90 65 60 70</w:delText>
        </w:r>
      </w:del>
    </w:p>
    <w:p w14:paraId="61E9088E" w14:textId="558E204C" w:rsidR="000D5A7E" w:rsidRPr="000D5A7E" w:rsidDel="00580A98" w:rsidRDefault="000D5A7E" w:rsidP="000D5A7E">
      <w:pPr>
        <w:spacing w:after="0"/>
        <w:rPr>
          <w:del w:id="696" w:author="Sebring, Amanda J" w:date="2017-10-04T09:14:00Z"/>
          <w:rFonts w:ascii="Courier New" w:hAnsi="Courier New" w:cs="Courier New"/>
          <w:sz w:val="24"/>
          <w:szCs w:val="24"/>
        </w:rPr>
      </w:pPr>
      <w:del w:id="6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502 52 1 2 2 19 10 10 15 05 20</w:delText>
        </w:r>
      </w:del>
    </w:p>
    <w:p w14:paraId="43FA2AC5" w14:textId="0975D0D2" w:rsidR="000D5A7E" w:rsidRPr="000D5A7E" w:rsidDel="00580A98" w:rsidRDefault="000D5A7E" w:rsidP="000D5A7E">
      <w:pPr>
        <w:spacing w:after="0"/>
        <w:rPr>
          <w:del w:id="698" w:author="Sebring, Amanda J" w:date="2017-10-04T09:14:00Z"/>
          <w:rFonts w:ascii="Courier New" w:hAnsi="Courier New" w:cs="Courier New"/>
          <w:sz w:val="24"/>
          <w:szCs w:val="24"/>
        </w:rPr>
      </w:pPr>
      <w:del w:id="6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502 65 1 2 2 20 30 30 35 35 35</w:delText>
        </w:r>
      </w:del>
    </w:p>
    <w:p w14:paraId="6F4792B8" w14:textId="1F1891DB" w:rsidR="000D5A7E" w:rsidRPr="000D5A7E" w:rsidDel="00580A98" w:rsidRDefault="000D5A7E" w:rsidP="000D5A7E">
      <w:pPr>
        <w:spacing w:after="0"/>
        <w:rPr>
          <w:del w:id="700" w:author="Sebring, Amanda J" w:date="2017-10-04T09:14:00Z"/>
          <w:rFonts w:ascii="Courier New" w:hAnsi="Courier New" w:cs="Courier New"/>
          <w:sz w:val="24"/>
          <w:szCs w:val="24"/>
        </w:rPr>
      </w:pPr>
      <w:del w:id="7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502 70 1 2 2 21 45 45 45 45 45</w:delText>
        </w:r>
      </w:del>
    </w:p>
    <w:p w14:paraId="27D47DCE" w14:textId="78367A3E" w:rsidR="000D5A7E" w:rsidRPr="000D5A7E" w:rsidDel="00580A98" w:rsidRDefault="000D5A7E" w:rsidP="000D5A7E">
      <w:pPr>
        <w:spacing w:after="0"/>
        <w:rPr>
          <w:del w:id="702" w:author="Sebring, Amanda J" w:date="2017-10-04T09:14:00Z"/>
          <w:rFonts w:ascii="Courier New" w:hAnsi="Courier New" w:cs="Courier New"/>
          <w:sz w:val="24"/>
          <w:szCs w:val="24"/>
        </w:rPr>
      </w:pPr>
      <w:del w:id="7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502 38 1 2 2 22 70 75 70 65 55</w:delText>
        </w:r>
      </w:del>
    </w:p>
    <w:p w14:paraId="1DEAFD1D" w14:textId="5E976576" w:rsidR="000D5A7E" w:rsidRPr="000D5A7E" w:rsidDel="00580A98" w:rsidRDefault="000D5A7E" w:rsidP="000D5A7E">
      <w:pPr>
        <w:spacing w:after="0"/>
        <w:rPr>
          <w:del w:id="704" w:author="Sebring, Amanda J" w:date="2017-10-04T09:14:00Z"/>
          <w:rFonts w:ascii="Courier New" w:hAnsi="Courier New" w:cs="Courier New"/>
          <w:sz w:val="24"/>
          <w:szCs w:val="24"/>
        </w:rPr>
      </w:pPr>
      <w:del w:id="7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502 42 1 2 2 23 65 60 50 55 50</w:delText>
        </w:r>
      </w:del>
    </w:p>
    <w:p w14:paraId="5AFCFAA1" w14:textId="65262C2C" w:rsidR="000D5A7E" w:rsidRPr="000D5A7E" w:rsidDel="00580A98" w:rsidRDefault="000D5A7E" w:rsidP="000D5A7E">
      <w:pPr>
        <w:spacing w:after="0"/>
        <w:rPr>
          <w:del w:id="706" w:author="Sebring, Amanda J" w:date="2017-10-04T09:14:00Z"/>
          <w:rFonts w:ascii="Courier New" w:hAnsi="Courier New" w:cs="Courier New"/>
          <w:sz w:val="24"/>
          <w:szCs w:val="24"/>
        </w:rPr>
      </w:pPr>
      <w:del w:id="7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502 03 1 2 2 24 60 70 65 60 50</w:delText>
        </w:r>
      </w:del>
    </w:p>
    <w:p w14:paraId="3627DC10" w14:textId="42853D2B" w:rsidR="000D5A7E" w:rsidRPr="000D5A7E" w:rsidDel="00580A98" w:rsidRDefault="000D5A7E" w:rsidP="000D5A7E">
      <w:pPr>
        <w:spacing w:after="0"/>
        <w:rPr>
          <w:del w:id="708" w:author="Sebring, Amanda J" w:date="2017-10-04T09:14:00Z"/>
          <w:rFonts w:ascii="Courier New" w:hAnsi="Courier New" w:cs="Courier New"/>
          <w:sz w:val="24"/>
          <w:szCs w:val="24"/>
        </w:rPr>
      </w:pPr>
      <w:del w:id="7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502 05 1 2 2 25 40 40 30 30 40</w:delText>
        </w:r>
      </w:del>
    </w:p>
    <w:p w14:paraId="32322908" w14:textId="6947ABC7" w:rsidR="000D5A7E" w:rsidRPr="000D5A7E" w:rsidDel="00580A98" w:rsidRDefault="000D5A7E" w:rsidP="000D5A7E">
      <w:pPr>
        <w:spacing w:after="0"/>
        <w:rPr>
          <w:del w:id="710" w:author="Sebring, Amanda J" w:date="2017-10-04T09:14:00Z"/>
          <w:rFonts w:ascii="Courier New" w:hAnsi="Courier New" w:cs="Courier New"/>
          <w:sz w:val="24"/>
          <w:szCs w:val="24"/>
        </w:rPr>
      </w:pPr>
      <w:del w:id="7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502 06 1 2 2 26 30 30 30 25 30</w:delText>
        </w:r>
      </w:del>
    </w:p>
    <w:p w14:paraId="495CDBDE" w14:textId="2927C05F" w:rsidR="000D5A7E" w:rsidRPr="000D5A7E" w:rsidDel="00580A98" w:rsidRDefault="000D5A7E" w:rsidP="000D5A7E">
      <w:pPr>
        <w:spacing w:after="0"/>
        <w:rPr>
          <w:del w:id="712" w:author="Sebring, Amanda J" w:date="2017-10-04T09:14:00Z"/>
          <w:rFonts w:ascii="Courier New" w:hAnsi="Courier New" w:cs="Courier New"/>
          <w:sz w:val="24"/>
          <w:szCs w:val="24"/>
        </w:rPr>
      </w:pPr>
      <w:del w:id="7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502 08 1 2 2 27 35 30 30 45 35</w:delText>
        </w:r>
      </w:del>
    </w:p>
    <w:p w14:paraId="0A6BA3D3" w14:textId="608D1EFD" w:rsidR="000D5A7E" w:rsidRPr="000D5A7E" w:rsidDel="00580A98" w:rsidRDefault="000D5A7E" w:rsidP="000D5A7E">
      <w:pPr>
        <w:spacing w:after="0"/>
        <w:rPr>
          <w:del w:id="714" w:author="Sebring, Amanda J" w:date="2017-10-04T09:14:00Z"/>
          <w:rFonts w:ascii="Courier New" w:hAnsi="Courier New" w:cs="Courier New"/>
          <w:sz w:val="24"/>
          <w:szCs w:val="24"/>
        </w:rPr>
      </w:pPr>
      <w:del w:id="7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502 10 1 2 2 28 65 65 55 55 55</w:delText>
        </w:r>
      </w:del>
    </w:p>
    <w:p w14:paraId="5E7896C3" w14:textId="68255DE6" w:rsidR="000D5A7E" w:rsidRPr="000D5A7E" w:rsidDel="00580A98" w:rsidRDefault="000D5A7E" w:rsidP="000D5A7E">
      <w:pPr>
        <w:spacing w:after="0"/>
        <w:rPr>
          <w:del w:id="716" w:author="Sebring, Amanda J" w:date="2017-10-04T09:14:00Z"/>
          <w:rFonts w:ascii="Courier New" w:hAnsi="Courier New" w:cs="Courier New"/>
          <w:sz w:val="24"/>
          <w:szCs w:val="24"/>
        </w:rPr>
      </w:pPr>
      <w:del w:id="7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502 12 1 2 2 29 40 40 40 45 40</w:delText>
        </w:r>
      </w:del>
    </w:p>
    <w:p w14:paraId="533CB11F" w14:textId="42FA7C34" w:rsidR="000D5A7E" w:rsidRPr="000D5A7E" w:rsidDel="00580A98" w:rsidRDefault="000D5A7E" w:rsidP="000D5A7E">
      <w:pPr>
        <w:spacing w:after="0"/>
        <w:rPr>
          <w:del w:id="718" w:author="Sebring, Amanda J" w:date="2017-10-04T09:14:00Z"/>
          <w:rFonts w:ascii="Courier New" w:hAnsi="Courier New" w:cs="Courier New"/>
          <w:sz w:val="24"/>
          <w:szCs w:val="24"/>
        </w:rPr>
      </w:pPr>
      <w:del w:id="7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502 15 1 2 2 30 55 55 50 60 50</w:delText>
        </w:r>
      </w:del>
    </w:p>
    <w:p w14:paraId="5A63DCE2" w14:textId="4A05C402" w:rsidR="000D5A7E" w:rsidRPr="000D5A7E" w:rsidDel="00580A98" w:rsidRDefault="000D5A7E" w:rsidP="000D5A7E">
      <w:pPr>
        <w:spacing w:after="0"/>
        <w:rPr>
          <w:del w:id="720" w:author="Sebring, Amanda J" w:date="2017-10-04T09:14:00Z"/>
          <w:rFonts w:ascii="Courier New" w:hAnsi="Courier New" w:cs="Courier New"/>
          <w:sz w:val="24"/>
          <w:szCs w:val="24"/>
        </w:rPr>
      </w:pPr>
      <w:del w:id="7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502 16 1 2 2 31 45 45 4</w:delText>
        </w:r>
      </w:del>
      <w:del w:id="722" w:author="Sebring, Amanda J" w:date="2017-09-12T17:17:00Z">
        <w:r w:rsidRPr="000D5A7E" w:rsidDel="006E4536">
          <w:rPr>
            <w:rFonts w:ascii="Courier New" w:hAnsi="Courier New" w:cs="Courier New"/>
            <w:sz w:val="24"/>
            <w:szCs w:val="24"/>
          </w:rPr>
          <w:delText>5</w:delText>
        </w:r>
      </w:del>
      <w:del w:id="7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40 40</w:delText>
        </w:r>
      </w:del>
    </w:p>
    <w:p w14:paraId="441DB626" w14:textId="7F5DB79E" w:rsidR="000D5A7E" w:rsidRPr="000D5A7E" w:rsidDel="00580A98" w:rsidRDefault="000D5A7E" w:rsidP="000D5A7E">
      <w:pPr>
        <w:spacing w:after="0"/>
        <w:rPr>
          <w:del w:id="724" w:author="Sebring, Amanda J" w:date="2017-10-04T09:14:00Z"/>
          <w:rFonts w:ascii="Courier New" w:hAnsi="Courier New" w:cs="Courier New"/>
          <w:sz w:val="24"/>
          <w:szCs w:val="24"/>
        </w:rPr>
      </w:pPr>
      <w:del w:id="7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502 17 1 2 2 32 55 50 45 80 45</w:delText>
        </w:r>
      </w:del>
    </w:p>
    <w:p w14:paraId="42E1A6CC" w14:textId="2524930E" w:rsidR="000D5A7E" w:rsidRPr="000D5A7E" w:rsidDel="00580A98" w:rsidRDefault="000D5A7E" w:rsidP="000D5A7E">
      <w:pPr>
        <w:spacing w:after="0"/>
        <w:rPr>
          <w:del w:id="726" w:author="Sebring, Amanda J" w:date="2017-10-04T09:14:00Z"/>
          <w:rFonts w:ascii="Courier New" w:hAnsi="Courier New" w:cs="Courier New"/>
          <w:sz w:val="24"/>
          <w:szCs w:val="24"/>
        </w:rPr>
      </w:pPr>
      <w:del w:id="7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502 18 1 2 2 33 35 35 35 45 40</w:delText>
        </w:r>
      </w:del>
    </w:p>
    <w:p w14:paraId="65C8B587" w14:textId="79454A44" w:rsidR="000D5A7E" w:rsidRPr="000D5A7E" w:rsidDel="00580A98" w:rsidRDefault="000D5A7E" w:rsidP="000D5A7E">
      <w:pPr>
        <w:spacing w:after="0"/>
        <w:rPr>
          <w:del w:id="728" w:author="Sebring, Amanda J" w:date="2017-10-04T09:14:00Z"/>
          <w:rFonts w:ascii="Courier New" w:hAnsi="Courier New" w:cs="Courier New"/>
          <w:sz w:val="24"/>
          <w:szCs w:val="24"/>
        </w:rPr>
      </w:pPr>
      <w:del w:id="7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502 19 1 2 2 34 50 50 45 55 50</w:delText>
        </w:r>
      </w:del>
    </w:p>
    <w:p w14:paraId="5FE8D894" w14:textId="39BEC1D4" w:rsidR="000D5A7E" w:rsidRPr="000D5A7E" w:rsidDel="00580A98" w:rsidRDefault="000D5A7E" w:rsidP="000D5A7E">
      <w:pPr>
        <w:spacing w:after="0"/>
        <w:rPr>
          <w:del w:id="730" w:author="Sebring, Amanda J" w:date="2017-10-04T09:14:00Z"/>
          <w:rFonts w:ascii="Courier New" w:hAnsi="Courier New" w:cs="Courier New"/>
          <w:sz w:val="24"/>
          <w:szCs w:val="24"/>
        </w:rPr>
      </w:pPr>
      <w:del w:id="7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502 20 1 2 2 35 70 80 55 70 55</w:delText>
        </w:r>
      </w:del>
    </w:p>
    <w:p w14:paraId="02C98C1F" w14:textId="403CBEB8" w:rsidR="000D5A7E" w:rsidRPr="000D5A7E" w:rsidDel="00580A98" w:rsidRDefault="000D5A7E" w:rsidP="000D5A7E">
      <w:pPr>
        <w:spacing w:after="0"/>
        <w:rPr>
          <w:del w:id="732" w:author="Sebring, Amanda J" w:date="2017-10-04T09:14:00Z"/>
          <w:rFonts w:ascii="Courier New" w:hAnsi="Courier New" w:cs="Courier New"/>
          <w:sz w:val="24"/>
          <w:szCs w:val="24"/>
        </w:rPr>
      </w:pPr>
      <w:del w:id="7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502 21 1 2 2 36 80 75 60 70 55</w:delText>
        </w:r>
      </w:del>
    </w:p>
    <w:p w14:paraId="09113963" w14:textId="027F3921" w:rsidR="000D5A7E" w:rsidRPr="000D5A7E" w:rsidDel="00580A98" w:rsidRDefault="000D5A7E" w:rsidP="000D5A7E">
      <w:pPr>
        <w:spacing w:after="0"/>
        <w:rPr>
          <w:del w:id="734" w:author="Sebring, Amanda J" w:date="2017-10-04T09:14:00Z"/>
          <w:rFonts w:ascii="Courier New" w:hAnsi="Courier New" w:cs="Courier New"/>
          <w:sz w:val="24"/>
          <w:szCs w:val="24"/>
        </w:rPr>
      </w:pPr>
      <w:del w:id="7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502 23 1 2 2 37 90 60 50 65 50</w:delText>
        </w:r>
      </w:del>
    </w:p>
    <w:p w14:paraId="74D34050" w14:textId="7A34CAEF" w:rsidR="000D5A7E" w:rsidRPr="000D5A7E" w:rsidDel="00580A98" w:rsidRDefault="000D5A7E" w:rsidP="000D5A7E">
      <w:pPr>
        <w:spacing w:after="0"/>
        <w:rPr>
          <w:del w:id="736" w:author="Sebring, Amanda J" w:date="2017-10-04T09:14:00Z"/>
          <w:rFonts w:ascii="Courier New" w:hAnsi="Courier New" w:cs="Courier New"/>
          <w:sz w:val="24"/>
          <w:szCs w:val="24"/>
        </w:rPr>
      </w:pPr>
      <w:del w:id="7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502 24 1 2 2 38 40 35 40 40 40</w:delText>
        </w:r>
      </w:del>
    </w:p>
    <w:p w14:paraId="67573A7B" w14:textId="5D50461E" w:rsidR="000D5A7E" w:rsidRPr="000D5A7E" w:rsidDel="00580A98" w:rsidRDefault="000D5A7E" w:rsidP="000D5A7E">
      <w:pPr>
        <w:spacing w:after="0"/>
        <w:rPr>
          <w:del w:id="738" w:author="Sebring, Amanda J" w:date="2017-10-04T09:14:00Z"/>
          <w:rFonts w:ascii="Courier New" w:hAnsi="Courier New" w:cs="Courier New"/>
          <w:sz w:val="24"/>
          <w:szCs w:val="24"/>
        </w:rPr>
      </w:pPr>
      <w:del w:id="7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502 25 1 2 2 39 40 35 35 45 40</w:delText>
        </w:r>
      </w:del>
    </w:p>
    <w:p w14:paraId="186B744D" w14:textId="497C8151" w:rsidR="000D5A7E" w:rsidRPr="000D5A7E" w:rsidDel="00580A98" w:rsidRDefault="000D5A7E" w:rsidP="000D5A7E">
      <w:pPr>
        <w:spacing w:after="0"/>
        <w:rPr>
          <w:del w:id="740" w:author="Sebring, Amanda J" w:date="2017-10-04T09:14:00Z"/>
          <w:rFonts w:ascii="Courier New" w:hAnsi="Courier New" w:cs="Courier New"/>
          <w:sz w:val="24"/>
          <w:szCs w:val="24"/>
        </w:rPr>
      </w:pPr>
      <w:del w:id="7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502 26 1 2 2 40 95 95 90 65 80</w:delText>
        </w:r>
      </w:del>
    </w:p>
    <w:p w14:paraId="6D596BDC" w14:textId="074F6204" w:rsidR="000D5A7E" w:rsidRPr="000D5A7E" w:rsidDel="00580A98" w:rsidRDefault="000D5A7E" w:rsidP="000D5A7E">
      <w:pPr>
        <w:spacing w:after="0"/>
        <w:rPr>
          <w:del w:id="742" w:author="Sebring, Amanda J" w:date="2017-10-04T09:14:00Z"/>
          <w:rFonts w:ascii="Courier New" w:hAnsi="Courier New" w:cs="Courier New"/>
          <w:sz w:val="24"/>
          <w:szCs w:val="24"/>
        </w:rPr>
      </w:pPr>
      <w:del w:id="7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502 27 1 2 2 41 65 50 55 80 50</w:delText>
        </w:r>
      </w:del>
    </w:p>
    <w:p w14:paraId="1A8BD87A" w14:textId="5D741BB8" w:rsidR="000D5A7E" w:rsidRPr="000D5A7E" w:rsidDel="00580A98" w:rsidRDefault="000D5A7E" w:rsidP="000D5A7E">
      <w:pPr>
        <w:spacing w:after="0"/>
        <w:rPr>
          <w:del w:id="744" w:author="Sebring, Amanda J" w:date="2017-10-04T09:14:00Z"/>
          <w:rFonts w:ascii="Courier New" w:hAnsi="Courier New" w:cs="Courier New"/>
          <w:sz w:val="24"/>
          <w:szCs w:val="24"/>
        </w:rPr>
      </w:pPr>
      <w:del w:id="7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502 28 1 2 2 42 40 35 40 35 40</w:delText>
        </w:r>
      </w:del>
    </w:p>
    <w:p w14:paraId="01FC760C" w14:textId="396612AC" w:rsidR="000D5A7E" w:rsidRPr="000D5A7E" w:rsidDel="00580A98" w:rsidRDefault="000D5A7E" w:rsidP="000D5A7E">
      <w:pPr>
        <w:spacing w:after="0"/>
        <w:rPr>
          <w:del w:id="746" w:author="Sebring, Amanda J" w:date="2017-10-04T09:14:00Z"/>
          <w:rFonts w:ascii="Courier New" w:hAnsi="Courier New" w:cs="Courier New"/>
          <w:sz w:val="24"/>
          <w:szCs w:val="24"/>
        </w:rPr>
      </w:pPr>
      <w:del w:id="7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502 29 1 2 2 43 95 85 70 75 65</w:delText>
        </w:r>
      </w:del>
    </w:p>
    <w:p w14:paraId="4D4966E7" w14:textId="7401E07B" w:rsidR="000D5A7E" w:rsidRPr="000D5A7E" w:rsidDel="00580A98" w:rsidRDefault="000D5A7E" w:rsidP="000D5A7E">
      <w:pPr>
        <w:spacing w:after="0"/>
        <w:rPr>
          <w:del w:id="748" w:author="Sebring, Amanda J" w:date="2017-10-04T09:14:00Z"/>
          <w:rFonts w:ascii="Courier New" w:hAnsi="Courier New" w:cs="Courier New"/>
          <w:sz w:val="24"/>
          <w:szCs w:val="24"/>
        </w:rPr>
      </w:pPr>
      <w:del w:id="7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502 31 1 2 2 44 45 45 45 65 45</w:delText>
        </w:r>
      </w:del>
    </w:p>
    <w:p w14:paraId="13FD7CC5" w14:textId="33A7BB9A" w:rsidR="000D5A7E" w:rsidRPr="000D5A7E" w:rsidDel="00580A98" w:rsidRDefault="000D5A7E" w:rsidP="000D5A7E">
      <w:pPr>
        <w:spacing w:after="0"/>
        <w:rPr>
          <w:del w:id="750" w:author="Sebring, Amanda J" w:date="2017-10-04T09:14:00Z"/>
          <w:rFonts w:ascii="Courier New" w:hAnsi="Courier New" w:cs="Courier New"/>
          <w:sz w:val="24"/>
          <w:szCs w:val="24"/>
        </w:rPr>
      </w:pPr>
      <w:del w:id="75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502 32 1 2 2 45 40 40 40 50 45</w:delText>
        </w:r>
      </w:del>
    </w:p>
    <w:p w14:paraId="7EA85BAB" w14:textId="31C5A39F" w:rsidR="000D5A7E" w:rsidRPr="000D5A7E" w:rsidDel="00580A98" w:rsidRDefault="000D5A7E" w:rsidP="000D5A7E">
      <w:pPr>
        <w:spacing w:after="0"/>
        <w:rPr>
          <w:del w:id="752" w:author="Sebring, Amanda J" w:date="2017-10-04T09:14:00Z"/>
          <w:rFonts w:ascii="Courier New" w:hAnsi="Courier New" w:cs="Courier New"/>
          <w:sz w:val="24"/>
          <w:szCs w:val="24"/>
        </w:rPr>
      </w:pPr>
      <w:del w:id="75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502 33 1 2 2 46 50 50 45 50 45</w:delText>
        </w:r>
      </w:del>
    </w:p>
    <w:p w14:paraId="1BD1A19D" w14:textId="7FC3467D" w:rsidR="000D5A7E" w:rsidRPr="000D5A7E" w:rsidDel="00580A98" w:rsidRDefault="000D5A7E" w:rsidP="000D5A7E">
      <w:pPr>
        <w:spacing w:after="0"/>
        <w:rPr>
          <w:del w:id="754" w:author="Sebring, Amanda J" w:date="2017-10-04T09:14:00Z"/>
          <w:rFonts w:ascii="Courier New" w:hAnsi="Courier New" w:cs="Courier New"/>
          <w:sz w:val="24"/>
          <w:szCs w:val="24"/>
        </w:rPr>
      </w:pPr>
      <w:del w:id="75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502 34 1 2 2 47 45 45 40 50 45</w:delText>
        </w:r>
      </w:del>
    </w:p>
    <w:p w14:paraId="5431CC7D" w14:textId="61F14C65" w:rsidR="000D5A7E" w:rsidRPr="000D5A7E" w:rsidDel="00580A98" w:rsidRDefault="000D5A7E" w:rsidP="000D5A7E">
      <w:pPr>
        <w:spacing w:after="0"/>
        <w:rPr>
          <w:del w:id="756" w:author="Sebring, Amanda J" w:date="2017-10-04T09:14:00Z"/>
          <w:rFonts w:ascii="Courier New" w:hAnsi="Courier New" w:cs="Courier New"/>
          <w:sz w:val="24"/>
          <w:szCs w:val="24"/>
        </w:rPr>
      </w:pPr>
      <w:del w:id="75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502 35 1 2 2 48 40 40 35 40 40</w:delText>
        </w:r>
      </w:del>
    </w:p>
    <w:p w14:paraId="157ECA0E" w14:textId="6026DE49" w:rsidR="000D5A7E" w:rsidRPr="000D5A7E" w:rsidDel="00580A98" w:rsidRDefault="000D5A7E" w:rsidP="000D5A7E">
      <w:pPr>
        <w:spacing w:after="0"/>
        <w:rPr>
          <w:del w:id="758" w:author="Sebring, Amanda J" w:date="2017-10-04T09:14:00Z"/>
          <w:rFonts w:ascii="Courier New" w:hAnsi="Courier New" w:cs="Courier New"/>
          <w:sz w:val="24"/>
          <w:szCs w:val="24"/>
        </w:rPr>
      </w:pPr>
      <w:del w:id="75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502 36 1 2 2 49 50 50 50 55 45</w:delText>
        </w:r>
      </w:del>
    </w:p>
    <w:p w14:paraId="3C1A2B1E" w14:textId="4D701332" w:rsidR="000D5A7E" w:rsidRPr="000D5A7E" w:rsidDel="00580A98" w:rsidRDefault="000D5A7E" w:rsidP="000D5A7E">
      <w:pPr>
        <w:spacing w:after="0"/>
        <w:rPr>
          <w:del w:id="760" w:author="Sebring, Amanda J" w:date="2017-10-04T09:14:00Z"/>
          <w:rFonts w:ascii="Courier New" w:hAnsi="Courier New" w:cs="Courier New"/>
          <w:sz w:val="24"/>
          <w:szCs w:val="24"/>
        </w:rPr>
      </w:pPr>
      <w:del w:id="76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502 41 1 2 2 50 50 50 50 60 50</w:delText>
        </w:r>
      </w:del>
    </w:p>
    <w:p w14:paraId="52F4E1EF" w14:textId="2E72BBF1" w:rsidR="000D5A7E" w:rsidRPr="000D5A7E" w:rsidDel="00580A98" w:rsidRDefault="000D5A7E" w:rsidP="000D5A7E">
      <w:pPr>
        <w:spacing w:after="0"/>
        <w:rPr>
          <w:del w:id="762" w:author="Sebring, Amanda J" w:date="2017-10-04T09:14:00Z"/>
          <w:rFonts w:ascii="Courier New" w:hAnsi="Courier New" w:cs="Courier New"/>
          <w:sz w:val="24"/>
          <w:szCs w:val="24"/>
        </w:rPr>
      </w:pPr>
      <w:del w:id="76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502 44 1 2 2 51 40 35 35 40 35</w:delText>
        </w:r>
      </w:del>
    </w:p>
    <w:p w14:paraId="178C64F8" w14:textId="3E4841EF" w:rsidR="000D5A7E" w:rsidRPr="000D5A7E" w:rsidDel="00580A98" w:rsidRDefault="000D5A7E" w:rsidP="000D5A7E">
      <w:pPr>
        <w:spacing w:after="0"/>
        <w:rPr>
          <w:del w:id="764" w:author="Sebring, Amanda J" w:date="2017-10-04T09:14:00Z"/>
          <w:rFonts w:ascii="Courier New" w:hAnsi="Courier New" w:cs="Courier New"/>
          <w:sz w:val="24"/>
          <w:szCs w:val="24"/>
        </w:rPr>
      </w:pPr>
      <w:del w:id="76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502 45 1 2 2 52 45 45 45 55 45</w:delText>
        </w:r>
      </w:del>
    </w:p>
    <w:p w14:paraId="000A3B17" w14:textId="72C8166D" w:rsidR="000D5A7E" w:rsidRPr="000D5A7E" w:rsidDel="00580A98" w:rsidRDefault="000D5A7E" w:rsidP="000D5A7E">
      <w:pPr>
        <w:spacing w:after="0"/>
        <w:rPr>
          <w:del w:id="766" w:author="Sebring, Amanda J" w:date="2017-10-04T09:14:00Z"/>
          <w:rFonts w:ascii="Courier New" w:hAnsi="Courier New" w:cs="Courier New"/>
          <w:sz w:val="24"/>
          <w:szCs w:val="24"/>
        </w:rPr>
      </w:pPr>
      <w:del w:id="76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502 47 1 2 2 53 40 40 45 45 45</w:delText>
        </w:r>
      </w:del>
    </w:p>
    <w:p w14:paraId="23898F4A" w14:textId="10BD31BD" w:rsidR="000D5A7E" w:rsidRPr="000D5A7E" w:rsidDel="00580A98" w:rsidRDefault="000D5A7E" w:rsidP="000D5A7E">
      <w:pPr>
        <w:spacing w:after="0"/>
        <w:rPr>
          <w:del w:id="768" w:author="Sebring, Amanda J" w:date="2017-10-04T09:14:00Z"/>
          <w:rFonts w:ascii="Courier New" w:hAnsi="Courier New" w:cs="Courier New"/>
          <w:sz w:val="24"/>
          <w:szCs w:val="24"/>
        </w:rPr>
      </w:pPr>
      <w:del w:id="76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502 48 1 2 2 54 45 40 40 40 40</w:delText>
        </w:r>
      </w:del>
    </w:p>
    <w:p w14:paraId="6F4ACA9F" w14:textId="74083B2F" w:rsidR="000D5A7E" w:rsidRPr="000D5A7E" w:rsidDel="00580A98" w:rsidRDefault="000D5A7E" w:rsidP="000D5A7E">
      <w:pPr>
        <w:spacing w:after="0"/>
        <w:rPr>
          <w:del w:id="770" w:author="Sebring, Amanda J" w:date="2017-10-04T09:14:00Z"/>
          <w:rFonts w:ascii="Courier New" w:hAnsi="Courier New" w:cs="Courier New"/>
          <w:sz w:val="24"/>
          <w:szCs w:val="24"/>
        </w:rPr>
      </w:pPr>
      <w:del w:id="77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502 49 1 2 2 55 50 45 50 55 50</w:delText>
        </w:r>
      </w:del>
    </w:p>
    <w:p w14:paraId="234C1AD8" w14:textId="1A88CFB0" w:rsidR="000D5A7E" w:rsidRPr="000D5A7E" w:rsidDel="00580A98" w:rsidRDefault="000D5A7E" w:rsidP="000D5A7E">
      <w:pPr>
        <w:spacing w:after="0"/>
        <w:rPr>
          <w:del w:id="772" w:author="Sebring, Amanda J" w:date="2017-10-04T09:14:00Z"/>
          <w:rFonts w:ascii="Courier New" w:hAnsi="Courier New" w:cs="Courier New"/>
          <w:sz w:val="24"/>
          <w:szCs w:val="24"/>
        </w:rPr>
      </w:pPr>
      <w:del w:id="77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502 51 1 2 2 56 35 35 35 40 35</w:delText>
        </w:r>
      </w:del>
    </w:p>
    <w:p w14:paraId="39AE854B" w14:textId="0EA887CD" w:rsidR="000D5A7E" w:rsidRPr="000D5A7E" w:rsidDel="00580A98" w:rsidRDefault="000D5A7E" w:rsidP="000D5A7E">
      <w:pPr>
        <w:spacing w:after="0"/>
        <w:rPr>
          <w:del w:id="774" w:author="Sebring, Amanda J" w:date="2017-10-04T09:14:00Z"/>
          <w:rFonts w:ascii="Courier New" w:hAnsi="Courier New" w:cs="Courier New"/>
          <w:sz w:val="24"/>
          <w:szCs w:val="24"/>
        </w:rPr>
      </w:pPr>
      <w:del w:id="77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502 53 1 2 2 57 50 50 45 50 45</w:delText>
        </w:r>
      </w:del>
    </w:p>
    <w:p w14:paraId="773C6A41" w14:textId="1343550A" w:rsidR="000D5A7E" w:rsidRPr="000D5A7E" w:rsidDel="00580A98" w:rsidRDefault="000D5A7E" w:rsidP="000D5A7E">
      <w:pPr>
        <w:spacing w:after="0"/>
        <w:rPr>
          <w:del w:id="776" w:author="Sebring, Amanda J" w:date="2017-10-04T09:14:00Z"/>
          <w:rFonts w:ascii="Courier New" w:hAnsi="Courier New" w:cs="Courier New"/>
          <w:sz w:val="24"/>
          <w:szCs w:val="24"/>
        </w:rPr>
      </w:pPr>
      <w:del w:id="77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502 55 1 2 2 58 45 45 50 55 50</w:delText>
        </w:r>
      </w:del>
    </w:p>
    <w:p w14:paraId="63C541E9" w14:textId="4AE04E0D" w:rsidR="000D5A7E" w:rsidRPr="000D5A7E" w:rsidDel="00580A98" w:rsidRDefault="000D5A7E" w:rsidP="000D5A7E">
      <w:pPr>
        <w:spacing w:after="0"/>
        <w:rPr>
          <w:del w:id="778" w:author="Sebring, Amanda J" w:date="2017-10-04T09:14:00Z"/>
          <w:rFonts w:ascii="Courier New" w:hAnsi="Courier New" w:cs="Courier New"/>
          <w:sz w:val="24"/>
          <w:szCs w:val="24"/>
        </w:rPr>
      </w:pPr>
      <w:del w:id="77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502 56 1 2 2 59 45 40 40 45 45</w:delText>
        </w:r>
      </w:del>
    </w:p>
    <w:p w14:paraId="217E830E" w14:textId="4E959BD8" w:rsidR="000D5A7E" w:rsidRPr="000D5A7E" w:rsidDel="00580A98" w:rsidRDefault="000D5A7E" w:rsidP="000D5A7E">
      <w:pPr>
        <w:spacing w:after="0"/>
        <w:rPr>
          <w:del w:id="780" w:author="Sebring, Amanda J" w:date="2017-10-04T09:14:00Z"/>
          <w:rFonts w:ascii="Courier New" w:hAnsi="Courier New" w:cs="Courier New"/>
          <w:sz w:val="24"/>
          <w:szCs w:val="24"/>
        </w:rPr>
      </w:pPr>
      <w:del w:id="78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502 57 1 2 2 60 50 50 45 50 45</w:delText>
        </w:r>
      </w:del>
    </w:p>
    <w:p w14:paraId="0D7669C9" w14:textId="7F25B790" w:rsidR="000D5A7E" w:rsidRPr="000D5A7E" w:rsidDel="00580A98" w:rsidRDefault="000D5A7E" w:rsidP="000D5A7E">
      <w:pPr>
        <w:spacing w:after="0"/>
        <w:rPr>
          <w:del w:id="782" w:author="Sebring, Amanda J" w:date="2017-10-04T09:14:00Z"/>
          <w:rFonts w:ascii="Courier New" w:hAnsi="Courier New" w:cs="Courier New"/>
          <w:sz w:val="24"/>
          <w:szCs w:val="24"/>
        </w:rPr>
      </w:pPr>
      <w:del w:id="78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502 58 1 2 2 61 45 50 45 50 50</w:delText>
        </w:r>
      </w:del>
    </w:p>
    <w:p w14:paraId="12C4F241" w14:textId="4DC1F3BD" w:rsidR="000D5A7E" w:rsidRPr="000D5A7E" w:rsidDel="00580A98" w:rsidRDefault="000D5A7E" w:rsidP="000D5A7E">
      <w:pPr>
        <w:spacing w:after="0"/>
        <w:rPr>
          <w:del w:id="784" w:author="Sebring, Amanda J" w:date="2017-10-04T09:14:00Z"/>
          <w:rFonts w:ascii="Courier New" w:hAnsi="Courier New" w:cs="Courier New"/>
          <w:sz w:val="24"/>
          <w:szCs w:val="24"/>
        </w:rPr>
      </w:pPr>
      <w:del w:id="78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502 59 1 2 2 62 45 40 40 40 40</w:delText>
        </w:r>
      </w:del>
    </w:p>
    <w:p w14:paraId="288E5DDD" w14:textId="1FB36E07" w:rsidR="000D5A7E" w:rsidRPr="000D5A7E" w:rsidDel="00580A98" w:rsidRDefault="000D5A7E" w:rsidP="000D5A7E">
      <w:pPr>
        <w:spacing w:after="0"/>
        <w:rPr>
          <w:del w:id="786" w:author="Sebring, Amanda J" w:date="2017-10-04T09:14:00Z"/>
          <w:rFonts w:ascii="Courier New" w:hAnsi="Courier New" w:cs="Courier New"/>
          <w:sz w:val="24"/>
          <w:szCs w:val="24"/>
        </w:rPr>
      </w:pPr>
      <w:del w:id="78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502 60 1 2 2 63 55 50 50 55 50</w:delText>
        </w:r>
      </w:del>
    </w:p>
    <w:p w14:paraId="78B3AE3D" w14:textId="6B8EE25A" w:rsidR="000D5A7E" w:rsidRPr="000D5A7E" w:rsidDel="00580A98" w:rsidRDefault="000D5A7E" w:rsidP="000D5A7E">
      <w:pPr>
        <w:spacing w:after="0"/>
        <w:rPr>
          <w:del w:id="788" w:author="Sebring, Amanda J" w:date="2017-10-04T09:14:00Z"/>
          <w:rFonts w:ascii="Courier New" w:hAnsi="Courier New" w:cs="Courier New"/>
          <w:sz w:val="24"/>
          <w:szCs w:val="24"/>
        </w:rPr>
      </w:pPr>
      <w:del w:id="78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502 61 1 2 2 64 45 45 45 45 45</w:delText>
        </w:r>
      </w:del>
    </w:p>
    <w:p w14:paraId="20305AE4" w14:textId="6D5D089C" w:rsidR="000D5A7E" w:rsidRPr="000D5A7E" w:rsidDel="00580A98" w:rsidRDefault="000D5A7E" w:rsidP="000D5A7E">
      <w:pPr>
        <w:spacing w:after="0"/>
        <w:rPr>
          <w:del w:id="790" w:author="Sebring, Amanda J" w:date="2017-10-04T09:14:00Z"/>
          <w:rFonts w:ascii="Courier New" w:hAnsi="Courier New" w:cs="Courier New"/>
          <w:sz w:val="24"/>
          <w:szCs w:val="24"/>
        </w:rPr>
      </w:pPr>
      <w:del w:id="79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502 62 1 2 2 65 40 40 45 25 35</w:delText>
        </w:r>
      </w:del>
    </w:p>
    <w:p w14:paraId="7A1B92B3" w14:textId="625C2DE9" w:rsidR="000D5A7E" w:rsidRPr="000D5A7E" w:rsidDel="00580A98" w:rsidRDefault="000D5A7E" w:rsidP="000D5A7E">
      <w:pPr>
        <w:spacing w:after="0"/>
        <w:rPr>
          <w:del w:id="792" w:author="Sebring, Amanda J" w:date="2017-10-04T09:14:00Z"/>
          <w:rFonts w:ascii="Courier New" w:hAnsi="Courier New" w:cs="Courier New"/>
          <w:sz w:val="24"/>
          <w:szCs w:val="24"/>
        </w:rPr>
      </w:pPr>
      <w:del w:id="79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502 63 1 2 2 66 40 35 35 45 40</w:delText>
        </w:r>
      </w:del>
    </w:p>
    <w:p w14:paraId="0ED7CDDF" w14:textId="70A7E77F" w:rsidR="000D5A7E" w:rsidRPr="000D5A7E" w:rsidDel="00580A98" w:rsidRDefault="000D5A7E" w:rsidP="000D5A7E">
      <w:pPr>
        <w:spacing w:after="0"/>
        <w:rPr>
          <w:del w:id="794" w:author="Sebring, Amanda J" w:date="2017-10-04T09:14:00Z"/>
          <w:rFonts w:ascii="Courier New" w:hAnsi="Courier New" w:cs="Courier New"/>
          <w:sz w:val="24"/>
          <w:szCs w:val="24"/>
        </w:rPr>
      </w:pPr>
      <w:del w:id="79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502 64 1 2 2 67 50 50 45 55 50</w:delText>
        </w:r>
      </w:del>
    </w:p>
    <w:p w14:paraId="0801ACC5" w14:textId="5BA8E8C3" w:rsidR="000D5A7E" w:rsidRPr="000D5A7E" w:rsidDel="00580A98" w:rsidRDefault="000D5A7E" w:rsidP="000D5A7E">
      <w:pPr>
        <w:spacing w:after="0"/>
        <w:rPr>
          <w:del w:id="796" w:author="Sebring, Amanda J" w:date="2017-10-04T09:14:00Z"/>
          <w:rFonts w:ascii="Courier New" w:hAnsi="Courier New" w:cs="Courier New"/>
          <w:sz w:val="24"/>
          <w:szCs w:val="24"/>
        </w:rPr>
      </w:pPr>
      <w:del w:id="79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502 66 1 2 2 68 45 45 45 55 45</w:delText>
        </w:r>
      </w:del>
    </w:p>
    <w:p w14:paraId="434DC35B" w14:textId="7F7F6326" w:rsidR="000D5A7E" w:rsidRPr="000D5A7E" w:rsidDel="00580A98" w:rsidRDefault="000D5A7E" w:rsidP="000D5A7E">
      <w:pPr>
        <w:spacing w:after="0"/>
        <w:rPr>
          <w:del w:id="798" w:author="Sebring, Amanda J" w:date="2017-10-04T09:14:00Z"/>
          <w:rFonts w:ascii="Courier New" w:hAnsi="Courier New" w:cs="Courier New"/>
          <w:sz w:val="24"/>
          <w:szCs w:val="24"/>
        </w:rPr>
      </w:pPr>
      <w:del w:id="79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502 67 1 2 2 69 55 55 50 55 50</w:delText>
        </w:r>
      </w:del>
    </w:p>
    <w:p w14:paraId="194C3FF8" w14:textId="3B8201EC" w:rsidR="000D5A7E" w:rsidRPr="000D5A7E" w:rsidDel="00580A98" w:rsidRDefault="000D5A7E" w:rsidP="000D5A7E">
      <w:pPr>
        <w:spacing w:after="0"/>
        <w:rPr>
          <w:del w:id="800" w:author="Sebring, Amanda J" w:date="2017-10-04T09:14:00Z"/>
          <w:rFonts w:ascii="Courier New" w:hAnsi="Courier New" w:cs="Courier New"/>
          <w:sz w:val="24"/>
          <w:szCs w:val="24"/>
        </w:rPr>
      </w:pPr>
      <w:del w:id="80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502 68 1 2 2 70 45 50 45 60 50</w:delText>
        </w:r>
      </w:del>
    </w:p>
    <w:p w14:paraId="1D3ED2A1" w14:textId="15F144F7" w:rsidR="000D5A7E" w:rsidRPr="000D5A7E" w:rsidDel="00580A98" w:rsidRDefault="000D5A7E" w:rsidP="000D5A7E">
      <w:pPr>
        <w:spacing w:after="0"/>
        <w:rPr>
          <w:del w:id="802" w:author="Sebring, Amanda J" w:date="2017-10-04T09:14:00Z"/>
          <w:rFonts w:ascii="Courier New" w:hAnsi="Courier New" w:cs="Courier New"/>
          <w:sz w:val="24"/>
          <w:szCs w:val="24"/>
        </w:rPr>
      </w:pPr>
      <w:del w:id="80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502 69 1 2 2 71 45 50 45 55 50</w:delText>
        </w:r>
      </w:del>
    </w:p>
    <w:p w14:paraId="0E23338C" w14:textId="760CDE19" w:rsidR="000D5A7E" w:rsidRPr="000D5A7E" w:rsidDel="00580A98" w:rsidRDefault="000D5A7E" w:rsidP="000D5A7E">
      <w:pPr>
        <w:spacing w:after="0"/>
        <w:rPr>
          <w:del w:id="804" w:author="Sebring, Amanda J" w:date="2017-10-04T09:14:00Z"/>
          <w:rFonts w:ascii="Courier New" w:hAnsi="Courier New" w:cs="Courier New"/>
          <w:sz w:val="24"/>
          <w:szCs w:val="24"/>
        </w:rPr>
      </w:pPr>
      <w:del w:id="80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502 71 1 2 2 72 35 35 35 40 35</w:delText>
        </w:r>
      </w:del>
    </w:p>
    <w:p w14:paraId="777D3927" w14:textId="3FDD83F4" w:rsidR="000D5A7E" w:rsidRPr="000D5A7E" w:rsidDel="00580A98" w:rsidRDefault="000D5A7E" w:rsidP="000D5A7E">
      <w:pPr>
        <w:spacing w:after="0"/>
        <w:rPr>
          <w:del w:id="806" w:author="Sebring, Amanda J" w:date="2017-10-04T09:14:00Z"/>
          <w:rFonts w:ascii="Courier New" w:hAnsi="Courier New" w:cs="Courier New"/>
          <w:sz w:val="24"/>
          <w:szCs w:val="24"/>
        </w:rPr>
      </w:pPr>
      <w:del w:id="80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502 72 1 2 2 73 55 50 50 55 50</w:delText>
        </w:r>
      </w:del>
    </w:p>
    <w:p w14:paraId="1A068F52" w14:textId="3AF659F0" w:rsidR="000D5A7E" w:rsidRPr="000D5A7E" w:rsidDel="00580A98" w:rsidRDefault="000D5A7E" w:rsidP="000D5A7E">
      <w:pPr>
        <w:spacing w:after="0"/>
        <w:rPr>
          <w:del w:id="808" w:author="Sebring, Amanda J" w:date="2017-10-04T09:14:00Z"/>
          <w:rFonts w:ascii="Courier New" w:hAnsi="Courier New" w:cs="Courier New"/>
          <w:sz w:val="24"/>
          <w:szCs w:val="24"/>
        </w:rPr>
      </w:pPr>
      <w:del w:id="80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502 73 1 2 2 74 50 55 50 55 50</w:delText>
        </w:r>
      </w:del>
    </w:p>
    <w:p w14:paraId="08B503E6" w14:textId="4B611E31" w:rsidR="000D5A7E" w:rsidRPr="000D5A7E" w:rsidDel="00580A98" w:rsidRDefault="000D5A7E" w:rsidP="000D5A7E">
      <w:pPr>
        <w:spacing w:after="0"/>
        <w:rPr>
          <w:del w:id="810" w:author="Sebring, Amanda J" w:date="2017-10-04T09:14:00Z"/>
          <w:rFonts w:ascii="Courier New" w:hAnsi="Courier New" w:cs="Courier New"/>
          <w:sz w:val="24"/>
          <w:szCs w:val="24"/>
        </w:rPr>
      </w:pPr>
      <w:del w:id="81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502 74 1 2 2 75 55 50 45 60 50</w:delText>
        </w:r>
      </w:del>
    </w:p>
    <w:p w14:paraId="2363507E" w14:textId="34B1E58E" w:rsidR="000D5A7E" w:rsidRPr="000D5A7E" w:rsidDel="00580A98" w:rsidRDefault="000D5A7E" w:rsidP="000D5A7E">
      <w:pPr>
        <w:spacing w:after="0"/>
        <w:rPr>
          <w:del w:id="812" w:author="Sebring, Amanda J" w:date="2017-10-04T09:14:00Z"/>
          <w:rFonts w:ascii="Courier New" w:hAnsi="Courier New" w:cs="Courier New"/>
          <w:sz w:val="24"/>
          <w:szCs w:val="24"/>
        </w:rPr>
      </w:pPr>
      <w:del w:id="81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502 75 1 2 2 76 55 55 50 55 50</w:delText>
        </w:r>
      </w:del>
    </w:p>
    <w:p w14:paraId="3413C59F" w14:textId="31781976" w:rsidR="000D5A7E" w:rsidRPr="000D5A7E" w:rsidDel="00580A98" w:rsidRDefault="000D5A7E" w:rsidP="000D5A7E">
      <w:pPr>
        <w:spacing w:after="0"/>
        <w:rPr>
          <w:del w:id="814" w:author="Sebring, Amanda J" w:date="2017-10-04T09:14:00Z"/>
          <w:rFonts w:ascii="Courier New" w:hAnsi="Courier New" w:cs="Courier New"/>
          <w:sz w:val="24"/>
          <w:szCs w:val="24"/>
        </w:rPr>
      </w:pPr>
      <w:del w:id="81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502 77 1 2 2 77 50 50 45 45 50</w:delText>
        </w:r>
      </w:del>
    </w:p>
    <w:p w14:paraId="7591220D" w14:textId="243BD0EE" w:rsidR="000D5A7E" w:rsidRPr="000D5A7E" w:rsidDel="00580A98" w:rsidRDefault="000D5A7E" w:rsidP="000D5A7E">
      <w:pPr>
        <w:spacing w:after="0"/>
        <w:rPr>
          <w:del w:id="816" w:author="Sebring, Amanda J" w:date="2017-10-04T09:14:00Z"/>
          <w:rFonts w:ascii="Courier New" w:hAnsi="Courier New" w:cs="Courier New"/>
          <w:sz w:val="24"/>
          <w:szCs w:val="24"/>
        </w:rPr>
      </w:pPr>
      <w:del w:id="81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502 78 1 2 2 78 50 50 45 50 50</w:delText>
        </w:r>
      </w:del>
    </w:p>
    <w:p w14:paraId="5BD43CE4" w14:textId="78FF34DA" w:rsidR="000D5A7E" w:rsidRPr="000D5A7E" w:rsidDel="00580A98" w:rsidRDefault="000D5A7E" w:rsidP="000D5A7E">
      <w:pPr>
        <w:spacing w:after="0"/>
        <w:rPr>
          <w:del w:id="818" w:author="Sebring, Amanda J" w:date="2017-10-04T09:14:00Z"/>
          <w:rFonts w:ascii="Courier New" w:hAnsi="Courier New" w:cs="Courier New"/>
          <w:sz w:val="24"/>
          <w:szCs w:val="24"/>
        </w:rPr>
      </w:pPr>
      <w:del w:id="81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502 79 1 2 2 79 40 45 45 50 45</w:delText>
        </w:r>
      </w:del>
    </w:p>
    <w:p w14:paraId="7830CD84" w14:textId="759467EC" w:rsidR="000D5A7E" w:rsidRPr="000D5A7E" w:rsidDel="00580A98" w:rsidRDefault="000D5A7E" w:rsidP="000D5A7E">
      <w:pPr>
        <w:spacing w:after="0"/>
        <w:rPr>
          <w:del w:id="820" w:author="Sebring, Amanda J" w:date="2017-10-04T09:14:00Z"/>
          <w:rFonts w:ascii="Courier New" w:hAnsi="Courier New" w:cs="Courier New"/>
          <w:sz w:val="24"/>
          <w:szCs w:val="24"/>
        </w:rPr>
      </w:pPr>
      <w:del w:id="82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502 80 1 2 2 80 45 50 45 45 50</w:delText>
        </w:r>
      </w:del>
    </w:p>
    <w:p w14:paraId="0349473B" w14:textId="6362B978" w:rsidR="000D5A7E" w:rsidRPr="000D5A7E" w:rsidDel="00580A98" w:rsidRDefault="000D5A7E" w:rsidP="000D5A7E">
      <w:pPr>
        <w:spacing w:after="0"/>
        <w:rPr>
          <w:del w:id="822" w:author="Sebring, Amanda J" w:date="2017-10-04T09:14:00Z"/>
          <w:rFonts w:ascii="Courier New" w:hAnsi="Courier New" w:cs="Courier New"/>
          <w:sz w:val="24"/>
          <w:szCs w:val="24"/>
        </w:rPr>
      </w:pPr>
      <w:del w:id="82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502 00 1 0 0 00 35 35 20 50 20</w:delText>
        </w:r>
      </w:del>
    </w:p>
    <w:p w14:paraId="2D3E42BB" w14:textId="7C8564CB" w:rsidR="000D5A7E" w:rsidRPr="000D5A7E" w:rsidDel="00580A98" w:rsidRDefault="000D5A7E" w:rsidP="000D5A7E">
      <w:pPr>
        <w:spacing w:after="0"/>
        <w:rPr>
          <w:del w:id="824" w:author="Sebring, Amanda J" w:date="2017-10-04T09:14:00Z"/>
          <w:rFonts w:ascii="Courier New" w:hAnsi="Courier New" w:cs="Courier New"/>
          <w:sz w:val="24"/>
          <w:szCs w:val="24"/>
        </w:rPr>
      </w:pPr>
      <w:del w:id="82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502 02 1 2 3 01 35 35 35 40 30</w:delText>
        </w:r>
      </w:del>
    </w:p>
    <w:p w14:paraId="4892BE6D" w14:textId="45B0D2E3" w:rsidR="000D5A7E" w:rsidRPr="000D5A7E" w:rsidDel="00580A98" w:rsidRDefault="000D5A7E" w:rsidP="000D5A7E">
      <w:pPr>
        <w:spacing w:after="0"/>
        <w:rPr>
          <w:del w:id="826" w:author="Sebring, Amanda J" w:date="2017-10-04T09:14:00Z"/>
          <w:rFonts w:ascii="Courier New" w:hAnsi="Courier New" w:cs="Courier New"/>
          <w:sz w:val="24"/>
          <w:szCs w:val="24"/>
        </w:rPr>
      </w:pPr>
      <w:del w:id="82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502 04 1 2 3 02 20 30 30 40 25</w:delText>
        </w:r>
      </w:del>
    </w:p>
    <w:p w14:paraId="40A038CF" w14:textId="5FB8B81A" w:rsidR="000D5A7E" w:rsidRPr="000D5A7E" w:rsidDel="00580A98" w:rsidRDefault="000D5A7E" w:rsidP="000D5A7E">
      <w:pPr>
        <w:spacing w:after="0"/>
        <w:rPr>
          <w:del w:id="828" w:author="Sebring, Amanda J" w:date="2017-10-04T09:14:00Z"/>
          <w:rFonts w:ascii="Courier New" w:hAnsi="Courier New" w:cs="Courier New"/>
          <w:sz w:val="24"/>
          <w:szCs w:val="24"/>
        </w:rPr>
      </w:pPr>
      <w:del w:id="82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502 09 1 2 3 03 25 30 30 40 30</w:delText>
        </w:r>
      </w:del>
    </w:p>
    <w:p w14:paraId="5DB0358A" w14:textId="3637E528" w:rsidR="000D5A7E" w:rsidRPr="000D5A7E" w:rsidDel="00580A98" w:rsidRDefault="000D5A7E" w:rsidP="000D5A7E">
      <w:pPr>
        <w:spacing w:after="0"/>
        <w:rPr>
          <w:del w:id="830" w:author="Sebring, Amanda J" w:date="2017-10-04T09:14:00Z"/>
          <w:rFonts w:ascii="Courier New" w:hAnsi="Courier New" w:cs="Courier New"/>
          <w:sz w:val="24"/>
          <w:szCs w:val="24"/>
        </w:rPr>
      </w:pPr>
      <w:del w:id="83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502 11 1 2 3 04 75 80 65 75 50</w:delText>
        </w:r>
      </w:del>
    </w:p>
    <w:p w14:paraId="4C02CEE4" w14:textId="6F058706" w:rsidR="000D5A7E" w:rsidRPr="000D5A7E" w:rsidDel="00580A98" w:rsidRDefault="000D5A7E" w:rsidP="000D5A7E">
      <w:pPr>
        <w:spacing w:after="0"/>
        <w:rPr>
          <w:del w:id="832" w:author="Sebring, Amanda J" w:date="2017-10-04T09:14:00Z"/>
          <w:rFonts w:ascii="Courier New" w:hAnsi="Courier New" w:cs="Courier New"/>
          <w:sz w:val="24"/>
          <w:szCs w:val="24"/>
        </w:rPr>
      </w:pPr>
      <w:del w:id="83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502 22 1 2 3 05 40 40 30 35 30</w:delText>
        </w:r>
      </w:del>
    </w:p>
    <w:p w14:paraId="22C7DFEA" w14:textId="77AD1596" w:rsidR="000D5A7E" w:rsidRPr="000D5A7E" w:rsidDel="00580A98" w:rsidRDefault="000D5A7E" w:rsidP="000D5A7E">
      <w:pPr>
        <w:spacing w:after="0"/>
        <w:rPr>
          <w:del w:id="834" w:author="Sebring, Amanda J" w:date="2017-10-04T09:14:00Z"/>
          <w:rFonts w:ascii="Courier New" w:hAnsi="Courier New" w:cs="Courier New"/>
          <w:sz w:val="24"/>
          <w:szCs w:val="24"/>
        </w:rPr>
      </w:pPr>
      <w:del w:id="83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502 39 1 2 3 06 40 35 35 50 40</w:delText>
        </w:r>
      </w:del>
    </w:p>
    <w:p w14:paraId="68E5DABD" w14:textId="1C0F6D20" w:rsidR="000D5A7E" w:rsidRPr="000D5A7E" w:rsidDel="00580A98" w:rsidRDefault="000D5A7E" w:rsidP="000D5A7E">
      <w:pPr>
        <w:spacing w:after="0"/>
        <w:rPr>
          <w:del w:id="836" w:author="Sebring, Amanda J" w:date="2017-10-04T09:14:00Z"/>
          <w:rFonts w:ascii="Courier New" w:hAnsi="Courier New" w:cs="Courier New"/>
          <w:sz w:val="24"/>
          <w:szCs w:val="24"/>
        </w:rPr>
      </w:pPr>
      <w:del w:id="83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502 40 1 2 3 07 40 40 40 4</w:delText>
        </w:r>
      </w:del>
      <w:del w:id="838" w:author="Sebring, Amanda J" w:date="2017-09-12T17:22:00Z">
        <w:r w:rsidRPr="000D5A7E" w:rsidDel="005A6B3C">
          <w:rPr>
            <w:rFonts w:ascii="Courier New" w:hAnsi="Courier New" w:cs="Courier New"/>
            <w:sz w:val="24"/>
            <w:szCs w:val="24"/>
          </w:rPr>
          <w:delText>0</w:delText>
        </w:r>
      </w:del>
      <w:del w:id="83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 30</w:delText>
        </w:r>
      </w:del>
    </w:p>
    <w:p w14:paraId="5505707B" w14:textId="4776D3A5" w:rsidR="000D5A7E" w:rsidRPr="000D5A7E" w:rsidDel="00580A98" w:rsidRDefault="000D5A7E" w:rsidP="000D5A7E">
      <w:pPr>
        <w:spacing w:after="0"/>
        <w:rPr>
          <w:del w:id="840" w:author="Sebring, Amanda J" w:date="2017-10-04T09:14:00Z"/>
          <w:rFonts w:ascii="Courier New" w:hAnsi="Courier New" w:cs="Courier New"/>
          <w:sz w:val="24"/>
          <w:szCs w:val="24"/>
        </w:rPr>
      </w:pPr>
      <w:del w:id="841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502 46 1 2 3 08 30 35 35 40 35</w:delText>
        </w:r>
      </w:del>
    </w:p>
    <w:p w14:paraId="4CB90722" w14:textId="4D430D03" w:rsidR="000D5A7E" w:rsidRPr="000D5A7E" w:rsidDel="00580A98" w:rsidRDefault="000D5A7E" w:rsidP="000D5A7E">
      <w:pPr>
        <w:spacing w:after="0"/>
        <w:rPr>
          <w:del w:id="842" w:author="Sebring, Amanda J" w:date="2017-10-04T09:14:00Z"/>
          <w:rFonts w:ascii="Courier New" w:hAnsi="Courier New" w:cs="Courier New"/>
          <w:sz w:val="24"/>
          <w:szCs w:val="24"/>
        </w:rPr>
      </w:pPr>
      <w:del w:id="843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502 13 1 2 3 09 35 40 35 55 35</w:delText>
        </w:r>
      </w:del>
    </w:p>
    <w:p w14:paraId="71538521" w14:textId="44A83759" w:rsidR="000D5A7E" w:rsidRPr="000D5A7E" w:rsidDel="00580A98" w:rsidRDefault="000D5A7E" w:rsidP="000D5A7E">
      <w:pPr>
        <w:spacing w:after="0"/>
        <w:rPr>
          <w:del w:id="844" w:author="Sebring, Amanda J" w:date="2017-10-04T09:14:00Z"/>
          <w:rFonts w:ascii="Courier New" w:hAnsi="Courier New" w:cs="Courier New"/>
          <w:sz w:val="24"/>
          <w:szCs w:val="24"/>
        </w:rPr>
      </w:pPr>
      <w:del w:id="845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502 76 1 2 3 10 20 30 30 35 30</w:delText>
        </w:r>
      </w:del>
    </w:p>
    <w:p w14:paraId="2C2744C4" w14:textId="7B1F893A" w:rsidR="000D5A7E" w:rsidRPr="000D5A7E" w:rsidDel="00580A98" w:rsidRDefault="000D5A7E" w:rsidP="000D5A7E">
      <w:pPr>
        <w:spacing w:after="0"/>
        <w:rPr>
          <w:del w:id="846" w:author="Sebring, Amanda J" w:date="2017-10-04T09:14:00Z"/>
          <w:rFonts w:ascii="Courier New" w:hAnsi="Courier New" w:cs="Courier New"/>
          <w:sz w:val="24"/>
          <w:szCs w:val="24"/>
        </w:rPr>
      </w:pPr>
      <w:del w:id="847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502 43 1 2 3 11 20 20 15 25 25</w:delText>
        </w:r>
      </w:del>
    </w:p>
    <w:p w14:paraId="7985DDC1" w14:textId="4711BF01" w:rsidR="000D5A7E" w:rsidRPr="000D5A7E" w:rsidDel="00580A98" w:rsidRDefault="000D5A7E" w:rsidP="000D5A7E">
      <w:pPr>
        <w:spacing w:after="0"/>
        <w:rPr>
          <w:del w:id="848" w:author="Sebring, Amanda J" w:date="2017-10-04T09:14:00Z"/>
          <w:rFonts w:ascii="Courier New" w:hAnsi="Courier New" w:cs="Courier New"/>
          <w:sz w:val="24"/>
          <w:szCs w:val="24"/>
        </w:rPr>
      </w:pPr>
      <w:del w:id="849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502 54 1 2 3 12 55 50 40 60 4</w:delText>
        </w:r>
      </w:del>
      <w:del w:id="850" w:author="Sebring, Amanda J" w:date="2017-09-12T17:23:00Z">
        <w:r w:rsidRPr="000D5A7E" w:rsidDel="005A6B3C">
          <w:rPr>
            <w:rFonts w:ascii="Courier New" w:hAnsi="Courier New" w:cs="Courier New"/>
            <w:sz w:val="24"/>
            <w:szCs w:val="24"/>
          </w:rPr>
          <w:delText>0</w:delText>
        </w:r>
      </w:del>
    </w:p>
    <w:p w14:paraId="1F992B0D" w14:textId="45077054" w:rsidR="000D5A7E" w:rsidRPr="000D5A7E" w:rsidDel="00580A98" w:rsidRDefault="000D5A7E" w:rsidP="000D5A7E">
      <w:pPr>
        <w:spacing w:after="0"/>
        <w:rPr>
          <w:del w:id="851" w:author="Sebring, Amanda J" w:date="2017-10-04T09:14:00Z"/>
          <w:rFonts w:ascii="Courier New" w:hAnsi="Courier New" w:cs="Courier New"/>
          <w:sz w:val="24"/>
          <w:szCs w:val="24"/>
        </w:rPr>
      </w:pPr>
      <w:del w:id="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502 01 1 2 3 13 40 45 35 45 40</w:delText>
        </w:r>
      </w:del>
    </w:p>
    <w:p w14:paraId="521567F7" w14:textId="7C3CA0AE" w:rsidR="000D5A7E" w:rsidRPr="000D5A7E" w:rsidDel="00580A98" w:rsidRDefault="000D5A7E" w:rsidP="000D5A7E">
      <w:pPr>
        <w:spacing w:after="0"/>
        <w:rPr>
          <w:del w:id="853" w:author="Sebring, Amanda J" w:date="2017-10-04T09:14:00Z"/>
          <w:rFonts w:ascii="Courier New" w:hAnsi="Courier New" w:cs="Courier New"/>
          <w:sz w:val="24"/>
          <w:szCs w:val="24"/>
        </w:rPr>
      </w:pPr>
      <w:del w:id="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502 07 1 2 3 14 35 25 30 30 30</w:delText>
        </w:r>
      </w:del>
    </w:p>
    <w:p w14:paraId="1A424B32" w14:textId="74CB84CE" w:rsidR="000D5A7E" w:rsidRPr="000D5A7E" w:rsidDel="00580A98" w:rsidRDefault="000D5A7E" w:rsidP="000D5A7E">
      <w:pPr>
        <w:spacing w:after="0"/>
        <w:rPr>
          <w:del w:id="855" w:author="Sebring, Amanda J" w:date="2017-10-04T09:14:00Z"/>
          <w:rFonts w:ascii="Courier New" w:hAnsi="Courier New" w:cs="Courier New"/>
          <w:sz w:val="24"/>
          <w:szCs w:val="24"/>
        </w:rPr>
      </w:pPr>
      <w:del w:id="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502 14 1 2 3 15 35 35 30 40 35</w:delText>
        </w:r>
      </w:del>
    </w:p>
    <w:p w14:paraId="7C4B762E" w14:textId="69EA3FE6" w:rsidR="000D5A7E" w:rsidRPr="000D5A7E" w:rsidDel="00580A98" w:rsidRDefault="000D5A7E" w:rsidP="000D5A7E">
      <w:pPr>
        <w:spacing w:after="0"/>
        <w:rPr>
          <w:del w:id="857" w:author="Sebring, Amanda J" w:date="2017-10-04T09:14:00Z"/>
          <w:rFonts w:ascii="Courier New" w:hAnsi="Courier New" w:cs="Courier New"/>
          <w:sz w:val="24"/>
          <w:szCs w:val="24"/>
        </w:rPr>
      </w:pPr>
      <w:del w:id="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502 30 1 2 3 16 40 35 30 40 35</w:delText>
        </w:r>
      </w:del>
    </w:p>
    <w:p w14:paraId="7601CBAD" w14:textId="1C6A70BC" w:rsidR="000D5A7E" w:rsidRPr="000D5A7E" w:rsidDel="00580A98" w:rsidRDefault="000D5A7E" w:rsidP="000D5A7E">
      <w:pPr>
        <w:spacing w:after="0"/>
        <w:rPr>
          <w:del w:id="859" w:author="Sebring, Amanda J" w:date="2017-10-04T09:14:00Z"/>
          <w:rFonts w:ascii="Courier New" w:hAnsi="Courier New" w:cs="Courier New"/>
          <w:sz w:val="24"/>
          <w:szCs w:val="24"/>
        </w:rPr>
      </w:pPr>
      <w:del w:id="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502 37 1 2 3 17 25 25 20 25 20</w:delText>
        </w:r>
      </w:del>
    </w:p>
    <w:p w14:paraId="3DEFAD8D" w14:textId="021CA58A" w:rsidR="000D5A7E" w:rsidRPr="000D5A7E" w:rsidDel="00580A98" w:rsidRDefault="000D5A7E" w:rsidP="000D5A7E">
      <w:pPr>
        <w:spacing w:after="0"/>
        <w:rPr>
          <w:del w:id="861" w:author="Sebring, Amanda J" w:date="2017-10-04T09:14:00Z"/>
          <w:rFonts w:ascii="Courier New" w:hAnsi="Courier New" w:cs="Courier New"/>
          <w:sz w:val="24"/>
          <w:szCs w:val="24"/>
        </w:rPr>
      </w:pPr>
      <w:del w:id="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502 50 1 2 3 18 55 50 40 50 45</w:delText>
        </w:r>
      </w:del>
    </w:p>
    <w:p w14:paraId="2EE1BDE2" w14:textId="55380DFD" w:rsidR="000D5A7E" w:rsidRPr="000D5A7E" w:rsidDel="00580A98" w:rsidRDefault="000D5A7E" w:rsidP="000D5A7E">
      <w:pPr>
        <w:spacing w:after="0"/>
        <w:rPr>
          <w:del w:id="863" w:author="Sebring, Amanda J" w:date="2017-10-04T09:14:00Z"/>
          <w:rFonts w:ascii="Courier New" w:hAnsi="Courier New" w:cs="Courier New"/>
          <w:sz w:val="24"/>
          <w:szCs w:val="24"/>
        </w:rPr>
      </w:pPr>
      <w:del w:id="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502 52 1 2 3 19 30 30 35 40 35</w:delText>
        </w:r>
      </w:del>
    </w:p>
    <w:p w14:paraId="253E61C4" w14:textId="1839E274" w:rsidR="000D5A7E" w:rsidRPr="000D5A7E" w:rsidDel="00580A98" w:rsidRDefault="000D5A7E" w:rsidP="000D5A7E">
      <w:pPr>
        <w:spacing w:after="0"/>
        <w:rPr>
          <w:del w:id="865" w:author="Sebring, Amanda J" w:date="2017-10-04T09:14:00Z"/>
          <w:rFonts w:ascii="Courier New" w:hAnsi="Courier New" w:cs="Courier New"/>
          <w:sz w:val="24"/>
          <w:szCs w:val="24"/>
        </w:rPr>
      </w:pPr>
      <w:del w:id="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502 65 1 2 3 20 30 25 35 30 30</w:delText>
        </w:r>
      </w:del>
    </w:p>
    <w:p w14:paraId="65396DCC" w14:textId="4B9670E8" w:rsidR="000D5A7E" w:rsidRPr="000D5A7E" w:rsidDel="00580A98" w:rsidRDefault="000D5A7E" w:rsidP="000D5A7E">
      <w:pPr>
        <w:spacing w:after="0"/>
        <w:rPr>
          <w:del w:id="867" w:author="Sebring, Amanda J" w:date="2017-10-04T09:14:00Z"/>
          <w:rFonts w:ascii="Courier New" w:hAnsi="Courier New" w:cs="Courier New"/>
          <w:sz w:val="24"/>
          <w:szCs w:val="24"/>
        </w:rPr>
      </w:pPr>
      <w:del w:id="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502 70 1 2 3 21 40 40 35 40 35</w:delText>
        </w:r>
      </w:del>
    </w:p>
    <w:p w14:paraId="673623E4" w14:textId="06C24B63" w:rsidR="000D5A7E" w:rsidRPr="000D5A7E" w:rsidDel="00580A98" w:rsidRDefault="000D5A7E" w:rsidP="000D5A7E">
      <w:pPr>
        <w:spacing w:after="0"/>
        <w:rPr>
          <w:del w:id="869" w:author="Sebring, Amanda J" w:date="2017-10-04T09:14:00Z"/>
          <w:rFonts w:ascii="Courier New" w:hAnsi="Courier New" w:cs="Courier New"/>
          <w:sz w:val="24"/>
          <w:szCs w:val="24"/>
        </w:rPr>
      </w:pPr>
      <w:del w:id="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502 38 1 2 3 22 35 35 40 50 35</w:delText>
        </w:r>
      </w:del>
    </w:p>
    <w:p w14:paraId="230BDA8A" w14:textId="3DA5BCA4" w:rsidR="000D5A7E" w:rsidRPr="000D5A7E" w:rsidDel="00580A98" w:rsidRDefault="000D5A7E" w:rsidP="000D5A7E">
      <w:pPr>
        <w:spacing w:after="0"/>
        <w:rPr>
          <w:del w:id="871" w:author="Sebring, Amanda J" w:date="2017-10-04T09:14:00Z"/>
          <w:rFonts w:ascii="Courier New" w:hAnsi="Courier New" w:cs="Courier New"/>
          <w:sz w:val="24"/>
          <w:szCs w:val="24"/>
        </w:rPr>
      </w:pPr>
      <w:del w:id="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502 42 1 2 3 23 40 40 40 45 40</w:delText>
        </w:r>
      </w:del>
    </w:p>
    <w:p w14:paraId="18CBAB83" w14:textId="0A1E2E96" w:rsidR="000D5A7E" w:rsidRPr="000D5A7E" w:rsidDel="00580A98" w:rsidRDefault="000D5A7E" w:rsidP="000D5A7E">
      <w:pPr>
        <w:spacing w:after="0"/>
        <w:rPr>
          <w:del w:id="873" w:author="Sebring, Amanda J" w:date="2017-10-04T09:14:00Z"/>
          <w:rFonts w:ascii="Courier New" w:hAnsi="Courier New" w:cs="Courier New"/>
          <w:sz w:val="24"/>
          <w:szCs w:val="24"/>
        </w:rPr>
      </w:pPr>
      <w:del w:id="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502 03 1 2 3 24 40 40 35 40 35</w:delText>
        </w:r>
      </w:del>
    </w:p>
    <w:p w14:paraId="587F9016" w14:textId="39FC4207" w:rsidR="000D5A7E" w:rsidRPr="000D5A7E" w:rsidDel="00580A98" w:rsidRDefault="000D5A7E" w:rsidP="000D5A7E">
      <w:pPr>
        <w:spacing w:after="0"/>
        <w:rPr>
          <w:del w:id="875" w:author="Sebring, Amanda J" w:date="2017-10-04T09:14:00Z"/>
          <w:rFonts w:ascii="Courier New" w:hAnsi="Courier New" w:cs="Courier New"/>
          <w:sz w:val="24"/>
          <w:szCs w:val="24"/>
        </w:rPr>
      </w:pPr>
      <w:del w:id="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502 05 1 2 3 25 40 40 35 35 40</w:delText>
        </w:r>
      </w:del>
    </w:p>
    <w:p w14:paraId="30C7917B" w14:textId="7F277784" w:rsidR="000D5A7E" w:rsidRPr="000D5A7E" w:rsidDel="00580A98" w:rsidRDefault="000D5A7E" w:rsidP="000D5A7E">
      <w:pPr>
        <w:spacing w:after="0"/>
        <w:rPr>
          <w:del w:id="877" w:author="Sebring, Amanda J" w:date="2017-10-04T09:14:00Z"/>
          <w:rFonts w:ascii="Courier New" w:hAnsi="Courier New" w:cs="Courier New"/>
          <w:sz w:val="24"/>
          <w:szCs w:val="24"/>
        </w:rPr>
      </w:pPr>
      <w:del w:id="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502 06 1 2 3 26 10 15 15 25 20</w:delText>
        </w:r>
      </w:del>
    </w:p>
    <w:p w14:paraId="7324EE54" w14:textId="126F4AB7" w:rsidR="000D5A7E" w:rsidRPr="000D5A7E" w:rsidDel="00580A98" w:rsidRDefault="000D5A7E" w:rsidP="000D5A7E">
      <w:pPr>
        <w:spacing w:after="0"/>
        <w:rPr>
          <w:del w:id="879" w:author="Sebring, Amanda J" w:date="2017-10-04T09:14:00Z"/>
          <w:rFonts w:ascii="Courier New" w:hAnsi="Courier New" w:cs="Courier New"/>
          <w:sz w:val="24"/>
          <w:szCs w:val="24"/>
        </w:rPr>
      </w:pPr>
      <w:del w:id="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502 08 1 2 3 27 15    20 05 20</w:delText>
        </w:r>
      </w:del>
    </w:p>
    <w:p w14:paraId="6AD7F3C4" w14:textId="49DA1DB7" w:rsidR="000D5A7E" w:rsidRPr="000D5A7E" w:rsidDel="00580A98" w:rsidRDefault="000D5A7E" w:rsidP="000D5A7E">
      <w:pPr>
        <w:spacing w:after="0"/>
        <w:rPr>
          <w:del w:id="881" w:author="Sebring, Amanda J" w:date="2017-10-04T09:14:00Z"/>
          <w:rFonts w:ascii="Courier New" w:hAnsi="Courier New" w:cs="Courier New"/>
          <w:sz w:val="24"/>
          <w:szCs w:val="24"/>
        </w:rPr>
      </w:pPr>
      <w:del w:id="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502 10 1 2 3 28 45 45 35 45 35</w:delText>
        </w:r>
      </w:del>
    </w:p>
    <w:p w14:paraId="79AF8BBA" w14:textId="79956FBC" w:rsidR="000D5A7E" w:rsidRPr="000D5A7E" w:rsidDel="00580A98" w:rsidRDefault="000D5A7E" w:rsidP="000D5A7E">
      <w:pPr>
        <w:spacing w:after="0"/>
        <w:rPr>
          <w:del w:id="883" w:author="Sebring, Amanda J" w:date="2017-10-04T09:14:00Z"/>
          <w:rFonts w:ascii="Courier New" w:hAnsi="Courier New" w:cs="Courier New"/>
          <w:sz w:val="24"/>
          <w:szCs w:val="24"/>
        </w:rPr>
      </w:pPr>
      <w:del w:id="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502 12 1 2 3 29 30 30 35 35 30</w:delText>
        </w:r>
      </w:del>
    </w:p>
    <w:p w14:paraId="5E906391" w14:textId="3D1C60CC" w:rsidR="000D5A7E" w:rsidRPr="000D5A7E" w:rsidDel="00580A98" w:rsidRDefault="000D5A7E" w:rsidP="000D5A7E">
      <w:pPr>
        <w:spacing w:after="0"/>
        <w:rPr>
          <w:del w:id="885" w:author="Sebring, Amanda J" w:date="2017-10-04T09:14:00Z"/>
          <w:rFonts w:ascii="Courier New" w:hAnsi="Courier New" w:cs="Courier New"/>
          <w:sz w:val="24"/>
          <w:szCs w:val="24"/>
        </w:rPr>
      </w:pPr>
      <w:del w:id="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502 15 1 2 3 30 95 95 95 </w:delText>
        </w:r>
      </w:del>
      <w:del w:id="887" w:author="Sebring, Amanda J" w:date="2017-09-12T17:24:00Z">
        <w:r w:rsidRPr="000D5A7E" w:rsidDel="005A6B3C">
          <w:rPr>
            <w:rFonts w:ascii="Courier New" w:hAnsi="Courier New" w:cs="Courier New"/>
            <w:sz w:val="24"/>
            <w:szCs w:val="24"/>
          </w:rPr>
          <w:delText>8</w:delText>
        </w:r>
      </w:del>
      <w:del w:id="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0 85</w:delText>
        </w:r>
      </w:del>
    </w:p>
    <w:p w14:paraId="64489B66" w14:textId="79C6FD88" w:rsidR="000D5A7E" w:rsidRPr="000D5A7E" w:rsidDel="00580A98" w:rsidRDefault="000D5A7E" w:rsidP="000D5A7E">
      <w:pPr>
        <w:spacing w:after="0"/>
        <w:rPr>
          <w:del w:id="889" w:author="Sebring, Amanda J" w:date="2017-10-04T09:14:00Z"/>
          <w:rFonts w:ascii="Courier New" w:hAnsi="Courier New" w:cs="Courier New"/>
          <w:sz w:val="24"/>
          <w:szCs w:val="24"/>
        </w:rPr>
      </w:pPr>
      <w:del w:id="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502 16 1 2 3 31 30 25 25 30 25</w:delText>
        </w:r>
      </w:del>
    </w:p>
    <w:p w14:paraId="507E7D35" w14:textId="34794B5E" w:rsidR="000D5A7E" w:rsidRPr="000D5A7E" w:rsidDel="00580A98" w:rsidRDefault="000D5A7E" w:rsidP="000D5A7E">
      <w:pPr>
        <w:spacing w:after="0"/>
        <w:rPr>
          <w:del w:id="891" w:author="Sebring, Amanda J" w:date="2017-10-04T09:14:00Z"/>
          <w:rFonts w:ascii="Courier New" w:hAnsi="Courier New" w:cs="Courier New"/>
          <w:sz w:val="24"/>
          <w:szCs w:val="24"/>
        </w:rPr>
      </w:pPr>
      <w:del w:id="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502 17 1 2 3 32 35 30 30 40 30</w:delText>
        </w:r>
      </w:del>
    </w:p>
    <w:p w14:paraId="1F963C56" w14:textId="260DE8BC" w:rsidR="000D5A7E" w:rsidRPr="000D5A7E" w:rsidDel="00580A98" w:rsidRDefault="000D5A7E" w:rsidP="000D5A7E">
      <w:pPr>
        <w:spacing w:after="0"/>
        <w:rPr>
          <w:del w:id="893" w:author="Sebring, Amanda J" w:date="2017-10-04T09:14:00Z"/>
          <w:rFonts w:ascii="Courier New" w:hAnsi="Courier New" w:cs="Courier New"/>
          <w:sz w:val="24"/>
          <w:szCs w:val="24"/>
        </w:rPr>
      </w:pPr>
      <w:del w:id="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502 18 1 2 3 33 45 40 35 50 40</w:delText>
        </w:r>
      </w:del>
    </w:p>
    <w:p w14:paraId="6195802A" w14:textId="488FBA3F" w:rsidR="000D5A7E" w:rsidRPr="000D5A7E" w:rsidDel="00580A98" w:rsidRDefault="000D5A7E" w:rsidP="000D5A7E">
      <w:pPr>
        <w:spacing w:after="0"/>
        <w:rPr>
          <w:del w:id="895" w:author="Sebring, Amanda J" w:date="2017-10-04T09:14:00Z"/>
          <w:rFonts w:ascii="Courier New" w:hAnsi="Courier New" w:cs="Courier New"/>
          <w:sz w:val="24"/>
          <w:szCs w:val="24"/>
        </w:rPr>
      </w:pPr>
      <w:del w:id="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502 19 1 2 3 34 30 40 30 25 30</w:delText>
        </w:r>
      </w:del>
    </w:p>
    <w:p w14:paraId="3F62ABB1" w14:textId="1CCA58D9" w:rsidR="000D5A7E" w:rsidRPr="000D5A7E" w:rsidDel="00580A98" w:rsidRDefault="000D5A7E" w:rsidP="000D5A7E">
      <w:pPr>
        <w:spacing w:after="0"/>
        <w:rPr>
          <w:del w:id="897" w:author="Sebring, Amanda J" w:date="2017-10-04T09:14:00Z"/>
          <w:rFonts w:ascii="Courier New" w:hAnsi="Courier New" w:cs="Courier New"/>
          <w:sz w:val="24"/>
          <w:szCs w:val="24"/>
        </w:rPr>
      </w:pPr>
      <w:del w:id="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502 20 1 2 3 35 50 55 50 65 45</w:delText>
        </w:r>
      </w:del>
    </w:p>
    <w:p w14:paraId="47617660" w14:textId="589B8220" w:rsidR="000D5A7E" w:rsidRPr="000D5A7E" w:rsidDel="00580A98" w:rsidRDefault="000D5A7E" w:rsidP="000D5A7E">
      <w:pPr>
        <w:spacing w:after="0"/>
        <w:rPr>
          <w:del w:id="899" w:author="Sebring, Amanda J" w:date="2017-10-04T09:14:00Z"/>
          <w:rFonts w:ascii="Courier New" w:hAnsi="Courier New" w:cs="Courier New"/>
          <w:sz w:val="24"/>
          <w:szCs w:val="24"/>
        </w:rPr>
      </w:pPr>
      <w:del w:id="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502 21 1 2 3 36 40 40 45 45 45</w:delText>
        </w:r>
      </w:del>
    </w:p>
    <w:p w14:paraId="010708E3" w14:textId="1F4B3BAA" w:rsidR="000D5A7E" w:rsidRPr="000D5A7E" w:rsidDel="00580A98" w:rsidRDefault="000D5A7E" w:rsidP="000D5A7E">
      <w:pPr>
        <w:spacing w:after="0"/>
        <w:rPr>
          <w:del w:id="901" w:author="Sebring, Amanda J" w:date="2017-10-04T09:14:00Z"/>
          <w:rFonts w:ascii="Courier New" w:hAnsi="Courier New" w:cs="Courier New"/>
          <w:sz w:val="24"/>
          <w:szCs w:val="24"/>
        </w:rPr>
      </w:pPr>
      <w:del w:id="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502 23 1 2 3 37 40 40 45 45 45</w:delText>
        </w:r>
      </w:del>
    </w:p>
    <w:p w14:paraId="05EC8EF0" w14:textId="45BDEA66" w:rsidR="000D5A7E" w:rsidRPr="000D5A7E" w:rsidDel="00580A98" w:rsidRDefault="000D5A7E" w:rsidP="000D5A7E">
      <w:pPr>
        <w:spacing w:after="0"/>
        <w:rPr>
          <w:del w:id="903" w:author="Sebring, Amanda J" w:date="2017-10-04T09:14:00Z"/>
          <w:rFonts w:ascii="Courier New" w:hAnsi="Courier New" w:cs="Courier New"/>
          <w:sz w:val="24"/>
          <w:szCs w:val="24"/>
        </w:rPr>
      </w:pPr>
      <w:del w:id="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502 24 1 2 3 38 45 45 35 40 35</w:delText>
        </w:r>
      </w:del>
    </w:p>
    <w:p w14:paraId="5F342F94" w14:textId="2E38838A" w:rsidR="000D5A7E" w:rsidRPr="000D5A7E" w:rsidDel="00580A98" w:rsidRDefault="000D5A7E" w:rsidP="000D5A7E">
      <w:pPr>
        <w:spacing w:after="0"/>
        <w:rPr>
          <w:del w:id="905" w:author="Sebring, Amanda J" w:date="2017-10-04T09:14:00Z"/>
          <w:rFonts w:ascii="Courier New" w:hAnsi="Courier New" w:cs="Courier New"/>
          <w:sz w:val="24"/>
          <w:szCs w:val="24"/>
        </w:rPr>
      </w:pPr>
      <w:del w:id="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502 25 1 2 3 39 45 45 45 40 40</w:delText>
        </w:r>
      </w:del>
    </w:p>
    <w:p w14:paraId="70123469" w14:textId="2DB72834" w:rsidR="000D5A7E" w:rsidRPr="000D5A7E" w:rsidDel="00580A98" w:rsidRDefault="000D5A7E" w:rsidP="000D5A7E">
      <w:pPr>
        <w:spacing w:after="0"/>
        <w:rPr>
          <w:del w:id="907" w:author="Sebring, Amanda J" w:date="2017-10-04T09:14:00Z"/>
          <w:rFonts w:ascii="Courier New" w:hAnsi="Courier New" w:cs="Courier New"/>
          <w:sz w:val="24"/>
          <w:szCs w:val="24"/>
        </w:rPr>
      </w:pPr>
      <w:del w:id="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502 26 1 2 3 40 30 35 30 30 30</w:delText>
        </w:r>
      </w:del>
    </w:p>
    <w:p w14:paraId="05719377" w14:textId="7534AC2D" w:rsidR="000D5A7E" w:rsidRPr="000D5A7E" w:rsidDel="00580A98" w:rsidRDefault="000D5A7E" w:rsidP="000D5A7E">
      <w:pPr>
        <w:spacing w:after="0"/>
        <w:rPr>
          <w:del w:id="909" w:author="Sebring, Amanda J" w:date="2017-10-04T09:14:00Z"/>
          <w:rFonts w:ascii="Courier New" w:hAnsi="Courier New" w:cs="Courier New"/>
          <w:sz w:val="24"/>
          <w:szCs w:val="24"/>
        </w:rPr>
      </w:pPr>
      <w:del w:id="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502 27 1 2 3 41 99 99 99 90 99</w:delText>
        </w:r>
      </w:del>
    </w:p>
    <w:p w14:paraId="7132DE52" w14:textId="1963ACCE" w:rsidR="000D5A7E" w:rsidRPr="000D5A7E" w:rsidDel="00580A98" w:rsidRDefault="000D5A7E" w:rsidP="000D5A7E">
      <w:pPr>
        <w:spacing w:after="0"/>
        <w:rPr>
          <w:del w:id="911" w:author="Sebring, Amanda J" w:date="2017-10-04T09:14:00Z"/>
          <w:rFonts w:ascii="Courier New" w:hAnsi="Courier New" w:cs="Courier New"/>
          <w:sz w:val="24"/>
          <w:szCs w:val="24"/>
        </w:rPr>
      </w:pPr>
      <w:del w:id="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502 28 1 2 3 42 35 40 35 35 35</w:delText>
        </w:r>
      </w:del>
    </w:p>
    <w:p w14:paraId="4787E26E" w14:textId="4C4F7F4B" w:rsidR="000D5A7E" w:rsidRPr="000D5A7E" w:rsidDel="00580A98" w:rsidRDefault="000D5A7E" w:rsidP="000D5A7E">
      <w:pPr>
        <w:spacing w:after="0"/>
        <w:rPr>
          <w:del w:id="913" w:author="Sebring, Amanda J" w:date="2017-10-04T09:14:00Z"/>
          <w:rFonts w:ascii="Courier New" w:hAnsi="Courier New" w:cs="Courier New"/>
          <w:sz w:val="24"/>
          <w:szCs w:val="24"/>
        </w:rPr>
      </w:pPr>
      <w:del w:id="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502 29 1 2 3 43 40 40 40 40 35</w:delText>
        </w:r>
      </w:del>
    </w:p>
    <w:p w14:paraId="43066C81" w14:textId="641E8BE7" w:rsidR="000D5A7E" w:rsidRPr="000D5A7E" w:rsidDel="00580A98" w:rsidRDefault="000D5A7E" w:rsidP="000D5A7E">
      <w:pPr>
        <w:spacing w:after="0"/>
        <w:rPr>
          <w:del w:id="915" w:author="Sebring, Amanda J" w:date="2017-10-04T09:14:00Z"/>
          <w:rFonts w:ascii="Courier New" w:hAnsi="Courier New" w:cs="Courier New"/>
          <w:sz w:val="24"/>
          <w:szCs w:val="24"/>
        </w:rPr>
      </w:pPr>
      <w:del w:id="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502 31 1 2 3 44 55 50 45 45 45</w:delText>
        </w:r>
      </w:del>
    </w:p>
    <w:p w14:paraId="687D62D5" w14:textId="780FB854" w:rsidR="000D5A7E" w:rsidRPr="000D5A7E" w:rsidDel="00580A98" w:rsidRDefault="000D5A7E" w:rsidP="000D5A7E">
      <w:pPr>
        <w:spacing w:after="0"/>
        <w:rPr>
          <w:del w:id="917" w:author="Sebring, Amanda J" w:date="2017-10-04T09:14:00Z"/>
          <w:rFonts w:ascii="Courier New" w:hAnsi="Courier New" w:cs="Courier New"/>
          <w:sz w:val="24"/>
          <w:szCs w:val="24"/>
        </w:rPr>
      </w:pPr>
      <w:del w:id="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502 32 1 2 3 45 35 35 40 40 35</w:delText>
        </w:r>
      </w:del>
    </w:p>
    <w:p w14:paraId="2D457AA5" w14:textId="662F62DE" w:rsidR="000D5A7E" w:rsidRPr="000D5A7E" w:rsidDel="00580A98" w:rsidRDefault="000D5A7E" w:rsidP="000D5A7E">
      <w:pPr>
        <w:spacing w:after="0"/>
        <w:rPr>
          <w:del w:id="919" w:author="Sebring, Amanda J" w:date="2017-10-04T09:14:00Z"/>
          <w:rFonts w:ascii="Courier New" w:hAnsi="Courier New" w:cs="Courier New"/>
          <w:sz w:val="24"/>
          <w:szCs w:val="24"/>
        </w:rPr>
      </w:pPr>
      <w:del w:id="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502 33 1 2 3 46 35 30 30 30 30</w:delText>
        </w:r>
      </w:del>
    </w:p>
    <w:p w14:paraId="5D7EC9AE" w14:textId="2824821C" w:rsidR="000D5A7E" w:rsidRPr="000D5A7E" w:rsidDel="00580A98" w:rsidRDefault="000D5A7E" w:rsidP="000D5A7E">
      <w:pPr>
        <w:spacing w:after="0"/>
        <w:rPr>
          <w:del w:id="921" w:author="Sebring, Amanda J" w:date="2017-10-04T09:14:00Z"/>
          <w:rFonts w:ascii="Courier New" w:hAnsi="Courier New" w:cs="Courier New"/>
          <w:sz w:val="24"/>
          <w:szCs w:val="24"/>
        </w:rPr>
      </w:pPr>
      <w:del w:id="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502 34 1 2 3 47 25 30 25 25 25</w:delText>
        </w:r>
      </w:del>
    </w:p>
    <w:p w14:paraId="640C0BD3" w14:textId="6BE4B2B4" w:rsidR="000D5A7E" w:rsidRPr="000D5A7E" w:rsidDel="00580A98" w:rsidRDefault="000D5A7E" w:rsidP="000D5A7E">
      <w:pPr>
        <w:spacing w:after="0"/>
        <w:rPr>
          <w:del w:id="923" w:author="Sebring, Amanda J" w:date="2017-10-04T09:14:00Z"/>
          <w:rFonts w:ascii="Courier New" w:hAnsi="Courier New" w:cs="Courier New"/>
          <w:sz w:val="24"/>
          <w:szCs w:val="24"/>
        </w:rPr>
      </w:pPr>
      <w:del w:id="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502 35 1 2 3 48 10 15 15 15 15</w:delText>
        </w:r>
      </w:del>
    </w:p>
    <w:p w14:paraId="3D2E81E8" w14:textId="40D88FBA" w:rsidR="000D5A7E" w:rsidRPr="000D5A7E" w:rsidDel="00580A98" w:rsidRDefault="000D5A7E" w:rsidP="000D5A7E">
      <w:pPr>
        <w:spacing w:after="0"/>
        <w:rPr>
          <w:del w:id="925" w:author="Sebring, Amanda J" w:date="2017-10-04T09:14:00Z"/>
          <w:rFonts w:ascii="Courier New" w:hAnsi="Courier New" w:cs="Courier New"/>
          <w:sz w:val="24"/>
          <w:szCs w:val="24"/>
        </w:rPr>
      </w:pPr>
      <w:del w:id="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502 36 1 2 3 49 45 50 40 45 40</w:delText>
        </w:r>
      </w:del>
    </w:p>
    <w:p w14:paraId="3C3A7C78" w14:textId="7F133FAB" w:rsidR="000D5A7E" w:rsidRPr="000D5A7E" w:rsidDel="00580A98" w:rsidRDefault="000D5A7E" w:rsidP="000D5A7E">
      <w:pPr>
        <w:spacing w:after="0"/>
        <w:rPr>
          <w:del w:id="927" w:author="Sebring, Amanda J" w:date="2017-10-04T09:14:00Z"/>
          <w:rFonts w:ascii="Courier New" w:hAnsi="Courier New" w:cs="Courier New"/>
          <w:sz w:val="24"/>
          <w:szCs w:val="24"/>
        </w:rPr>
      </w:pPr>
      <w:del w:id="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502 41 1 2 3 50 25 30 25 25 25</w:delText>
        </w:r>
      </w:del>
    </w:p>
    <w:p w14:paraId="2AC5E39B" w14:textId="3152AF62" w:rsidR="000D5A7E" w:rsidRPr="000D5A7E" w:rsidDel="00580A98" w:rsidRDefault="000D5A7E" w:rsidP="000D5A7E">
      <w:pPr>
        <w:spacing w:after="0"/>
        <w:rPr>
          <w:del w:id="929" w:author="Sebring, Amanda J" w:date="2017-10-04T09:14:00Z"/>
          <w:rFonts w:ascii="Courier New" w:hAnsi="Courier New" w:cs="Courier New"/>
          <w:sz w:val="24"/>
          <w:szCs w:val="24"/>
        </w:rPr>
      </w:pPr>
      <w:del w:id="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502 44 1 2 3 51 20 25 25 35 30</w:delText>
        </w:r>
      </w:del>
    </w:p>
    <w:p w14:paraId="04B98D40" w14:textId="616A8305" w:rsidR="000D5A7E" w:rsidRPr="000D5A7E" w:rsidDel="00580A98" w:rsidRDefault="000D5A7E" w:rsidP="000D5A7E">
      <w:pPr>
        <w:spacing w:after="0"/>
        <w:rPr>
          <w:del w:id="931" w:author="Sebring, Amanda J" w:date="2017-10-04T09:14:00Z"/>
          <w:rFonts w:ascii="Courier New" w:hAnsi="Courier New" w:cs="Courier New"/>
          <w:sz w:val="24"/>
          <w:szCs w:val="24"/>
        </w:rPr>
      </w:pPr>
      <w:del w:id="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502 45 1 2 3 52 25 25 20 25 20</w:delText>
        </w:r>
      </w:del>
    </w:p>
    <w:p w14:paraId="5D6C7EDB" w14:textId="19EB16A1" w:rsidR="000D5A7E" w:rsidRPr="000D5A7E" w:rsidDel="00580A98" w:rsidRDefault="000D5A7E" w:rsidP="000D5A7E">
      <w:pPr>
        <w:spacing w:after="0"/>
        <w:rPr>
          <w:del w:id="933" w:author="Sebring, Amanda J" w:date="2017-10-04T09:14:00Z"/>
          <w:rFonts w:ascii="Courier New" w:hAnsi="Courier New" w:cs="Courier New"/>
          <w:sz w:val="24"/>
          <w:szCs w:val="24"/>
        </w:rPr>
      </w:pPr>
      <w:del w:id="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502 47 1 2 3 53 55 50 45 50 45</w:delText>
        </w:r>
      </w:del>
    </w:p>
    <w:p w14:paraId="264B70A6" w14:textId="43C1EADD" w:rsidR="000D5A7E" w:rsidRPr="000D5A7E" w:rsidDel="00580A98" w:rsidRDefault="000D5A7E" w:rsidP="000D5A7E">
      <w:pPr>
        <w:spacing w:after="0"/>
        <w:rPr>
          <w:del w:id="935" w:author="Sebring, Amanda J" w:date="2017-10-04T09:14:00Z"/>
          <w:rFonts w:ascii="Courier New" w:hAnsi="Courier New" w:cs="Courier New"/>
          <w:sz w:val="24"/>
          <w:szCs w:val="24"/>
        </w:rPr>
      </w:pPr>
      <w:del w:id="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502 48 1 2 3 54 45 45 40 50 45</w:delText>
        </w:r>
      </w:del>
    </w:p>
    <w:p w14:paraId="372D6905" w14:textId="431B5254" w:rsidR="000D5A7E" w:rsidRPr="000D5A7E" w:rsidDel="00580A98" w:rsidRDefault="000D5A7E" w:rsidP="000D5A7E">
      <w:pPr>
        <w:spacing w:after="0"/>
        <w:rPr>
          <w:del w:id="937" w:author="Sebring, Amanda J" w:date="2017-10-04T09:14:00Z"/>
          <w:rFonts w:ascii="Courier New" w:hAnsi="Courier New" w:cs="Courier New"/>
          <w:sz w:val="24"/>
          <w:szCs w:val="24"/>
        </w:rPr>
      </w:pPr>
      <w:del w:id="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502 49 1 2 3 55 35 35 30 35 30</w:delText>
        </w:r>
      </w:del>
    </w:p>
    <w:p w14:paraId="6422C10D" w14:textId="4388571C" w:rsidR="000D5A7E" w:rsidRPr="000D5A7E" w:rsidDel="00580A98" w:rsidRDefault="000D5A7E" w:rsidP="000D5A7E">
      <w:pPr>
        <w:spacing w:after="0"/>
        <w:rPr>
          <w:del w:id="939" w:author="Sebring, Amanda J" w:date="2017-10-04T09:14:00Z"/>
          <w:rFonts w:ascii="Courier New" w:hAnsi="Courier New" w:cs="Courier New"/>
          <w:sz w:val="24"/>
          <w:szCs w:val="24"/>
        </w:rPr>
      </w:pPr>
      <w:del w:id="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502 51 1 2 3 56 35 30 35 30 30</w:delText>
        </w:r>
      </w:del>
    </w:p>
    <w:p w14:paraId="24550091" w14:textId="0E81D8F2" w:rsidR="000D5A7E" w:rsidRPr="000D5A7E" w:rsidDel="00580A98" w:rsidRDefault="000D5A7E" w:rsidP="000D5A7E">
      <w:pPr>
        <w:spacing w:after="0"/>
        <w:rPr>
          <w:del w:id="941" w:author="Sebring, Amanda J" w:date="2017-10-04T09:14:00Z"/>
          <w:rFonts w:ascii="Courier New" w:hAnsi="Courier New" w:cs="Courier New"/>
          <w:sz w:val="24"/>
          <w:szCs w:val="24"/>
        </w:rPr>
      </w:pPr>
      <w:del w:id="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502 53 1 2 3 57 40 40 45 45 40</w:delText>
        </w:r>
      </w:del>
    </w:p>
    <w:p w14:paraId="6C038347" w14:textId="2C839844" w:rsidR="000D5A7E" w:rsidRPr="000D5A7E" w:rsidDel="00580A98" w:rsidRDefault="000D5A7E" w:rsidP="000D5A7E">
      <w:pPr>
        <w:spacing w:after="0"/>
        <w:rPr>
          <w:del w:id="943" w:author="Sebring, Amanda J" w:date="2017-10-04T09:14:00Z"/>
          <w:rFonts w:ascii="Courier New" w:hAnsi="Courier New" w:cs="Courier New"/>
          <w:sz w:val="24"/>
          <w:szCs w:val="24"/>
        </w:rPr>
      </w:pPr>
      <w:del w:id="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502 55 1 2 3 58 40 35 35 40 35</w:delText>
        </w:r>
      </w:del>
    </w:p>
    <w:p w14:paraId="5DD03B5E" w14:textId="5BA4386C" w:rsidR="000D5A7E" w:rsidRPr="000D5A7E" w:rsidDel="00580A98" w:rsidRDefault="000D5A7E" w:rsidP="000D5A7E">
      <w:pPr>
        <w:spacing w:after="0"/>
        <w:rPr>
          <w:del w:id="945" w:author="Sebring, Amanda J" w:date="2017-10-04T09:14:00Z"/>
          <w:rFonts w:ascii="Courier New" w:hAnsi="Courier New" w:cs="Courier New"/>
          <w:sz w:val="24"/>
          <w:szCs w:val="24"/>
        </w:rPr>
      </w:pPr>
      <w:del w:id="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502 56 1 2 3 59 35 35 40 40 35</w:delText>
        </w:r>
      </w:del>
    </w:p>
    <w:p w14:paraId="188279AA" w14:textId="4158D81D" w:rsidR="000D5A7E" w:rsidRPr="000D5A7E" w:rsidDel="00580A98" w:rsidRDefault="000D5A7E" w:rsidP="000D5A7E">
      <w:pPr>
        <w:spacing w:after="0"/>
        <w:rPr>
          <w:del w:id="947" w:author="Sebring, Amanda J" w:date="2017-10-04T09:14:00Z"/>
          <w:rFonts w:ascii="Courier New" w:hAnsi="Courier New" w:cs="Courier New"/>
          <w:sz w:val="24"/>
          <w:szCs w:val="24"/>
        </w:rPr>
      </w:pPr>
      <w:del w:id="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502 57 1 2 3 60 35 35 35 40 35</w:delText>
        </w:r>
      </w:del>
    </w:p>
    <w:p w14:paraId="6082338A" w14:textId="097EF364" w:rsidR="000D5A7E" w:rsidRPr="000D5A7E" w:rsidDel="00580A98" w:rsidRDefault="000D5A7E" w:rsidP="000D5A7E">
      <w:pPr>
        <w:spacing w:after="0"/>
        <w:rPr>
          <w:del w:id="949" w:author="Sebring, Amanda J" w:date="2017-10-04T09:14:00Z"/>
          <w:rFonts w:ascii="Courier New" w:hAnsi="Courier New" w:cs="Courier New"/>
          <w:sz w:val="24"/>
          <w:szCs w:val="24"/>
        </w:rPr>
      </w:pPr>
      <w:del w:id="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502 58 1 2 3 61 45 50 40 45 45</w:delText>
        </w:r>
      </w:del>
    </w:p>
    <w:p w14:paraId="7E002B97" w14:textId="68676BC9" w:rsidR="000D5A7E" w:rsidRPr="000D5A7E" w:rsidDel="00580A98" w:rsidRDefault="000D5A7E" w:rsidP="000D5A7E">
      <w:pPr>
        <w:spacing w:after="0"/>
        <w:rPr>
          <w:del w:id="951" w:author="Sebring, Amanda J" w:date="2017-10-04T09:14:00Z"/>
          <w:rFonts w:ascii="Courier New" w:hAnsi="Courier New" w:cs="Courier New"/>
          <w:sz w:val="24"/>
          <w:szCs w:val="24"/>
        </w:rPr>
      </w:pPr>
      <w:del w:id="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502 59 1 2 3 62 50 50 50 50 50</w:delText>
        </w:r>
      </w:del>
    </w:p>
    <w:p w14:paraId="679546B9" w14:textId="052D492E" w:rsidR="000D5A7E" w:rsidRPr="000D5A7E" w:rsidDel="00580A98" w:rsidRDefault="000D5A7E" w:rsidP="000D5A7E">
      <w:pPr>
        <w:spacing w:after="0"/>
        <w:rPr>
          <w:del w:id="953" w:author="Sebring, Amanda J" w:date="2017-10-04T09:14:00Z"/>
          <w:rFonts w:ascii="Courier New" w:hAnsi="Courier New" w:cs="Courier New"/>
          <w:sz w:val="24"/>
          <w:szCs w:val="24"/>
        </w:rPr>
      </w:pPr>
      <w:del w:id="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502 60 1 2 3 63 20 20 15 15 20</w:delText>
        </w:r>
      </w:del>
    </w:p>
    <w:p w14:paraId="64C7259C" w14:textId="5171BDE2" w:rsidR="000D5A7E" w:rsidRPr="000D5A7E" w:rsidDel="00580A98" w:rsidRDefault="000D5A7E" w:rsidP="000D5A7E">
      <w:pPr>
        <w:spacing w:after="0"/>
        <w:rPr>
          <w:del w:id="955" w:author="Sebring, Amanda J" w:date="2017-10-04T09:14:00Z"/>
          <w:rFonts w:ascii="Courier New" w:hAnsi="Courier New" w:cs="Courier New"/>
          <w:sz w:val="24"/>
          <w:szCs w:val="24"/>
        </w:rPr>
      </w:pPr>
      <w:del w:id="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502 61 1 2 3 64 20 20 20 25 20</w:delText>
        </w:r>
      </w:del>
    </w:p>
    <w:p w14:paraId="46FABBEC" w14:textId="5926C3D7" w:rsidR="000D5A7E" w:rsidRPr="000D5A7E" w:rsidDel="00580A98" w:rsidRDefault="000D5A7E" w:rsidP="000D5A7E">
      <w:pPr>
        <w:spacing w:after="0"/>
        <w:rPr>
          <w:del w:id="957" w:author="Sebring, Amanda J" w:date="2017-10-04T09:14:00Z"/>
          <w:rFonts w:ascii="Courier New" w:hAnsi="Courier New" w:cs="Courier New"/>
          <w:sz w:val="24"/>
          <w:szCs w:val="24"/>
        </w:rPr>
      </w:pPr>
      <w:del w:id="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502 62 1 2 3 65 30 35 40 40 35</w:delText>
        </w:r>
      </w:del>
    </w:p>
    <w:p w14:paraId="1C0815F1" w14:textId="488FFA27" w:rsidR="000D5A7E" w:rsidRPr="000D5A7E" w:rsidDel="00580A98" w:rsidRDefault="000D5A7E" w:rsidP="000D5A7E">
      <w:pPr>
        <w:spacing w:after="0"/>
        <w:rPr>
          <w:del w:id="959" w:author="Sebring, Amanda J" w:date="2017-10-04T09:14:00Z"/>
          <w:rFonts w:ascii="Courier New" w:hAnsi="Courier New" w:cs="Courier New"/>
          <w:sz w:val="24"/>
          <w:szCs w:val="24"/>
        </w:rPr>
      </w:pPr>
      <w:del w:id="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502 63 1 2 3 66 40 40 40 40 40</w:delText>
        </w:r>
      </w:del>
    </w:p>
    <w:p w14:paraId="7D3E83C8" w14:textId="7F51AFE2" w:rsidR="000D5A7E" w:rsidRPr="000D5A7E" w:rsidDel="00580A98" w:rsidRDefault="000D5A7E" w:rsidP="000D5A7E">
      <w:pPr>
        <w:spacing w:after="0"/>
        <w:rPr>
          <w:del w:id="961" w:author="Sebring, Amanda J" w:date="2017-10-04T09:14:00Z"/>
          <w:rFonts w:ascii="Courier New" w:hAnsi="Courier New" w:cs="Courier New"/>
          <w:sz w:val="24"/>
          <w:szCs w:val="24"/>
        </w:rPr>
      </w:pPr>
      <w:del w:id="9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502 64 1 2 3 67 40 35 35 40 30</w:delText>
        </w:r>
      </w:del>
    </w:p>
    <w:p w14:paraId="62528990" w14:textId="436BF17C" w:rsidR="000D5A7E" w:rsidRPr="000D5A7E" w:rsidDel="00580A98" w:rsidRDefault="000D5A7E" w:rsidP="000D5A7E">
      <w:pPr>
        <w:spacing w:after="0"/>
        <w:rPr>
          <w:del w:id="963" w:author="Sebring, Amanda J" w:date="2017-10-04T09:14:00Z"/>
          <w:rFonts w:ascii="Courier New" w:hAnsi="Courier New" w:cs="Courier New"/>
          <w:sz w:val="24"/>
          <w:szCs w:val="24"/>
        </w:rPr>
      </w:pPr>
      <w:del w:id="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502 66 1 2 3 68 50 40 35 45 40</w:delText>
        </w:r>
      </w:del>
    </w:p>
    <w:p w14:paraId="13744789" w14:textId="0E2555F4" w:rsidR="000D5A7E" w:rsidRPr="000D5A7E" w:rsidDel="00580A98" w:rsidRDefault="000D5A7E" w:rsidP="000D5A7E">
      <w:pPr>
        <w:spacing w:after="0"/>
        <w:rPr>
          <w:del w:id="965" w:author="Sebring, Amanda J" w:date="2017-10-04T09:14:00Z"/>
          <w:rFonts w:ascii="Courier New" w:hAnsi="Courier New" w:cs="Courier New"/>
          <w:sz w:val="24"/>
          <w:szCs w:val="24"/>
        </w:rPr>
      </w:pPr>
      <w:del w:id="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502 67 1 2 3 69 50 55 45 50 45</w:delText>
        </w:r>
      </w:del>
    </w:p>
    <w:p w14:paraId="6EE90DA9" w14:textId="20B7EA0E" w:rsidR="000D5A7E" w:rsidRPr="000D5A7E" w:rsidDel="00580A98" w:rsidRDefault="000D5A7E" w:rsidP="000D5A7E">
      <w:pPr>
        <w:spacing w:after="0"/>
        <w:rPr>
          <w:del w:id="967" w:author="Sebring, Amanda J" w:date="2017-10-04T09:14:00Z"/>
          <w:rFonts w:ascii="Courier New" w:hAnsi="Courier New" w:cs="Courier New"/>
          <w:sz w:val="24"/>
          <w:szCs w:val="24"/>
        </w:rPr>
      </w:pPr>
      <w:del w:id="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502 68 1 2 3 70 45 45 40 50 45</w:delText>
        </w:r>
      </w:del>
    </w:p>
    <w:p w14:paraId="7DBE03C0" w14:textId="329C7D56" w:rsidR="000D5A7E" w:rsidRPr="000D5A7E" w:rsidDel="00580A98" w:rsidRDefault="000D5A7E" w:rsidP="000D5A7E">
      <w:pPr>
        <w:spacing w:after="0"/>
        <w:rPr>
          <w:del w:id="969" w:author="Sebring, Amanda J" w:date="2017-10-04T09:14:00Z"/>
          <w:rFonts w:ascii="Courier New" w:hAnsi="Courier New" w:cs="Courier New"/>
          <w:sz w:val="24"/>
          <w:szCs w:val="24"/>
        </w:rPr>
      </w:pPr>
      <w:del w:id="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502 69 1 2 3 71 40 40 35 35 35</w:delText>
        </w:r>
      </w:del>
    </w:p>
    <w:p w14:paraId="7DA2EA96" w14:textId="4AEA0478" w:rsidR="000D5A7E" w:rsidRPr="000D5A7E" w:rsidDel="00580A98" w:rsidRDefault="000D5A7E" w:rsidP="000D5A7E">
      <w:pPr>
        <w:spacing w:after="0"/>
        <w:rPr>
          <w:del w:id="971" w:author="Sebring, Amanda J" w:date="2017-10-04T09:14:00Z"/>
          <w:rFonts w:ascii="Courier New" w:hAnsi="Courier New" w:cs="Courier New"/>
          <w:sz w:val="24"/>
          <w:szCs w:val="24"/>
        </w:rPr>
      </w:pPr>
      <w:del w:id="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502 71 1 2 3 72 35 35 30 35 30</w:delText>
        </w:r>
      </w:del>
    </w:p>
    <w:p w14:paraId="6E0E76D9" w14:textId="1AEAE125" w:rsidR="000D5A7E" w:rsidRPr="000D5A7E" w:rsidDel="00580A98" w:rsidRDefault="000D5A7E" w:rsidP="000D5A7E">
      <w:pPr>
        <w:spacing w:after="0"/>
        <w:rPr>
          <w:del w:id="973" w:author="Sebring, Amanda J" w:date="2017-10-04T09:14:00Z"/>
          <w:rFonts w:ascii="Courier New" w:hAnsi="Courier New" w:cs="Courier New"/>
          <w:sz w:val="24"/>
          <w:szCs w:val="24"/>
        </w:rPr>
      </w:pPr>
      <w:del w:id="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502 72 1 2 3 73 40 40 35 45 40</w:delText>
        </w:r>
      </w:del>
    </w:p>
    <w:p w14:paraId="3BF25480" w14:textId="13E4A5FF" w:rsidR="000D5A7E" w:rsidRPr="000D5A7E" w:rsidDel="00580A98" w:rsidRDefault="000D5A7E" w:rsidP="000D5A7E">
      <w:pPr>
        <w:spacing w:after="0"/>
        <w:rPr>
          <w:del w:id="975" w:author="Sebring, Amanda J" w:date="2017-10-04T09:14:00Z"/>
          <w:rFonts w:ascii="Courier New" w:hAnsi="Courier New" w:cs="Courier New"/>
          <w:sz w:val="24"/>
          <w:szCs w:val="24"/>
        </w:rPr>
      </w:pPr>
      <w:del w:id="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502 73 1 2 3 74 40 45 40 45 40</w:delText>
        </w:r>
      </w:del>
    </w:p>
    <w:p w14:paraId="5AA07B1B" w14:textId="1506FDAA" w:rsidR="000D5A7E" w:rsidRPr="000D5A7E" w:rsidDel="00580A98" w:rsidRDefault="000D5A7E" w:rsidP="000D5A7E">
      <w:pPr>
        <w:spacing w:after="0"/>
        <w:rPr>
          <w:del w:id="977" w:author="Sebring, Amanda J" w:date="2017-10-04T09:14:00Z"/>
          <w:rFonts w:ascii="Courier New" w:hAnsi="Courier New" w:cs="Courier New"/>
          <w:sz w:val="24"/>
          <w:szCs w:val="24"/>
        </w:rPr>
      </w:pPr>
      <w:del w:id="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502 74 1 2 3 75 35 35 30 35 30</w:delText>
        </w:r>
      </w:del>
    </w:p>
    <w:p w14:paraId="599F9505" w14:textId="1185E65C" w:rsidR="000D5A7E" w:rsidRPr="000D5A7E" w:rsidDel="00580A98" w:rsidRDefault="000D5A7E" w:rsidP="000D5A7E">
      <w:pPr>
        <w:spacing w:after="0"/>
        <w:rPr>
          <w:del w:id="979" w:author="Sebring, Amanda J" w:date="2017-10-04T09:14:00Z"/>
          <w:rFonts w:ascii="Courier New" w:hAnsi="Courier New" w:cs="Courier New"/>
          <w:sz w:val="24"/>
          <w:szCs w:val="24"/>
        </w:rPr>
      </w:pPr>
      <w:del w:id="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502 75 1 2 3 76 35 40 40 45 40</w:delText>
        </w:r>
      </w:del>
    </w:p>
    <w:p w14:paraId="5A24D554" w14:textId="199BC5ED" w:rsidR="000D5A7E" w:rsidRPr="000D5A7E" w:rsidDel="00580A98" w:rsidRDefault="000D5A7E" w:rsidP="000D5A7E">
      <w:pPr>
        <w:spacing w:after="0"/>
        <w:rPr>
          <w:del w:id="981" w:author="Sebring, Amanda J" w:date="2017-10-04T09:14:00Z"/>
          <w:rFonts w:ascii="Courier New" w:hAnsi="Courier New" w:cs="Courier New"/>
          <w:sz w:val="24"/>
          <w:szCs w:val="24"/>
        </w:rPr>
      </w:pPr>
      <w:del w:id="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502 77 1 2 3 77 50 55 45 50 45</w:delText>
        </w:r>
      </w:del>
    </w:p>
    <w:p w14:paraId="5218E2AA" w14:textId="7A953C99" w:rsidR="000D5A7E" w:rsidRPr="000D5A7E" w:rsidDel="00580A98" w:rsidRDefault="000D5A7E" w:rsidP="000D5A7E">
      <w:pPr>
        <w:spacing w:after="0"/>
        <w:rPr>
          <w:del w:id="983" w:author="Sebring, Amanda J" w:date="2017-10-04T09:14:00Z"/>
          <w:rFonts w:ascii="Courier New" w:hAnsi="Courier New" w:cs="Courier New"/>
          <w:sz w:val="24"/>
          <w:szCs w:val="24"/>
        </w:rPr>
      </w:pPr>
      <w:del w:id="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502 78 1 2 3 78 40 35 35 40 35</w:delText>
        </w:r>
      </w:del>
    </w:p>
    <w:p w14:paraId="1FBC63DC" w14:textId="7AAABF1C" w:rsidR="000D5A7E" w:rsidRPr="000D5A7E" w:rsidDel="00580A98" w:rsidRDefault="000D5A7E" w:rsidP="000D5A7E">
      <w:pPr>
        <w:spacing w:after="0"/>
        <w:rPr>
          <w:del w:id="985" w:author="Sebring, Amanda J" w:date="2017-10-04T09:14:00Z"/>
          <w:rFonts w:ascii="Courier New" w:hAnsi="Courier New" w:cs="Courier New"/>
          <w:sz w:val="24"/>
          <w:szCs w:val="24"/>
        </w:rPr>
      </w:pPr>
      <w:del w:id="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502 79 1 2 3 79 45 50 45 40 40</w:delText>
        </w:r>
      </w:del>
    </w:p>
    <w:p w14:paraId="194FA912" w14:textId="5F23E6D3" w:rsidR="000D5A7E" w:rsidRPr="000D5A7E" w:rsidDel="00580A98" w:rsidRDefault="000D5A7E" w:rsidP="000D5A7E">
      <w:pPr>
        <w:spacing w:after="0"/>
        <w:rPr>
          <w:del w:id="987" w:author="Sebring, Amanda J" w:date="2017-10-04T09:14:00Z"/>
          <w:rFonts w:ascii="Courier New" w:hAnsi="Courier New" w:cs="Courier New"/>
          <w:sz w:val="24"/>
          <w:szCs w:val="24"/>
        </w:rPr>
      </w:pPr>
      <w:del w:id="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502 80 1 2 3 80 35 35 40 35 35</w:delText>
        </w:r>
      </w:del>
    </w:p>
    <w:p w14:paraId="7B4AE988" w14:textId="62120193" w:rsidR="000D5A7E" w:rsidRPr="000D5A7E" w:rsidDel="00580A98" w:rsidRDefault="000D5A7E" w:rsidP="000D5A7E">
      <w:pPr>
        <w:spacing w:after="0"/>
        <w:rPr>
          <w:del w:id="989" w:author="Sebring, Amanda J" w:date="2017-10-04T09:14:00Z"/>
          <w:rFonts w:ascii="Courier New" w:hAnsi="Courier New" w:cs="Courier New"/>
          <w:sz w:val="24"/>
          <w:szCs w:val="24"/>
        </w:rPr>
      </w:pPr>
      <w:del w:id="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503 00 1 0 0 00 50 35 35 55 35</w:delText>
        </w:r>
      </w:del>
    </w:p>
    <w:p w14:paraId="03EDF8AD" w14:textId="2E975BBB" w:rsidR="000D5A7E" w:rsidRPr="000D5A7E" w:rsidDel="00580A98" w:rsidRDefault="000D5A7E" w:rsidP="000D5A7E">
      <w:pPr>
        <w:spacing w:after="0"/>
        <w:rPr>
          <w:del w:id="991" w:author="Sebring, Amanda J" w:date="2017-10-04T09:14:00Z"/>
          <w:rFonts w:ascii="Courier New" w:hAnsi="Courier New" w:cs="Courier New"/>
          <w:sz w:val="24"/>
          <w:szCs w:val="24"/>
        </w:rPr>
      </w:pPr>
      <w:del w:id="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503 02 1 1 1 01 60 60 60 60 60</w:delText>
        </w:r>
      </w:del>
    </w:p>
    <w:p w14:paraId="5B69B879" w14:textId="3FEF8CF3" w:rsidR="000D5A7E" w:rsidRPr="000D5A7E" w:rsidDel="00580A98" w:rsidRDefault="000D5A7E" w:rsidP="000D5A7E">
      <w:pPr>
        <w:spacing w:after="0"/>
        <w:rPr>
          <w:del w:id="993" w:author="Sebring, Amanda J" w:date="2017-10-04T09:14:00Z"/>
          <w:rFonts w:ascii="Courier New" w:hAnsi="Courier New" w:cs="Courier New"/>
          <w:sz w:val="24"/>
          <w:szCs w:val="24"/>
        </w:rPr>
      </w:pPr>
      <w:del w:id="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503 04 1 1 1 02 45 40 40 50 35</w:delText>
        </w:r>
      </w:del>
    </w:p>
    <w:p w14:paraId="01D6D992" w14:textId="4DC4ED77" w:rsidR="000D5A7E" w:rsidRPr="000D5A7E" w:rsidDel="00580A98" w:rsidRDefault="000D5A7E" w:rsidP="000D5A7E">
      <w:pPr>
        <w:spacing w:after="0"/>
        <w:rPr>
          <w:del w:id="995" w:author="Sebring, Amanda J" w:date="2017-10-04T09:14:00Z"/>
          <w:rFonts w:ascii="Courier New" w:hAnsi="Courier New" w:cs="Courier New"/>
          <w:sz w:val="24"/>
          <w:szCs w:val="24"/>
        </w:rPr>
      </w:pPr>
      <w:del w:id="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503 09 1 1 1 03 35 35 35 45 35</w:delText>
        </w:r>
      </w:del>
    </w:p>
    <w:p w14:paraId="2A6560D3" w14:textId="4B21D10D" w:rsidR="000D5A7E" w:rsidRPr="000D5A7E" w:rsidDel="00580A98" w:rsidRDefault="000D5A7E" w:rsidP="000D5A7E">
      <w:pPr>
        <w:spacing w:after="0"/>
        <w:rPr>
          <w:del w:id="997" w:author="Sebring, Amanda J" w:date="2017-10-04T09:14:00Z"/>
          <w:rFonts w:ascii="Courier New" w:hAnsi="Courier New" w:cs="Courier New"/>
          <w:sz w:val="24"/>
          <w:szCs w:val="24"/>
        </w:rPr>
      </w:pPr>
      <w:del w:id="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503 11 1 1 1 04 45 50 40 40 40</w:delText>
        </w:r>
      </w:del>
    </w:p>
    <w:p w14:paraId="0E404DA2" w14:textId="5B5D8F08" w:rsidR="000D5A7E" w:rsidRPr="000D5A7E" w:rsidDel="00580A98" w:rsidRDefault="000D5A7E" w:rsidP="000D5A7E">
      <w:pPr>
        <w:spacing w:after="0"/>
        <w:rPr>
          <w:del w:id="999" w:author="Sebring, Amanda J" w:date="2017-10-04T09:14:00Z"/>
          <w:rFonts w:ascii="Courier New" w:hAnsi="Courier New" w:cs="Courier New"/>
          <w:sz w:val="24"/>
          <w:szCs w:val="24"/>
        </w:rPr>
      </w:pPr>
      <w:del w:id="1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503 22 1 1 1 05 30 30 30 30 35</w:delText>
        </w:r>
      </w:del>
    </w:p>
    <w:p w14:paraId="53EEF533" w14:textId="0647A639" w:rsidR="000D5A7E" w:rsidRPr="000D5A7E" w:rsidDel="00580A98" w:rsidRDefault="000D5A7E" w:rsidP="000D5A7E">
      <w:pPr>
        <w:spacing w:after="0"/>
        <w:rPr>
          <w:del w:id="1001" w:author="Sebring, Amanda J" w:date="2017-10-04T09:14:00Z"/>
          <w:rFonts w:ascii="Courier New" w:hAnsi="Courier New" w:cs="Courier New"/>
          <w:sz w:val="24"/>
          <w:szCs w:val="24"/>
        </w:rPr>
      </w:pPr>
      <w:del w:id="1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503 39 1 1 1 06 35 35 40 40 40</w:delText>
        </w:r>
      </w:del>
    </w:p>
    <w:p w14:paraId="11418BF5" w14:textId="49A5F807" w:rsidR="000D5A7E" w:rsidRPr="000D5A7E" w:rsidDel="00580A98" w:rsidRDefault="000D5A7E" w:rsidP="000D5A7E">
      <w:pPr>
        <w:spacing w:after="0"/>
        <w:rPr>
          <w:del w:id="1003" w:author="Sebring, Amanda J" w:date="2017-10-04T09:14:00Z"/>
          <w:rFonts w:ascii="Courier New" w:hAnsi="Courier New" w:cs="Courier New"/>
          <w:sz w:val="24"/>
          <w:szCs w:val="24"/>
        </w:rPr>
      </w:pPr>
      <w:del w:id="1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503 40 1 1 1 07 30 30 20 25 25</w:delText>
        </w:r>
      </w:del>
    </w:p>
    <w:p w14:paraId="1AA2F519" w14:textId="619CF3D1" w:rsidR="000D5A7E" w:rsidRPr="000D5A7E" w:rsidDel="00580A98" w:rsidRDefault="000D5A7E" w:rsidP="000D5A7E">
      <w:pPr>
        <w:spacing w:after="0"/>
        <w:rPr>
          <w:del w:id="1005" w:author="Sebring, Amanda J" w:date="2017-10-04T09:14:00Z"/>
          <w:rFonts w:ascii="Courier New" w:hAnsi="Courier New" w:cs="Courier New"/>
          <w:sz w:val="24"/>
          <w:szCs w:val="24"/>
        </w:rPr>
      </w:pPr>
      <w:del w:id="1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503 46 1 1 1 08 30 30 30 35 30</w:delText>
        </w:r>
      </w:del>
    </w:p>
    <w:p w14:paraId="78A1714F" w14:textId="5B953FB7" w:rsidR="000D5A7E" w:rsidRPr="000D5A7E" w:rsidDel="00580A98" w:rsidRDefault="000D5A7E" w:rsidP="000D5A7E">
      <w:pPr>
        <w:spacing w:after="0"/>
        <w:rPr>
          <w:del w:id="1007" w:author="Sebring, Amanda J" w:date="2017-10-04T09:14:00Z"/>
          <w:rFonts w:ascii="Courier New" w:hAnsi="Courier New" w:cs="Courier New"/>
          <w:sz w:val="24"/>
          <w:szCs w:val="24"/>
        </w:rPr>
      </w:pPr>
      <w:del w:id="1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503 13 1 1 1 09 35 35 30 30 30</w:delText>
        </w:r>
      </w:del>
    </w:p>
    <w:p w14:paraId="6484CA80" w14:textId="0E486403" w:rsidR="000D5A7E" w:rsidRPr="000D5A7E" w:rsidDel="00580A98" w:rsidRDefault="000D5A7E" w:rsidP="000D5A7E">
      <w:pPr>
        <w:spacing w:after="0"/>
        <w:rPr>
          <w:del w:id="1009" w:author="Sebring, Amanda J" w:date="2017-10-04T09:14:00Z"/>
          <w:rFonts w:ascii="Courier New" w:hAnsi="Courier New" w:cs="Courier New"/>
          <w:sz w:val="24"/>
          <w:szCs w:val="24"/>
        </w:rPr>
      </w:pPr>
      <w:del w:id="1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503 76 1 1 1 10 15 15 50 50 15</w:delText>
        </w:r>
      </w:del>
    </w:p>
    <w:p w14:paraId="5559726E" w14:textId="294306D0" w:rsidR="000D5A7E" w:rsidRPr="000D5A7E" w:rsidDel="00580A98" w:rsidRDefault="000D5A7E" w:rsidP="000D5A7E">
      <w:pPr>
        <w:spacing w:after="0"/>
        <w:rPr>
          <w:del w:id="1011" w:author="Sebring, Amanda J" w:date="2017-10-04T09:14:00Z"/>
          <w:rFonts w:ascii="Courier New" w:hAnsi="Courier New" w:cs="Courier New"/>
          <w:sz w:val="24"/>
          <w:szCs w:val="24"/>
        </w:rPr>
      </w:pPr>
      <w:del w:id="1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503 43 1 1 1 11 30 30 25 30 25</w:delText>
        </w:r>
      </w:del>
    </w:p>
    <w:p w14:paraId="6387CF4F" w14:textId="5AA9ED56" w:rsidR="000D5A7E" w:rsidRPr="000D5A7E" w:rsidDel="00580A98" w:rsidRDefault="000D5A7E" w:rsidP="000D5A7E">
      <w:pPr>
        <w:spacing w:after="0"/>
        <w:rPr>
          <w:del w:id="1013" w:author="Sebring, Amanda J" w:date="2017-10-04T09:14:00Z"/>
          <w:rFonts w:ascii="Courier New" w:hAnsi="Courier New" w:cs="Courier New"/>
          <w:sz w:val="24"/>
          <w:szCs w:val="24"/>
        </w:rPr>
      </w:pPr>
      <w:del w:id="1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503 54 1 1 1 12 50 50</w:delText>
        </w:r>
      </w:del>
    </w:p>
    <w:p w14:paraId="6C28F25F" w14:textId="3B6E7A37" w:rsidR="000D5A7E" w:rsidRPr="000D5A7E" w:rsidDel="00580A98" w:rsidRDefault="000D5A7E" w:rsidP="000D5A7E">
      <w:pPr>
        <w:spacing w:after="0"/>
        <w:rPr>
          <w:del w:id="1015" w:author="Sebring, Amanda J" w:date="2017-10-04T09:14:00Z"/>
          <w:rFonts w:ascii="Courier New" w:hAnsi="Courier New" w:cs="Courier New"/>
          <w:sz w:val="24"/>
          <w:szCs w:val="24"/>
        </w:rPr>
      </w:pPr>
      <w:del w:id="1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503 01 1 1 1 13 35 35 25 35 30</w:delText>
        </w:r>
      </w:del>
    </w:p>
    <w:p w14:paraId="79E71D32" w14:textId="140790D3" w:rsidR="000D5A7E" w:rsidRPr="000D5A7E" w:rsidDel="00580A98" w:rsidRDefault="000D5A7E" w:rsidP="000D5A7E">
      <w:pPr>
        <w:spacing w:after="0"/>
        <w:rPr>
          <w:del w:id="1017" w:author="Sebring, Amanda J" w:date="2017-10-04T09:14:00Z"/>
          <w:rFonts w:ascii="Courier New" w:hAnsi="Courier New" w:cs="Courier New"/>
          <w:sz w:val="24"/>
          <w:szCs w:val="24"/>
        </w:rPr>
      </w:pPr>
      <w:del w:id="1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503 07 1 1 1 14 45 50 45 60 35</w:delText>
        </w:r>
      </w:del>
    </w:p>
    <w:p w14:paraId="3257FC94" w14:textId="4DDF7A6D" w:rsidR="000D5A7E" w:rsidRPr="000D5A7E" w:rsidDel="00580A98" w:rsidRDefault="000D5A7E" w:rsidP="000D5A7E">
      <w:pPr>
        <w:spacing w:after="0"/>
        <w:rPr>
          <w:del w:id="1019" w:author="Sebring, Amanda J" w:date="2017-10-04T09:14:00Z"/>
          <w:rFonts w:ascii="Courier New" w:hAnsi="Courier New" w:cs="Courier New"/>
          <w:sz w:val="24"/>
          <w:szCs w:val="24"/>
        </w:rPr>
      </w:pPr>
      <w:del w:id="1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503 14 1 1 1 15 40 40 40 55 40</w:delText>
        </w:r>
      </w:del>
    </w:p>
    <w:p w14:paraId="74818584" w14:textId="72F80EC6" w:rsidR="000D5A7E" w:rsidRPr="000D5A7E" w:rsidDel="00580A98" w:rsidRDefault="000D5A7E" w:rsidP="000D5A7E">
      <w:pPr>
        <w:spacing w:after="0"/>
        <w:rPr>
          <w:del w:id="1021" w:author="Sebring, Amanda J" w:date="2017-10-04T09:14:00Z"/>
          <w:rFonts w:ascii="Courier New" w:hAnsi="Courier New" w:cs="Courier New"/>
          <w:sz w:val="24"/>
          <w:szCs w:val="24"/>
        </w:rPr>
      </w:pPr>
      <w:del w:id="1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503 30 1 1 1 16 40 40 30 35 35</w:delText>
        </w:r>
      </w:del>
    </w:p>
    <w:p w14:paraId="27EC0B4C" w14:textId="28F11B91" w:rsidR="000D5A7E" w:rsidRPr="000D5A7E" w:rsidDel="00580A98" w:rsidRDefault="000D5A7E" w:rsidP="000D5A7E">
      <w:pPr>
        <w:spacing w:after="0"/>
        <w:rPr>
          <w:del w:id="1023" w:author="Sebring, Amanda J" w:date="2017-10-04T09:14:00Z"/>
          <w:rFonts w:ascii="Courier New" w:hAnsi="Courier New" w:cs="Courier New"/>
          <w:sz w:val="24"/>
          <w:szCs w:val="24"/>
        </w:rPr>
      </w:pPr>
      <w:del w:id="1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503 37 1 1 1 17 50 50 50 60 50</w:delText>
        </w:r>
      </w:del>
    </w:p>
    <w:p w14:paraId="257A1D48" w14:textId="5E9BAD89" w:rsidR="000D5A7E" w:rsidRPr="000D5A7E" w:rsidDel="00580A98" w:rsidRDefault="000D5A7E" w:rsidP="000D5A7E">
      <w:pPr>
        <w:spacing w:after="0"/>
        <w:rPr>
          <w:del w:id="1025" w:author="Sebring, Amanda J" w:date="2017-10-04T09:14:00Z"/>
          <w:rFonts w:ascii="Courier New" w:hAnsi="Courier New" w:cs="Courier New"/>
          <w:sz w:val="24"/>
          <w:szCs w:val="24"/>
        </w:rPr>
      </w:pPr>
      <w:del w:id="1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503 50 1 1 1 18 40 45 30 30 35</w:delText>
        </w:r>
      </w:del>
    </w:p>
    <w:p w14:paraId="58C20F3F" w14:textId="37F9BDAD" w:rsidR="000D5A7E" w:rsidRPr="000D5A7E" w:rsidDel="00580A98" w:rsidRDefault="000D5A7E" w:rsidP="000D5A7E">
      <w:pPr>
        <w:spacing w:after="0"/>
        <w:rPr>
          <w:del w:id="1027" w:author="Sebring, Amanda J" w:date="2017-10-04T09:14:00Z"/>
          <w:rFonts w:ascii="Courier New" w:hAnsi="Courier New" w:cs="Courier New"/>
          <w:sz w:val="24"/>
          <w:szCs w:val="24"/>
        </w:rPr>
      </w:pPr>
      <w:del w:id="1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503 52 1 1 1 19 35 35 20 20 20</w:delText>
        </w:r>
      </w:del>
    </w:p>
    <w:p w14:paraId="27CFD7A7" w14:textId="0F7EED47" w:rsidR="000D5A7E" w:rsidRPr="000D5A7E" w:rsidDel="00580A98" w:rsidRDefault="000D5A7E" w:rsidP="000D5A7E">
      <w:pPr>
        <w:spacing w:after="0"/>
        <w:rPr>
          <w:del w:id="1029" w:author="Sebring, Amanda J" w:date="2017-10-04T09:14:00Z"/>
          <w:rFonts w:ascii="Courier New" w:hAnsi="Courier New" w:cs="Courier New"/>
          <w:sz w:val="24"/>
          <w:szCs w:val="24"/>
        </w:rPr>
      </w:pPr>
      <w:del w:id="1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503 65 1 1 1 20 45 40 40 45 45</w:delText>
        </w:r>
      </w:del>
    </w:p>
    <w:p w14:paraId="6B90ED7E" w14:textId="1D2E0375" w:rsidR="000D5A7E" w:rsidRPr="000D5A7E" w:rsidDel="00580A98" w:rsidRDefault="000D5A7E" w:rsidP="000D5A7E">
      <w:pPr>
        <w:spacing w:after="0"/>
        <w:rPr>
          <w:del w:id="1031" w:author="Sebring, Amanda J" w:date="2017-10-04T09:14:00Z"/>
          <w:rFonts w:ascii="Courier New" w:hAnsi="Courier New" w:cs="Courier New"/>
          <w:sz w:val="24"/>
          <w:szCs w:val="24"/>
        </w:rPr>
      </w:pPr>
      <w:del w:id="1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503 70 1 1 1 21 50 40 40 50 40</w:delText>
        </w:r>
      </w:del>
    </w:p>
    <w:p w14:paraId="31F3F415" w14:textId="3460D456" w:rsidR="000D5A7E" w:rsidRPr="000D5A7E" w:rsidDel="00580A98" w:rsidRDefault="000D5A7E" w:rsidP="000D5A7E">
      <w:pPr>
        <w:spacing w:after="0"/>
        <w:rPr>
          <w:del w:id="1033" w:author="Sebring, Amanda J" w:date="2017-10-04T09:14:00Z"/>
          <w:rFonts w:ascii="Courier New" w:hAnsi="Courier New" w:cs="Courier New"/>
          <w:sz w:val="24"/>
          <w:szCs w:val="24"/>
        </w:rPr>
      </w:pPr>
      <w:del w:id="1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503 38 1 1 1 22 60 60 55 65 55</w:delText>
        </w:r>
      </w:del>
    </w:p>
    <w:p w14:paraId="76E7A676" w14:textId="0ABD99F0" w:rsidR="000D5A7E" w:rsidRPr="000D5A7E" w:rsidDel="00580A98" w:rsidRDefault="000D5A7E" w:rsidP="000D5A7E">
      <w:pPr>
        <w:spacing w:after="0"/>
        <w:rPr>
          <w:del w:id="1035" w:author="Sebring, Amanda J" w:date="2017-10-04T09:14:00Z"/>
          <w:rFonts w:ascii="Courier New" w:hAnsi="Courier New" w:cs="Courier New"/>
          <w:sz w:val="24"/>
          <w:szCs w:val="24"/>
        </w:rPr>
      </w:pPr>
      <w:del w:id="1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503 42 1 1 1 23 55 55 35 55 35</w:delText>
        </w:r>
      </w:del>
    </w:p>
    <w:p w14:paraId="2FE9FF18" w14:textId="464F5500" w:rsidR="000D5A7E" w:rsidRPr="000D5A7E" w:rsidDel="00580A98" w:rsidRDefault="000D5A7E" w:rsidP="000D5A7E">
      <w:pPr>
        <w:spacing w:after="0"/>
        <w:rPr>
          <w:del w:id="1037" w:author="Sebring, Amanda J" w:date="2017-10-04T09:14:00Z"/>
          <w:rFonts w:ascii="Courier New" w:hAnsi="Courier New" w:cs="Courier New"/>
          <w:sz w:val="24"/>
          <w:szCs w:val="24"/>
        </w:rPr>
      </w:pPr>
      <w:del w:id="1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503 03 1 1 1 24 50 50 40 60 30</w:delText>
        </w:r>
      </w:del>
    </w:p>
    <w:p w14:paraId="3EEC09DF" w14:textId="06709ED2" w:rsidR="000D5A7E" w:rsidRPr="000D5A7E" w:rsidDel="00580A98" w:rsidRDefault="000D5A7E" w:rsidP="000D5A7E">
      <w:pPr>
        <w:spacing w:after="0"/>
        <w:rPr>
          <w:del w:id="1039" w:author="Sebring, Amanda J" w:date="2017-10-04T09:14:00Z"/>
          <w:rFonts w:ascii="Courier New" w:hAnsi="Courier New" w:cs="Courier New"/>
          <w:sz w:val="24"/>
          <w:szCs w:val="24"/>
        </w:rPr>
      </w:pPr>
      <w:del w:id="1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503 05 1 1 1 25 40 35 40 40 35</w:delText>
        </w:r>
      </w:del>
    </w:p>
    <w:p w14:paraId="004374CD" w14:textId="1C2E6EF3" w:rsidR="000D5A7E" w:rsidRPr="000D5A7E" w:rsidDel="00580A98" w:rsidRDefault="000D5A7E" w:rsidP="000D5A7E">
      <w:pPr>
        <w:spacing w:after="0"/>
        <w:rPr>
          <w:del w:id="1041" w:author="Sebring, Amanda J" w:date="2017-10-04T09:14:00Z"/>
          <w:rFonts w:ascii="Courier New" w:hAnsi="Courier New" w:cs="Courier New"/>
          <w:sz w:val="24"/>
          <w:szCs w:val="24"/>
        </w:rPr>
      </w:pPr>
      <w:del w:id="1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503 06 1 1 1 26 40 40 40 55 45</w:delText>
        </w:r>
      </w:del>
    </w:p>
    <w:p w14:paraId="36E48635" w14:textId="40F0D9AA" w:rsidR="000D5A7E" w:rsidRPr="000D5A7E" w:rsidDel="00580A98" w:rsidRDefault="000D5A7E" w:rsidP="000D5A7E">
      <w:pPr>
        <w:spacing w:after="0"/>
        <w:rPr>
          <w:del w:id="1043" w:author="Sebring, Amanda J" w:date="2017-10-04T09:14:00Z"/>
          <w:rFonts w:ascii="Courier New" w:hAnsi="Courier New" w:cs="Courier New"/>
          <w:sz w:val="24"/>
          <w:szCs w:val="24"/>
        </w:rPr>
      </w:pPr>
      <w:del w:id="1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503 08 1 1 1 27 35 35 30 35 30</w:delText>
        </w:r>
      </w:del>
    </w:p>
    <w:p w14:paraId="77FD7FC3" w14:textId="5B4157CE" w:rsidR="000D5A7E" w:rsidRPr="000D5A7E" w:rsidDel="00580A98" w:rsidRDefault="000D5A7E" w:rsidP="000D5A7E">
      <w:pPr>
        <w:spacing w:after="0"/>
        <w:rPr>
          <w:del w:id="1045" w:author="Sebring, Amanda J" w:date="2017-10-04T09:14:00Z"/>
          <w:rFonts w:ascii="Courier New" w:hAnsi="Courier New" w:cs="Courier New"/>
          <w:sz w:val="24"/>
          <w:szCs w:val="24"/>
        </w:rPr>
      </w:pPr>
      <w:del w:id="1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503 10 1 1 1 28 70 70 65 70 70</w:delText>
        </w:r>
      </w:del>
    </w:p>
    <w:p w14:paraId="531B4244" w14:textId="48253460" w:rsidR="000D5A7E" w:rsidRPr="000D5A7E" w:rsidDel="00580A98" w:rsidRDefault="000D5A7E" w:rsidP="000D5A7E">
      <w:pPr>
        <w:spacing w:after="0"/>
        <w:rPr>
          <w:del w:id="1047" w:author="Sebring, Amanda J" w:date="2017-10-04T09:14:00Z"/>
          <w:rFonts w:ascii="Courier New" w:hAnsi="Courier New" w:cs="Courier New"/>
          <w:sz w:val="24"/>
          <w:szCs w:val="24"/>
        </w:rPr>
      </w:pPr>
      <w:del w:id="1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503 12 1 1 1 29 35 35 30 50 35</w:delText>
        </w:r>
      </w:del>
    </w:p>
    <w:p w14:paraId="57CA103B" w14:textId="5721BDEF" w:rsidR="000D5A7E" w:rsidRPr="000D5A7E" w:rsidDel="00580A98" w:rsidRDefault="000D5A7E" w:rsidP="000D5A7E">
      <w:pPr>
        <w:spacing w:after="0"/>
        <w:rPr>
          <w:del w:id="1049" w:author="Sebring, Amanda J" w:date="2017-10-04T09:14:00Z"/>
          <w:rFonts w:ascii="Courier New" w:hAnsi="Courier New" w:cs="Courier New"/>
          <w:sz w:val="24"/>
          <w:szCs w:val="24"/>
        </w:rPr>
      </w:pPr>
      <w:del w:id="1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503 15 1 1 1 30 50 50 50 50 50</w:delText>
        </w:r>
      </w:del>
    </w:p>
    <w:p w14:paraId="7DDD85FD" w14:textId="0D49AD93" w:rsidR="000D5A7E" w:rsidRPr="000D5A7E" w:rsidDel="00580A98" w:rsidRDefault="000D5A7E" w:rsidP="000D5A7E">
      <w:pPr>
        <w:spacing w:after="0"/>
        <w:rPr>
          <w:del w:id="1051" w:author="Sebring, Amanda J" w:date="2017-10-04T09:14:00Z"/>
          <w:rFonts w:ascii="Courier New" w:hAnsi="Courier New" w:cs="Courier New"/>
          <w:sz w:val="24"/>
          <w:szCs w:val="24"/>
        </w:rPr>
      </w:pPr>
      <w:del w:id="1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503 16 1 1 1 31 60 60 55 60 60</w:delText>
        </w:r>
      </w:del>
    </w:p>
    <w:p w14:paraId="366A43F4" w14:textId="071EF7B6" w:rsidR="000D5A7E" w:rsidRPr="000D5A7E" w:rsidDel="00580A98" w:rsidRDefault="000D5A7E" w:rsidP="000D5A7E">
      <w:pPr>
        <w:spacing w:after="0"/>
        <w:rPr>
          <w:del w:id="1053" w:author="Sebring, Amanda J" w:date="2017-10-04T09:14:00Z"/>
          <w:rFonts w:ascii="Courier New" w:hAnsi="Courier New" w:cs="Courier New"/>
          <w:sz w:val="24"/>
          <w:szCs w:val="24"/>
        </w:rPr>
      </w:pPr>
      <w:del w:id="1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503 17 1 1 1 32 45 40 30 55 30</w:delText>
        </w:r>
      </w:del>
    </w:p>
    <w:p w14:paraId="25BDCA06" w14:textId="26FEBDBA" w:rsidR="000D5A7E" w:rsidRPr="000D5A7E" w:rsidDel="00580A98" w:rsidRDefault="000D5A7E" w:rsidP="000D5A7E">
      <w:pPr>
        <w:spacing w:after="0"/>
        <w:rPr>
          <w:del w:id="1055" w:author="Sebring, Amanda J" w:date="2017-10-04T09:14:00Z"/>
          <w:rFonts w:ascii="Courier New" w:hAnsi="Courier New" w:cs="Courier New"/>
          <w:sz w:val="24"/>
          <w:szCs w:val="24"/>
        </w:rPr>
      </w:pPr>
      <w:del w:id="1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503 18 1 1 1 33 35 35 30 25 30</w:delText>
        </w:r>
      </w:del>
    </w:p>
    <w:p w14:paraId="7CFC0E9C" w14:textId="31BC0370" w:rsidR="000D5A7E" w:rsidRPr="000D5A7E" w:rsidDel="00580A98" w:rsidRDefault="000D5A7E" w:rsidP="000D5A7E">
      <w:pPr>
        <w:spacing w:after="0"/>
        <w:rPr>
          <w:del w:id="1057" w:author="Sebring, Amanda J" w:date="2017-10-04T09:14:00Z"/>
          <w:rFonts w:ascii="Courier New" w:hAnsi="Courier New" w:cs="Courier New"/>
          <w:sz w:val="24"/>
          <w:szCs w:val="24"/>
        </w:rPr>
      </w:pPr>
      <w:del w:id="1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503 19 1 1 1 34 55 55 45 40 40</w:delText>
        </w:r>
      </w:del>
    </w:p>
    <w:p w14:paraId="6CC96CFB" w14:textId="6FF4C22C" w:rsidR="000D5A7E" w:rsidRPr="000D5A7E" w:rsidDel="00580A98" w:rsidRDefault="000D5A7E" w:rsidP="000D5A7E">
      <w:pPr>
        <w:spacing w:after="0"/>
        <w:rPr>
          <w:del w:id="1059" w:author="Sebring, Amanda J" w:date="2017-10-04T09:14:00Z"/>
          <w:rFonts w:ascii="Courier New" w:hAnsi="Courier New" w:cs="Courier New"/>
          <w:sz w:val="24"/>
          <w:szCs w:val="24"/>
        </w:rPr>
      </w:pPr>
      <w:del w:id="1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503 20 1 1 1 35 65 65 55 60 50</w:delText>
        </w:r>
      </w:del>
    </w:p>
    <w:p w14:paraId="0666D232" w14:textId="31E0B07E" w:rsidR="000D5A7E" w:rsidRPr="000D5A7E" w:rsidDel="00580A98" w:rsidRDefault="000D5A7E" w:rsidP="000D5A7E">
      <w:pPr>
        <w:spacing w:after="0"/>
        <w:rPr>
          <w:del w:id="1061" w:author="Sebring, Amanda J" w:date="2017-10-04T09:14:00Z"/>
          <w:rFonts w:ascii="Courier New" w:hAnsi="Courier New" w:cs="Courier New"/>
          <w:sz w:val="24"/>
          <w:szCs w:val="24"/>
        </w:rPr>
      </w:pPr>
      <w:del w:id="1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503 21 1 1 1 36 50 50 50 45 45</w:delText>
        </w:r>
      </w:del>
    </w:p>
    <w:p w14:paraId="319A8921" w14:textId="06FE1541" w:rsidR="000D5A7E" w:rsidRPr="000D5A7E" w:rsidDel="00580A98" w:rsidRDefault="000D5A7E" w:rsidP="000D5A7E">
      <w:pPr>
        <w:spacing w:after="0"/>
        <w:rPr>
          <w:del w:id="1063" w:author="Sebring, Amanda J" w:date="2017-10-04T09:14:00Z"/>
          <w:rFonts w:ascii="Courier New" w:hAnsi="Courier New" w:cs="Courier New"/>
          <w:sz w:val="24"/>
          <w:szCs w:val="24"/>
        </w:rPr>
      </w:pPr>
      <w:del w:id="1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503 23 1 1 1 37 55 55 55 60 60</w:delText>
        </w:r>
      </w:del>
    </w:p>
    <w:p w14:paraId="108B7CF9" w14:textId="04AF3186" w:rsidR="000D5A7E" w:rsidRPr="000D5A7E" w:rsidDel="00580A98" w:rsidRDefault="000D5A7E" w:rsidP="000D5A7E">
      <w:pPr>
        <w:spacing w:after="0"/>
        <w:rPr>
          <w:del w:id="1065" w:author="Sebring, Amanda J" w:date="2017-10-04T09:14:00Z"/>
          <w:rFonts w:ascii="Courier New" w:hAnsi="Courier New" w:cs="Courier New"/>
          <w:sz w:val="24"/>
          <w:szCs w:val="24"/>
        </w:rPr>
      </w:pPr>
      <w:del w:id="1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503 24 1 1 1 38 60 60 85 70 75</w:delText>
        </w:r>
      </w:del>
    </w:p>
    <w:p w14:paraId="524628F5" w14:textId="3F359D83" w:rsidR="000D5A7E" w:rsidRPr="000D5A7E" w:rsidDel="00580A98" w:rsidRDefault="000D5A7E" w:rsidP="000D5A7E">
      <w:pPr>
        <w:spacing w:after="0"/>
        <w:rPr>
          <w:del w:id="1067" w:author="Sebring, Amanda J" w:date="2017-10-04T09:14:00Z"/>
          <w:rFonts w:ascii="Courier New" w:hAnsi="Courier New" w:cs="Courier New"/>
          <w:sz w:val="24"/>
          <w:szCs w:val="24"/>
        </w:rPr>
      </w:pPr>
      <w:del w:id="1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503 25 1 1 1 39 50 50 45 45 40</w:delText>
        </w:r>
      </w:del>
    </w:p>
    <w:p w14:paraId="689E2A4D" w14:textId="21FC3853" w:rsidR="000D5A7E" w:rsidRPr="000D5A7E" w:rsidDel="00580A98" w:rsidRDefault="000D5A7E" w:rsidP="000D5A7E">
      <w:pPr>
        <w:spacing w:after="0"/>
        <w:rPr>
          <w:del w:id="1069" w:author="Sebring, Amanda J" w:date="2017-10-04T09:14:00Z"/>
          <w:rFonts w:ascii="Courier New" w:hAnsi="Courier New" w:cs="Courier New"/>
          <w:sz w:val="24"/>
          <w:szCs w:val="24"/>
        </w:rPr>
      </w:pPr>
      <w:del w:id="1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503 26 1 1 1 40 45 40 30 40 35</w:delText>
        </w:r>
      </w:del>
    </w:p>
    <w:p w14:paraId="16C9AA03" w14:textId="5C4E5059" w:rsidR="000D5A7E" w:rsidRPr="000D5A7E" w:rsidDel="00580A98" w:rsidRDefault="000D5A7E" w:rsidP="000D5A7E">
      <w:pPr>
        <w:spacing w:after="0"/>
        <w:rPr>
          <w:del w:id="1071" w:author="Sebring, Amanda J" w:date="2017-10-04T09:14:00Z"/>
          <w:rFonts w:ascii="Courier New" w:hAnsi="Courier New" w:cs="Courier New"/>
          <w:sz w:val="24"/>
          <w:szCs w:val="24"/>
        </w:rPr>
      </w:pPr>
      <w:del w:id="1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503 27 1 1 1 41 70 75 65 75 65</w:delText>
        </w:r>
      </w:del>
    </w:p>
    <w:p w14:paraId="518BE6FE" w14:textId="5166281B" w:rsidR="000D5A7E" w:rsidRPr="000D5A7E" w:rsidDel="00580A98" w:rsidRDefault="000D5A7E" w:rsidP="000D5A7E">
      <w:pPr>
        <w:spacing w:after="0"/>
        <w:rPr>
          <w:del w:id="1073" w:author="Sebring, Amanda J" w:date="2017-10-04T09:14:00Z"/>
          <w:rFonts w:ascii="Courier New" w:hAnsi="Courier New" w:cs="Courier New"/>
          <w:sz w:val="24"/>
          <w:szCs w:val="24"/>
        </w:rPr>
      </w:pPr>
      <w:del w:id="1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503 28 1 1 1 42 40 40 30 35 30</w:delText>
        </w:r>
      </w:del>
    </w:p>
    <w:p w14:paraId="7F29770F" w14:textId="1D499EE5" w:rsidR="000D5A7E" w:rsidRPr="000D5A7E" w:rsidDel="00580A98" w:rsidRDefault="000D5A7E" w:rsidP="000D5A7E">
      <w:pPr>
        <w:spacing w:after="0"/>
        <w:rPr>
          <w:del w:id="1075" w:author="Sebring, Amanda J" w:date="2017-10-04T09:14:00Z"/>
          <w:rFonts w:ascii="Courier New" w:hAnsi="Courier New" w:cs="Courier New"/>
          <w:sz w:val="24"/>
          <w:szCs w:val="24"/>
        </w:rPr>
      </w:pPr>
      <w:del w:id="1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503 29 1 1 1 43 50 50 50 60 50</w:delText>
        </w:r>
      </w:del>
    </w:p>
    <w:p w14:paraId="74C98404" w14:textId="3353D09E" w:rsidR="000D5A7E" w:rsidRPr="000D5A7E" w:rsidDel="00580A98" w:rsidRDefault="000D5A7E" w:rsidP="000D5A7E">
      <w:pPr>
        <w:spacing w:after="0"/>
        <w:rPr>
          <w:del w:id="1077" w:author="Sebring, Amanda J" w:date="2017-10-04T09:14:00Z"/>
          <w:rFonts w:ascii="Courier New" w:hAnsi="Courier New" w:cs="Courier New"/>
          <w:sz w:val="24"/>
          <w:szCs w:val="24"/>
        </w:rPr>
      </w:pPr>
      <w:del w:id="1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503 31 1 1 1 44 55 55 45 55 50</w:delText>
        </w:r>
      </w:del>
    </w:p>
    <w:p w14:paraId="71DA7A2C" w14:textId="3F702018" w:rsidR="000D5A7E" w:rsidRPr="000D5A7E" w:rsidDel="00580A98" w:rsidRDefault="000D5A7E" w:rsidP="000D5A7E">
      <w:pPr>
        <w:spacing w:after="0"/>
        <w:rPr>
          <w:del w:id="1079" w:author="Sebring, Amanda J" w:date="2017-10-04T09:14:00Z"/>
          <w:rFonts w:ascii="Courier New" w:hAnsi="Courier New" w:cs="Courier New"/>
          <w:sz w:val="24"/>
          <w:szCs w:val="24"/>
        </w:rPr>
      </w:pPr>
      <w:del w:id="1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503 32 1 1 1 45 65 65 60 65 60</w:delText>
        </w:r>
      </w:del>
    </w:p>
    <w:p w14:paraId="658DD967" w14:textId="55C25FDD" w:rsidR="000D5A7E" w:rsidRPr="000D5A7E" w:rsidDel="00580A98" w:rsidRDefault="000D5A7E" w:rsidP="000D5A7E">
      <w:pPr>
        <w:spacing w:after="0"/>
        <w:rPr>
          <w:del w:id="1081" w:author="Sebring, Amanda J" w:date="2017-10-04T09:14:00Z"/>
          <w:rFonts w:ascii="Courier New" w:hAnsi="Courier New" w:cs="Courier New"/>
          <w:sz w:val="24"/>
          <w:szCs w:val="24"/>
        </w:rPr>
      </w:pPr>
      <w:del w:id="1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503 33 1 1 1 46 55 55 50 55 50</w:delText>
        </w:r>
      </w:del>
    </w:p>
    <w:p w14:paraId="0DDA2228" w14:textId="36764AFA" w:rsidR="000D5A7E" w:rsidRPr="000D5A7E" w:rsidDel="00580A98" w:rsidRDefault="000D5A7E" w:rsidP="000D5A7E">
      <w:pPr>
        <w:spacing w:after="0"/>
        <w:rPr>
          <w:del w:id="1083" w:author="Sebring, Amanda J" w:date="2017-10-04T09:14:00Z"/>
          <w:rFonts w:ascii="Courier New" w:hAnsi="Courier New" w:cs="Courier New"/>
          <w:sz w:val="24"/>
          <w:szCs w:val="24"/>
        </w:rPr>
      </w:pPr>
      <w:del w:id="1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503 34 1 1 1 47 40 40 65 70 60</w:delText>
        </w:r>
      </w:del>
    </w:p>
    <w:p w14:paraId="045D14ED" w14:textId="41EEEDA5" w:rsidR="000D5A7E" w:rsidRPr="000D5A7E" w:rsidDel="00580A98" w:rsidRDefault="000D5A7E" w:rsidP="000D5A7E">
      <w:pPr>
        <w:spacing w:after="0"/>
        <w:rPr>
          <w:del w:id="1085" w:author="Sebring, Amanda J" w:date="2017-10-04T09:14:00Z"/>
          <w:rFonts w:ascii="Courier New" w:hAnsi="Courier New" w:cs="Courier New"/>
          <w:sz w:val="24"/>
          <w:szCs w:val="24"/>
        </w:rPr>
      </w:pPr>
      <w:del w:id="1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503 35 1 1 1 48 55 55 55 60 55</w:delText>
        </w:r>
      </w:del>
    </w:p>
    <w:p w14:paraId="01F88B03" w14:textId="071A9301" w:rsidR="000D5A7E" w:rsidRPr="000D5A7E" w:rsidDel="00580A98" w:rsidRDefault="000D5A7E" w:rsidP="000D5A7E">
      <w:pPr>
        <w:spacing w:after="0"/>
        <w:rPr>
          <w:del w:id="1087" w:author="Sebring, Amanda J" w:date="2017-10-04T09:14:00Z"/>
          <w:rFonts w:ascii="Courier New" w:hAnsi="Courier New" w:cs="Courier New"/>
          <w:sz w:val="24"/>
          <w:szCs w:val="24"/>
        </w:rPr>
      </w:pPr>
      <w:del w:id="1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503 36 1 1 1 49 55 55 55 60 50</w:delText>
        </w:r>
      </w:del>
    </w:p>
    <w:p w14:paraId="36F9AD6F" w14:textId="396927A3" w:rsidR="000D5A7E" w:rsidRPr="000D5A7E" w:rsidDel="00580A98" w:rsidRDefault="000D5A7E" w:rsidP="000D5A7E">
      <w:pPr>
        <w:spacing w:after="0"/>
        <w:rPr>
          <w:del w:id="1089" w:author="Sebring, Amanda J" w:date="2017-10-04T09:14:00Z"/>
          <w:rFonts w:ascii="Courier New" w:hAnsi="Courier New" w:cs="Courier New"/>
          <w:sz w:val="24"/>
          <w:szCs w:val="24"/>
        </w:rPr>
      </w:pPr>
      <w:del w:id="1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503 41 1 1 1 50 45 45 40 50 40</w:delText>
        </w:r>
      </w:del>
    </w:p>
    <w:p w14:paraId="237F4FC6" w14:textId="4C5C2D54" w:rsidR="000D5A7E" w:rsidRPr="000D5A7E" w:rsidDel="00580A98" w:rsidRDefault="000D5A7E" w:rsidP="000D5A7E">
      <w:pPr>
        <w:spacing w:after="0"/>
        <w:rPr>
          <w:del w:id="1091" w:author="Sebring, Amanda J" w:date="2017-10-04T09:14:00Z"/>
          <w:rFonts w:ascii="Courier New" w:hAnsi="Courier New" w:cs="Courier New"/>
          <w:sz w:val="24"/>
          <w:szCs w:val="24"/>
        </w:rPr>
      </w:pPr>
      <w:del w:id="1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503 44 1 1 1 51 40 40 35 35 35</w:delText>
        </w:r>
      </w:del>
    </w:p>
    <w:p w14:paraId="66241E3E" w14:textId="50DADF59" w:rsidR="000D5A7E" w:rsidRPr="000D5A7E" w:rsidDel="00580A98" w:rsidRDefault="000D5A7E" w:rsidP="000D5A7E">
      <w:pPr>
        <w:spacing w:after="0"/>
        <w:rPr>
          <w:del w:id="1093" w:author="Sebring, Amanda J" w:date="2017-10-04T09:14:00Z"/>
          <w:rFonts w:ascii="Courier New" w:hAnsi="Courier New" w:cs="Courier New"/>
          <w:sz w:val="24"/>
          <w:szCs w:val="24"/>
        </w:rPr>
      </w:pPr>
      <w:del w:id="1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503 45 1 1 1 52 50 50 45 65 45</w:delText>
        </w:r>
      </w:del>
    </w:p>
    <w:p w14:paraId="12A91D06" w14:textId="4AA02BBE" w:rsidR="000D5A7E" w:rsidRPr="000D5A7E" w:rsidDel="00580A98" w:rsidRDefault="000D5A7E" w:rsidP="000D5A7E">
      <w:pPr>
        <w:spacing w:after="0"/>
        <w:rPr>
          <w:del w:id="1095" w:author="Sebring, Amanda J" w:date="2017-10-04T09:14:00Z"/>
          <w:rFonts w:ascii="Courier New" w:hAnsi="Courier New" w:cs="Courier New"/>
          <w:sz w:val="24"/>
          <w:szCs w:val="24"/>
        </w:rPr>
      </w:pPr>
      <w:del w:id="1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503 47 1 1 1 53 40 40 35 40 35</w:delText>
        </w:r>
      </w:del>
    </w:p>
    <w:p w14:paraId="7CCB2340" w14:textId="0753832B" w:rsidR="000D5A7E" w:rsidRPr="000D5A7E" w:rsidDel="00580A98" w:rsidRDefault="000D5A7E" w:rsidP="000D5A7E">
      <w:pPr>
        <w:spacing w:after="0"/>
        <w:rPr>
          <w:del w:id="1097" w:author="Sebring, Amanda J" w:date="2017-10-04T09:14:00Z"/>
          <w:rFonts w:ascii="Courier New" w:hAnsi="Courier New" w:cs="Courier New"/>
          <w:sz w:val="24"/>
          <w:szCs w:val="24"/>
        </w:rPr>
      </w:pPr>
      <w:del w:id="1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503 48 1 1 1 54 40 40 40 50 40</w:delText>
        </w:r>
      </w:del>
    </w:p>
    <w:p w14:paraId="181457AC" w14:textId="7DC82131" w:rsidR="000D5A7E" w:rsidRPr="000D5A7E" w:rsidDel="00580A98" w:rsidRDefault="000D5A7E" w:rsidP="000D5A7E">
      <w:pPr>
        <w:spacing w:after="0"/>
        <w:rPr>
          <w:del w:id="1099" w:author="Sebring, Amanda J" w:date="2017-10-04T09:14:00Z"/>
          <w:rFonts w:ascii="Courier New" w:hAnsi="Courier New" w:cs="Courier New"/>
          <w:sz w:val="24"/>
          <w:szCs w:val="24"/>
        </w:rPr>
      </w:pPr>
      <w:del w:id="1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503 49 1 1 1 55 35 35 35 30 30</w:delText>
        </w:r>
      </w:del>
    </w:p>
    <w:p w14:paraId="5F741A0E" w14:textId="14C9BE1A" w:rsidR="000D5A7E" w:rsidRPr="000D5A7E" w:rsidDel="00580A98" w:rsidRDefault="000D5A7E" w:rsidP="000D5A7E">
      <w:pPr>
        <w:spacing w:after="0"/>
        <w:rPr>
          <w:del w:id="1101" w:author="Sebring, Amanda J" w:date="2017-10-04T09:14:00Z"/>
          <w:rFonts w:ascii="Courier New" w:hAnsi="Courier New" w:cs="Courier New"/>
          <w:sz w:val="24"/>
          <w:szCs w:val="24"/>
        </w:rPr>
      </w:pPr>
      <w:del w:id="1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503 51 1 1 1 56 50 50 45 50 40</w:delText>
        </w:r>
      </w:del>
    </w:p>
    <w:p w14:paraId="04186A40" w14:textId="6BD59385" w:rsidR="000D5A7E" w:rsidRPr="000D5A7E" w:rsidDel="00580A98" w:rsidRDefault="000D5A7E" w:rsidP="000D5A7E">
      <w:pPr>
        <w:spacing w:after="0"/>
        <w:rPr>
          <w:del w:id="1103" w:author="Sebring, Amanda J" w:date="2017-10-04T09:14:00Z"/>
          <w:rFonts w:ascii="Courier New" w:hAnsi="Courier New" w:cs="Courier New"/>
          <w:sz w:val="24"/>
          <w:szCs w:val="24"/>
        </w:rPr>
      </w:pPr>
      <w:del w:id="1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503 53 1 1 1 57 50 50 45 40 40</w:delText>
        </w:r>
      </w:del>
    </w:p>
    <w:p w14:paraId="37B0C097" w14:textId="5CAE7791" w:rsidR="000D5A7E" w:rsidRPr="000D5A7E" w:rsidDel="00580A98" w:rsidRDefault="000D5A7E" w:rsidP="000D5A7E">
      <w:pPr>
        <w:spacing w:after="0"/>
        <w:rPr>
          <w:del w:id="1105" w:author="Sebring, Amanda J" w:date="2017-10-04T09:14:00Z"/>
          <w:rFonts w:ascii="Courier New" w:hAnsi="Courier New" w:cs="Courier New"/>
          <w:sz w:val="24"/>
          <w:szCs w:val="24"/>
        </w:rPr>
      </w:pPr>
      <w:del w:id="1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503 55 1 1 1 58 50 55 50 60 55</w:delText>
        </w:r>
      </w:del>
    </w:p>
    <w:p w14:paraId="12D92232" w14:textId="73B595AD" w:rsidR="000D5A7E" w:rsidRPr="000D5A7E" w:rsidDel="00580A98" w:rsidRDefault="000D5A7E" w:rsidP="000D5A7E">
      <w:pPr>
        <w:spacing w:after="0"/>
        <w:rPr>
          <w:del w:id="1107" w:author="Sebring, Amanda J" w:date="2017-10-04T09:14:00Z"/>
          <w:rFonts w:ascii="Courier New" w:hAnsi="Courier New" w:cs="Courier New"/>
          <w:sz w:val="24"/>
          <w:szCs w:val="24"/>
        </w:rPr>
      </w:pPr>
      <w:del w:id="1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503 56 1 1 1 59 30 30 30 30 30</w:delText>
        </w:r>
      </w:del>
    </w:p>
    <w:p w14:paraId="2F019AA0" w14:textId="501F7B0F" w:rsidR="000D5A7E" w:rsidRPr="000D5A7E" w:rsidDel="00580A98" w:rsidRDefault="000D5A7E" w:rsidP="000D5A7E">
      <w:pPr>
        <w:spacing w:after="0"/>
        <w:rPr>
          <w:del w:id="1109" w:author="Sebring, Amanda J" w:date="2017-10-04T09:14:00Z"/>
          <w:rFonts w:ascii="Courier New" w:hAnsi="Courier New" w:cs="Courier New"/>
          <w:sz w:val="24"/>
          <w:szCs w:val="24"/>
        </w:rPr>
      </w:pPr>
      <w:del w:id="1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503 57 1 1 1 60 45 45 35 45 40</w:delText>
        </w:r>
      </w:del>
    </w:p>
    <w:p w14:paraId="6B95CA62" w14:textId="1A3220A6" w:rsidR="000D5A7E" w:rsidRPr="000D5A7E" w:rsidDel="00580A98" w:rsidRDefault="000D5A7E" w:rsidP="000D5A7E">
      <w:pPr>
        <w:spacing w:after="0"/>
        <w:rPr>
          <w:del w:id="1111" w:author="Sebring, Amanda J" w:date="2017-10-04T09:14:00Z"/>
          <w:rFonts w:ascii="Courier New" w:hAnsi="Courier New" w:cs="Courier New"/>
          <w:sz w:val="24"/>
          <w:szCs w:val="24"/>
        </w:rPr>
      </w:pPr>
      <w:del w:id="1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503 58 1 1 1 61 40 40 35 35 35</w:delText>
        </w:r>
      </w:del>
    </w:p>
    <w:p w14:paraId="6C81FEC5" w14:textId="03137DFD" w:rsidR="000D5A7E" w:rsidRPr="000D5A7E" w:rsidDel="00580A98" w:rsidRDefault="000D5A7E" w:rsidP="000D5A7E">
      <w:pPr>
        <w:spacing w:after="0"/>
        <w:rPr>
          <w:del w:id="1113" w:author="Sebring, Amanda J" w:date="2017-10-04T09:14:00Z"/>
          <w:rFonts w:ascii="Courier New" w:hAnsi="Courier New" w:cs="Courier New"/>
          <w:sz w:val="24"/>
          <w:szCs w:val="24"/>
        </w:rPr>
      </w:pPr>
      <w:del w:id="1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503 59 1 1 1 62 45 45 35 30 30</w:delText>
        </w:r>
      </w:del>
    </w:p>
    <w:p w14:paraId="5217BE6E" w14:textId="1CCD217A" w:rsidR="000D5A7E" w:rsidRPr="000D5A7E" w:rsidDel="00580A98" w:rsidRDefault="000D5A7E" w:rsidP="000D5A7E">
      <w:pPr>
        <w:spacing w:after="0"/>
        <w:rPr>
          <w:del w:id="1115" w:author="Sebring, Amanda J" w:date="2017-10-04T09:14:00Z"/>
          <w:rFonts w:ascii="Courier New" w:hAnsi="Courier New" w:cs="Courier New"/>
          <w:sz w:val="24"/>
          <w:szCs w:val="24"/>
        </w:rPr>
      </w:pPr>
      <w:del w:id="1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503 60 1 1 1 63 40 40 30 30 30</w:delText>
        </w:r>
      </w:del>
    </w:p>
    <w:p w14:paraId="73F16D55" w14:textId="3D149088" w:rsidR="000D5A7E" w:rsidRPr="000D5A7E" w:rsidDel="00580A98" w:rsidRDefault="000D5A7E" w:rsidP="000D5A7E">
      <w:pPr>
        <w:spacing w:after="0"/>
        <w:rPr>
          <w:del w:id="1117" w:author="Sebring, Amanda J" w:date="2017-10-04T09:14:00Z"/>
          <w:rFonts w:ascii="Courier New" w:hAnsi="Courier New" w:cs="Courier New"/>
          <w:sz w:val="24"/>
          <w:szCs w:val="24"/>
        </w:rPr>
      </w:pPr>
      <w:del w:id="1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503 61 1 1 1 64 50 50 45 55 45</w:delText>
        </w:r>
      </w:del>
    </w:p>
    <w:p w14:paraId="0FFC3AE3" w14:textId="7651B939" w:rsidR="000D5A7E" w:rsidRPr="000D5A7E" w:rsidDel="00580A98" w:rsidRDefault="000D5A7E" w:rsidP="000D5A7E">
      <w:pPr>
        <w:spacing w:after="0"/>
        <w:rPr>
          <w:del w:id="1119" w:author="Sebring, Amanda J" w:date="2017-10-04T09:14:00Z"/>
          <w:rFonts w:ascii="Courier New" w:hAnsi="Courier New" w:cs="Courier New"/>
          <w:sz w:val="24"/>
          <w:szCs w:val="24"/>
        </w:rPr>
      </w:pPr>
      <w:del w:id="1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503 62 1 1 1 65 40 45 40 30 30</w:delText>
        </w:r>
      </w:del>
    </w:p>
    <w:p w14:paraId="5A6BC43F" w14:textId="6535D6DF" w:rsidR="000D5A7E" w:rsidRPr="000D5A7E" w:rsidDel="00580A98" w:rsidRDefault="000D5A7E" w:rsidP="000D5A7E">
      <w:pPr>
        <w:spacing w:after="0"/>
        <w:rPr>
          <w:del w:id="1121" w:author="Sebring, Amanda J" w:date="2017-10-04T09:14:00Z"/>
          <w:rFonts w:ascii="Courier New" w:hAnsi="Courier New" w:cs="Courier New"/>
          <w:sz w:val="24"/>
          <w:szCs w:val="24"/>
        </w:rPr>
      </w:pPr>
      <w:del w:id="1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503 63 1 1 1 66 35 35 30 25 25</w:delText>
        </w:r>
      </w:del>
    </w:p>
    <w:p w14:paraId="73547E0C" w14:textId="3DE9223B" w:rsidR="000D5A7E" w:rsidRPr="000D5A7E" w:rsidDel="00580A98" w:rsidRDefault="000D5A7E" w:rsidP="000D5A7E">
      <w:pPr>
        <w:spacing w:after="0"/>
        <w:rPr>
          <w:del w:id="1123" w:author="Sebring, Amanda J" w:date="2017-10-04T09:14:00Z"/>
          <w:rFonts w:ascii="Courier New" w:hAnsi="Courier New" w:cs="Courier New"/>
          <w:sz w:val="24"/>
          <w:szCs w:val="24"/>
        </w:rPr>
      </w:pPr>
      <w:del w:id="1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503 64 1 1 1 67 50 50 45 40 50</w:delText>
        </w:r>
      </w:del>
    </w:p>
    <w:p w14:paraId="0B749869" w14:textId="43EE1C62" w:rsidR="000D5A7E" w:rsidRPr="000D5A7E" w:rsidDel="00580A98" w:rsidRDefault="000D5A7E" w:rsidP="000D5A7E">
      <w:pPr>
        <w:spacing w:after="0"/>
        <w:rPr>
          <w:del w:id="1125" w:author="Sebring, Amanda J" w:date="2017-10-04T09:14:00Z"/>
          <w:rFonts w:ascii="Courier New" w:hAnsi="Courier New" w:cs="Courier New"/>
          <w:sz w:val="24"/>
          <w:szCs w:val="24"/>
        </w:rPr>
      </w:pPr>
      <w:del w:id="1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503 66 1 1 1 68 40 40 40 40 35</w:delText>
        </w:r>
      </w:del>
    </w:p>
    <w:p w14:paraId="1307A5FA" w14:textId="10A40FC0" w:rsidR="000D5A7E" w:rsidRPr="000D5A7E" w:rsidDel="00580A98" w:rsidRDefault="000D5A7E" w:rsidP="000D5A7E">
      <w:pPr>
        <w:spacing w:after="0"/>
        <w:rPr>
          <w:del w:id="1127" w:author="Sebring, Amanda J" w:date="2017-10-04T09:14:00Z"/>
          <w:rFonts w:ascii="Courier New" w:hAnsi="Courier New" w:cs="Courier New"/>
          <w:sz w:val="24"/>
          <w:szCs w:val="24"/>
        </w:rPr>
      </w:pPr>
      <w:del w:id="1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503 67 1 1 1 69 55 55 45 50 55</w:delText>
        </w:r>
      </w:del>
    </w:p>
    <w:p w14:paraId="27771348" w14:textId="02529AFF" w:rsidR="000D5A7E" w:rsidRPr="000D5A7E" w:rsidDel="00580A98" w:rsidRDefault="000D5A7E" w:rsidP="000D5A7E">
      <w:pPr>
        <w:spacing w:after="0"/>
        <w:rPr>
          <w:del w:id="1129" w:author="Sebring, Amanda J" w:date="2017-10-04T09:14:00Z"/>
          <w:rFonts w:ascii="Courier New" w:hAnsi="Courier New" w:cs="Courier New"/>
          <w:sz w:val="24"/>
          <w:szCs w:val="24"/>
        </w:rPr>
      </w:pPr>
      <w:del w:id="1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503 68 1 1 1 70 35 35 30 30 35</w:delText>
        </w:r>
      </w:del>
    </w:p>
    <w:p w14:paraId="1E2B721F" w14:textId="3F1E4A1D" w:rsidR="000D5A7E" w:rsidRPr="000D5A7E" w:rsidDel="00580A98" w:rsidRDefault="000D5A7E" w:rsidP="000D5A7E">
      <w:pPr>
        <w:spacing w:after="0"/>
        <w:rPr>
          <w:del w:id="1131" w:author="Sebring, Amanda J" w:date="2017-10-04T09:14:00Z"/>
          <w:rFonts w:ascii="Courier New" w:hAnsi="Courier New" w:cs="Courier New"/>
          <w:sz w:val="24"/>
          <w:szCs w:val="24"/>
        </w:rPr>
      </w:pPr>
      <w:del w:id="1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503 69 1 1 1 71 60 45 45 30 45</w:delText>
        </w:r>
      </w:del>
    </w:p>
    <w:p w14:paraId="03C5D540" w14:textId="5AE54E06" w:rsidR="000D5A7E" w:rsidRPr="000D5A7E" w:rsidDel="00580A98" w:rsidRDefault="000D5A7E" w:rsidP="000D5A7E">
      <w:pPr>
        <w:spacing w:after="0"/>
        <w:rPr>
          <w:del w:id="1133" w:author="Sebring, Amanda J" w:date="2017-10-04T09:14:00Z"/>
          <w:rFonts w:ascii="Courier New" w:hAnsi="Courier New" w:cs="Courier New"/>
          <w:sz w:val="24"/>
          <w:szCs w:val="24"/>
        </w:rPr>
      </w:pPr>
      <w:del w:id="1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503 71 1 1 1 72 40 40 40 35 35</w:delText>
        </w:r>
      </w:del>
    </w:p>
    <w:p w14:paraId="57929E63" w14:textId="56DB9094" w:rsidR="000D5A7E" w:rsidRPr="000D5A7E" w:rsidDel="00580A98" w:rsidRDefault="000D5A7E" w:rsidP="000D5A7E">
      <w:pPr>
        <w:spacing w:after="0"/>
        <w:rPr>
          <w:del w:id="1135" w:author="Sebring, Amanda J" w:date="2017-10-04T09:14:00Z"/>
          <w:rFonts w:ascii="Courier New" w:hAnsi="Courier New" w:cs="Courier New"/>
          <w:sz w:val="24"/>
          <w:szCs w:val="24"/>
        </w:rPr>
      </w:pPr>
      <w:del w:id="1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503 72 1 1 1 73 40 40 35 45 30</w:delText>
        </w:r>
      </w:del>
    </w:p>
    <w:p w14:paraId="2ED32743" w14:textId="676A7228" w:rsidR="000D5A7E" w:rsidRPr="000D5A7E" w:rsidDel="00580A98" w:rsidRDefault="000D5A7E" w:rsidP="000D5A7E">
      <w:pPr>
        <w:spacing w:after="0"/>
        <w:rPr>
          <w:del w:id="1137" w:author="Sebring, Amanda J" w:date="2017-10-04T09:14:00Z"/>
          <w:rFonts w:ascii="Courier New" w:hAnsi="Courier New" w:cs="Courier New"/>
          <w:sz w:val="24"/>
          <w:szCs w:val="24"/>
        </w:rPr>
      </w:pPr>
      <w:del w:id="1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503 73 1 1 1 74 60 60 55 60 45</w:delText>
        </w:r>
      </w:del>
    </w:p>
    <w:p w14:paraId="7596135F" w14:textId="17BD7A47" w:rsidR="000D5A7E" w:rsidRPr="000D5A7E" w:rsidDel="00580A98" w:rsidRDefault="000D5A7E" w:rsidP="000D5A7E">
      <w:pPr>
        <w:spacing w:after="0"/>
        <w:rPr>
          <w:del w:id="1139" w:author="Sebring, Amanda J" w:date="2017-10-04T09:14:00Z"/>
          <w:rFonts w:ascii="Courier New" w:hAnsi="Courier New" w:cs="Courier New"/>
          <w:sz w:val="24"/>
          <w:szCs w:val="24"/>
        </w:rPr>
      </w:pPr>
      <w:del w:id="1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503 74 1 1 1 75 45 50 30 30 30</w:delText>
        </w:r>
      </w:del>
    </w:p>
    <w:p w14:paraId="19722225" w14:textId="757DD74E" w:rsidR="000D5A7E" w:rsidRPr="000D5A7E" w:rsidDel="00580A98" w:rsidRDefault="000D5A7E" w:rsidP="000D5A7E">
      <w:pPr>
        <w:spacing w:after="0"/>
        <w:rPr>
          <w:del w:id="1141" w:author="Sebring, Amanda J" w:date="2017-10-04T09:14:00Z"/>
          <w:rFonts w:ascii="Courier New" w:hAnsi="Courier New" w:cs="Courier New"/>
          <w:sz w:val="24"/>
          <w:szCs w:val="24"/>
        </w:rPr>
      </w:pPr>
      <w:del w:id="1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503 75 1 1 1 76 45 45 40 55 40</w:delText>
        </w:r>
      </w:del>
    </w:p>
    <w:p w14:paraId="4A949805" w14:textId="2D664305" w:rsidR="000D5A7E" w:rsidRPr="000D5A7E" w:rsidDel="00580A98" w:rsidRDefault="000D5A7E" w:rsidP="000D5A7E">
      <w:pPr>
        <w:spacing w:after="0"/>
        <w:rPr>
          <w:del w:id="1143" w:author="Sebring, Amanda J" w:date="2017-10-04T09:14:00Z"/>
          <w:rFonts w:ascii="Courier New" w:hAnsi="Courier New" w:cs="Courier New"/>
          <w:sz w:val="24"/>
          <w:szCs w:val="24"/>
        </w:rPr>
      </w:pPr>
      <w:del w:id="1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503 77 1 1 1 77 35 35 30 60 30</w:delText>
        </w:r>
      </w:del>
    </w:p>
    <w:p w14:paraId="4198C298" w14:textId="134F4892" w:rsidR="000D5A7E" w:rsidRPr="000D5A7E" w:rsidDel="00580A98" w:rsidRDefault="000D5A7E" w:rsidP="000D5A7E">
      <w:pPr>
        <w:spacing w:after="0"/>
        <w:rPr>
          <w:del w:id="1145" w:author="Sebring, Amanda J" w:date="2017-10-04T09:14:00Z"/>
          <w:rFonts w:ascii="Courier New" w:hAnsi="Courier New" w:cs="Courier New"/>
          <w:sz w:val="24"/>
          <w:szCs w:val="24"/>
        </w:rPr>
      </w:pPr>
      <w:del w:id="1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503 78 1 1 1 78 45 45 45 50 45</w:delText>
        </w:r>
      </w:del>
    </w:p>
    <w:p w14:paraId="1C6E25B3" w14:textId="04C78655" w:rsidR="000D5A7E" w:rsidRPr="000D5A7E" w:rsidDel="00580A98" w:rsidRDefault="000D5A7E" w:rsidP="000D5A7E">
      <w:pPr>
        <w:spacing w:after="0"/>
        <w:rPr>
          <w:del w:id="1147" w:author="Sebring, Amanda J" w:date="2017-10-04T09:14:00Z"/>
          <w:rFonts w:ascii="Courier New" w:hAnsi="Courier New" w:cs="Courier New"/>
          <w:sz w:val="24"/>
          <w:szCs w:val="24"/>
        </w:rPr>
      </w:pPr>
      <w:del w:id="1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503 79 1 1 1 79 55 55 50 45 50</w:delText>
        </w:r>
      </w:del>
    </w:p>
    <w:p w14:paraId="48A90DC2" w14:textId="3121E9E9" w:rsidR="000D5A7E" w:rsidRPr="000D5A7E" w:rsidDel="00580A98" w:rsidRDefault="000D5A7E" w:rsidP="000D5A7E">
      <w:pPr>
        <w:spacing w:after="0"/>
        <w:rPr>
          <w:del w:id="1149" w:author="Sebring, Amanda J" w:date="2017-10-04T09:14:00Z"/>
          <w:rFonts w:ascii="Courier New" w:hAnsi="Courier New" w:cs="Courier New"/>
          <w:sz w:val="24"/>
          <w:szCs w:val="24"/>
        </w:rPr>
      </w:pPr>
      <w:del w:id="1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503 80 1 1 1 80 40 40 35 35 35</w:delText>
        </w:r>
      </w:del>
    </w:p>
    <w:p w14:paraId="18819B21" w14:textId="06562A4D" w:rsidR="000D5A7E" w:rsidRPr="000D5A7E" w:rsidDel="00580A98" w:rsidRDefault="000D5A7E" w:rsidP="000D5A7E">
      <w:pPr>
        <w:spacing w:after="0"/>
        <w:rPr>
          <w:del w:id="1151" w:author="Sebring, Amanda J" w:date="2017-10-04T09:14:00Z"/>
          <w:rFonts w:ascii="Courier New" w:hAnsi="Courier New" w:cs="Courier New"/>
          <w:sz w:val="24"/>
          <w:szCs w:val="24"/>
        </w:rPr>
      </w:pPr>
      <w:del w:id="1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503 00 1 0 0 00 50 40 35 75 35</w:delText>
        </w:r>
      </w:del>
    </w:p>
    <w:p w14:paraId="3F28F7B0" w14:textId="77897D1F" w:rsidR="000D5A7E" w:rsidRPr="000D5A7E" w:rsidDel="00580A98" w:rsidRDefault="000D5A7E" w:rsidP="000D5A7E">
      <w:pPr>
        <w:spacing w:after="0"/>
        <w:rPr>
          <w:del w:id="1153" w:author="Sebring, Amanda J" w:date="2017-10-04T09:14:00Z"/>
          <w:rFonts w:ascii="Courier New" w:hAnsi="Courier New" w:cs="Courier New"/>
          <w:sz w:val="24"/>
          <w:szCs w:val="24"/>
        </w:rPr>
      </w:pPr>
      <w:del w:id="1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503 02 1 1 2 01 60 60 50 50 50</w:delText>
        </w:r>
      </w:del>
    </w:p>
    <w:p w14:paraId="21B2E558" w14:textId="2B78DD0D" w:rsidR="000D5A7E" w:rsidRPr="000D5A7E" w:rsidDel="00580A98" w:rsidRDefault="000D5A7E" w:rsidP="000D5A7E">
      <w:pPr>
        <w:spacing w:after="0"/>
        <w:rPr>
          <w:del w:id="1155" w:author="Sebring, Amanda J" w:date="2017-10-04T09:14:00Z"/>
          <w:rFonts w:ascii="Courier New" w:hAnsi="Courier New" w:cs="Courier New"/>
          <w:sz w:val="24"/>
          <w:szCs w:val="24"/>
        </w:rPr>
      </w:pPr>
      <w:del w:id="1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503 04 1 1 2 02 35 35 35 40 35</w:delText>
        </w:r>
      </w:del>
    </w:p>
    <w:p w14:paraId="6715229B" w14:textId="60C51366" w:rsidR="000D5A7E" w:rsidRPr="000D5A7E" w:rsidDel="00580A98" w:rsidRDefault="000D5A7E" w:rsidP="000D5A7E">
      <w:pPr>
        <w:spacing w:after="0"/>
        <w:rPr>
          <w:del w:id="1157" w:author="Sebring, Amanda J" w:date="2017-10-04T09:14:00Z"/>
          <w:rFonts w:ascii="Courier New" w:hAnsi="Courier New" w:cs="Courier New"/>
          <w:sz w:val="24"/>
          <w:szCs w:val="24"/>
        </w:rPr>
      </w:pPr>
      <w:del w:id="1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503 09 1 1 2 03 50 40 40 65 40</w:delText>
        </w:r>
      </w:del>
    </w:p>
    <w:p w14:paraId="30DD72A5" w14:textId="49F113F2" w:rsidR="000D5A7E" w:rsidRPr="000D5A7E" w:rsidDel="00580A98" w:rsidRDefault="000D5A7E" w:rsidP="000D5A7E">
      <w:pPr>
        <w:spacing w:after="0"/>
        <w:rPr>
          <w:del w:id="1159" w:author="Sebring, Amanda J" w:date="2017-10-04T09:14:00Z"/>
          <w:rFonts w:ascii="Courier New" w:hAnsi="Courier New" w:cs="Courier New"/>
          <w:sz w:val="24"/>
          <w:szCs w:val="24"/>
        </w:rPr>
      </w:pPr>
      <w:del w:id="1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503 11 1 1 2 04 70 80 65 70 60</w:delText>
        </w:r>
      </w:del>
    </w:p>
    <w:p w14:paraId="3A83F1B8" w14:textId="7F2D944C" w:rsidR="000D5A7E" w:rsidRPr="000D5A7E" w:rsidDel="00580A98" w:rsidRDefault="000D5A7E" w:rsidP="000D5A7E">
      <w:pPr>
        <w:spacing w:after="0"/>
        <w:rPr>
          <w:del w:id="1161" w:author="Sebring, Amanda J" w:date="2017-10-04T09:14:00Z"/>
          <w:rFonts w:ascii="Courier New" w:hAnsi="Courier New" w:cs="Courier New"/>
          <w:sz w:val="24"/>
          <w:szCs w:val="24"/>
        </w:rPr>
      </w:pPr>
      <w:del w:id="1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503 22 1 1 2 05 20 20 15 20 20</w:delText>
        </w:r>
      </w:del>
    </w:p>
    <w:p w14:paraId="72DCE826" w14:textId="7BE189AC" w:rsidR="000D5A7E" w:rsidRPr="000D5A7E" w:rsidDel="00580A98" w:rsidRDefault="000D5A7E" w:rsidP="000D5A7E">
      <w:pPr>
        <w:spacing w:after="0"/>
        <w:rPr>
          <w:del w:id="1163" w:author="Sebring, Amanda J" w:date="2017-10-04T09:14:00Z"/>
          <w:rFonts w:ascii="Courier New" w:hAnsi="Courier New" w:cs="Courier New"/>
          <w:sz w:val="24"/>
          <w:szCs w:val="24"/>
        </w:rPr>
      </w:pPr>
      <w:del w:id="1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503 39 1 1 2 06 40 35 35 40 30</w:delText>
        </w:r>
      </w:del>
    </w:p>
    <w:p w14:paraId="1FC2DE83" w14:textId="147BC284" w:rsidR="000D5A7E" w:rsidRPr="000D5A7E" w:rsidDel="00580A98" w:rsidRDefault="000D5A7E" w:rsidP="000D5A7E">
      <w:pPr>
        <w:spacing w:after="0"/>
        <w:rPr>
          <w:del w:id="1165" w:author="Sebring, Amanda J" w:date="2017-10-04T09:14:00Z"/>
          <w:rFonts w:ascii="Courier New" w:hAnsi="Courier New" w:cs="Courier New"/>
          <w:sz w:val="24"/>
          <w:szCs w:val="24"/>
        </w:rPr>
      </w:pPr>
      <w:del w:id="1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503 40 1 1 2 07 45 45 35 50 35</w:delText>
        </w:r>
      </w:del>
    </w:p>
    <w:p w14:paraId="11DEFFDD" w14:textId="7A43869D" w:rsidR="000D5A7E" w:rsidRPr="000D5A7E" w:rsidDel="00580A98" w:rsidRDefault="000D5A7E" w:rsidP="000D5A7E">
      <w:pPr>
        <w:spacing w:after="0"/>
        <w:rPr>
          <w:del w:id="1167" w:author="Sebring, Amanda J" w:date="2017-10-04T09:14:00Z"/>
          <w:rFonts w:ascii="Courier New" w:hAnsi="Courier New" w:cs="Courier New"/>
          <w:sz w:val="24"/>
          <w:szCs w:val="24"/>
        </w:rPr>
      </w:pPr>
      <w:del w:id="1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503 46 1 1 2 08 60 60 55 70 60</w:delText>
        </w:r>
      </w:del>
    </w:p>
    <w:p w14:paraId="330A8492" w14:textId="327A6365" w:rsidR="000D5A7E" w:rsidRPr="000D5A7E" w:rsidDel="00580A98" w:rsidRDefault="000D5A7E" w:rsidP="000D5A7E">
      <w:pPr>
        <w:spacing w:after="0"/>
        <w:rPr>
          <w:del w:id="1169" w:author="Sebring, Amanda J" w:date="2017-10-04T09:14:00Z"/>
          <w:rFonts w:ascii="Courier New" w:hAnsi="Courier New" w:cs="Courier New"/>
          <w:sz w:val="24"/>
          <w:szCs w:val="24"/>
        </w:rPr>
      </w:pPr>
      <w:del w:id="1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503 13 1 1 2 09 60 60 60 55 55</w:delText>
        </w:r>
      </w:del>
    </w:p>
    <w:p w14:paraId="358CB33A" w14:textId="769791ED" w:rsidR="000D5A7E" w:rsidRPr="000D5A7E" w:rsidDel="00580A98" w:rsidRDefault="000D5A7E" w:rsidP="000D5A7E">
      <w:pPr>
        <w:spacing w:after="0"/>
        <w:rPr>
          <w:del w:id="1171" w:author="Sebring, Amanda J" w:date="2017-10-04T09:14:00Z"/>
          <w:rFonts w:ascii="Courier New" w:hAnsi="Courier New" w:cs="Courier New"/>
          <w:sz w:val="24"/>
          <w:szCs w:val="24"/>
        </w:rPr>
      </w:pPr>
      <w:del w:id="1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503 76 1 1 2 10 10 10 10 10 10</w:delText>
        </w:r>
      </w:del>
    </w:p>
    <w:p w14:paraId="71C477E8" w14:textId="62A2FA07" w:rsidR="000D5A7E" w:rsidRPr="000D5A7E" w:rsidDel="00580A98" w:rsidRDefault="000D5A7E" w:rsidP="000D5A7E">
      <w:pPr>
        <w:spacing w:after="0"/>
        <w:rPr>
          <w:del w:id="1173" w:author="Sebring, Amanda J" w:date="2017-10-04T09:14:00Z"/>
          <w:rFonts w:ascii="Courier New" w:hAnsi="Courier New" w:cs="Courier New"/>
          <w:sz w:val="24"/>
          <w:szCs w:val="24"/>
        </w:rPr>
      </w:pPr>
      <w:del w:id="1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503 43 1 1 2 11 30 30 30 30 30</w:delText>
        </w:r>
      </w:del>
    </w:p>
    <w:p w14:paraId="1938F632" w14:textId="4EB6C104" w:rsidR="000D5A7E" w:rsidRPr="000D5A7E" w:rsidDel="00580A98" w:rsidRDefault="000D5A7E" w:rsidP="000D5A7E">
      <w:pPr>
        <w:spacing w:after="0"/>
        <w:rPr>
          <w:del w:id="1175" w:author="Sebring, Amanda J" w:date="2017-10-04T09:14:00Z"/>
          <w:rFonts w:ascii="Courier New" w:hAnsi="Courier New" w:cs="Courier New"/>
          <w:sz w:val="24"/>
          <w:szCs w:val="24"/>
        </w:rPr>
      </w:pPr>
      <w:del w:id="1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503 54 1 1 2 12 75 75 65 65 60</w:delText>
        </w:r>
      </w:del>
    </w:p>
    <w:p w14:paraId="394999D5" w14:textId="2885ADB8" w:rsidR="000D5A7E" w:rsidRPr="000D5A7E" w:rsidDel="00580A98" w:rsidRDefault="000D5A7E" w:rsidP="000D5A7E">
      <w:pPr>
        <w:spacing w:after="0"/>
        <w:rPr>
          <w:del w:id="1177" w:author="Sebring, Amanda J" w:date="2017-10-04T09:14:00Z"/>
          <w:rFonts w:ascii="Courier New" w:hAnsi="Courier New" w:cs="Courier New"/>
          <w:sz w:val="24"/>
          <w:szCs w:val="24"/>
        </w:rPr>
      </w:pPr>
      <w:del w:id="1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503 01 1 1 2 13 35 40 35 45 35</w:delText>
        </w:r>
      </w:del>
    </w:p>
    <w:p w14:paraId="579F46A9" w14:textId="0BD45009" w:rsidR="000D5A7E" w:rsidRPr="000D5A7E" w:rsidDel="00580A98" w:rsidRDefault="000D5A7E" w:rsidP="000D5A7E">
      <w:pPr>
        <w:spacing w:after="0"/>
        <w:rPr>
          <w:del w:id="1179" w:author="Sebring, Amanda J" w:date="2017-10-04T09:14:00Z"/>
          <w:rFonts w:ascii="Courier New" w:hAnsi="Courier New" w:cs="Courier New"/>
          <w:sz w:val="24"/>
          <w:szCs w:val="24"/>
        </w:rPr>
      </w:pPr>
      <w:del w:id="1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503 07 1 1 2 14 55 50 45 55 35</w:delText>
        </w:r>
      </w:del>
    </w:p>
    <w:p w14:paraId="1466A9C6" w14:textId="341BE430" w:rsidR="000D5A7E" w:rsidRPr="000D5A7E" w:rsidDel="00580A98" w:rsidRDefault="000D5A7E" w:rsidP="000D5A7E">
      <w:pPr>
        <w:spacing w:after="0"/>
        <w:rPr>
          <w:del w:id="1181" w:author="Sebring, Amanda J" w:date="2017-10-04T09:14:00Z"/>
          <w:rFonts w:ascii="Courier New" w:hAnsi="Courier New" w:cs="Courier New"/>
          <w:sz w:val="24"/>
          <w:szCs w:val="24"/>
        </w:rPr>
      </w:pPr>
      <w:del w:id="1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503 14 1 1 2 15 40 45 35 40 35</w:delText>
        </w:r>
      </w:del>
    </w:p>
    <w:p w14:paraId="418BC561" w14:textId="08389899" w:rsidR="000D5A7E" w:rsidRPr="000D5A7E" w:rsidDel="00580A98" w:rsidRDefault="000D5A7E" w:rsidP="000D5A7E">
      <w:pPr>
        <w:spacing w:after="0"/>
        <w:rPr>
          <w:del w:id="1183" w:author="Sebring, Amanda J" w:date="2017-10-04T09:14:00Z"/>
          <w:rFonts w:ascii="Courier New" w:hAnsi="Courier New" w:cs="Courier New"/>
          <w:sz w:val="24"/>
          <w:szCs w:val="24"/>
        </w:rPr>
      </w:pPr>
      <w:del w:id="1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503 30 1 1 2 16 10 10 10 25 10</w:delText>
        </w:r>
      </w:del>
    </w:p>
    <w:p w14:paraId="2A1FF9C6" w14:textId="661ABFC8" w:rsidR="000D5A7E" w:rsidRPr="000D5A7E" w:rsidDel="00580A98" w:rsidRDefault="000D5A7E" w:rsidP="000D5A7E">
      <w:pPr>
        <w:spacing w:after="0"/>
        <w:rPr>
          <w:del w:id="1185" w:author="Sebring, Amanda J" w:date="2017-10-04T09:14:00Z"/>
          <w:rFonts w:ascii="Courier New" w:hAnsi="Courier New" w:cs="Courier New"/>
          <w:sz w:val="24"/>
          <w:szCs w:val="24"/>
        </w:rPr>
      </w:pPr>
      <w:del w:id="1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503 37 1 1 2 17 40 40 35 30 30</w:delText>
        </w:r>
      </w:del>
    </w:p>
    <w:p w14:paraId="27BDEB1C" w14:textId="440A6AB3" w:rsidR="000D5A7E" w:rsidRPr="000D5A7E" w:rsidDel="00580A98" w:rsidRDefault="000D5A7E" w:rsidP="000D5A7E">
      <w:pPr>
        <w:spacing w:after="0"/>
        <w:rPr>
          <w:del w:id="1187" w:author="Sebring, Amanda J" w:date="2017-10-04T09:14:00Z"/>
          <w:rFonts w:ascii="Courier New" w:hAnsi="Courier New" w:cs="Courier New"/>
          <w:sz w:val="24"/>
          <w:szCs w:val="24"/>
        </w:rPr>
      </w:pPr>
      <w:del w:id="1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503 50 1 1 2 18 90 95 80 80 80</w:delText>
        </w:r>
      </w:del>
    </w:p>
    <w:p w14:paraId="3BF16445" w14:textId="0EB70A83" w:rsidR="000D5A7E" w:rsidRPr="000D5A7E" w:rsidDel="00580A98" w:rsidRDefault="000D5A7E" w:rsidP="000D5A7E">
      <w:pPr>
        <w:spacing w:after="0"/>
        <w:rPr>
          <w:del w:id="1189" w:author="Sebring, Amanda J" w:date="2017-10-04T09:14:00Z"/>
          <w:rFonts w:ascii="Courier New" w:hAnsi="Courier New" w:cs="Courier New"/>
          <w:sz w:val="24"/>
          <w:szCs w:val="24"/>
        </w:rPr>
      </w:pPr>
      <w:del w:id="1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503 52 1 1 2 19 35 30 25 25 25</w:delText>
        </w:r>
      </w:del>
    </w:p>
    <w:p w14:paraId="36A06F67" w14:textId="6B4DF8C6" w:rsidR="000D5A7E" w:rsidRPr="000D5A7E" w:rsidDel="00580A98" w:rsidRDefault="000D5A7E" w:rsidP="000D5A7E">
      <w:pPr>
        <w:spacing w:after="0"/>
        <w:rPr>
          <w:del w:id="1191" w:author="Sebring, Amanda J" w:date="2017-10-04T09:14:00Z"/>
          <w:rFonts w:ascii="Courier New" w:hAnsi="Courier New" w:cs="Courier New"/>
          <w:sz w:val="24"/>
          <w:szCs w:val="24"/>
        </w:rPr>
      </w:pPr>
      <w:del w:id="1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503 65 1 1 2 20 35 35 35 35 35</w:delText>
        </w:r>
      </w:del>
    </w:p>
    <w:p w14:paraId="43DE8F12" w14:textId="23AA094C" w:rsidR="000D5A7E" w:rsidRPr="000D5A7E" w:rsidDel="00580A98" w:rsidRDefault="000D5A7E" w:rsidP="000D5A7E">
      <w:pPr>
        <w:spacing w:after="0"/>
        <w:rPr>
          <w:del w:id="1193" w:author="Sebring, Amanda J" w:date="2017-10-04T09:14:00Z"/>
          <w:rFonts w:ascii="Courier New" w:hAnsi="Courier New" w:cs="Courier New"/>
          <w:sz w:val="24"/>
          <w:szCs w:val="24"/>
        </w:rPr>
      </w:pPr>
      <w:del w:id="1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503 70 1 1 2 21 40 45 35 50 35</w:delText>
        </w:r>
      </w:del>
    </w:p>
    <w:p w14:paraId="4C237869" w14:textId="46A8666E" w:rsidR="000D5A7E" w:rsidRPr="000D5A7E" w:rsidDel="00580A98" w:rsidRDefault="000D5A7E" w:rsidP="000D5A7E">
      <w:pPr>
        <w:spacing w:after="0"/>
        <w:rPr>
          <w:del w:id="1195" w:author="Sebring, Amanda J" w:date="2017-10-04T09:14:00Z"/>
          <w:rFonts w:ascii="Courier New" w:hAnsi="Courier New" w:cs="Courier New"/>
          <w:sz w:val="24"/>
          <w:szCs w:val="24"/>
        </w:rPr>
      </w:pPr>
      <w:del w:id="1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503 38 1 1 2 22 85 80 80 80 80</w:delText>
        </w:r>
      </w:del>
    </w:p>
    <w:p w14:paraId="07CF29F1" w14:textId="38B50D1A" w:rsidR="000D5A7E" w:rsidRPr="000D5A7E" w:rsidDel="00580A98" w:rsidRDefault="000D5A7E" w:rsidP="000D5A7E">
      <w:pPr>
        <w:spacing w:after="0"/>
        <w:rPr>
          <w:del w:id="1197" w:author="Sebring, Amanda J" w:date="2017-10-04T09:14:00Z"/>
          <w:rFonts w:ascii="Courier New" w:hAnsi="Courier New" w:cs="Courier New"/>
          <w:sz w:val="24"/>
          <w:szCs w:val="24"/>
        </w:rPr>
      </w:pPr>
      <w:del w:id="1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503 42 1 1 2 23 70 60 50 70 50</w:delText>
        </w:r>
      </w:del>
    </w:p>
    <w:p w14:paraId="3188B534" w14:textId="551DAA41" w:rsidR="000D5A7E" w:rsidRPr="000D5A7E" w:rsidDel="00580A98" w:rsidRDefault="000D5A7E" w:rsidP="000D5A7E">
      <w:pPr>
        <w:spacing w:after="0"/>
        <w:rPr>
          <w:del w:id="1199" w:author="Sebring, Amanda J" w:date="2017-10-04T09:14:00Z"/>
          <w:rFonts w:ascii="Courier New" w:hAnsi="Courier New" w:cs="Courier New"/>
          <w:sz w:val="24"/>
          <w:szCs w:val="24"/>
        </w:rPr>
      </w:pPr>
      <w:del w:id="1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503 03 1 1 2 24 65 65 60 60 55</w:delText>
        </w:r>
      </w:del>
    </w:p>
    <w:p w14:paraId="649C5DA3" w14:textId="5FC2AF34" w:rsidR="000D5A7E" w:rsidRPr="000D5A7E" w:rsidDel="00580A98" w:rsidRDefault="000D5A7E" w:rsidP="000D5A7E">
      <w:pPr>
        <w:spacing w:after="0"/>
        <w:rPr>
          <w:del w:id="1201" w:author="Sebring, Amanda J" w:date="2017-10-04T09:14:00Z"/>
          <w:rFonts w:ascii="Courier New" w:hAnsi="Courier New" w:cs="Courier New"/>
          <w:sz w:val="24"/>
          <w:szCs w:val="24"/>
        </w:rPr>
      </w:pPr>
      <w:del w:id="1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503 05 1 1 2 25 35 35 30 40 30</w:delText>
        </w:r>
      </w:del>
    </w:p>
    <w:p w14:paraId="5DC11692" w14:textId="0230A305" w:rsidR="000D5A7E" w:rsidRPr="000D5A7E" w:rsidDel="00580A98" w:rsidRDefault="000D5A7E" w:rsidP="000D5A7E">
      <w:pPr>
        <w:spacing w:after="0"/>
        <w:rPr>
          <w:del w:id="1203" w:author="Sebring, Amanda J" w:date="2017-10-04T09:14:00Z"/>
          <w:rFonts w:ascii="Courier New" w:hAnsi="Courier New" w:cs="Courier New"/>
          <w:sz w:val="24"/>
          <w:szCs w:val="24"/>
        </w:rPr>
      </w:pPr>
      <w:del w:id="1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503 06 1 1 2 26 75 70 55 60 55</w:delText>
        </w:r>
      </w:del>
    </w:p>
    <w:p w14:paraId="538BCF81" w14:textId="2874B4E0" w:rsidR="000D5A7E" w:rsidRPr="000D5A7E" w:rsidDel="00580A98" w:rsidRDefault="000D5A7E" w:rsidP="000D5A7E">
      <w:pPr>
        <w:spacing w:after="0"/>
        <w:rPr>
          <w:del w:id="1205" w:author="Sebring, Amanda J" w:date="2017-10-04T09:14:00Z"/>
          <w:rFonts w:ascii="Courier New" w:hAnsi="Courier New" w:cs="Courier New"/>
          <w:sz w:val="24"/>
          <w:szCs w:val="24"/>
        </w:rPr>
      </w:pPr>
      <w:del w:id="1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503 08 1 1 2 27 25 25 30 50 25</w:delText>
        </w:r>
      </w:del>
    </w:p>
    <w:p w14:paraId="35A47A5B" w14:textId="143186FF" w:rsidR="000D5A7E" w:rsidRPr="000D5A7E" w:rsidDel="00580A98" w:rsidRDefault="000D5A7E" w:rsidP="000D5A7E">
      <w:pPr>
        <w:spacing w:after="0"/>
        <w:rPr>
          <w:del w:id="1207" w:author="Sebring, Amanda J" w:date="2017-10-04T09:14:00Z"/>
          <w:rFonts w:ascii="Courier New" w:hAnsi="Courier New" w:cs="Courier New"/>
          <w:sz w:val="24"/>
          <w:szCs w:val="24"/>
        </w:rPr>
      </w:pPr>
      <w:del w:id="1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503 10 1 1 2 28 60 60 50 70 40</w:delText>
        </w:r>
      </w:del>
    </w:p>
    <w:p w14:paraId="01F6BD85" w14:textId="711C36B2" w:rsidR="000D5A7E" w:rsidRPr="000D5A7E" w:rsidDel="00580A98" w:rsidRDefault="000D5A7E" w:rsidP="000D5A7E">
      <w:pPr>
        <w:spacing w:after="0"/>
        <w:rPr>
          <w:del w:id="1209" w:author="Sebring, Amanda J" w:date="2017-10-04T09:14:00Z"/>
          <w:rFonts w:ascii="Courier New" w:hAnsi="Courier New" w:cs="Courier New"/>
          <w:sz w:val="24"/>
          <w:szCs w:val="24"/>
        </w:rPr>
      </w:pPr>
      <w:del w:id="1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503 12 1 1 2 29 40 40 40 40 40</w:delText>
        </w:r>
      </w:del>
    </w:p>
    <w:p w14:paraId="71D13D3A" w14:textId="45D9BE5D" w:rsidR="000D5A7E" w:rsidRPr="000D5A7E" w:rsidDel="00580A98" w:rsidRDefault="000D5A7E" w:rsidP="000D5A7E">
      <w:pPr>
        <w:spacing w:after="0"/>
        <w:rPr>
          <w:del w:id="1211" w:author="Sebring, Amanda J" w:date="2017-10-04T09:14:00Z"/>
          <w:rFonts w:ascii="Courier New" w:hAnsi="Courier New" w:cs="Courier New"/>
          <w:sz w:val="24"/>
          <w:szCs w:val="24"/>
        </w:rPr>
      </w:pPr>
      <w:del w:id="1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503 15 1 1 2 30 65 65 50 45 55</w:delText>
        </w:r>
      </w:del>
    </w:p>
    <w:p w14:paraId="0326D6D5" w14:textId="47F22A4F" w:rsidR="000D5A7E" w:rsidRPr="000D5A7E" w:rsidDel="00580A98" w:rsidRDefault="000D5A7E" w:rsidP="000D5A7E">
      <w:pPr>
        <w:spacing w:after="0"/>
        <w:rPr>
          <w:del w:id="1213" w:author="Sebring, Amanda J" w:date="2017-10-04T09:14:00Z"/>
          <w:rFonts w:ascii="Courier New" w:hAnsi="Courier New" w:cs="Courier New"/>
          <w:sz w:val="24"/>
          <w:szCs w:val="24"/>
        </w:rPr>
      </w:pPr>
      <w:del w:id="1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503 16 1 1 2 31 55 55 45 55 45</w:delText>
        </w:r>
      </w:del>
    </w:p>
    <w:p w14:paraId="040C5E0F" w14:textId="7484507B" w:rsidR="000D5A7E" w:rsidRPr="000D5A7E" w:rsidDel="00580A98" w:rsidRDefault="000D5A7E" w:rsidP="000D5A7E">
      <w:pPr>
        <w:spacing w:after="0"/>
        <w:rPr>
          <w:del w:id="1215" w:author="Sebring, Amanda J" w:date="2017-10-04T09:14:00Z"/>
          <w:rFonts w:ascii="Courier New" w:hAnsi="Courier New" w:cs="Courier New"/>
          <w:sz w:val="24"/>
          <w:szCs w:val="24"/>
        </w:rPr>
      </w:pPr>
      <w:del w:id="1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503 17 1 1 2 32 40 35 30 40 30</w:delText>
        </w:r>
      </w:del>
    </w:p>
    <w:p w14:paraId="69810D29" w14:textId="77AA8132" w:rsidR="000D5A7E" w:rsidRPr="000D5A7E" w:rsidDel="00580A98" w:rsidRDefault="000D5A7E" w:rsidP="000D5A7E">
      <w:pPr>
        <w:spacing w:after="0"/>
        <w:rPr>
          <w:del w:id="1217" w:author="Sebring, Amanda J" w:date="2017-10-04T09:14:00Z"/>
          <w:rFonts w:ascii="Courier New" w:hAnsi="Courier New" w:cs="Courier New"/>
          <w:sz w:val="24"/>
          <w:szCs w:val="24"/>
        </w:rPr>
      </w:pPr>
      <w:del w:id="1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503 18 1 1 2 33 15 10 10 20 10</w:delText>
        </w:r>
      </w:del>
    </w:p>
    <w:p w14:paraId="16E2D912" w14:textId="10BEDDF0" w:rsidR="000D5A7E" w:rsidRPr="000D5A7E" w:rsidDel="00580A98" w:rsidRDefault="000D5A7E" w:rsidP="000D5A7E">
      <w:pPr>
        <w:spacing w:after="0"/>
        <w:rPr>
          <w:del w:id="1219" w:author="Sebring, Amanda J" w:date="2017-10-04T09:14:00Z"/>
          <w:rFonts w:ascii="Courier New" w:hAnsi="Courier New" w:cs="Courier New"/>
          <w:sz w:val="24"/>
          <w:szCs w:val="24"/>
        </w:rPr>
      </w:pPr>
      <w:del w:id="1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503 19 1 1 2 34 40 45 30 50 30</w:delText>
        </w:r>
      </w:del>
    </w:p>
    <w:p w14:paraId="17AE4369" w14:textId="267C3949" w:rsidR="000D5A7E" w:rsidRPr="000D5A7E" w:rsidDel="00580A98" w:rsidRDefault="000D5A7E" w:rsidP="000D5A7E">
      <w:pPr>
        <w:spacing w:after="0"/>
        <w:rPr>
          <w:del w:id="1221" w:author="Sebring, Amanda J" w:date="2017-10-04T09:14:00Z"/>
          <w:rFonts w:ascii="Courier New" w:hAnsi="Courier New" w:cs="Courier New"/>
          <w:sz w:val="24"/>
          <w:szCs w:val="24"/>
        </w:rPr>
      </w:pPr>
      <w:del w:id="1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503 20 1 1 2 35 50 50 40 40 35</w:delText>
        </w:r>
      </w:del>
    </w:p>
    <w:p w14:paraId="135CCBA5" w14:textId="6D84332C" w:rsidR="000D5A7E" w:rsidRPr="000D5A7E" w:rsidDel="00580A98" w:rsidRDefault="000D5A7E" w:rsidP="000D5A7E">
      <w:pPr>
        <w:spacing w:after="0"/>
        <w:rPr>
          <w:del w:id="1223" w:author="Sebring, Amanda J" w:date="2017-10-04T09:14:00Z"/>
          <w:rFonts w:ascii="Courier New" w:hAnsi="Courier New" w:cs="Courier New"/>
          <w:sz w:val="24"/>
          <w:szCs w:val="24"/>
        </w:rPr>
      </w:pPr>
      <w:del w:id="1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503 21 1 1 2 36 90 95 70 75 60</w:delText>
        </w:r>
      </w:del>
    </w:p>
    <w:p w14:paraId="69FD2AC4" w14:textId="7A52877E" w:rsidR="000D5A7E" w:rsidRPr="000D5A7E" w:rsidDel="00580A98" w:rsidRDefault="000D5A7E" w:rsidP="000D5A7E">
      <w:pPr>
        <w:spacing w:after="0"/>
        <w:rPr>
          <w:del w:id="1225" w:author="Sebring, Amanda J" w:date="2017-10-04T09:14:00Z"/>
          <w:rFonts w:ascii="Courier New" w:hAnsi="Courier New" w:cs="Courier New"/>
          <w:sz w:val="24"/>
          <w:szCs w:val="24"/>
        </w:rPr>
      </w:pPr>
      <w:del w:id="1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503 23 1 1 2 37 60 60 60 65 60</w:delText>
        </w:r>
      </w:del>
    </w:p>
    <w:p w14:paraId="305E9964" w14:textId="6267A75B" w:rsidR="000D5A7E" w:rsidRPr="000D5A7E" w:rsidDel="00580A98" w:rsidRDefault="000D5A7E" w:rsidP="000D5A7E">
      <w:pPr>
        <w:spacing w:after="0"/>
        <w:rPr>
          <w:del w:id="1227" w:author="Sebring, Amanda J" w:date="2017-10-04T09:14:00Z"/>
          <w:rFonts w:ascii="Courier New" w:hAnsi="Courier New" w:cs="Courier New"/>
          <w:sz w:val="24"/>
          <w:szCs w:val="24"/>
        </w:rPr>
      </w:pPr>
      <w:del w:id="1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503 24 1 1 2 38 60 55 50 40 50</w:delText>
        </w:r>
      </w:del>
    </w:p>
    <w:p w14:paraId="382F524B" w14:textId="48616C02" w:rsidR="000D5A7E" w:rsidRPr="000D5A7E" w:rsidDel="00580A98" w:rsidRDefault="000D5A7E" w:rsidP="000D5A7E">
      <w:pPr>
        <w:spacing w:after="0"/>
        <w:rPr>
          <w:del w:id="1229" w:author="Sebring, Amanda J" w:date="2017-10-04T09:14:00Z"/>
          <w:rFonts w:ascii="Courier New" w:hAnsi="Courier New" w:cs="Courier New"/>
          <w:sz w:val="24"/>
          <w:szCs w:val="24"/>
        </w:rPr>
      </w:pPr>
      <w:del w:id="1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503 25 1 1 2 39 55 55 55 55 55</w:delText>
        </w:r>
      </w:del>
    </w:p>
    <w:p w14:paraId="0A74CD3C" w14:textId="50F40F3A" w:rsidR="000D5A7E" w:rsidRPr="000D5A7E" w:rsidDel="00580A98" w:rsidRDefault="000D5A7E" w:rsidP="000D5A7E">
      <w:pPr>
        <w:spacing w:after="0"/>
        <w:rPr>
          <w:del w:id="1231" w:author="Sebring, Amanda J" w:date="2017-10-04T09:14:00Z"/>
          <w:rFonts w:ascii="Courier New" w:hAnsi="Courier New" w:cs="Courier New"/>
          <w:sz w:val="24"/>
          <w:szCs w:val="24"/>
        </w:rPr>
      </w:pPr>
      <w:del w:id="1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503 26 1 1 2 40 40 30 30 30 30</w:delText>
        </w:r>
      </w:del>
    </w:p>
    <w:p w14:paraId="3DF21CF0" w14:textId="17A13DBF" w:rsidR="000D5A7E" w:rsidRPr="000D5A7E" w:rsidDel="00580A98" w:rsidRDefault="000D5A7E" w:rsidP="000D5A7E">
      <w:pPr>
        <w:spacing w:after="0"/>
        <w:rPr>
          <w:del w:id="1233" w:author="Sebring, Amanda J" w:date="2017-10-04T09:14:00Z"/>
          <w:rFonts w:ascii="Courier New" w:hAnsi="Courier New" w:cs="Courier New"/>
          <w:sz w:val="24"/>
          <w:szCs w:val="24"/>
        </w:rPr>
      </w:pPr>
      <w:del w:id="1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503 27 1 1 2 41 80 70 60 65 60</w:delText>
        </w:r>
      </w:del>
    </w:p>
    <w:p w14:paraId="0C4CE820" w14:textId="36AB1733" w:rsidR="000D5A7E" w:rsidRPr="000D5A7E" w:rsidDel="00580A98" w:rsidRDefault="000D5A7E" w:rsidP="000D5A7E">
      <w:pPr>
        <w:spacing w:after="0"/>
        <w:rPr>
          <w:del w:id="1235" w:author="Sebring, Amanda J" w:date="2017-10-04T09:14:00Z"/>
          <w:rFonts w:ascii="Courier New" w:hAnsi="Courier New" w:cs="Courier New"/>
          <w:sz w:val="24"/>
          <w:szCs w:val="24"/>
        </w:rPr>
      </w:pPr>
      <w:del w:id="1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503 28 1 1 2 42 40 40 40 60 40</w:delText>
        </w:r>
      </w:del>
    </w:p>
    <w:p w14:paraId="7D71CB4B" w14:textId="5EF01B15" w:rsidR="000D5A7E" w:rsidRPr="000D5A7E" w:rsidDel="00580A98" w:rsidRDefault="000D5A7E" w:rsidP="000D5A7E">
      <w:pPr>
        <w:spacing w:after="0"/>
        <w:rPr>
          <w:del w:id="1237" w:author="Sebring, Amanda J" w:date="2017-10-04T09:14:00Z"/>
          <w:rFonts w:ascii="Courier New" w:hAnsi="Courier New" w:cs="Courier New"/>
          <w:sz w:val="24"/>
          <w:szCs w:val="24"/>
        </w:rPr>
      </w:pPr>
      <w:del w:id="1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503 29 1 1 2 43 70 65 55 60 55</w:delText>
        </w:r>
      </w:del>
    </w:p>
    <w:p w14:paraId="1190FAE1" w14:textId="43F49AFD" w:rsidR="000D5A7E" w:rsidRPr="000D5A7E" w:rsidDel="00580A98" w:rsidRDefault="000D5A7E" w:rsidP="000D5A7E">
      <w:pPr>
        <w:spacing w:after="0"/>
        <w:rPr>
          <w:del w:id="1239" w:author="Sebring, Amanda J" w:date="2017-10-04T09:14:00Z"/>
          <w:rFonts w:ascii="Courier New" w:hAnsi="Courier New" w:cs="Courier New"/>
          <w:sz w:val="24"/>
          <w:szCs w:val="24"/>
        </w:rPr>
      </w:pPr>
      <w:del w:id="1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503 31 1 1 2 44 60 55 45 50 45</w:delText>
        </w:r>
      </w:del>
    </w:p>
    <w:p w14:paraId="01F53C52" w14:textId="5CF210EB" w:rsidR="000D5A7E" w:rsidRPr="000D5A7E" w:rsidDel="00580A98" w:rsidRDefault="000D5A7E" w:rsidP="000D5A7E">
      <w:pPr>
        <w:spacing w:after="0"/>
        <w:rPr>
          <w:del w:id="1241" w:author="Sebring, Amanda J" w:date="2017-10-04T09:14:00Z"/>
          <w:rFonts w:ascii="Courier New" w:hAnsi="Courier New" w:cs="Courier New"/>
          <w:sz w:val="24"/>
          <w:szCs w:val="24"/>
        </w:rPr>
      </w:pPr>
      <w:del w:id="1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503 32 1 1 2 45 60 60 75 70 75</w:delText>
        </w:r>
      </w:del>
    </w:p>
    <w:p w14:paraId="3817BA34" w14:textId="424AF41C" w:rsidR="000D5A7E" w:rsidRPr="000D5A7E" w:rsidDel="00580A98" w:rsidRDefault="000D5A7E" w:rsidP="000D5A7E">
      <w:pPr>
        <w:spacing w:after="0"/>
        <w:rPr>
          <w:del w:id="1243" w:author="Sebring, Amanda J" w:date="2017-10-04T09:14:00Z"/>
          <w:rFonts w:ascii="Courier New" w:hAnsi="Courier New" w:cs="Courier New"/>
          <w:sz w:val="24"/>
          <w:szCs w:val="24"/>
        </w:rPr>
      </w:pPr>
      <w:del w:id="1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503 33 1 1 2 46 75 75 70 65 65</w:delText>
        </w:r>
      </w:del>
    </w:p>
    <w:p w14:paraId="014F4160" w14:textId="68CA6053" w:rsidR="000D5A7E" w:rsidRPr="000D5A7E" w:rsidDel="00580A98" w:rsidRDefault="000D5A7E" w:rsidP="000D5A7E">
      <w:pPr>
        <w:spacing w:after="0"/>
        <w:rPr>
          <w:del w:id="1245" w:author="Sebring, Amanda J" w:date="2017-10-04T09:14:00Z"/>
          <w:rFonts w:ascii="Courier New" w:hAnsi="Courier New" w:cs="Courier New"/>
          <w:sz w:val="24"/>
          <w:szCs w:val="24"/>
        </w:rPr>
      </w:pPr>
      <w:del w:id="1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503 34 1 1 2 47 60 55 45 55 50</w:delText>
        </w:r>
      </w:del>
    </w:p>
    <w:p w14:paraId="588BBA3E" w14:textId="09D483B3" w:rsidR="000D5A7E" w:rsidRPr="000D5A7E" w:rsidDel="00580A98" w:rsidRDefault="000D5A7E" w:rsidP="000D5A7E">
      <w:pPr>
        <w:spacing w:after="0"/>
        <w:rPr>
          <w:del w:id="1247" w:author="Sebring, Amanda J" w:date="2017-10-04T09:14:00Z"/>
          <w:rFonts w:ascii="Courier New" w:hAnsi="Courier New" w:cs="Courier New"/>
          <w:sz w:val="24"/>
          <w:szCs w:val="24"/>
        </w:rPr>
      </w:pPr>
      <w:del w:id="1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503 35 1 1 2 48 75 75 75 75 60</w:delText>
        </w:r>
      </w:del>
    </w:p>
    <w:p w14:paraId="0374C979" w14:textId="30AF6700" w:rsidR="000D5A7E" w:rsidRPr="000D5A7E" w:rsidDel="00580A98" w:rsidRDefault="000D5A7E" w:rsidP="000D5A7E">
      <w:pPr>
        <w:spacing w:after="0"/>
        <w:rPr>
          <w:del w:id="1249" w:author="Sebring, Amanda J" w:date="2017-10-04T09:14:00Z"/>
          <w:rFonts w:ascii="Courier New" w:hAnsi="Courier New" w:cs="Courier New"/>
          <w:sz w:val="24"/>
          <w:szCs w:val="24"/>
        </w:rPr>
      </w:pPr>
      <w:del w:id="1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503 36 1 1 2 49 40 40 35 35 35</w:delText>
        </w:r>
      </w:del>
    </w:p>
    <w:p w14:paraId="3261E9F2" w14:textId="683B4480" w:rsidR="000D5A7E" w:rsidRPr="000D5A7E" w:rsidDel="00580A98" w:rsidRDefault="000D5A7E" w:rsidP="000D5A7E">
      <w:pPr>
        <w:spacing w:after="0"/>
        <w:rPr>
          <w:del w:id="1251" w:author="Sebring, Amanda J" w:date="2017-10-04T09:14:00Z"/>
          <w:rFonts w:ascii="Courier New" w:hAnsi="Courier New" w:cs="Courier New"/>
          <w:sz w:val="24"/>
          <w:szCs w:val="24"/>
        </w:rPr>
      </w:pPr>
      <w:del w:id="1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503 41 1 1 2 50 60 65 55 60 55</w:delText>
        </w:r>
      </w:del>
    </w:p>
    <w:p w14:paraId="7158AB39" w14:textId="0DF64142" w:rsidR="000D5A7E" w:rsidRPr="000D5A7E" w:rsidDel="00580A98" w:rsidRDefault="000D5A7E" w:rsidP="000D5A7E">
      <w:pPr>
        <w:spacing w:after="0"/>
        <w:rPr>
          <w:del w:id="1253" w:author="Sebring, Amanda J" w:date="2017-10-04T09:14:00Z"/>
          <w:rFonts w:ascii="Courier New" w:hAnsi="Courier New" w:cs="Courier New"/>
          <w:sz w:val="24"/>
          <w:szCs w:val="24"/>
        </w:rPr>
      </w:pPr>
      <w:del w:id="1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503 44 1 1 2 51 40 40 35 35 35</w:delText>
        </w:r>
      </w:del>
    </w:p>
    <w:p w14:paraId="71ADA064" w14:textId="1268FCEA" w:rsidR="000D5A7E" w:rsidRPr="000D5A7E" w:rsidDel="00580A98" w:rsidRDefault="000D5A7E" w:rsidP="000D5A7E">
      <w:pPr>
        <w:spacing w:after="0"/>
        <w:rPr>
          <w:del w:id="1255" w:author="Sebring, Amanda J" w:date="2017-10-04T09:14:00Z"/>
          <w:rFonts w:ascii="Courier New" w:hAnsi="Courier New" w:cs="Courier New"/>
          <w:sz w:val="24"/>
          <w:szCs w:val="24"/>
        </w:rPr>
      </w:pPr>
      <w:del w:id="1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503 45 1 1 2 52 45 50 40 50 40</w:delText>
        </w:r>
      </w:del>
    </w:p>
    <w:p w14:paraId="2CEF11BE" w14:textId="10C00C0B" w:rsidR="000D5A7E" w:rsidRPr="000D5A7E" w:rsidDel="00580A98" w:rsidRDefault="000D5A7E" w:rsidP="000D5A7E">
      <w:pPr>
        <w:spacing w:after="0"/>
        <w:rPr>
          <w:del w:id="1257" w:author="Sebring, Amanda J" w:date="2017-10-04T09:14:00Z"/>
          <w:rFonts w:ascii="Courier New" w:hAnsi="Courier New" w:cs="Courier New"/>
          <w:sz w:val="24"/>
          <w:szCs w:val="24"/>
        </w:rPr>
      </w:pPr>
      <w:del w:id="1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503 47 1 1 2 53 45 40 40 50 40</w:delText>
        </w:r>
      </w:del>
    </w:p>
    <w:p w14:paraId="6A8871C6" w14:textId="774A10EF" w:rsidR="000D5A7E" w:rsidRPr="000D5A7E" w:rsidDel="00580A98" w:rsidRDefault="000D5A7E" w:rsidP="000D5A7E">
      <w:pPr>
        <w:spacing w:after="0"/>
        <w:rPr>
          <w:del w:id="1259" w:author="Sebring, Amanda J" w:date="2017-10-04T09:14:00Z"/>
          <w:rFonts w:ascii="Courier New" w:hAnsi="Courier New" w:cs="Courier New"/>
          <w:sz w:val="24"/>
          <w:szCs w:val="24"/>
        </w:rPr>
      </w:pPr>
      <w:del w:id="1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503 48 1 1 2 54 45 45 45 35 35</w:delText>
        </w:r>
      </w:del>
    </w:p>
    <w:p w14:paraId="0F81AB46" w14:textId="7DFAC700" w:rsidR="000D5A7E" w:rsidRPr="000D5A7E" w:rsidDel="00580A98" w:rsidRDefault="000D5A7E" w:rsidP="000D5A7E">
      <w:pPr>
        <w:spacing w:after="0"/>
        <w:rPr>
          <w:del w:id="1261" w:author="Sebring, Amanda J" w:date="2017-10-04T09:14:00Z"/>
          <w:rFonts w:ascii="Courier New" w:hAnsi="Courier New" w:cs="Courier New"/>
          <w:sz w:val="24"/>
          <w:szCs w:val="24"/>
        </w:rPr>
      </w:pPr>
      <w:del w:id="1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503 49 1 1 2 55 40 40 40 35 40</w:delText>
        </w:r>
      </w:del>
    </w:p>
    <w:p w14:paraId="7C9456F2" w14:textId="61A23E09" w:rsidR="000D5A7E" w:rsidRPr="000D5A7E" w:rsidDel="00580A98" w:rsidRDefault="000D5A7E" w:rsidP="000D5A7E">
      <w:pPr>
        <w:spacing w:after="0"/>
        <w:rPr>
          <w:del w:id="1263" w:author="Sebring, Amanda J" w:date="2017-10-04T09:14:00Z"/>
          <w:rFonts w:ascii="Courier New" w:hAnsi="Courier New" w:cs="Courier New"/>
          <w:sz w:val="24"/>
          <w:szCs w:val="24"/>
        </w:rPr>
      </w:pPr>
      <w:del w:id="1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503 51 1 1 2 56 </w:delText>
        </w:r>
      </w:del>
    </w:p>
    <w:p w14:paraId="61D87CCB" w14:textId="1F012834" w:rsidR="000D5A7E" w:rsidRPr="000D5A7E" w:rsidDel="00580A98" w:rsidRDefault="000D5A7E" w:rsidP="000D5A7E">
      <w:pPr>
        <w:spacing w:after="0"/>
        <w:rPr>
          <w:del w:id="1265" w:author="Sebring, Amanda J" w:date="2017-10-04T09:14:00Z"/>
          <w:rFonts w:ascii="Courier New" w:hAnsi="Courier New" w:cs="Courier New"/>
          <w:sz w:val="24"/>
          <w:szCs w:val="24"/>
        </w:rPr>
      </w:pPr>
      <w:del w:id="1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503 53 1 1 2 57 35 35 35 35 30</w:delText>
        </w:r>
      </w:del>
    </w:p>
    <w:p w14:paraId="493873C1" w14:textId="09183A26" w:rsidR="000D5A7E" w:rsidRPr="000D5A7E" w:rsidDel="00580A98" w:rsidRDefault="000D5A7E" w:rsidP="000D5A7E">
      <w:pPr>
        <w:spacing w:after="0"/>
        <w:rPr>
          <w:del w:id="1267" w:author="Sebring, Amanda J" w:date="2017-10-04T09:14:00Z"/>
          <w:rFonts w:ascii="Courier New" w:hAnsi="Courier New" w:cs="Courier New"/>
          <w:sz w:val="24"/>
          <w:szCs w:val="24"/>
        </w:rPr>
      </w:pPr>
      <w:del w:id="1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503 55 1 1 2 58 55 55 50 60 45</w:delText>
        </w:r>
      </w:del>
    </w:p>
    <w:p w14:paraId="15BD7E32" w14:textId="789BD6D3" w:rsidR="000D5A7E" w:rsidRPr="000D5A7E" w:rsidDel="00580A98" w:rsidRDefault="000D5A7E" w:rsidP="000D5A7E">
      <w:pPr>
        <w:spacing w:after="0"/>
        <w:rPr>
          <w:del w:id="1269" w:author="Sebring, Amanda J" w:date="2017-10-04T09:14:00Z"/>
          <w:rFonts w:ascii="Courier New" w:hAnsi="Courier New" w:cs="Courier New"/>
          <w:sz w:val="24"/>
          <w:szCs w:val="24"/>
        </w:rPr>
      </w:pPr>
      <w:del w:id="1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503 56 1 1 2 59 10 05 05 10 05</w:delText>
        </w:r>
      </w:del>
    </w:p>
    <w:p w14:paraId="219EF7CB" w14:textId="031EDBA0" w:rsidR="000D5A7E" w:rsidRPr="000D5A7E" w:rsidDel="00580A98" w:rsidRDefault="000D5A7E" w:rsidP="000D5A7E">
      <w:pPr>
        <w:spacing w:after="0"/>
        <w:rPr>
          <w:del w:id="1271" w:author="Sebring, Amanda J" w:date="2017-10-04T09:14:00Z"/>
          <w:rFonts w:ascii="Courier New" w:hAnsi="Courier New" w:cs="Courier New"/>
          <w:sz w:val="24"/>
          <w:szCs w:val="24"/>
        </w:rPr>
      </w:pPr>
      <w:del w:id="1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503 57 1 1 2 60 45 45 40 45 40</w:delText>
        </w:r>
      </w:del>
    </w:p>
    <w:p w14:paraId="6A94DFFD" w14:textId="07D45FB8" w:rsidR="000D5A7E" w:rsidRPr="000D5A7E" w:rsidDel="00580A98" w:rsidRDefault="000D5A7E" w:rsidP="000D5A7E">
      <w:pPr>
        <w:spacing w:after="0"/>
        <w:rPr>
          <w:del w:id="1273" w:author="Sebring, Amanda J" w:date="2017-10-04T09:14:00Z"/>
          <w:rFonts w:ascii="Courier New" w:hAnsi="Courier New" w:cs="Courier New"/>
          <w:sz w:val="24"/>
          <w:szCs w:val="24"/>
        </w:rPr>
      </w:pPr>
      <w:del w:id="1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503 58 1 1 2 61 35 35 30 25 25</w:delText>
        </w:r>
      </w:del>
    </w:p>
    <w:p w14:paraId="6C61E46B" w14:textId="45B50CCE" w:rsidR="000D5A7E" w:rsidRPr="000D5A7E" w:rsidDel="00580A98" w:rsidRDefault="000D5A7E" w:rsidP="000D5A7E">
      <w:pPr>
        <w:spacing w:after="0"/>
        <w:rPr>
          <w:del w:id="1275" w:author="Sebring, Amanda J" w:date="2017-10-04T09:14:00Z"/>
          <w:rFonts w:ascii="Courier New" w:hAnsi="Courier New" w:cs="Courier New"/>
          <w:sz w:val="24"/>
          <w:szCs w:val="24"/>
        </w:rPr>
      </w:pPr>
      <w:del w:id="1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503 59 1 1 2 62 50 50 40 40 40</w:delText>
        </w:r>
      </w:del>
    </w:p>
    <w:p w14:paraId="0284D236" w14:textId="4E6C98C3" w:rsidR="000D5A7E" w:rsidRPr="000D5A7E" w:rsidDel="00580A98" w:rsidRDefault="000D5A7E" w:rsidP="000D5A7E">
      <w:pPr>
        <w:spacing w:after="0"/>
        <w:rPr>
          <w:del w:id="1277" w:author="Sebring, Amanda J" w:date="2017-10-04T09:14:00Z"/>
          <w:rFonts w:ascii="Courier New" w:hAnsi="Courier New" w:cs="Courier New"/>
          <w:sz w:val="24"/>
          <w:szCs w:val="24"/>
        </w:rPr>
      </w:pPr>
      <w:del w:id="1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503 60 1 1 2 63 45 45</w:delText>
        </w:r>
      </w:del>
    </w:p>
    <w:p w14:paraId="3C81267A" w14:textId="6242E81A" w:rsidR="000D5A7E" w:rsidRPr="000D5A7E" w:rsidDel="00580A98" w:rsidRDefault="000D5A7E" w:rsidP="000D5A7E">
      <w:pPr>
        <w:spacing w:after="0"/>
        <w:rPr>
          <w:del w:id="1279" w:author="Sebring, Amanda J" w:date="2017-10-04T09:14:00Z"/>
          <w:rFonts w:ascii="Courier New" w:hAnsi="Courier New" w:cs="Courier New"/>
          <w:sz w:val="24"/>
          <w:szCs w:val="24"/>
        </w:rPr>
      </w:pPr>
      <w:del w:id="1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503 61 1 1 2 64 40 40 35 35 30</w:delText>
        </w:r>
      </w:del>
    </w:p>
    <w:p w14:paraId="41ADED64" w14:textId="12C43143" w:rsidR="000D5A7E" w:rsidRPr="000D5A7E" w:rsidDel="00580A98" w:rsidRDefault="000D5A7E" w:rsidP="000D5A7E">
      <w:pPr>
        <w:spacing w:after="0"/>
        <w:rPr>
          <w:del w:id="1281" w:author="Sebring, Amanda J" w:date="2017-10-04T09:14:00Z"/>
          <w:rFonts w:ascii="Courier New" w:hAnsi="Courier New" w:cs="Courier New"/>
          <w:sz w:val="24"/>
          <w:szCs w:val="24"/>
        </w:rPr>
      </w:pPr>
      <w:del w:id="1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503 62 1 1 2 65 50 50 45 35 45</w:delText>
        </w:r>
      </w:del>
    </w:p>
    <w:p w14:paraId="4878E25B" w14:textId="3D9D5800" w:rsidR="000D5A7E" w:rsidRPr="000D5A7E" w:rsidDel="00580A98" w:rsidRDefault="000D5A7E" w:rsidP="000D5A7E">
      <w:pPr>
        <w:spacing w:after="0"/>
        <w:rPr>
          <w:del w:id="1283" w:author="Sebring, Amanda J" w:date="2017-10-04T09:14:00Z"/>
          <w:rFonts w:ascii="Courier New" w:hAnsi="Courier New" w:cs="Courier New"/>
          <w:sz w:val="24"/>
          <w:szCs w:val="24"/>
        </w:rPr>
      </w:pPr>
      <w:del w:id="1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503 63 1 1 2 66 </w:delText>
        </w:r>
      </w:del>
    </w:p>
    <w:p w14:paraId="60908C68" w14:textId="07680F9D" w:rsidR="000D5A7E" w:rsidRPr="000D5A7E" w:rsidDel="00580A98" w:rsidRDefault="000D5A7E" w:rsidP="000D5A7E">
      <w:pPr>
        <w:spacing w:after="0"/>
        <w:rPr>
          <w:del w:id="1285" w:author="Sebring, Amanda J" w:date="2017-10-04T09:14:00Z"/>
          <w:rFonts w:ascii="Courier New" w:hAnsi="Courier New" w:cs="Courier New"/>
          <w:sz w:val="24"/>
          <w:szCs w:val="24"/>
        </w:rPr>
      </w:pPr>
      <w:del w:id="1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503 64 1 1 2 67 40 45 40 40 40</w:delText>
        </w:r>
      </w:del>
    </w:p>
    <w:p w14:paraId="24675956" w14:textId="2A7325DF" w:rsidR="000D5A7E" w:rsidRPr="000D5A7E" w:rsidDel="00580A98" w:rsidRDefault="000D5A7E" w:rsidP="000D5A7E">
      <w:pPr>
        <w:spacing w:after="0"/>
        <w:rPr>
          <w:del w:id="1287" w:author="Sebring, Amanda J" w:date="2017-10-04T09:14:00Z"/>
          <w:rFonts w:ascii="Courier New" w:hAnsi="Courier New" w:cs="Courier New"/>
          <w:sz w:val="24"/>
          <w:szCs w:val="24"/>
        </w:rPr>
      </w:pPr>
      <w:del w:id="1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503 66 1 1 2 68 55 50 50 50 50</w:delText>
        </w:r>
      </w:del>
    </w:p>
    <w:p w14:paraId="2BDAECC5" w14:textId="4688EF03" w:rsidR="000D5A7E" w:rsidRPr="000D5A7E" w:rsidDel="00580A98" w:rsidRDefault="000D5A7E" w:rsidP="000D5A7E">
      <w:pPr>
        <w:spacing w:after="0"/>
        <w:rPr>
          <w:del w:id="1289" w:author="Sebring, Amanda J" w:date="2017-10-04T09:14:00Z"/>
          <w:rFonts w:ascii="Courier New" w:hAnsi="Courier New" w:cs="Courier New"/>
          <w:sz w:val="24"/>
          <w:szCs w:val="24"/>
        </w:rPr>
      </w:pPr>
      <w:del w:id="1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503 67 1 1 2 69 60 60 55 60 55</w:delText>
        </w:r>
      </w:del>
    </w:p>
    <w:p w14:paraId="08BA01B5" w14:textId="322A0BCF" w:rsidR="000D5A7E" w:rsidRPr="000D5A7E" w:rsidDel="00580A98" w:rsidRDefault="000D5A7E" w:rsidP="000D5A7E">
      <w:pPr>
        <w:spacing w:after="0"/>
        <w:rPr>
          <w:del w:id="1291" w:author="Sebring, Amanda J" w:date="2017-10-04T09:14:00Z"/>
          <w:rFonts w:ascii="Courier New" w:hAnsi="Courier New" w:cs="Courier New"/>
          <w:sz w:val="24"/>
          <w:szCs w:val="24"/>
        </w:rPr>
      </w:pPr>
      <w:del w:id="1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503 68 1 1 2 70 45 40 40 45 40</w:delText>
        </w:r>
      </w:del>
    </w:p>
    <w:p w14:paraId="62E042CF" w14:textId="1C711761" w:rsidR="000D5A7E" w:rsidRPr="000D5A7E" w:rsidDel="00580A98" w:rsidRDefault="000D5A7E" w:rsidP="000D5A7E">
      <w:pPr>
        <w:spacing w:after="0"/>
        <w:rPr>
          <w:del w:id="1293" w:author="Sebring, Amanda J" w:date="2017-10-04T09:14:00Z"/>
          <w:rFonts w:ascii="Courier New" w:hAnsi="Courier New" w:cs="Courier New"/>
          <w:sz w:val="24"/>
          <w:szCs w:val="24"/>
        </w:rPr>
      </w:pPr>
      <w:del w:id="1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503 69 1 1 2 71 50 50 40 35 40</w:delText>
        </w:r>
      </w:del>
    </w:p>
    <w:p w14:paraId="506FF908" w14:textId="7E58AF82" w:rsidR="000D5A7E" w:rsidRPr="000D5A7E" w:rsidDel="00580A98" w:rsidRDefault="000D5A7E" w:rsidP="000D5A7E">
      <w:pPr>
        <w:spacing w:after="0"/>
        <w:rPr>
          <w:del w:id="1295" w:author="Sebring, Amanda J" w:date="2017-10-04T09:14:00Z"/>
          <w:rFonts w:ascii="Courier New" w:hAnsi="Courier New" w:cs="Courier New"/>
          <w:sz w:val="24"/>
          <w:szCs w:val="24"/>
        </w:rPr>
      </w:pPr>
      <w:del w:id="1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503 71 1 1 2 72 20 20 20 20 20</w:delText>
        </w:r>
      </w:del>
    </w:p>
    <w:p w14:paraId="72B18F14" w14:textId="028B0B8B" w:rsidR="000D5A7E" w:rsidRPr="000D5A7E" w:rsidDel="00580A98" w:rsidRDefault="000D5A7E" w:rsidP="000D5A7E">
      <w:pPr>
        <w:spacing w:after="0"/>
        <w:rPr>
          <w:del w:id="1297" w:author="Sebring, Amanda J" w:date="2017-10-04T09:14:00Z"/>
          <w:rFonts w:ascii="Courier New" w:hAnsi="Courier New" w:cs="Courier New"/>
          <w:sz w:val="24"/>
          <w:szCs w:val="24"/>
        </w:rPr>
      </w:pPr>
      <w:del w:id="1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503 72 1 1 2 73 60 60 45 60 45</w:delText>
        </w:r>
      </w:del>
    </w:p>
    <w:p w14:paraId="20CAF70A" w14:textId="60A9A20E" w:rsidR="000D5A7E" w:rsidRPr="000D5A7E" w:rsidDel="00580A98" w:rsidRDefault="000D5A7E" w:rsidP="000D5A7E">
      <w:pPr>
        <w:spacing w:after="0"/>
        <w:rPr>
          <w:del w:id="1299" w:author="Sebring, Amanda J" w:date="2017-10-04T09:14:00Z"/>
          <w:rFonts w:ascii="Courier New" w:hAnsi="Courier New" w:cs="Courier New"/>
          <w:sz w:val="24"/>
          <w:szCs w:val="24"/>
        </w:rPr>
      </w:pPr>
      <w:del w:id="1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503 73 1 1 2 74 60 55 40 40 40</w:delText>
        </w:r>
      </w:del>
    </w:p>
    <w:p w14:paraId="25740F61" w14:textId="2B95E0C2" w:rsidR="000D5A7E" w:rsidRPr="000D5A7E" w:rsidDel="00580A98" w:rsidRDefault="000D5A7E" w:rsidP="000D5A7E">
      <w:pPr>
        <w:spacing w:after="0"/>
        <w:rPr>
          <w:del w:id="1301" w:author="Sebring, Amanda J" w:date="2017-10-04T09:14:00Z"/>
          <w:rFonts w:ascii="Courier New" w:hAnsi="Courier New" w:cs="Courier New"/>
          <w:sz w:val="24"/>
          <w:szCs w:val="24"/>
        </w:rPr>
      </w:pPr>
      <w:del w:id="1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503 74 1 1 2 75 55 55 45 40 50</w:delText>
        </w:r>
      </w:del>
    </w:p>
    <w:p w14:paraId="707EC06C" w14:textId="2D3E2114" w:rsidR="000D5A7E" w:rsidRPr="000D5A7E" w:rsidDel="00580A98" w:rsidRDefault="000D5A7E" w:rsidP="000D5A7E">
      <w:pPr>
        <w:spacing w:after="0"/>
        <w:rPr>
          <w:del w:id="1303" w:author="Sebring, Amanda J" w:date="2017-10-04T09:14:00Z"/>
          <w:rFonts w:ascii="Courier New" w:hAnsi="Courier New" w:cs="Courier New"/>
          <w:sz w:val="24"/>
          <w:szCs w:val="24"/>
        </w:rPr>
      </w:pPr>
      <w:del w:id="1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503 75 1 1 2 76 40 40 30 30 30</w:delText>
        </w:r>
      </w:del>
    </w:p>
    <w:p w14:paraId="49A8D450" w14:textId="4C44C5F5" w:rsidR="000D5A7E" w:rsidRPr="000D5A7E" w:rsidDel="00580A98" w:rsidRDefault="000D5A7E" w:rsidP="000D5A7E">
      <w:pPr>
        <w:spacing w:after="0"/>
        <w:rPr>
          <w:del w:id="1305" w:author="Sebring, Amanda J" w:date="2017-10-04T09:14:00Z"/>
          <w:rFonts w:ascii="Courier New" w:hAnsi="Courier New" w:cs="Courier New"/>
          <w:sz w:val="24"/>
          <w:szCs w:val="24"/>
        </w:rPr>
      </w:pPr>
      <w:del w:id="1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503 77 1 1 2 77 40 40 35 35 35</w:delText>
        </w:r>
      </w:del>
    </w:p>
    <w:p w14:paraId="6CE5DC3F" w14:textId="783521B3" w:rsidR="000D5A7E" w:rsidRPr="000D5A7E" w:rsidDel="00580A98" w:rsidRDefault="000D5A7E" w:rsidP="000D5A7E">
      <w:pPr>
        <w:spacing w:after="0"/>
        <w:rPr>
          <w:del w:id="1307" w:author="Sebring, Amanda J" w:date="2017-10-04T09:14:00Z"/>
          <w:rFonts w:ascii="Courier New" w:hAnsi="Courier New" w:cs="Courier New"/>
          <w:sz w:val="24"/>
          <w:szCs w:val="24"/>
        </w:rPr>
      </w:pPr>
      <w:del w:id="1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503 78 1 1 2 78 </w:delText>
        </w:r>
      </w:del>
    </w:p>
    <w:p w14:paraId="493F5F43" w14:textId="1C57D4BB" w:rsidR="000D5A7E" w:rsidRPr="000D5A7E" w:rsidDel="00580A98" w:rsidRDefault="000D5A7E" w:rsidP="000D5A7E">
      <w:pPr>
        <w:spacing w:after="0"/>
        <w:rPr>
          <w:del w:id="1309" w:author="Sebring, Amanda J" w:date="2017-10-04T09:14:00Z"/>
          <w:rFonts w:ascii="Courier New" w:hAnsi="Courier New" w:cs="Courier New"/>
          <w:sz w:val="24"/>
          <w:szCs w:val="24"/>
        </w:rPr>
      </w:pPr>
      <w:del w:id="1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503 79 1 1 2 79 45 40 40 45 40</w:delText>
        </w:r>
      </w:del>
    </w:p>
    <w:p w14:paraId="1F366947" w14:textId="4C3E2FA1" w:rsidR="000D5A7E" w:rsidRPr="000D5A7E" w:rsidDel="00580A98" w:rsidRDefault="000D5A7E" w:rsidP="000D5A7E">
      <w:pPr>
        <w:spacing w:after="0"/>
        <w:rPr>
          <w:del w:id="1311" w:author="Sebring, Amanda J" w:date="2017-10-04T09:14:00Z"/>
          <w:rFonts w:ascii="Courier New" w:hAnsi="Courier New" w:cs="Courier New"/>
          <w:sz w:val="24"/>
          <w:szCs w:val="24"/>
        </w:rPr>
      </w:pPr>
      <w:del w:id="1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503 80 1 1 2 80 60 60 40 35 50</w:delText>
        </w:r>
      </w:del>
    </w:p>
    <w:p w14:paraId="05719DC4" w14:textId="4DB3C3F6" w:rsidR="000D5A7E" w:rsidRPr="000D5A7E" w:rsidDel="00580A98" w:rsidRDefault="000D5A7E" w:rsidP="000D5A7E">
      <w:pPr>
        <w:spacing w:after="0"/>
        <w:rPr>
          <w:del w:id="1313" w:author="Sebring, Amanda J" w:date="2017-10-04T09:14:00Z"/>
          <w:rFonts w:ascii="Courier New" w:hAnsi="Courier New" w:cs="Courier New"/>
          <w:sz w:val="24"/>
          <w:szCs w:val="24"/>
        </w:rPr>
      </w:pPr>
      <w:del w:id="1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503 00 1 0 0 00 40 40 30 70 40</w:delText>
        </w:r>
      </w:del>
    </w:p>
    <w:p w14:paraId="72BE1AED" w14:textId="11BFEC12" w:rsidR="000D5A7E" w:rsidRPr="000D5A7E" w:rsidDel="00580A98" w:rsidRDefault="000D5A7E" w:rsidP="000D5A7E">
      <w:pPr>
        <w:spacing w:after="0"/>
        <w:rPr>
          <w:del w:id="1315" w:author="Sebring, Amanda J" w:date="2017-10-04T09:14:00Z"/>
          <w:rFonts w:ascii="Courier New" w:hAnsi="Courier New" w:cs="Courier New"/>
          <w:sz w:val="24"/>
          <w:szCs w:val="24"/>
        </w:rPr>
      </w:pPr>
      <w:del w:id="1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503 02 1 1 3 01 </w:delText>
        </w:r>
      </w:del>
    </w:p>
    <w:p w14:paraId="021BF52E" w14:textId="6D0F0CA0" w:rsidR="000D5A7E" w:rsidRPr="000D5A7E" w:rsidDel="00580A98" w:rsidRDefault="000D5A7E" w:rsidP="000D5A7E">
      <w:pPr>
        <w:spacing w:after="0"/>
        <w:rPr>
          <w:del w:id="1317" w:author="Sebring, Amanda J" w:date="2017-10-04T09:14:00Z"/>
          <w:rFonts w:ascii="Courier New" w:hAnsi="Courier New" w:cs="Courier New"/>
          <w:sz w:val="24"/>
          <w:szCs w:val="24"/>
        </w:rPr>
      </w:pPr>
      <w:del w:id="1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503 04 1 1 3 02 45 40 35 50 35</w:delText>
        </w:r>
      </w:del>
    </w:p>
    <w:p w14:paraId="05999B97" w14:textId="5401C482" w:rsidR="000D5A7E" w:rsidRPr="000D5A7E" w:rsidDel="00580A98" w:rsidRDefault="000D5A7E" w:rsidP="000D5A7E">
      <w:pPr>
        <w:spacing w:after="0"/>
        <w:rPr>
          <w:del w:id="1319" w:author="Sebring, Amanda J" w:date="2017-10-04T09:14:00Z"/>
          <w:rFonts w:ascii="Courier New" w:hAnsi="Courier New" w:cs="Courier New"/>
          <w:sz w:val="24"/>
          <w:szCs w:val="24"/>
        </w:rPr>
      </w:pPr>
      <w:del w:id="1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503 09 1 1 3 03 60 65 60 85 55</w:delText>
        </w:r>
      </w:del>
    </w:p>
    <w:p w14:paraId="70F293F8" w14:textId="40BCCBC5" w:rsidR="000D5A7E" w:rsidRPr="000D5A7E" w:rsidDel="00580A98" w:rsidRDefault="000D5A7E" w:rsidP="000D5A7E">
      <w:pPr>
        <w:spacing w:after="0"/>
        <w:rPr>
          <w:del w:id="1321" w:author="Sebring, Amanda J" w:date="2017-10-04T09:14:00Z"/>
          <w:rFonts w:ascii="Courier New" w:hAnsi="Courier New" w:cs="Courier New"/>
          <w:sz w:val="24"/>
          <w:szCs w:val="24"/>
        </w:rPr>
      </w:pPr>
      <w:del w:id="1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503 11 1 1 3 04 55 55 60 75 50</w:delText>
        </w:r>
      </w:del>
    </w:p>
    <w:p w14:paraId="2523970F" w14:textId="710292F0" w:rsidR="000D5A7E" w:rsidRPr="000D5A7E" w:rsidDel="00580A98" w:rsidRDefault="000D5A7E" w:rsidP="000D5A7E">
      <w:pPr>
        <w:spacing w:after="0"/>
        <w:rPr>
          <w:del w:id="1323" w:author="Sebring, Amanda J" w:date="2017-10-04T09:14:00Z"/>
          <w:rFonts w:ascii="Courier New" w:hAnsi="Courier New" w:cs="Courier New"/>
          <w:sz w:val="24"/>
          <w:szCs w:val="24"/>
        </w:rPr>
      </w:pPr>
      <w:del w:id="1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503 22 1 1 3 05 20 20 10 20 10</w:delText>
        </w:r>
      </w:del>
    </w:p>
    <w:p w14:paraId="6166DC76" w14:textId="4F2D4D59" w:rsidR="000D5A7E" w:rsidRPr="000D5A7E" w:rsidDel="00580A98" w:rsidRDefault="000D5A7E" w:rsidP="000D5A7E">
      <w:pPr>
        <w:spacing w:after="0"/>
        <w:rPr>
          <w:del w:id="1325" w:author="Sebring, Amanda J" w:date="2017-10-04T09:14:00Z"/>
          <w:rFonts w:ascii="Courier New" w:hAnsi="Courier New" w:cs="Courier New"/>
          <w:sz w:val="24"/>
          <w:szCs w:val="24"/>
        </w:rPr>
      </w:pPr>
      <w:del w:id="1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503 39 1 1 3 06 35 35 30 30 30</w:delText>
        </w:r>
      </w:del>
    </w:p>
    <w:p w14:paraId="422475AE" w14:textId="6726E2E3" w:rsidR="000D5A7E" w:rsidRPr="000D5A7E" w:rsidDel="00580A98" w:rsidRDefault="000D5A7E" w:rsidP="000D5A7E">
      <w:pPr>
        <w:spacing w:after="0"/>
        <w:rPr>
          <w:del w:id="1327" w:author="Sebring, Amanda J" w:date="2017-10-04T09:14:00Z"/>
          <w:rFonts w:ascii="Courier New" w:hAnsi="Courier New" w:cs="Courier New"/>
          <w:sz w:val="24"/>
          <w:szCs w:val="24"/>
        </w:rPr>
      </w:pPr>
      <w:del w:id="1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503 40 1 1 3 07 60 60 45 65 40</w:delText>
        </w:r>
      </w:del>
    </w:p>
    <w:p w14:paraId="0BC373BF" w14:textId="41ADEBE9" w:rsidR="000D5A7E" w:rsidRPr="000D5A7E" w:rsidDel="00580A98" w:rsidRDefault="000D5A7E" w:rsidP="000D5A7E">
      <w:pPr>
        <w:spacing w:after="0"/>
        <w:rPr>
          <w:del w:id="1329" w:author="Sebring, Amanda J" w:date="2017-10-04T09:14:00Z"/>
          <w:rFonts w:ascii="Courier New" w:hAnsi="Courier New" w:cs="Courier New"/>
          <w:sz w:val="24"/>
          <w:szCs w:val="24"/>
        </w:rPr>
      </w:pPr>
      <w:del w:id="1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503 46 1 1 3 08 35 35 25 30 25</w:delText>
        </w:r>
      </w:del>
    </w:p>
    <w:p w14:paraId="643C3090" w14:textId="61392B39" w:rsidR="000D5A7E" w:rsidRPr="000D5A7E" w:rsidDel="00580A98" w:rsidRDefault="000D5A7E" w:rsidP="000D5A7E">
      <w:pPr>
        <w:spacing w:after="0"/>
        <w:rPr>
          <w:del w:id="1331" w:author="Sebring, Amanda J" w:date="2017-10-04T09:14:00Z"/>
          <w:rFonts w:ascii="Courier New" w:hAnsi="Courier New" w:cs="Courier New"/>
          <w:sz w:val="24"/>
          <w:szCs w:val="24"/>
        </w:rPr>
      </w:pPr>
      <w:del w:id="1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503 13 1 1 3 09 60 65 60 75 60</w:delText>
        </w:r>
      </w:del>
    </w:p>
    <w:p w14:paraId="741FFDC5" w14:textId="41FB9A05" w:rsidR="000D5A7E" w:rsidRPr="000D5A7E" w:rsidDel="00580A98" w:rsidRDefault="000D5A7E" w:rsidP="000D5A7E">
      <w:pPr>
        <w:spacing w:after="0"/>
        <w:rPr>
          <w:del w:id="1333" w:author="Sebring, Amanda J" w:date="2017-10-04T09:14:00Z"/>
          <w:rFonts w:ascii="Courier New" w:hAnsi="Courier New" w:cs="Courier New"/>
          <w:sz w:val="24"/>
          <w:szCs w:val="24"/>
        </w:rPr>
      </w:pPr>
      <w:del w:id="1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503 76 1 1 3 10 20 20 10 10 10</w:delText>
        </w:r>
      </w:del>
    </w:p>
    <w:p w14:paraId="0A575945" w14:textId="56EE9584" w:rsidR="000D5A7E" w:rsidRPr="000D5A7E" w:rsidDel="00580A98" w:rsidRDefault="000D5A7E" w:rsidP="000D5A7E">
      <w:pPr>
        <w:spacing w:after="0"/>
        <w:rPr>
          <w:del w:id="1335" w:author="Sebring, Amanda J" w:date="2017-10-04T09:14:00Z"/>
          <w:rFonts w:ascii="Courier New" w:hAnsi="Courier New" w:cs="Courier New"/>
          <w:sz w:val="24"/>
          <w:szCs w:val="24"/>
        </w:rPr>
      </w:pPr>
      <w:del w:id="1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503 43 1 1 3 11 05 05 05 05 05</w:delText>
        </w:r>
      </w:del>
    </w:p>
    <w:p w14:paraId="5408525B" w14:textId="60987C63" w:rsidR="000D5A7E" w:rsidRPr="000D5A7E" w:rsidDel="00580A98" w:rsidRDefault="000D5A7E" w:rsidP="000D5A7E">
      <w:pPr>
        <w:spacing w:after="0"/>
        <w:rPr>
          <w:del w:id="1337" w:author="Sebring, Amanda J" w:date="2017-10-04T09:14:00Z"/>
          <w:rFonts w:ascii="Courier New" w:hAnsi="Courier New" w:cs="Courier New"/>
          <w:sz w:val="24"/>
          <w:szCs w:val="24"/>
        </w:rPr>
      </w:pPr>
      <w:del w:id="1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503 54 1 1 3 12 60 65 60 75 60</w:delText>
        </w:r>
      </w:del>
    </w:p>
    <w:p w14:paraId="5E4C3FEE" w14:textId="02901BF2" w:rsidR="000D5A7E" w:rsidRPr="000D5A7E" w:rsidDel="00580A98" w:rsidRDefault="000D5A7E" w:rsidP="000D5A7E">
      <w:pPr>
        <w:spacing w:after="0"/>
        <w:rPr>
          <w:del w:id="1339" w:author="Sebring, Amanda J" w:date="2017-10-04T09:14:00Z"/>
          <w:rFonts w:ascii="Courier New" w:hAnsi="Courier New" w:cs="Courier New"/>
          <w:sz w:val="24"/>
          <w:szCs w:val="24"/>
        </w:rPr>
      </w:pPr>
      <w:del w:id="1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503 01 1 1 3 13 35 35 40 50 40</w:delText>
        </w:r>
      </w:del>
    </w:p>
    <w:p w14:paraId="2E3D6341" w14:textId="4F35FE63" w:rsidR="000D5A7E" w:rsidRPr="000D5A7E" w:rsidDel="00580A98" w:rsidRDefault="000D5A7E" w:rsidP="000D5A7E">
      <w:pPr>
        <w:spacing w:after="0"/>
        <w:rPr>
          <w:del w:id="1341" w:author="Sebring, Amanda J" w:date="2017-10-04T09:14:00Z"/>
          <w:rFonts w:ascii="Courier New" w:hAnsi="Courier New" w:cs="Courier New"/>
          <w:sz w:val="24"/>
          <w:szCs w:val="24"/>
        </w:rPr>
      </w:pPr>
      <w:del w:id="1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503 07 1 1 3 14 50 50 40 65 40</w:delText>
        </w:r>
      </w:del>
    </w:p>
    <w:p w14:paraId="04158DA2" w14:textId="200D7249" w:rsidR="000D5A7E" w:rsidRPr="000D5A7E" w:rsidDel="00580A98" w:rsidRDefault="000D5A7E" w:rsidP="000D5A7E">
      <w:pPr>
        <w:spacing w:after="0"/>
        <w:rPr>
          <w:del w:id="1343" w:author="Sebring, Amanda J" w:date="2017-10-04T09:14:00Z"/>
          <w:rFonts w:ascii="Courier New" w:hAnsi="Courier New" w:cs="Courier New"/>
          <w:sz w:val="24"/>
          <w:szCs w:val="24"/>
        </w:rPr>
      </w:pPr>
      <w:del w:id="1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503 14 1 1 3 15 55 50 45 45 45</w:delText>
        </w:r>
      </w:del>
    </w:p>
    <w:p w14:paraId="49E72B3C" w14:textId="1E571769" w:rsidR="000D5A7E" w:rsidRPr="000D5A7E" w:rsidDel="00580A98" w:rsidRDefault="000D5A7E" w:rsidP="000D5A7E">
      <w:pPr>
        <w:spacing w:after="0"/>
        <w:rPr>
          <w:del w:id="1345" w:author="Sebring, Amanda J" w:date="2017-10-04T09:14:00Z"/>
          <w:rFonts w:ascii="Courier New" w:hAnsi="Courier New" w:cs="Courier New"/>
          <w:sz w:val="24"/>
          <w:szCs w:val="24"/>
        </w:rPr>
      </w:pPr>
      <w:del w:id="1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503 30 1 1 3 16 40 40 45 60 45</w:delText>
        </w:r>
      </w:del>
    </w:p>
    <w:p w14:paraId="44727D28" w14:textId="755D3B46" w:rsidR="000D5A7E" w:rsidRPr="000D5A7E" w:rsidDel="00580A98" w:rsidRDefault="000D5A7E" w:rsidP="000D5A7E">
      <w:pPr>
        <w:spacing w:after="0"/>
        <w:rPr>
          <w:del w:id="1347" w:author="Sebring, Amanda J" w:date="2017-10-04T09:14:00Z"/>
          <w:rFonts w:ascii="Courier New" w:hAnsi="Courier New" w:cs="Courier New"/>
          <w:sz w:val="24"/>
          <w:szCs w:val="24"/>
        </w:rPr>
      </w:pPr>
      <w:del w:id="1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503 37 1 1 3 17 10 10 10 05 05</w:delText>
        </w:r>
      </w:del>
    </w:p>
    <w:p w14:paraId="773831A2" w14:textId="6E5CDBD7" w:rsidR="000D5A7E" w:rsidRPr="000D5A7E" w:rsidDel="00580A98" w:rsidRDefault="000D5A7E" w:rsidP="000D5A7E">
      <w:pPr>
        <w:spacing w:after="0"/>
        <w:rPr>
          <w:del w:id="1349" w:author="Sebring, Amanda J" w:date="2017-10-04T09:14:00Z"/>
          <w:rFonts w:ascii="Courier New" w:hAnsi="Courier New" w:cs="Courier New"/>
          <w:sz w:val="24"/>
          <w:szCs w:val="24"/>
        </w:rPr>
      </w:pPr>
      <w:del w:id="1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503 50 1 1 3 18 45 45 40 40 40</w:delText>
        </w:r>
      </w:del>
    </w:p>
    <w:p w14:paraId="41D50658" w14:textId="3014A050" w:rsidR="000D5A7E" w:rsidRPr="000D5A7E" w:rsidDel="00580A98" w:rsidRDefault="000D5A7E" w:rsidP="000D5A7E">
      <w:pPr>
        <w:spacing w:after="0"/>
        <w:rPr>
          <w:del w:id="1351" w:author="Sebring, Amanda J" w:date="2017-10-04T09:14:00Z"/>
          <w:rFonts w:ascii="Courier New" w:hAnsi="Courier New" w:cs="Courier New"/>
          <w:sz w:val="24"/>
          <w:szCs w:val="24"/>
        </w:rPr>
      </w:pPr>
      <w:del w:id="1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503 52 1 1 3 19 35 35 35 50 35</w:delText>
        </w:r>
      </w:del>
    </w:p>
    <w:p w14:paraId="2461266D" w14:textId="7AF2089E" w:rsidR="000D5A7E" w:rsidRPr="000D5A7E" w:rsidDel="00580A98" w:rsidRDefault="000D5A7E" w:rsidP="000D5A7E">
      <w:pPr>
        <w:spacing w:after="0"/>
        <w:rPr>
          <w:del w:id="1353" w:author="Sebring, Amanda J" w:date="2017-10-04T09:14:00Z"/>
          <w:rFonts w:ascii="Courier New" w:hAnsi="Courier New" w:cs="Courier New"/>
          <w:sz w:val="24"/>
          <w:szCs w:val="24"/>
        </w:rPr>
      </w:pPr>
      <w:del w:id="1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503 65 1 1 3 20 55 55 45 50 40</w:delText>
        </w:r>
      </w:del>
    </w:p>
    <w:p w14:paraId="3E0BEFE0" w14:textId="15DC0BBD" w:rsidR="000D5A7E" w:rsidRPr="000D5A7E" w:rsidDel="00580A98" w:rsidRDefault="000D5A7E" w:rsidP="000D5A7E">
      <w:pPr>
        <w:spacing w:after="0"/>
        <w:rPr>
          <w:del w:id="1355" w:author="Sebring, Amanda J" w:date="2017-10-04T09:14:00Z"/>
          <w:rFonts w:ascii="Courier New" w:hAnsi="Courier New" w:cs="Courier New"/>
          <w:sz w:val="24"/>
          <w:szCs w:val="24"/>
        </w:rPr>
      </w:pPr>
      <w:del w:id="1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503 70 1 1 3 21 50 50 40 60 40</w:delText>
        </w:r>
      </w:del>
    </w:p>
    <w:p w14:paraId="6AFE3AC4" w14:textId="61B58D6A" w:rsidR="000D5A7E" w:rsidRPr="000D5A7E" w:rsidDel="00580A98" w:rsidRDefault="000D5A7E" w:rsidP="000D5A7E">
      <w:pPr>
        <w:spacing w:after="0"/>
        <w:rPr>
          <w:del w:id="1357" w:author="Sebring, Amanda J" w:date="2017-10-04T09:14:00Z"/>
          <w:rFonts w:ascii="Courier New" w:hAnsi="Courier New" w:cs="Courier New"/>
          <w:sz w:val="24"/>
          <w:szCs w:val="24"/>
        </w:rPr>
      </w:pPr>
      <w:del w:id="1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503 38 1 1 3 22 65 70 70 90 70</w:delText>
        </w:r>
      </w:del>
    </w:p>
    <w:p w14:paraId="36215B9A" w14:textId="2BF78A6E" w:rsidR="000D5A7E" w:rsidRPr="000D5A7E" w:rsidDel="00580A98" w:rsidRDefault="000D5A7E" w:rsidP="000D5A7E">
      <w:pPr>
        <w:spacing w:after="0"/>
        <w:rPr>
          <w:del w:id="1359" w:author="Sebring, Amanda J" w:date="2017-10-04T09:14:00Z"/>
          <w:rFonts w:ascii="Courier New" w:hAnsi="Courier New" w:cs="Courier New"/>
          <w:sz w:val="24"/>
          <w:szCs w:val="24"/>
        </w:rPr>
      </w:pPr>
      <w:del w:id="1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503 42 1 1 3 23 45 45 40 50 40</w:delText>
        </w:r>
      </w:del>
    </w:p>
    <w:p w14:paraId="38C3FA16" w14:textId="06E91C1D" w:rsidR="000D5A7E" w:rsidRPr="000D5A7E" w:rsidDel="00580A98" w:rsidRDefault="000D5A7E" w:rsidP="000D5A7E">
      <w:pPr>
        <w:spacing w:after="0"/>
        <w:rPr>
          <w:del w:id="1361" w:author="Sebring, Amanda J" w:date="2017-10-04T09:14:00Z"/>
          <w:rFonts w:ascii="Courier New" w:hAnsi="Courier New" w:cs="Courier New"/>
          <w:sz w:val="24"/>
          <w:szCs w:val="24"/>
        </w:rPr>
      </w:pPr>
      <w:del w:id="1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503 03 1 1 3 24 55 55 45 60 45</w:delText>
        </w:r>
      </w:del>
    </w:p>
    <w:p w14:paraId="515E0159" w14:textId="60AB946D" w:rsidR="000D5A7E" w:rsidRPr="000D5A7E" w:rsidDel="00580A98" w:rsidRDefault="000D5A7E" w:rsidP="000D5A7E">
      <w:pPr>
        <w:spacing w:after="0"/>
        <w:rPr>
          <w:del w:id="1363" w:author="Sebring, Amanda J" w:date="2017-10-04T09:14:00Z"/>
          <w:rFonts w:ascii="Courier New" w:hAnsi="Courier New" w:cs="Courier New"/>
          <w:sz w:val="24"/>
          <w:szCs w:val="24"/>
        </w:rPr>
      </w:pPr>
      <w:del w:id="1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503 05 1 1 3 25 40 40 35 35 35</w:delText>
        </w:r>
      </w:del>
    </w:p>
    <w:p w14:paraId="1E6687A1" w14:textId="4C64568D" w:rsidR="000D5A7E" w:rsidRPr="000D5A7E" w:rsidDel="00580A98" w:rsidRDefault="000D5A7E" w:rsidP="000D5A7E">
      <w:pPr>
        <w:spacing w:after="0"/>
        <w:rPr>
          <w:del w:id="1365" w:author="Sebring, Amanda J" w:date="2017-10-04T09:14:00Z"/>
          <w:rFonts w:ascii="Courier New" w:hAnsi="Courier New" w:cs="Courier New"/>
          <w:sz w:val="24"/>
          <w:szCs w:val="24"/>
        </w:rPr>
      </w:pPr>
      <w:del w:id="1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503 06 1 1 3 26 35 35 30 30 35</w:delText>
        </w:r>
      </w:del>
    </w:p>
    <w:p w14:paraId="5E6DEC3A" w14:textId="50BC9446" w:rsidR="000D5A7E" w:rsidRPr="000D5A7E" w:rsidDel="00580A98" w:rsidRDefault="000D5A7E" w:rsidP="000D5A7E">
      <w:pPr>
        <w:spacing w:after="0"/>
        <w:rPr>
          <w:del w:id="1367" w:author="Sebring, Amanda J" w:date="2017-10-04T09:14:00Z"/>
          <w:rFonts w:ascii="Courier New" w:hAnsi="Courier New" w:cs="Courier New"/>
          <w:sz w:val="24"/>
          <w:szCs w:val="24"/>
        </w:rPr>
      </w:pPr>
      <w:del w:id="1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503 08 1 1 3 27 30 30 25 30 25</w:delText>
        </w:r>
      </w:del>
    </w:p>
    <w:p w14:paraId="3A0C4483" w14:textId="71FB414E" w:rsidR="000D5A7E" w:rsidRPr="000D5A7E" w:rsidDel="00580A98" w:rsidRDefault="000D5A7E" w:rsidP="000D5A7E">
      <w:pPr>
        <w:spacing w:after="0"/>
        <w:rPr>
          <w:del w:id="1369" w:author="Sebring, Amanda J" w:date="2017-10-04T09:14:00Z"/>
          <w:rFonts w:ascii="Courier New" w:hAnsi="Courier New" w:cs="Courier New"/>
          <w:sz w:val="24"/>
          <w:szCs w:val="24"/>
        </w:rPr>
      </w:pPr>
      <w:del w:id="1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503 10 1 1 3 28 40 40 40 50 40</w:delText>
        </w:r>
      </w:del>
    </w:p>
    <w:p w14:paraId="03AD2E75" w14:textId="19207D05" w:rsidR="000D5A7E" w:rsidRPr="000D5A7E" w:rsidDel="00580A98" w:rsidRDefault="000D5A7E" w:rsidP="000D5A7E">
      <w:pPr>
        <w:spacing w:after="0"/>
        <w:rPr>
          <w:del w:id="1371" w:author="Sebring, Amanda J" w:date="2017-10-04T09:14:00Z"/>
          <w:rFonts w:ascii="Courier New" w:hAnsi="Courier New" w:cs="Courier New"/>
          <w:sz w:val="24"/>
          <w:szCs w:val="24"/>
        </w:rPr>
      </w:pPr>
      <w:del w:id="1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503 12 1 1 3 29 35 35 35 40 35</w:delText>
        </w:r>
      </w:del>
    </w:p>
    <w:p w14:paraId="25DC0251" w14:textId="6B55F2B2" w:rsidR="000D5A7E" w:rsidRPr="000D5A7E" w:rsidDel="00580A98" w:rsidRDefault="000D5A7E" w:rsidP="000D5A7E">
      <w:pPr>
        <w:spacing w:after="0"/>
        <w:rPr>
          <w:del w:id="1373" w:author="Sebring, Amanda J" w:date="2017-10-04T09:14:00Z"/>
          <w:rFonts w:ascii="Courier New" w:hAnsi="Courier New" w:cs="Courier New"/>
          <w:sz w:val="24"/>
          <w:szCs w:val="24"/>
        </w:rPr>
      </w:pPr>
      <w:del w:id="1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503 15 1 1 3 30 75 75 70 75 70</w:delText>
        </w:r>
      </w:del>
    </w:p>
    <w:p w14:paraId="04519FAB" w14:textId="21DA9021" w:rsidR="000D5A7E" w:rsidRPr="000D5A7E" w:rsidDel="00580A98" w:rsidRDefault="000D5A7E" w:rsidP="000D5A7E">
      <w:pPr>
        <w:spacing w:after="0"/>
        <w:rPr>
          <w:del w:id="1375" w:author="Sebring, Amanda J" w:date="2017-10-04T09:14:00Z"/>
          <w:rFonts w:ascii="Courier New" w:hAnsi="Courier New" w:cs="Courier New"/>
          <w:sz w:val="24"/>
          <w:szCs w:val="24"/>
        </w:rPr>
      </w:pPr>
      <w:del w:id="1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503 16 1 1 3 31 30 30 30 30 30</w:delText>
        </w:r>
      </w:del>
    </w:p>
    <w:p w14:paraId="4A67061D" w14:textId="706C4257" w:rsidR="000D5A7E" w:rsidRPr="000D5A7E" w:rsidDel="00580A98" w:rsidRDefault="000D5A7E" w:rsidP="000D5A7E">
      <w:pPr>
        <w:spacing w:after="0"/>
        <w:rPr>
          <w:del w:id="1377" w:author="Sebring, Amanda J" w:date="2017-10-04T09:14:00Z"/>
          <w:rFonts w:ascii="Courier New" w:hAnsi="Courier New" w:cs="Courier New"/>
          <w:sz w:val="24"/>
          <w:szCs w:val="24"/>
        </w:rPr>
      </w:pPr>
      <w:del w:id="1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503 17 1 1 3 32 40 35 30 65 30</w:delText>
        </w:r>
      </w:del>
    </w:p>
    <w:p w14:paraId="6D6259B4" w14:textId="3D1077A5" w:rsidR="000D5A7E" w:rsidRPr="000D5A7E" w:rsidDel="00580A98" w:rsidRDefault="000D5A7E" w:rsidP="000D5A7E">
      <w:pPr>
        <w:spacing w:after="0"/>
        <w:rPr>
          <w:del w:id="1379" w:author="Sebring, Amanda J" w:date="2017-10-04T09:14:00Z"/>
          <w:rFonts w:ascii="Courier New" w:hAnsi="Courier New" w:cs="Courier New"/>
          <w:sz w:val="24"/>
          <w:szCs w:val="24"/>
        </w:rPr>
      </w:pPr>
      <w:del w:id="1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503 18 1 1 3 33 30 30 30 20 30</w:delText>
        </w:r>
      </w:del>
    </w:p>
    <w:p w14:paraId="7118400E" w14:textId="6C9CD526" w:rsidR="000D5A7E" w:rsidRPr="000D5A7E" w:rsidDel="00580A98" w:rsidRDefault="000D5A7E" w:rsidP="000D5A7E">
      <w:pPr>
        <w:spacing w:after="0"/>
        <w:rPr>
          <w:del w:id="1381" w:author="Sebring, Amanda J" w:date="2017-10-04T09:14:00Z"/>
          <w:rFonts w:ascii="Courier New" w:hAnsi="Courier New" w:cs="Courier New"/>
          <w:sz w:val="24"/>
          <w:szCs w:val="24"/>
        </w:rPr>
      </w:pPr>
      <w:del w:id="1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503 19 1 1 3 34 35 35 30 40 30</w:delText>
        </w:r>
      </w:del>
    </w:p>
    <w:p w14:paraId="4A5E480E" w14:textId="2E8914DD" w:rsidR="000D5A7E" w:rsidRPr="000D5A7E" w:rsidDel="00580A98" w:rsidRDefault="000D5A7E" w:rsidP="000D5A7E">
      <w:pPr>
        <w:spacing w:after="0"/>
        <w:rPr>
          <w:del w:id="1383" w:author="Sebring, Amanda J" w:date="2017-10-04T09:14:00Z"/>
          <w:rFonts w:ascii="Courier New" w:hAnsi="Courier New" w:cs="Courier New"/>
          <w:sz w:val="24"/>
          <w:szCs w:val="24"/>
        </w:rPr>
      </w:pPr>
      <w:del w:id="1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503 20 1 1 3 35 70 70 75 90 75</w:delText>
        </w:r>
      </w:del>
    </w:p>
    <w:p w14:paraId="1DFF1B60" w14:textId="307EE0E9" w:rsidR="000D5A7E" w:rsidRPr="000D5A7E" w:rsidDel="00580A98" w:rsidRDefault="000D5A7E" w:rsidP="000D5A7E">
      <w:pPr>
        <w:spacing w:after="0"/>
        <w:rPr>
          <w:del w:id="1385" w:author="Sebring, Amanda J" w:date="2017-10-04T09:14:00Z"/>
          <w:rFonts w:ascii="Courier New" w:hAnsi="Courier New" w:cs="Courier New"/>
          <w:sz w:val="24"/>
          <w:szCs w:val="24"/>
        </w:rPr>
      </w:pPr>
      <w:del w:id="1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503 21 1 1 3 36 </w:delText>
        </w:r>
      </w:del>
    </w:p>
    <w:p w14:paraId="5ECA06FE" w14:textId="702B0AC1" w:rsidR="000D5A7E" w:rsidRPr="000D5A7E" w:rsidDel="00580A98" w:rsidRDefault="000D5A7E" w:rsidP="000D5A7E">
      <w:pPr>
        <w:spacing w:after="0"/>
        <w:rPr>
          <w:del w:id="1387" w:author="Sebring, Amanda J" w:date="2017-10-04T09:14:00Z"/>
          <w:rFonts w:ascii="Courier New" w:hAnsi="Courier New" w:cs="Courier New"/>
          <w:sz w:val="24"/>
          <w:szCs w:val="24"/>
        </w:rPr>
      </w:pPr>
      <w:del w:id="1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503 23 1 1 3 37 40 40 40 55 40</w:delText>
        </w:r>
      </w:del>
    </w:p>
    <w:p w14:paraId="077B254E" w14:textId="7C8EF8F3" w:rsidR="000D5A7E" w:rsidRPr="000D5A7E" w:rsidDel="00580A98" w:rsidRDefault="000D5A7E" w:rsidP="000D5A7E">
      <w:pPr>
        <w:spacing w:after="0"/>
        <w:rPr>
          <w:del w:id="1389" w:author="Sebring, Amanda J" w:date="2017-10-04T09:14:00Z"/>
          <w:rFonts w:ascii="Courier New" w:hAnsi="Courier New" w:cs="Courier New"/>
          <w:sz w:val="24"/>
          <w:szCs w:val="24"/>
        </w:rPr>
      </w:pPr>
      <w:del w:id="1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503 24 1 1 3 38 35 35 30 40 30</w:delText>
        </w:r>
      </w:del>
    </w:p>
    <w:p w14:paraId="1A52CB73" w14:textId="3449CD4B" w:rsidR="000D5A7E" w:rsidRPr="000D5A7E" w:rsidDel="00580A98" w:rsidRDefault="000D5A7E" w:rsidP="000D5A7E">
      <w:pPr>
        <w:spacing w:after="0"/>
        <w:rPr>
          <w:del w:id="1391" w:author="Sebring, Amanda J" w:date="2017-10-04T09:14:00Z"/>
          <w:rFonts w:ascii="Courier New" w:hAnsi="Courier New" w:cs="Courier New"/>
          <w:sz w:val="24"/>
          <w:szCs w:val="24"/>
        </w:rPr>
      </w:pPr>
      <w:del w:id="1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503 25 1 1 3 39 55 55 45 60 45</w:delText>
        </w:r>
      </w:del>
    </w:p>
    <w:p w14:paraId="7553B166" w14:textId="0451847C" w:rsidR="000D5A7E" w:rsidRPr="000D5A7E" w:rsidDel="00580A98" w:rsidRDefault="000D5A7E" w:rsidP="000D5A7E">
      <w:pPr>
        <w:spacing w:after="0"/>
        <w:rPr>
          <w:del w:id="1393" w:author="Sebring, Amanda J" w:date="2017-10-04T09:14:00Z"/>
          <w:rFonts w:ascii="Courier New" w:hAnsi="Courier New" w:cs="Courier New"/>
          <w:sz w:val="24"/>
          <w:szCs w:val="24"/>
        </w:rPr>
      </w:pPr>
      <w:del w:id="1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503 26 1 1 3 40 35 35 35 40 35</w:delText>
        </w:r>
      </w:del>
    </w:p>
    <w:p w14:paraId="26C97FDB" w14:textId="2AB67A6E" w:rsidR="000D5A7E" w:rsidRPr="000D5A7E" w:rsidDel="00580A98" w:rsidRDefault="000D5A7E" w:rsidP="000D5A7E">
      <w:pPr>
        <w:spacing w:after="0"/>
        <w:rPr>
          <w:del w:id="1395" w:author="Sebring, Amanda J" w:date="2017-10-04T09:14:00Z"/>
          <w:rFonts w:ascii="Courier New" w:hAnsi="Courier New" w:cs="Courier New"/>
          <w:sz w:val="24"/>
          <w:szCs w:val="24"/>
        </w:rPr>
      </w:pPr>
      <w:del w:id="1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503 27 1 1 3 41 80 75 75 80 75</w:delText>
        </w:r>
      </w:del>
    </w:p>
    <w:p w14:paraId="1B3ABA52" w14:textId="11B30FBB" w:rsidR="000D5A7E" w:rsidRPr="000D5A7E" w:rsidDel="00580A98" w:rsidRDefault="000D5A7E" w:rsidP="000D5A7E">
      <w:pPr>
        <w:spacing w:after="0"/>
        <w:rPr>
          <w:del w:id="1397" w:author="Sebring, Amanda J" w:date="2017-10-04T09:14:00Z"/>
          <w:rFonts w:ascii="Courier New" w:hAnsi="Courier New" w:cs="Courier New"/>
          <w:sz w:val="24"/>
          <w:szCs w:val="24"/>
        </w:rPr>
      </w:pPr>
      <w:del w:id="1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503 28 1 1 3 42 30 30 25 25 25</w:delText>
        </w:r>
      </w:del>
    </w:p>
    <w:p w14:paraId="370A9363" w14:textId="50C4BEC0" w:rsidR="000D5A7E" w:rsidRPr="000D5A7E" w:rsidDel="00580A98" w:rsidRDefault="000D5A7E" w:rsidP="000D5A7E">
      <w:pPr>
        <w:spacing w:after="0"/>
        <w:rPr>
          <w:del w:id="1399" w:author="Sebring, Amanda J" w:date="2017-10-04T09:14:00Z"/>
          <w:rFonts w:ascii="Courier New" w:hAnsi="Courier New" w:cs="Courier New"/>
          <w:sz w:val="24"/>
          <w:szCs w:val="24"/>
        </w:rPr>
      </w:pPr>
      <w:del w:id="1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503 29 1 1 3 43 55 55 45 70 45</w:delText>
        </w:r>
      </w:del>
    </w:p>
    <w:p w14:paraId="2BC50E43" w14:textId="1BCDF54C" w:rsidR="000D5A7E" w:rsidRPr="000D5A7E" w:rsidDel="00580A98" w:rsidRDefault="000D5A7E" w:rsidP="000D5A7E">
      <w:pPr>
        <w:spacing w:after="0"/>
        <w:rPr>
          <w:del w:id="1401" w:author="Sebring, Amanda J" w:date="2017-10-04T09:14:00Z"/>
          <w:rFonts w:ascii="Courier New" w:hAnsi="Courier New" w:cs="Courier New"/>
          <w:sz w:val="24"/>
          <w:szCs w:val="24"/>
        </w:rPr>
      </w:pPr>
      <w:del w:id="1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503 31 1 1 3 44 60 60 45 45 45</w:delText>
        </w:r>
      </w:del>
    </w:p>
    <w:p w14:paraId="41C0FD40" w14:textId="384EA1EF" w:rsidR="000D5A7E" w:rsidRPr="000D5A7E" w:rsidDel="00580A98" w:rsidRDefault="000D5A7E" w:rsidP="000D5A7E">
      <w:pPr>
        <w:spacing w:after="0"/>
        <w:rPr>
          <w:del w:id="1403" w:author="Sebring, Amanda J" w:date="2017-10-04T09:14:00Z"/>
          <w:rFonts w:ascii="Courier New" w:hAnsi="Courier New" w:cs="Courier New"/>
          <w:sz w:val="24"/>
          <w:szCs w:val="24"/>
        </w:rPr>
      </w:pPr>
      <w:del w:id="1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503 32 1 1 3 45 45 45 40 40 40</w:delText>
        </w:r>
      </w:del>
    </w:p>
    <w:p w14:paraId="23C06315" w14:textId="16C63524" w:rsidR="000D5A7E" w:rsidRPr="000D5A7E" w:rsidDel="00580A98" w:rsidRDefault="000D5A7E" w:rsidP="000D5A7E">
      <w:pPr>
        <w:spacing w:after="0"/>
        <w:rPr>
          <w:del w:id="1405" w:author="Sebring, Amanda J" w:date="2017-10-04T09:14:00Z"/>
          <w:rFonts w:ascii="Courier New" w:hAnsi="Courier New" w:cs="Courier New"/>
          <w:sz w:val="24"/>
          <w:szCs w:val="24"/>
        </w:rPr>
      </w:pPr>
      <w:del w:id="1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503 33 1 1 3 46 45 45 40 55 40</w:delText>
        </w:r>
      </w:del>
    </w:p>
    <w:p w14:paraId="26A5E683" w14:textId="6186F3F2" w:rsidR="000D5A7E" w:rsidRPr="000D5A7E" w:rsidDel="00580A98" w:rsidRDefault="000D5A7E" w:rsidP="000D5A7E">
      <w:pPr>
        <w:spacing w:after="0"/>
        <w:rPr>
          <w:del w:id="1407" w:author="Sebring, Amanda J" w:date="2017-10-04T09:14:00Z"/>
          <w:rFonts w:ascii="Courier New" w:hAnsi="Courier New" w:cs="Courier New"/>
          <w:sz w:val="24"/>
          <w:szCs w:val="24"/>
        </w:rPr>
      </w:pPr>
      <w:del w:id="1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503 34 1 1 3 47 55 50 40 60 40</w:delText>
        </w:r>
      </w:del>
    </w:p>
    <w:p w14:paraId="4588E6D0" w14:textId="4BC72274" w:rsidR="000D5A7E" w:rsidRPr="000D5A7E" w:rsidDel="00580A98" w:rsidRDefault="000D5A7E" w:rsidP="000D5A7E">
      <w:pPr>
        <w:spacing w:after="0"/>
        <w:rPr>
          <w:del w:id="1409" w:author="Sebring, Amanda J" w:date="2017-10-04T09:14:00Z"/>
          <w:rFonts w:ascii="Courier New" w:hAnsi="Courier New" w:cs="Courier New"/>
          <w:sz w:val="24"/>
          <w:szCs w:val="24"/>
        </w:rPr>
      </w:pPr>
      <w:del w:id="1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503 35 1 1 3 48 90 90 70 70 70</w:delText>
        </w:r>
      </w:del>
    </w:p>
    <w:p w14:paraId="300B8E62" w14:textId="5180A595" w:rsidR="000D5A7E" w:rsidRPr="000D5A7E" w:rsidDel="00580A98" w:rsidRDefault="000D5A7E" w:rsidP="000D5A7E">
      <w:pPr>
        <w:spacing w:after="0"/>
        <w:rPr>
          <w:del w:id="1411" w:author="Sebring, Amanda J" w:date="2017-10-04T09:14:00Z"/>
          <w:rFonts w:ascii="Courier New" w:hAnsi="Courier New" w:cs="Courier New"/>
          <w:sz w:val="24"/>
          <w:szCs w:val="24"/>
        </w:rPr>
      </w:pPr>
      <w:del w:id="1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503 36 1 1 3 49 30 30 35 45 35</w:delText>
        </w:r>
      </w:del>
    </w:p>
    <w:p w14:paraId="466210C1" w14:textId="42AD9F70" w:rsidR="000D5A7E" w:rsidRPr="000D5A7E" w:rsidDel="00580A98" w:rsidRDefault="000D5A7E" w:rsidP="000D5A7E">
      <w:pPr>
        <w:spacing w:after="0"/>
        <w:rPr>
          <w:del w:id="1413" w:author="Sebring, Amanda J" w:date="2017-10-04T09:14:00Z"/>
          <w:rFonts w:ascii="Courier New" w:hAnsi="Courier New" w:cs="Courier New"/>
          <w:sz w:val="24"/>
          <w:szCs w:val="24"/>
        </w:rPr>
      </w:pPr>
      <w:del w:id="1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503 41 1 1 3 50 25 25 30 35 30</w:delText>
        </w:r>
      </w:del>
    </w:p>
    <w:p w14:paraId="3B299D12" w14:textId="04F63A19" w:rsidR="000D5A7E" w:rsidRPr="000D5A7E" w:rsidDel="00580A98" w:rsidRDefault="000D5A7E" w:rsidP="000D5A7E">
      <w:pPr>
        <w:spacing w:after="0"/>
        <w:rPr>
          <w:del w:id="1415" w:author="Sebring, Amanda J" w:date="2017-10-04T09:14:00Z"/>
          <w:rFonts w:ascii="Courier New" w:hAnsi="Courier New" w:cs="Courier New"/>
          <w:sz w:val="24"/>
          <w:szCs w:val="24"/>
        </w:rPr>
      </w:pPr>
      <w:del w:id="1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503 44 1 1 3 51 45 45 40 35 40</w:delText>
        </w:r>
      </w:del>
    </w:p>
    <w:p w14:paraId="467B9707" w14:textId="551074EA" w:rsidR="000D5A7E" w:rsidRPr="000D5A7E" w:rsidDel="00580A98" w:rsidRDefault="000D5A7E" w:rsidP="000D5A7E">
      <w:pPr>
        <w:spacing w:after="0"/>
        <w:rPr>
          <w:del w:id="1417" w:author="Sebring, Amanda J" w:date="2017-10-04T09:14:00Z"/>
          <w:rFonts w:ascii="Courier New" w:hAnsi="Courier New" w:cs="Courier New"/>
          <w:sz w:val="24"/>
          <w:szCs w:val="24"/>
        </w:rPr>
      </w:pPr>
      <w:del w:id="1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503 45 1 1 3 52 35 35 35 45 35</w:delText>
        </w:r>
      </w:del>
    </w:p>
    <w:p w14:paraId="0E5DB911" w14:textId="6C7CA6E7" w:rsidR="000D5A7E" w:rsidRPr="000D5A7E" w:rsidDel="00580A98" w:rsidRDefault="000D5A7E" w:rsidP="000D5A7E">
      <w:pPr>
        <w:spacing w:after="0"/>
        <w:rPr>
          <w:del w:id="1419" w:author="Sebring, Amanda J" w:date="2017-10-04T09:14:00Z"/>
          <w:rFonts w:ascii="Courier New" w:hAnsi="Courier New" w:cs="Courier New"/>
          <w:sz w:val="24"/>
          <w:szCs w:val="24"/>
        </w:rPr>
      </w:pPr>
      <w:del w:id="1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503 47 1 1 3 53 55 55 55 65 55</w:delText>
        </w:r>
      </w:del>
    </w:p>
    <w:p w14:paraId="3C918CA1" w14:textId="17A37C9A" w:rsidR="000D5A7E" w:rsidRPr="000D5A7E" w:rsidDel="00580A98" w:rsidRDefault="000D5A7E" w:rsidP="000D5A7E">
      <w:pPr>
        <w:spacing w:after="0"/>
        <w:rPr>
          <w:del w:id="1421" w:author="Sebring, Amanda J" w:date="2017-10-04T09:14:00Z"/>
          <w:rFonts w:ascii="Courier New" w:hAnsi="Courier New" w:cs="Courier New"/>
          <w:sz w:val="24"/>
          <w:szCs w:val="24"/>
        </w:rPr>
      </w:pPr>
      <w:del w:id="1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503 48 1 1 3 54 20 20 15 15 15</w:delText>
        </w:r>
      </w:del>
    </w:p>
    <w:p w14:paraId="36CCD2F5" w14:textId="0B9A52E7" w:rsidR="000D5A7E" w:rsidRPr="000D5A7E" w:rsidDel="00580A98" w:rsidRDefault="000D5A7E" w:rsidP="000D5A7E">
      <w:pPr>
        <w:spacing w:after="0"/>
        <w:rPr>
          <w:del w:id="1423" w:author="Sebring, Amanda J" w:date="2017-10-04T09:14:00Z"/>
          <w:rFonts w:ascii="Courier New" w:hAnsi="Courier New" w:cs="Courier New"/>
          <w:sz w:val="24"/>
          <w:szCs w:val="24"/>
        </w:rPr>
      </w:pPr>
      <w:del w:id="1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503 49 1 1 3 55 30 30 30 30 30</w:delText>
        </w:r>
      </w:del>
    </w:p>
    <w:p w14:paraId="6AC5CC01" w14:textId="3AB8FB58" w:rsidR="000D5A7E" w:rsidRPr="000D5A7E" w:rsidDel="00580A98" w:rsidRDefault="000D5A7E" w:rsidP="000D5A7E">
      <w:pPr>
        <w:spacing w:after="0"/>
        <w:rPr>
          <w:del w:id="1425" w:author="Sebring, Amanda J" w:date="2017-10-04T09:14:00Z"/>
          <w:rFonts w:ascii="Courier New" w:hAnsi="Courier New" w:cs="Courier New"/>
          <w:sz w:val="24"/>
          <w:szCs w:val="24"/>
        </w:rPr>
      </w:pPr>
      <w:del w:id="1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503 51 1 1 3 56 50 50 40 60 40</w:delText>
        </w:r>
      </w:del>
    </w:p>
    <w:p w14:paraId="41303BBF" w14:textId="44661925" w:rsidR="000D5A7E" w:rsidRPr="000D5A7E" w:rsidDel="00580A98" w:rsidRDefault="000D5A7E" w:rsidP="000D5A7E">
      <w:pPr>
        <w:spacing w:after="0"/>
        <w:rPr>
          <w:del w:id="1427" w:author="Sebring, Amanda J" w:date="2017-10-04T09:14:00Z"/>
          <w:rFonts w:ascii="Courier New" w:hAnsi="Courier New" w:cs="Courier New"/>
          <w:sz w:val="24"/>
          <w:szCs w:val="24"/>
        </w:rPr>
      </w:pPr>
      <w:del w:id="1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503 53 1 1 3 57 </w:delText>
        </w:r>
      </w:del>
    </w:p>
    <w:p w14:paraId="7270F21D" w14:textId="670CB1B5" w:rsidR="000D5A7E" w:rsidRPr="000D5A7E" w:rsidDel="00580A98" w:rsidRDefault="000D5A7E" w:rsidP="000D5A7E">
      <w:pPr>
        <w:spacing w:after="0"/>
        <w:rPr>
          <w:del w:id="1429" w:author="Sebring, Amanda J" w:date="2017-10-04T09:14:00Z"/>
          <w:rFonts w:ascii="Courier New" w:hAnsi="Courier New" w:cs="Courier New"/>
          <w:sz w:val="24"/>
          <w:szCs w:val="24"/>
        </w:rPr>
      </w:pPr>
      <w:del w:id="1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503 55 1 1 3 58 40 40 40 40 40</w:delText>
        </w:r>
      </w:del>
    </w:p>
    <w:p w14:paraId="720539AB" w14:textId="3F7978EC" w:rsidR="000D5A7E" w:rsidRPr="000D5A7E" w:rsidDel="00580A98" w:rsidRDefault="000D5A7E" w:rsidP="000D5A7E">
      <w:pPr>
        <w:spacing w:after="0"/>
        <w:rPr>
          <w:del w:id="1431" w:author="Sebring, Amanda J" w:date="2017-10-04T09:14:00Z"/>
          <w:rFonts w:ascii="Courier New" w:hAnsi="Courier New" w:cs="Courier New"/>
          <w:sz w:val="24"/>
          <w:szCs w:val="24"/>
        </w:rPr>
      </w:pPr>
      <w:del w:id="1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503 56 1 1 3 59 45 45 40 60 40</w:delText>
        </w:r>
      </w:del>
    </w:p>
    <w:p w14:paraId="4D824E21" w14:textId="3206F236" w:rsidR="000D5A7E" w:rsidRPr="000D5A7E" w:rsidDel="00580A98" w:rsidRDefault="000D5A7E" w:rsidP="000D5A7E">
      <w:pPr>
        <w:spacing w:after="0"/>
        <w:rPr>
          <w:del w:id="1433" w:author="Sebring, Amanda J" w:date="2017-10-04T09:14:00Z"/>
          <w:rFonts w:ascii="Courier New" w:hAnsi="Courier New" w:cs="Courier New"/>
          <w:sz w:val="24"/>
          <w:szCs w:val="24"/>
        </w:rPr>
      </w:pPr>
      <w:del w:id="1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503 57 1 1 3 60 40 40 35 70 35</w:delText>
        </w:r>
      </w:del>
    </w:p>
    <w:p w14:paraId="1AFC2F51" w14:textId="722A2C82" w:rsidR="000D5A7E" w:rsidRPr="000D5A7E" w:rsidDel="00580A98" w:rsidRDefault="000D5A7E" w:rsidP="000D5A7E">
      <w:pPr>
        <w:spacing w:after="0"/>
        <w:rPr>
          <w:del w:id="1435" w:author="Sebring, Amanda J" w:date="2017-10-04T09:14:00Z"/>
          <w:rFonts w:ascii="Courier New" w:hAnsi="Courier New" w:cs="Courier New"/>
          <w:sz w:val="24"/>
          <w:szCs w:val="24"/>
        </w:rPr>
      </w:pPr>
      <w:del w:id="1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503 58 1 1 3 61 40 40 35 40 35</w:delText>
        </w:r>
      </w:del>
    </w:p>
    <w:p w14:paraId="57AFFC68" w14:textId="5D43E808" w:rsidR="000D5A7E" w:rsidRPr="000D5A7E" w:rsidDel="00580A98" w:rsidRDefault="000D5A7E" w:rsidP="000D5A7E">
      <w:pPr>
        <w:spacing w:after="0"/>
        <w:rPr>
          <w:del w:id="1437" w:author="Sebring, Amanda J" w:date="2017-10-04T09:14:00Z"/>
          <w:rFonts w:ascii="Courier New" w:hAnsi="Courier New" w:cs="Courier New"/>
          <w:sz w:val="24"/>
          <w:szCs w:val="24"/>
        </w:rPr>
      </w:pPr>
      <w:del w:id="1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503 59 1 1 3 62 55 55 45 45 45</w:delText>
        </w:r>
      </w:del>
    </w:p>
    <w:p w14:paraId="157314A6" w14:textId="79DB9299" w:rsidR="000D5A7E" w:rsidRPr="000D5A7E" w:rsidDel="00580A98" w:rsidRDefault="000D5A7E" w:rsidP="000D5A7E">
      <w:pPr>
        <w:spacing w:after="0"/>
        <w:rPr>
          <w:del w:id="1439" w:author="Sebring, Amanda J" w:date="2017-10-04T09:14:00Z"/>
          <w:rFonts w:ascii="Courier New" w:hAnsi="Courier New" w:cs="Courier New"/>
          <w:sz w:val="24"/>
          <w:szCs w:val="24"/>
        </w:rPr>
      </w:pPr>
      <w:del w:id="1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503 60 1 1 3 63 35 35 35 35 35</w:delText>
        </w:r>
      </w:del>
    </w:p>
    <w:p w14:paraId="7AEBE93C" w14:textId="02480F30" w:rsidR="000D5A7E" w:rsidRPr="000D5A7E" w:rsidDel="00580A98" w:rsidRDefault="000D5A7E" w:rsidP="000D5A7E">
      <w:pPr>
        <w:spacing w:after="0"/>
        <w:rPr>
          <w:del w:id="1441" w:author="Sebring, Amanda J" w:date="2017-10-04T09:14:00Z"/>
          <w:rFonts w:ascii="Courier New" w:hAnsi="Courier New" w:cs="Courier New"/>
          <w:sz w:val="24"/>
          <w:szCs w:val="24"/>
        </w:rPr>
      </w:pPr>
      <w:del w:id="1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503 61 1 1 3 64 15 15 10 25 10</w:delText>
        </w:r>
      </w:del>
    </w:p>
    <w:p w14:paraId="475FA732" w14:textId="134784ED" w:rsidR="000D5A7E" w:rsidRPr="000D5A7E" w:rsidDel="00580A98" w:rsidRDefault="000D5A7E" w:rsidP="000D5A7E">
      <w:pPr>
        <w:spacing w:after="0"/>
        <w:rPr>
          <w:del w:id="1443" w:author="Sebring, Amanda J" w:date="2017-10-04T09:14:00Z"/>
          <w:rFonts w:ascii="Courier New" w:hAnsi="Courier New" w:cs="Courier New"/>
          <w:sz w:val="24"/>
          <w:szCs w:val="24"/>
        </w:rPr>
      </w:pPr>
      <w:del w:id="1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503 62 1 1 3 65 05 05 05 05 05</w:delText>
        </w:r>
      </w:del>
    </w:p>
    <w:p w14:paraId="3B9E0181" w14:textId="12E3B01E" w:rsidR="000D5A7E" w:rsidRPr="000D5A7E" w:rsidDel="00580A98" w:rsidRDefault="000D5A7E" w:rsidP="000D5A7E">
      <w:pPr>
        <w:spacing w:after="0"/>
        <w:rPr>
          <w:del w:id="1445" w:author="Sebring, Amanda J" w:date="2017-10-04T09:14:00Z"/>
          <w:rFonts w:ascii="Courier New" w:hAnsi="Courier New" w:cs="Courier New"/>
          <w:sz w:val="24"/>
          <w:szCs w:val="24"/>
        </w:rPr>
      </w:pPr>
      <w:del w:id="1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503 63 1 1 3 66 30 30 20 20 20</w:delText>
        </w:r>
      </w:del>
    </w:p>
    <w:p w14:paraId="37AC919F" w14:textId="3A4DBC20" w:rsidR="000D5A7E" w:rsidRPr="000D5A7E" w:rsidDel="00580A98" w:rsidRDefault="000D5A7E" w:rsidP="000D5A7E">
      <w:pPr>
        <w:spacing w:after="0"/>
        <w:rPr>
          <w:del w:id="1447" w:author="Sebring, Amanda J" w:date="2017-10-04T09:14:00Z"/>
          <w:rFonts w:ascii="Courier New" w:hAnsi="Courier New" w:cs="Courier New"/>
          <w:sz w:val="24"/>
          <w:szCs w:val="24"/>
        </w:rPr>
      </w:pPr>
      <w:del w:id="1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503 64 1 1 3 67 50 50 40 65 40</w:delText>
        </w:r>
      </w:del>
    </w:p>
    <w:p w14:paraId="725B5FD8" w14:textId="7F64022E" w:rsidR="000D5A7E" w:rsidRPr="000D5A7E" w:rsidDel="00580A98" w:rsidRDefault="000D5A7E" w:rsidP="000D5A7E">
      <w:pPr>
        <w:spacing w:after="0"/>
        <w:rPr>
          <w:del w:id="1449" w:author="Sebring, Amanda J" w:date="2017-10-04T09:14:00Z"/>
          <w:rFonts w:ascii="Courier New" w:hAnsi="Courier New" w:cs="Courier New"/>
          <w:sz w:val="24"/>
          <w:szCs w:val="24"/>
        </w:rPr>
      </w:pPr>
      <w:del w:id="1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503 66 1 1 3 68 50 50 45 70 45</w:delText>
        </w:r>
      </w:del>
    </w:p>
    <w:p w14:paraId="3678CE91" w14:textId="3FD0D6DB" w:rsidR="000D5A7E" w:rsidRPr="000D5A7E" w:rsidDel="00580A98" w:rsidRDefault="000D5A7E" w:rsidP="000D5A7E">
      <w:pPr>
        <w:spacing w:after="0"/>
        <w:rPr>
          <w:del w:id="1451" w:author="Sebring, Amanda J" w:date="2017-10-04T09:14:00Z"/>
          <w:rFonts w:ascii="Courier New" w:hAnsi="Courier New" w:cs="Courier New"/>
          <w:sz w:val="24"/>
          <w:szCs w:val="24"/>
        </w:rPr>
      </w:pPr>
      <w:del w:id="1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503 67 1 1 3 69 45 45 40 65 40</w:delText>
        </w:r>
      </w:del>
    </w:p>
    <w:p w14:paraId="53995622" w14:textId="1BE7C26F" w:rsidR="000D5A7E" w:rsidRPr="000D5A7E" w:rsidDel="00580A98" w:rsidRDefault="000D5A7E" w:rsidP="000D5A7E">
      <w:pPr>
        <w:spacing w:after="0"/>
        <w:rPr>
          <w:del w:id="1453" w:author="Sebring, Amanda J" w:date="2017-10-04T09:14:00Z"/>
          <w:rFonts w:ascii="Courier New" w:hAnsi="Courier New" w:cs="Courier New"/>
          <w:sz w:val="24"/>
          <w:szCs w:val="24"/>
        </w:rPr>
      </w:pPr>
      <w:del w:id="1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503 68 1 1 3 70 30 30 30 35 30</w:delText>
        </w:r>
      </w:del>
    </w:p>
    <w:p w14:paraId="3C8A3ECD" w14:textId="15378862" w:rsidR="000D5A7E" w:rsidRPr="000D5A7E" w:rsidDel="00580A98" w:rsidRDefault="000D5A7E" w:rsidP="000D5A7E">
      <w:pPr>
        <w:spacing w:after="0"/>
        <w:rPr>
          <w:del w:id="1455" w:author="Sebring, Amanda J" w:date="2017-10-04T09:14:00Z"/>
          <w:rFonts w:ascii="Courier New" w:hAnsi="Courier New" w:cs="Courier New"/>
          <w:sz w:val="24"/>
          <w:szCs w:val="24"/>
        </w:rPr>
      </w:pPr>
      <w:del w:id="1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503 69 1 1 3 71 40 40 40 35 40</w:delText>
        </w:r>
      </w:del>
    </w:p>
    <w:p w14:paraId="1E982042" w14:textId="25A24556" w:rsidR="000D5A7E" w:rsidRPr="000D5A7E" w:rsidDel="00580A98" w:rsidRDefault="000D5A7E" w:rsidP="000D5A7E">
      <w:pPr>
        <w:spacing w:after="0"/>
        <w:rPr>
          <w:del w:id="1457" w:author="Sebring, Amanda J" w:date="2017-10-04T09:14:00Z"/>
          <w:rFonts w:ascii="Courier New" w:hAnsi="Courier New" w:cs="Courier New"/>
          <w:sz w:val="24"/>
          <w:szCs w:val="24"/>
        </w:rPr>
      </w:pPr>
      <w:del w:id="1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503 71 1 1 3 72 15 15 15 20 15</w:delText>
        </w:r>
      </w:del>
    </w:p>
    <w:p w14:paraId="4D1A3906" w14:textId="1519839F" w:rsidR="000D5A7E" w:rsidRPr="000D5A7E" w:rsidDel="00580A98" w:rsidRDefault="000D5A7E" w:rsidP="000D5A7E">
      <w:pPr>
        <w:spacing w:after="0"/>
        <w:rPr>
          <w:del w:id="1459" w:author="Sebring, Amanda J" w:date="2017-10-04T09:14:00Z"/>
          <w:rFonts w:ascii="Courier New" w:hAnsi="Courier New" w:cs="Courier New"/>
          <w:sz w:val="24"/>
          <w:szCs w:val="24"/>
        </w:rPr>
      </w:pPr>
      <w:del w:id="1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503 72 1 1 3 73 60 60 50 55 50</w:delText>
        </w:r>
      </w:del>
    </w:p>
    <w:p w14:paraId="020A8C1A" w14:textId="07BF14DA" w:rsidR="000D5A7E" w:rsidRPr="000D5A7E" w:rsidDel="00580A98" w:rsidRDefault="000D5A7E" w:rsidP="000D5A7E">
      <w:pPr>
        <w:spacing w:after="0"/>
        <w:rPr>
          <w:del w:id="1461" w:author="Sebring, Amanda J" w:date="2017-10-04T09:14:00Z"/>
          <w:rFonts w:ascii="Courier New" w:hAnsi="Courier New" w:cs="Courier New"/>
          <w:sz w:val="24"/>
          <w:szCs w:val="24"/>
        </w:rPr>
      </w:pPr>
      <w:del w:id="1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503 73 1 1 3 74 45 40 45 60 45</w:delText>
        </w:r>
      </w:del>
    </w:p>
    <w:p w14:paraId="69AD6AA7" w14:textId="4A7465BE" w:rsidR="000D5A7E" w:rsidRPr="000D5A7E" w:rsidDel="00580A98" w:rsidRDefault="000D5A7E" w:rsidP="000D5A7E">
      <w:pPr>
        <w:spacing w:after="0"/>
        <w:rPr>
          <w:del w:id="1463" w:author="Sebring, Amanda J" w:date="2017-10-04T09:14:00Z"/>
          <w:rFonts w:ascii="Courier New" w:hAnsi="Courier New" w:cs="Courier New"/>
          <w:sz w:val="24"/>
          <w:szCs w:val="24"/>
        </w:rPr>
      </w:pPr>
      <w:del w:id="1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503 74 1 1 3 75 35 35 35 20 35</w:delText>
        </w:r>
      </w:del>
    </w:p>
    <w:p w14:paraId="3CE18520" w14:textId="5873DC6D" w:rsidR="000D5A7E" w:rsidRPr="000D5A7E" w:rsidDel="00580A98" w:rsidRDefault="000D5A7E" w:rsidP="000D5A7E">
      <w:pPr>
        <w:spacing w:after="0"/>
        <w:rPr>
          <w:del w:id="1465" w:author="Sebring, Amanda J" w:date="2017-10-04T09:14:00Z"/>
          <w:rFonts w:ascii="Courier New" w:hAnsi="Courier New" w:cs="Courier New"/>
          <w:sz w:val="24"/>
          <w:szCs w:val="24"/>
        </w:rPr>
      </w:pPr>
      <w:del w:id="1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503 75 1 1 3 76 55 55 45 55 45</w:delText>
        </w:r>
      </w:del>
    </w:p>
    <w:p w14:paraId="32BD0227" w14:textId="690CF541" w:rsidR="000D5A7E" w:rsidRPr="000D5A7E" w:rsidDel="00580A98" w:rsidRDefault="000D5A7E" w:rsidP="000D5A7E">
      <w:pPr>
        <w:spacing w:after="0"/>
        <w:rPr>
          <w:del w:id="1467" w:author="Sebring, Amanda J" w:date="2017-10-04T09:14:00Z"/>
          <w:rFonts w:ascii="Courier New" w:hAnsi="Courier New" w:cs="Courier New"/>
          <w:sz w:val="24"/>
          <w:szCs w:val="24"/>
        </w:rPr>
      </w:pPr>
      <w:del w:id="1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503 77 1 1 3 77 55 55 55 75 55</w:delText>
        </w:r>
      </w:del>
    </w:p>
    <w:p w14:paraId="180870BB" w14:textId="22D032F9" w:rsidR="000D5A7E" w:rsidRPr="000D5A7E" w:rsidDel="00580A98" w:rsidRDefault="000D5A7E" w:rsidP="000D5A7E">
      <w:pPr>
        <w:spacing w:after="0"/>
        <w:rPr>
          <w:del w:id="1469" w:author="Sebring, Amanda J" w:date="2017-10-04T09:14:00Z"/>
          <w:rFonts w:ascii="Courier New" w:hAnsi="Courier New" w:cs="Courier New"/>
          <w:sz w:val="24"/>
          <w:szCs w:val="24"/>
        </w:rPr>
      </w:pPr>
      <w:del w:id="1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503 78 1 1 3 78 45 45 40 40 40</w:delText>
        </w:r>
      </w:del>
    </w:p>
    <w:p w14:paraId="16D97241" w14:textId="419956B6" w:rsidR="000D5A7E" w:rsidRPr="000D5A7E" w:rsidDel="00580A98" w:rsidRDefault="000D5A7E" w:rsidP="000D5A7E">
      <w:pPr>
        <w:spacing w:after="0"/>
        <w:rPr>
          <w:del w:id="1471" w:author="Sebring, Amanda J" w:date="2017-10-04T09:14:00Z"/>
          <w:rFonts w:ascii="Courier New" w:hAnsi="Courier New" w:cs="Courier New"/>
          <w:sz w:val="24"/>
          <w:szCs w:val="24"/>
        </w:rPr>
      </w:pPr>
      <w:del w:id="1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503 79 1 1 3 79 30 30 25 65 25</w:delText>
        </w:r>
      </w:del>
    </w:p>
    <w:p w14:paraId="2F00E38F" w14:textId="4D5570C5" w:rsidR="000D5A7E" w:rsidRPr="000D5A7E" w:rsidDel="00580A98" w:rsidRDefault="000D5A7E" w:rsidP="000D5A7E">
      <w:pPr>
        <w:spacing w:after="0"/>
        <w:rPr>
          <w:del w:id="1473" w:author="Sebring, Amanda J" w:date="2017-10-04T09:14:00Z"/>
          <w:rFonts w:ascii="Courier New" w:hAnsi="Courier New" w:cs="Courier New"/>
          <w:sz w:val="24"/>
          <w:szCs w:val="24"/>
        </w:rPr>
      </w:pPr>
      <w:del w:id="1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503 80 1 1 3 80 50 50 45 50 45</w:delText>
        </w:r>
      </w:del>
    </w:p>
    <w:p w14:paraId="018AD77B" w14:textId="20BBAACF" w:rsidR="000D5A7E" w:rsidRPr="000D5A7E" w:rsidDel="00580A98" w:rsidRDefault="000D5A7E" w:rsidP="000D5A7E">
      <w:pPr>
        <w:spacing w:after="0"/>
        <w:rPr>
          <w:del w:id="1475" w:author="Sebring, Amanda J" w:date="2017-10-04T09:14:00Z"/>
          <w:rFonts w:ascii="Courier New" w:hAnsi="Courier New" w:cs="Courier New"/>
          <w:sz w:val="24"/>
          <w:szCs w:val="24"/>
        </w:rPr>
      </w:pPr>
      <w:del w:id="1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504 00 1 0 0 00 40 45 40 30 30</w:delText>
        </w:r>
      </w:del>
    </w:p>
    <w:p w14:paraId="467949BF" w14:textId="0D24B12B" w:rsidR="000D5A7E" w:rsidRPr="000D5A7E" w:rsidDel="00580A98" w:rsidRDefault="000D5A7E" w:rsidP="000D5A7E">
      <w:pPr>
        <w:spacing w:after="0"/>
        <w:rPr>
          <w:del w:id="1477" w:author="Sebring, Amanda J" w:date="2017-10-04T09:14:00Z"/>
          <w:rFonts w:ascii="Courier New" w:hAnsi="Courier New" w:cs="Courier New"/>
          <w:sz w:val="24"/>
          <w:szCs w:val="24"/>
        </w:rPr>
      </w:pPr>
      <w:del w:id="1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504 02 1 2 1 01 55 40 60 60 55</w:delText>
        </w:r>
      </w:del>
    </w:p>
    <w:p w14:paraId="360F09D7" w14:textId="430437F7" w:rsidR="000D5A7E" w:rsidRPr="000D5A7E" w:rsidDel="00580A98" w:rsidRDefault="000D5A7E" w:rsidP="000D5A7E">
      <w:pPr>
        <w:spacing w:after="0"/>
        <w:rPr>
          <w:del w:id="1479" w:author="Sebring, Amanda J" w:date="2017-10-04T09:14:00Z"/>
          <w:rFonts w:ascii="Courier New" w:hAnsi="Courier New" w:cs="Courier New"/>
          <w:sz w:val="24"/>
          <w:szCs w:val="24"/>
        </w:rPr>
      </w:pPr>
      <w:del w:id="1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504 04 1 2 1 02 55 55 60 45 40</w:delText>
        </w:r>
      </w:del>
    </w:p>
    <w:p w14:paraId="79F96028" w14:textId="277F44A2" w:rsidR="000D5A7E" w:rsidRPr="000D5A7E" w:rsidDel="00580A98" w:rsidRDefault="000D5A7E" w:rsidP="000D5A7E">
      <w:pPr>
        <w:spacing w:after="0"/>
        <w:rPr>
          <w:del w:id="1481" w:author="Sebring, Amanda J" w:date="2017-10-04T09:14:00Z"/>
          <w:rFonts w:ascii="Courier New" w:hAnsi="Courier New" w:cs="Courier New"/>
          <w:sz w:val="24"/>
          <w:szCs w:val="24"/>
        </w:rPr>
      </w:pPr>
      <w:del w:id="1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504 09 1 2 1 03 45 55 40 30 30</w:delText>
        </w:r>
      </w:del>
    </w:p>
    <w:p w14:paraId="6EEAE3AD" w14:textId="2E2B3FFC" w:rsidR="000D5A7E" w:rsidRPr="000D5A7E" w:rsidDel="00580A98" w:rsidRDefault="000D5A7E" w:rsidP="000D5A7E">
      <w:pPr>
        <w:spacing w:after="0"/>
        <w:rPr>
          <w:del w:id="1483" w:author="Sebring, Amanda J" w:date="2017-10-04T09:14:00Z"/>
          <w:rFonts w:ascii="Courier New" w:hAnsi="Courier New" w:cs="Courier New"/>
          <w:sz w:val="24"/>
          <w:szCs w:val="24"/>
        </w:rPr>
      </w:pPr>
      <w:del w:id="1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504 11 1 2 1 04 55 60 40 55 45</w:delText>
        </w:r>
      </w:del>
    </w:p>
    <w:p w14:paraId="442D5B82" w14:textId="31B315C4" w:rsidR="000D5A7E" w:rsidRPr="000D5A7E" w:rsidDel="00580A98" w:rsidRDefault="000D5A7E" w:rsidP="000D5A7E">
      <w:pPr>
        <w:spacing w:after="0"/>
        <w:rPr>
          <w:del w:id="1485" w:author="Sebring, Amanda J" w:date="2017-10-04T09:14:00Z"/>
          <w:rFonts w:ascii="Courier New" w:hAnsi="Courier New" w:cs="Courier New"/>
          <w:sz w:val="24"/>
          <w:szCs w:val="24"/>
        </w:rPr>
      </w:pPr>
      <w:del w:id="1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504 22 1 2 1 05 40 40 35 40 35</w:delText>
        </w:r>
      </w:del>
    </w:p>
    <w:p w14:paraId="1B1C6737" w14:textId="20E158BF" w:rsidR="000D5A7E" w:rsidRPr="000D5A7E" w:rsidDel="00580A98" w:rsidRDefault="000D5A7E" w:rsidP="000D5A7E">
      <w:pPr>
        <w:spacing w:after="0"/>
        <w:rPr>
          <w:del w:id="1487" w:author="Sebring, Amanda J" w:date="2017-10-04T09:14:00Z"/>
          <w:rFonts w:ascii="Courier New" w:hAnsi="Courier New" w:cs="Courier New"/>
          <w:sz w:val="24"/>
          <w:szCs w:val="24"/>
        </w:rPr>
      </w:pPr>
      <w:del w:id="1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504 39 1 2 1 06 40 55 45 50 50</w:delText>
        </w:r>
      </w:del>
    </w:p>
    <w:p w14:paraId="2BB06C6B" w14:textId="72C70C01" w:rsidR="000D5A7E" w:rsidRPr="000D5A7E" w:rsidDel="00580A98" w:rsidRDefault="000D5A7E" w:rsidP="000D5A7E">
      <w:pPr>
        <w:spacing w:after="0"/>
        <w:rPr>
          <w:del w:id="1489" w:author="Sebring, Amanda J" w:date="2017-10-04T09:14:00Z"/>
          <w:rFonts w:ascii="Courier New" w:hAnsi="Courier New" w:cs="Courier New"/>
          <w:sz w:val="24"/>
          <w:szCs w:val="24"/>
        </w:rPr>
      </w:pPr>
      <w:del w:id="1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504 40 1 2 1 07 45 55 40 55 45</w:delText>
        </w:r>
      </w:del>
    </w:p>
    <w:p w14:paraId="2A3C0AA2" w14:textId="68F6D0F4" w:rsidR="000D5A7E" w:rsidRPr="000D5A7E" w:rsidDel="00580A98" w:rsidRDefault="000D5A7E" w:rsidP="000D5A7E">
      <w:pPr>
        <w:spacing w:after="0"/>
        <w:rPr>
          <w:del w:id="1491" w:author="Sebring, Amanda J" w:date="2017-10-04T09:14:00Z"/>
          <w:rFonts w:ascii="Courier New" w:hAnsi="Courier New" w:cs="Courier New"/>
          <w:sz w:val="24"/>
          <w:szCs w:val="24"/>
        </w:rPr>
      </w:pPr>
      <w:del w:id="1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504 46 1 2 1 08 45 40 55 55 40</w:delText>
        </w:r>
      </w:del>
    </w:p>
    <w:p w14:paraId="5C70A072" w14:textId="26E5474B" w:rsidR="000D5A7E" w:rsidRPr="000D5A7E" w:rsidDel="00580A98" w:rsidRDefault="000D5A7E" w:rsidP="000D5A7E">
      <w:pPr>
        <w:spacing w:after="0"/>
        <w:rPr>
          <w:del w:id="1493" w:author="Sebring, Amanda J" w:date="2017-10-04T09:14:00Z"/>
          <w:rFonts w:ascii="Courier New" w:hAnsi="Courier New" w:cs="Courier New"/>
          <w:sz w:val="24"/>
          <w:szCs w:val="24"/>
        </w:rPr>
      </w:pPr>
      <w:del w:id="1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504 13 1 2 1 09 40 40 35 45 40</w:delText>
        </w:r>
      </w:del>
    </w:p>
    <w:p w14:paraId="67C82D13" w14:textId="4A298B86" w:rsidR="000D5A7E" w:rsidRPr="000D5A7E" w:rsidDel="00580A98" w:rsidRDefault="000D5A7E" w:rsidP="000D5A7E">
      <w:pPr>
        <w:spacing w:after="0"/>
        <w:rPr>
          <w:del w:id="1495" w:author="Sebring, Amanda J" w:date="2017-10-04T09:14:00Z"/>
          <w:rFonts w:ascii="Courier New" w:hAnsi="Courier New" w:cs="Courier New"/>
          <w:sz w:val="24"/>
          <w:szCs w:val="24"/>
        </w:rPr>
      </w:pPr>
      <w:del w:id="1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504 76 1 2 1 10 35 40 40 50 45</w:delText>
        </w:r>
      </w:del>
    </w:p>
    <w:p w14:paraId="05760ED1" w14:textId="750734B8" w:rsidR="000D5A7E" w:rsidRPr="000D5A7E" w:rsidDel="00580A98" w:rsidRDefault="000D5A7E" w:rsidP="000D5A7E">
      <w:pPr>
        <w:spacing w:after="0"/>
        <w:rPr>
          <w:del w:id="1497" w:author="Sebring, Amanda J" w:date="2017-10-04T09:14:00Z"/>
          <w:rFonts w:ascii="Courier New" w:hAnsi="Courier New" w:cs="Courier New"/>
          <w:sz w:val="24"/>
          <w:szCs w:val="24"/>
        </w:rPr>
      </w:pPr>
      <w:del w:id="1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504 43 1 2 1 11 40 50 45 40 40</w:delText>
        </w:r>
      </w:del>
    </w:p>
    <w:p w14:paraId="1D232465" w14:textId="7B769E09" w:rsidR="000D5A7E" w:rsidRPr="000D5A7E" w:rsidDel="00580A98" w:rsidRDefault="000D5A7E" w:rsidP="000D5A7E">
      <w:pPr>
        <w:spacing w:after="0"/>
        <w:rPr>
          <w:del w:id="1499" w:author="Sebring, Amanda J" w:date="2017-10-04T09:14:00Z"/>
          <w:rFonts w:ascii="Courier New" w:hAnsi="Courier New" w:cs="Courier New"/>
          <w:sz w:val="24"/>
          <w:szCs w:val="24"/>
        </w:rPr>
      </w:pPr>
      <w:del w:id="1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504 54 1 2 1 12 55 50 50 60 50</w:delText>
        </w:r>
      </w:del>
    </w:p>
    <w:p w14:paraId="68380092" w14:textId="4687EF7A" w:rsidR="000D5A7E" w:rsidRPr="000D5A7E" w:rsidDel="00580A98" w:rsidRDefault="000D5A7E" w:rsidP="000D5A7E">
      <w:pPr>
        <w:spacing w:after="0"/>
        <w:rPr>
          <w:del w:id="1501" w:author="Sebring, Amanda J" w:date="2017-10-04T09:14:00Z"/>
          <w:rFonts w:ascii="Courier New" w:hAnsi="Courier New" w:cs="Courier New"/>
          <w:sz w:val="24"/>
          <w:szCs w:val="24"/>
        </w:rPr>
      </w:pPr>
      <w:del w:id="1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504 01 1 2 1 13 35 45 40 40 40</w:delText>
        </w:r>
      </w:del>
    </w:p>
    <w:p w14:paraId="477ABEA0" w14:textId="2373625C" w:rsidR="000D5A7E" w:rsidRPr="000D5A7E" w:rsidDel="00580A98" w:rsidRDefault="000D5A7E" w:rsidP="000D5A7E">
      <w:pPr>
        <w:spacing w:after="0"/>
        <w:rPr>
          <w:del w:id="1503" w:author="Sebring, Amanda J" w:date="2017-10-04T09:14:00Z"/>
          <w:rFonts w:ascii="Courier New" w:hAnsi="Courier New" w:cs="Courier New"/>
          <w:sz w:val="24"/>
          <w:szCs w:val="24"/>
        </w:rPr>
      </w:pPr>
      <w:del w:id="1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504 07 1 2 1 14 50 60 40 45 45</w:delText>
        </w:r>
      </w:del>
    </w:p>
    <w:p w14:paraId="4AEFD4F2" w14:textId="074A6EA9" w:rsidR="000D5A7E" w:rsidRPr="000D5A7E" w:rsidDel="00580A98" w:rsidRDefault="000D5A7E" w:rsidP="000D5A7E">
      <w:pPr>
        <w:spacing w:after="0"/>
        <w:rPr>
          <w:del w:id="1505" w:author="Sebring, Amanda J" w:date="2017-10-04T09:14:00Z"/>
          <w:rFonts w:ascii="Courier New" w:hAnsi="Courier New" w:cs="Courier New"/>
          <w:sz w:val="24"/>
          <w:szCs w:val="24"/>
        </w:rPr>
      </w:pPr>
      <w:del w:id="1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504 14 1 2 1 15 45 45 40 55 45</w:delText>
        </w:r>
      </w:del>
    </w:p>
    <w:p w14:paraId="6DC91311" w14:textId="591BE49E" w:rsidR="000D5A7E" w:rsidRPr="000D5A7E" w:rsidDel="00580A98" w:rsidRDefault="000D5A7E" w:rsidP="000D5A7E">
      <w:pPr>
        <w:spacing w:after="0"/>
        <w:rPr>
          <w:del w:id="1507" w:author="Sebring, Amanda J" w:date="2017-10-04T09:14:00Z"/>
          <w:rFonts w:ascii="Courier New" w:hAnsi="Courier New" w:cs="Courier New"/>
          <w:sz w:val="24"/>
          <w:szCs w:val="24"/>
        </w:rPr>
      </w:pPr>
      <w:del w:id="1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504 30 1 2 1 16 35 50 35 30 30</w:delText>
        </w:r>
      </w:del>
    </w:p>
    <w:p w14:paraId="55ED5422" w14:textId="0EB8B829" w:rsidR="000D5A7E" w:rsidRPr="000D5A7E" w:rsidDel="00580A98" w:rsidRDefault="000D5A7E" w:rsidP="000D5A7E">
      <w:pPr>
        <w:spacing w:after="0"/>
        <w:rPr>
          <w:del w:id="1509" w:author="Sebring, Amanda J" w:date="2017-10-04T09:14:00Z"/>
          <w:rFonts w:ascii="Courier New" w:hAnsi="Courier New" w:cs="Courier New"/>
          <w:sz w:val="24"/>
          <w:szCs w:val="24"/>
        </w:rPr>
      </w:pPr>
      <w:del w:id="1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504 37 1 2 1 17 30 40 30 30 35</w:delText>
        </w:r>
      </w:del>
    </w:p>
    <w:p w14:paraId="0CC177FE" w14:textId="768A5FA9" w:rsidR="000D5A7E" w:rsidRPr="000D5A7E" w:rsidDel="00580A98" w:rsidRDefault="000D5A7E" w:rsidP="000D5A7E">
      <w:pPr>
        <w:spacing w:after="0"/>
        <w:rPr>
          <w:del w:id="1511" w:author="Sebring, Amanda J" w:date="2017-10-04T09:14:00Z"/>
          <w:rFonts w:ascii="Courier New" w:hAnsi="Courier New" w:cs="Courier New"/>
          <w:sz w:val="24"/>
          <w:szCs w:val="24"/>
        </w:rPr>
      </w:pPr>
      <w:del w:id="1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504 50 1 2 1 18 40 55 40 40 35</w:delText>
        </w:r>
      </w:del>
    </w:p>
    <w:p w14:paraId="7525045E" w14:textId="4212D562" w:rsidR="000D5A7E" w:rsidRPr="000D5A7E" w:rsidDel="00580A98" w:rsidRDefault="000D5A7E" w:rsidP="000D5A7E">
      <w:pPr>
        <w:spacing w:after="0"/>
        <w:rPr>
          <w:del w:id="1513" w:author="Sebring, Amanda J" w:date="2017-10-04T09:14:00Z"/>
          <w:rFonts w:ascii="Courier New" w:hAnsi="Courier New" w:cs="Courier New"/>
          <w:sz w:val="24"/>
          <w:szCs w:val="24"/>
        </w:rPr>
      </w:pPr>
      <w:del w:id="1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504 52 1 2 1 19 30 35 30 35 35</w:delText>
        </w:r>
      </w:del>
    </w:p>
    <w:p w14:paraId="282573B9" w14:textId="3E5C18C4" w:rsidR="000D5A7E" w:rsidRPr="000D5A7E" w:rsidDel="00580A98" w:rsidRDefault="000D5A7E" w:rsidP="000D5A7E">
      <w:pPr>
        <w:spacing w:after="0"/>
        <w:rPr>
          <w:del w:id="1515" w:author="Sebring, Amanda J" w:date="2017-10-04T09:14:00Z"/>
          <w:rFonts w:ascii="Courier New" w:hAnsi="Courier New" w:cs="Courier New"/>
          <w:sz w:val="24"/>
          <w:szCs w:val="24"/>
        </w:rPr>
      </w:pPr>
      <w:del w:id="1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504 65 1 2 1 20 45 50 40 45 40</w:delText>
        </w:r>
      </w:del>
    </w:p>
    <w:p w14:paraId="3FD55780" w14:textId="1841376C" w:rsidR="000D5A7E" w:rsidRPr="000D5A7E" w:rsidDel="00580A98" w:rsidRDefault="000D5A7E" w:rsidP="000D5A7E">
      <w:pPr>
        <w:spacing w:after="0"/>
        <w:rPr>
          <w:del w:id="1517" w:author="Sebring, Amanda J" w:date="2017-10-04T09:14:00Z"/>
          <w:rFonts w:ascii="Courier New" w:hAnsi="Courier New" w:cs="Courier New"/>
          <w:sz w:val="24"/>
          <w:szCs w:val="24"/>
        </w:rPr>
      </w:pPr>
      <w:del w:id="1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504 70 1 2 1 21 55 55 45 45 45</w:delText>
        </w:r>
      </w:del>
    </w:p>
    <w:p w14:paraId="768A946D" w14:textId="53AEF310" w:rsidR="000D5A7E" w:rsidRPr="000D5A7E" w:rsidDel="00580A98" w:rsidRDefault="000D5A7E" w:rsidP="000D5A7E">
      <w:pPr>
        <w:spacing w:after="0"/>
        <w:rPr>
          <w:del w:id="1519" w:author="Sebring, Amanda J" w:date="2017-10-04T09:14:00Z"/>
          <w:rFonts w:ascii="Courier New" w:hAnsi="Courier New" w:cs="Courier New"/>
          <w:sz w:val="24"/>
          <w:szCs w:val="24"/>
        </w:rPr>
      </w:pPr>
      <w:del w:id="1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504 38 1 2 1 22 55 50 55 55 55</w:delText>
        </w:r>
      </w:del>
    </w:p>
    <w:p w14:paraId="3D6D0C03" w14:textId="60DB6329" w:rsidR="000D5A7E" w:rsidRPr="000D5A7E" w:rsidDel="00580A98" w:rsidRDefault="000D5A7E" w:rsidP="000D5A7E">
      <w:pPr>
        <w:spacing w:after="0"/>
        <w:rPr>
          <w:del w:id="1521" w:author="Sebring, Amanda J" w:date="2017-10-04T09:14:00Z"/>
          <w:rFonts w:ascii="Courier New" w:hAnsi="Courier New" w:cs="Courier New"/>
          <w:sz w:val="24"/>
          <w:szCs w:val="24"/>
        </w:rPr>
      </w:pPr>
      <w:del w:id="1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504 42 1 2 1 23 50 55 40 55 50</w:delText>
        </w:r>
      </w:del>
    </w:p>
    <w:p w14:paraId="1B72B705" w14:textId="288D4BC2" w:rsidR="000D5A7E" w:rsidRPr="000D5A7E" w:rsidDel="00580A98" w:rsidRDefault="000D5A7E" w:rsidP="000D5A7E">
      <w:pPr>
        <w:spacing w:after="0"/>
        <w:rPr>
          <w:del w:id="1523" w:author="Sebring, Amanda J" w:date="2017-10-04T09:14:00Z"/>
          <w:rFonts w:ascii="Courier New" w:hAnsi="Courier New" w:cs="Courier New"/>
          <w:sz w:val="24"/>
          <w:szCs w:val="24"/>
        </w:rPr>
      </w:pPr>
      <w:del w:id="1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504 03 1 2 1 24 45 55 35 55 40</w:delText>
        </w:r>
      </w:del>
    </w:p>
    <w:p w14:paraId="1AE3EBD2" w14:textId="4B7FF891" w:rsidR="000D5A7E" w:rsidRPr="000D5A7E" w:rsidDel="00580A98" w:rsidRDefault="000D5A7E" w:rsidP="000D5A7E">
      <w:pPr>
        <w:spacing w:after="0"/>
        <w:rPr>
          <w:del w:id="1525" w:author="Sebring, Amanda J" w:date="2017-10-04T09:14:00Z"/>
          <w:rFonts w:ascii="Courier New" w:hAnsi="Courier New" w:cs="Courier New"/>
          <w:sz w:val="24"/>
          <w:szCs w:val="24"/>
        </w:rPr>
      </w:pPr>
      <w:del w:id="1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504 05 1 2 1 25 35 40 30 35 30</w:delText>
        </w:r>
      </w:del>
    </w:p>
    <w:p w14:paraId="34DAA930" w14:textId="63D80300" w:rsidR="000D5A7E" w:rsidRPr="000D5A7E" w:rsidDel="00580A98" w:rsidRDefault="000D5A7E" w:rsidP="000D5A7E">
      <w:pPr>
        <w:spacing w:after="0"/>
        <w:rPr>
          <w:del w:id="1527" w:author="Sebring, Amanda J" w:date="2017-10-04T09:14:00Z"/>
          <w:rFonts w:ascii="Courier New" w:hAnsi="Courier New" w:cs="Courier New"/>
          <w:sz w:val="24"/>
          <w:szCs w:val="24"/>
        </w:rPr>
      </w:pPr>
      <w:del w:id="1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504 06 1 2 1 26 30 30 25 25 25</w:delText>
        </w:r>
      </w:del>
    </w:p>
    <w:p w14:paraId="43995E5E" w14:textId="75DBD760" w:rsidR="000D5A7E" w:rsidRPr="000D5A7E" w:rsidDel="00580A98" w:rsidRDefault="000D5A7E" w:rsidP="000D5A7E">
      <w:pPr>
        <w:spacing w:after="0"/>
        <w:rPr>
          <w:del w:id="1529" w:author="Sebring, Amanda J" w:date="2017-10-04T09:14:00Z"/>
          <w:rFonts w:ascii="Courier New" w:hAnsi="Courier New" w:cs="Courier New"/>
          <w:sz w:val="24"/>
          <w:szCs w:val="24"/>
        </w:rPr>
      </w:pPr>
      <w:del w:id="1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504 08 1 2 1 27 40 35 35 30 30</w:delText>
        </w:r>
      </w:del>
    </w:p>
    <w:p w14:paraId="6DC6245F" w14:textId="41AD3DCF" w:rsidR="000D5A7E" w:rsidRPr="000D5A7E" w:rsidDel="00580A98" w:rsidRDefault="000D5A7E" w:rsidP="000D5A7E">
      <w:pPr>
        <w:spacing w:after="0"/>
        <w:rPr>
          <w:del w:id="1531" w:author="Sebring, Amanda J" w:date="2017-10-04T09:14:00Z"/>
          <w:rFonts w:ascii="Courier New" w:hAnsi="Courier New" w:cs="Courier New"/>
          <w:sz w:val="24"/>
          <w:szCs w:val="24"/>
        </w:rPr>
      </w:pPr>
      <w:del w:id="1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504 10 1 2 1 28 55 50 40 55 40</w:delText>
        </w:r>
      </w:del>
    </w:p>
    <w:p w14:paraId="656E43C0" w14:textId="796DBF0C" w:rsidR="000D5A7E" w:rsidRPr="000D5A7E" w:rsidDel="00580A98" w:rsidRDefault="000D5A7E" w:rsidP="000D5A7E">
      <w:pPr>
        <w:spacing w:after="0"/>
        <w:rPr>
          <w:del w:id="1533" w:author="Sebring, Amanda J" w:date="2017-10-04T09:14:00Z"/>
          <w:rFonts w:ascii="Courier New" w:hAnsi="Courier New" w:cs="Courier New"/>
          <w:sz w:val="24"/>
          <w:szCs w:val="24"/>
        </w:rPr>
      </w:pPr>
      <w:del w:id="1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504 12 1 2 1 29 40 45 40 40 35</w:delText>
        </w:r>
      </w:del>
    </w:p>
    <w:p w14:paraId="522A04AD" w14:textId="09DAACC6" w:rsidR="000D5A7E" w:rsidRPr="000D5A7E" w:rsidDel="00580A98" w:rsidRDefault="000D5A7E" w:rsidP="000D5A7E">
      <w:pPr>
        <w:spacing w:after="0"/>
        <w:rPr>
          <w:del w:id="1535" w:author="Sebring, Amanda J" w:date="2017-10-04T09:14:00Z"/>
          <w:rFonts w:ascii="Courier New" w:hAnsi="Courier New" w:cs="Courier New"/>
          <w:sz w:val="24"/>
          <w:szCs w:val="24"/>
        </w:rPr>
      </w:pPr>
      <w:del w:id="1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504 15 1 2 1 30 60 55 55 55 50</w:delText>
        </w:r>
      </w:del>
    </w:p>
    <w:p w14:paraId="31023837" w14:textId="46758F63" w:rsidR="000D5A7E" w:rsidRPr="000D5A7E" w:rsidDel="00580A98" w:rsidRDefault="000D5A7E" w:rsidP="000D5A7E">
      <w:pPr>
        <w:spacing w:after="0"/>
        <w:rPr>
          <w:del w:id="1537" w:author="Sebring, Amanda J" w:date="2017-10-04T09:14:00Z"/>
          <w:rFonts w:ascii="Courier New" w:hAnsi="Courier New" w:cs="Courier New"/>
          <w:sz w:val="24"/>
          <w:szCs w:val="24"/>
        </w:rPr>
      </w:pPr>
      <w:del w:id="1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504 16 1 2 1 31 35 35 30 30 30</w:delText>
        </w:r>
      </w:del>
    </w:p>
    <w:p w14:paraId="3D3367E1" w14:textId="5BC18547" w:rsidR="000D5A7E" w:rsidRPr="000D5A7E" w:rsidDel="00580A98" w:rsidRDefault="000D5A7E" w:rsidP="000D5A7E">
      <w:pPr>
        <w:spacing w:after="0"/>
        <w:rPr>
          <w:del w:id="1539" w:author="Sebring, Amanda J" w:date="2017-10-04T09:14:00Z"/>
          <w:rFonts w:ascii="Courier New" w:hAnsi="Courier New" w:cs="Courier New"/>
          <w:sz w:val="24"/>
          <w:szCs w:val="24"/>
        </w:rPr>
      </w:pPr>
      <w:del w:id="1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504 17 1 2 1 32 55 50 45 60 40</w:delText>
        </w:r>
      </w:del>
    </w:p>
    <w:p w14:paraId="7824EAAB" w14:textId="15A87FA7" w:rsidR="000D5A7E" w:rsidRPr="000D5A7E" w:rsidDel="00580A98" w:rsidRDefault="000D5A7E" w:rsidP="000D5A7E">
      <w:pPr>
        <w:spacing w:after="0"/>
        <w:rPr>
          <w:del w:id="1541" w:author="Sebring, Amanda J" w:date="2017-10-04T09:14:00Z"/>
          <w:rFonts w:ascii="Courier New" w:hAnsi="Courier New" w:cs="Courier New"/>
          <w:sz w:val="24"/>
          <w:szCs w:val="24"/>
        </w:rPr>
      </w:pPr>
      <w:del w:id="1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504 18 1 2 1 33 45 50 55 55 45</w:delText>
        </w:r>
      </w:del>
    </w:p>
    <w:p w14:paraId="3B4B8A59" w14:textId="3D17DC15" w:rsidR="000D5A7E" w:rsidRPr="000D5A7E" w:rsidDel="00580A98" w:rsidRDefault="000D5A7E" w:rsidP="000D5A7E">
      <w:pPr>
        <w:spacing w:after="0"/>
        <w:rPr>
          <w:del w:id="1543" w:author="Sebring, Amanda J" w:date="2017-10-04T09:14:00Z"/>
          <w:rFonts w:ascii="Courier New" w:hAnsi="Courier New" w:cs="Courier New"/>
          <w:sz w:val="24"/>
          <w:szCs w:val="24"/>
        </w:rPr>
      </w:pPr>
      <w:del w:id="1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504 19 1 2 1 34 40 50 40 45 35</w:delText>
        </w:r>
      </w:del>
    </w:p>
    <w:p w14:paraId="5C074548" w14:textId="09632719" w:rsidR="000D5A7E" w:rsidRPr="000D5A7E" w:rsidDel="00580A98" w:rsidRDefault="000D5A7E" w:rsidP="000D5A7E">
      <w:pPr>
        <w:spacing w:after="0"/>
        <w:rPr>
          <w:del w:id="1545" w:author="Sebring, Amanda J" w:date="2017-10-04T09:14:00Z"/>
          <w:rFonts w:ascii="Courier New" w:hAnsi="Courier New" w:cs="Courier New"/>
          <w:sz w:val="24"/>
          <w:szCs w:val="24"/>
        </w:rPr>
      </w:pPr>
      <w:del w:id="1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504 20 1 2 1 35 60 55 50 60 55</w:delText>
        </w:r>
      </w:del>
    </w:p>
    <w:p w14:paraId="1DF9C9E7" w14:textId="0AE61D0F" w:rsidR="000D5A7E" w:rsidRPr="000D5A7E" w:rsidDel="00580A98" w:rsidRDefault="000D5A7E" w:rsidP="000D5A7E">
      <w:pPr>
        <w:spacing w:after="0"/>
        <w:rPr>
          <w:del w:id="1547" w:author="Sebring, Amanda J" w:date="2017-10-04T09:14:00Z"/>
          <w:rFonts w:ascii="Courier New" w:hAnsi="Courier New" w:cs="Courier New"/>
          <w:sz w:val="24"/>
          <w:szCs w:val="24"/>
        </w:rPr>
      </w:pPr>
      <w:del w:id="1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504 21 1 2 1 36 55 50 45 55 45</w:delText>
        </w:r>
      </w:del>
    </w:p>
    <w:p w14:paraId="12C3683B" w14:textId="3C66875B" w:rsidR="000D5A7E" w:rsidRPr="000D5A7E" w:rsidDel="00580A98" w:rsidRDefault="000D5A7E" w:rsidP="000D5A7E">
      <w:pPr>
        <w:spacing w:after="0"/>
        <w:rPr>
          <w:del w:id="1549" w:author="Sebring, Amanda J" w:date="2017-10-04T09:14:00Z"/>
          <w:rFonts w:ascii="Courier New" w:hAnsi="Courier New" w:cs="Courier New"/>
          <w:sz w:val="24"/>
          <w:szCs w:val="24"/>
        </w:rPr>
      </w:pPr>
      <w:del w:id="1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504 23 1 2 1 37 55 55 55 55 45</w:delText>
        </w:r>
      </w:del>
    </w:p>
    <w:p w14:paraId="6D825395" w14:textId="0D2A02CF" w:rsidR="000D5A7E" w:rsidRPr="000D5A7E" w:rsidDel="00580A98" w:rsidRDefault="000D5A7E" w:rsidP="000D5A7E">
      <w:pPr>
        <w:spacing w:after="0"/>
        <w:rPr>
          <w:del w:id="1551" w:author="Sebring, Amanda J" w:date="2017-10-04T09:14:00Z"/>
          <w:rFonts w:ascii="Courier New" w:hAnsi="Courier New" w:cs="Courier New"/>
          <w:sz w:val="24"/>
          <w:szCs w:val="24"/>
        </w:rPr>
      </w:pPr>
      <w:del w:id="1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504 24 1 2 1 38 40 40 30 30 30</w:delText>
        </w:r>
      </w:del>
    </w:p>
    <w:p w14:paraId="3BCD6527" w14:textId="50FEAF4D" w:rsidR="000D5A7E" w:rsidRPr="000D5A7E" w:rsidDel="00580A98" w:rsidRDefault="000D5A7E" w:rsidP="000D5A7E">
      <w:pPr>
        <w:spacing w:after="0"/>
        <w:rPr>
          <w:del w:id="1553" w:author="Sebring, Amanda J" w:date="2017-10-04T09:14:00Z"/>
          <w:rFonts w:ascii="Courier New" w:hAnsi="Courier New" w:cs="Courier New"/>
          <w:sz w:val="24"/>
          <w:szCs w:val="24"/>
        </w:rPr>
      </w:pPr>
      <w:del w:id="1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504 25 1 2 1 39 35 45 30 35 30</w:delText>
        </w:r>
      </w:del>
    </w:p>
    <w:p w14:paraId="51AE63E8" w14:textId="4220B885" w:rsidR="000D5A7E" w:rsidRPr="000D5A7E" w:rsidDel="00580A98" w:rsidRDefault="000D5A7E" w:rsidP="000D5A7E">
      <w:pPr>
        <w:spacing w:after="0"/>
        <w:rPr>
          <w:del w:id="1555" w:author="Sebring, Amanda J" w:date="2017-10-04T09:14:00Z"/>
          <w:rFonts w:ascii="Courier New" w:hAnsi="Courier New" w:cs="Courier New"/>
          <w:sz w:val="24"/>
          <w:szCs w:val="24"/>
        </w:rPr>
      </w:pPr>
      <w:del w:id="1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504 26 1 2 1 40 50 50 40 55 45</w:delText>
        </w:r>
      </w:del>
    </w:p>
    <w:p w14:paraId="2A3B93D9" w14:textId="2DAA21EC" w:rsidR="000D5A7E" w:rsidRPr="000D5A7E" w:rsidDel="00580A98" w:rsidRDefault="000D5A7E" w:rsidP="000D5A7E">
      <w:pPr>
        <w:spacing w:after="0"/>
        <w:rPr>
          <w:del w:id="1557" w:author="Sebring, Amanda J" w:date="2017-10-04T09:14:00Z"/>
          <w:rFonts w:ascii="Courier New" w:hAnsi="Courier New" w:cs="Courier New"/>
          <w:sz w:val="24"/>
          <w:szCs w:val="24"/>
        </w:rPr>
      </w:pPr>
      <w:del w:id="1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504 27 1 2 1 41 55 50 55 60 50</w:delText>
        </w:r>
      </w:del>
    </w:p>
    <w:p w14:paraId="4AA3BA22" w14:textId="36129079" w:rsidR="000D5A7E" w:rsidRPr="000D5A7E" w:rsidDel="00580A98" w:rsidRDefault="000D5A7E" w:rsidP="000D5A7E">
      <w:pPr>
        <w:spacing w:after="0"/>
        <w:rPr>
          <w:del w:id="1559" w:author="Sebring, Amanda J" w:date="2017-10-04T09:14:00Z"/>
          <w:rFonts w:ascii="Courier New" w:hAnsi="Courier New" w:cs="Courier New"/>
          <w:sz w:val="24"/>
          <w:szCs w:val="24"/>
        </w:rPr>
      </w:pPr>
      <w:del w:id="1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504 28 1 2 1 42 45 50 40 30 30</w:delText>
        </w:r>
      </w:del>
    </w:p>
    <w:p w14:paraId="06287D14" w14:textId="28271C0F" w:rsidR="000D5A7E" w:rsidRPr="000D5A7E" w:rsidDel="00580A98" w:rsidRDefault="000D5A7E" w:rsidP="000D5A7E">
      <w:pPr>
        <w:spacing w:after="0"/>
        <w:rPr>
          <w:del w:id="1561" w:author="Sebring, Amanda J" w:date="2017-10-04T09:14:00Z"/>
          <w:rFonts w:ascii="Courier New" w:hAnsi="Courier New" w:cs="Courier New"/>
          <w:sz w:val="24"/>
          <w:szCs w:val="24"/>
        </w:rPr>
      </w:pPr>
      <w:del w:id="1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504 29 1 2 1 43 60 55 60 60 55</w:delText>
        </w:r>
      </w:del>
    </w:p>
    <w:p w14:paraId="5A5309C2" w14:textId="743B6CA1" w:rsidR="000D5A7E" w:rsidRPr="000D5A7E" w:rsidDel="00580A98" w:rsidRDefault="000D5A7E" w:rsidP="000D5A7E">
      <w:pPr>
        <w:spacing w:after="0"/>
        <w:rPr>
          <w:del w:id="1563" w:author="Sebring, Amanda J" w:date="2017-10-04T09:14:00Z"/>
          <w:rFonts w:ascii="Courier New" w:hAnsi="Courier New" w:cs="Courier New"/>
          <w:sz w:val="24"/>
          <w:szCs w:val="24"/>
        </w:rPr>
      </w:pPr>
      <w:del w:id="1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504 31 1 2 1 44 45 50 50 45 50</w:delText>
        </w:r>
      </w:del>
    </w:p>
    <w:p w14:paraId="3EAA38BC" w14:textId="2B6C763A" w:rsidR="000D5A7E" w:rsidRPr="000D5A7E" w:rsidDel="00580A98" w:rsidRDefault="000D5A7E" w:rsidP="000D5A7E">
      <w:pPr>
        <w:spacing w:after="0"/>
        <w:rPr>
          <w:del w:id="1565" w:author="Sebring, Amanda J" w:date="2017-10-04T09:14:00Z"/>
          <w:rFonts w:ascii="Courier New" w:hAnsi="Courier New" w:cs="Courier New"/>
          <w:sz w:val="24"/>
          <w:szCs w:val="24"/>
        </w:rPr>
      </w:pPr>
      <w:del w:id="1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504 32 1 2 1 45 40 45 40 45 40</w:delText>
        </w:r>
      </w:del>
    </w:p>
    <w:p w14:paraId="234F554C" w14:textId="5E44174F" w:rsidR="000D5A7E" w:rsidRPr="000D5A7E" w:rsidDel="00580A98" w:rsidRDefault="000D5A7E" w:rsidP="000D5A7E">
      <w:pPr>
        <w:spacing w:after="0"/>
        <w:rPr>
          <w:del w:id="1567" w:author="Sebring, Amanda J" w:date="2017-10-04T09:14:00Z"/>
          <w:rFonts w:ascii="Courier New" w:hAnsi="Courier New" w:cs="Courier New"/>
          <w:sz w:val="24"/>
          <w:szCs w:val="24"/>
        </w:rPr>
      </w:pPr>
      <w:del w:id="1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504 33 1 2 1 46 30 35 30 30 30</w:delText>
        </w:r>
      </w:del>
    </w:p>
    <w:p w14:paraId="358805A6" w14:textId="0F655667" w:rsidR="000D5A7E" w:rsidRPr="000D5A7E" w:rsidDel="00580A98" w:rsidRDefault="000D5A7E" w:rsidP="000D5A7E">
      <w:pPr>
        <w:spacing w:after="0"/>
        <w:rPr>
          <w:del w:id="1569" w:author="Sebring, Amanda J" w:date="2017-10-04T09:14:00Z"/>
          <w:rFonts w:ascii="Courier New" w:hAnsi="Courier New" w:cs="Courier New"/>
          <w:sz w:val="24"/>
          <w:szCs w:val="24"/>
        </w:rPr>
      </w:pPr>
      <w:del w:id="1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504 34 1 2 1 47 45 50 40 40 40</w:delText>
        </w:r>
      </w:del>
    </w:p>
    <w:p w14:paraId="3E4D7E42" w14:textId="328D8259" w:rsidR="000D5A7E" w:rsidRPr="000D5A7E" w:rsidDel="00580A98" w:rsidRDefault="000D5A7E" w:rsidP="000D5A7E">
      <w:pPr>
        <w:spacing w:after="0"/>
        <w:rPr>
          <w:del w:id="1571" w:author="Sebring, Amanda J" w:date="2017-10-04T09:14:00Z"/>
          <w:rFonts w:ascii="Courier New" w:hAnsi="Courier New" w:cs="Courier New"/>
          <w:sz w:val="24"/>
          <w:szCs w:val="24"/>
        </w:rPr>
      </w:pPr>
      <w:del w:id="1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504 35 1 2 1 48 45 60 40 55 30</w:delText>
        </w:r>
      </w:del>
    </w:p>
    <w:p w14:paraId="3DF1725C" w14:textId="7C4248E1" w:rsidR="000D5A7E" w:rsidRPr="000D5A7E" w:rsidDel="00580A98" w:rsidRDefault="000D5A7E" w:rsidP="000D5A7E">
      <w:pPr>
        <w:spacing w:after="0"/>
        <w:rPr>
          <w:del w:id="1573" w:author="Sebring, Amanda J" w:date="2017-10-04T09:14:00Z"/>
          <w:rFonts w:ascii="Courier New" w:hAnsi="Courier New" w:cs="Courier New"/>
          <w:sz w:val="24"/>
          <w:szCs w:val="24"/>
        </w:rPr>
      </w:pPr>
      <w:del w:id="1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504 36 1 2 1 49 40 55 40 45 40</w:delText>
        </w:r>
      </w:del>
    </w:p>
    <w:p w14:paraId="72BCF8BA" w14:textId="230CE0B6" w:rsidR="000D5A7E" w:rsidRPr="000D5A7E" w:rsidDel="00580A98" w:rsidRDefault="000D5A7E" w:rsidP="000D5A7E">
      <w:pPr>
        <w:spacing w:after="0"/>
        <w:rPr>
          <w:del w:id="1575" w:author="Sebring, Amanda J" w:date="2017-10-04T09:14:00Z"/>
          <w:rFonts w:ascii="Courier New" w:hAnsi="Courier New" w:cs="Courier New"/>
          <w:sz w:val="24"/>
          <w:szCs w:val="24"/>
        </w:rPr>
      </w:pPr>
      <w:del w:id="1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504 41 1 2 1 50 50 50 45 55 35</w:delText>
        </w:r>
      </w:del>
    </w:p>
    <w:p w14:paraId="569EF872" w14:textId="1153E8C7" w:rsidR="000D5A7E" w:rsidRPr="000D5A7E" w:rsidDel="00580A98" w:rsidRDefault="000D5A7E" w:rsidP="000D5A7E">
      <w:pPr>
        <w:spacing w:after="0"/>
        <w:rPr>
          <w:del w:id="1577" w:author="Sebring, Amanda J" w:date="2017-10-04T09:14:00Z"/>
          <w:rFonts w:ascii="Courier New" w:hAnsi="Courier New" w:cs="Courier New"/>
          <w:sz w:val="24"/>
          <w:szCs w:val="24"/>
        </w:rPr>
      </w:pPr>
      <w:del w:id="1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504 44 1 2 1 51 30 35 30 30 35</w:delText>
        </w:r>
      </w:del>
    </w:p>
    <w:p w14:paraId="2BAE1770" w14:textId="6F6CA5C3" w:rsidR="000D5A7E" w:rsidRPr="000D5A7E" w:rsidDel="00580A98" w:rsidRDefault="000D5A7E" w:rsidP="000D5A7E">
      <w:pPr>
        <w:spacing w:after="0"/>
        <w:rPr>
          <w:del w:id="1579" w:author="Sebring, Amanda J" w:date="2017-10-04T09:14:00Z"/>
          <w:rFonts w:ascii="Courier New" w:hAnsi="Courier New" w:cs="Courier New"/>
          <w:sz w:val="24"/>
          <w:szCs w:val="24"/>
        </w:rPr>
      </w:pPr>
      <w:del w:id="1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504 45 1 2 1 52 45 55 40 55 50</w:delText>
        </w:r>
      </w:del>
    </w:p>
    <w:p w14:paraId="50C5FE5A" w14:textId="06E08907" w:rsidR="000D5A7E" w:rsidRPr="000D5A7E" w:rsidDel="00580A98" w:rsidRDefault="000D5A7E" w:rsidP="000D5A7E">
      <w:pPr>
        <w:spacing w:after="0"/>
        <w:rPr>
          <w:del w:id="1581" w:author="Sebring, Amanda J" w:date="2017-10-04T09:14:00Z"/>
          <w:rFonts w:ascii="Courier New" w:hAnsi="Courier New" w:cs="Courier New"/>
          <w:sz w:val="24"/>
          <w:szCs w:val="24"/>
        </w:rPr>
      </w:pPr>
      <w:del w:id="1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504 47 1 2 1 53 55 55 40 40 35</w:delText>
        </w:r>
      </w:del>
    </w:p>
    <w:p w14:paraId="56BB944B" w14:textId="59761F96" w:rsidR="000D5A7E" w:rsidRPr="000D5A7E" w:rsidDel="00580A98" w:rsidRDefault="000D5A7E" w:rsidP="000D5A7E">
      <w:pPr>
        <w:spacing w:after="0"/>
        <w:rPr>
          <w:del w:id="1583" w:author="Sebring, Amanda J" w:date="2017-10-04T09:14:00Z"/>
          <w:rFonts w:ascii="Courier New" w:hAnsi="Courier New" w:cs="Courier New"/>
          <w:sz w:val="24"/>
          <w:szCs w:val="24"/>
        </w:rPr>
      </w:pPr>
      <w:del w:id="1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504 48 1 2 1 54 40 40 30 30 25</w:delText>
        </w:r>
      </w:del>
    </w:p>
    <w:p w14:paraId="7534D3AA" w14:textId="35540AA6" w:rsidR="000D5A7E" w:rsidRPr="000D5A7E" w:rsidDel="00580A98" w:rsidRDefault="000D5A7E" w:rsidP="000D5A7E">
      <w:pPr>
        <w:spacing w:after="0"/>
        <w:rPr>
          <w:del w:id="1585" w:author="Sebring, Amanda J" w:date="2017-10-04T09:14:00Z"/>
          <w:rFonts w:ascii="Courier New" w:hAnsi="Courier New" w:cs="Courier New"/>
          <w:sz w:val="24"/>
          <w:szCs w:val="24"/>
        </w:rPr>
      </w:pPr>
      <w:del w:id="1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504 49 1 2 1 55 45 50 40 55 40</w:delText>
        </w:r>
      </w:del>
    </w:p>
    <w:p w14:paraId="06A91979" w14:textId="6EDE0A59" w:rsidR="000D5A7E" w:rsidRPr="000D5A7E" w:rsidDel="00580A98" w:rsidRDefault="000D5A7E" w:rsidP="000D5A7E">
      <w:pPr>
        <w:spacing w:after="0"/>
        <w:rPr>
          <w:del w:id="1587" w:author="Sebring, Amanda J" w:date="2017-10-04T09:14:00Z"/>
          <w:rFonts w:ascii="Courier New" w:hAnsi="Courier New" w:cs="Courier New"/>
          <w:sz w:val="24"/>
          <w:szCs w:val="24"/>
        </w:rPr>
      </w:pPr>
      <w:del w:id="1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504 51 1 2 1 56 55 50 40 55 40</w:delText>
        </w:r>
      </w:del>
    </w:p>
    <w:p w14:paraId="2042DC0C" w14:textId="49DE4C28" w:rsidR="000D5A7E" w:rsidRPr="000D5A7E" w:rsidDel="00580A98" w:rsidRDefault="000D5A7E" w:rsidP="000D5A7E">
      <w:pPr>
        <w:spacing w:after="0"/>
        <w:rPr>
          <w:del w:id="1589" w:author="Sebring, Amanda J" w:date="2017-10-04T09:14:00Z"/>
          <w:rFonts w:ascii="Courier New" w:hAnsi="Courier New" w:cs="Courier New"/>
          <w:sz w:val="24"/>
          <w:szCs w:val="24"/>
        </w:rPr>
      </w:pPr>
      <w:del w:id="1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504 53 1 2 1 57 35 50 35 35 35</w:delText>
        </w:r>
      </w:del>
    </w:p>
    <w:p w14:paraId="40008ED4" w14:textId="1060FE66" w:rsidR="000D5A7E" w:rsidRPr="000D5A7E" w:rsidDel="00580A98" w:rsidRDefault="000D5A7E" w:rsidP="000D5A7E">
      <w:pPr>
        <w:spacing w:after="0"/>
        <w:rPr>
          <w:del w:id="1591" w:author="Sebring, Amanda J" w:date="2017-10-04T09:14:00Z"/>
          <w:rFonts w:ascii="Courier New" w:hAnsi="Courier New" w:cs="Courier New"/>
          <w:sz w:val="24"/>
          <w:szCs w:val="24"/>
        </w:rPr>
      </w:pPr>
      <w:del w:id="1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504 55 1 2 1 58 55 55 40 45 35</w:delText>
        </w:r>
      </w:del>
    </w:p>
    <w:p w14:paraId="70742604" w14:textId="1891885A" w:rsidR="000D5A7E" w:rsidRPr="000D5A7E" w:rsidDel="00580A98" w:rsidRDefault="000D5A7E" w:rsidP="000D5A7E">
      <w:pPr>
        <w:spacing w:after="0"/>
        <w:rPr>
          <w:del w:id="1593" w:author="Sebring, Amanda J" w:date="2017-10-04T09:14:00Z"/>
          <w:rFonts w:ascii="Courier New" w:hAnsi="Courier New" w:cs="Courier New"/>
          <w:sz w:val="24"/>
          <w:szCs w:val="24"/>
        </w:rPr>
      </w:pPr>
      <w:del w:id="1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504 56 1 2 1 59 55 55 45 55 45</w:delText>
        </w:r>
      </w:del>
    </w:p>
    <w:p w14:paraId="32E360D7" w14:textId="0D2B8196" w:rsidR="000D5A7E" w:rsidRPr="000D5A7E" w:rsidDel="00580A98" w:rsidRDefault="000D5A7E" w:rsidP="000D5A7E">
      <w:pPr>
        <w:spacing w:after="0"/>
        <w:rPr>
          <w:del w:id="1595" w:author="Sebring, Amanda J" w:date="2017-10-04T09:14:00Z"/>
          <w:rFonts w:ascii="Courier New" w:hAnsi="Courier New" w:cs="Courier New"/>
          <w:sz w:val="24"/>
          <w:szCs w:val="24"/>
        </w:rPr>
      </w:pPr>
      <w:del w:id="1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504 57 1 2 1 60 45 60 40 40 40</w:delText>
        </w:r>
      </w:del>
    </w:p>
    <w:p w14:paraId="5806D578" w14:textId="660C46BE" w:rsidR="000D5A7E" w:rsidRPr="000D5A7E" w:rsidDel="00580A98" w:rsidRDefault="000D5A7E" w:rsidP="000D5A7E">
      <w:pPr>
        <w:spacing w:after="0"/>
        <w:rPr>
          <w:del w:id="1597" w:author="Sebring, Amanda J" w:date="2017-10-04T09:14:00Z"/>
          <w:rFonts w:ascii="Courier New" w:hAnsi="Courier New" w:cs="Courier New"/>
          <w:sz w:val="24"/>
          <w:szCs w:val="24"/>
        </w:rPr>
      </w:pPr>
      <w:del w:id="1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504 58 1 2 1 61 40 50 40 45 45</w:delText>
        </w:r>
      </w:del>
    </w:p>
    <w:p w14:paraId="193853BC" w14:textId="09A9F68A" w:rsidR="000D5A7E" w:rsidRPr="000D5A7E" w:rsidDel="00580A98" w:rsidRDefault="000D5A7E" w:rsidP="000D5A7E">
      <w:pPr>
        <w:spacing w:after="0"/>
        <w:rPr>
          <w:del w:id="1599" w:author="Sebring, Amanda J" w:date="2017-10-04T09:14:00Z"/>
          <w:rFonts w:ascii="Courier New" w:hAnsi="Courier New" w:cs="Courier New"/>
          <w:sz w:val="24"/>
          <w:szCs w:val="24"/>
        </w:rPr>
      </w:pPr>
      <w:del w:id="1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504 59 1 2 1 62 55 50 50 55 45</w:delText>
        </w:r>
      </w:del>
    </w:p>
    <w:p w14:paraId="20F0FF6F" w14:textId="0154EA13" w:rsidR="000D5A7E" w:rsidRPr="000D5A7E" w:rsidDel="00580A98" w:rsidRDefault="000D5A7E" w:rsidP="000D5A7E">
      <w:pPr>
        <w:spacing w:after="0"/>
        <w:rPr>
          <w:del w:id="1601" w:author="Sebring, Amanda J" w:date="2017-10-04T09:14:00Z"/>
          <w:rFonts w:ascii="Courier New" w:hAnsi="Courier New" w:cs="Courier New"/>
          <w:sz w:val="24"/>
          <w:szCs w:val="24"/>
        </w:rPr>
      </w:pPr>
      <w:del w:id="1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504 60 1 2 1 63 60 60 45 50 45</w:delText>
        </w:r>
      </w:del>
    </w:p>
    <w:p w14:paraId="5883F846" w14:textId="12BA3C9C" w:rsidR="000D5A7E" w:rsidRPr="000D5A7E" w:rsidDel="00580A98" w:rsidRDefault="000D5A7E" w:rsidP="000D5A7E">
      <w:pPr>
        <w:spacing w:after="0"/>
        <w:rPr>
          <w:del w:id="1603" w:author="Sebring, Amanda J" w:date="2017-10-04T09:14:00Z"/>
          <w:rFonts w:ascii="Courier New" w:hAnsi="Courier New" w:cs="Courier New"/>
          <w:sz w:val="24"/>
          <w:szCs w:val="24"/>
        </w:rPr>
      </w:pPr>
      <w:del w:id="1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504 61 1 2 1 64 40 40 35 35 30</w:delText>
        </w:r>
      </w:del>
    </w:p>
    <w:p w14:paraId="59D8830C" w14:textId="4B19377A" w:rsidR="000D5A7E" w:rsidRPr="000D5A7E" w:rsidDel="00580A98" w:rsidRDefault="000D5A7E" w:rsidP="000D5A7E">
      <w:pPr>
        <w:spacing w:after="0"/>
        <w:rPr>
          <w:del w:id="1605" w:author="Sebring, Amanda J" w:date="2017-10-04T09:14:00Z"/>
          <w:rFonts w:ascii="Courier New" w:hAnsi="Courier New" w:cs="Courier New"/>
          <w:sz w:val="24"/>
          <w:szCs w:val="24"/>
        </w:rPr>
      </w:pPr>
      <w:del w:id="1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504 62 1 2 1 65 40 40 30 30 30</w:delText>
        </w:r>
      </w:del>
    </w:p>
    <w:p w14:paraId="62285998" w14:textId="332A2034" w:rsidR="000D5A7E" w:rsidRPr="000D5A7E" w:rsidDel="00580A98" w:rsidRDefault="000D5A7E" w:rsidP="000D5A7E">
      <w:pPr>
        <w:spacing w:after="0"/>
        <w:rPr>
          <w:del w:id="1607" w:author="Sebring, Amanda J" w:date="2017-10-04T09:14:00Z"/>
          <w:rFonts w:ascii="Courier New" w:hAnsi="Courier New" w:cs="Courier New"/>
          <w:sz w:val="24"/>
          <w:szCs w:val="24"/>
        </w:rPr>
      </w:pPr>
      <w:del w:id="1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504 63 1 2 1 66 55 55 40 50 40</w:delText>
        </w:r>
      </w:del>
    </w:p>
    <w:p w14:paraId="41020E2F" w14:textId="28AAC07C" w:rsidR="000D5A7E" w:rsidRPr="000D5A7E" w:rsidDel="00580A98" w:rsidRDefault="000D5A7E" w:rsidP="000D5A7E">
      <w:pPr>
        <w:spacing w:after="0"/>
        <w:rPr>
          <w:del w:id="1609" w:author="Sebring, Amanda J" w:date="2017-10-04T09:14:00Z"/>
          <w:rFonts w:ascii="Courier New" w:hAnsi="Courier New" w:cs="Courier New"/>
          <w:sz w:val="24"/>
          <w:szCs w:val="24"/>
        </w:rPr>
      </w:pPr>
      <w:del w:id="1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504 64 1 2 1 67 45 60 55 50 40</w:delText>
        </w:r>
      </w:del>
    </w:p>
    <w:p w14:paraId="06E7057B" w14:textId="5C4E9CB0" w:rsidR="000D5A7E" w:rsidRPr="000D5A7E" w:rsidDel="00580A98" w:rsidRDefault="000D5A7E" w:rsidP="000D5A7E">
      <w:pPr>
        <w:spacing w:after="0"/>
        <w:rPr>
          <w:del w:id="1611" w:author="Sebring, Amanda J" w:date="2017-10-04T09:14:00Z"/>
          <w:rFonts w:ascii="Courier New" w:hAnsi="Courier New" w:cs="Courier New"/>
          <w:sz w:val="24"/>
          <w:szCs w:val="24"/>
        </w:rPr>
      </w:pPr>
      <w:del w:id="1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504 66 1 2 1 68 45 55 40 45 30</w:delText>
        </w:r>
      </w:del>
    </w:p>
    <w:p w14:paraId="67CA0271" w14:textId="36036415" w:rsidR="000D5A7E" w:rsidRPr="000D5A7E" w:rsidDel="00580A98" w:rsidRDefault="000D5A7E" w:rsidP="000D5A7E">
      <w:pPr>
        <w:spacing w:after="0"/>
        <w:rPr>
          <w:del w:id="1613" w:author="Sebring, Amanda J" w:date="2017-10-04T09:14:00Z"/>
          <w:rFonts w:ascii="Courier New" w:hAnsi="Courier New" w:cs="Courier New"/>
          <w:sz w:val="24"/>
          <w:szCs w:val="24"/>
        </w:rPr>
      </w:pPr>
      <w:del w:id="1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504 67 1 2 1 69 55 50 45 60 40</w:delText>
        </w:r>
      </w:del>
    </w:p>
    <w:p w14:paraId="4BCCA32F" w14:textId="51B99D22" w:rsidR="000D5A7E" w:rsidRPr="000D5A7E" w:rsidDel="00580A98" w:rsidRDefault="000D5A7E" w:rsidP="000D5A7E">
      <w:pPr>
        <w:spacing w:after="0"/>
        <w:rPr>
          <w:del w:id="1615" w:author="Sebring, Amanda J" w:date="2017-10-04T09:14:00Z"/>
          <w:rFonts w:ascii="Courier New" w:hAnsi="Courier New" w:cs="Courier New"/>
          <w:sz w:val="24"/>
          <w:szCs w:val="24"/>
        </w:rPr>
      </w:pPr>
      <w:del w:id="1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504 68 1 2 1 70 55 50 50 60 45</w:delText>
        </w:r>
      </w:del>
    </w:p>
    <w:p w14:paraId="049D1EC4" w14:textId="5B36E310" w:rsidR="000D5A7E" w:rsidRPr="000D5A7E" w:rsidDel="00580A98" w:rsidRDefault="000D5A7E" w:rsidP="000D5A7E">
      <w:pPr>
        <w:spacing w:after="0"/>
        <w:rPr>
          <w:del w:id="1617" w:author="Sebring, Amanda J" w:date="2017-10-04T09:14:00Z"/>
          <w:rFonts w:ascii="Courier New" w:hAnsi="Courier New" w:cs="Courier New"/>
          <w:sz w:val="24"/>
          <w:szCs w:val="24"/>
        </w:rPr>
      </w:pPr>
      <w:del w:id="1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504 69 1 2 1 71 40 40 35 40 35</w:delText>
        </w:r>
      </w:del>
    </w:p>
    <w:p w14:paraId="1AB1ECC5" w14:textId="35D55E07" w:rsidR="000D5A7E" w:rsidRPr="000D5A7E" w:rsidDel="00580A98" w:rsidRDefault="000D5A7E" w:rsidP="000D5A7E">
      <w:pPr>
        <w:spacing w:after="0"/>
        <w:rPr>
          <w:del w:id="1619" w:author="Sebring, Amanda J" w:date="2017-10-04T09:14:00Z"/>
          <w:rFonts w:ascii="Courier New" w:hAnsi="Courier New" w:cs="Courier New"/>
          <w:sz w:val="24"/>
          <w:szCs w:val="24"/>
        </w:rPr>
      </w:pPr>
      <w:del w:id="1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504 71 1 2 1 72 55 60 35 35 30</w:delText>
        </w:r>
      </w:del>
    </w:p>
    <w:p w14:paraId="36D4F172" w14:textId="6B082AFB" w:rsidR="000D5A7E" w:rsidRPr="000D5A7E" w:rsidDel="00580A98" w:rsidRDefault="000D5A7E" w:rsidP="000D5A7E">
      <w:pPr>
        <w:spacing w:after="0"/>
        <w:rPr>
          <w:del w:id="1621" w:author="Sebring, Amanda J" w:date="2017-10-04T09:14:00Z"/>
          <w:rFonts w:ascii="Courier New" w:hAnsi="Courier New" w:cs="Courier New"/>
          <w:sz w:val="24"/>
          <w:szCs w:val="24"/>
        </w:rPr>
      </w:pPr>
      <w:del w:id="1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504 72 1 2 1 73 60 50 45 55 50</w:delText>
        </w:r>
      </w:del>
    </w:p>
    <w:p w14:paraId="223F7EE1" w14:textId="629FD418" w:rsidR="000D5A7E" w:rsidRPr="000D5A7E" w:rsidDel="00580A98" w:rsidRDefault="000D5A7E" w:rsidP="000D5A7E">
      <w:pPr>
        <w:spacing w:after="0"/>
        <w:rPr>
          <w:del w:id="1623" w:author="Sebring, Amanda J" w:date="2017-10-04T09:14:00Z"/>
          <w:rFonts w:ascii="Courier New" w:hAnsi="Courier New" w:cs="Courier New"/>
          <w:sz w:val="24"/>
          <w:szCs w:val="24"/>
        </w:rPr>
      </w:pPr>
      <w:del w:id="1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504 73 1 2 1 74 55 50 55 55 55</w:delText>
        </w:r>
      </w:del>
    </w:p>
    <w:p w14:paraId="78F336C1" w14:textId="7F2B1989" w:rsidR="000D5A7E" w:rsidRPr="000D5A7E" w:rsidDel="00580A98" w:rsidRDefault="000D5A7E" w:rsidP="000D5A7E">
      <w:pPr>
        <w:spacing w:after="0"/>
        <w:rPr>
          <w:del w:id="1625" w:author="Sebring, Amanda J" w:date="2017-10-04T09:14:00Z"/>
          <w:rFonts w:ascii="Courier New" w:hAnsi="Courier New" w:cs="Courier New"/>
          <w:sz w:val="24"/>
          <w:szCs w:val="24"/>
        </w:rPr>
      </w:pPr>
      <w:del w:id="1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504 74 1 2 1 75 45 45 35 55 40</w:delText>
        </w:r>
      </w:del>
    </w:p>
    <w:p w14:paraId="25889316" w14:textId="41CFACF7" w:rsidR="000D5A7E" w:rsidRPr="000D5A7E" w:rsidDel="00580A98" w:rsidRDefault="000D5A7E" w:rsidP="000D5A7E">
      <w:pPr>
        <w:spacing w:after="0"/>
        <w:rPr>
          <w:del w:id="1627" w:author="Sebring, Amanda J" w:date="2017-10-04T09:14:00Z"/>
          <w:rFonts w:ascii="Courier New" w:hAnsi="Courier New" w:cs="Courier New"/>
          <w:sz w:val="24"/>
          <w:szCs w:val="24"/>
        </w:rPr>
      </w:pPr>
      <w:del w:id="1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504 75 1 2 1 76 55 50 45 55 45</w:delText>
        </w:r>
      </w:del>
    </w:p>
    <w:p w14:paraId="037F67F8" w14:textId="3537A64A" w:rsidR="000D5A7E" w:rsidRPr="000D5A7E" w:rsidDel="00580A98" w:rsidRDefault="000D5A7E" w:rsidP="000D5A7E">
      <w:pPr>
        <w:spacing w:after="0"/>
        <w:rPr>
          <w:del w:id="1629" w:author="Sebring, Amanda J" w:date="2017-10-04T09:14:00Z"/>
          <w:rFonts w:ascii="Courier New" w:hAnsi="Courier New" w:cs="Courier New"/>
          <w:sz w:val="24"/>
          <w:szCs w:val="24"/>
        </w:rPr>
      </w:pPr>
      <w:del w:id="1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504 77 1 2 1 77 50 50 40 55 40</w:delText>
        </w:r>
      </w:del>
    </w:p>
    <w:p w14:paraId="49C458AE" w14:textId="379D7DAF" w:rsidR="000D5A7E" w:rsidRPr="000D5A7E" w:rsidDel="00580A98" w:rsidRDefault="000D5A7E" w:rsidP="000D5A7E">
      <w:pPr>
        <w:spacing w:after="0"/>
        <w:rPr>
          <w:del w:id="1631" w:author="Sebring, Amanda J" w:date="2017-10-04T09:14:00Z"/>
          <w:rFonts w:ascii="Courier New" w:hAnsi="Courier New" w:cs="Courier New"/>
          <w:sz w:val="24"/>
          <w:szCs w:val="24"/>
        </w:rPr>
      </w:pPr>
      <w:del w:id="1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504 78 1 2 1 78 45 40 35 40 30</w:delText>
        </w:r>
      </w:del>
    </w:p>
    <w:p w14:paraId="0C8ADEE9" w14:textId="1293A935" w:rsidR="000D5A7E" w:rsidRPr="000D5A7E" w:rsidDel="00580A98" w:rsidRDefault="000D5A7E" w:rsidP="000D5A7E">
      <w:pPr>
        <w:spacing w:after="0"/>
        <w:rPr>
          <w:del w:id="1633" w:author="Sebring, Amanda J" w:date="2017-10-04T09:14:00Z"/>
          <w:rFonts w:ascii="Courier New" w:hAnsi="Courier New" w:cs="Courier New"/>
          <w:sz w:val="24"/>
          <w:szCs w:val="24"/>
        </w:rPr>
      </w:pPr>
      <w:del w:id="1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504 79 1 2 1 79 55 55 45 60 40</w:delText>
        </w:r>
      </w:del>
    </w:p>
    <w:p w14:paraId="46964000" w14:textId="31A12906" w:rsidR="000D5A7E" w:rsidRPr="000D5A7E" w:rsidDel="00580A98" w:rsidRDefault="000D5A7E" w:rsidP="000D5A7E">
      <w:pPr>
        <w:spacing w:after="0"/>
        <w:rPr>
          <w:del w:id="1635" w:author="Sebring, Amanda J" w:date="2017-10-04T09:14:00Z"/>
          <w:rFonts w:ascii="Courier New" w:hAnsi="Courier New" w:cs="Courier New"/>
          <w:sz w:val="24"/>
          <w:szCs w:val="24"/>
        </w:rPr>
      </w:pPr>
      <w:del w:id="1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504 80 1 2 1 80 40 35 30 35 30</w:delText>
        </w:r>
      </w:del>
    </w:p>
    <w:p w14:paraId="0D22120D" w14:textId="7F5570C9" w:rsidR="000D5A7E" w:rsidRPr="000D5A7E" w:rsidDel="00580A98" w:rsidRDefault="000D5A7E" w:rsidP="000D5A7E">
      <w:pPr>
        <w:spacing w:after="0"/>
        <w:rPr>
          <w:del w:id="1637" w:author="Sebring, Amanda J" w:date="2017-10-04T09:14:00Z"/>
          <w:rFonts w:ascii="Courier New" w:hAnsi="Courier New" w:cs="Courier New"/>
          <w:sz w:val="24"/>
          <w:szCs w:val="24"/>
        </w:rPr>
      </w:pPr>
      <w:del w:id="1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504 00 1 0 0 00 30 55 25 20 15</w:delText>
        </w:r>
      </w:del>
    </w:p>
    <w:p w14:paraId="6F1B2C3A" w14:textId="7AEE342E" w:rsidR="000D5A7E" w:rsidRPr="000D5A7E" w:rsidDel="00580A98" w:rsidRDefault="000D5A7E" w:rsidP="000D5A7E">
      <w:pPr>
        <w:spacing w:after="0"/>
        <w:rPr>
          <w:del w:id="1639" w:author="Sebring, Amanda J" w:date="2017-10-04T09:14:00Z"/>
          <w:rFonts w:ascii="Courier New" w:hAnsi="Courier New" w:cs="Courier New"/>
          <w:sz w:val="24"/>
          <w:szCs w:val="24"/>
        </w:rPr>
      </w:pPr>
      <w:del w:id="1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504 02 1 2 2 01 40 25 30 35 30</w:delText>
        </w:r>
      </w:del>
    </w:p>
    <w:p w14:paraId="007C8D0F" w14:textId="10D2402C" w:rsidR="000D5A7E" w:rsidRPr="000D5A7E" w:rsidDel="00580A98" w:rsidRDefault="000D5A7E" w:rsidP="000D5A7E">
      <w:pPr>
        <w:spacing w:after="0"/>
        <w:rPr>
          <w:del w:id="1641" w:author="Sebring, Amanda J" w:date="2017-10-04T09:14:00Z"/>
          <w:rFonts w:ascii="Courier New" w:hAnsi="Courier New" w:cs="Courier New"/>
          <w:sz w:val="24"/>
          <w:szCs w:val="24"/>
        </w:rPr>
      </w:pPr>
      <w:del w:id="1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504 04 1 2 2 02 20 20 25 35 30</w:delText>
        </w:r>
      </w:del>
    </w:p>
    <w:p w14:paraId="453C1FC9" w14:textId="7D071A7E" w:rsidR="000D5A7E" w:rsidRPr="000D5A7E" w:rsidDel="00580A98" w:rsidRDefault="000D5A7E" w:rsidP="000D5A7E">
      <w:pPr>
        <w:spacing w:after="0"/>
        <w:rPr>
          <w:del w:id="1643" w:author="Sebring, Amanda J" w:date="2017-10-04T09:14:00Z"/>
          <w:rFonts w:ascii="Courier New" w:hAnsi="Courier New" w:cs="Courier New"/>
          <w:sz w:val="24"/>
          <w:szCs w:val="24"/>
        </w:rPr>
      </w:pPr>
      <w:del w:id="1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504 09 1 2 2 03 20 25 15 20 15</w:delText>
        </w:r>
      </w:del>
    </w:p>
    <w:p w14:paraId="2E9C49B9" w14:textId="7ECD3CC1" w:rsidR="000D5A7E" w:rsidRPr="000D5A7E" w:rsidDel="00580A98" w:rsidRDefault="000D5A7E" w:rsidP="000D5A7E">
      <w:pPr>
        <w:spacing w:after="0"/>
        <w:rPr>
          <w:del w:id="1645" w:author="Sebring, Amanda J" w:date="2017-10-04T09:14:00Z"/>
          <w:rFonts w:ascii="Courier New" w:hAnsi="Courier New" w:cs="Courier New"/>
          <w:sz w:val="24"/>
          <w:szCs w:val="24"/>
        </w:rPr>
      </w:pPr>
      <w:del w:id="1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504 11 1 2 2 04 60 40 60 65 40</w:delText>
        </w:r>
      </w:del>
    </w:p>
    <w:p w14:paraId="3CC50C22" w14:textId="0B86A4B2" w:rsidR="000D5A7E" w:rsidRPr="000D5A7E" w:rsidDel="00580A98" w:rsidRDefault="000D5A7E" w:rsidP="000D5A7E">
      <w:pPr>
        <w:spacing w:after="0"/>
        <w:rPr>
          <w:del w:id="1647" w:author="Sebring, Amanda J" w:date="2017-10-04T09:14:00Z"/>
          <w:rFonts w:ascii="Courier New" w:hAnsi="Courier New" w:cs="Courier New"/>
          <w:sz w:val="24"/>
          <w:szCs w:val="24"/>
        </w:rPr>
      </w:pPr>
      <w:del w:id="1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504 22 1 2 2 05 55 60 55 60 50</w:delText>
        </w:r>
      </w:del>
    </w:p>
    <w:p w14:paraId="6E6F4A97" w14:textId="20737A5D" w:rsidR="000D5A7E" w:rsidRPr="000D5A7E" w:rsidDel="00580A98" w:rsidRDefault="000D5A7E" w:rsidP="000D5A7E">
      <w:pPr>
        <w:spacing w:after="0"/>
        <w:rPr>
          <w:del w:id="1649" w:author="Sebring, Amanda J" w:date="2017-10-04T09:14:00Z"/>
          <w:rFonts w:ascii="Courier New" w:hAnsi="Courier New" w:cs="Courier New"/>
          <w:sz w:val="24"/>
          <w:szCs w:val="24"/>
        </w:rPr>
      </w:pPr>
      <w:del w:id="1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504 39 1 2 2 06 45 35 30 30 35</w:delText>
        </w:r>
      </w:del>
    </w:p>
    <w:p w14:paraId="3E8D85AE" w14:textId="31A0A232" w:rsidR="000D5A7E" w:rsidRPr="000D5A7E" w:rsidDel="00580A98" w:rsidRDefault="000D5A7E" w:rsidP="000D5A7E">
      <w:pPr>
        <w:spacing w:after="0"/>
        <w:rPr>
          <w:del w:id="1651" w:author="Sebring, Amanda J" w:date="2017-10-04T09:14:00Z"/>
          <w:rFonts w:ascii="Courier New" w:hAnsi="Courier New" w:cs="Courier New"/>
          <w:sz w:val="24"/>
          <w:szCs w:val="24"/>
        </w:rPr>
      </w:pPr>
      <w:del w:id="1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504 40 1 2 2 07 55 55 30 30 20</w:delText>
        </w:r>
      </w:del>
    </w:p>
    <w:p w14:paraId="564E43BE" w14:textId="63626039" w:rsidR="000D5A7E" w:rsidRPr="000D5A7E" w:rsidDel="00580A98" w:rsidRDefault="000D5A7E" w:rsidP="000D5A7E">
      <w:pPr>
        <w:spacing w:after="0"/>
        <w:rPr>
          <w:del w:id="1653" w:author="Sebring, Amanda J" w:date="2017-10-04T09:14:00Z"/>
          <w:rFonts w:ascii="Courier New" w:hAnsi="Courier New" w:cs="Courier New"/>
          <w:sz w:val="24"/>
          <w:szCs w:val="24"/>
        </w:rPr>
      </w:pPr>
      <w:del w:id="1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504 46 1 2 2 08 60 55 30 40 20</w:delText>
        </w:r>
      </w:del>
    </w:p>
    <w:p w14:paraId="1389C092" w14:textId="6AA56075" w:rsidR="000D5A7E" w:rsidRPr="000D5A7E" w:rsidDel="00580A98" w:rsidRDefault="000D5A7E" w:rsidP="000D5A7E">
      <w:pPr>
        <w:spacing w:after="0"/>
        <w:rPr>
          <w:del w:id="1655" w:author="Sebring, Amanda J" w:date="2017-10-04T09:14:00Z"/>
          <w:rFonts w:ascii="Courier New" w:hAnsi="Courier New" w:cs="Courier New"/>
          <w:sz w:val="24"/>
          <w:szCs w:val="24"/>
        </w:rPr>
      </w:pPr>
      <w:del w:id="1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504 13 1 2 2 09 65 60 55 65 40</w:delText>
        </w:r>
      </w:del>
    </w:p>
    <w:p w14:paraId="26AD4DC6" w14:textId="6D67A49E" w:rsidR="000D5A7E" w:rsidRPr="000D5A7E" w:rsidDel="00580A98" w:rsidRDefault="000D5A7E" w:rsidP="000D5A7E">
      <w:pPr>
        <w:spacing w:after="0"/>
        <w:rPr>
          <w:del w:id="1657" w:author="Sebring, Amanda J" w:date="2017-10-04T09:14:00Z"/>
          <w:rFonts w:ascii="Courier New" w:hAnsi="Courier New" w:cs="Courier New"/>
          <w:sz w:val="24"/>
          <w:szCs w:val="24"/>
        </w:rPr>
      </w:pPr>
      <w:del w:id="1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504 76 1 2 2 10 30 25 20 25 15</w:delText>
        </w:r>
      </w:del>
    </w:p>
    <w:p w14:paraId="618D6943" w14:textId="2ED50B7D" w:rsidR="000D5A7E" w:rsidRPr="000D5A7E" w:rsidDel="00580A98" w:rsidRDefault="000D5A7E" w:rsidP="000D5A7E">
      <w:pPr>
        <w:spacing w:after="0"/>
        <w:rPr>
          <w:del w:id="1659" w:author="Sebring, Amanda J" w:date="2017-10-04T09:14:00Z"/>
          <w:rFonts w:ascii="Courier New" w:hAnsi="Courier New" w:cs="Courier New"/>
          <w:sz w:val="24"/>
          <w:szCs w:val="24"/>
        </w:rPr>
      </w:pPr>
      <w:del w:id="1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504 43 1 2 2 11 60 55 40 40 30</w:delText>
        </w:r>
      </w:del>
    </w:p>
    <w:p w14:paraId="090C225C" w14:textId="660CEFB5" w:rsidR="000D5A7E" w:rsidRPr="000D5A7E" w:rsidDel="00580A98" w:rsidRDefault="000D5A7E" w:rsidP="000D5A7E">
      <w:pPr>
        <w:spacing w:after="0"/>
        <w:rPr>
          <w:del w:id="1661" w:author="Sebring, Amanda J" w:date="2017-10-04T09:14:00Z"/>
          <w:rFonts w:ascii="Courier New" w:hAnsi="Courier New" w:cs="Courier New"/>
          <w:sz w:val="24"/>
          <w:szCs w:val="24"/>
        </w:rPr>
      </w:pPr>
      <w:del w:id="1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504 54 1 2 2 12 60 65 40 60 35</w:delText>
        </w:r>
      </w:del>
    </w:p>
    <w:p w14:paraId="318ECFEE" w14:textId="6A4FDA4E" w:rsidR="000D5A7E" w:rsidRPr="000D5A7E" w:rsidDel="00580A98" w:rsidRDefault="000D5A7E" w:rsidP="000D5A7E">
      <w:pPr>
        <w:spacing w:after="0"/>
        <w:rPr>
          <w:del w:id="1663" w:author="Sebring, Amanda J" w:date="2017-10-04T09:14:00Z"/>
          <w:rFonts w:ascii="Courier New" w:hAnsi="Courier New" w:cs="Courier New"/>
          <w:sz w:val="24"/>
          <w:szCs w:val="24"/>
        </w:rPr>
      </w:pPr>
      <w:del w:id="1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504 01 1 2 2 13 60 65 40 35 30</w:delText>
        </w:r>
      </w:del>
    </w:p>
    <w:p w14:paraId="4ECBB341" w14:textId="2BFDE66C" w:rsidR="000D5A7E" w:rsidRPr="000D5A7E" w:rsidDel="00580A98" w:rsidRDefault="000D5A7E" w:rsidP="000D5A7E">
      <w:pPr>
        <w:spacing w:after="0"/>
        <w:rPr>
          <w:del w:id="1665" w:author="Sebring, Amanda J" w:date="2017-10-04T09:14:00Z"/>
          <w:rFonts w:ascii="Courier New" w:hAnsi="Courier New" w:cs="Courier New"/>
          <w:sz w:val="24"/>
          <w:szCs w:val="24"/>
        </w:rPr>
      </w:pPr>
      <w:del w:id="1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504 07 1 2 2 14 60 65 25 20 20</w:delText>
        </w:r>
      </w:del>
    </w:p>
    <w:p w14:paraId="77A89DA0" w14:textId="4206890F" w:rsidR="000D5A7E" w:rsidRPr="000D5A7E" w:rsidDel="00580A98" w:rsidRDefault="000D5A7E" w:rsidP="000D5A7E">
      <w:pPr>
        <w:spacing w:after="0"/>
        <w:rPr>
          <w:del w:id="1667" w:author="Sebring, Amanda J" w:date="2017-10-04T09:14:00Z"/>
          <w:rFonts w:ascii="Courier New" w:hAnsi="Courier New" w:cs="Courier New"/>
          <w:sz w:val="24"/>
          <w:szCs w:val="24"/>
        </w:rPr>
      </w:pPr>
      <w:del w:id="1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504 14 1 2 2 15 35 30 15 25 20</w:delText>
        </w:r>
      </w:del>
    </w:p>
    <w:p w14:paraId="1AB3FB3D" w14:textId="0E3A5270" w:rsidR="000D5A7E" w:rsidRPr="000D5A7E" w:rsidDel="00580A98" w:rsidRDefault="000D5A7E" w:rsidP="000D5A7E">
      <w:pPr>
        <w:spacing w:after="0"/>
        <w:rPr>
          <w:del w:id="1669" w:author="Sebring, Amanda J" w:date="2017-10-04T09:14:00Z"/>
          <w:rFonts w:ascii="Courier New" w:hAnsi="Courier New" w:cs="Courier New"/>
          <w:sz w:val="24"/>
          <w:szCs w:val="24"/>
        </w:rPr>
      </w:pPr>
      <w:del w:id="1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504 30 1 2 2 16 30 30 20 20 20</w:delText>
        </w:r>
      </w:del>
    </w:p>
    <w:p w14:paraId="05BA0D3C" w14:textId="3EBBFCF6" w:rsidR="000D5A7E" w:rsidRPr="000D5A7E" w:rsidDel="00580A98" w:rsidRDefault="000D5A7E" w:rsidP="000D5A7E">
      <w:pPr>
        <w:spacing w:after="0"/>
        <w:rPr>
          <w:del w:id="1671" w:author="Sebring, Amanda J" w:date="2017-10-04T09:14:00Z"/>
          <w:rFonts w:ascii="Courier New" w:hAnsi="Courier New" w:cs="Courier New"/>
          <w:sz w:val="24"/>
          <w:szCs w:val="24"/>
        </w:rPr>
      </w:pPr>
      <w:del w:id="1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504 37 1 2 2 17 60 30 30 20 20</w:delText>
        </w:r>
      </w:del>
    </w:p>
    <w:p w14:paraId="4D9A6181" w14:textId="6E32000F" w:rsidR="000D5A7E" w:rsidRPr="000D5A7E" w:rsidDel="00580A98" w:rsidRDefault="000D5A7E" w:rsidP="000D5A7E">
      <w:pPr>
        <w:spacing w:after="0"/>
        <w:rPr>
          <w:del w:id="1673" w:author="Sebring, Amanda J" w:date="2017-10-04T09:14:00Z"/>
          <w:rFonts w:ascii="Courier New" w:hAnsi="Courier New" w:cs="Courier New"/>
          <w:sz w:val="24"/>
          <w:szCs w:val="24"/>
        </w:rPr>
      </w:pPr>
      <w:del w:id="1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504 50 1 2 2 18 70 65 60 65 30</w:delText>
        </w:r>
      </w:del>
    </w:p>
    <w:p w14:paraId="369B803C" w14:textId="1F719C44" w:rsidR="000D5A7E" w:rsidRPr="000D5A7E" w:rsidDel="00580A98" w:rsidRDefault="000D5A7E" w:rsidP="000D5A7E">
      <w:pPr>
        <w:spacing w:after="0"/>
        <w:rPr>
          <w:del w:id="1675" w:author="Sebring, Amanda J" w:date="2017-10-04T09:14:00Z"/>
          <w:rFonts w:ascii="Courier New" w:hAnsi="Courier New" w:cs="Courier New"/>
          <w:sz w:val="24"/>
          <w:szCs w:val="24"/>
        </w:rPr>
      </w:pPr>
      <w:del w:id="1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504 52 1 2 2 19 20 20 15 20 15</w:delText>
        </w:r>
      </w:del>
    </w:p>
    <w:p w14:paraId="069346A2" w14:textId="4F39C840" w:rsidR="000D5A7E" w:rsidRPr="000D5A7E" w:rsidDel="00580A98" w:rsidRDefault="000D5A7E" w:rsidP="000D5A7E">
      <w:pPr>
        <w:spacing w:after="0"/>
        <w:rPr>
          <w:del w:id="1677" w:author="Sebring, Amanda J" w:date="2017-10-04T09:14:00Z"/>
          <w:rFonts w:ascii="Courier New" w:hAnsi="Courier New" w:cs="Courier New"/>
          <w:sz w:val="24"/>
          <w:szCs w:val="24"/>
        </w:rPr>
      </w:pPr>
      <w:del w:id="1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504 65 1 2 2 20 25 30 30 30 20</w:delText>
        </w:r>
      </w:del>
    </w:p>
    <w:p w14:paraId="5B09573E" w14:textId="5BC6FBBE" w:rsidR="000D5A7E" w:rsidRPr="000D5A7E" w:rsidDel="00580A98" w:rsidRDefault="000D5A7E" w:rsidP="000D5A7E">
      <w:pPr>
        <w:spacing w:after="0"/>
        <w:rPr>
          <w:del w:id="1679" w:author="Sebring, Amanda J" w:date="2017-10-04T09:14:00Z"/>
          <w:rFonts w:ascii="Courier New" w:hAnsi="Courier New" w:cs="Courier New"/>
          <w:sz w:val="24"/>
          <w:szCs w:val="24"/>
        </w:rPr>
      </w:pPr>
      <w:del w:id="1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504 70 1 2 2 21 55 35 30 30 25</w:delText>
        </w:r>
      </w:del>
    </w:p>
    <w:p w14:paraId="1064CDAD" w14:textId="5850FCA9" w:rsidR="000D5A7E" w:rsidRPr="000D5A7E" w:rsidDel="00580A98" w:rsidRDefault="000D5A7E" w:rsidP="000D5A7E">
      <w:pPr>
        <w:spacing w:after="0"/>
        <w:rPr>
          <w:del w:id="1681" w:author="Sebring, Amanda J" w:date="2017-10-04T09:14:00Z"/>
          <w:rFonts w:ascii="Courier New" w:hAnsi="Courier New" w:cs="Courier New"/>
          <w:sz w:val="24"/>
          <w:szCs w:val="24"/>
        </w:rPr>
      </w:pPr>
      <w:del w:id="1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504 38 1 2 2 22 70 55 75 80 70</w:delText>
        </w:r>
      </w:del>
    </w:p>
    <w:p w14:paraId="06332BC2" w14:textId="643C3F9D" w:rsidR="000D5A7E" w:rsidRPr="000D5A7E" w:rsidDel="00580A98" w:rsidRDefault="000D5A7E" w:rsidP="000D5A7E">
      <w:pPr>
        <w:spacing w:after="0"/>
        <w:rPr>
          <w:del w:id="1683" w:author="Sebring, Amanda J" w:date="2017-10-04T09:14:00Z"/>
          <w:rFonts w:ascii="Courier New" w:hAnsi="Courier New" w:cs="Courier New"/>
          <w:sz w:val="24"/>
          <w:szCs w:val="24"/>
        </w:rPr>
      </w:pPr>
      <w:del w:id="1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504 42 1 2 2 23 70 70 60 60 40</w:delText>
        </w:r>
      </w:del>
    </w:p>
    <w:p w14:paraId="74227702" w14:textId="11FEDA4B" w:rsidR="000D5A7E" w:rsidRPr="000D5A7E" w:rsidDel="00580A98" w:rsidRDefault="000D5A7E" w:rsidP="000D5A7E">
      <w:pPr>
        <w:spacing w:after="0"/>
        <w:rPr>
          <w:del w:id="1685" w:author="Sebring, Amanda J" w:date="2017-10-04T09:14:00Z"/>
          <w:rFonts w:ascii="Courier New" w:hAnsi="Courier New" w:cs="Courier New"/>
          <w:sz w:val="24"/>
          <w:szCs w:val="24"/>
        </w:rPr>
      </w:pPr>
      <w:del w:id="1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504 03 1 2 2 24 60 60 55 60 40</w:delText>
        </w:r>
      </w:del>
    </w:p>
    <w:p w14:paraId="693C7725" w14:textId="6EB3E2CF" w:rsidR="000D5A7E" w:rsidRPr="000D5A7E" w:rsidDel="00580A98" w:rsidRDefault="000D5A7E" w:rsidP="000D5A7E">
      <w:pPr>
        <w:spacing w:after="0"/>
        <w:rPr>
          <w:del w:id="1687" w:author="Sebring, Amanda J" w:date="2017-10-04T09:14:00Z"/>
          <w:rFonts w:ascii="Courier New" w:hAnsi="Courier New" w:cs="Courier New"/>
          <w:sz w:val="24"/>
          <w:szCs w:val="24"/>
        </w:rPr>
      </w:pPr>
      <w:del w:id="1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504 05 1 2 2 25 25 20 20 20 15</w:delText>
        </w:r>
      </w:del>
    </w:p>
    <w:p w14:paraId="4FB3A42D" w14:textId="55C13446" w:rsidR="000D5A7E" w:rsidRPr="000D5A7E" w:rsidDel="00580A98" w:rsidRDefault="000D5A7E" w:rsidP="000D5A7E">
      <w:pPr>
        <w:spacing w:after="0"/>
        <w:rPr>
          <w:del w:id="1689" w:author="Sebring, Amanda J" w:date="2017-10-04T09:14:00Z"/>
          <w:rFonts w:ascii="Courier New" w:hAnsi="Courier New" w:cs="Courier New"/>
          <w:sz w:val="24"/>
          <w:szCs w:val="24"/>
        </w:rPr>
      </w:pPr>
      <w:del w:id="1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504 06 1 2 2 26 20 15 10 15 15</w:delText>
        </w:r>
      </w:del>
    </w:p>
    <w:p w14:paraId="39AE351B" w14:textId="2E522F13" w:rsidR="000D5A7E" w:rsidRPr="000D5A7E" w:rsidDel="00580A98" w:rsidRDefault="000D5A7E" w:rsidP="000D5A7E">
      <w:pPr>
        <w:spacing w:after="0"/>
        <w:rPr>
          <w:del w:id="1691" w:author="Sebring, Amanda J" w:date="2017-10-04T09:14:00Z"/>
          <w:rFonts w:ascii="Courier New" w:hAnsi="Courier New" w:cs="Courier New"/>
          <w:sz w:val="24"/>
          <w:szCs w:val="24"/>
        </w:rPr>
      </w:pPr>
      <w:del w:id="1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504 08 1 2 2 27 20 15 15 30 20</w:delText>
        </w:r>
      </w:del>
    </w:p>
    <w:p w14:paraId="6B380FB8" w14:textId="5F522967" w:rsidR="000D5A7E" w:rsidRPr="000D5A7E" w:rsidDel="00580A98" w:rsidRDefault="000D5A7E" w:rsidP="000D5A7E">
      <w:pPr>
        <w:spacing w:after="0"/>
        <w:rPr>
          <w:del w:id="1693" w:author="Sebring, Amanda J" w:date="2017-10-04T09:14:00Z"/>
          <w:rFonts w:ascii="Courier New" w:hAnsi="Courier New" w:cs="Courier New"/>
          <w:sz w:val="24"/>
          <w:szCs w:val="24"/>
        </w:rPr>
      </w:pPr>
      <w:del w:id="1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504 10 1 2 2 28 70 65 65 60 45</w:delText>
        </w:r>
      </w:del>
    </w:p>
    <w:p w14:paraId="60BFE78C" w14:textId="402252D1" w:rsidR="000D5A7E" w:rsidRPr="000D5A7E" w:rsidDel="00580A98" w:rsidRDefault="000D5A7E" w:rsidP="000D5A7E">
      <w:pPr>
        <w:spacing w:after="0"/>
        <w:rPr>
          <w:del w:id="1695" w:author="Sebring, Amanda J" w:date="2017-10-04T09:14:00Z"/>
          <w:rFonts w:ascii="Courier New" w:hAnsi="Courier New" w:cs="Courier New"/>
          <w:sz w:val="24"/>
          <w:szCs w:val="24"/>
        </w:rPr>
      </w:pPr>
      <w:del w:id="1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504 12 1 2 2 29 30 60 15 20 20</w:delText>
        </w:r>
      </w:del>
    </w:p>
    <w:p w14:paraId="3D22E0AB" w14:textId="6A30998F" w:rsidR="000D5A7E" w:rsidRPr="000D5A7E" w:rsidDel="00580A98" w:rsidRDefault="000D5A7E" w:rsidP="000D5A7E">
      <w:pPr>
        <w:spacing w:after="0"/>
        <w:rPr>
          <w:del w:id="1697" w:author="Sebring, Amanda J" w:date="2017-10-04T09:14:00Z"/>
          <w:rFonts w:ascii="Courier New" w:hAnsi="Courier New" w:cs="Courier New"/>
          <w:sz w:val="24"/>
          <w:szCs w:val="24"/>
        </w:rPr>
      </w:pPr>
      <w:del w:id="1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504 15 1 2 2 30 70 65 75 75 60</w:delText>
        </w:r>
      </w:del>
    </w:p>
    <w:p w14:paraId="7E11CECB" w14:textId="5A28CCDD" w:rsidR="000D5A7E" w:rsidRPr="000D5A7E" w:rsidDel="00580A98" w:rsidRDefault="000D5A7E" w:rsidP="000D5A7E">
      <w:pPr>
        <w:spacing w:after="0"/>
        <w:rPr>
          <w:del w:id="1699" w:author="Sebring, Amanda J" w:date="2017-10-04T09:14:00Z"/>
          <w:rFonts w:ascii="Courier New" w:hAnsi="Courier New" w:cs="Courier New"/>
          <w:sz w:val="24"/>
          <w:szCs w:val="24"/>
        </w:rPr>
      </w:pPr>
      <w:del w:id="1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504 16 1 2 2 31 20 15 15 15 15</w:delText>
        </w:r>
      </w:del>
    </w:p>
    <w:p w14:paraId="0C373750" w14:textId="6E26F408" w:rsidR="000D5A7E" w:rsidRPr="000D5A7E" w:rsidDel="00580A98" w:rsidRDefault="000D5A7E" w:rsidP="000D5A7E">
      <w:pPr>
        <w:spacing w:after="0"/>
        <w:rPr>
          <w:del w:id="1701" w:author="Sebring, Amanda J" w:date="2017-10-04T09:14:00Z"/>
          <w:rFonts w:ascii="Courier New" w:hAnsi="Courier New" w:cs="Courier New"/>
          <w:sz w:val="24"/>
          <w:szCs w:val="24"/>
        </w:rPr>
      </w:pPr>
      <w:del w:id="1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504 17 1 2 2 32 70 60 70 85 40</w:delText>
        </w:r>
      </w:del>
    </w:p>
    <w:p w14:paraId="3D51AB64" w14:textId="52044744" w:rsidR="000D5A7E" w:rsidRPr="000D5A7E" w:rsidDel="00580A98" w:rsidRDefault="000D5A7E" w:rsidP="000D5A7E">
      <w:pPr>
        <w:spacing w:after="0"/>
        <w:rPr>
          <w:del w:id="1703" w:author="Sebring, Amanda J" w:date="2017-10-04T09:14:00Z"/>
          <w:rFonts w:ascii="Courier New" w:hAnsi="Courier New" w:cs="Courier New"/>
          <w:sz w:val="24"/>
          <w:szCs w:val="24"/>
        </w:rPr>
      </w:pPr>
      <w:del w:id="1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504 18 1 2 2 33 70 35 55 60 40</w:delText>
        </w:r>
      </w:del>
    </w:p>
    <w:p w14:paraId="0128DF11" w14:textId="68B3F9C6" w:rsidR="000D5A7E" w:rsidRPr="000D5A7E" w:rsidDel="00580A98" w:rsidRDefault="000D5A7E" w:rsidP="000D5A7E">
      <w:pPr>
        <w:spacing w:after="0"/>
        <w:rPr>
          <w:del w:id="1705" w:author="Sebring, Amanda J" w:date="2017-10-04T09:14:00Z"/>
          <w:rFonts w:ascii="Courier New" w:hAnsi="Courier New" w:cs="Courier New"/>
          <w:sz w:val="24"/>
          <w:szCs w:val="24"/>
        </w:rPr>
      </w:pPr>
      <w:del w:id="1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504 19 1 2 2 34 60 60 30 30 30</w:delText>
        </w:r>
      </w:del>
    </w:p>
    <w:p w14:paraId="18024A72" w14:textId="261EF67D" w:rsidR="000D5A7E" w:rsidRPr="000D5A7E" w:rsidDel="00580A98" w:rsidRDefault="000D5A7E" w:rsidP="000D5A7E">
      <w:pPr>
        <w:spacing w:after="0"/>
        <w:rPr>
          <w:del w:id="1707" w:author="Sebring, Amanda J" w:date="2017-10-04T09:14:00Z"/>
          <w:rFonts w:ascii="Courier New" w:hAnsi="Courier New" w:cs="Courier New"/>
          <w:sz w:val="24"/>
          <w:szCs w:val="24"/>
        </w:rPr>
      </w:pPr>
      <w:del w:id="1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504 20 1 2 2 35 90 65 90 90 70</w:delText>
        </w:r>
      </w:del>
    </w:p>
    <w:p w14:paraId="2AEEC4E5" w14:textId="763976D9" w:rsidR="000D5A7E" w:rsidRPr="000D5A7E" w:rsidDel="00580A98" w:rsidRDefault="000D5A7E" w:rsidP="000D5A7E">
      <w:pPr>
        <w:spacing w:after="0"/>
        <w:rPr>
          <w:del w:id="1709" w:author="Sebring, Amanda J" w:date="2017-10-04T09:14:00Z"/>
          <w:rFonts w:ascii="Courier New" w:hAnsi="Courier New" w:cs="Courier New"/>
          <w:sz w:val="24"/>
          <w:szCs w:val="24"/>
        </w:rPr>
      </w:pPr>
      <w:del w:id="1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504 21 1 2 2 36 75 65 80 70 50</w:delText>
        </w:r>
      </w:del>
    </w:p>
    <w:p w14:paraId="25043D21" w14:textId="01ABAED2" w:rsidR="000D5A7E" w:rsidRPr="000D5A7E" w:rsidDel="00580A98" w:rsidRDefault="000D5A7E" w:rsidP="000D5A7E">
      <w:pPr>
        <w:spacing w:after="0"/>
        <w:rPr>
          <w:del w:id="1711" w:author="Sebring, Amanda J" w:date="2017-10-04T09:14:00Z"/>
          <w:rFonts w:ascii="Courier New" w:hAnsi="Courier New" w:cs="Courier New"/>
          <w:sz w:val="24"/>
          <w:szCs w:val="24"/>
        </w:rPr>
      </w:pPr>
      <w:del w:id="1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504 23 1 2 2 37 75 70 80 70 50</w:delText>
        </w:r>
      </w:del>
    </w:p>
    <w:p w14:paraId="2EA9D219" w14:textId="6B5D7C6A" w:rsidR="000D5A7E" w:rsidRPr="000D5A7E" w:rsidDel="00580A98" w:rsidRDefault="000D5A7E" w:rsidP="000D5A7E">
      <w:pPr>
        <w:spacing w:after="0"/>
        <w:rPr>
          <w:del w:id="1713" w:author="Sebring, Amanda J" w:date="2017-10-04T09:14:00Z"/>
          <w:rFonts w:ascii="Courier New" w:hAnsi="Courier New" w:cs="Courier New"/>
          <w:sz w:val="24"/>
          <w:szCs w:val="24"/>
        </w:rPr>
      </w:pPr>
      <w:del w:id="1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504 24 1 2 2 38 70 60 25 40 20</w:delText>
        </w:r>
      </w:del>
    </w:p>
    <w:p w14:paraId="43EDE6A1" w14:textId="13A3082D" w:rsidR="000D5A7E" w:rsidRPr="000D5A7E" w:rsidDel="00580A98" w:rsidRDefault="000D5A7E" w:rsidP="000D5A7E">
      <w:pPr>
        <w:spacing w:after="0"/>
        <w:rPr>
          <w:del w:id="1715" w:author="Sebring, Amanda J" w:date="2017-10-04T09:14:00Z"/>
          <w:rFonts w:ascii="Courier New" w:hAnsi="Courier New" w:cs="Courier New"/>
          <w:sz w:val="24"/>
          <w:szCs w:val="24"/>
        </w:rPr>
      </w:pPr>
      <w:del w:id="1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504 25 1 2 2 39 60 75 75 35 35</w:delText>
        </w:r>
      </w:del>
    </w:p>
    <w:p w14:paraId="18B59302" w14:textId="0DB429C4" w:rsidR="000D5A7E" w:rsidRPr="000D5A7E" w:rsidDel="00580A98" w:rsidRDefault="000D5A7E" w:rsidP="000D5A7E">
      <w:pPr>
        <w:spacing w:after="0"/>
        <w:rPr>
          <w:del w:id="1717" w:author="Sebring, Amanda J" w:date="2017-10-04T09:14:00Z"/>
          <w:rFonts w:ascii="Courier New" w:hAnsi="Courier New" w:cs="Courier New"/>
          <w:sz w:val="24"/>
          <w:szCs w:val="24"/>
        </w:rPr>
      </w:pPr>
      <w:del w:id="1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504 26 1 2 2 40 80 40 80 70 80</w:delText>
        </w:r>
      </w:del>
    </w:p>
    <w:p w14:paraId="08D56DBA" w14:textId="157B2CE0" w:rsidR="000D5A7E" w:rsidRPr="000D5A7E" w:rsidDel="00580A98" w:rsidRDefault="000D5A7E" w:rsidP="000D5A7E">
      <w:pPr>
        <w:spacing w:after="0"/>
        <w:rPr>
          <w:del w:id="1719" w:author="Sebring, Amanda J" w:date="2017-10-04T09:14:00Z"/>
          <w:rFonts w:ascii="Courier New" w:hAnsi="Courier New" w:cs="Courier New"/>
          <w:sz w:val="24"/>
          <w:szCs w:val="24"/>
        </w:rPr>
      </w:pPr>
      <w:del w:id="1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504 27 1 2 2 41 70 70 65 80 60</w:delText>
        </w:r>
      </w:del>
    </w:p>
    <w:p w14:paraId="7EDF1C4F" w14:textId="7B680FCD" w:rsidR="000D5A7E" w:rsidRPr="000D5A7E" w:rsidDel="00580A98" w:rsidRDefault="000D5A7E" w:rsidP="000D5A7E">
      <w:pPr>
        <w:spacing w:after="0"/>
        <w:rPr>
          <w:del w:id="1721" w:author="Sebring, Amanda J" w:date="2017-10-04T09:14:00Z"/>
          <w:rFonts w:ascii="Courier New" w:hAnsi="Courier New" w:cs="Courier New"/>
          <w:sz w:val="24"/>
          <w:szCs w:val="24"/>
        </w:rPr>
      </w:pPr>
      <w:del w:id="1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504 28 1 2 2 42 60 65 30 30 25</w:delText>
        </w:r>
      </w:del>
    </w:p>
    <w:p w14:paraId="504DF530" w14:textId="60EB747C" w:rsidR="000D5A7E" w:rsidRPr="000D5A7E" w:rsidDel="00580A98" w:rsidRDefault="000D5A7E" w:rsidP="000D5A7E">
      <w:pPr>
        <w:spacing w:after="0"/>
        <w:rPr>
          <w:del w:id="1723" w:author="Sebring, Amanda J" w:date="2017-10-04T09:14:00Z"/>
          <w:rFonts w:ascii="Courier New" w:hAnsi="Courier New" w:cs="Courier New"/>
          <w:sz w:val="24"/>
          <w:szCs w:val="24"/>
        </w:rPr>
      </w:pPr>
      <w:del w:id="1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504 29 1 2 2 43 80 60 90 90 65</w:delText>
        </w:r>
      </w:del>
    </w:p>
    <w:p w14:paraId="59C42141" w14:textId="1D9A5029" w:rsidR="000D5A7E" w:rsidRPr="000D5A7E" w:rsidDel="00580A98" w:rsidRDefault="000D5A7E" w:rsidP="000D5A7E">
      <w:pPr>
        <w:spacing w:after="0"/>
        <w:rPr>
          <w:del w:id="1725" w:author="Sebring, Amanda J" w:date="2017-10-04T09:14:00Z"/>
          <w:rFonts w:ascii="Courier New" w:hAnsi="Courier New" w:cs="Courier New"/>
          <w:sz w:val="24"/>
          <w:szCs w:val="24"/>
        </w:rPr>
      </w:pPr>
      <w:del w:id="1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504 31 1 2 2 44 70 30 45 60 30</w:delText>
        </w:r>
      </w:del>
    </w:p>
    <w:p w14:paraId="543CAD41" w14:textId="1902AD43" w:rsidR="000D5A7E" w:rsidRPr="000D5A7E" w:rsidDel="00580A98" w:rsidRDefault="000D5A7E" w:rsidP="000D5A7E">
      <w:pPr>
        <w:spacing w:after="0"/>
        <w:rPr>
          <w:del w:id="1727" w:author="Sebring, Amanda J" w:date="2017-10-04T09:14:00Z"/>
          <w:rFonts w:ascii="Courier New" w:hAnsi="Courier New" w:cs="Courier New"/>
          <w:sz w:val="24"/>
          <w:szCs w:val="24"/>
        </w:rPr>
      </w:pPr>
      <w:del w:id="1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504 32 1 2 2 45 30 25 20 20 35</w:delText>
        </w:r>
      </w:del>
    </w:p>
    <w:p w14:paraId="36CF6D02" w14:textId="059F9B73" w:rsidR="000D5A7E" w:rsidRPr="000D5A7E" w:rsidDel="00580A98" w:rsidRDefault="000D5A7E" w:rsidP="000D5A7E">
      <w:pPr>
        <w:spacing w:after="0"/>
        <w:rPr>
          <w:del w:id="1729" w:author="Sebring, Amanda J" w:date="2017-10-04T09:14:00Z"/>
          <w:rFonts w:ascii="Courier New" w:hAnsi="Courier New" w:cs="Courier New"/>
          <w:sz w:val="24"/>
          <w:szCs w:val="24"/>
        </w:rPr>
      </w:pPr>
      <w:del w:id="1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504 33 1 2 2 46 60 65 70 65 45</w:delText>
        </w:r>
      </w:del>
    </w:p>
    <w:p w14:paraId="4E95A9C3" w14:textId="4CE7E17F" w:rsidR="000D5A7E" w:rsidRPr="000D5A7E" w:rsidDel="00580A98" w:rsidRDefault="000D5A7E" w:rsidP="000D5A7E">
      <w:pPr>
        <w:spacing w:after="0"/>
        <w:rPr>
          <w:del w:id="1731" w:author="Sebring, Amanda J" w:date="2017-10-04T09:14:00Z"/>
          <w:rFonts w:ascii="Courier New" w:hAnsi="Courier New" w:cs="Courier New"/>
          <w:sz w:val="24"/>
          <w:szCs w:val="24"/>
        </w:rPr>
      </w:pPr>
      <w:del w:id="1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504 34 1 2 2 47 60 60 30 30 30</w:delText>
        </w:r>
      </w:del>
    </w:p>
    <w:p w14:paraId="5E9E74FB" w14:textId="2A5F004C" w:rsidR="000D5A7E" w:rsidRPr="000D5A7E" w:rsidDel="00580A98" w:rsidRDefault="000D5A7E" w:rsidP="000D5A7E">
      <w:pPr>
        <w:spacing w:after="0"/>
        <w:rPr>
          <w:del w:id="1733" w:author="Sebring, Amanda J" w:date="2017-10-04T09:14:00Z"/>
          <w:rFonts w:ascii="Courier New" w:hAnsi="Courier New" w:cs="Courier New"/>
          <w:sz w:val="24"/>
          <w:szCs w:val="24"/>
        </w:rPr>
      </w:pPr>
      <w:del w:id="1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504 35 1 2 2 48 20 20 15 15 10</w:delText>
        </w:r>
      </w:del>
    </w:p>
    <w:p w14:paraId="7FFAA489" w14:textId="71832E1D" w:rsidR="000D5A7E" w:rsidRPr="000D5A7E" w:rsidDel="00580A98" w:rsidRDefault="000D5A7E" w:rsidP="000D5A7E">
      <w:pPr>
        <w:spacing w:after="0"/>
        <w:rPr>
          <w:del w:id="1735" w:author="Sebring, Amanda J" w:date="2017-10-04T09:14:00Z"/>
          <w:rFonts w:ascii="Courier New" w:hAnsi="Courier New" w:cs="Courier New"/>
          <w:sz w:val="24"/>
          <w:szCs w:val="24"/>
        </w:rPr>
      </w:pPr>
      <w:del w:id="1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504 36 1 2 2 49 60 60 30 35 30</w:delText>
        </w:r>
      </w:del>
    </w:p>
    <w:p w14:paraId="4D87166D" w14:textId="4C72F1E4" w:rsidR="000D5A7E" w:rsidRPr="000D5A7E" w:rsidDel="00580A98" w:rsidRDefault="000D5A7E" w:rsidP="000D5A7E">
      <w:pPr>
        <w:spacing w:after="0"/>
        <w:rPr>
          <w:del w:id="1737" w:author="Sebring, Amanda J" w:date="2017-10-04T09:14:00Z"/>
          <w:rFonts w:ascii="Courier New" w:hAnsi="Courier New" w:cs="Courier New"/>
          <w:sz w:val="24"/>
          <w:szCs w:val="24"/>
        </w:rPr>
      </w:pPr>
      <w:del w:id="1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504 41 1 2 2 50 60 55 25 20 20</w:delText>
        </w:r>
      </w:del>
    </w:p>
    <w:p w14:paraId="52743AC6" w14:textId="25D14C60" w:rsidR="000D5A7E" w:rsidRPr="000D5A7E" w:rsidDel="00580A98" w:rsidRDefault="000D5A7E" w:rsidP="000D5A7E">
      <w:pPr>
        <w:spacing w:after="0"/>
        <w:rPr>
          <w:del w:id="1739" w:author="Sebring, Amanda J" w:date="2017-10-04T09:14:00Z"/>
          <w:rFonts w:ascii="Courier New" w:hAnsi="Courier New" w:cs="Courier New"/>
          <w:sz w:val="24"/>
          <w:szCs w:val="24"/>
        </w:rPr>
      </w:pPr>
      <w:del w:id="1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504 44 1 2 2 51 30 25 15 15 10</w:delText>
        </w:r>
      </w:del>
    </w:p>
    <w:p w14:paraId="4FFF9C57" w14:textId="6532A685" w:rsidR="000D5A7E" w:rsidRPr="000D5A7E" w:rsidDel="00580A98" w:rsidRDefault="000D5A7E" w:rsidP="000D5A7E">
      <w:pPr>
        <w:spacing w:after="0"/>
        <w:rPr>
          <w:del w:id="1741" w:author="Sebring, Amanda J" w:date="2017-10-04T09:14:00Z"/>
          <w:rFonts w:ascii="Courier New" w:hAnsi="Courier New" w:cs="Courier New"/>
          <w:sz w:val="24"/>
          <w:szCs w:val="24"/>
        </w:rPr>
      </w:pPr>
      <w:del w:id="1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504 45 1 2 2 52 35 30 20 20 20</w:delText>
        </w:r>
      </w:del>
    </w:p>
    <w:p w14:paraId="1C1D8A5A" w14:textId="07EF4358" w:rsidR="000D5A7E" w:rsidRPr="000D5A7E" w:rsidDel="00580A98" w:rsidRDefault="000D5A7E" w:rsidP="000D5A7E">
      <w:pPr>
        <w:spacing w:after="0"/>
        <w:rPr>
          <w:del w:id="1743" w:author="Sebring, Amanda J" w:date="2017-10-04T09:14:00Z"/>
          <w:rFonts w:ascii="Courier New" w:hAnsi="Courier New" w:cs="Courier New"/>
          <w:sz w:val="24"/>
          <w:szCs w:val="24"/>
        </w:rPr>
      </w:pPr>
      <w:del w:id="1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504 47 1 2 2 53 55 40 30 30 25</w:delText>
        </w:r>
      </w:del>
    </w:p>
    <w:p w14:paraId="345162E2" w14:textId="27563B6A" w:rsidR="000D5A7E" w:rsidRPr="000D5A7E" w:rsidDel="00580A98" w:rsidRDefault="000D5A7E" w:rsidP="000D5A7E">
      <w:pPr>
        <w:spacing w:after="0"/>
        <w:rPr>
          <w:del w:id="1745" w:author="Sebring, Amanda J" w:date="2017-10-04T09:14:00Z"/>
          <w:rFonts w:ascii="Courier New" w:hAnsi="Courier New" w:cs="Courier New"/>
          <w:sz w:val="24"/>
          <w:szCs w:val="24"/>
        </w:rPr>
      </w:pPr>
      <w:del w:id="1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504 48 1 2 2 54 60 65 25 20 20</w:delText>
        </w:r>
      </w:del>
    </w:p>
    <w:p w14:paraId="314B36D1" w14:textId="4942D7AE" w:rsidR="000D5A7E" w:rsidRPr="000D5A7E" w:rsidDel="00580A98" w:rsidRDefault="000D5A7E" w:rsidP="000D5A7E">
      <w:pPr>
        <w:spacing w:after="0"/>
        <w:rPr>
          <w:del w:id="1747" w:author="Sebring, Amanda J" w:date="2017-10-04T09:14:00Z"/>
          <w:rFonts w:ascii="Courier New" w:hAnsi="Courier New" w:cs="Courier New"/>
          <w:sz w:val="24"/>
          <w:szCs w:val="24"/>
        </w:rPr>
      </w:pPr>
      <w:del w:id="1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504 49 1 2 2 55 35 35 20 20 20</w:delText>
        </w:r>
      </w:del>
    </w:p>
    <w:p w14:paraId="2D82CB0A" w14:textId="6B7C61A8" w:rsidR="000D5A7E" w:rsidRPr="000D5A7E" w:rsidDel="00580A98" w:rsidRDefault="000D5A7E" w:rsidP="000D5A7E">
      <w:pPr>
        <w:spacing w:after="0"/>
        <w:rPr>
          <w:del w:id="1749" w:author="Sebring, Amanda J" w:date="2017-10-04T09:14:00Z"/>
          <w:rFonts w:ascii="Courier New" w:hAnsi="Courier New" w:cs="Courier New"/>
          <w:sz w:val="24"/>
          <w:szCs w:val="24"/>
        </w:rPr>
      </w:pPr>
      <w:del w:id="1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504 51 1 2 2 56 35 20 15 35 20</w:delText>
        </w:r>
      </w:del>
    </w:p>
    <w:p w14:paraId="0DB413AE" w14:textId="36E7D400" w:rsidR="000D5A7E" w:rsidRPr="000D5A7E" w:rsidDel="00580A98" w:rsidRDefault="000D5A7E" w:rsidP="000D5A7E">
      <w:pPr>
        <w:spacing w:after="0"/>
        <w:rPr>
          <w:del w:id="1751" w:author="Sebring, Amanda J" w:date="2017-10-04T09:14:00Z"/>
          <w:rFonts w:ascii="Courier New" w:hAnsi="Courier New" w:cs="Courier New"/>
          <w:sz w:val="24"/>
          <w:szCs w:val="24"/>
        </w:rPr>
      </w:pPr>
      <w:del w:id="1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504 53 1 2 2 57 55 60 45 40 40</w:delText>
        </w:r>
      </w:del>
    </w:p>
    <w:p w14:paraId="5063B3E8" w14:textId="44B188A2" w:rsidR="000D5A7E" w:rsidRPr="000D5A7E" w:rsidDel="00580A98" w:rsidRDefault="000D5A7E" w:rsidP="000D5A7E">
      <w:pPr>
        <w:spacing w:after="0"/>
        <w:rPr>
          <w:del w:id="1753" w:author="Sebring, Amanda J" w:date="2017-10-04T09:14:00Z"/>
          <w:rFonts w:ascii="Courier New" w:hAnsi="Courier New" w:cs="Courier New"/>
          <w:sz w:val="24"/>
          <w:szCs w:val="24"/>
        </w:rPr>
      </w:pPr>
      <w:del w:id="1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504 55 1 2 2 58 65 65 60 40 25</w:delText>
        </w:r>
      </w:del>
    </w:p>
    <w:p w14:paraId="1BF99FE1" w14:textId="74047666" w:rsidR="000D5A7E" w:rsidRPr="000D5A7E" w:rsidDel="00580A98" w:rsidRDefault="000D5A7E" w:rsidP="000D5A7E">
      <w:pPr>
        <w:spacing w:after="0"/>
        <w:rPr>
          <w:del w:id="1755" w:author="Sebring, Amanda J" w:date="2017-10-04T09:14:00Z"/>
          <w:rFonts w:ascii="Courier New" w:hAnsi="Courier New" w:cs="Courier New"/>
          <w:sz w:val="24"/>
          <w:szCs w:val="24"/>
        </w:rPr>
      </w:pPr>
      <w:del w:id="1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504 56 1 2 2 59 60 40 15 30 15</w:delText>
        </w:r>
      </w:del>
    </w:p>
    <w:p w14:paraId="527730FC" w14:textId="140B5E24" w:rsidR="000D5A7E" w:rsidRPr="000D5A7E" w:rsidDel="00580A98" w:rsidRDefault="000D5A7E" w:rsidP="000D5A7E">
      <w:pPr>
        <w:spacing w:after="0"/>
        <w:rPr>
          <w:del w:id="1757" w:author="Sebring, Amanda J" w:date="2017-10-04T09:14:00Z"/>
          <w:rFonts w:ascii="Courier New" w:hAnsi="Courier New" w:cs="Courier New"/>
          <w:sz w:val="24"/>
          <w:szCs w:val="24"/>
        </w:rPr>
      </w:pPr>
      <w:del w:id="1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504 57 1 2 2 60 65 65 40 65 40</w:delText>
        </w:r>
      </w:del>
    </w:p>
    <w:p w14:paraId="419F20DE" w14:textId="63B73DD5" w:rsidR="000D5A7E" w:rsidRPr="000D5A7E" w:rsidDel="00580A98" w:rsidRDefault="000D5A7E" w:rsidP="000D5A7E">
      <w:pPr>
        <w:spacing w:after="0"/>
        <w:rPr>
          <w:del w:id="1759" w:author="Sebring, Amanda J" w:date="2017-10-04T09:14:00Z"/>
          <w:rFonts w:ascii="Courier New" w:hAnsi="Courier New" w:cs="Courier New"/>
          <w:sz w:val="24"/>
          <w:szCs w:val="24"/>
        </w:rPr>
      </w:pPr>
      <w:del w:id="1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504 58 1 2 2 61 30 55 40 40 30</w:delText>
        </w:r>
      </w:del>
    </w:p>
    <w:p w14:paraId="10BCBF04" w14:textId="3A21D69B" w:rsidR="000D5A7E" w:rsidRPr="000D5A7E" w:rsidDel="00580A98" w:rsidRDefault="000D5A7E" w:rsidP="000D5A7E">
      <w:pPr>
        <w:spacing w:after="0"/>
        <w:rPr>
          <w:del w:id="1761" w:author="Sebring, Amanda J" w:date="2017-10-04T09:14:00Z"/>
          <w:rFonts w:ascii="Courier New" w:hAnsi="Courier New" w:cs="Courier New"/>
          <w:sz w:val="24"/>
          <w:szCs w:val="24"/>
        </w:rPr>
      </w:pPr>
      <w:del w:id="1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504 59 1 2 2 62 70 60 55 60 45</w:delText>
        </w:r>
      </w:del>
    </w:p>
    <w:p w14:paraId="33F8B22E" w14:textId="198A0670" w:rsidR="000D5A7E" w:rsidRPr="000D5A7E" w:rsidDel="00580A98" w:rsidRDefault="000D5A7E" w:rsidP="000D5A7E">
      <w:pPr>
        <w:spacing w:after="0"/>
        <w:rPr>
          <w:del w:id="1763" w:author="Sebring, Amanda J" w:date="2017-10-04T09:14:00Z"/>
          <w:rFonts w:ascii="Courier New" w:hAnsi="Courier New" w:cs="Courier New"/>
          <w:sz w:val="24"/>
          <w:szCs w:val="24"/>
        </w:rPr>
      </w:pPr>
      <w:del w:id="1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504 60 1 2 2 63 60 70 40 45 30</w:delText>
        </w:r>
      </w:del>
    </w:p>
    <w:p w14:paraId="66D84B40" w14:textId="13DCCB82" w:rsidR="000D5A7E" w:rsidRPr="000D5A7E" w:rsidDel="00580A98" w:rsidRDefault="000D5A7E" w:rsidP="000D5A7E">
      <w:pPr>
        <w:spacing w:after="0"/>
        <w:rPr>
          <w:del w:id="1765" w:author="Sebring, Amanda J" w:date="2017-10-04T09:14:00Z"/>
          <w:rFonts w:ascii="Courier New" w:hAnsi="Courier New" w:cs="Courier New"/>
          <w:sz w:val="24"/>
          <w:szCs w:val="24"/>
        </w:rPr>
      </w:pPr>
      <w:del w:id="1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504 61 1 2 2 64 25 20 15 15 15</w:delText>
        </w:r>
      </w:del>
    </w:p>
    <w:p w14:paraId="12CBCD77" w14:textId="4DA19025" w:rsidR="000D5A7E" w:rsidRPr="000D5A7E" w:rsidDel="00580A98" w:rsidRDefault="000D5A7E" w:rsidP="000D5A7E">
      <w:pPr>
        <w:spacing w:after="0"/>
        <w:rPr>
          <w:del w:id="1767" w:author="Sebring, Amanda J" w:date="2017-10-04T09:14:00Z"/>
          <w:rFonts w:ascii="Courier New" w:hAnsi="Courier New" w:cs="Courier New"/>
          <w:sz w:val="24"/>
          <w:szCs w:val="24"/>
        </w:rPr>
      </w:pPr>
      <w:del w:id="1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504 62 1 2 2 65 15 15 10 15 15</w:delText>
        </w:r>
      </w:del>
    </w:p>
    <w:p w14:paraId="2F960155" w14:textId="597DBF57" w:rsidR="000D5A7E" w:rsidRPr="000D5A7E" w:rsidDel="00580A98" w:rsidRDefault="000D5A7E" w:rsidP="000D5A7E">
      <w:pPr>
        <w:spacing w:after="0"/>
        <w:rPr>
          <w:del w:id="1769" w:author="Sebring, Amanda J" w:date="2017-10-04T09:14:00Z"/>
          <w:rFonts w:ascii="Courier New" w:hAnsi="Courier New" w:cs="Courier New"/>
          <w:sz w:val="24"/>
          <w:szCs w:val="24"/>
        </w:rPr>
      </w:pPr>
      <w:del w:id="1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504 63 1 2 2 66 60 40 25 30 25</w:delText>
        </w:r>
      </w:del>
    </w:p>
    <w:p w14:paraId="28BDEF13" w14:textId="68CF743C" w:rsidR="000D5A7E" w:rsidRPr="000D5A7E" w:rsidDel="00580A98" w:rsidRDefault="000D5A7E" w:rsidP="000D5A7E">
      <w:pPr>
        <w:spacing w:after="0"/>
        <w:rPr>
          <w:del w:id="1771" w:author="Sebring, Amanda J" w:date="2017-10-04T09:14:00Z"/>
          <w:rFonts w:ascii="Courier New" w:hAnsi="Courier New" w:cs="Courier New"/>
          <w:sz w:val="24"/>
          <w:szCs w:val="24"/>
        </w:rPr>
      </w:pPr>
      <w:del w:id="1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504 64 1 2 2 67 65 60 60 45 40</w:delText>
        </w:r>
      </w:del>
    </w:p>
    <w:p w14:paraId="19897389" w14:textId="338F3F55" w:rsidR="000D5A7E" w:rsidRPr="000D5A7E" w:rsidDel="00580A98" w:rsidRDefault="000D5A7E" w:rsidP="000D5A7E">
      <w:pPr>
        <w:spacing w:after="0"/>
        <w:rPr>
          <w:del w:id="1773" w:author="Sebring, Amanda J" w:date="2017-10-04T09:14:00Z"/>
          <w:rFonts w:ascii="Courier New" w:hAnsi="Courier New" w:cs="Courier New"/>
          <w:sz w:val="24"/>
          <w:szCs w:val="24"/>
        </w:rPr>
      </w:pPr>
      <w:del w:id="1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504 66 1 2 2 68 55 65 55 45 45</w:delText>
        </w:r>
      </w:del>
    </w:p>
    <w:p w14:paraId="49221B1F" w14:textId="79CB0685" w:rsidR="000D5A7E" w:rsidRPr="000D5A7E" w:rsidDel="00580A98" w:rsidRDefault="000D5A7E" w:rsidP="000D5A7E">
      <w:pPr>
        <w:spacing w:after="0"/>
        <w:rPr>
          <w:del w:id="1775" w:author="Sebring, Amanda J" w:date="2017-10-04T09:14:00Z"/>
          <w:rFonts w:ascii="Courier New" w:hAnsi="Courier New" w:cs="Courier New"/>
          <w:sz w:val="24"/>
          <w:szCs w:val="24"/>
        </w:rPr>
      </w:pPr>
      <w:del w:id="1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504 67 1 2 2 69 60 55 65 60 45</w:delText>
        </w:r>
      </w:del>
    </w:p>
    <w:p w14:paraId="3C77519F" w14:textId="53A355B5" w:rsidR="000D5A7E" w:rsidRPr="000D5A7E" w:rsidDel="00580A98" w:rsidRDefault="000D5A7E" w:rsidP="000D5A7E">
      <w:pPr>
        <w:spacing w:after="0"/>
        <w:rPr>
          <w:del w:id="1777" w:author="Sebring, Amanda J" w:date="2017-10-04T09:14:00Z"/>
          <w:rFonts w:ascii="Courier New" w:hAnsi="Courier New" w:cs="Courier New"/>
          <w:sz w:val="24"/>
          <w:szCs w:val="24"/>
        </w:rPr>
      </w:pPr>
      <w:del w:id="1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504 68 1 2 2 70 65 40 40 45 30</w:delText>
        </w:r>
      </w:del>
    </w:p>
    <w:p w14:paraId="4883270A" w14:textId="123F1AAC" w:rsidR="000D5A7E" w:rsidRPr="000D5A7E" w:rsidDel="00580A98" w:rsidRDefault="000D5A7E" w:rsidP="000D5A7E">
      <w:pPr>
        <w:spacing w:after="0"/>
        <w:rPr>
          <w:del w:id="1779" w:author="Sebring, Amanda J" w:date="2017-10-04T09:14:00Z"/>
          <w:rFonts w:ascii="Courier New" w:hAnsi="Courier New" w:cs="Courier New"/>
          <w:sz w:val="24"/>
          <w:szCs w:val="24"/>
        </w:rPr>
      </w:pPr>
      <w:del w:id="1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504 69 1 2 2 71 60 70 35 40 20</w:delText>
        </w:r>
      </w:del>
    </w:p>
    <w:p w14:paraId="6A7D8226" w14:textId="7E6907D4" w:rsidR="000D5A7E" w:rsidRPr="000D5A7E" w:rsidDel="00580A98" w:rsidRDefault="000D5A7E" w:rsidP="000D5A7E">
      <w:pPr>
        <w:spacing w:after="0"/>
        <w:rPr>
          <w:del w:id="1781" w:author="Sebring, Amanda J" w:date="2017-10-04T09:14:00Z"/>
          <w:rFonts w:ascii="Courier New" w:hAnsi="Courier New" w:cs="Courier New"/>
          <w:sz w:val="24"/>
          <w:szCs w:val="24"/>
        </w:rPr>
      </w:pPr>
      <w:del w:id="1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504 71 1 2 2 72 65 40 20 25 15</w:delText>
        </w:r>
      </w:del>
    </w:p>
    <w:p w14:paraId="6BF6CBA3" w14:textId="353E2E1E" w:rsidR="000D5A7E" w:rsidRPr="000D5A7E" w:rsidDel="00580A98" w:rsidRDefault="000D5A7E" w:rsidP="000D5A7E">
      <w:pPr>
        <w:spacing w:after="0"/>
        <w:rPr>
          <w:del w:id="1783" w:author="Sebring, Amanda J" w:date="2017-10-04T09:14:00Z"/>
          <w:rFonts w:ascii="Courier New" w:hAnsi="Courier New" w:cs="Courier New"/>
          <w:sz w:val="24"/>
          <w:szCs w:val="24"/>
        </w:rPr>
      </w:pPr>
      <w:del w:id="1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504 72 1 2 2 73 60 55 65 60 40</w:delText>
        </w:r>
      </w:del>
    </w:p>
    <w:p w14:paraId="75EF1244" w14:textId="09DE4AE4" w:rsidR="000D5A7E" w:rsidRPr="000D5A7E" w:rsidDel="00580A98" w:rsidRDefault="000D5A7E" w:rsidP="000D5A7E">
      <w:pPr>
        <w:spacing w:after="0"/>
        <w:rPr>
          <w:del w:id="1785" w:author="Sebring, Amanda J" w:date="2017-10-04T09:14:00Z"/>
          <w:rFonts w:ascii="Courier New" w:hAnsi="Courier New" w:cs="Courier New"/>
          <w:sz w:val="24"/>
          <w:szCs w:val="24"/>
        </w:rPr>
      </w:pPr>
      <w:del w:id="1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504 73 1 2 2 74 70 60 70 65 50</w:delText>
        </w:r>
      </w:del>
    </w:p>
    <w:p w14:paraId="6F9CA3D3" w14:textId="00BC1357" w:rsidR="000D5A7E" w:rsidRPr="000D5A7E" w:rsidDel="00580A98" w:rsidRDefault="000D5A7E" w:rsidP="000D5A7E">
      <w:pPr>
        <w:spacing w:after="0"/>
        <w:rPr>
          <w:del w:id="1787" w:author="Sebring, Amanda J" w:date="2017-10-04T09:14:00Z"/>
          <w:rFonts w:ascii="Courier New" w:hAnsi="Courier New" w:cs="Courier New"/>
          <w:sz w:val="24"/>
          <w:szCs w:val="24"/>
        </w:rPr>
      </w:pPr>
      <w:del w:id="1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504 74 1 2 2 75 70 70 65 45 45</w:delText>
        </w:r>
      </w:del>
    </w:p>
    <w:p w14:paraId="6745CFDC" w14:textId="625CF1F4" w:rsidR="000D5A7E" w:rsidRPr="000D5A7E" w:rsidDel="00580A98" w:rsidRDefault="000D5A7E" w:rsidP="000D5A7E">
      <w:pPr>
        <w:spacing w:after="0"/>
        <w:rPr>
          <w:del w:id="1789" w:author="Sebring, Amanda J" w:date="2017-10-04T09:14:00Z"/>
          <w:rFonts w:ascii="Courier New" w:hAnsi="Courier New" w:cs="Courier New"/>
          <w:sz w:val="24"/>
          <w:szCs w:val="24"/>
        </w:rPr>
      </w:pPr>
      <w:del w:id="1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504 75 1 2 2 76 70 70 75 60 40</w:delText>
        </w:r>
      </w:del>
    </w:p>
    <w:p w14:paraId="7C440EA6" w14:textId="7B0B0BF6" w:rsidR="000D5A7E" w:rsidRPr="000D5A7E" w:rsidDel="00580A98" w:rsidRDefault="000D5A7E" w:rsidP="000D5A7E">
      <w:pPr>
        <w:spacing w:after="0"/>
        <w:rPr>
          <w:del w:id="1791" w:author="Sebring, Amanda J" w:date="2017-10-04T09:14:00Z"/>
          <w:rFonts w:ascii="Courier New" w:hAnsi="Courier New" w:cs="Courier New"/>
          <w:sz w:val="24"/>
          <w:szCs w:val="24"/>
        </w:rPr>
      </w:pPr>
      <w:del w:id="1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504 77 1 2 2 77 55 40 35 45 25</w:delText>
        </w:r>
      </w:del>
    </w:p>
    <w:p w14:paraId="59F2ED70" w14:textId="5C067121" w:rsidR="000D5A7E" w:rsidRPr="000D5A7E" w:rsidDel="00580A98" w:rsidRDefault="000D5A7E" w:rsidP="000D5A7E">
      <w:pPr>
        <w:spacing w:after="0"/>
        <w:rPr>
          <w:del w:id="1793" w:author="Sebring, Amanda J" w:date="2017-10-04T09:14:00Z"/>
          <w:rFonts w:ascii="Courier New" w:hAnsi="Courier New" w:cs="Courier New"/>
          <w:sz w:val="24"/>
          <w:szCs w:val="24"/>
        </w:rPr>
      </w:pPr>
      <w:del w:id="1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504 78 1 2 2 78 65 40 60 45 30</w:delText>
        </w:r>
      </w:del>
    </w:p>
    <w:p w14:paraId="578BDAB2" w14:textId="6A575F9C" w:rsidR="000D5A7E" w:rsidRPr="000D5A7E" w:rsidDel="00580A98" w:rsidRDefault="000D5A7E" w:rsidP="000D5A7E">
      <w:pPr>
        <w:spacing w:after="0"/>
        <w:rPr>
          <w:del w:id="1795" w:author="Sebring, Amanda J" w:date="2017-10-04T09:14:00Z"/>
          <w:rFonts w:ascii="Courier New" w:hAnsi="Courier New" w:cs="Courier New"/>
          <w:sz w:val="24"/>
          <w:szCs w:val="24"/>
        </w:rPr>
      </w:pPr>
      <w:del w:id="1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504 79 1 2 2 79 65 60 35 60 40</w:delText>
        </w:r>
      </w:del>
    </w:p>
    <w:p w14:paraId="2B51C5EB" w14:textId="3DC0E14A" w:rsidR="000D5A7E" w:rsidRPr="000D5A7E" w:rsidDel="00580A98" w:rsidRDefault="000D5A7E" w:rsidP="000D5A7E">
      <w:pPr>
        <w:spacing w:after="0"/>
        <w:rPr>
          <w:del w:id="1797" w:author="Sebring, Amanda J" w:date="2017-10-04T09:14:00Z"/>
          <w:rFonts w:ascii="Courier New" w:hAnsi="Courier New" w:cs="Courier New"/>
          <w:sz w:val="24"/>
          <w:szCs w:val="24"/>
        </w:rPr>
      </w:pPr>
      <w:del w:id="1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504 80 1 2 2 80 40 30 45 30 20</w:delText>
        </w:r>
      </w:del>
    </w:p>
    <w:p w14:paraId="7B228762" w14:textId="33795BE9" w:rsidR="000D5A7E" w:rsidRPr="000D5A7E" w:rsidDel="00580A98" w:rsidRDefault="000D5A7E" w:rsidP="000D5A7E">
      <w:pPr>
        <w:spacing w:after="0"/>
        <w:rPr>
          <w:del w:id="1799" w:author="Sebring, Amanda J" w:date="2017-10-04T09:14:00Z"/>
          <w:rFonts w:ascii="Courier New" w:hAnsi="Courier New" w:cs="Courier New"/>
          <w:sz w:val="24"/>
          <w:szCs w:val="24"/>
        </w:rPr>
      </w:pPr>
      <w:del w:id="1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504 00 1 0 0 00 25 30 25 20 15</w:delText>
        </w:r>
      </w:del>
    </w:p>
    <w:p w14:paraId="76B0B196" w14:textId="78684078" w:rsidR="000D5A7E" w:rsidRPr="000D5A7E" w:rsidDel="00580A98" w:rsidRDefault="000D5A7E" w:rsidP="000D5A7E">
      <w:pPr>
        <w:spacing w:after="0"/>
        <w:rPr>
          <w:del w:id="1801" w:author="Sebring, Amanda J" w:date="2017-10-04T09:14:00Z"/>
          <w:rFonts w:ascii="Courier New" w:hAnsi="Courier New" w:cs="Courier New"/>
          <w:sz w:val="24"/>
          <w:szCs w:val="24"/>
        </w:rPr>
      </w:pPr>
      <w:del w:id="1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504 02 1 2 3 01 65 35 25 30 20</w:delText>
        </w:r>
      </w:del>
    </w:p>
    <w:p w14:paraId="7399B269" w14:textId="4D47CF9F" w:rsidR="000D5A7E" w:rsidRPr="000D5A7E" w:rsidDel="00580A98" w:rsidRDefault="000D5A7E" w:rsidP="000D5A7E">
      <w:pPr>
        <w:spacing w:after="0"/>
        <w:rPr>
          <w:del w:id="1803" w:author="Sebring, Amanda J" w:date="2017-10-04T09:14:00Z"/>
          <w:rFonts w:ascii="Courier New" w:hAnsi="Courier New" w:cs="Courier New"/>
          <w:sz w:val="24"/>
          <w:szCs w:val="24"/>
        </w:rPr>
      </w:pPr>
      <w:del w:id="1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504 04 1 2 3 02 60 50 25 65 25</w:delText>
        </w:r>
      </w:del>
    </w:p>
    <w:p w14:paraId="6A5E6E23" w14:textId="0B05E95F" w:rsidR="000D5A7E" w:rsidRPr="000D5A7E" w:rsidDel="00580A98" w:rsidRDefault="000D5A7E" w:rsidP="000D5A7E">
      <w:pPr>
        <w:spacing w:after="0"/>
        <w:rPr>
          <w:del w:id="1805" w:author="Sebring, Amanda J" w:date="2017-10-04T09:14:00Z"/>
          <w:rFonts w:ascii="Courier New" w:hAnsi="Courier New" w:cs="Courier New"/>
          <w:sz w:val="24"/>
          <w:szCs w:val="24"/>
        </w:rPr>
      </w:pPr>
      <w:del w:id="1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504 09 1 2 3 03 20 25 15 15 15</w:delText>
        </w:r>
      </w:del>
    </w:p>
    <w:p w14:paraId="43B428A1" w14:textId="4FB6D8BA" w:rsidR="000D5A7E" w:rsidRPr="000D5A7E" w:rsidDel="00580A98" w:rsidRDefault="000D5A7E" w:rsidP="000D5A7E">
      <w:pPr>
        <w:spacing w:after="0"/>
        <w:rPr>
          <w:del w:id="1807" w:author="Sebring, Amanda J" w:date="2017-10-04T09:14:00Z"/>
          <w:rFonts w:ascii="Courier New" w:hAnsi="Courier New" w:cs="Courier New"/>
          <w:sz w:val="24"/>
          <w:szCs w:val="24"/>
        </w:rPr>
      </w:pPr>
      <w:del w:id="1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504 11 1 2 3 04 65 45 60 65 40</w:delText>
        </w:r>
      </w:del>
    </w:p>
    <w:p w14:paraId="71878240" w14:textId="421A4729" w:rsidR="000D5A7E" w:rsidRPr="000D5A7E" w:rsidDel="00580A98" w:rsidRDefault="000D5A7E" w:rsidP="000D5A7E">
      <w:pPr>
        <w:spacing w:after="0"/>
        <w:rPr>
          <w:del w:id="1809" w:author="Sebring, Amanda J" w:date="2017-10-04T09:14:00Z"/>
          <w:rFonts w:ascii="Courier New" w:hAnsi="Courier New" w:cs="Courier New"/>
          <w:sz w:val="24"/>
          <w:szCs w:val="24"/>
        </w:rPr>
      </w:pPr>
      <w:del w:id="1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504 22 1 2 3 05 65 55 60 65 55</w:delText>
        </w:r>
      </w:del>
    </w:p>
    <w:p w14:paraId="769CC250" w14:textId="06DBD97A" w:rsidR="000D5A7E" w:rsidRPr="000D5A7E" w:rsidDel="00580A98" w:rsidRDefault="000D5A7E" w:rsidP="000D5A7E">
      <w:pPr>
        <w:spacing w:after="0"/>
        <w:rPr>
          <w:del w:id="1811" w:author="Sebring, Amanda J" w:date="2017-10-04T09:14:00Z"/>
          <w:rFonts w:ascii="Courier New" w:hAnsi="Courier New" w:cs="Courier New"/>
          <w:sz w:val="24"/>
          <w:szCs w:val="24"/>
        </w:rPr>
      </w:pPr>
      <w:del w:id="1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504 39 1 2 3 06 35 30 30 25 25</w:delText>
        </w:r>
      </w:del>
    </w:p>
    <w:p w14:paraId="76D77B02" w14:textId="25A988FE" w:rsidR="000D5A7E" w:rsidRPr="000D5A7E" w:rsidDel="00580A98" w:rsidRDefault="000D5A7E" w:rsidP="000D5A7E">
      <w:pPr>
        <w:spacing w:after="0"/>
        <w:rPr>
          <w:del w:id="1813" w:author="Sebring, Amanda J" w:date="2017-10-04T09:14:00Z"/>
          <w:rFonts w:ascii="Courier New" w:hAnsi="Courier New" w:cs="Courier New"/>
          <w:sz w:val="24"/>
          <w:szCs w:val="24"/>
        </w:rPr>
      </w:pPr>
      <w:del w:id="1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504 40 1 2 3 07 65 65 35 60 35</w:delText>
        </w:r>
      </w:del>
    </w:p>
    <w:p w14:paraId="4396F6FC" w14:textId="4748E0BB" w:rsidR="000D5A7E" w:rsidRPr="000D5A7E" w:rsidDel="00580A98" w:rsidRDefault="000D5A7E" w:rsidP="000D5A7E">
      <w:pPr>
        <w:spacing w:after="0"/>
        <w:rPr>
          <w:del w:id="1815" w:author="Sebring, Amanda J" w:date="2017-10-04T09:14:00Z"/>
          <w:rFonts w:ascii="Courier New" w:hAnsi="Courier New" w:cs="Courier New"/>
          <w:sz w:val="24"/>
          <w:szCs w:val="24"/>
        </w:rPr>
      </w:pPr>
      <w:del w:id="1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504 46 1 2 3 08 60 40 60 70 55</w:delText>
        </w:r>
      </w:del>
    </w:p>
    <w:p w14:paraId="118DF3BF" w14:textId="6E2012D5" w:rsidR="000D5A7E" w:rsidRPr="000D5A7E" w:rsidDel="00580A98" w:rsidRDefault="000D5A7E" w:rsidP="000D5A7E">
      <w:pPr>
        <w:spacing w:after="0"/>
        <w:rPr>
          <w:del w:id="1817" w:author="Sebring, Amanda J" w:date="2017-10-04T09:14:00Z"/>
          <w:rFonts w:ascii="Courier New" w:hAnsi="Courier New" w:cs="Courier New"/>
          <w:sz w:val="24"/>
          <w:szCs w:val="24"/>
        </w:rPr>
      </w:pPr>
      <w:del w:id="1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504 13 1 2 3 09 25 55 25 60 35</w:delText>
        </w:r>
      </w:del>
    </w:p>
    <w:p w14:paraId="0DCCA3D5" w14:textId="3894FDE1" w:rsidR="000D5A7E" w:rsidRPr="000D5A7E" w:rsidDel="00580A98" w:rsidRDefault="000D5A7E" w:rsidP="000D5A7E">
      <w:pPr>
        <w:spacing w:after="0"/>
        <w:rPr>
          <w:del w:id="1819" w:author="Sebring, Amanda J" w:date="2017-10-04T09:14:00Z"/>
          <w:rFonts w:ascii="Courier New" w:hAnsi="Courier New" w:cs="Courier New"/>
          <w:sz w:val="24"/>
          <w:szCs w:val="24"/>
        </w:rPr>
      </w:pPr>
      <w:del w:id="1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504 76 1 2 3 10 25 25 20 20 20</w:delText>
        </w:r>
      </w:del>
    </w:p>
    <w:p w14:paraId="7EB5D3C1" w14:textId="10E78D81" w:rsidR="000D5A7E" w:rsidRPr="000D5A7E" w:rsidDel="00580A98" w:rsidRDefault="000D5A7E" w:rsidP="000D5A7E">
      <w:pPr>
        <w:spacing w:after="0"/>
        <w:rPr>
          <w:del w:id="1821" w:author="Sebring, Amanda J" w:date="2017-10-04T09:14:00Z"/>
          <w:rFonts w:ascii="Courier New" w:hAnsi="Courier New" w:cs="Courier New"/>
          <w:sz w:val="24"/>
          <w:szCs w:val="24"/>
        </w:rPr>
      </w:pPr>
      <w:del w:id="1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504 43 1 2 3 11 20 25 15 20 15</w:delText>
        </w:r>
      </w:del>
    </w:p>
    <w:p w14:paraId="208987DB" w14:textId="248B447E" w:rsidR="000D5A7E" w:rsidRPr="000D5A7E" w:rsidDel="00580A98" w:rsidRDefault="000D5A7E" w:rsidP="000D5A7E">
      <w:pPr>
        <w:spacing w:after="0"/>
        <w:rPr>
          <w:del w:id="1823" w:author="Sebring, Amanda J" w:date="2017-10-04T09:14:00Z"/>
          <w:rFonts w:ascii="Courier New" w:hAnsi="Courier New" w:cs="Courier New"/>
          <w:sz w:val="24"/>
          <w:szCs w:val="24"/>
        </w:rPr>
      </w:pPr>
      <w:del w:id="1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504 54 1 2 3 12 70 65 65 60 60</w:delText>
        </w:r>
      </w:del>
    </w:p>
    <w:p w14:paraId="572D9009" w14:textId="67676952" w:rsidR="000D5A7E" w:rsidRPr="000D5A7E" w:rsidDel="00580A98" w:rsidRDefault="000D5A7E" w:rsidP="000D5A7E">
      <w:pPr>
        <w:spacing w:after="0"/>
        <w:rPr>
          <w:del w:id="1825" w:author="Sebring, Amanda J" w:date="2017-10-04T09:14:00Z"/>
          <w:rFonts w:ascii="Courier New" w:hAnsi="Courier New" w:cs="Courier New"/>
          <w:sz w:val="24"/>
          <w:szCs w:val="24"/>
        </w:rPr>
      </w:pPr>
      <w:del w:id="1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504 01 1 2 3 13 40 55 25 55 30</w:delText>
        </w:r>
      </w:del>
    </w:p>
    <w:p w14:paraId="09FB7AF2" w14:textId="1190533C" w:rsidR="000D5A7E" w:rsidRPr="000D5A7E" w:rsidDel="00580A98" w:rsidRDefault="000D5A7E" w:rsidP="000D5A7E">
      <w:pPr>
        <w:spacing w:after="0"/>
        <w:rPr>
          <w:del w:id="1827" w:author="Sebring, Amanda J" w:date="2017-10-04T09:14:00Z"/>
          <w:rFonts w:ascii="Courier New" w:hAnsi="Courier New" w:cs="Courier New"/>
          <w:sz w:val="24"/>
          <w:szCs w:val="24"/>
        </w:rPr>
      </w:pPr>
      <w:del w:id="1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504 07 1 2 3 14 60 55 25 25 20</w:delText>
        </w:r>
      </w:del>
    </w:p>
    <w:p w14:paraId="0FA848F2" w14:textId="7299BBC6" w:rsidR="000D5A7E" w:rsidRPr="000D5A7E" w:rsidDel="00580A98" w:rsidRDefault="000D5A7E" w:rsidP="000D5A7E">
      <w:pPr>
        <w:spacing w:after="0"/>
        <w:rPr>
          <w:del w:id="1829" w:author="Sebring, Amanda J" w:date="2017-10-04T09:14:00Z"/>
          <w:rFonts w:ascii="Courier New" w:hAnsi="Courier New" w:cs="Courier New"/>
          <w:sz w:val="24"/>
          <w:szCs w:val="24"/>
        </w:rPr>
      </w:pPr>
      <w:del w:id="1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504 14 1 2 3 15 55 30 25 30 20</w:delText>
        </w:r>
      </w:del>
    </w:p>
    <w:p w14:paraId="460313C7" w14:textId="2927DE76" w:rsidR="000D5A7E" w:rsidRPr="000D5A7E" w:rsidDel="00580A98" w:rsidRDefault="000D5A7E" w:rsidP="000D5A7E">
      <w:pPr>
        <w:spacing w:after="0"/>
        <w:rPr>
          <w:del w:id="1831" w:author="Sebring, Amanda J" w:date="2017-10-04T09:14:00Z"/>
          <w:rFonts w:ascii="Courier New" w:hAnsi="Courier New" w:cs="Courier New"/>
          <w:sz w:val="24"/>
          <w:szCs w:val="24"/>
        </w:rPr>
      </w:pPr>
      <w:del w:id="1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504 30 1 2 3 16 30 60 20 35 15</w:delText>
        </w:r>
      </w:del>
    </w:p>
    <w:p w14:paraId="7F1A850B" w14:textId="5CF37AD3" w:rsidR="000D5A7E" w:rsidRPr="000D5A7E" w:rsidDel="00580A98" w:rsidRDefault="000D5A7E" w:rsidP="000D5A7E">
      <w:pPr>
        <w:spacing w:after="0"/>
        <w:rPr>
          <w:del w:id="1833" w:author="Sebring, Amanda J" w:date="2017-10-04T09:14:00Z"/>
          <w:rFonts w:ascii="Courier New" w:hAnsi="Courier New" w:cs="Courier New"/>
          <w:sz w:val="24"/>
          <w:szCs w:val="24"/>
        </w:rPr>
      </w:pPr>
      <w:del w:id="1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504 37 1 2 3 17 20 25 15 20 15</w:delText>
        </w:r>
      </w:del>
    </w:p>
    <w:p w14:paraId="376EE956" w14:textId="56E98EB8" w:rsidR="000D5A7E" w:rsidRPr="000D5A7E" w:rsidDel="00580A98" w:rsidRDefault="000D5A7E" w:rsidP="000D5A7E">
      <w:pPr>
        <w:spacing w:after="0"/>
        <w:rPr>
          <w:del w:id="1835" w:author="Sebring, Amanda J" w:date="2017-10-04T09:14:00Z"/>
          <w:rFonts w:ascii="Courier New" w:hAnsi="Courier New" w:cs="Courier New"/>
          <w:sz w:val="24"/>
          <w:szCs w:val="24"/>
        </w:rPr>
      </w:pPr>
      <w:del w:id="1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504 50 1 2 3 18 70 65 65 60 30</w:delText>
        </w:r>
      </w:del>
    </w:p>
    <w:p w14:paraId="34FA6946" w14:textId="1864EA9C" w:rsidR="000D5A7E" w:rsidRPr="000D5A7E" w:rsidDel="00580A98" w:rsidRDefault="000D5A7E" w:rsidP="000D5A7E">
      <w:pPr>
        <w:spacing w:after="0"/>
        <w:rPr>
          <w:del w:id="1837" w:author="Sebring, Amanda J" w:date="2017-10-04T09:14:00Z"/>
          <w:rFonts w:ascii="Courier New" w:hAnsi="Courier New" w:cs="Courier New"/>
          <w:sz w:val="24"/>
          <w:szCs w:val="24"/>
        </w:rPr>
      </w:pPr>
      <w:del w:id="1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504 52 1 2 3 19 30 30 20 25 20</w:delText>
        </w:r>
      </w:del>
    </w:p>
    <w:p w14:paraId="05A584E4" w14:textId="0F548ACB" w:rsidR="000D5A7E" w:rsidRPr="000D5A7E" w:rsidDel="00580A98" w:rsidRDefault="000D5A7E" w:rsidP="000D5A7E">
      <w:pPr>
        <w:spacing w:after="0"/>
        <w:rPr>
          <w:del w:id="1839" w:author="Sebring, Amanda J" w:date="2017-10-04T09:14:00Z"/>
          <w:rFonts w:ascii="Courier New" w:hAnsi="Courier New" w:cs="Courier New"/>
          <w:sz w:val="24"/>
          <w:szCs w:val="24"/>
        </w:rPr>
      </w:pPr>
      <w:del w:id="1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504 65 1 2 3 20 60 55 30 60 30</w:delText>
        </w:r>
      </w:del>
    </w:p>
    <w:p w14:paraId="39E7C5DE" w14:textId="48098B7C" w:rsidR="000D5A7E" w:rsidRPr="000D5A7E" w:rsidDel="00580A98" w:rsidRDefault="000D5A7E" w:rsidP="000D5A7E">
      <w:pPr>
        <w:spacing w:after="0"/>
        <w:rPr>
          <w:del w:id="1841" w:author="Sebring, Amanda J" w:date="2017-10-04T09:14:00Z"/>
          <w:rFonts w:ascii="Courier New" w:hAnsi="Courier New" w:cs="Courier New"/>
          <w:sz w:val="24"/>
          <w:szCs w:val="24"/>
        </w:rPr>
      </w:pPr>
      <w:del w:id="1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504 70 1 2 3 21 65 55 25 45 30</w:delText>
        </w:r>
      </w:del>
    </w:p>
    <w:p w14:paraId="0B9EA17B" w14:textId="70332D53" w:rsidR="000D5A7E" w:rsidRPr="000D5A7E" w:rsidDel="00580A98" w:rsidRDefault="000D5A7E" w:rsidP="000D5A7E">
      <w:pPr>
        <w:spacing w:after="0"/>
        <w:rPr>
          <w:del w:id="1843" w:author="Sebring, Amanda J" w:date="2017-10-04T09:14:00Z"/>
          <w:rFonts w:ascii="Courier New" w:hAnsi="Courier New" w:cs="Courier New"/>
          <w:sz w:val="24"/>
          <w:szCs w:val="24"/>
        </w:rPr>
      </w:pPr>
      <w:del w:id="1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504 38 1 2 3 22 70 40 55 65 40</w:delText>
        </w:r>
      </w:del>
    </w:p>
    <w:p w14:paraId="5FA59844" w14:textId="2A689BF3" w:rsidR="000D5A7E" w:rsidRPr="000D5A7E" w:rsidDel="00580A98" w:rsidRDefault="000D5A7E" w:rsidP="000D5A7E">
      <w:pPr>
        <w:spacing w:after="0"/>
        <w:rPr>
          <w:del w:id="1845" w:author="Sebring, Amanda J" w:date="2017-10-04T09:14:00Z"/>
          <w:rFonts w:ascii="Courier New" w:hAnsi="Courier New" w:cs="Courier New"/>
          <w:sz w:val="24"/>
          <w:szCs w:val="24"/>
        </w:rPr>
      </w:pPr>
      <w:del w:id="1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504 42 1 2 3 23 65 65 40 60 55</w:delText>
        </w:r>
      </w:del>
    </w:p>
    <w:p w14:paraId="6ECF4576" w14:textId="74EDD69B" w:rsidR="000D5A7E" w:rsidRPr="000D5A7E" w:rsidDel="00580A98" w:rsidRDefault="000D5A7E" w:rsidP="000D5A7E">
      <w:pPr>
        <w:spacing w:after="0"/>
        <w:rPr>
          <w:del w:id="1847" w:author="Sebring, Amanda J" w:date="2017-10-04T09:14:00Z"/>
          <w:rFonts w:ascii="Courier New" w:hAnsi="Courier New" w:cs="Courier New"/>
          <w:sz w:val="24"/>
          <w:szCs w:val="24"/>
        </w:rPr>
      </w:pPr>
      <w:del w:id="1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504 03 1 2 3 24 65 60 25 25 25</w:delText>
        </w:r>
      </w:del>
    </w:p>
    <w:p w14:paraId="20A8BB20" w14:textId="40997381" w:rsidR="000D5A7E" w:rsidRPr="000D5A7E" w:rsidDel="00580A98" w:rsidRDefault="000D5A7E" w:rsidP="000D5A7E">
      <w:pPr>
        <w:spacing w:after="0"/>
        <w:rPr>
          <w:del w:id="1849" w:author="Sebring, Amanda J" w:date="2017-10-04T09:14:00Z"/>
          <w:rFonts w:ascii="Courier New" w:hAnsi="Courier New" w:cs="Courier New"/>
          <w:sz w:val="24"/>
          <w:szCs w:val="24"/>
        </w:rPr>
      </w:pPr>
      <w:del w:id="1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504 05 1 2 3 25 35 30 20 35 20</w:delText>
        </w:r>
      </w:del>
    </w:p>
    <w:p w14:paraId="041F8CD3" w14:textId="08D2F150" w:rsidR="000D5A7E" w:rsidRPr="000D5A7E" w:rsidDel="00580A98" w:rsidRDefault="000D5A7E" w:rsidP="000D5A7E">
      <w:pPr>
        <w:spacing w:after="0"/>
        <w:rPr>
          <w:del w:id="1851" w:author="Sebring, Amanda J" w:date="2017-10-04T09:14:00Z"/>
          <w:rFonts w:ascii="Courier New" w:hAnsi="Courier New" w:cs="Courier New"/>
          <w:sz w:val="24"/>
          <w:szCs w:val="24"/>
        </w:rPr>
      </w:pPr>
      <w:del w:id="1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504 06 1 2 3 26 20 15 15 15 10</w:delText>
        </w:r>
      </w:del>
    </w:p>
    <w:p w14:paraId="496A3818" w14:textId="15586DB9" w:rsidR="000D5A7E" w:rsidRPr="000D5A7E" w:rsidDel="00580A98" w:rsidRDefault="000D5A7E" w:rsidP="000D5A7E">
      <w:pPr>
        <w:spacing w:after="0"/>
        <w:rPr>
          <w:del w:id="1853" w:author="Sebring, Amanda J" w:date="2017-10-04T09:14:00Z"/>
          <w:rFonts w:ascii="Courier New" w:hAnsi="Courier New" w:cs="Courier New"/>
          <w:sz w:val="24"/>
          <w:szCs w:val="24"/>
        </w:rPr>
      </w:pPr>
      <w:del w:id="1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504 08 1 2 3 27 20 15 10 20 10</w:delText>
        </w:r>
      </w:del>
    </w:p>
    <w:p w14:paraId="0AF6C877" w14:textId="572C5797" w:rsidR="000D5A7E" w:rsidRPr="000D5A7E" w:rsidDel="00580A98" w:rsidRDefault="000D5A7E" w:rsidP="000D5A7E">
      <w:pPr>
        <w:spacing w:after="0"/>
        <w:rPr>
          <w:del w:id="1855" w:author="Sebring, Amanda J" w:date="2017-10-04T09:14:00Z"/>
          <w:rFonts w:ascii="Courier New" w:hAnsi="Courier New" w:cs="Courier New"/>
          <w:sz w:val="24"/>
          <w:szCs w:val="24"/>
        </w:rPr>
      </w:pPr>
      <w:del w:id="1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504 10 1 2 3 28 65 65 30 65 40</w:delText>
        </w:r>
      </w:del>
    </w:p>
    <w:p w14:paraId="3875253E" w14:textId="52EA170F" w:rsidR="000D5A7E" w:rsidRPr="000D5A7E" w:rsidDel="00580A98" w:rsidRDefault="000D5A7E" w:rsidP="000D5A7E">
      <w:pPr>
        <w:spacing w:after="0"/>
        <w:rPr>
          <w:del w:id="1857" w:author="Sebring, Amanda J" w:date="2017-10-04T09:14:00Z"/>
          <w:rFonts w:ascii="Courier New" w:hAnsi="Courier New" w:cs="Courier New"/>
          <w:sz w:val="24"/>
          <w:szCs w:val="24"/>
        </w:rPr>
      </w:pPr>
      <w:del w:id="1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504 12 1 2 3 29 65 55 30 25 25</w:delText>
        </w:r>
      </w:del>
    </w:p>
    <w:p w14:paraId="01229537" w14:textId="43B7C50E" w:rsidR="000D5A7E" w:rsidRPr="000D5A7E" w:rsidDel="00580A98" w:rsidRDefault="000D5A7E" w:rsidP="000D5A7E">
      <w:pPr>
        <w:spacing w:after="0"/>
        <w:rPr>
          <w:del w:id="1859" w:author="Sebring, Amanda J" w:date="2017-10-04T09:14:00Z"/>
          <w:rFonts w:ascii="Courier New" w:hAnsi="Courier New" w:cs="Courier New"/>
          <w:sz w:val="24"/>
          <w:szCs w:val="24"/>
        </w:rPr>
      </w:pPr>
      <w:del w:id="1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504 15 1 2 3 30 75 65 75 70 65</w:delText>
        </w:r>
      </w:del>
    </w:p>
    <w:p w14:paraId="26C322B8" w14:textId="78E07CCE" w:rsidR="000D5A7E" w:rsidRPr="000D5A7E" w:rsidDel="00580A98" w:rsidRDefault="000D5A7E" w:rsidP="000D5A7E">
      <w:pPr>
        <w:spacing w:after="0"/>
        <w:rPr>
          <w:del w:id="1861" w:author="Sebring, Amanda J" w:date="2017-10-04T09:14:00Z"/>
          <w:rFonts w:ascii="Courier New" w:hAnsi="Courier New" w:cs="Courier New"/>
          <w:sz w:val="24"/>
          <w:szCs w:val="24"/>
        </w:rPr>
      </w:pPr>
      <w:del w:id="1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504 16 1 2 3 31 20 20 25 25 20</w:delText>
        </w:r>
      </w:del>
    </w:p>
    <w:p w14:paraId="2717A81D" w14:textId="20F1DDE8" w:rsidR="000D5A7E" w:rsidRPr="000D5A7E" w:rsidDel="00580A98" w:rsidRDefault="000D5A7E" w:rsidP="000D5A7E">
      <w:pPr>
        <w:spacing w:after="0"/>
        <w:rPr>
          <w:del w:id="1863" w:author="Sebring, Amanda J" w:date="2017-10-04T09:14:00Z"/>
          <w:rFonts w:ascii="Courier New" w:hAnsi="Courier New" w:cs="Courier New"/>
          <w:sz w:val="24"/>
          <w:szCs w:val="24"/>
        </w:rPr>
      </w:pPr>
      <w:del w:id="1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504 17 1 2 3 32 60 30 20 40 20</w:delText>
        </w:r>
      </w:del>
    </w:p>
    <w:p w14:paraId="51993983" w14:textId="3D296641" w:rsidR="000D5A7E" w:rsidRPr="000D5A7E" w:rsidDel="00580A98" w:rsidRDefault="000D5A7E" w:rsidP="000D5A7E">
      <w:pPr>
        <w:spacing w:after="0"/>
        <w:rPr>
          <w:del w:id="1865" w:author="Sebring, Amanda J" w:date="2017-10-04T09:14:00Z"/>
          <w:rFonts w:ascii="Courier New" w:hAnsi="Courier New" w:cs="Courier New"/>
          <w:sz w:val="24"/>
          <w:szCs w:val="24"/>
        </w:rPr>
      </w:pPr>
      <w:del w:id="1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504 18 1 2 3 33 60 30 65 70 60</w:delText>
        </w:r>
      </w:del>
    </w:p>
    <w:p w14:paraId="7E403808" w14:textId="7B5892A6" w:rsidR="000D5A7E" w:rsidRPr="000D5A7E" w:rsidDel="00580A98" w:rsidRDefault="000D5A7E" w:rsidP="000D5A7E">
      <w:pPr>
        <w:spacing w:after="0"/>
        <w:rPr>
          <w:del w:id="1867" w:author="Sebring, Amanda J" w:date="2017-10-04T09:14:00Z"/>
          <w:rFonts w:ascii="Courier New" w:hAnsi="Courier New" w:cs="Courier New"/>
          <w:sz w:val="24"/>
          <w:szCs w:val="24"/>
        </w:rPr>
      </w:pPr>
      <w:del w:id="1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504 19 1 2 3 34 25 20 15 15 15</w:delText>
        </w:r>
      </w:del>
    </w:p>
    <w:p w14:paraId="00B2808C" w14:textId="3E80711E" w:rsidR="000D5A7E" w:rsidRPr="000D5A7E" w:rsidDel="00580A98" w:rsidRDefault="000D5A7E" w:rsidP="000D5A7E">
      <w:pPr>
        <w:spacing w:after="0"/>
        <w:rPr>
          <w:del w:id="1869" w:author="Sebring, Amanda J" w:date="2017-10-04T09:14:00Z"/>
          <w:rFonts w:ascii="Courier New" w:hAnsi="Courier New" w:cs="Courier New"/>
          <w:sz w:val="24"/>
          <w:szCs w:val="24"/>
        </w:rPr>
      </w:pPr>
      <w:del w:id="1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504 20 1 2 3 35 80 65 80 80 65</w:delText>
        </w:r>
      </w:del>
    </w:p>
    <w:p w14:paraId="5AFA353A" w14:textId="36171480" w:rsidR="000D5A7E" w:rsidRPr="000D5A7E" w:rsidDel="00580A98" w:rsidRDefault="000D5A7E" w:rsidP="000D5A7E">
      <w:pPr>
        <w:spacing w:after="0"/>
        <w:rPr>
          <w:del w:id="1871" w:author="Sebring, Amanda J" w:date="2017-10-04T09:14:00Z"/>
          <w:rFonts w:ascii="Courier New" w:hAnsi="Courier New" w:cs="Courier New"/>
          <w:sz w:val="24"/>
          <w:szCs w:val="24"/>
        </w:rPr>
      </w:pPr>
      <w:del w:id="1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504 21 1 2 3 36 60 65 30 40 30</w:delText>
        </w:r>
      </w:del>
    </w:p>
    <w:p w14:paraId="4BD8DF04" w14:textId="241A5F6D" w:rsidR="000D5A7E" w:rsidRPr="000D5A7E" w:rsidDel="00580A98" w:rsidRDefault="000D5A7E" w:rsidP="000D5A7E">
      <w:pPr>
        <w:spacing w:after="0"/>
        <w:rPr>
          <w:del w:id="1873" w:author="Sebring, Amanda J" w:date="2017-10-04T09:14:00Z"/>
          <w:rFonts w:ascii="Courier New" w:hAnsi="Courier New" w:cs="Courier New"/>
          <w:sz w:val="24"/>
          <w:szCs w:val="24"/>
        </w:rPr>
      </w:pPr>
      <w:del w:id="1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504 23 1 2 3 37 55 60 25 30 25</w:delText>
        </w:r>
      </w:del>
    </w:p>
    <w:p w14:paraId="59F085CD" w14:textId="7A21F486" w:rsidR="000D5A7E" w:rsidRPr="000D5A7E" w:rsidDel="00580A98" w:rsidRDefault="000D5A7E" w:rsidP="000D5A7E">
      <w:pPr>
        <w:spacing w:after="0"/>
        <w:rPr>
          <w:del w:id="1875" w:author="Sebring, Amanda J" w:date="2017-10-04T09:14:00Z"/>
          <w:rFonts w:ascii="Courier New" w:hAnsi="Courier New" w:cs="Courier New"/>
          <w:sz w:val="24"/>
          <w:szCs w:val="24"/>
        </w:rPr>
      </w:pPr>
      <w:del w:id="1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504 24 1 2 3 38 65 65 35 60 55</w:delText>
        </w:r>
      </w:del>
    </w:p>
    <w:p w14:paraId="7B49F225" w14:textId="5D9C0E71" w:rsidR="000D5A7E" w:rsidRPr="000D5A7E" w:rsidDel="00580A98" w:rsidRDefault="000D5A7E" w:rsidP="000D5A7E">
      <w:pPr>
        <w:spacing w:after="0"/>
        <w:rPr>
          <w:del w:id="1877" w:author="Sebring, Amanda J" w:date="2017-10-04T09:14:00Z"/>
          <w:rFonts w:ascii="Courier New" w:hAnsi="Courier New" w:cs="Courier New"/>
          <w:sz w:val="24"/>
          <w:szCs w:val="24"/>
        </w:rPr>
      </w:pPr>
      <w:del w:id="1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504 25 1 2 3 39 65 70 35 20 30</w:delText>
        </w:r>
      </w:del>
    </w:p>
    <w:p w14:paraId="5EDB6C20" w14:textId="092BBB64" w:rsidR="000D5A7E" w:rsidRPr="000D5A7E" w:rsidDel="00580A98" w:rsidRDefault="000D5A7E" w:rsidP="000D5A7E">
      <w:pPr>
        <w:spacing w:after="0"/>
        <w:rPr>
          <w:del w:id="1879" w:author="Sebring, Amanda J" w:date="2017-10-04T09:14:00Z"/>
          <w:rFonts w:ascii="Courier New" w:hAnsi="Courier New" w:cs="Courier New"/>
          <w:sz w:val="24"/>
          <w:szCs w:val="24"/>
        </w:rPr>
      </w:pPr>
      <w:del w:id="1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504 26 1 2 3 40 20 25 20 15 15</w:delText>
        </w:r>
      </w:del>
    </w:p>
    <w:p w14:paraId="22CFFD0A" w14:textId="62484835" w:rsidR="000D5A7E" w:rsidRPr="000D5A7E" w:rsidDel="00580A98" w:rsidRDefault="000D5A7E" w:rsidP="000D5A7E">
      <w:pPr>
        <w:spacing w:after="0"/>
        <w:rPr>
          <w:del w:id="1881" w:author="Sebring, Amanda J" w:date="2017-10-04T09:14:00Z"/>
          <w:rFonts w:ascii="Courier New" w:hAnsi="Courier New" w:cs="Courier New"/>
          <w:sz w:val="24"/>
          <w:szCs w:val="24"/>
        </w:rPr>
      </w:pPr>
      <w:del w:id="1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504 27 1 2 3 41 90 80 90 90 90</w:delText>
        </w:r>
      </w:del>
    </w:p>
    <w:p w14:paraId="202B3450" w14:textId="4943BEE6" w:rsidR="000D5A7E" w:rsidRPr="000D5A7E" w:rsidDel="00580A98" w:rsidRDefault="000D5A7E" w:rsidP="000D5A7E">
      <w:pPr>
        <w:spacing w:after="0"/>
        <w:rPr>
          <w:del w:id="1883" w:author="Sebring, Amanda J" w:date="2017-10-04T09:14:00Z"/>
          <w:rFonts w:ascii="Courier New" w:hAnsi="Courier New" w:cs="Courier New"/>
          <w:sz w:val="24"/>
          <w:szCs w:val="24"/>
        </w:rPr>
      </w:pPr>
      <w:del w:id="1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504 28 1 2 3 42 30 30 20 15 20</w:delText>
        </w:r>
      </w:del>
    </w:p>
    <w:p w14:paraId="3482A613" w14:textId="4AA38810" w:rsidR="000D5A7E" w:rsidRPr="000D5A7E" w:rsidDel="00580A98" w:rsidRDefault="000D5A7E" w:rsidP="000D5A7E">
      <w:pPr>
        <w:spacing w:after="0"/>
        <w:rPr>
          <w:del w:id="1885" w:author="Sebring, Amanda J" w:date="2017-10-04T09:14:00Z"/>
          <w:rFonts w:ascii="Courier New" w:hAnsi="Courier New" w:cs="Courier New"/>
          <w:sz w:val="24"/>
          <w:szCs w:val="24"/>
        </w:rPr>
      </w:pPr>
      <w:del w:id="1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504 29 1 2 3 43 25 30 35 40 40</w:delText>
        </w:r>
      </w:del>
    </w:p>
    <w:p w14:paraId="1329E58C" w14:textId="03C001D9" w:rsidR="000D5A7E" w:rsidRPr="000D5A7E" w:rsidDel="00580A98" w:rsidRDefault="000D5A7E" w:rsidP="000D5A7E">
      <w:pPr>
        <w:spacing w:after="0"/>
        <w:rPr>
          <w:del w:id="1887" w:author="Sebring, Amanda J" w:date="2017-10-04T09:14:00Z"/>
          <w:rFonts w:ascii="Courier New" w:hAnsi="Courier New" w:cs="Courier New"/>
          <w:sz w:val="24"/>
          <w:szCs w:val="24"/>
        </w:rPr>
      </w:pPr>
      <w:del w:id="1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504 31 1 2 3 44 65 40 60 60 65</w:delText>
        </w:r>
      </w:del>
    </w:p>
    <w:p w14:paraId="4957D9A4" w14:textId="234AFE40" w:rsidR="000D5A7E" w:rsidRPr="000D5A7E" w:rsidDel="00580A98" w:rsidRDefault="000D5A7E" w:rsidP="000D5A7E">
      <w:pPr>
        <w:spacing w:after="0"/>
        <w:rPr>
          <w:del w:id="1889" w:author="Sebring, Amanda J" w:date="2017-10-04T09:14:00Z"/>
          <w:rFonts w:ascii="Courier New" w:hAnsi="Courier New" w:cs="Courier New"/>
          <w:sz w:val="24"/>
          <w:szCs w:val="24"/>
        </w:rPr>
      </w:pPr>
      <w:del w:id="1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504 32 1 2 3 45 35 30 25 20 20</w:delText>
        </w:r>
      </w:del>
    </w:p>
    <w:p w14:paraId="4A4541BE" w14:textId="5AF4CF94" w:rsidR="000D5A7E" w:rsidRPr="000D5A7E" w:rsidDel="00580A98" w:rsidRDefault="000D5A7E" w:rsidP="000D5A7E">
      <w:pPr>
        <w:spacing w:after="0"/>
        <w:rPr>
          <w:del w:id="1891" w:author="Sebring, Amanda J" w:date="2017-10-04T09:14:00Z"/>
          <w:rFonts w:ascii="Courier New" w:hAnsi="Courier New" w:cs="Courier New"/>
          <w:sz w:val="24"/>
          <w:szCs w:val="24"/>
        </w:rPr>
      </w:pPr>
      <w:del w:id="1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504 33 1 2 3 46 40 25 45 55 35</w:delText>
        </w:r>
      </w:del>
    </w:p>
    <w:p w14:paraId="5DF7F5B5" w14:textId="462FAD18" w:rsidR="000D5A7E" w:rsidRPr="000D5A7E" w:rsidDel="00580A98" w:rsidRDefault="000D5A7E" w:rsidP="000D5A7E">
      <w:pPr>
        <w:spacing w:after="0"/>
        <w:rPr>
          <w:del w:id="1893" w:author="Sebring, Amanda J" w:date="2017-10-04T09:14:00Z"/>
          <w:rFonts w:ascii="Courier New" w:hAnsi="Courier New" w:cs="Courier New"/>
          <w:sz w:val="24"/>
          <w:szCs w:val="24"/>
        </w:rPr>
      </w:pPr>
      <w:del w:id="1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504 34 1 2 3 47 20 20 15 15 15</w:delText>
        </w:r>
      </w:del>
    </w:p>
    <w:p w14:paraId="0C99F8DF" w14:textId="4462E546" w:rsidR="000D5A7E" w:rsidRPr="000D5A7E" w:rsidDel="00580A98" w:rsidRDefault="000D5A7E" w:rsidP="000D5A7E">
      <w:pPr>
        <w:spacing w:after="0"/>
        <w:rPr>
          <w:del w:id="1895" w:author="Sebring, Amanda J" w:date="2017-10-04T09:14:00Z"/>
          <w:rFonts w:ascii="Courier New" w:hAnsi="Courier New" w:cs="Courier New"/>
          <w:sz w:val="24"/>
          <w:szCs w:val="24"/>
        </w:rPr>
      </w:pPr>
      <w:del w:id="1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504 35 1 2 3 48 15 15 10 10 10</w:delText>
        </w:r>
      </w:del>
    </w:p>
    <w:p w14:paraId="09ED4DDE" w14:textId="7E8D6BC3" w:rsidR="000D5A7E" w:rsidRPr="000D5A7E" w:rsidDel="00580A98" w:rsidRDefault="000D5A7E" w:rsidP="000D5A7E">
      <w:pPr>
        <w:spacing w:after="0"/>
        <w:rPr>
          <w:del w:id="1897" w:author="Sebring, Amanda J" w:date="2017-10-04T09:14:00Z"/>
          <w:rFonts w:ascii="Courier New" w:hAnsi="Courier New" w:cs="Courier New"/>
          <w:sz w:val="24"/>
          <w:szCs w:val="24"/>
        </w:rPr>
      </w:pPr>
      <w:del w:id="1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504 36 1 2 3 49 30 20 30 30 30</w:delText>
        </w:r>
      </w:del>
    </w:p>
    <w:p w14:paraId="6FD102BB" w14:textId="59FF976E" w:rsidR="000D5A7E" w:rsidRPr="000D5A7E" w:rsidDel="00580A98" w:rsidRDefault="000D5A7E" w:rsidP="000D5A7E">
      <w:pPr>
        <w:spacing w:after="0"/>
        <w:rPr>
          <w:del w:id="1899" w:author="Sebring, Amanda J" w:date="2017-10-04T09:14:00Z"/>
          <w:rFonts w:ascii="Courier New" w:hAnsi="Courier New" w:cs="Courier New"/>
          <w:sz w:val="24"/>
          <w:szCs w:val="24"/>
        </w:rPr>
      </w:pPr>
      <w:del w:id="1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504 41 1 2 3 50 20 25 15 20 15</w:delText>
        </w:r>
      </w:del>
    </w:p>
    <w:p w14:paraId="4062ABE8" w14:textId="54749BD3" w:rsidR="000D5A7E" w:rsidRPr="000D5A7E" w:rsidDel="00580A98" w:rsidRDefault="000D5A7E" w:rsidP="000D5A7E">
      <w:pPr>
        <w:spacing w:after="0"/>
        <w:rPr>
          <w:del w:id="1901" w:author="Sebring, Amanda J" w:date="2017-10-04T09:14:00Z"/>
          <w:rFonts w:ascii="Courier New" w:hAnsi="Courier New" w:cs="Courier New"/>
          <w:sz w:val="24"/>
          <w:szCs w:val="24"/>
        </w:rPr>
      </w:pPr>
      <w:del w:id="1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504 44 1 2 3 51 15 10 15 10 10</w:delText>
        </w:r>
      </w:del>
    </w:p>
    <w:p w14:paraId="2469B362" w14:textId="214A44F8" w:rsidR="000D5A7E" w:rsidRPr="000D5A7E" w:rsidDel="00580A98" w:rsidRDefault="000D5A7E" w:rsidP="000D5A7E">
      <w:pPr>
        <w:spacing w:after="0"/>
        <w:rPr>
          <w:del w:id="1903" w:author="Sebring, Amanda J" w:date="2017-10-04T09:14:00Z"/>
          <w:rFonts w:ascii="Courier New" w:hAnsi="Courier New" w:cs="Courier New"/>
          <w:sz w:val="24"/>
          <w:szCs w:val="24"/>
        </w:rPr>
      </w:pPr>
      <w:del w:id="1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504 45 1 2 3 52 25 25 30 15 20</w:delText>
        </w:r>
      </w:del>
    </w:p>
    <w:p w14:paraId="061370C0" w14:textId="1B514902" w:rsidR="000D5A7E" w:rsidRPr="000D5A7E" w:rsidDel="00580A98" w:rsidRDefault="000D5A7E" w:rsidP="000D5A7E">
      <w:pPr>
        <w:spacing w:after="0"/>
        <w:rPr>
          <w:del w:id="1905" w:author="Sebring, Amanda J" w:date="2017-10-04T09:14:00Z"/>
          <w:rFonts w:ascii="Courier New" w:hAnsi="Courier New" w:cs="Courier New"/>
          <w:sz w:val="24"/>
          <w:szCs w:val="24"/>
        </w:rPr>
      </w:pPr>
      <w:del w:id="1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504 47 1 2 3 53 40 30 60 55 45</w:delText>
        </w:r>
      </w:del>
    </w:p>
    <w:p w14:paraId="32D9276E" w14:textId="4CACA939" w:rsidR="000D5A7E" w:rsidRPr="000D5A7E" w:rsidDel="00580A98" w:rsidRDefault="000D5A7E" w:rsidP="000D5A7E">
      <w:pPr>
        <w:spacing w:after="0"/>
        <w:rPr>
          <w:del w:id="1907" w:author="Sebring, Amanda J" w:date="2017-10-04T09:14:00Z"/>
          <w:rFonts w:ascii="Courier New" w:hAnsi="Courier New" w:cs="Courier New"/>
          <w:sz w:val="24"/>
          <w:szCs w:val="24"/>
        </w:rPr>
      </w:pPr>
      <w:del w:id="1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504 48 1 2 3 54 60 25 30 35 30</w:delText>
        </w:r>
      </w:del>
    </w:p>
    <w:p w14:paraId="4FCA6AD8" w14:textId="60F27E97" w:rsidR="000D5A7E" w:rsidRPr="000D5A7E" w:rsidDel="00580A98" w:rsidRDefault="000D5A7E" w:rsidP="000D5A7E">
      <w:pPr>
        <w:spacing w:after="0"/>
        <w:rPr>
          <w:del w:id="1909" w:author="Sebring, Amanda J" w:date="2017-10-04T09:14:00Z"/>
          <w:rFonts w:ascii="Courier New" w:hAnsi="Courier New" w:cs="Courier New"/>
          <w:sz w:val="24"/>
          <w:szCs w:val="24"/>
        </w:rPr>
      </w:pPr>
      <w:del w:id="1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504 49 1 2 3 55 20 25 15 15 15</w:delText>
        </w:r>
      </w:del>
    </w:p>
    <w:p w14:paraId="2371D00A" w14:textId="6762E6DA" w:rsidR="000D5A7E" w:rsidRPr="000D5A7E" w:rsidDel="00580A98" w:rsidRDefault="000D5A7E" w:rsidP="000D5A7E">
      <w:pPr>
        <w:spacing w:after="0"/>
        <w:rPr>
          <w:del w:id="1911" w:author="Sebring, Amanda J" w:date="2017-10-04T09:14:00Z"/>
          <w:rFonts w:ascii="Courier New" w:hAnsi="Courier New" w:cs="Courier New"/>
          <w:sz w:val="24"/>
          <w:szCs w:val="24"/>
        </w:rPr>
      </w:pPr>
      <w:del w:id="1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504 51 1 2 3 56 55 40 30 25 20</w:delText>
        </w:r>
      </w:del>
    </w:p>
    <w:p w14:paraId="6046D4DD" w14:textId="0BFCF611" w:rsidR="000D5A7E" w:rsidRPr="000D5A7E" w:rsidDel="00580A98" w:rsidRDefault="000D5A7E" w:rsidP="000D5A7E">
      <w:pPr>
        <w:spacing w:after="0"/>
        <w:rPr>
          <w:del w:id="1913" w:author="Sebring, Amanda J" w:date="2017-10-04T09:14:00Z"/>
          <w:rFonts w:ascii="Courier New" w:hAnsi="Courier New" w:cs="Courier New"/>
          <w:sz w:val="24"/>
          <w:szCs w:val="24"/>
        </w:rPr>
      </w:pPr>
      <w:del w:id="1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504 53 1 2 3 57 55 55 40 60 35</w:delText>
        </w:r>
      </w:del>
    </w:p>
    <w:p w14:paraId="18611C32" w14:textId="4700FBE5" w:rsidR="000D5A7E" w:rsidRPr="000D5A7E" w:rsidDel="00580A98" w:rsidRDefault="000D5A7E" w:rsidP="000D5A7E">
      <w:pPr>
        <w:spacing w:after="0"/>
        <w:rPr>
          <w:del w:id="1915" w:author="Sebring, Amanda J" w:date="2017-10-04T09:14:00Z"/>
          <w:rFonts w:ascii="Courier New" w:hAnsi="Courier New" w:cs="Courier New"/>
          <w:sz w:val="24"/>
          <w:szCs w:val="24"/>
        </w:rPr>
      </w:pPr>
      <w:del w:id="1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504 55 1 2 3 58 70 60 55 60 40</w:delText>
        </w:r>
      </w:del>
    </w:p>
    <w:p w14:paraId="608371F2" w14:textId="371A33F0" w:rsidR="000D5A7E" w:rsidRPr="000D5A7E" w:rsidDel="00580A98" w:rsidRDefault="000D5A7E" w:rsidP="000D5A7E">
      <w:pPr>
        <w:spacing w:after="0"/>
        <w:rPr>
          <w:del w:id="1917" w:author="Sebring, Amanda J" w:date="2017-10-04T09:14:00Z"/>
          <w:rFonts w:ascii="Courier New" w:hAnsi="Courier New" w:cs="Courier New"/>
          <w:sz w:val="24"/>
          <w:szCs w:val="24"/>
        </w:rPr>
      </w:pPr>
      <w:del w:id="1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504 56 1 2 3 59 65 55 60 65 30</w:delText>
        </w:r>
      </w:del>
    </w:p>
    <w:p w14:paraId="2DB72B34" w14:textId="5F6E1FBA" w:rsidR="000D5A7E" w:rsidRPr="000D5A7E" w:rsidDel="00580A98" w:rsidRDefault="000D5A7E" w:rsidP="000D5A7E">
      <w:pPr>
        <w:spacing w:after="0"/>
        <w:rPr>
          <w:del w:id="1919" w:author="Sebring, Amanda J" w:date="2017-10-04T09:14:00Z"/>
          <w:rFonts w:ascii="Courier New" w:hAnsi="Courier New" w:cs="Courier New"/>
          <w:sz w:val="24"/>
          <w:szCs w:val="24"/>
        </w:rPr>
      </w:pPr>
      <w:del w:id="1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504 57 1 2 3 60 40 30 35 60 30</w:delText>
        </w:r>
      </w:del>
    </w:p>
    <w:p w14:paraId="67013F02" w14:textId="626BF1A6" w:rsidR="000D5A7E" w:rsidRPr="000D5A7E" w:rsidDel="00580A98" w:rsidRDefault="000D5A7E" w:rsidP="000D5A7E">
      <w:pPr>
        <w:spacing w:after="0"/>
        <w:rPr>
          <w:del w:id="1921" w:author="Sebring, Amanda J" w:date="2017-10-04T09:14:00Z"/>
          <w:rFonts w:ascii="Courier New" w:hAnsi="Courier New" w:cs="Courier New"/>
          <w:sz w:val="24"/>
          <w:szCs w:val="24"/>
        </w:rPr>
      </w:pPr>
      <w:del w:id="1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504 58 1 2 3 61 55 60 35 40 30</w:delText>
        </w:r>
      </w:del>
    </w:p>
    <w:p w14:paraId="35DB16C1" w14:textId="5D06AEF3" w:rsidR="000D5A7E" w:rsidRPr="000D5A7E" w:rsidDel="00580A98" w:rsidRDefault="000D5A7E" w:rsidP="000D5A7E">
      <w:pPr>
        <w:spacing w:after="0"/>
        <w:rPr>
          <w:del w:id="1923" w:author="Sebring, Amanda J" w:date="2017-10-04T09:14:00Z"/>
          <w:rFonts w:ascii="Courier New" w:hAnsi="Courier New" w:cs="Courier New"/>
          <w:sz w:val="24"/>
          <w:szCs w:val="24"/>
        </w:rPr>
      </w:pPr>
      <w:del w:id="1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504 59 1 2 3 62 65 55 60 65 45</w:delText>
        </w:r>
      </w:del>
    </w:p>
    <w:p w14:paraId="3104BA96" w14:textId="19AF00F3" w:rsidR="000D5A7E" w:rsidRPr="000D5A7E" w:rsidDel="00580A98" w:rsidRDefault="000D5A7E" w:rsidP="000D5A7E">
      <w:pPr>
        <w:spacing w:after="0"/>
        <w:rPr>
          <w:del w:id="1925" w:author="Sebring, Amanda J" w:date="2017-10-04T09:14:00Z"/>
          <w:rFonts w:ascii="Courier New" w:hAnsi="Courier New" w:cs="Courier New"/>
          <w:sz w:val="24"/>
          <w:szCs w:val="24"/>
        </w:rPr>
      </w:pPr>
      <w:del w:id="1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504 60 1 2 3 63 35 65 15 25 20</w:delText>
        </w:r>
      </w:del>
    </w:p>
    <w:p w14:paraId="1D76E97B" w14:textId="240C82E8" w:rsidR="000D5A7E" w:rsidRPr="000D5A7E" w:rsidDel="00580A98" w:rsidRDefault="000D5A7E" w:rsidP="000D5A7E">
      <w:pPr>
        <w:spacing w:after="0"/>
        <w:rPr>
          <w:del w:id="1927" w:author="Sebring, Amanda J" w:date="2017-10-04T09:14:00Z"/>
          <w:rFonts w:ascii="Courier New" w:hAnsi="Courier New" w:cs="Courier New"/>
          <w:sz w:val="24"/>
          <w:szCs w:val="24"/>
        </w:rPr>
      </w:pPr>
      <w:del w:id="1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504 61 1 2 3 64 25 15 15 15 10</w:delText>
        </w:r>
      </w:del>
    </w:p>
    <w:p w14:paraId="75E7D71E" w14:textId="1344FE75" w:rsidR="000D5A7E" w:rsidRPr="000D5A7E" w:rsidDel="00580A98" w:rsidRDefault="000D5A7E" w:rsidP="000D5A7E">
      <w:pPr>
        <w:spacing w:after="0"/>
        <w:rPr>
          <w:del w:id="1929" w:author="Sebring, Amanda J" w:date="2017-10-04T09:14:00Z"/>
          <w:rFonts w:ascii="Courier New" w:hAnsi="Courier New" w:cs="Courier New"/>
          <w:sz w:val="24"/>
          <w:szCs w:val="24"/>
        </w:rPr>
      </w:pPr>
      <w:del w:id="1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504 62 1 2 3 65 15 10 10 10 10</w:delText>
        </w:r>
      </w:del>
    </w:p>
    <w:p w14:paraId="5A348605" w14:textId="05DA44BB" w:rsidR="000D5A7E" w:rsidRPr="000D5A7E" w:rsidDel="00580A98" w:rsidRDefault="000D5A7E" w:rsidP="000D5A7E">
      <w:pPr>
        <w:spacing w:after="0"/>
        <w:rPr>
          <w:del w:id="1931" w:author="Sebring, Amanda J" w:date="2017-10-04T09:14:00Z"/>
          <w:rFonts w:ascii="Courier New" w:hAnsi="Courier New" w:cs="Courier New"/>
          <w:sz w:val="24"/>
          <w:szCs w:val="24"/>
        </w:rPr>
      </w:pPr>
      <w:del w:id="1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504 63 1 2 3 66 55 55 25 20 25</w:delText>
        </w:r>
      </w:del>
    </w:p>
    <w:p w14:paraId="2C064BDA" w14:textId="7D7840BC" w:rsidR="000D5A7E" w:rsidRPr="000D5A7E" w:rsidDel="00580A98" w:rsidRDefault="000D5A7E" w:rsidP="000D5A7E">
      <w:pPr>
        <w:spacing w:after="0"/>
        <w:rPr>
          <w:del w:id="1933" w:author="Sebring, Amanda J" w:date="2017-10-04T09:14:00Z"/>
          <w:rFonts w:ascii="Courier New" w:hAnsi="Courier New" w:cs="Courier New"/>
          <w:sz w:val="24"/>
          <w:szCs w:val="24"/>
        </w:rPr>
      </w:pPr>
      <w:del w:id="1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504 64 1 2 3 67 60 40 35 25 25</w:delText>
        </w:r>
      </w:del>
    </w:p>
    <w:p w14:paraId="0898C277" w14:textId="1FEE202F" w:rsidR="000D5A7E" w:rsidRPr="000D5A7E" w:rsidDel="00580A98" w:rsidRDefault="000D5A7E" w:rsidP="000D5A7E">
      <w:pPr>
        <w:spacing w:after="0"/>
        <w:rPr>
          <w:del w:id="1935" w:author="Sebring, Amanda J" w:date="2017-10-04T09:14:00Z"/>
          <w:rFonts w:ascii="Courier New" w:hAnsi="Courier New" w:cs="Courier New"/>
          <w:sz w:val="24"/>
          <w:szCs w:val="24"/>
        </w:rPr>
      </w:pPr>
      <w:del w:id="1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504 66 1 2 3 68 65 65 25 60 35</w:delText>
        </w:r>
      </w:del>
    </w:p>
    <w:p w14:paraId="676901A8" w14:textId="20EDA3D1" w:rsidR="000D5A7E" w:rsidRPr="000D5A7E" w:rsidDel="00580A98" w:rsidRDefault="000D5A7E" w:rsidP="000D5A7E">
      <w:pPr>
        <w:spacing w:after="0"/>
        <w:rPr>
          <w:del w:id="1937" w:author="Sebring, Amanda J" w:date="2017-10-04T09:14:00Z"/>
          <w:rFonts w:ascii="Courier New" w:hAnsi="Courier New" w:cs="Courier New"/>
          <w:sz w:val="24"/>
          <w:szCs w:val="24"/>
        </w:rPr>
      </w:pPr>
      <w:del w:id="1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504 67 1 2 3 69 65 30 45 60 40</w:delText>
        </w:r>
      </w:del>
    </w:p>
    <w:p w14:paraId="42716D3D" w14:textId="6E844D67" w:rsidR="000D5A7E" w:rsidRPr="000D5A7E" w:rsidDel="00580A98" w:rsidRDefault="000D5A7E" w:rsidP="000D5A7E">
      <w:pPr>
        <w:spacing w:after="0"/>
        <w:rPr>
          <w:del w:id="1939" w:author="Sebring, Amanda J" w:date="2017-10-04T09:14:00Z"/>
          <w:rFonts w:ascii="Courier New" w:hAnsi="Courier New" w:cs="Courier New"/>
          <w:sz w:val="24"/>
          <w:szCs w:val="24"/>
        </w:rPr>
      </w:pPr>
      <w:del w:id="1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504 68 1 2 3 70 65 40 55 60 45</w:delText>
        </w:r>
      </w:del>
    </w:p>
    <w:p w14:paraId="14788385" w14:textId="10C6A371" w:rsidR="000D5A7E" w:rsidRPr="000D5A7E" w:rsidDel="00580A98" w:rsidRDefault="000D5A7E" w:rsidP="000D5A7E">
      <w:pPr>
        <w:spacing w:after="0"/>
        <w:rPr>
          <w:del w:id="1941" w:author="Sebring, Amanda J" w:date="2017-10-04T09:14:00Z"/>
          <w:rFonts w:ascii="Courier New" w:hAnsi="Courier New" w:cs="Courier New"/>
          <w:sz w:val="24"/>
          <w:szCs w:val="24"/>
        </w:rPr>
      </w:pPr>
      <w:del w:id="1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504 69 1 2 3 71 30 30 25 20 20</w:delText>
        </w:r>
      </w:del>
    </w:p>
    <w:p w14:paraId="6E5A4E4B" w14:textId="4D266038" w:rsidR="000D5A7E" w:rsidRPr="000D5A7E" w:rsidDel="00580A98" w:rsidRDefault="000D5A7E" w:rsidP="000D5A7E">
      <w:pPr>
        <w:spacing w:after="0"/>
        <w:rPr>
          <w:del w:id="1943" w:author="Sebring, Amanda J" w:date="2017-10-04T09:14:00Z"/>
          <w:rFonts w:ascii="Courier New" w:hAnsi="Courier New" w:cs="Courier New"/>
          <w:sz w:val="24"/>
          <w:szCs w:val="24"/>
        </w:rPr>
      </w:pPr>
      <w:del w:id="1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504 71 1 2 3 72 30 30 20 30 20</w:delText>
        </w:r>
      </w:del>
    </w:p>
    <w:p w14:paraId="197A904E" w14:textId="21F517C1" w:rsidR="000D5A7E" w:rsidRPr="000D5A7E" w:rsidDel="00580A98" w:rsidRDefault="000D5A7E" w:rsidP="000D5A7E">
      <w:pPr>
        <w:spacing w:after="0"/>
        <w:rPr>
          <w:del w:id="1945" w:author="Sebring, Amanda J" w:date="2017-10-04T09:14:00Z"/>
          <w:rFonts w:ascii="Courier New" w:hAnsi="Courier New" w:cs="Courier New"/>
          <w:sz w:val="24"/>
          <w:szCs w:val="24"/>
        </w:rPr>
      </w:pPr>
      <w:del w:id="1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504 72 1 2 3 73 60 40 30 25 25</w:delText>
        </w:r>
      </w:del>
    </w:p>
    <w:p w14:paraId="0DFEB9F6" w14:textId="1C7F5E70" w:rsidR="000D5A7E" w:rsidRPr="000D5A7E" w:rsidDel="00580A98" w:rsidRDefault="000D5A7E" w:rsidP="000D5A7E">
      <w:pPr>
        <w:spacing w:after="0"/>
        <w:rPr>
          <w:del w:id="1947" w:author="Sebring, Amanda J" w:date="2017-10-04T09:14:00Z"/>
          <w:rFonts w:ascii="Courier New" w:hAnsi="Courier New" w:cs="Courier New"/>
          <w:sz w:val="24"/>
          <w:szCs w:val="24"/>
        </w:rPr>
      </w:pPr>
      <w:del w:id="1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504 73 1 2 3 74 55 40 40 45 35</w:delText>
        </w:r>
      </w:del>
    </w:p>
    <w:p w14:paraId="0030B9A2" w14:textId="5F80F7F6" w:rsidR="000D5A7E" w:rsidRPr="000D5A7E" w:rsidDel="00580A98" w:rsidRDefault="000D5A7E" w:rsidP="000D5A7E">
      <w:pPr>
        <w:spacing w:after="0"/>
        <w:rPr>
          <w:del w:id="1949" w:author="Sebring, Amanda J" w:date="2017-10-04T09:14:00Z"/>
          <w:rFonts w:ascii="Courier New" w:hAnsi="Courier New" w:cs="Courier New"/>
          <w:sz w:val="24"/>
          <w:szCs w:val="24"/>
        </w:rPr>
      </w:pPr>
      <w:del w:id="1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504 74 1 2 3 75 30 25 20 25 20</w:delText>
        </w:r>
      </w:del>
    </w:p>
    <w:p w14:paraId="684E3638" w14:textId="5DCAB4CC" w:rsidR="000D5A7E" w:rsidRPr="000D5A7E" w:rsidDel="00580A98" w:rsidRDefault="000D5A7E" w:rsidP="000D5A7E">
      <w:pPr>
        <w:spacing w:after="0"/>
        <w:rPr>
          <w:del w:id="1951" w:author="Sebring, Amanda J" w:date="2017-10-04T09:14:00Z"/>
          <w:rFonts w:ascii="Courier New" w:hAnsi="Courier New" w:cs="Courier New"/>
          <w:sz w:val="24"/>
          <w:szCs w:val="24"/>
        </w:rPr>
      </w:pPr>
      <w:del w:id="1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504 75 1 2 3 76 60 40 30 60 40</w:delText>
        </w:r>
      </w:del>
    </w:p>
    <w:p w14:paraId="1B82EF4B" w14:textId="0500D6A4" w:rsidR="000D5A7E" w:rsidRPr="000D5A7E" w:rsidDel="00580A98" w:rsidRDefault="000D5A7E" w:rsidP="000D5A7E">
      <w:pPr>
        <w:spacing w:after="0"/>
        <w:rPr>
          <w:del w:id="1953" w:author="Sebring, Amanda J" w:date="2017-10-04T09:14:00Z"/>
          <w:rFonts w:ascii="Courier New" w:hAnsi="Courier New" w:cs="Courier New"/>
          <w:sz w:val="24"/>
          <w:szCs w:val="24"/>
        </w:rPr>
      </w:pPr>
      <w:del w:id="1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504 77 1 2 3 77 45 30 40 40 30</w:delText>
        </w:r>
      </w:del>
    </w:p>
    <w:p w14:paraId="0922D628" w14:textId="34990978" w:rsidR="000D5A7E" w:rsidRPr="000D5A7E" w:rsidDel="00580A98" w:rsidRDefault="000D5A7E" w:rsidP="000D5A7E">
      <w:pPr>
        <w:spacing w:after="0"/>
        <w:rPr>
          <w:del w:id="1955" w:author="Sebring, Amanda J" w:date="2017-10-04T09:14:00Z"/>
          <w:rFonts w:ascii="Courier New" w:hAnsi="Courier New" w:cs="Courier New"/>
          <w:sz w:val="24"/>
          <w:szCs w:val="24"/>
        </w:rPr>
      </w:pPr>
      <w:del w:id="1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504 78 1 2 3 78 45 30 25 60 35</w:delText>
        </w:r>
      </w:del>
    </w:p>
    <w:p w14:paraId="187E8211" w14:textId="04240F62" w:rsidR="000D5A7E" w:rsidRPr="000D5A7E" w:rsidDel="00580A98" w:rsidRDefault="000D5A7E" w:rsidP="000D5A7E">
      <w:pPr>
        <w:spacing w:after="0"/>
        <w:rPr>
          <w:del w:id="1957" w:author="Sebring, Amanda J" w:date="2017-10-04T09:14:00Z"/>
          <w:rFonts w:ascii="Courier New" w:hAnsi="Courier New" w:cs="Courier New"/>
          <w:sz w:val="24"/>
          <w:szCs w:val="24"/>
        </w:rPr>
      </w:pPr>
      <w:del w:id="1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504 79 1 2 3 79 60 40 30 65 40</w:delText>
        </w:r>
      </w:del>
    </w:p>
    <w:p w14:paraId="48508F3B" w14:textId="1733F6A1" w:rsidR="000D5A7E" w:rsidRPr="000D5A7E" w:rsidDel="00580A98" w:rsidRDefault="000D5A7E" w:rsidP="000D5A7E">
      <w:pPr>
        <w:spacing w:after="0"/>
        <w:rPr>
          <w:del w:id="1959" w:author="Sebring, Amanda J" w:date="2017-10-04T09:14:00Z"/>
          <w:rFonts w:ascii="Courier New" w:hAnsi="Courier New" w:cs="Courier New"/>
          <w:sz w:val="24"/>
          <w:szCs w:val="24"/>
        </w:rPr>
      </w:pPr>
      <w:del w:id="1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504 80 1 2 3 80 45 30 35 25 20</w:delText>
        </w:r>
      </w:del>
    </w:p>
    <w:p w14:paraId="630D3F24" w14:textId="0C23AFDB" w:rsidR="000D5A7E" w:rsidRPr="000D5A7E" w:rsidDel="00580A98" w:rsidRDefault="000D5A7E" w:rsidP="000D5A7E">
      <w:pPr>
        <w:spacing w:after="0"/>
        <w:rPr>
          <w:del w:id="1961" w:author="Sebring, Amanda J" w:date="2017-10-04T09:14:00Z"/>
          <w:rFonts w:ascii="Courier New" w:hAnsi="Courier New" w:cs="Courier New"/>
          <w:sz w:val="24"/>
          <w:szCs w:val="24"/>
        </w:rPr>
      </w:pPr>
      <w:del w:id="1962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505 00 1 0 0 00 45 45 45 70 45</w:delText>
        </w:r>
      </w:del>
    </w:p>
    <w:p w14:paraId="0E3C2BD0" w14:textId="6378FBF9" w:rsidR="000D5A7E" w:rsidRPr="000D5A7E" w:rsidDel="00580A98" w:rsidRDefault="000D5A7E" w:rsidP="000D5A7E">
      <w:pPr>
        <w:spacing w:after="0"/>
        <w:rPr>
          <w:del w:id="1963" w:author="Sebring, Amanda J" w:date="2017-10-04T09:14:00Z"/>
          <w:rFonts w:ascii="Courier New" w:hAnsi="Courier New" w:cs="Courier New"/>
          <w:sz w:val="24"/>
          <w:szCs w:val="24"/>
        </w:rPr>
      </w:pPr>
      <w:del w:id="1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505 02 1 2 1 01 45 45 45 50 40</w:delText>
        </w:r>
      </w:del>
    </w:p>
    <w:p w14:paraId="356974F9" w14:textId="21B6894E" w:rsidR="000D5A7E" w:rsidRPr="000D5A7E" w:rsidDel="00580A98" w:rsidRDefault="000D5A7E" w:rsidP="000D5A7E">
      <w:pPr>
        <w:spacing w:after="0"/>
        <w:rPr>
          <w:del w:id="1965" w:author="Sebring, Amanda J" w:date="2017-10-04T09:14:00Z"/>
          <w:rFonts w:ascii="Courier New" w:hAnsi="Courier New" w:cs="Courier New"/>
          <w:sz w:val="24"/>
          <w:szCs w:val="24"/>
        </w:rPr>
      </w:pPr>
      <w:del w:id="1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505 04 1 2 1 02 45 45 40 55 40</w:delText>
        </w:r>
      </w:del>
    </w:p>
    <w:p w14:paraId="29B946F4" w14:textId="079D3DCB" w:rsidR="000D5A7E" w:rsidRPr="000D5A7E" w:rsidDel="00580A98" w:rsidRDefault="000D5A7E" w:rsidP="000D5A7E">
      <w:pPr>
        <w:spacing w:after="0"/>
        <w:rPr>
          <w:del w:id="1967" w:author="Sebring, Amanda J" w:date="2017-10-04T09:14:00Z"/>
          <w:rFonts w:ascii="Courier New" w:hAnsi="Courier New" w:cs="Courier New"/>
          <w:sz w:val="24"/>
          <w:szCs w:val="24"/>
        </w:rPr>
      </w:pPr>
      <w:del w:id="1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505 09 1 2 1 03 40 40 40 70 40</w:delText>
        </w:r>
      </w:del>
    </w:p>
    <w:p w14:paraId="43E3D7F5" w14:textId="7524F560" w:rsidR="000D5A7E" w:rsidRPr="000D5A7E" w:rsidDel="00580A98" w:rsidRDefault="000D5A7E" w:rsidP="000D5A7E">
      <w:pPr>
        <w:spacing w:after="0"/>
        <w:rPr>
          <w:del w:id="1969" w:author="Sebring, Amanda J" w:date="2017-10-04T09:14:00Z"/>
          <w:rFonts w:ascii="Courier New" w:hAnsi="Courier New" w:cs="Courier New"/>
          <w:sz w:val="24"/>
          <w:szCs w:val="24"/>
        </w:rPr>
      </w:pPr>
      <w:del w:id="1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505 11 1 2 1 04 55 55 45 65 45</w:delText>
        </w:r>
      </w:del>
    </w:p>
    <w:p w14:paraId="16E09943" w14:textId="0FE28450" w:rsidR="000D5A7E" w:rsidRPr="000D5A7E" w:rsidDel="00580A98" w:rsidRDefault="000D5A7E" w:rsidP="000D5A7E">
      <w:pPr>
        <w:spacing w:after="0"/>
        <w:rPr>
          <w:del w:id="1971" w:author="Sebring, Amanda J" w:date="2017-10-04T09:14:00Z"/>
          <w:rFonts w:ascii="Courier New" w:hAnsi="Courier New" w:cs="Courier New"/>
          <w:sz w:val="24"/>
          <w:szCs w:val="24"/>
        </w:rPr>
      </w:pPr>
      <w:del w:id="1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505 22 1 2 1 05 45 45 40 60 40</w:delText>
        </w:r>
      </w:del>
    </w:p>
    <w:p w14:paraId="41646F37" w14:textId="4E7B68D0" w:rsidR="000D5A7E" w:rsidRPr="000D5A7E" w:rsidDel="00580A98" w:rsidRDefault="000D5A7E" w:rsidP="000D5A7E">
      <w:pPr>
        <w:spacing w:after="0"/>
        <w:rPr>
          <w:del w:id="1973" w:author="Sebring, Amanda J" w:date="2017-10-04T09:14:00Z"/>
          <w:rFonts w:ascii="Courier New" w:hAnsi="Courier New" w:cs="Courier New"/>
          <w:sz w:val="24"/>
          <w:szCs w:val="24"/>
        </w:rPr>
      </w:pPr>
      <w:del w:id="1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505 39 1 2 1 06 55 55 55 60 45</w:delText>
        </w:r>
      </w:del>
    </w:p>
    <w:p w14:paraId="450B5C95" w14:textId="54B5C366" w:rsidR="000D5A7E" w:rsidRPr="000D5A7E" w:rsidDel="00580A98" w:rsidRDefault="000D5A7E" w:rsidP="000D5A7E">
      <w:pPr>
        <w:spacing w:after="0"/>
        <w:rPr>
          <w:del w:id="1975" w:author="Sebring, Amanda J" w:date="2017-10-04T09:14:00Z"/>
          <w:rFonts w:ascii="Courier New" w:hAnsi="Courier New" w:cs="Courier New"/>
          <w:sz w:val="24"/>
          <w:szCs w:val="24"/>
        </w:rPr>
      </w:pPr>
      <w:del w:id="1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505 40 1 2 1 07 40 40 40 40 40</w:delText>
        </w:r>
      </w:del>
    </w:p>
    <w:p w14:paraId="5FEBA488" w14:textId="564DE7C1" w:rsidR="000D5A7E" w:rsidRPr="000D5A7E" w:rsidDel="00580A98" w:rsidRDefault="000D5A7E" w:rsidP="000D5A7E">
      <w:pPr>
        <w:spacing w:after="0"/>
        <w:rPr>
          <w:del w:id="1977" w:author="Sebring, Amanda J" w:date="2017-10-04T09:14:00Z"/>
          <w:rFonts w:ascii="Courier New" w:hAnsi="Courier New" w:cs="Courier New"/>
          <w:sz w:val="24"/>
          <w:szCs w:val="24"/>
        </w:rPr>
      </w:pPr>
      <w:del w:id="1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505 46 1 2 1 08 40 40 40 40 40</w:delText>
        </w:r>
      </w:del>
    </w:p>
    <w:p w14:paraId="6E13DE87" w14:textId="4C799080" w:rsidR="000D5A7E" w:rsidRPr="000D5A7E" w:rsidDel="00580A98" w:rsidRDefault="000D5A7E" w:rsidP="000D5A7E">
      <w:pPr>
        <w:spacing w:after="0"/>
        <w:rPr>
          <w:del w:id="1979" w:author="Sebring, Amanda J" w:date="2017-10-04T09:14:00Z"/>
          <w:rFonts w:ascii="Courier New" w:hAnsi="Courier New" w:cs="Courier New"/>
          <w:sz w:val="24"/>
          <w:szCs w:val="24"/>
        </w:rPr>
      </w:pPr>
      <w:del w:id="1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505 13 1 2 1 09 45 45 40 45 40</w:delText>
        </w:r>
      </w:del>
    </w:p>
    <w:p w14:paraId="0B4CDB2E" w14:textId="2F22B938" w:rsidR="000D5A7E" w:rsidRPr="000D5A7E" w:rsidDel="00580A98" w:rsidRDefault="000D5A7E" w:rsidP="000D5A7E">
      <w:pPr>
        <w:spacing w:after="0"/>
        <w:rPr>
          <w:del w:id="1981" w:author="Sebring, Amanda J" w:date="2017-10-04T09:14:00Z"/>
          <w:rFonts w:ascii="Courier New" w:hAnsi="Courier New" w:cs="Courier New"/>
          <w:sz w:val="24"/>
          <w:szCs w:val="24"/>
        </w:rPr>
      </w:pPr>
      <w:del w:id="1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505 76 1 2 1 10 55 55 45 65 45</w:delText>
        </w:r>
      </w:del>
    </w:p>
    <w:p w14:paraId="1E812A30" w14:textId="41E0C5E3" w:rsidR="000D5A7E" w:rsidRPr="000D5A7E" w:rsidDel="00580A98" w:rsidRDefault="000D5A7E" w:rsidP="000D5A7E">
      <w:pPr>
        <w:spacing w:after="0"/>
        <w:rPr>
          <w:del w:id="1983" w:author="Sebring, Amanda J" w:date="2017-10-04T09:14:00Z"/>
          <w:rFonts w:ascii="Courier New" w:hAnsi="Courier New" w:cs="Courier New"/>
          <w:sz w:val="24"/>
          <w:szCs w:val="24"/>
        </w:rPr>
      </w:pPr>
      <w:del w:id="1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505 43 1 2 1 11 45 45 40 35 40</w:delText>
        </w:r>
      </w:del>
    </w:p>
    <w:p w14:paraId="5C3C28EF" w14:textId="17FE7DFE" w:rsidR="000D5A7E" w:rsidRPr="000D5A7E" w:rsidDel="00580A98" w:rsidRDefault="000D5A7E" w:rsidP="000D5A7E">
      <w:pPr>
        <w:spacing w:after="0"/>
        <w:rPr>
          <w:del w:id="1985" w:author="Sebring, Amanda J" w:date="2017-10-04T09:14:00Z"/>
          <w:rFonts w:ascii="Courier New" w:hAnsi="Courier New" w:cs="Courier New"/>
          <w:sz w:val="24"/>
          <w:szCs w:val="24"/>
        </w:rPr>
      </w:pPr>
      <w:del w:id="1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505 54 1 2 1 12 65 65 60 70 60</w:delText>
        </w:r>
      </w:del>
    </w:p>
    <w:p w14:paraId="0AFB4D31" w14:textId="00E21C38" w:rsidR="000D5A7E" w:rsidRPr="000D5A7E" w:rsidDel="00580A98" w:rsidRDefault="000D5A7E" w:rsidP="000D5A7E">
      <w:pPr>
        <w:spacing w:after="0"/>
        <w:rPr>
          <w:del w:id="1987" w:author="Sebring, Amanda J" w:date="2017-10-04T09:14:00Z"/>
          <w:rFonts w:ascii="Courier New" w:hAnsi="Courier New" w:cs="Courier New"/>
          <w:sz w:val="24"/>
          <w:szCs w:val="24"/>
        </w:rPr>
      </w:pPr>
      <w:del w:id="1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505 01 1 2 1 13 55 55 45 65 50</w:delText>
        </w:r>
      </w:del>
    </w:p>
    <w:p w14:paraId="65CD07A5" w14:textId="1922CD91" w:rsidR="000D5A7E" w:rsidRPr="000D5A7E" w:rsidDel="00580A98" w:rsidRDefault="000D5A7E" w:rsidP="000D5A7E">
      <w:pPr>
        <w:spacing w:after="0"/>
        <w:rPr>
          <w:del w:id="1989" w:author="Sebring, Amanda J" w:date="2017-10-04T09:14:00Z"/>
          <w:rFonts w:ascii="Courier New" w:hAnsi="Courier New" w:cs="Courier New"/>
          <w:sz w:val="24"/>
          <w:szCs w:val="24"/>
        </w:rPr>
      </w:pPr>
      <w:del w:id="1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505 07 1 2 1 14 45 45 40 65 40</w:delText>
        </w:r>
      </w:del>
    </w:p>
    <w:p w14:paraId="05AB43A6" w14:textId="74974933" w:rsidR="000D5A7E" w:rsidRPr="000D5A7E" w:rsidDel="00580A98" w:rsidRDefault="000D5A7E" w:rsidP="000D5A7E">
      <w:pPr>
        <w:spacing w:after="0"/>
        <w:rPr>
          <w:del w:id="1991" w:author="Sebring, Amanda J" w:date="2017-10-04T09:14:00Z"/>
          <w:rFonts w:ascii="Courier New" w:hAnsi="Courier New" w:cs="Courier New"/>
          <w:sz w:val="24"/>
          <w:szCs w:val="24"/>
        </w:rPr>
      </w:pPr>
      <w:del w:id="1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505 14 1 2 1 15 45 45 40 65 45</w:delText>
        </w:r>
      </w:del>
    </w:p>
    <w:p w14:paraId="164EF0B4" w14:textId="30C569B0" w:rsidR="000D5A7E" w:rsidRPr="000D5A7E" w:rsidDel="00580A98" w:rsidRDefault="000D5A7E" w:rsidP="000D5A7E">
      <w:pPr>
        <w:spacing w:after="0"/>
        <w:rPr>
          <w:del w:id="1993" w:author="Sebring, Amanda J" w:date="2017-10-04T09:14:00Z"/>
          <w:rFonts w:ascii="Courier New" w:hAnsi="Courier New" w:cs="Courier New"/>
          <w:sz w:val="24"/>
          <w:szCs w:val="24"/>
        </w:rPr>
      </w:pPr>
      <w:del w:id="1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505 30 1 2 1 16 40 40 40 65 40</w:delText>
        </w:r>
      </w:del>
    </w:p>
    <w:p w14:paraId="6D74E21C" w14:textId="28D56774" w:rsidR="000D5A7E" w:rsidRPr="000D5A7E" w:rsidDel="00580A98" w:rsidRDefault="000D5A7E" w:rsidP="000D5A7E">
      <w:pPr>
        <w:spacing w:after="0"/>
        <w:rPr>
          <w:del w:id="1995" w:author="Sebring, Amanda J" w:date="2017-10-04T09:14:00Z"/>
          <w:rFonts w:ascii="Courier New" w:hAnsi="Courier New" w:cs="Courier New"/>
          <w:sz w:val="24"/>
          <w:szCs w:val="24"/>
        </w:rPr>
      </w:pPr>
      <w:del w:id="1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505 37 1 2 1 17 45 45 55 60 45</w:delText>
        </w:r>
      </w:del>
    </w:p>
    <w:p w14:paraId="38133945" w14:textId="6E97F007" w:rsidR="000D5A7E" w:rsidRPr="000D5A7E" w:rsidDel="00580A98" w:rsidRDefault="000D5A7E" w:rsidP="000D5A7E">
      <w:pPr>
        <w:spacing w:after="0"/>
        <w:rPr>
          <w:del w:id="1997" w:author="Sebring, Amanda J" w:date="2017-10-04T09:14:00Z"/>
          <w:rFonts w:ascii="Courier New" w:hAnsi="Courier New" w:cs="Courier New"/>
          <w:sz w:val="24"/>
          <w:szCs w:val="24"/>
        </w:rPr>
      </w:pPr>
      <w:del w:id="1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505 50 1 2 1 18 45 45 45 55 45</w:delText>
        </w:r>
      </w:del>
    </w:p>
    <w:p w14:paraId="5488D186" w14:textId="1719D69E" w:rsidR="000D5A7E" w:rsidRPr="000D5A7E" w:rsidDel="00580A98" w:rsidRDefault="000D5A7E" w:rsidP="000D5A7E">
      <w:pPr>
        <w:spacing w:after="0"/>
        <w:rPr>
          <w:del w:id="1999" w:author="Sebring, Amanda J" w:date="2017-10-04T09:14:00Z"/>
          <w:rFonts w:ascii="Courier New" w:hAnsi="Courier New" w:cs="Courier New"/>
          <w:sz w:val="24"/>
          <w:szCs w:val="24"/>
        </w:rPr>
      </w:pPr>
      <w:del w:id="2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505 52 1 2 1 19 35 35 30 35 35</w:delText>
        </w:r>
      </w:del>
    </w:p>
    <w:p w14:paraId="1FDAEA22" w14:textId="3D317174" w:rsidR="000D5A7E" w:rsidRPr="000D5A7E" w:rsidDel="00580A98" w:rsidRDefault="000D5A7E" w:rsidP="000D5A7E">
      <w:pPr>
        <w:spacing w:after="0"/>
        <w:rPr>
          <w:del w:id="2001" w:author="Sebring, Amanda J" w:date="2017-10-04T09:14:00Z"/>
          <w:rFonts w:ascii="Courier New" w:hAnsi="Courier New" w:cs="Courier New"/>
          <w:sz w:val="24"/>
          <w:szCs w:val="24"/>
        </w:rPr>
      </w:pPr>
      <w:del w:id="2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505 65 1 2 1 20 55 60 55 60 45</w:delText>
        </w:r>
      </w:del>
    </w:p>
    <w:p w14:paraId="2C54D5C5" w14:textId="4D0378CB" w:rsidR="000D5A7E" w:rsidRPr="000D5A7E" w:rsidDel="00580A98" w:rsidRDefault="000D5A7E" w:rsidP="000D5A7E">
      <w:pPr>
        <w:spacing w:after="0"/>
        <w:rPr>
          <w:del w:id="2003" w:author="Sebring, Amanda J" w:date="2017-10-04T09:14:00Z"/>
          <w:rFonts w:ascii="Courier New" w:hAnsi="Courier New" w:cs="Courier New"/>
          <w:sz w:val="24"/>
          <w:szCs w:val="24"/>
        </w:rPr>
      </w:pPr>
      <w:del w:id="2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505 70 1 2 1 21 45 45 40 40 40</w:delText>
        </w:r>
      </w:del>
    </w:p>
    <w:p w14:paraId="4D99C1FA" w14:textId="78DD0D75" w:rsidR="000D5A7E" w:rsidRPr="000D5A7E" w:rsidDel="00580A98" w:rsidRDefault="000D5A7E" w:rsidP="000D5A7E">
      <w:pPr>
        <w:spacing w:after="0"/>
        <w:rPr>
          <w:del w:id="2005" w:author="Sebring, Amanda J" w:date="2017-10-04T09:14:00Z"/>
          <w:rFonts w:ascii="Courier New" w:hAnsi="Courier New" w:cs="Courier New"/>
          <w:sz w:val="24"/>
          <w:szCs w:val="24"/>
        </w:rPr>
      </w:pPr>
      <w:del w:id="2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505 38 1 2 1 22 45 45 40 60 45</w:delText>
        </w:r>
      </w:del>
    </w:p>
    <w:p w14:paraId="1EB384BD" w14:textId="48A5EDC7" w:rsidR="000D5A7E" w:rsidRPr="000D5A7E" w:rsidDel="00580A98" w:rsidRDefault="000D5A7E" w:rsidP="000D5A7E">
      <w:pPr>
        <w:spacing w:after="0"/>
        <w:rPr>
          <w:del w:id="2007" w:author="Sebring, Amanda J" w:date="2017-10-04T09:14:00Z"/>
          <w:rFonts w:ascii="Courier New" w:hAnsi="Courier New" w:cs="Courier New"/>
          <w:sz w:val="24"/>
          <w:szCs w:val="24"/>
        </w:rPr>
      </w:pPr>
      <w:del w:id="2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505 42 1 2 1 23 40 40 40 40 40</w:delText>
        </w:r>
      </w:del>
    </w:p>
    <w:p w14:paraId="67F8163B" w14:textId="2EF27D27" w:rsidR="000D5A7E" w:rsidRPr="000D5A7E" w:rsidDel="00580A98" w:rsidRDefault="000D5A7E" w:rsidP="000D5A7E">
      <w:pPr>
        <w:spacing w:after="0"/>
        <w:rPr>
          <w:del w:id="2009" w:author="Sebring, Amanda J" w:date="2017-10-04T09:14:00Z"/>
          <w:rFonts w:ascii="Courier New" w:hAnsi="Courier New" w:cs="Courier New"/>
          <w:sz w:val="24"/>
          <w:szCs w:val="24"/>
        </w:rPr>
      </w:pPr>
      <w:del w:id="2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505 03 1 2 1 24 45 45 50 65 45</w:delText>
        </w:r>
      </w:del>
    </w:p>
    <w:p w14:paraId="3379D1E4" w14:textId="5831041A" w:rsidR="000D5A7E" w:rsidRPr="000D5A7E" w:rsidDel="00580A98" w:rsidRDefault="000D5A7E" w:rsidP="000D5A7E">
      <w:pPr>
        <w:spacing w:after="0"/>
        <w:rPr>
          <w:del w:id="2011" w:author="Sebring, Amanda J" w:date="2017-10-04T09:14:00Z"/>
          <w:rFonts w:ascii="Courier New" w:hAnsi="Courier New" w:cs="Courier New"/>
          <w:sz w:val="24"/>
          <w:szCs w:val="24"/>
        </w:rPr>
      </w:pPr>
      <w:del w:id="2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505 05 1 2 1 25 55 55 55 65 50</w:delText>
        </w:r>
      </w:del>
    </w:p>
    <w:p w14:paraId="6375E65A" w14:textId="3DFC4C52" w:rsidR="000D5A7E" w:rsidRPr="000D5A7E" w:rsidDel="00580A98" w:rsidRDefault="000D5A7E" w:rsidP="000D5A7E">
      <w:pPr>
        <w:spacing w:after="0"/>
        <w:rPr>
          <w:del w:id="2013" w:author="Sebring, Amanda J" w:date="2017-10-04T09:14:00Z"/>
          <w:rFonts w:ascii="Courier New" w:hAnsi="Courier New" w:cs="Courier New"/>
          <w:sz w:val="24"/>
          <w:szCs w:val="24"/>
        </w:rPr>
      </w:pPr>
      <w:del w:id="2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505 06 1 2 1 26 55 55 45 65 45</w:delText>
        </w:r>
      </w:del>
    </w:p>
    <w:p w14:paraId="3D12F252" w14:textId="51C633FF" w:rsidR="000D5A7E" w:rsidRPr="000D5A7E" w:rsidDel="00580A98" w:rsidRDefault="000D5A7E" w:rsidP="000D5A7E">
      <w:pPr>
        <w:spacing w:after="0"/>
        <w:rPr>
          <w:del w:id="2015" w:author="Sebring, Amanda J" w:date="2017-10-04T09:14:00Z"/>
          <w:rFonts w:ascii="Courier New" w:hAnsi="Courier New" w:cs="Courier New"/>
          <w:sz w:val="24"/>
          <w:szCs w:val="24"/>
        </w:rPr>
      </w:pPr>
      <w:del w:id="2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505 08 1 2 1 27 45 45 45 65 40</w:delText>
        </w:r>
      </w:del>
    </w:p>
    <w:p w14:paraId="1AE715A6" w14:textId="26709392" w:rsidR="000D5A7E" w:rsidRPr="000D5A7E" w:rsidDel="00580A98" w:rsidRDefault="000D5A7E" w:rsidP="000D5A7E">
      <w:pPr>
        <w:spacing w:after="0"/>
        <w:rPr>
          <w:del w:id="2017" w:author="Sebring, Amanda J" w:date="2017-10-04T09:14:00Z"/>
          <w:rFonts w:ascii="Courier New" w:hAnsi="Courier New" w:cs="Courier New"/>
          <w:sz w:val="24"/>
          <w:szCs w:val="24"/>
        </w:rPr>
      </w:pPr>
      <w:del w:id="2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505 10 1 2 1 28 55 55 55 65 50</w:delText>
        </w:r>
      </w:del>
    </w:p>
    <w:p w14:paraId="2E363D53" w14:textId="1535F337" w:rsidR="000D5A7E" w:rsidRPr="000D5A7E" w:rsidDel="00580A98" w:rsidRDefault="000D5A7E" w:rsidP="000D5A7E">
      <w:pPr>
        <w:spacing w:after="0"/>
        <w:rPr>
          <w:del w:id="2019" w:author="Sebring, Amanda J" w:date="2017-10-04T09:14:00Z"/>
          <w:rFonts w:ascii="Courier New" w:hAnsi="Courier New" w:cs="Courier New"/>
          <w:sz w:val="24"/>
          <w:szCs w:val="24"/>
        </w:rPr>
      </w:pPr>
      <w:del w:id="2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505 12 1 2 1 29 45 45 40 55 45</w:delText>
        </w:r>
      </w:del>
    </w:p>
    <w:p w14:paraId="71DB5F95" w14:textId="59D7A8EB" w:rsidR="000D5A7E" w:rsidRPr="000D5A7E" w:rsidDel="00580A98" w:rsidRDefault="000D5A7E" w:rsidP="000D5A7E">
      <w:pPr>
        <w:spacing w:after="0"/>
        <w:rPr>
          <w:del w:id="2021" w:author="Sebring, Amanda J" w:date="2017-10-04T09:14:00Z"/>
          <w:rFonts w:ascii="Courier New" w:hAnsi="Courier New" w:cs="Courier New"/>
          <w:sz w:val="24"/>
          <w:szCs w:val="24"/>
        </w:rPr>
      </w:pPr>
      <w:del w:id="2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505 15 1 2 1 30 60 60 50 60 55</w:delText>
        </w:r>
      </w:del>
    </w:p>
    <w:p w14:paraId="07EECD72" w14:textId="3B90AE92" w:rsidR="000D5A7E" w:rsidRPr="000D5A7E" w:rsidDel="00580A98" w:rsidRDefault="000D5A7E" w:rsidP="000D5A7E">
      <w:pPr>
        <w:spacing w:after="0"/>
        <w:rPr>
          <w:del w:id="2023" w:author="Sebring, Amanda J" w:date="2017-10-04T09:14:00Z"/>
          <w:rFonts w:ascii="Courier New" w:hAnsi="Courier New" w:cs="Courier New"/>
          <w:sz w:val="24"/>
          <w:szCs w:val="24"/>
        </w:rPr>
      </w:pPr>
      <w:del w:id="2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505 16 1 2 1 31 60 60 55 65 45</w:delText>
        </w:r>
      </w:del>
    </w:p>
    <w:p w14:paraId="6F4C3AB2" w14:textId="01B9847B" w:rsidR="000D5A7E" w:rsidRPr="000D5A7E" w:rsidDel="00580A98" w:rsidRDefault="000D5A7E" w:rsidP="000D5A7E">
      <w:pPr>
        <w:spacing w:after="0"/>
        <w:rPr>
          <w:del w:id="2025" w:author="Sebring, Amanda J" w:date="2017-10-04T09:14:00Z"/>
          <w:rFonts w:ascii="Courier New" w:hAnsi="Courier New" w:cs="Courier New"/>
          <w:sz w:val="24"/>
          <w:szCs w:val="24"/>
        </w:rPr>
      </w:pPr>
      <w:del w:id="2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505 17 1 2 1 32 45 45 45 60 40</w:delText>
        </w:r>
      </w:del>
    </w:p>
    <w:p w14:paraId="5A74A5EA" w14:textId="60296479" w:rsidR="000D5A7E" w:rsidRPr="000D5A7E" w:rsidDel="00580A98" w:rsidRDefault="000D5A7E" w:rsidP="000D5A7E">
      <w:pPr>
        <w:spacing w:after="0"/>
        <w:rPr>
          <w:del w:id="2027" w:author="Sebring, Amanda J" w:date="2017-10-04T09:14:00Z"/>
          <w:rFonts w:ascii="Courier New" w:hAnsi="Courier New" w:cs="Courier New"/>
          <w:sz w:val="24"/>
          <w:szCs w:val="24"/>
        </w:rPr>
      </w:pPr>
      <w:del w:id="2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505 18 1 2 1 33 40 40 40 50 40</w:delText>
        </w:r>
      </w:del>
    </w:p>
    <w:p w14:paraId="480DE789" w14:textId="3E9CA1C2" w:rsidR="000D5A7E" w:rsidRPr="000D5A7E" w:rsidDel="00580A98" w:rsidRDefault="000D5A7E" w:rsidP="000D5A7E">
      <w:pPr>
        <w:spacing w:after="0"/>
        <w:rPr>
          <w:del w:id="2029" w:author="Sebring, Amanda J" w:date="2017-10-04T09:14:00Z"/>
          <w:rFonts w:ascii="Courier New" w:hAnsi="Courier New" w:cs="Courier New"/>
          <w:sz w:val="24"/>
          <w:szCs w:val="24"/>
        </w:rPr>
      </w:pPr>
      <w:del w:id="2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505 19 1 2 1 34 45 45 40 60 40</w:delText>
        </w:r>
      </w:del>
    </w:p>
    <w:p w14:paraId="58785154" w14:textId="1CE29DB9" w:rsidR="000D5A7E" w:rsidRPr="000D5A7E" w:rsidDel="00580A98" w:rsidRDefault="000D5A7E" w:rsidP="000D5A7E">
      <w:pPr>
        <w:spacing w:after="0"/>
        <w:rPr>
          <w:del w:id="2031" w:author="Sebring, Amanda J" w:date="2017-10-04T09:14:00Z"/>
          <w:rFonts w:ascii="Courier New" w:hAnsi="Courier New" w:cs="Courier New"/>
          <w:sz w:val="24"/>
          <w:szCs w:val="24"/>
        </w:rPr>
      </w:pPr>
      <w:del w:id="2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505 20 1 2 1 35 45 45 40 65 45</w:delText>
        </w:r>
      </w:del>
    </w:p>
    <w:p w14:paraId="1AD4E633" w14:textId="17AECC82" w:rsidR="000D5A7E" w:rsidRPr="000D5A7E" w:rsidDel="00580A98" w:rsidRDefault="000D5A7E" w:rsidP="000D5A7E">
      <w:pPr>
        <w:spacing w:after="0"/>
        <w:rPr>
          <w:del w:id="2033" w:author="Sebring, Amanda J" w:date="2017-10-04T09:14:00Z"/>
          <w:rFonts w:ascii="Courier New" w:hAnsi="Courier New" w:cs="Courier New"/>
          <w:sz w:val="24"/>
          <w:szCs w:val="24"/>
        </w:rPr>
      </w:pPr>
      <w:del w:id="2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505 21 1 2 1 36 55 55 45 60 45</w:delText>
        </w:r>
      </w:del>
    </w:p>
    <w:p w14:paraId="748FEE78" w14:textId="16B19F9E" w:rsidR="000D5A7E" w:rsidRPr="000D5A7E" w:rsidDel="00580A98" w:rsidRDefault="000D5A7E" w:rsidP="000D5A7E">
      <w:pPr>
        <w:spacing w:after="0"/>
        <w:rPr>
          <w:del w:id="2035" w:author="Sebring, Amanda J" w:date="2017-10-04T09:14:00Z"/>
          <w:rFonts w:ascii="Courier New" w:hAnsi="Courier New" w:cs="Courier New"/>
          <w:sz w:val="24"/>
          <w:szCs w:val="24"/>
        </w:rPr>
      </w:pPr>
      <w:del w:id="2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505 23 1 2 1 37 55 55 45 60 45</w:delText>
        </w:r>
      </w:del>
    </w:p>
    <w:p w14:paraId="50BC576C" w14:textId="716FE633" w:rsidR="000D5A7E" w:rsidRPr="000D5A7E" w:rsidDel="00580A98" w:rsidRDefault="000D5A7E" w:rsidP="000D5A7E">
      <w:pPr>
        <w:spacing w:after="0"/>
        <w:rPr>
          <w:del w:id="2037" w:author="Sebring, Amanda J" w:date="2017-10-04T09:14:00Z"/>
          <w:rFonts w:ascii="Courier New" w:hAnsi="Courier New" w:cs="Courier New"/>
          <w:sz w:val="24"/>
          <w:szCs w:val="24"/>
        </w:rPr>
      </w:pPr>
      <w:del w:id="2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505 24 1 2 1 38 60 60 60 50 60</w:delText>
        </w:r>
      </w:del>
    </w:p>
    <w:p w14:paraId="64729E60" w14:textId="4A287BFD" w:rsidR="000D5A7E" w:rsidRPr="000D5A7E" w:rsidDel="00580A98" w:rsidRDefault="000D5A7E" w:rsidP="000D5A7E">
      <w:pPr>
        <w:spacing w:after="0"/>
        <w:rPr>
          <w:del w:id="2039" w:author="Sebring, Amanda J" w:date="2017-10-04T09:14:00Z"/>
          <w:rFonts w:ascii="Courier New" w:hAnsi="Courier New" w:cs="Courier New"/>
          <w:sz w:val="24"/>
          <w:szCs w:val="24"/>
        </w:rPr>
      </w:pPr>
      <w:del w:id="2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505 25 1 2 1 39 45 40 35 40 40</w:delText>
        </w:r>
      </w:del>
    </w:p>
    <w:p w14:paraId="1C32C868" w14:textId="69B363EF" w:rsidR="000D5A7E" w:rsidRPr="000D5A7E" w:rsidDel="00580A98" w:rsidRDefault="000D5A7E" w:rsidP="000D5A7E">
      <w:pPr>
        <w:spacing w:after="0"/>
        <w:rPr>
          <w:del w:id="2041" w:author="Sebring, Amanda J" w:date="2017-10-04T09:14:00Z"/>
          <w:rFonts w:ascii="Courier New" w:hAnsi="Courier New" w:cs="Courier New"/>
          <w:sz w:val="24"/>
          <w:szCs w:val="24"/>
        </w:rPr>
      </w:pPr>
      <w:del w:id="2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505 26 1 2 1 40 45 45 45 55 40</w:delText>
        </w:r>
      </w:del>
    </w:p>
    <w:p w14:paraId="633EF719" w14:textId="02D9E796" w:rsidR="000D5A7E" w:rsidRPr="000D5A7E" w:rsidDel="00580A98" w:rsidRDefault="000D5A7E" w:rsidP="000D5A7E">
      <w:pPr>
        <w:spacing w:after="0"/>
        <w:rPr>
          <w:del w:id="2043" w:author="Sebring, Amanda J" w:date="2017-10-04T09:14:00Z"/>
          <w:rFonts w:ascii="Courier New" w:hAnsi="Courier New" w:cs="Courier New"/>
          <w:sz w:val="24"/>
          <w:szCs w:val="24"/>
        </w:rPr>
      </w:pPr>
      <w:del w:id="2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505 27 1 2 1 41 60 60 60 60 60</w:delText>
        </w:r>
      </w:del>
    </w:p>
    <w:p w14:paraId="019A7891" w14:textId="2393C76D" w:rsidR="000D5A7E" w:rsidRPr="000D5A7E" w:rsidDel="00580A98" w:rsidRDefault="000D5A7E" w:rsidP="000D5A7E">
      <w:pPr>
        <w:spacing w:after="0"/>
        <w:rPr>
          <w:del w:id="2045" w:author="Sebring, Amanda J" w:date="2017-10-04T09:14:00Z"/>
          <w:rFonts w:ascii="Courier New" w:hAnsi="Courier New" w:cs="Courier New"/>
          <w:sz w:val="24"/>
          <w:szCs w:val="24"/>
        </w:rPr>
      </w:pPr>
      <w:del w:id="2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505 28 1 2 1 42 45 45 40 40 40</w:delText>
        </w:r>
      </w:del>
    </w:p>
    <w:p w14:paraId="1E0FF72B" w14:textId="5321FF67" w:rsidR="000D5A7E" w:rsidRPr="000D5A7E" w:rsidDel="00580A98" w:rsidRDefault="000D5A7E" w:rsidP="000D5A7E">
      <w:pPr>
        <w:spacing w:after="0"/>
        <w:rPr>
          <w:del w:id="2047" w:author="Sebring, Amanda J" w:date="2017-10-04T09:14:00Z"/>
          <w:rFonts w:ascii="Courier New" w:hAnsi="Courier New" w:cs="Courier New"/>
          <w:sz w:val="24"/>
          <w:szCs w:val="24"/>
        </w:rPr>
      </w:pPr>
      <w:del w:id="2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505 29 1 2 1 43 45 45 40 55 40</w:delText>
        </w:r>
      </w:del>
    </w:p>
    <w:p w14:paraId="6589F1B4" w14:textId="48CDFEA3" w:rsidR="000D5A7E" w:rsidRPr="000D5A7E" w:rsidDel="00580A98" w:rsidRDefault="000D5A7E" w:rsidP="000D5A7E">
      <w:pPr>
        <w:spacing w:after="0"/>
        <w:rPr>
          <w:del w:id="2049" w:author="Sebring, Amanda J" w:date="2017-10-04T09:14:00Z"/>
          <w:rFonts w:ascii="Courier New" w:hAnsi="Courier New" w:cs="Courier New"/>
          <w:sz w:val="24"/>
          <w:szCs w:val="24"/>
        </w:rPr>
      </w:pPr>
      <w:del w:id="2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505 31 1 2 1 44 60 60 45 60 45</w:delText>
        </w:r>
      </w:del>
    </w:p>
    <w:p w14:paraId="780A7DDC" w14:textId="418876B2" w:rsidR="000D5A7E" w:rsidRPr="000D5A7E" w:rsidDel="00580A98" w:rsidRDefault="000D5A7E" w:rsidP="000D5A7E">
      <w:pPr>
        <w:spacing w:after="0"/>
        <w:rPr>
          <w:del w:id="2051" w:author="Sebring, Amanda J" w:date="2017-10-04T09:14:00Z"/>
          <w:rFonts w:ascii="Courier New" w:hAnsi="Courier New" w:cs="Courier New"/>
          <w:sz w:val="24"/>
          <w:szCs w:val="24"/>
        </w:rPr>
      </w:pPr>
      <w:del w:id="2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505 32 1 2 1 45 45 45 45 60 40</w:delText>
        </w:r>
      </w:del>
    </w:p>
    <w:p w14:paraId="458B65FF" w14:textId="146E915B" w:rsidR="000D5A7E" w:rsidRPr="000D5A7E" w:rsidDel="00580A98" w:rsidRDefault="000D5A7E" w:rsidP="000D5A7E">
      <w:pPr>
        <w:spacing w:after="0"/>
        <w:rPr>
          <w:del w:id="2053" w:author="Sebring, Amanda J" w:date="2017-10-04T09:14:00Z"/>
          <w:rFonts w:ascii="Courier New" w:hAnsi="Courier New" w:cs="Courier New"/>
          <w:sz w:val="24"/>
          <w:szCs w:val="24"/>
        </w:rPr>
      </w:pPr>
      <w:del w:id="2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505 33 1 2 1 46 45 45 40 65 40</w:delText>
        </w:r>
      </w:del>
    </w:p>
    <w:p w14:paraId="0FD4B1E5" w14:textId="39673884" w:rsidR="000D5A7E" w:rsidRPr="000D5A7E" w:rsidDel="00580A98" w:rsidRDefault="000D5A7E" w:rsidP="000D5A7E">
      <w:pPr>
        <w:spacing w:after="0"/>
        <w:rPr>
          <w:del w:id="2055" w:author="Sebring, Amanda J" w:date="2017-10-04T09:14:00Z"/>
          <w:rFonts w:ascii="Courier New" w:hAnsi="Courier New" w:cs="Courier New"/>
          <w:sz w:val="24"/>
          <w:szCs w:val="24"/>
        </w:rPr>
      </w:pPr>
      <w:del w:id="2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505 34 1 2 1 47 45 45 40 40 40</w:delText>
        </w:r>
      </w:del>
    </w:p>
    <w:p w14:paraId="6DB951E4" w14:textId="5CFB2AA8" w:rsidR="000D5A7E" w:rsidRPr="000D5A7E" w:rsidDel="00580A98" w:rsidRDefault="000D5A7E" w:rsidP="000D5A7E">
      <w:pPr>
        <w:spacing w:after="0"/>
        <w:rPr>
          <w:del w:id="2057" w:author="Sebring, Amanda J" w:date="2017-10-04T09:14:00Z"/>
          <w:rFonts w:ascii="Courier New" w:hAnsi="Courier New" w:cs="Courier New"/>
          <w:sz w:val="24"/>
          <w:szCs w:val="24"/>
        </w:rPr>
      </w:pPr>
      <w:del w:id="2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505 35 1 2 1 48 45 45 45 55 40</w:delText>
        </w:r>
      </w:del>
    </w:p>
    <w:p w14:paraId="79877E67" w14:textId="653780BB" w:rsidR="000D5A7E" w:rsidRPr="000D5A7E" w:rsidDel="00580A98" w:rsidRDefault="000D5A7E" w:rsidP="000D5A7E">
      <w:pPr>
        <w:spacing w:after="0"/>
        <w:rPr>
          <w:del w:id="2059" w:author="Sebring, Amanda J" w:date="2017-10-04T09:14:00Z"/>
          <w:rFonts w:ascii="Courier New" w:hAnsi="Courier New" w:cs="Courier New"/>
          <w:sz w:val="24"/>
          <w:szCs w:val="24"/>
        </w:rPr>
      </w:pPr>
      <w:del w:id="2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505 36 1 2 1 49 40 40 40 40 40</w:delText>
        </w:r>
      </w:del>
    </w:p>
    <w:p w14:paraId="5E0928E2" w14:textId="7CE8F852" w:rsidR="000D5A7E" w:rsidRPr="000D5A7E" w:rsidDel="00580A98" w:rsidRDefault="000D5A7E" w:rsidP="000D5A7E">
      <w:pPr>
        <w:spacing w:after="0"/>
        <w:rPr>
          <w:del w:id="2061" w:author="Sebring, Amanda J" w:date="2017-10-04T09:14:00Z"/>
          <w:rFonts w:ascii="Courier New" w:hAnsi="Courier New" w:cs="Courier New"/>
          <w:sz w:val="24"/>
          <w:szCs w:val="24"/>
        </w:rPr>
      </w:pPr>
      <w:del w:id="2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505 41 1 2 1 50 60 60 45 65 45</w:delText>
        </w:r>
      </w:del>
    </w:p>
    <w:p w14:paraId="20723C7F" w14:textId="4915E0D5" w:rsidR="000D5A7E" w:rsidRPr="000D5A7E" w:rsidDel="00580A98" w:rsidRDefault="000D5A7E" w:rsidP="000D5A7E">
      <w:pPr>
        <w:spacing w:after="0"/>
        <w:rPr>
          <w:del w:id="2063" w:author="Sebring, Amanda J" w:date="2017-10-04T09:14:00Z"/>
          <w:rFonts w:ascii="Courier New" w:hAnsi="Courier New" w:cs="Courier New"/>
          <w:sz w:val="24"/>
          <w:szCs w:val="24"/>
        </w:rPr>
      </w:pPr>
      <w:del w:id="2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505 44 1 2 1 51 45 45 40 45 40</w:delText>
        </w:r>
      </w:del>
    </w:p>
    <w:p w14:paraId="5987982C" w14:textId="49099CAB" w:rsidR="000D5A7E" w:rsidRPr="000D5A7E" w:rsidDel="00580A98" w:rsidRDefault="000D5A7E" w:rsidP="000D5A7E">
      <w:pPr>
        <w:spacing w:after="0"/>
        <w:rPr>
          <w:del w:id="2065" w:author="Sebring, Amanda J" w:date="2017-10-04T09:14:00Z"/>
          <w:rFonts w:ascii="Courier New" w:hAnsi="Courier New" w:cs="Courier New"/>
          <w:sz w:val="24"/>
          <w:szCs w:val="24"/>
        </w:rPr>
      </w:pPr>
      <w:del w:id="2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505 45 1 2 1 52 45 45 45 60 45</w:delText>
        </w:r>
      </w:del>
    </w:p>
    <w:p w14:paraId="41E5A720" w14:textId="051DC5EB" w:rsidR="000D5A7E" w:rsidRPr="000D5A7E" w:rsidDel="00580A98" w:rsidRDefault="000D5A7E" w:rsidP="000D5A7E">
      <w:pPr>
        <w:spacing w:after="0"/>
        <w:rPr>
          <w:del w:id="2067" w:author="Sebring, Amanda J" w:date="2017-10-04T09:14:00Z"/>
          <w:rFonts w:ascii="Courier New" w:hAnsi="Courier New" w:cs="Courier New"/>
          <w:sz w:val="24"/>
          <w:szCs w:val="24"/>
        </w:rPr>
      </w:pPr>
      <w:del w:id="2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505 47 1 2 1 53 55 55 55 65 50</w:delText>
        </w:r>
      </w:del>
    </w:p>
    <w:p w14:paraId="224959FB" w14:textId="13CB725E" w:rsidR="000D5A7E" w:rsidRPr="000D5A7E" w:rsidDel="00580A98" w:rsidRDefault="000D5A7E" w:rsidP="000D5A7E">
      <w:pPr>
        <w:spacing w:after="0"/>
        <w:rPr>
          <w:del w:id="2069" w:author="Sebring, Amanda J" w:date="2017-10-04T09:14:00Z"/>
          <w:rFonts w:ascii="Courier New" w:hAnsi="Courier New" w:cs="Courier New"/>
          <w:sz w:val="24"/>
          <w:szCs w:val="24"/>
        </w:rPr>
      </w:pPr>
      <w:del w:id="2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505 48 1 2 1 54 60 60 50 50 55</w:delText>
        </w:r>
      </w:del>
    </w:p>
    <w:p w14:paraId="730DC67A" w14:textId="3A208CD9" w:rsidR="000D5A7E" w:rsidRPr="000D5A7E" w:rsidDel="00580A98" w:rsidRDefault="000D5A7E" w:rsidP="000D5A7E">
      <w:pPr>
        <w:spacing w:after="0"/>
        <w:rPr>
          <w:del w:id="2071" w:author="Sebring, Amanda J" w:date="2017-10-04T09:14:00Z"/>
          <w:rFonts w:ascii="Courier New" w:hAnsi="Courier New" w:cs="Courier New"/>
          <w:sz w:val="24"/>
          <w:szCs w:val="24"/>
        </w:rPr>
      </w:pPr>
      <w:del w:id="2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505 49 1 2 1 55 45 45 45 60 40</w:delText>
        </w:r>
      </w:del>
    </w:p>
    <w:p w14:paraId="72841D6B" w14:textId="55C4A70D" w:rsidR="000D5A7E" w:rsidRPr="000D5A7E" w:rsidDel="00580A98" w:rsidRDefault="000D5A7E" w:rsidP="000D5A7E">
      <w:pPr>
        <w:spacing w:after="0"/>
        <w:rPr>
          <w:del w:id="2073" w:author="Sebring, Amanda J" w:date="2017-10-04T09:14:00Z"/>
          <w:rFonts w:ascii="Courier New" w:hAnsi="Courier New" w:cs="Courier New"/>
          <w:sz w:val="24"/>
          <w:szCs w:val="24"/>
        </w:rPr>
      </w:pPr>
      <w:del w:id="2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505 51 1 2 1 56 45 45 45 60 50</w:delText>
        </w:r>
      </w:del>
    </w:p>
    <w:p w14:paraId="51698FAD" w14:textId="43D845D3" w:rsidR="000D5A7E" w:rsidRPr="000D5A7E" w:rsidDel="00580A98" w:rsidRDefault="000D5A7E" w:rsidP="000D5A7E">
      <w:pPr>
        <w:spacing w:after="0"/>
        <w:rPr>
          <w:del w:id="2075" w:author="Sebring, Amanda J" w:date="2017-10-04T09:14:00Z"/>
          <w:rFonts w:ascii="Courier New" w:hAnsi="Courier New" w:cs="Courier New"/>
          <w:sz w:val="24"/>
          <w:szCs w:val="24"/>
        </w:rPr>
      </w:pPr>
      <w:del w:id="2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505 53 1 2 1 57 45 45 55 65 50</w:delText>
        </w:r>
      </w:del>
    </w:p>
    <w:p w14:paraId="59B9B8C9" w14:textId="014EDBFF" w:rsidR="000D5A7E" w:rsidRPr="000D5A7E" w:rsidDel="00580A98" w:rsidRDefault="000D5A7E" w:rsidP="000D5A7E">
      <w:pPr>
        <w:spacing w:after="0"/>
        <w:rPr>
          <w:del w:id="2077" w:author="Sebring, Amanda J" w:date="2017-10-04T09:14:00Z"/>
          <w:rFonts w:ascii="Courier New" w:hAnsi="Courier New" w:cs="Courier New"/>
          <w:sz w:val="24"/>
          <w:szCs w:val="24"/>
        </w:rPr>
      </w:pPr>
      <w:del w:id="2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505 55 1 2 1 58 60 60 50 60 50</w:delText>
        </w:r>
      </w:del>
    </w:p>
    <w:p w14:paraId="44F2E829" w14:textId="0CFA6136" w:rsidR="000D5A7E" w:rsidRPr="000D5A7E" w:rsidDel="00580A98" w:rsidRDefault="000D5A7E" w:rsidP="000D5A7E">
      <w:pPr>
        <w:spacing w:after="0"/>
        <w:rPr>
          <w:del w:id="2079" w:author="Sebring, Amanda J" w:date="2017-10-04T09:14:00Z"/>
          <w:rFonts w:ascii="Courier New" w:hAnsi="Courier New" w:cs="Courier New"/>
          <w:sz w:val="24"/>
          <w:szCs w:val="24"/>
        </w:rPr>
      </w:pPr>
      <w:del w:id="2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505 56 1 2 1 59 45 45 45 60 45</w:delText>
        </w:r>
      </w:del>
    </w:p>
    <w:p w14:paraId="35C15160" w14:textId="727A40CD" w:rsidR="000D5A7E" w:rsidRPr="000D5A7E" w:rsidDel="00580A98" w:rsidRDefault="000D5A7E" w:rsidP="000D5A7E">
      <w:pPr>
        <w:spacing w:after="0"/>
        <w:rPr>
          <w:del w:id="2081" w:author="Sebring, Amanda J" w:date="2017-10-04T09:14:00Z"/>
          <w:rFonts w:ascii="Courier New" w:hAnsi="Courier New" w:cs="Courier New"/>
          <w:sz w:val="24"/>
          <w:szCs w:val="24"/>
        </w:rPr>
      </w:pPr>
      <w:del w:id="2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505 57 1 2 1 60 45 45 45 60 40</w:delText>
        </w:r>
      </w:del>
    </w:p>
    <w:p w14:paraId="545B999B" w14:textId="57087F76" w:rsidR="000D5A7E" w:rsidRPr="000D5A7E" w:rsidDel="00580A98" w:rsidRDefault="000D5A7E" w:rsidP="000D5A7E">
      <w:pPr>
        <w:spacing w:after="0"/>
        <w:rPr>
          <w:del w:id="2083" w:author="Sebring, Amanda J" w:date="2017-10-04T09:14:00Z"/>
          <w:rFonts w:ascii="Courier New" w:hAnsi="Courier New" w:cs="Courier New"/>
          <w:sz w:val="24"/>
          <w:szCs w:val="24"/>
        </w:rPr>
      </w:pPr>
      <w:del w:id="2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505 58 1 2 1 61 40 40 40 40 40</w:delText>
        </w:r>
      </w:del>
    </w:p>
    <w:p w14:paraId="59209EF5" w14:textId="5A87A8CB" w:rsidR="000D5A7E" w:rsidRPr="000D5A7E" w:rsidDel="00580A98" w:rsidRDefault="000D5A7E" w:rsidP="000D5A7E">
      <w:pPr>
        <w:spacing w:after="0"/>
        <w:rPr>
          <w:del w:id="2085" w:author="Sebring, Amanda J" w:date="2017-10-04T09:14:00Z"/>
          <w:rFonts w:ascii="Courier New" w:hAnsi="Courier New" w:cs="Courier New"/>
          <w:sz w:val="24"/>
          <w:szCs w:val="24"/>
        </w:rPr>
      </w:pPr>
      <w:del w:id="2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505 59 1 2 1 62 55 55 55 55 50</w:delText>
        </w:r>
      </w:del>
    </w:p>
    <w:p w14:paraId="537EFA10" w14:textId="7D6459F7" w:rsidR="000D5A7E" w:rsidRPr="000D5A7E" w:rsidDel="00580A98" w:rsidRDefault="000D5A7E" w:rsidP="000D5A7E">
      <w:pPr>
        <w:spacing w:after="0"/>
        <w:rPr>
          <w:del w:id="2087" w:author="Sebring, Amanda J" w:date="2017-10-04T09:14:00Z"/>
          <w:rFonts w:ascii="Courier New" w:hAnsi="Courier New" w:cs="Courier New"/>
          <w:sz w:val="24"/>
          <w:szCs w:val="24"/>
        </w:rPr>
      </w:pPr>
      <w:del w:id="2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505 60 1 2 1 63 45 45 45 60 40</w:delText>
        </w:r>
      </w:del>
    </w:p>
    <w:p w14:paraId="494C2894" w14:textId="59ED9354" w:rsidR="000D5A7E" w:rsidRPr="000D5A7E" w:rsidDel="00580A98" w:rsidRDefault="000D5A7E" w:rsidP="000D5A7E">
      <w:pPr>
        <w:spacing w:after="0"/>
        <w:rPr>
          <w:del w:id="2089" w:author="Sebring, Amanda J" w:date="2017-10-04T09:14:00Z"/>
          <w:rFonts w:ascii="Courier New" w:hAnsi="Courier New" w:cs="Courier New"/>
          <w:sz w:val="24"/>
          <w:szCs w:val="24"/>
        </w:rPr>
      </w:pPr>
      <w:del w:id="2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505 61 1 2 1 64 55 55 55 60 45</w:delText>
        </w:r>
      </w:del>
    </w:p>
    <w:p w14:paraId="09BD9DC5" w14:textId="68EAA583" w:rsidR="000D5A7E" w:rsidRPr="000D5A7E" w:rsidDel="00580A98" w:rsidRDefault="000D5A7E" w:rsidP="000D5A7E">
      <w:pPr>
        <w:spacing w:after="0"/>
        <w:rPr>
          <w:del w:id="2091" w:author="Sebring, Amanda J" w:date="2017-10-04T09:14:00Z"/>
          <w:rFonts w:ascii="Courier New" w:hAnsi="Courier New" w:cs="Courier New"/>
          <w:sz w:val="24"/>
          <w:szCs w:val="24"/>
        </w:rPr>
      </w:pPr>
      <w:del w:id="2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505 62 1 2 1 65 55 55 45 55 40</w:delText>
        </w:r>
      </w:del>
    </w:p>
    <w:p w14:paraId="4A5A468A" w14:textId="021B4866" w:rsidR="000D5A7E" w:rsidRPr="000D5A7E" w:rsidDel="00580A98" w:rsidRDefault="000D5A7E" w:rsidP="000D5A7E">
      <w:pPr>
        <w:spacing w:after="0"/>
        <w:rPr>
          <w:del w:id="2093" w:author="Sebring, Amanda J" w:date="2017-10-04T09:14:00Z"/>
          <w:rFonts w:ascii="Courier New" w:hAnsi="Courier New" w:cs="Courier New"/>
          <w:sz w:val="24"/>
          <w:szCs w:val="24"/>
        </w:rPr>
      </w:pPr>
      <w:del w:id="2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505 63 1 2 1 66 55 55 45 60 45</w:delText>
        </w:r>
      </w:del>
    </w:p>
    <w:p w14:paraId="0450E9EA" w14:textId="2177CDDD" w:rsidR="000D5A7E" w:rsidRPr="000D5A7E" w:rsidDel="00580A98" w:rsidRDefault="000D5A7E" w:rsidP="000D5A7E">
      <w:pPr>
        <w:spacing w:after="0"/>
        <w:rPr>
          <w:del w:id="2095" w:author="Sebring, Amanda J" w:date="2017-10-04T09:14:00Z"/>
          <w:rFonts w:ascii="Courier New" w:hAnsi="Courier New" w:cs="Courier New"/>
          <w:sz w:val="24"/>
          <w:szCs w:val="24"/>
        </w:rPr>
      </w:pPr>
      <w:del w:id="2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505 64 1 2 1 67 40 40 40 40 40</w:delText>
        </w:r>
      </w:del>
    </w:p>
    <w:p w14:paraId="2F2A57F4" w14:textId="77ECC217" w:rsidR="000D5A7E" w:rsidRPr="000D5A7E" w:rsidDel="00580A98" w:rsidRDefault="000D5A7E" w:rsidP="000D5A7E">
      <w:pPr>
        <w:spacing w:after="0"/>
        <w:rPr>
          <w:del w:id="2097" w:author="Sebring, Amanda J" w:date="2017-10-04T09:14:00Z"/>
          <w:rFonts w:ascii="Courier New" w:hAnsi="Courier New" w:cs="Courier New"/>
          <w:sz w:val="24"/>
          <w:szCs w:val="24"/>
        </w:rPr>
      </w:pPr>
      <w:del w:id="2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505 66 1 2 1 68 45 45 45 55 45</w:delText>
        </w:r>
      </w:del>
    </w:p>
    <w:p w14:paraId="067CE9FC" w14:textId="11BBCBFF" w:rsidR="000D5A7E" w:rsidRPr="000D5A7E" w:rsidDel="00580A98" w:rsidRDefault="000D5A7E" w:rsidP="000D5A7E">
      <w:pPr>
        <w:spacing w:after="0"/>
        <w:rPr>
          <w:del w:id="2099" w:author="Sebring, Amanda J" w:date="2017-10-04T09:14:00Z"/>
          <w:rFonts w:ascii="Courier New" w:hAnsi="Courier New" w:cs="Courier New"/>
          <w:sz w:val="24"/>
          <w:szCs w:val="24"/>
        </w:rPr>
      </w:pPr>
      <w:del w:id="2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505 67 1 2 1 69 60 60 50 60 45</w:delText>
        </w:r>
      </w:del>
    </w:p>
    <w:p w14:paraId="012920D2" w14:textId="0FEB82BD" w:rsidR="000D5A7E" w:rsidRPr="000D5A7E" w:rsidDel="00580A98" w:rsidRDefault="000D5A7E" w:rsidP="000D5A7E">
      <w:pPr>
        <w:spacing w:after="0"/>
        <w:rPr>
          <w:del w:id="2101" w:author="Sebring, Amanda J" w:date="2017-10-04T09:14:00Z"/>
          <w:rFonts w:ascii="Courier New" w:hAnsi="Courier New" w:cs="Courier New"/>
          <w:sz w:val="24"/>
          <w:szCs w:val="24"/>
        </w:rPr>
      </w:pPr>
      <w:del w:id="2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505 68 1 2 1 70 40 40 40 45 40</w:delText>
        </w:r>
      </w:del>
    </w:p>
    <w:p w14:paraId="21DCDB94" w14:textId="6DF6C26B" w:rsidR="000D5A7E" w:rsidRPr="000D5A7E" w:rsidDel="00580A98" w:rsidRDefault="000D5A7E" w:rsidP="000D5A7E">
      <w:pPr>
        <w:spacing w:after="0"/>
        <w:rPr>
          <w:del w:id="2103" w:author="Sebring, Amanda J" w:date="2017-10-04T09:14:00Z"/>
          <w:rFonts w:ascii="Courier New" w:hAnsi="Courier New" w:cs="Courier New"/>
          <w:sz w:val="24"/>
          <w:szCs w:val="24"/>
        </w:rPr>
      </w:pPr>
      <w:del w:id="2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505 69 1 2 1 71 40 40 40 40 40</w:delText>
        </w:r>
      </w:del>
    </w:p>
    <w:p w14:paraId="30E07497" w14:textId="0263AA43" w:rsidR="000D5A7E" w:rsidRPr="000D5A7E" w:rsidDel="00580A98" w:rsidRDefault="000D5A7E" w:rsidP="000D5A7E">
      <w:pPr>
        <w:spacing w:after="0"/>
        <w:rPr>
          <w:del w:id="2105" w:author="Sebring, Amanda J" w:date="2017-10-04T09:14:00Z"/>
          <w:rFonts w:ascii="Courier New" w:hAnsi="Courier New" w:cs="Courier New"/>
          <w:sz w:val="24"/>
          <w:szCs w:val="24"/>
        </w:rPr>
      </w:pPr>
      <w:del w:id="2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505 71 1 2 1 72 45 45 40 60 45</w:delText>
        </w:r>
      </w:del>
    </w:p>
    <w:p w14:paraId="2DE59033" w14:textId="1CACAD33" w:rsidR="000D5A7E" w:rsidRPr="000D5A7E" w:rsidDel="00580A98" w:rsidRDefault="000D5A7E" w:rsidP="000D5A7E">
      <w:pPr>
        <w:spacing w:after="0"/>
        <w:rPr>
          <w:del w:id="2107" w:author="Sebring, Amanda J" w:date="2017-10-04T09:14:00Z"/>
          <w:rFonts w:ascii="Courier New" w:hAnsi="Courier New" w:cs="Courier New"/>
          <w:sz w:val="24"/>
          <w:szCs w:val="24"/>
        </w:rPr>
      </w:pPr>
      <w:del w:id="2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505 72 1 2 1 73 45 45 45 60 40</w:delText>
        </w:r>
      </w:del>
    </w:p>
    <w:p w14:paraId="5AD9AD5C" w14:textId="092F80A4" w:rsidR="000D5A7E" w:rsidRPr="000D5A7E" w:rsidDel="00580A98" w:rsidRDefault="000D5A7E" w:rsidP="000D5A7E">
      <w:pPr>
        <w:spacing w:after="0"/>
        <w:rPr>
          <w:del w:id="2109" w:author="Sebring, Amanda J" w:date="2017-10-04T09:14:00Z"/>
          <w:rFonts w:ascii="Courier New" w:hAnsi="Courier New" w:cs="Courier New"/>
          <w:sz w:val="24"/>
          <w:szCs w:val="24"/>
        </w:rPr>
      </w:pPr>
      <w:del w:id="2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505 73 1 2 1 74 45 45 45 55 45</w:delText>
        </w:r>
      </w:del>
    </w:p>
    <w:p w14:paraId="6BDC86C9" w14:textId="49DD9F83" w:rsidR="000D5A7E" w:rsidRPr="000D5A7E" w:rsidDel="00580A98" w:rsidRDefault="000D5A7E" w:rsidP="000D5A7E">
      <w:pPr>
        <w:spacing w:after="0"/>
        <w:rPr>
          <w:del w:id="2111" w:author="Sebring, Amanda J" w:date="2017-10-04T09:14:00Z"/>
          <w:rFonts w:ascii="Courier New" w:hAnsi="Courier New" w:cs="Courier New"/>
          <w:sz w:val="24"/>
          <w:szCs w:val="24"/>
        </w:rPr>
      </w:pPr>
      <w:del w:id="2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505 74 1 2 1 75 40 40 40 40 40</w:delText>
        </w:r>
      </w:del>
    </w:p>
    <w:p w14:paraId="062BC5CF" w14:textId="35B0FA61" w:rsidR="000D5A7E" w:rsidRPr="000D5A7E" w:rsidDel="00580A98" w:rsidRDefault="000D5A7E" w:rsidP="000D5A7E">
      <w:pPr>
        <w:spacing w:after="0"/>
        <w:rPr>
          <w:del w:id="2113" w:author="Sebring, Amanda J" w:date="2017-10-04T09:14:00Z"/>
          <w:rFonts w:ascii="Courier New" w:hAnsi="Courier New" w:cs="Courier New"/>
          <w:sz w:val="24"/>
          <w:szCs w:val="24"/>
        </w:rPr>
      </w:pPr>
      <w:del w:id="2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505 75 1 2 1 76 55 55 55 60 45</w:delText>
        </w:r>
      </w:del>
    </w:p>
    <w:p w14:paraId="5850422E" w14:textId="5710A1EB" w:rsidR="000D5A7E" w:rsidRPr="000D5A7E" w:rsidDel="00580A98" w:rsidRDefault="000D5A7E" w:rsidP="000D5A7E">
      <w:pPr>
        <w:spacing w:after="0"/>
        <w:rPr>
          <w:del w:id="2115" w:author="Sebring, Amanda J" w:date="2017-10-04T09:14:00Z"/>
          <w:rFonts w:ascii="Courier New" w:hAnsi="Courier New" w:cs="Courier New"/>
          <w:sz w:val="24"/>
          <w:szCs w:val="24"/>
        </w:rPr>
      </w:pPr>
      <w:del w:id="2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505 77 1 2 1 77 45 45 40 60 45</w:delText>
        </w:r>
      </w:del>
    </w:p>
    <w:p w14:paraId="1A07D074" w14:textId="5F13A9C3" w:rsidR="000D5A7E" w:rsidRPr="000D5A7E" w:rsidDel="00580A98" w:rsidRDefault="000D5A7E" w:rsidP="000D5A7E">
      <w:pPr>
        <w:spacing w:after="0"/>
        <w:rPr>
          <w:del w:id="2117" w:author="Sebring, Amanda J" w:date="2017-10-04T09:14:00Z"/>
          <w:rFonts w:ascii="Courier New" w:hAnsi="Courier New" w:cs="Courier New"/>
          <w:sz w:val="24"/>
          <w:szCs w:val="24"/>
        </w:rPr>
      </w:pPr>
      <w:del w:id="2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505 78 1 2 1 78 45 45 40 60 40</w:delText>
        </w:r>
      </w:del>
    </w:p>
    <w:p w14:paraId="38D4C1A4" w14:textId="7D46D23A" w:rsidR="000D5A7E" w:rsidRPr="000D5A7E" w:rsidDel="00580A98" w:rsidRDefault="000D5A7E" w:rsidP="000D5A7E">
      <w:pPr>
        <w:spacing w:after="0"/>
        <w:rPr>
          <w:del w:id="2119" w:author="Sebring, Amanda J" w:date="2017-10-04T09:14:00Z"/>
          <w:rFonts w:ascii="Courier New" w:hAnsi="Courier New" w:cs="Courier New"/>
          <w:sz w:val="24"/>
          <w:szCs w:val="24"/>
        </w:rPr>
      </w:pPr>
      <w:del w:id="2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505 79 1 2 1 79 60 60 50 70 50</w:delText>
        </w:r>
      </w:del>
    </w:p>
    <w:p w14:paraId="55157FB4" w14:textId="7E4819B9" w:rsidR="000D5A7E" w:rsidRPr="000D5A7E" w:rsidDel="00580A98" w:rsidRDefault="000D5A7E" w:rsidP="000D5A7E">
      <w:pPr>
        <w:spacing w:after="0"/>
        <w:rPr>
          <w:del w:id="2121" w:author="Sebring, Amanda J" w:date="2017-10-04T09:14:00Z"/>
          <w:rFonts w:ascii="Courier New" w:hAnsi="Courier New" w:cs="Courier New"/>
          <w:sz w:val="24"/>
          <w:szCs w:val="24"/>
        </w:rPr>
      </w:pPr>
      <w:del w:id="2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505 80 1 2 1 80 60 60 50 55 55</w:delText>
        </w:r>
      </w:del>
    </w:p>
    <w:p w14:paraId="34D0EF0A" w14:textId="0A159F00" w:rsidR="000D5A7E" w:rsidRPr="000D5A7E" w:rsidDel="00580A98" w:rsidRDefault="000D5A7E" w:rsidP="000D5A7E">
      <w:pPr>
        <w:spacing w:after="0"/>
        <w:rPr>
          <w:del w:id="2123" w:author="Sebring, Amanda J" w:date="2017-10-04T09:14:00Z"/>
          <w:rFonts w:ascii="Courier New" w:hAnsi="Courier New" w:cs="Courier New"/>
          <w:sz w:val="24"/>
          <w:szCs w:val="24"/>
        </w:rPr>
      </w:pPr>
      <w:del w:id="2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505 00 1 0 0 00 60 60 40 75 40</w:delText>
        </w:r>
      </w:del>
    </w:p>
    <w:p w14:paraId="4E6F1385" w14:textId="5288A50E" w:rsidR="000D5A7E" w:rsidRPr="000D5A7E" w:rsidDel="00580A98" w:rsidRDefault="000D5A7E" w:rsidP="000D5A7E">
      <w:pPr>
        <w:spacing w:after="0"/>
        <w:rPr>
          <w:del w:id="2125" w:author="Sebring, Amanda J" w:date="2017-10-04T09:14:00Z"/>
          <w:rFonts w:ascii="Courier New" w:hAnsi="Courier New" w:cs="Courier New"/>
          <w:sz w:val="24"/>
          <w:szCs w:val="24"/>
        </w:rPr>
      </w:pPr>
      <w:del w:id="2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505 02 1 2 2 01 65 60 60 70 55</w:delText>
        </w:r>
      </w:del>
    </w:p>
    <w:p w14:paraId="164CBAB2" w14:textId="70B9175F" w:rsidR="000D5A7E" w:rsidRPr="000D5A7E" w:rsidDel="00580A98" w:rsidRDefault="000D5A7E" w:rsidP="000D5A7E">
      <w:pPr>
        <w:spacing w:after="0"/>
        <w:rPr>
          <w:del w:id="2127" w:author="Sebring, Amanda J" w:date="2017-10-04T09:14:00Z"/>
          <w:rFonts w:ascii="Courier New" w:hAnsi="Courier New" w:cs="Courier New"/>
          <w:sz w:val="24"/>
          <w:szCs w:val="24"/>
        </w:rPr>
      </w:pPr>
      <w:del w:id="2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505 04 1 2 2 02 45 45 40 40 40</w:delText>
        </w:r>
      </w:del>
    </w:p>
    <w:p w14:paraId="18A30F4A" w14:textId="0F90A1CD" w:rsidR="000D5A7E" w:rsidRPr="000D5A7E" w:rsidDel="00580A98" w:rsidRDefault="000D5A7E" w:rsidP="000D5A7E">
      <w:pPr>
        <w:spacing w:after="0"/>
        <w:rPr>
          <w:del w:id="2129" w:author="Sebring, Amanda J" w:date="2017-10-04T09:14:00Z"/>
          <w:rFonts w:ascii="Courier New" w:hAnsi="Courier New" w:cs="Courier New"/>
          <w:sz w:val="24"/>
          <w:szCs w:val="24"/>
        </w:rPr>
      </w:pPr>
      <w:del w:id="2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505 09 1 2 2 03 45 45 40 40 40</w:delText>
        </w:r>
      </w:del>
    </w:p>
    <w:p w14:paraId="428E4E71" w14:textId="0D919DEE" w:rsidR="000D5A7E" w:rsidRPr="000D5A7E" w:rsidDel="00580A98" w:rsidRDefault="000D5A7E" w:rsidP="000D5A7E">
      <w:pPr>
        <w:spacing w:after="0"/>
        <w:rPr>
          <w:del w:id="2131" w:author="Sebring, Amanda J" w:date="2017-10-04T09:14:00Z"/>
          <w:rFonts w:ascii="Courier New" w:hAnsi="Courier New" w:cs="Courier New"/>
          <w:sz w:val="24"/>
          <w:szCs w:val="24"/>
        </w:rPr>
      </w:pPr>
      <w:del w:id="2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505 11 1 2 2 04 60 60 55 65 55</w:delText>
        </w:r>
      </w:del>
    </w:p>
    <w:p w14:paraId="6864269B" w14:textId="7723BBF5" w:rsidR="000D5A7E" w:rsidRPr="000D5A7E" w:rsidDel="00580A98" w:rsidRDefault="000D5A7E" w:rsidP="000D5A7E">
      <w:pPr>
        <w:spacing w:after="0"/>
        <w:rPr>
          <w:del w:id="2133" w:author="Sebring, Amanda J" w:date="2017-10-04T09:14:00Z"/>
          <w:rFonts w:ascii="Courier New" w:hAnsi="Courier New" w:cs="Courier New"/>
          <w:sz w:val="24"/>
          <w:szCs w:val="24"/>
        </w:rPr>
      </w:pPr>
      <w:del w:id="2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505 22 1 2 2 05 40 40 35 35 40</w:delText>
        </w:r>
      </w:del>
    </w:p>
    <w:p w14:paraId="6529F52D" w14:textId="4C5FE88A" w:rsidR="000D5A7E" w:rsidRPr="000D5A7E" w:rsidDel="00580A98" w:rsidRDefault="000D5A7E" w:rsidP="000D5A7E">
      <w:pPr>
        <w:spacing w:after="0"/>
        <w:rPr>
          <w:del w:id="2135" w:author="Sebring, Amanda J" w:date="2017-10-04T09:14:00Z"/>
          <w:rFonts w:ascii="Courier New" w:hAnsi="Courier New" w:cs="Courier New"/>
          <w:sz w:val="24"/>
          <w:szCs w:val="24"/>
        </w:rPr>
      </w:pPr>
      <w:del w:id="2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505 39 1 2 2 06 70 70 65 75 60</w:delText>
        </w:r>
      </w:del>
    </w:p>
    <w:p w14:paraId="15AFBCA1" w14:textId="4C64479F" w:rsidR="000D5A7E" w:rsidRPr="000D5A7E" w:rsidDel="00580A98" w:rsidRDefault="000D5A7E" w:rsidP="000D5A7E">
      <w:pPr>
        <w:spacing w:after="0"/>
        <w:rPr>
          <w:del w:id="2137" w:author="Sebring, Amanda J" w:date="2017-10-04T09:14:00Z"/>
          <w:rFonts w:ascii="Courier New" w:hAnsi="Courier New" w:cs="Courier New"/>
          <w:sz w:val="24"/>
          <w:szCs w:val="24"/>
        </w:rPr>
      </w:pPr>
      <w:del w:id="2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505 40 1 2 2 07 55 45 35 40 40</w:delText>
        </w:r>
      </w:del>
    </w:p>
    <w:p w14:paraId="11E43AF1" w14:textId="674E0677" w:rsidR="000D5A7E" w:rsidRPr="000D5A7E" w:rsidDel="00580A98" w:rsidRDefault="000D5A7E" w:rsidP="000D5A7E">
      <w:pPr>
        <w:spacing w:after="0"/>
        <w:rPr>
          <w:del w:id="2139" w:author="Sebring, Amanda J" w:date="2017-10-04T09:14:00Z"/>
          <w:rFonts w:ascii="Courier New" w:hAnsi="Courier New" w:cs="Courier New"/>
          <w:sz w:val="24"/>
          <w:szCs w:val="24"/>
        </w:rPr>
      </w:pPr>
      <w:del w:id="2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505 46 1 2 2 08 65 60 60 70 55</w:delText>
        </w:r>
      </w:del>
    </w:p>
    <w:p w14:paraId="7BB5E9D7" w14:textId="383DFAE7" w:rsidR="000D5A7E" w:rsidRPr="000D5A7E" w:rsidDel="00580A98" w:rsidRDefault="000D5A7E" w:rsidP="000D5A7E">
      <w:pPr>
        <w:spacing w:after="0"/>
        <w:rPr>
          <w:del w:id="2141" w:author="Sebring, Amanda J" w:date="2017-10-04T09:14:00Z"/>
          <w:rFonts w:ascii="Courier New" w:hAnsi="Courier New" w:cs="Courier New"/>
          <w:sz w:val="24"/>
          <w:szCs w:val="24"/>
        </w:rPr>
      </w:pPr>
      <w:del w:id="2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505 13 1 2 2 09 60 65 60 65 60</w:delText>
        </w:r>
      </w:del>
    </w:p>
    <w:p w14:paraId="0CD8E973" w14:textId="78757BD3" w:rsidR="000D5A7E" w:rsidRPr="000D5A7E" w:rsidDel="00580A98" w:rsidRDefault="000D5A7E" w:rsidP="000D5A7E">
      <w:pPr>
        <w:spacing w:after="0"/>
        <w:rPr>
          <w:del w:id="2143" w:author="Sebring, Amanda J" w:date="2017-10-04T09:14:00Z"/>
          <w:rFonts w:ascii="Courier New" w:hAnsi="Courier New" w:cs="Courier New"/>
          <w:sz w:val="24"/>
          <w:szCs w:val="24"/>
        </w:rPr>
      </w:pPr>
      <w:del w:id="2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505 76 1 2 2 10 45 45 40 60 40</w:delText>
        </w:r>
      </w:del>
    </w:p>
    <w:p w14:paraId="78809C7E" w14:textId="20333B17" w:rsidR="000D5A7E" w:rsidRPr="000D5A7E" w:rsidDel="00580A98" w:rsidRDefault="000D5A7E" w:rsidP="000D5A7E">
      <w:pPr>
        <w:spacing w:after="0"/>
        <w:rPr>
          <w:del w:id="2145" w:author="Sebring, Amanda J" w:date="2017-10-04T09:14:00Z"/>
          <w:rFonts w:ascii="Courier New" w:hAnsi="Courier New" w:cs="Courier New"/>
          <w:sz w:val="24"/>
          <w:szCs w:val="24"/>
        </w:rPr>
      </w:pPr>
      <w:del w:id="2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505 43 1 2 2 11 45 40 40 40 40</w:delText>
        </w:r>
      </w:del>
    </w:p>
    <w:p w14:paraId="7900850E" w14:textId="77222C19" w:rsidR="000D5A7E" w:rsidRPr="000D5A7E" w:rsidDel="00580A98" w:rsidRDefault="000D5A7E" w:rsidP="000D5A7E">
      <w:pPr>
        <w:spacing w:after="0"/>
        <w:rPr>
          <w:del w:id="2147" w:author="Sebring, Amanda J" w:date="2017-10-04T09:14:00Z"/>
          <w:rFonts w:ascii="Courier New" w:hAnsi="Courier New" w:cs="Courier New"/>
          <w:sz w:val="24"/>
          <w:szCs w:val="24"/>
        </w:rPr>
      </w:pPr>
      <w:del w:id="2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505 54 1 2 2 12 </w:delText>
        </w:r>
      </w:del>
    </w:p>
    <w:p w14:paraId="23FD70E2" w14:textId="02764CB0" w:rsidR="000D5A7E" w:rsidRPr="000D5A7E" w:rsidDel="00580A98" w:rsidRDefault="000D5A7E" w:rsidP="000D5A7E">
      <w:pPr>
        <w:spacing w:after="0"/>
        <w:rPr>
          <w:del w:id="2149" w:author="Sebring, Amanda J" w:date="2017-10-04T09:14:00Z"/>
          <w:rFonts w:ascii="Courier New" w:hAnsi="Courier New" w:cs="Courier New"/>
          <w:sz w:val="24"/>
          <w:szCs w:val="24"/>
        </w:rPr>
      </w:pPr>
      <w:del w:id="2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505 01 1 2 2 13 65 65 70 70 60</w:delText>
        </w:r>
      </w:del>
    </w:p>
    <w:p w14:paraId="4CE05F40" w14:textId="3DCDCACE" w:rsidR="000D5A7E" w:rsidRPr="000D5A7E" w:rsidDel="00580A98" w:rsidRDefault="000D5A7E" w:rsidP="000D5A7E">
      <w:pPr>
        <w:spacing w:after="0"/>
        <w:rPr>
          <w:del w:id="2151" w:author="Sebring, Amanda J" w:date="2017-10-04T09:14:00Z"/>
          <w:rFonts w:ascii="Courier New" w:hAnsi="Courier New" w:cs="Courier New"/>
          <w:sz w:val="24"/>
          <w:szCs w:val="24"/>
        </w:rPr>
      </w:pPr>
      <w:del w:id="2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505 07 1 2 2 14 40 40 30 40 30</w:delText>
        </w:r>
      </w:del>
    </w:p>
    <w:p w14:paraId="56B2E939" w14:textId="1FBB2B4B" w:rsidR="000D5A7E" w:rsidRPr="000D5A7E" w:rsidDel="00580A98" w:rsidRDefault="000D5A7E" w:rsidP="000D5A7E">
      <w:pPr>
        <w:spacing w:after="0"/>
        <w:rPr>
          <w:del w:id="2153" w:author="Sebring, Amanda J" w:date="2017-10-04T09:14:00Z"/>
          <w:rFonts w:ascii="Courier New" w:hAnsi="Courier New" w:cs="Courier New"/>
          <w:sz w:val="24"/>
          <w:szCs w:val="24"/>
        </w:rPr>
      </w:pPr>
      <w:del w:id="2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505 14 1 2 2 15 45 45 40 40 55</w:delText>
        </w:r>
      </w:del>
    </w:p>
    <w:p w14:paraId="28AA1AC8" w14:textId="2F790F02" w:rsidR="000D5A7E" w:rsidRPr="000D5A7E" w:rsidDel="00580A98" w:rsidRDefault="000D5A7E" w:rsidP="000D5A7E">
      <w:pPr>
        <w:spacing w:after="0"/>
        <w:rPr>
          <w:del w:id="2155" w:author="Sebring, Amanda J" w:date="2017-10-04T09:14:00Z"/>
          <w:rFonts w:ascii="Courier New" w:hAnsi="Courier New" w:cs="Courier New"/>
          <w:sz w:val="24"/>
          <w:szCs w:val="24"/>
        </w:rPr>
      </w:pPr>
      <w:del w:id="2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505 30 1 2 2 16 75 60 75 75 70</w:delText>
        </w:r>
      </w:del>
    </w:p>
    <w:p w14:paraId="20D233CA" w14:textId="37939988" w:rsidR="000D5A7E" w:rsidRPr="000D5A7E" w:rsidDel="00580A98" w:rsidRDefault="000D5A7E" w:rsidP="000D5A7E">
      <w:pPr>
        <w:spacing w:after="0"/>
        <w:rPr>
          <w:del w:id="2157" w:author="Sebring, Amanda J" w:date="2017-10-04T09:14:00Z"/>
          <w:rFonts w:ascii="Courier New" w:hAnsi="Courier New" w:cs="Courier New"/>
          <w:sz w:val="24"/>
          <w:szCs w:val="24"/>
        </w:rPr>
      </w:pPr>
      <w:del w:id="2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505 37 1 2 2 17 55 55 45 60 45</w:delText>
        </w:r>
      </w:del>
    </w:p>
    <w:p w14:paraId="3B198AA6" w14:textId="2732ED84" w:rsidR="000D5A7E" w:rsidRPr="000D5A7E" w:rsidDel="00580A98" w:rsidRDefault="000D5A7E" w:rsidP="000D5A7E">
      <w:pPr>
        <w:spacing w:after="0"/>
        <w:rPr>
          <w:del w:id="2159" w:author="Sebring, Amanda J" w:date="2017-10-04T09:14:00Z"/>
          <w:rFonts w:ascii="Courier New" w:hAnsi="Courier New" w:cs="Courier New"/>
          <w:sz w:val="24"/>
          <w:szCs w:val="24"/>
        </w:rPr>
      </w:pPr>
      <w:del w:id="2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505 50 1 2 2 18 60 45 45 40 40</w:delText>
        </w:r>
      </w:del>
    </w:p>
    <w:p w14:paraId="5DE8D9F8" w14:textId="7FB8BCBC" w:rsidR="000D5A7E" w:rsidRPr="000D5A7E" w:rsidDel="00580A98" w:rsidRDefault="000D5A7E" w:rsidP="000D5A7E">
      <w:pPr>
        <w:spacing w:after="0"/>
        <w:rPr>
          <w:del w:id="2161" w:author="Sebring, Amanda J" w:date="2017-10-04T09:14:00Z"/>
          <w:rFonts w:ascii="Courier New" w:hAnsi="Courier New" w:cs="Courier New"/>
          <w:sz w:val="24"/>
          <w:szCs w:val="24"/>
        </w:rPr>
      </w:pPr>
      <w:del w:id="2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505 52 1 2 2 19 30 30 30 40 20</w:delText>
        </w:r>
      </w:del>
    </w:p>
    <w:p w14:paraId="48FEECDD" w14:textId="2971943D" w:rsidR="000D5A7E" w:rsidRPr="000D5A7E" w:rsidDel="00580A98" w:rsidRDefault="000D5A7E" w:rsidP="000D5A7E">
      <w:pPr>
        <w:spacing w:after="0"/>
        <w:rPr>
          <w:del w:id="2163" w:author="Sebring, Amanda J" w:date="2017-10-04T09:14:00Z"/>
          <w:rFonts w:ascii="Courier New" w:hAnsi="Courier New" w:cs="Courier New"/>
          <w:sz w:val="24"/>
          <w:szCs w:val="24"/>
        </w:rPr>
      </w:pPr>
      <w:del w:id="2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505 65 1 2 2 20 35 35 30 30 30</w:delText>
        </w:r>
      </w:del>
    </w:p>
    <w:p w14:paraId="76D1B818" w14:textId="05C4F076" w:rsidR="000D5A7E" w:rsidRPr="000D5A7E" w:rsidDel="00580A98" w:rsidRDefault="000D5A7E" w:rsidP="000D5A7E">
      <w:pPr>
        <w:spacing w:after="0"/>
        <w:rPr>
          <w:del w:id="2165" w:author="Sebring, Amanda J" w:date="2017-10-04T09:14:00Z"/>
          <w:rFonts w:ascii="Courier New" w:hAnsi="Courier New" w:cs="Courier New"/>
          <w:sz w:val="24"/>
          <w:szCs w:val="24"/>
        </w:rPr>
      </w:pPr>
      <w:del w:id="2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505 70 1 2 2 21 45 40 40 35 40</w:delText>
        </w:r>
      </w:del>
    </w:p>
    <w:p w14:paraId="66905A71" w14:textId="74496E18" w:rsidR="000D5A7E" w:rsidRPr="000D5A7E" w:rsidDel="00580A98" w:rsidRDefault="000D5A7E" w:rsidP="000D5A7E">
      <w:pPr>
        <w:spacing w:after="0"/>
        <w:rPr>
          <w:del w:id="2167" w:author="Sebring, Amanda J" w:date="2017-10-04T09:14:00Z"/>
          <w:rFonts w:ascii="Courier New" w:hAnsi="Courier New" w:cs="Courier New"/>
          <w:sz w:val="24"/>
          <w:szCs w:val="24"/>
        </w:rPr>
      </w:pPr>
      <w:del w:id="2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505 38 1 2 2 22 45 45 40 60 45</w:delText>
        </w:r>
      </w:del>
    </w:p>
    <w:p w14:paraId="4AEA8647" w14:textId="7CD2C369" w:rsidR="000D5A7E" w:rsidRPr="000D5A7E" w:rsidDel="00580A98" w:rsidRDefault="000D5A7E" w:rsidP="000D5A7E">
      <w:pPr>
        <w:spacing w:after="0"/>
        <w:rPr>
          <w:del w:id="2169" w:author="Sebring, Amanda J" w:date="2017-10-04T09:14:00Z"/>
          <w:rFonts w:ascii="Courier New" w:hAnsi="Courier New" w:cs="Courier New"/>
          <w:sz w:val="24"/>
          <w:szCs w:val="24"/>
        </w:rPr>
      </w:pPr>
      <w:del w:id="2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505 42 1 2 2 23 90 90 60 65 60</w:delText>
        </w:r>
      </w:del>
    </w:p>
    <w:p w14:paraId="222E3AD8" w14:textId="4DBCD37E" w:rsidR="000D5A7E" w:rsidRPr="000D5A7E" w:rsidDel="00580A98" w:rsidRDefault="000D5A7E" w:rsidP="000D5A7E">
      <w:pPr>
        <w:spacing w:after="0"/>
        <w:rPr>
          <w:del w:id="2171" w:author="Sebring, Amanda J" w:date="2017-10-04T09:14:00Z"/>
          <w:rFonts w:ascii="Courier New" w:hAnsi="Courier New" w:cs="Courier New"/>
          <w:sz w:val="24"/>
          <w:szCs w:val="24"/>
        </w:rPr>
      </w:pPr>
      <w:del w:id="2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505 03 1 2 2 24 </w:delText>
        </w:r>
      </w:del>
    </w:p>
    <w:p w14:paraId="62943D45" w14:textId="0C8C6F25" w:rsidR="000D5A7E" w:rsidRPr="000D5A7E" w:rsidDel="00580A98" w:rsidRDefault="000D5A7E" w:rsidP="000D5A7E">
      <w:pPr>
        <w:spacing w:after="0"/>
        <w:rPr>
          <w:del w:id="2173" w:author="Sebring, Amanda J" w:date="2017-10-04T09:14:00Z"/>
          <w:rFonts w:ascii="Courier New" w:hAnsi="Courier New" w:cs="Courier New"/>
          <w:sz w:val="24"/>
          <w:szCs w:val="24"/>
        </w:rPr>
      </w:pPr>
      <w:del w:id="21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505 05 1 2 2 25 </w:delText>
        </w:r>
      </w:del>
    </w:p>
    <w:p w14:paraId="6BFF60DF" w14:textId="01CCF86E" w:rsidR="000D5A7E" w:rsidRPr="000D5A7E" w:rsidDel="00580A98" w:rsidRDefault="000D5A7E" w:rsidP="000D5A7E">
      <w:pPr>
        <w:spacing w:after="0"/>
        <w:rPr>
          <w:del w:id="2175" w:author="Sebring, Amanda J" w:date="2017-10-04T09:14:00Z"/>
          <w:rFonts w:ascii="Courier New" w:hAnsi="Courier New" w:cs="Courier New"/>
          <w:sz w:val="24"/>
          <w:szCs w:val="24"/>
        </w:rPr>
      </w:pPr>
      <w:del w:id="2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505 06 1 2 2 26 55 60 40 45 40</w:delText>
        </w:r>
      </w:del>
    </w:p>
    <w:p w14:paraId="3F343EED" w14:textId="10F482A0" w:rsidR="000D5A7E" w:rsidRPr="000D5A7E" w:rsidDel="00580A98" w:rsidRDefault="000D5A7E" w:rsidP="000D5A7E">
      <w:pPr>
        <w:spacing w:after="0"/>
        <w:rPr>
          <w:del w:id="2177" w:author="Sebring, Amanda J" w:date="2017-10-04T09:14:00Z"/>
          <w:rFonts w:ascii="Courier New" w:hAnsi="Courier New" w:cs="Courier New"/>
          <w:sz w:val="24"/>
          <w:szCs w:val="24"/>
        </w:rPr>
      </w:pPr>
      <w:del w:id="2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505 08 1 2 2 27 40 40 30 40 30</w:delText>
        </w:r>
      </w:del>
    </w:p>
    <w:p w14:paraId="525EE3F0" w14:textId="3C1B84FA" w:rsidR="000D5A7E" w:rsidRPr="000D5A7E" w:rsidDel="00580A98" w:rsidRDefault="000D5A7E" w:rsidP="000D5A7E">
      <w:pPr>
        <w:spacing w:after="0"/>
        <w:rPr>
          <w:del w:id="2179" w:author="Sebring, Amanda J" w:date="2017-10-04T09:14:00Z"/>
          <w:rFonts w:ascii="Courier New" w:hAnsi="Courier New" w:cs="Courier New"/>
          <w:sz w:val="24"/>
          <w:szCs w:val="24"/>
        </w:rPr>
      </w:pPr>
      <w:del w:id="2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505 10 1 2 2 28 40 40 40 45 30</w:delText>
        </w:r>
      </w:del>
    </w:p>
    <w:p w14:paraId="1D5B3FDD" w14:textId="6DBF10A2" w:rsidR="000D5A7E" w:rsidRPr="000D5A7E" w:rsidDel="00580A98" w:rsidRDefault="000D5A7E" w:rsidP="000D5A7E">
      <w:pPr>
        <w:spacing w:after="0"/>
        <w:rPr>
          <w:del w:id="2181" w:author="Sebring, Amanda J" w:date="2017-10-04T09:14:00Z"/>
          <w:rFonts w:ascii="Courier New" w:hAnsi="Courier New" w:cs="Courier New"/>
          <w:sz w:val="24"/>
          <w:szCs w:val="24"/>
        </w:rPr>
      </w:pPr>
      <w:del w:id="2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505 12 1 2 2 29 30 30 30 40 30</w:delText>
        </w:r>
      </w:del>
    </w:p>
    <w:p w14:paraId="50ADB450" w14:textId="25F23422" w:rsidR="000D5A7E" w:rsidRPr="000D5A7E" w:rsidDel="00580A98" w:rsidRDefault="000D5A7E" w:rsidP="000D5A7E">
      <w:pPr>
        <w:spacing w:after="0"/>
        <w:rPr>
          <w:del w:id="2183" w:author="Sebring, Amanda J" w:date="2017-10-04T09:14:00Z"/>
          <w:rFonts w:ascii="Courier New" w:hAnsi="Courier New" w:cs="Courier New"/>
          <w:sz w:val="24"/>
          <w:szCs w:val="24"/>
        </w:rPr>
      </w:pPr>
      <w:del w:id="2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505 15 1 2 2 30 65 65 55 60 60</w:delText>
        </w:r>
      </w:del>
    </w:p>
    <w:p w14:paraId="32EB2F4A" w14:textId="7FEEE02C" w:rsidR="000D5A7E" w:rsidRPr="000D5A7E" w:rsidDel="00580A98" w:rsidRDefault="000D5A7E" w:rsidP="000D5A7E">
      <w:pPr>
        <w:spacing w:after="0"/>
        <w:rPr>
          <w:del w:id="2185" w:author="Sebring, Amanda J" w:date="2017-10-04T09:14:00Z"/>
          <w:rFonts w:ascii="Courier New" w:hAnsi="Courier New" w:cs="Courier New"/>
          <w:sz w:val="24"/>
          <w:szCs w:val="24"/>
        </w:rPr>
      </w:pPr>
      <w:del w:id="2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505 16 1 2 2 31 45 45 40 60 35</w:delText>
        </w:r>
      </w:del>
    </w:p>
    <w:p w14:paraId="0381F5A4" w14:textId="44D8DBFB" w:rsidR="000D5A7E" w:rsidRPr="000D5A7E" w:rsidDel="00580A98" w:rsidRDefault="000D5A7E" w:rsidP="000D5A7E">
      <w:pPr>
        <w:spacing w:after="0"/>
        <w:rPr>
          <w:del w:id="2187" w:author="Sebring, Amanda J" w:date="2017-10-04T09:14:00Z"/>
          <w:rFonts w:ascii="Courier New" w:hAnsi="Courier New" w:cs="Courier New"/>
          <w:sz w:val="24"/>
          <w:szCs w:val="24"/>
        </w:rPr>
      </w:pPr>
      <w:del w:id="2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505 17 1 2 2 32 55 55 45 60 45</w:delText>
        </w:r>
      </w:del>
    </w:p>
    <w:p w14:paraId="2BB93A32" w14:textId="044B2506" w:rsidR="000D5A7E" w:rsidRPr="000D5A7E" w:rsidDel="00580A98" w:rsidRDefault="000D5A7E" w:rsidP="000D5A7E">
      <w:pPr>
        <w:spacing w:after="0"/>
        <w:rPr>
          <w:del w:id="2189" w:author="Sebring, Amanda J" w:date="2017-10-04T09:14:00Z"/>
          <w:rFonts w:ascii="Courier New" w:hAnsi="Courier New" w:cs="Courier New"/>
          <w:sz w:val="24"/>
          <w:szCs w:val="24"/>
        </w:rPr>
      </w:pPr>
      <w:del w:id="2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505 18 1 2 2 33 40 40 35 45 40</w:delText>
        </w:r>
      </w:del>
    </w:p>
    <w:p w14:paraId="7BFA4AAE" w14:textId="676888D9" w:rsidR="000D5A7E" w:rsidRPr="000D5A7E" w:rsidDel="00580A98" w:rsidRDefault="000D5A7E" w:rsidP="000D5A7E">
      <w:pPr>
        <w:spacing w:after="0"/>
        <w:rPr>
          <w:del w:id="2191" w:author="Sebring, Amanda J" w:date="2017-10-04T09:14:00Z"/>
          <w:rFonts w:ascii="Courier New" w:hAnsi="Courier New" w:cs="Courier New"/>
          <w:sz w:val="24"/>
          <w:szCs w:val="24"/>
        </w:rPr>
      </w:pPr>
      <w:del w:id="2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505 19 1 2 2 34 55 55 40 55 45</w:delText>
        </w:r>
      </w:del>
    </w:p>
    <w:p w14:paraId="4C0FF018" w14:textId="1068F41C" w:rsidR="000D5A7E" w:rsidRPr="000D5A7E" w:rsidDel="00580A98" w:rsidRDefault="000D5A7E" w:rsidP="000D5A7E">
      <w:pPr>
        <w:spacing w:after="0"/>
        <w:rPr>
          <w:del w:id="2193" w:author="Sebring, Amanda J" w:date="2017-10-04T09:14:00Z"/>
          <w:rFonts w:ascii="Courier New" w:hAnsi="Courier New" w:cs="Courier New"/>
          <w:sz w:val="24"/>
          <w:szCs w:val="24"/>
        </w:rPr>
      </w:pPr>
      <w:del w:id="2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505 20 1 2 2 35 35 35 20 40 30</w:delText>
        </w:r>
      </w:del>
    </w:p>
    <w:p w14:paraId="1A7A9E5D" w14:textId="5F36BB6E" w:rsidR="000D5A7E" w:rsidRPr="000D5A7E" w:rsidDel="00580A98" w:rsidRDefault="000D5A7E" w:rsidP="000D5A7E">
      <w:pPr>
        <w:spacing w:after="0"/>
        <w:rPr>
          <w:del w:id="2195" w:author="Sebring, Amanda J" w:date="2017-10-04T09:14:00Z"/>
          <w:rFonts w:ascii="Courier New" w:hAnsi="Courier New" w:cs="Courier New"/>
          <w:sz w:val="24"/>
          <w:szCs w:val="24"/>
        </w:rPr>
      </w:pPr>
      <w:del w:id="2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505 21 1 2 2 36 65 65 70 60 60</w:delText>
        </w:r>
      </w:del>
    </w:p>
    <w:p w14:paraId="6D1A20DC" w14:textId="3D72AAD1" w:rsidR="000D5A7E" w:rsidRPr="000D5A7E" w:rsidDel="00580A98" w:rsidRDefault="000D5A7E" w:rsidP="000D5A7E">
      <w:pPr>
        <w:spacing w:after="0"/>
        <w:rPr>
          <w:del w:id="2197" w:author="Sebring, Amanda J" w:date="2017-10-04T09:14:00Z"/>
          <w:rFonts w:ascii="Courier New" w:hAnsi="Courier New" w:cs="Courier New"/>
          <w:sz w:val="24"/>
          <w:szCs w:val="24"/>
        </w:rPr>
      </w:pPr>
      <w:del w:id="2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505 23 1 2 2 37 55 55 30 30 30</w:delText>
        </w:r>
      </w:del>
    </w:p>
    <w:p w14:paraId="1E6B9847" w14:textId="467A3A5B" w:rsidR="000D5A7E" w:rsidRPr="000D5A7E" w:rsidDel="00580A98" w:rsidRDefault="000D5A7E" w:rsidP="000D5A7E">
      <w:pPr>
        <w:spacing w:after="0"/>
        <w:rPr>
          <w:del w:id="2199" w:author="Sebring, Amanda J" w:date="2017-10-04T09:14:00Z"/>
          <w:rFonts w:ascii="Courier New" w:hAnsi="Courier New" w:cs="Courier New"/>
          <w:sz w:val="24"/>
          <w:szCs w:val="24"/>
        </w:rPr>
      </w:pPr>
      <w:del w:id="2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505 24 1 2 2 38 30 30 40 60 40</w:delText>
        </w:r>
      </w:del>
    </w:p>
    <w:p w14:paraId="20BD951E" w14:textId="3B955881" w:rsidR="000D5A7E" w:rsidRPr="000D5A7E" w:rsidDel="00580A98" w:rsidRDefault="000D5A7E" w:rsidP="000D5A7E">
      <w:pPr>
        <w:spacing w:after="0"/>
        <w:rPr>
          <w:del w:id="2201" w:author="Sebring, Amanda J" w:date="2017-10-04T09:14:00Z"/>
          <w:rFonts w:ascii="Courier New" w:hAnsi="Courier New" w:cs="Courier New"/>
          <w:sz w:val="24"/>
          <w:szCs w:val="24"/>
        </w:rPr>
      </w:pPr>
      <w:del w:id="2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505 25 1 2 2 39 40 40 35 60 40</w:delText>
        </w:r>
      </w:del>
    </w:p>
    <w:p w14:paraId="240E51A7" w14:textId="6B7700A2" w:rsidR="000D5A7E" w:rsidRPr="000D5A7E" w:rsidDel="00580A98" w:rsidRDefault="000D5A7E" w:rsidP="000D5A7E">
      <w:pPr>
        <w:spacing w:after="0"/>
        <w:rPr>
          <w:del w:id="2203" w:author="Sebring, Amanda J" w:date="2017-10-04T09:14:00Z"/>
          <w:rFonts w:ascii="Courier New" w:hAnsi="Courier New" w:cs="Courier New"/>
          <w:sz w:val="24"/>
          <w:szCs w:val="24"/>
        </w:rPr>
      </w:pPr>
      <w:del w:id="2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505 26 1 2 2 40 35 35 30 30 25</w:delText>
        </w:r>
      </w:del>
    </w:p>
    <w:p w14:paraId="545F3E85" w14:textId="3AC3BF25" w:rsidR="000D5A7E" w:rsidRPr="000D5A7E" w:rsidDel="00580A98" w:rsidRDefault="000D5A7E" w:rsidP="000D5A7E">
      <w:pPr>
        <w:spacing w:after="0"/>
        <w:rPr>
          <w:del w:id="2205" w:author="Sebring, Amanda J" w:date="2017-10-04T09:14:00Z"/>
          <w:rFonts w:ascii="Courier New" w:hAnsi="Courier New" w:cs="Courier New"/>
          <w:sz w:val="24"/>
          <w:szCs w:val="24"/>
        </w:rPr>
      </w:pPr>
      <w:del w:id="2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505 27 1 2 2 41 45 45 40 60 45</w:delText>
        </w:r>
      </w:del>
    </w:p>
    <w:p w14:paraId="64EE5FC3" w14:textId="53EB6A2A" w:rsidR="000D5A7E" w:rsidRPr="000D5A7E" w:rsidDel="00580A98" w:rsidRDefault="000D5A7E" w:rsidP="000D5A7E">
      <w:pPr>
        <w:spacing w:after="0"/>
        <w:rPr>
          <w:del w:id="2207" w:author="Sebring, Amanda J" w:date="2017-10-04T09:14:00Z"/>
          <w:rFonts w:ascii="Courier New" w:hAnsi="Courier New" w:cs="Courier New"/>
          <w:sz w:val="24"/>
          <w:szCs w:val="24"/>
        </w:rPr>
      </w:pPr>
      <w:del w:id="2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505 28 1 2 2 42 60 60 45 60 45</w:delText>
        </w:r>
      </w:del>
    </w:p>
    <w:p w14:paraId="27DCA7D0" w14:textId="110E2214" w:rsidR="000D5A7E" w:rsidRPr="000D5A7E" w:rsidDel="00580A98" w:rsidRDefault="000D5A7E" w:rsidP="000D5A7E">
      <w:pPr>
        <w:spacing w:after="0"/>
        <w:rPr>
          <w:del w:id="2209" w:author="Sebring, Amanda J" w:date="2017-10-04T09:14:00Z"/>
          <w:rFonts w:ascii="Courier New" w:hAnsi="Courier New" w:cs="Courier New"/>
          <w:sz w:val="24"/>
          <w:szCs w:val="24"/>
        </w:rPr>
      </w:pPr>
      <w:del w:id="2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505 29 1 2 2 43 40 40 35 55 40</w:delText>
        </w:r>
      </w:del>
    </w:p>
    <w:p w14:paraId="571EA696" w14:textId="74E06DAD" w:rsidR="000D5A7E" w:rsidRPr="000D5A7E" w:rsidDel="00580A98" w:rsidRDefault="000D5A7E" w:rsidP="000D5A7E">
      <w:pPr>
        <w:spacing w:after="0"/>
        <w:rPr>
          <w:del w:id="2211" w:author="Sebring, Amanda J" w:date="2017-10-04T09:14:00Z"/>
          <w:rFonts w:ascii="Courier New" w:hAnsi="Courier New" w:cs="Courier New"/>
          <w:sz w:val="24"/>
          <w:szCs w:val="24"/>
        </w:rPr>
      </w:pPr>
      <w:del w:id="2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505 31 1 2 2 44 55 60 40 75 45</w:delText>
        </w:r>
      </w:del>
    </w:p>
    <w:p w14:paraId="4DE9A208" w14:textId="05D90071" w:rsidR="000D5A7E" w:rsidRPr="000D5A7E" w:rsidDel="00580A98" w:rsidRDefault="000D5A7E" w:rsidP="000D5A7E">
      <w:pPr>
        <w:spacing w:after="0"/>
        <w:rPr>
          <w:del w:id="2213" w:author="Sebring, Amanda J" w:date="2017-10-04T09:14:00Z"/>
          <w:rFonts w:ascii="Courier New" w:hAnsi="Courier New" w:cs="Courier New"/>
          <w:sz w:val="24"/>
          <w:szCs w:val="24"/>
        </w:rPr>
      </w:pPr>
      <w:del w:id="2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505 32 1 2 2 45 45 45 40 60 40</w:delText>
        </w:r>
      </w:del>
    </w:p>
    <w:p w14:paraId="16F9E912" w14:textId="25DE6EBD" w:rsidR="000D5A7E" w:rsidRPr="000D5A7E" w:rsidDel="00580A98" w:rsidRDefault="000D5A7E" w:rsidP="000D5A7E">
      <w:pPr>
        <w:spacing w:after="0"/>
        <w:rPr>
          <w:del w:id="2215" w:author="Sebring, Amanda J" w:date="2017-10-04T09:14:00Z"/>
          <w:rFonts w:ascii="Courier New" w:hAnsi="Courier New" w:cs="Courier New"/>
          <w:sz w:val="24"/>
          <w:szCs w:val="24"/>
        </w:rPr>
      </w:pPr>
      <w:del w:id="2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505 33 1 2 2 46 40 40 35 55 40</w:delText>
        </w:r>
      </w:del>
    </w:p>
    <w:p w14:paraId="0C6F1B0E" w14:textId="18F34BA2" w:rsidR="000D5A7E" w:rsidRPr="000D5A7E" w:rsidDel="00580A98" w:rsidRDefault="000D5A7E" w:rsidP="000D5A7E">
      <w:pPr>
        <w:spacing w:after="0"/>
        <w:rPr>
          <w:del w:id="2217" w:author="Sebring, Amanda J" w:date="2017-10-04T09:14:00Z"/>
          <w:rFonts w:ascii="Courier New" w:hAnsi="Courier New" w:cs="Courier New"/>
          <w:sz w:val="24"/>
          <w:szCs w:val="24"/>
        </w:rPr>
      </w:pPr>
      <w:del w:id="2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505 34 1 2 2 47 40 40 30 55 45</w:delText>
        </w:r>
      </w:del>
    </w:p>
    <w:p w14:paraId="1D6D8E74" w14:textId="21DA9CBB" w:rsidR="000D5A7E" w:rsidRPr="000D5A7E" w:rsidDel="00580A98" w:rsidRDefault="000D5A7E" w:rsidP="000D5A7E">
      <w:pPr>
        <w:spacing w:after="0"/>
        <w:rPr>
          <w:del w:id="2219" w:author="Sebring, Amanda J" w:date="2017-10-04T09:14:00Z"/>
          <w:rFonts w:ascii="Courier New" w:hAnsi="Courier New" w:cs="Courier New"/>
          <w:sz w:val="24"/>
          <w:szCs w:val="24"/>
        </w:rPr>
      </w:pPr>
      <w:del w:id="2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505 35 1 2 2 48 70 70 60 55 60</w:delText>
        </w:r>
      </w:del>
    </w:p>
    <w:p w14:paraId="0EFEAB9F" w14:textId="62539D22" w:rsidR="000D5A7E" w:rsidRPr="000D5A7E" w:rsidDel="00580A98" w:rsidRDefault="000D5A7E" w:rsidP="000D5A7E">
      <w:pPr>
        <w:spacing w:after="0"/>
        <w:rPr>
          <w:del w:id="2221" w:author="Sebring, Amanda J" w:date="2017-10-04T09:14:00Z"/>
          <w:rFonts w:ascii="Courier New" w:hAnsi="Courier New" w:cs="Courier New"/>
          <w:sz w:val="24"/>
          <w:szCs w:val="24"/>
        </w:rPr>
      </w:pPr>
      <w:del w:id="2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505 36 1 2 2 49 20 20 20 30 30</w:delText>
        </w:r>
      </w:del>
    </w:p>
    <w:p w14:paraId="5B0A9E12" w14:textId="2F7B514A" w:rsidR="000D5A7E" w:rsidRPr="000D5A7E" w:rsidDel="00580A98" w:rsidRDefault="000D5A7E" w:rsidP="000D5A7E">
      <w:pPr>
        <w:spacing w:after="0"/>
        <w:rPr>
          <w:del w:id="2223" w:author="Sebring, Amanda J" w:date="2017-10-04T09:14:00Z"/>
          <w:rFonts w:ascii="Courier New" w:hAnsi="Courier New" w:cs="Courier New"/>
          <w:sz w:val="24"/>
          <w:szCs w:val="24"/>
        </w:rPr>
      </w:pPr>
      <w:del w:id="2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505 41 1 2 2 50 55 55 45 70 45</w:delText>
        </w:r>
      </w:del>
    </w:p>
    <w:p w14:paraId="415EF1EE" w14:textId="3EE158FF" w:rsidR="000D5A7E" w:rsidRPr="000D5A7E" w:rsidDel="00580A98" w:rsidRDefault="000D5A7E" w:rsidP="000D5A7E">
      <w:pPr>
        <w:spacing w:after="0"/>
        <w:rPr>
          <w:del w:id="2225" w:author="Sebring, Amanda J" w:date="2017-10-04T09:14:00Z"/>
          <w:rFonts w:ascii="Courier New" w:hAnsi="Courier New" w:cs="Courier New"/>
          <w:sz w:val="24"/>
          <w:szCs w:val="24"/>
        </w:rPr>
      </w:pPr>
      <w:del w:id="2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505 44 1 2 2 51 55 55 55 70 55</w:delText>
        </w:r>
      </w:del>
    </w:p>
    <w:p w14:paraId="727405AF" w14:textId="74E6AE04" w:rsidR="000D5A7E" w:rsidRPr="000D5A7E" w:rsidDel="00580A98" w:rsidRDefault="000D5A7E" w:rsidP="000D5A7E">
      <w:pPr>
        <w:spacing w:after="0"/>
        <w:rPr>
          <w:del w:id="2227" w:author="Sebring, Amanda J" w:date="2017-10-04T09:14:00Z"/>
          <w:rFonts w:ascii="Courier New" w:hAnsi="Courier New" w:cs="Courier New"/>
          <w:sz w:val="24"/>
          <w:szCs w:val="24"/>
        </w:rPr>
      </w:pPr>
      <w:del w:id="2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505 45 1 2 2 52 55 55 40 55 40</w:delText>
        </w:r>
      </w:del>
    </w:p>
    <w:p w14:paraId="680AFCB0" w14:textId="5D419320" w:rsidR="000D5A7E" w:rsidRPr="000D5A7E" w:rsidDel="00580A98" w:rsidRDefault="000D5A7E" w:rsidP="000D5A7E">
      <w:pPr>
        <w:spacing w:after="0"/>
        <w:rPr>
          <w:del w:id="2229" w:author="Sebring, Amanda J" w:date="2017-10-04T09:14:00Z"/>
          <w:rFonts w:ascii="Courier New" w:hAnsi="Courier New" w:cs="Courier New"/>
          <w:sz w:val="24"/>
          <w:szCs w:val="24"/>
        </w:rPr>
      </w:pPr>
      <w:del w:id="2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505 47 1 2 2 53 </w:delText>
        </w:r>
      </w:del>
    </w:p>
    <w:p w14:paraId="088CDE5B" w14:textId="14AF2DCC" w:rsidR="000D5A7E" w:rsidRPr="000D5A7E" w:rsidDel="00580A98" w:rsidRDefault="000D5A7E" w:rsidP="000D5A7E">
      <w:pPr>
        <w:spacing w:after="0"/>
        <w:rPr>
          <w:del w:id="2231" w:author="Sebring, Amanda J" w:date="2017-10-04T09:14:00Z"/>
          <w:rFonts w:ascii="Courier New" w:hAnsi="Courier New" w:cs="Courier New"/>
          <w:sz w:val="24"/>
          <w:szCs w:val="24"/>
        </w:rPr>
      </w:pPr>
      <w:del w:id="2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505 48 1 2 2 54 80 80 60 40 40</w:delText>
        </w:r>
      </w:del>
    </w:p>
    <w:p w14:paraId="1F3B0A8C" w14:textId="0E018DF5" w:rsidR="000D5A7E" w:rsidRPr="000D5A7E" w:rsidDel="00580A98" w:rsidRDefault="000D5A7E" w:rsidP="000D5A7E">
      <w:pPr>
        <w:spacing w:after="0"/>
        <w:rPr>
          <w:del w:id="2233" w:author="Sebring, Amanda J" w:date="2017-10-04T09:14:00Z"/>
          <w:rFonts w:ascii="Courier New" w:hAnsi="Courier New" w:cs="Courier New"/>
          <w:sz w:val="24"/>
          <w:szCs w:val="24"/>
        </w:rPr>
      </w:pPr>
      <w:del w:id="2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505 49 1 2 2 55 60 60 45 60 45</w:delText>
        </w:r>
      </w:del>
    </w:p>
    <w:p w14:paraId="37106D42" w14:textId="289B3D4E" w:rsidR="000D5A7E" w:rsidRPr="000D5A7E" w:rsidDel="00580A98" w:rsidRDefault="000D5A7E" w:rsidP="000D5A7E">
      <w:pPr>
        <w:spacing w:after="0"/>
        <w:rPr>
          <w:del w:id="2235" w:author="Sebring, Amanda J" w:date="2017-10-04T09:14:00Z"/>
          <w:rFonts w:ascii="Courier New" w:hAnsi="Courier New" w:cs="Courier New"/>
          <w:sz w:val="24"/>
          <w:szCs w:val="24"/>
        </w:rPr>
      </w:pPr>
      <w:del w:id="2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505 51 1 2 2 56 55 55 45 60 45</w:delText>
        </w:r>
      </w:del>
    </w:p>
    <w:p w14:paraId="0C3C52FF" w14:textId="17FE1BAE" w:rsidR="000D5A7E" w:rsidRPr="000D5A7E" w:rsidDel="00580A98" w:rsidRDefault="000D5A7E" w:rsidP="000D5A7E">
      <w:pPr>
        <w:spacing w:after="0"/>
        <w:rPr>
          <w:del w:id="2237" w:author="Sebring, Amanda J" w:date="2017-10-04T09:14:00Z"/>
          <w:rFonts w:ascii="Courier New" w:hAnsi="Courier New" w:cs="Courier New"/>
          <w:sz w:val="24"/>
          <w:szCs w:val="24"/>
        </w:rPr>
      </w:pPr>
      <w:del w:id="2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505 53 1 2 2 57 60 60 45 60 55</w:delText>
        </w:r>
      </w:del>
    </w:p>
    <w:p w14:paraId="0148C833" w14:textId="4E3E9C2E" w:rsidR="000D5A7E" w:rsidRPr="000D5A7E" w:rsidDel="00580A98" w:rsidRDefault="000D5A7E" w:rsidP="000D5A7E">
      <w:pPr>
        <w:spacing w:after="0"/>
        <w:rPr>
          <w:del w:id="2239" w:author="Sebring, Amanda J" w:date="2017-10-04T09:14:00Z"/>
          <w:rFonts w:ascii="Courier New" w:hAnsi="Courier New" w:cs="Courier New"/>
          <w:sz w:val="24"/>
          <w:szCs w:val="24"/>
        </w:rPr>
      </w:pPr>
      <w:del w:id="2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505 55 1 2 2 58 65 65 55 60 45</w:delText>
        </w:r>
      </w:del>
    </w:p>
    <w:p w14:paraId="6034EB8C" w14:textId="6B7A7908" w:rsidR="000D5A7E" w:rsidRPr="000D5A7E" w:rsidDel="00580A98" w:rsidRDefault="000D5A7E" w:rsidP="000D5A7E">
      <w:pPr>
        <w:spacing w:after="0"/>
        <w:rPr>
          <w:del w:id="2241" w:author="Sebring, Amanda J" w:date="2017-10-04T09:14:00Z"/>
          <w:rFonts w:ascii="Courier New" w:hAnsi="Courier New" w:cs="Courier New"/>
          <w:sz w:val="24"/>
          <w:szCs w:val="24"/>
        </w:rPr>
      </w:pPr>
      <w:del w:id="2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505 56 1 2 2 59 30 30 40 40 40</w:delText>
        </w:r>
      </w:del>
    </w:p>
    <w:p w14:paraId="693D3B57" w14:textId="1CFC71F1" w:rsidR="000D5A7E" w:rsidRPr="000D5A7E" w:rsidDel="00580A98" w:rsidRDefault="000D5A7E" w:rsidP="000D5A7E">
      <w:pPr>
        <w:spacing w:after="0"/>
        <w:rPr>
          <w:del w:id="2243" w:author="Sebring, Amanda J" w:date="2017-10-04T09:14:00Z"/>
          <w:rFonts w:ascii="Courier New" w:hAnsi="Courier New" w:cs="Courier New"/>
          <w:sz w:val="24"/>
          <w:szCs w:val="24"/>
        </w:rPr>
      </w:pPr>
      <w:del w:id="2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505 57 1 2 2 60 55 55 45 40 40</w:delText>
        </w:r>
      </w:del>
    </w:p>
    <w:p w14:paraId="6D1A69F8" w14:textId="2FC4326D" w:rsidR="000D5A7E" w:rsidRPr="000D5A7E" w:rsidDel="00580A98" w:rsidRDefault="000D5A7E" w:rsidP="000D5A7E">
      <w:pPr>
        <w:spacing w:after="0"/>
        <w:rPr>
          <w:del w:id="2245" w:author="Sebring, Amanda J" w:date="2017-10-04T09:14:00Z"/>
          <w:rFonts w:ascii="Courier New" w:hAnsi="Courier New" w:cs="Courier New"/>
          <w:sz w:val="24"/>
          <w:szCs w:val="24"/>
        </w:rPr>
      </w:pPr>
      <w:del w:id="2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505 58 1 2 2 61 55 55 40 30 40</w:delText>
        </w:r>
      </w:del>
    </w:p>
    <w:p w14:paraId="2960487B" w14:textId="6F87A7CD" w:rsidR="000D5A7E" w:rsidRPr="000D5A7E" w:rsidDel="00580A98" w:rsidRDefault="000D5A7E" w:rsidP="000D5A7E">
      <w:pPr>
        <w:spacing w:after="0"/>
        <w:rPr>
          <w:del w:id="2247" w:author="Sebring, Amanda J" w:date="2017-10-04T09:14:00Z"/>
          <w:rFonts w:ascii="Courier New" w:hAnsi="Courier New" w:cs="Courier New"/>
          <w:sz w:val="24"/>
          <w:szCs w:val="24"/>
        </w:rPr>
      </w:pPr>
      <w:del w:id="2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505 59 1 2 2 62 </w:delText>
        </w:r>
      </w:del>
    </w:p>
    <w:p w14:paraId="6DC9540C" w14:textId="0BD96266" w:rsidR="000D5A7E" w:rsidRPr="000D5A7E" w:rsidDel="00580A98" w:rsidRDefault="000D5A7E" w:rsidP="000D5A7E">
      <w:pPr>
        <w:spacing w:after="0"/>
        <w:rPr>
          <w:del w:id="2249" w:author="Sebring, Amanda J" w:date="2017-10-04T09:14:00Z"/>
          <w:rFonts w:ascii="Courier New" w:hAnsi="Courier New" w:cs="Courier New"/>
          <w:sz w:val="24"/>
          <w:szCs w:val="24"/>
        </w:rPr>
      </w:pPr>
      <w:del w:id="2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505 60 1 2 2 63 30 60 35 35 35</w:delText>
        </w:r>
      </w:del>
    </w:p>
    <w:p w14:paraId="5FAA477E" w14:textId="059BE6FF" w:rsidR="000D5A7E" w:rsidRPr="000D5A7E" w:rsidDel="00580A98" w:rsidRDefault="000D5A7E" w:rsidP="000D5A7E">
      <w:pPr>
        <w:spacing w:after="0"/>
        <w:rPr>
          <w:del w:id="2251" w:author="Sebring, Amanda J" w:date="2017-10-04T09:14:00Z"/>
          <w:rFonts w:ascii="Courier New" w:hAnsi="Courier New" w:cs="Courier New"/>
          <w:sz w:val="24"/>
          <w:szCs w:val="24"/>
        </w:rPr>
      </w:pPr>
      <w:del w:id="2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505 61 1 2 2 64 40 40 35 60 45</w:delText>
        </w:r>
      </w:del>
    </w:p>
    <w:p w14:paraId="2285A5C9" w14:textId="2342DC13" w:rsidR="000D5A7E" w:rsidRPr="000D5A7E" w:rsidDel="00580A98" w:rsidRDefault="000D5A7E" w:rsidP="000D5A7E">
      <w:pPr>
        <w:spacing w:after="0"/>
        <w:rPr>
          <w:del w:id="2253" w:author="Sebring, Amanda J" w:date="2017-10-04T09:14:00Z"/>
          <w:rFonts w:ascii="Courier New" w:hAnsi="Courier New" w:cs="Courier New"/>
          <w:sz w:val="24"/>
          <w:szCs w:val="24"/>
        </w:rPr>
      </w:pPr>
      <w:del w:id="2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505 62 1 2 2 65 60 60 55 65 55</w:delText>
        </w:r>
      </w:del>
    </w:p>
    <w:p w14:paraId="7C35D0E7" w14:textId="712B939C" w:rsidR="000D5A7E" w:rsidRPr="000D5A7E" w:rsidDel="00580A98" w:rsidRDefault="000D5A7E" w:rsidP="000D5A7E">
      <w:pPr>
        <w:spacing w:after="0"/>
        <w:rPr>
          <w:del w:id="2255" w:author="Sebring, Amanda J" w:date="2017-10-04T09:14:00Z"/>
          <w:rFonts w:ascii="Courier New" w:hAnsi="Courier New" w:cs="Courier New"/>
          <w:sz w:val="24"/>
          <w:szCs w:val="24"/>
        </w:rPr>
      </w:pPr>
      <w:del w:id="2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505 63 1 2 2 66 40 40 40 60 40</w:delText>
        </w:r>
      </w:del>
    </w:p>
    <w:p w14:paraId="379C39A9" w14:textId="11572EA4" w:rsidR="000D5A7E" w:rsidRPr="000D5A7E" w:rsidDel="00580A98" w:rsidRDefault="000D5A7E" w:rsidP="000D5A7E">
      <w:pPr>
        <w:spacing w:after="0"/>
        <w:rPr>
          <w:del w:id="2257" w:author="Sebring, Amanda J" w:date="2017-10-04T09:14:00Z"/>
          <w:rFonts w:ascii="Courier New" w:hAnsi="Courier New" w:cs="Courier New"/>
          <w:sz w:val="24"/>
          <w:szCs w:val="24"/>
        </w:rPr>
      </w:pPr>
      <w:del w:id="2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505 64 1 2 2 67 20 20 20 40 40</w:delText>
        </w:r>
      </w:del>
    </w:p>
    <w:p w14:paraId="7F5CD917" w14:textId="4FFF4C0E" w:rsidR="000D5A7E" w:rsidRPr="000D5A7E" w:rsidDel="00580A98" w:rsidRDefault="000D5A7E" w:rsidP="000D5A7E">
      <w:pPr>
        <w:spacing w:after="0"/>
        <w:rPr>
          <w:del w:id="2259" w:author="Sebring, Amanda J" w:date="2017-10-04T09:14:00Z"/>
          <w:rFonts w:ascii="Courier New" w:hAnsi="Courier New" w:cs="Courier New"/>
          <w:sz w:val="24"/>
          <w:szCs w:val="24"/>
        </w:rPr>
      </w:pPr>
      <w:del w:id="2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505 66 1 2 2 68 60 60 45 70 55</w:delText>
        </w:r>
      </w:del>
    </w:p>
    <w:p w14:paraId="28013940" w14:textId="26274B20" w:rsidR="000D5A7E" w:rsidRPr="000D5A7E" w:rsidDel="00580A98" w:rsidRDefault="000D5A7E" w:rsidP="000D5A7E">
      <w:pPr>
        <w:spacing w:after="0"/>
        <w:rPr>
          <w:del w:id="2261" w:author="Sebring, Amanda J" w:date="2017-10-04T09:14:00Z"/>
          <w:rFonts w:ascii="Courier New" w:hAnsi="Courier New" w:cs="Courier New"/>
          <w:sz w:val="24"/>
          <w:szCs w:val="24"/>
        </w:rPr>
      </w:pPr>
      <w:del w:id="2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505 67 1 2 2 69 45 45 55 70 55</w:delText>
        </w:r>
      </w:del>
    </w:p>
    <w:p w14:paraId="51FE0352" w14:textId="7816BF3D" w:rsidR="000D5A7E" w:rsidRPr="000D5A7E" w:rsidDel="00580A98" w:rsidRDefault="000D5A7E" w:rsidP="000D5A7E">
      <w:pPr>
        <w:spacing w:after="0"/>
        <w:rPr>
          <w:del w:id="2263" w:author="Sebring, Amanda J" w:date="2017-10-04T09:14:00Z"/>
          <w:rFonts w:ascii="Courier New" w:hAnsi="Courier New" w:cs="Courier New"/>
          <w:sz w:val="24"/>
          <w:szCs w:val="24"/>
        </w:rPr>
      </w:pPr>
      <w:del w:id="2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505 68 1 2 2 70 55 55 45 60 40</w:delText>
        </w:r>
      </w:del>
    </w:p>
    <w:p w14:paraId="18D24E0A" w14:textId="46974E2A" w:rsidR="000D5A7E" w:rsidRPr="000D5A7E" w:rsidDel="00580A98" w:rsidRDefault="000D5A7E" w:rsidP="000D5A7E">
      <w:pPr>
        <w:spacing w:after="0"/>
        <w:rPr>
          <w:del w:id="2265" w:author="Sebring, Amanda J" w:date="2017-10-04T09:14:00Z"/>
          <w:rFonts w:ascii="Courier New" w:hAnsi="Courier New" w:cs="Courier New"/>
          <w:sz w:val="24"/>
          <w:szCs w:val="24"/>
        </w:rPr>
      </w:pPr>
      <w:del w:id="2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505 69 1 2 2 71 30 30 25 40 30</w:delText>
        </w:r>
      </w:del>
    </w:p>
    <w:p w14:paraId="570882AA" w14:textId="19671C78" w:rsidR="000D5A7E" w:rsidRPr="000D5A7E" w:rsidDel="00580A98" w:rsidRDefault="000D5A7E" w:rsidP="000D5A7E">
      <w:pPr>
        <w:spacing w:after="0"/>
        <w:rPr>
          <w:del w:id="2267" w:author="Sebring, Amanda J" w:date="2017-10-04T09:14:00Z"/>
          <w:rFonts w:ascii="Courier New" w:hAnsi="Courier New" w:cs="Courier New"/>
          <w:sz w:val="24"/>
          <w:szCs w:val="24"/>
        </w:rPr>
      </w:pPr>
      <w:del w:id="2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505 71 1 2 2 72 65 65 60 90 60</w:delText>
        </w:r>
      </w:del>
    </w:p>
    <w:p w14:paraId="7C8993F6" w14:textId="77DE9E12" w:rsidR="000D5A7E" w:rsidRPr="000D5A7E" w:rsidDel="00580A98" w:rsidRDefault="000D5A7E" w:rsidP="000D5A7E">
      <w:pPr>
        <w:spacing w:after="0"/>
        <w:rPr>
          <w:del w:id="2269" w:author="Sebring, Amanda J" w:date="2017-10-04T09:14:00Z"/>
          <w:rFonts w:ascii="Courier New" w:hAnsi="Courier New" w:cs="Courier New"/>
          <w:sz w:val="24"/>
          <w:szCs w:val="24"/>
        </w:rPr>
      </w:pPr>
      <w:del w:id="2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505 72 1 2 2 73 30 30 35 35 35</w:delText>
        </w:r>
      </w:del>
    </w:p>
    <w:p w14:paraId="44FE4D43" w14:textId="1ECA41FF" w:rsidR="000D5A7E" w:rsidRPr="000D5A7E" w:rsidDel="00580A98" w:rsidRDefault="000D5A7E" w:rsidP="000D5A7E">
      <w:pPr>
        <w:spacing w:after="0"/>
        <w:rPr>
          <w:del w:id="2271" w:author="Sebring, Amanda J" w:date="2017-10-04T09:14:00Z"/>
          <w:rFonts w:ascii="Courier New" w:hAnsi="Courier New" w:cs="Courier New"/>
          <w:sz w:val="24"/>
          <w:szCs w:val="24"/>
        </w:rPr>
      </w:pPr>
      <w:del w:id="2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505 73 1 2 2 74 45 45 40 60 45</w:delText>
        </w:r>
      </w:del>
    </w:p>
    <w:p w14:paraId="6AE6D7C8" w14:textId="0C1B726C" w:rsidR="000D5A7E" w:rsidRPr="000D5A7E" w:rsidDel="00580A98" w:rsidRDefault="000D5A7E" w:rsidP="000D5A7E">
      <w:pPr>
        <w:spacing w:after="0"/>
        <w:rPr>
          <w:del w:id="2273" w:author="Sebring, Amanda J" w:date="2017-10-04T09:14:00Z"/>
          <w:rFonts w:ascii="Courier New" w:hAnsi="Courier New" w:cs="Courier New"/>
          <w:sz w:val="24"/>
          <w:szCs w:val="24"/>
        </w:rPr>
      </w:pPr>
      <w:del w:id="2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505 74 1 2 2 75 20 20 55 65 55</w:delText>
        </w:r>
      </w:del>
    </w:p>
    <w:p w14:paraId="34F108B2" w14:textId="116FCDB7" w:rsidR="000D5A7E" w:rsidRPr="000D5A7E" w:rsidDel="00580A98" w:rsidRDefault="000D5A7E" w:rsidP="000D5A7E">
      <w:pPr>
        <w:spacing w:after="0"/>
        <w:rPr>
          <w:del w:id="2275" w:author="Sebring, Amanda J" w:date="2017-10-04T09:14:00Z"/>
          <w:rFonts w:ascii="Courier New" w:hAnsi="Courier New" w:cs="Courier New"/>
          <w:sz w:val="24"/>
          <w:szCs w:val="24"/>
        </w:rPr>
      </w:pPr>
      <w:del w:id="2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505 75 1 2 2 76 45 45 40 55 35</w:delText>
        </w:r>
      </w:del>
    </w:p>
    <w:p w14:paraId="1DE76404" w14:textId="1B26A4B0" w:rsidR="000D5A7E" w:rsidRPr="000D5A7E" w:rsidDel="00580A98" w:rsidRDefault="000D5A7E" w:rsidP="000D5A7E">
      <w:pPr>
        <w:spacing w:after="0"/>
        <w:rPr>
          <w:del w:id="2277" w:author="Sebring, Amanda J" w:date="2017-10-04T09:14:00Z"/>
          <w:rFonts w:ascii="Courier New" w:hAnsi="Courier New" w:cs="Courier New"/>
          <w:sz w:val="24"/>
          <w:szCs w:val="24"/>
        </w:rPr>
      </w:pPr>
      <w:del w:id="2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505 77 1 2 2 77 40 40 35 45 40</w:delText>
        </w:r>
      </w:del>
    </w:p>
    <w:p w14:paraId="50F4AEA4" w14:textId="7B5FEA19" w:rsidR="000D5A7E" w:rsidRPr="000D5A7E" w:rsidDel="00580A98" w:rsidRDefault="000D5A7E" w:rsidP="000D5A7E">
      <w:pPr>
        <w:spacing w:after="0"/>
        <w:rPr>
          <w:del w:id="2279" w:author="Sebring, Amanda J" w:date="2017-10-04T09:14:00Z"/>
          <w:rFonts w:ascii="Courier New" w:hAnsi="Courier New" w:cs="Courier New"/>
          <w:sz w:val="24"/>
          <w:szCs w:val="24"/>
        </w:rPr>
      </w:pPr>
      <w:del w:id="2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505 78 1 2 2 78 60 60 45 65 45</w:delText>
        </w:r>
      </w:del>
    </w:p>
    <w:p w14:paraId="55DCA477" w14:textId="2D9861B9" w:rsidR="000D5A7E" w:rsidRPr="000D5A7E" w:rsidDel="00580A98" w:rsidRDefault="000D5A7E" w:rsidP="000D5A7E">
      <w:pPr>
        <w:spacing w:after="0"/>
        <w:rPr>
          <w:del w:id="2281" w:author="Sebring, Amanda J" w:date="2017-10-04T09:14:00Z"/>
          <w:rFonts w:ascii="Courier New" w:hAnsi="Courier New" w:cs="Courier New"/>
          <w:sz w:val="24"/>
          <w:szCs w:val="24"/>
        </w:rPr>
      </w:pPr>
      <w:del w:id="2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505 79 1 2 2 79 60 60 45 70 45</w:delText>
        </w:r>
      </w:del>
    </w:p>
    <w:p w14:paraId="0C9E4FBC" w14:textId="2579DAC7" w:rsidR="000D5A7E" w:rsidRPr="000D5A7E" w:rsidDel="00580A98" w:rsidRDefault="000D5A7E" w:rsidP="000D5A7E">
      <w:pPr>
        <w:spacing w:after="0"/>
        <w:rPr>
          <w:del w:id="2283" w:author="Sebring, Amanda J" w:date="2017-10-04T09:14:00Z"/>
          <w:rFonts w:ascii="Courier New" w:hAnsi="Courier New" w:cs="Courier New"/>
          <w:sz w:val="24"/>
          <w:szCs w:val="24"/>
        </w:rPr>
      </w:pPr>
      <w:del w:id="2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505 80 1 2 2 80 90 90 40 40 40</w:delText>
        </w:r>
      </w:del>
    </w:p>
    <w:p w14:paraId="3065A55B" w14:textId="523DCF22" w:rsidR="000D5A7E" w:rsidRPr="000D5A7E" w:rsidDel="00580A98" w:rsidRDefault="000D5A7E" w:rsidP="000D5A7E">
      <w:pPr>
        <w:spacing w:after="0"/>
        <w:rPr>
          <w:del w:id="2285" w:author="Sebring, Amanda J" w:date="2017-10-04T09:14:00Z"/>
          <w:rFonts w:ascii="Courier New" w:hAnsi="Courier New" w:cs="Courier New"/>
          <w:sz w:val="24"/>
          <w:szCs w:val="24"/>
        </w:rPr>
      </w:pPr>
      <w:del w:id="2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505 00 1 0 0 00 65 65 40 80 40</w:delText>
        </w:r>
      </w:del>
    </w:p>
    <w:p w14:paraId="46856787" w14:textId="423B3F50" w:rsidR="000D5A7E" w:rsidRPr="000D5A7E" w:rsidDel="00580A98" w:rsidRDefault="000D5A7E" w:rsidP="000D5A7E">
      <w:pPr>
        <w:spacing w:after="0"/>
        <w:rPr>
          <w:del w:id="2287" w:author="Sebring, Amanda J" w:date="2017-10-04T09:14:00Z"/>
          <w:rFonts w:ascii="Courier New" w:hAnsi="Courier New" w:cs="Courier New"/>
          <w:sz w:val="24"/>
          <w:szCs w:val="24"/>
        </w:rPr>
      </w:pPr>
      <w:del w:id="2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505 02 1 2 3 01 40 40 35 60 40</w:delText>
        </w:r>
      </w:del>
    </w:p>
    <w:p w14:paraId="06E18D39" w14:textId="64790823" w:rsidR="000D5A7E" w:rsidRPr="000D5A7E" w:rsidDel="00580A98" w:rsidRDefault="000D5A7E" w:rsidP="000D5A7E">
      <w:pPr>
        <w:spacing w:after="0"/>
        <w:rPr>
          <w:del w:id="2289" w:author="Sebring, Amanda J" w:date="2017-10-04T09:14:00Z"/>
          <w:rFonts w:ascii="Courier New" w:hAnsi="Courier New" w:cs="Courier New"/>
          <w:sz w:val="24"/>
          <w:szCs w:val="24"/>
        </w:rPr>
      </w:pPr>
      <w:del w:id="2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505 04 1 2 3 02 30 40 40 55 40</w:delText>
        </w:r>
      </w:del>
    </w:p>
    <w:p w14:paraId="15F37BC2" w14:textId="58450176" w:rsidR="000D5A7E" w:rsidRPr="000D5A7E" w:rsidDel="00580A98" w:rsidRDefault="000D5A7E" w:rsidP="000D5A7E">
      <w:pPr>
        <w:spacing w:after="0"/>
        <w:rPr>
          <w:del w:id="2291" w:author="Sebring, Amanda J" w:date="2017-10-04T09:14:00Z"/>
          <w:rFonts w:ascii="Courier New" w:hAnsi="Courier New" w:cs="Courier New"/>
          <w:sz w:val="24"/>
          <w:szCs w:val="24"/>
        </w:rPr>
      </w:pPr>
      <w:del w:id="2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505 09 1 2 3 03 70 70 80 90 85</w:delText>
        </w:r>
      </w:del>
    </w:p>
    <w:p w14:paraId="38DF6FDC" w14:textId="7DA1D3AE" w:rsidR="000D5A7E" w:rsidRPr="000D5A7E" w:rsidDel="00580A98" w:rsidRDefault="000D5A7E" w:rsidP="000D5A7E">
      <w:pPr>
        <w:spacing w:after="0"/>
        <w:rPr>
          <w:del w:id="2293" w:author="Sebring, Amanda J" w:date="2017-10-04T09:14:00Z"/>
          <w:rFonts w:ascii="Courier New" w:hAnsi="Courier New" w:cs="Courier New"/>
          <w:sz w:val="24"/>
          <w:szCs w:val="24"/>
        </w:rPr>
      </w:pPr>
      <w:del w:id="2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505 11 1 2 3 04 75 75 80 85 60</w:delText>
        </w:r>
      </w:del>
    </w:p>
    <w:p w14:paraId="6ED30F1B" w14:textId="4D7AD753" w:rsidR="000D5A7E" w:rsidRPr="000D5A7E" w:rsidDel="00580A98" w:rsidRDefault="000D5A7E" w:rsidP="000D5A7E">
      <w:pPr>
        <w:spacing w:after="0"/>
        <w:rPr>
          <w:del w:id="2295" w:author="Sebring, Amanda J" w:date="2017-10-04T09:14:00Z"/>
          <w:rFonts w:ascii="Courier New" w:hAnsi="Courier New" w:cs="Courier New"/>
          <w:sz w:val="24"/>
          <w:szCs w:val="24"/>
        </w:rPr>
      </w:pPr>
      <w:del w:id="2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505 22 1 2 3 05 30 30 20 30 30</w:delText>
        </w:r>
      </w:del>
    </w:p>
    <w:p w14:paraId="31F763E3" w14:textId="2568BECC" w:rsidR="000D5A7E" w:rsidRPr="000D5A7E" w:rsidDel="00580A98" w:rsidRDefault="000D5A7E" w:rsidP="000D5A7E">
      <w:pPr>
        <w:spacing w:after="0"/>
        <w:rPr>
          <w:del w:id="2297" w:author="Sebring, Amanda J" w:date="2017-10-04T09:14:00Z"/>
          <w:rFonts w:ascii="Courier New" w:hAnsi="Courier New" w:cs="Courier New"/>
          <w:sz w:val="24"/>
          <w:szCs w:val="24"/>
        </w:rPr>
      </w:pPr>
      <w:del w:id="2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505 39 1 2 3 06 45 45 30 40 30</w:delText>
        </w:r>
      </w:del>
    </w:p>
    <w:p w14:paraId="7ABFD6A6" w14:textId="1ED8F502" w:rsidR="000D5A7E" w:rsidRPr="000D5A7E" w:rsidDel="00580A98" w:rsidRDefault="000D5A7E" w:rsidP="000D5A7E">
      <w:pPr>
        <w:spacing w:after="0"/>
        <w:rPr>
          <w:del w:id="2299" w:author="Sebring, Amanda J" w:date="2017-10-04T09:14:00Z"/>
          <w:rFonts w:ascii="Courier New" w:hAnsi="Courier New" w:cs="Courier New"/>
          <w:sz w:val="24"/>
          <w:szCs w:val="24"/>
        </w:rPr>
      </w:pPr>
      <w:del w:id="2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505 40 1 2 3 07 55 55 45 60 50</w:delText>
        </w:r>
      </w:del>
    </w:p>
    <w:p w14:paraId="2C9AA0AE" w14:textId="0FEF7812" w:rsidR="000D5A7E" w:rsidRPr="000D5A7E" w:rsidDel="00580A98" w:rsidRDefault="000D5A7E" w:rsidP="000D5A7E">
      <w:pPr>
        <w:spacing w:after="0"/>
        <w:rPr>
          <w:del w:id="2301" w:author="Sebring, Amanda J" w:date="2017-10-04T09:14:00Z"/>
          <w:rFonts w:ascii="Courier New" w:hAnsi="Courier New" w:cs="Courier New"/>
          <w:sz w:val="24"/>
          <w:szCs w:val="24"/>
        </w:rPr>
      </w:pPr>
      <w:del w:id="2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505 46 1 2 3 08 35 35 30 30 30</w:delText>
        </w:r>
      </w:del>
    </w:p>
    <w:p w14:paraId="43130F26" w14:textId="105B0623" w:rsidR="000D5A7E" w:rsidRPr="000D5A7E" w:rsidDel="00580A98" w:rsidRDefault="000D5A7E" w:rsidP="000D5A7E">
      <w:pPr>
        <w:spacing w:after="0"/>
        <w:rPr>
          <w:del w:id="2303" w:author="Sebring, Amanda J" w:date="2017-10-04T09:14:00Z"/>
          <w:rFonts w:ascii="Courier New" w:hAnsi="Courier New" w:cs="Courier New"/>
          <w:sz w:val="24"/>
          <w:szCs w:val="24"/>
        </w:rPr>
      </w:pPr>
      <w:del w:id="2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505 13 1 2 3 09 55 55 40 40 40</w:delText>
        </w:r>
      </w:del>
    </w:p>
    <w:p w14:paraId="4D38F9C6" w14:textId="1E9BD2C9" w:rsidR="000D5A7E" w:rsidRPr="000D5A7E" w:rsidDel="00580A98" w:rsidRDefault="000D5A7E" w:rsidP="000D5A7E">
      <w:pPr>
        <w:spacing w:after="0"/>
        <w:rPr>
          <w:del w:id="2305" w:author="Sebring, Amanda J" w:date="2017-10-04T09:14:00Z"/>
          <w:rFonts w:ascii="Courier New" w:hAnsi="Courier New" w:cs="Courier New"/>
          <w:sz w:val="24"/>
          <w:szCs w:val="24"/>
        </w:rPr>
      </w:pPr>
      <w:del w:id="2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505 76 1 2 3 10 55 55 35 55 40</w:delText>
        </w:r>
      </w:del>
    </w:p>
    <w:p w14:paraId="1DD2FA06" w14:textId="196395F6" w:rsidR="000D5A7E" w:rsidRPr="000D5A7E" w:rsidDel="00580A98" w:rsidRDefault="000D5A7E" w:rsidP="000D5A7E">
      <w:pPr>
        <w:spacing w:after="0"/>
        <w:rPr>
          <w:del w:id="2307" w:author="Sebring, Amanda J" w:date="2017-10-04T09:14:00Z"/>
          <w:rFonts w:ascii="Courier New" w:hAnsi="Courier New" w:cs="Courier New"/>
          <w:sz w:val="24"/>
          <w:szCs w:val="24"/>
        </w:rPr>
      </w:pPr>
      <w:del w:id="2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505 43 1 2 3 11 20 20 15 15 15</w:delText>
        </w:r>
      </w:del>
    </w:p>
    <w:p w14:paraId="41CE6A88" w14:textId="7823ED1A" w:rsidR="000D5A7E" w:rsidRPr="000D5A7E" w:rsidDel="00580A98" w:rsidRDefault="000D5A7E" w:rsidP="000D5A7E">
      <w:pPr>
        <w:spacing w:after="0"/>
        <w:rPr>
          <w:del w:id="2309" w:author="Sebring, Amanda J" w:date="2017-10-04T09:14:00Z"/>
          <w:rFonts w:ascii="Courier New" w:hAnsi="Courier New" w:cs="Courier New"/>
          <w:sz w:val="24"/>
          <w:szCs w:val="24"/>
        </w:rPr>
      </w:pPr>
      <w:del w:id="2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505 54 1 2 3 12 60 60 55 65 55</w:delText>
        </w:r>
      </w:del>
    </w:p>
    <w:p w14:paraId="26D9BFA5" w14:textId="1D8C4E0A" w:rsidR="000D5A7E" w:rsidRPr="000D5A7E" w:rsidDel="00580A98" w:rsidRDefault="000D5A7E" w:rsidP="000D5A7E">
      <w:pPr>
        <w:spacing w:after="0"/>
        <w:rPr>
          <w:del w:id="2311" w:author="Sebring, Amanda J" w:date="2017-10-04T09:14:00Z"/>
          <w:rFonts w:ascii="Courier New" w:hAnsi="Courier New" w:cs="Courier New"/>
          <w:sz w:val="24"/>
          <w:szCs w:val="24"/>
        </w:rPr>
      </w:pPr>
      <w:del w:id="2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505 01 1 2 3 13 60 60 60 70 55</w:delText>
        </w:r>
      </w:del>
    </w:p>
    <w:p w14:paraId="0A99E76C" w14:textId="08060C44" w:rsidR="000D5A7E" w:rsidRPr="000D5A7E" w:rsidDel="00580A98" w:rsidRDefault="000D5A7E" w:rsidP="000D5A7E">
      <w:pPr>
        <w:spacing w:after="0"/>
        <w:rPr>
          <w:del w:id="2313" w:author="Sebring, Amanda J" w:date="2017-10-04T09:14:00Z"/>
          <w:rFonts w:ascii="Courier New" w:hAnsi="Courier New" w:cs="Courier New"/>
          <w:sz w:val="24"/>
          <w:szCs w:val="24"/>
        </w:rPr>
      </w:pPr>
      <w:del w:id="2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505 07 1 2 3 14 60 60 65 65 55</w:delText>
        </w:r>
      </w:del>
    </w:p>
    <w:p w14:paraId="4D4FE2D7" w14:textId="20026F2F" w:rsidR="000D5A7E" w:rsidRPr="000D5A7E" w:rsidDel="00580A98" w:rsidRDefault="000D5A7E" w:rsidP="000D5A7E">
      <w:pPr>
        <w:spacing w:after="0"/>
        <w:rPr>
          <w:del w:id="2315" w:author="Sebring, Amanda J" w:date="2017-10-04T09:14:00Z"/>
          <w:rFonts w:ascii="Courier New" w:hAnsi="Courier New" w:cs="Courier New"/>
          <w:sz w:val="24"/>
          <w:szCs w:val="24"/>
        </w:rPr>
      </w:pPr>
      <w:del w:id="2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505 14 1 2 3 15 60 60 60 80 55</w:delText>
        </w:r>
      </w:del>
    </w:p>
    <w:p w14:paraId="0CBE2C53" w14:textId="1F0D7802" w:rsidR="000D5A7E" w:rsidRPr="000D5A7E" w:rsidDel="00580A98" w:rsidRDefault="000D5A7E" w:rsidP="000D5A7E">
      <w:pPr>
        <w:spacing w:after="0"/>
        <w:rPr>
          <w:del w:id="2317" w:author="Sebring, Amanda J" w:date="2017-10-04T09:14:00Z"/>
          <w:rFonts w:ascii="Courier New" w:hAnsi="Courier New" w:cs="Courier New"/>
          <w:sz w:val="24"/>
          <w:szCs w:val="24"/>
        </w:rPr>
      </w:pPr>
      <w:del w:id="2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505 30 1 2 3 16 80 80 85 90 80</w:delText>
        </w:r>
      </w:del>
    </w:p>
    <w:p w14:paraId="76B713F0" w14:textId="3A79D7B9" w:rsidR="000D5A7E" w:rsidRPr="000D5A7E" w:rsidDel="00580A98" w:rsidRDefault="000D5A7E" w:rsidP="000D5A7E">
      <w:pPr>
        <w:spacing w:after="0"/>
        <w:rPr>
          <w:del w:id="2319" w:author="Sebring, Amanda J" w:date="2017-10-04T09:14:00Z"/>
          <w:rFonts w:ascii="Courier New" w:hAnsi="Courier New" w:cs="Courier New"/>
          <w:sz w:val="24"/>
          <w:szCs w:val="24"/>
        </w:rPr>
      </w:pPr>
      <w:del w:id="2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505 37 1 2 3 17 40 40 30 30 30</w:delText>
        </w:r>
      </w:del>
    </w:p>
    <w:p w14:paraId="6884C955" w14:textId="4533B1D5" w:rsidR="000D5A7E" w:rsidRPr="000D5A7E" w:rsidDel="00580A98" w:rsidRDefault="000D5A7E" w:rsidP="000D5A7E">
      <w:pPr>
        <w:spacing w:after="0"/>
        <w:rPr>
          <w:del w:id="2321" w:author="Sebring, Amanda J" w:date="2017-10-04T09:14:00Z"/>
          <w:rFonts w:ascii="Courier New" w:hAnsi="Courier New" w:cs="Courier New"/>
          <w:sz w:val="24"/>
          <w:szCs w:val="24"/>
        </w:rPr>
      </w:pPr>
      <w:del w:id="2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505 50 1 2 3 18 45 45 40 55 45</w:delText>
        </w:r>
      </w:del>
    </w:p>
    <w:p w14:paraId="492CB87D" w14:textId="2ECB3527" w:rsidR="000D5A7E" w:rsidRPr="000D5A7E" w:rsidDel="00580A98" w:rsidRDefault="000D5A7E" w:rsidP="000D5A7E">
      <w:pPr>
        <w:spacing w:after="0"/>
        <w:rPr>
          <w:del w:id="2323" w:author="Sebring, Amanda J" w:date="2017-10-04T09:14:00Z"/>
          <w:rFonts w:ascii="Courier New" w:hAnsi="Courier New" w:cs="Courier New"/>
          <w:sz w:val="24"/>
          <w:szCs w:val="24"/>
        </w:rPr>
      </w:pPr>
      <w:del w:id="2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505 52 1 2 3 19 30 30 50 50 35</w:delText>
        </w:r>
      </w:del>
    </w:p>
    <w:p w14:paraId="53AE81DB" w14:textId="05C36779" w:rsidR="000D5A7E" w:rsidRPr="000D5A7E" w:rsidDel="00580A98" w:rsidRDefault="000D5A7E" w:rsidP="000D5A7E">
      <w:pPr>
        <w:spacing w:after="0"/>
        <w:rPr>
          <w:del w:id="2325" w:author="Sebring, Amanda J" w:date="2017-10-04T09:14:00Z"/>
          <w:rFonts w:ascii="Courier New" w:hAnsi="Courier New" w:cs="Courier New"/>
          <w:sz w:val="24"/>
          <w:szCs w:val="24"/>
        </w:rPr>
      </w:pPr>
      <w:del w:id="2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505 65 1 2 3 20 </w:delText>
        </w:r>
      </w:del>
    </w:p>
    <w:p w14:paraId="68B87E5B" w14:textId="29B68766" w:rsidR="000D5A7E" w:rsidRPr="000D5A7E" w:rsidDel="00580A98" w:rsidRDefault="000D5A7E" w:rsidP="000D5A7E">
      <w:pPr>
        <w:spacing w:after="0"/>
        <w:rPr>
          <w:del w:id="2327" w:author="Sebring, Amanda J" w:date="2017-10-04T09:14:00Z"/>
          <w:rFonts w:ascii="Courier New" w:hAnsi="Courier New" w:cs="Courier New"/>
          <w:sz w:val="24"/>
          <w:szCs w:val="24"/>
        </w:rPr>
      </w:pPr>
      <w:del w:id="2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505 70 1 2 3 21 55 55 45 65 45</w:delText>
        </w:r>
      </w:del>
    </w:p>
    <w:p w14:paraId="08D4540F" w14:textId="5744375A" w:rsidR="000D5A7E" w:rsidRPr="000D5A7E" w:rsidDel="00580A98" w:rsidRDefault="000D5A7E" w:rsidP="000D5A7E">
      <w:pPr>
        <w:spacing w:after="0"/>
        <w:rPr>
          <w:del w:id="2329" w:author="Sebring, Amanda J" w:date="2017-10-04T09:14:00Z"/>
          <w:rFonts w:ascii="Courier New" w:hAnsi="Courier New" w:cs="Courier New"/>
          <w:sz w:val="24"/>
          <w:szCs w:val="24"/>
        </w:rPr>
      </w:pPr>
      <w:del w:id="2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505 38 1 2 3 22 65 65 60 75 55</w:delText>
        </w:r>
      </w:del>
    </w:p>
    <w:p w14:paraId="54A9859C" w14:textId="48F0EBCD" w:rsidR="000D5A7E" w:rsidRPr="000D5A7E" w:rsidDel="00580A98" w:rsidRDefault="000D5A7E" w:rsidP="000D5A7E">
      <w:pPr>
        <w:spacing w:after="0"/>
        <w:rPr>
          <w:del w:id="2331" w:author="Sebring, Amanda J" w:date="2017-10-04T09:14:00Z"/>
          <w:rFonts w:ascii="Courier New" w:hAnsi="Courier New" w:cs="Courier New"/>
          <w:sz w:val="24"/>
          <w:szCs w:val="24"/>
        </w:rPr>
      </w:pPr>
      <w:del w:id="2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505 42 1 2 3 23 60 60 45 60 50</w:delText>
        </w:r>
      </w:del>
    </w:p>
    <w:p w14:paraId="06779A6D" w14:textId="613E4C8F" w:rsidR="000D5A7E" w:rsidRPr="000D5A7E" w:rsidDel="00580A98" w:rsidRDefault="000D5A7E" w:rsidP="000D5A7E">
      <w:pPr>
        <w:spacing w:after="0"/>
        <w:rPr>
          <w:del w:id="2333" w:author="Sebring, Amanda J" w:date="2017-10-04T09:14:00Z"/>
          <w:rFonts w:ascii="Courier New" w:hAnsi="Courier New" w:cs="Courier New"/>
          <w:sz w:val="24"/>
          <w:szCs w:val="24"/>
        </w:rPr>
      </w:pPr>
      <w:del w:id="2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505 03 1 2 3 24 65 65 60 75 60</w:delText>
        </w:r>
      </w:del>
    </w:p>
    <w:p w14:paraId="356BF887" w14:textId="1925EE72" w:rsidR="000D5A7E" w:rsidRPr="000D5A7E" w:rsidDel="00580A98" w:rsidRDefault="000D5A7E" w:rsidP="000D5A7E">
      <w:pPr>
        <w:spacing w:after="0"/>
        <w:rPr>
          <w:del w:id="2335" w:author="Sebring, Amanda J" w:date="2017-10-04T09:14:00Z"/>
          <w:rFonts w:ascii="Courier New" w:hAnsi="Courier New" w:cs="Courier New"/>
          <w:sz w:val="24"/>
          <w:szCs w:val="24"/>
        </w:rPr>
      </w:pPr>
      <w:del w:id="2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505 05 1 2 3 25 45 45 40 40 40</w:delText>
        </w:r>
      </w:del>
    </w:p>
    <w:p w14:paraId="0A2A1DFA" w14:textId="33F78DF0" w:rsidR="000D5A7E" w:rsidRPr="000D5A7E" w:rsidDel="00580A98" w:rsidRDefault="000D5A7E" w:rsidP="000D5A7E">
      <w:pPr>
        <w:spacing w:after="0"/>
        <w:rPr>
          <w:del w:id="2337" w:author="Sebring, Amanda J" w:date="2017-10-04T09:14:00Z"/>
          <w:rFonts w:ascii="Courier New" w:hAnsi="Courier New" w:cs="Courier New"/>
          <w:sz w:val="24"/>
          <w:szCs w:val="24"/>
        </w:rPr>
      </w:pPr>
      <w:del w:id="2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505 06 1 2 3 26 55 55 45 60 45</w:delText>
        </w:r>
      </w:del>
    </w:p>
    <w:p w14:paraId="0CCCA583" w14:textId="7DBF664A" w:rsidR="000D5A7E" w:rsidRPr="000D5A7E" w:rsidDel="00580A98" w:rsidRDefault="000D5A7E" w:rsidP="000D5A7E">
      <w:pPr>
        <w:spacing w:after="0"/>
        <w:rPr>
          <w:del w:id="2339" w:author="Sebring, Amanda J" w:date="2017-10-04T09:14:00Z"/>
          <w:rFonts w:ascii="Courier New" w:hAnsi="Courier New" w:cs="Courier New"/>
          <w:sz w:val="24"/>
          <w:szCs w:val="24"/>
        </w:rPr>
      </w:pPr>
      <w:del w:id="2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505 08 1 2 3 27 40 40 30 35 30</w:delText>
        </w:r>
      </w:del>
    </w:p>
    <w:p w14:paraId="21F65414" w14:textId="2A062C5C" w:rsidR="000D5A7E" w:rsidRPr="000D5A7E" w:rsidDel="00580A98" w:rsidRDefault="000D5A7E" w:rsidP="000D5A7E">
      <w:pPr>
        <w:spacing w:after="0"/>
        <w:rPr>
          <w:del w:id="2341" w:author="Sebring, Amanda J" w:date="2017-10-04T09:14:00Z"/>
          <w:rFonts w:ascii="Courier New" w:hAnsi="Courier New" w:cs="Courier New"/>
          <w:sz w:val="24"/>
          <w:szCs w:val="24"/>
        </w:rPr>
      </w:pPr>
      <w:del w:id="2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505 10 1 2 3 28 45 45 40 60 50</w:delText>
        </w:r>
      </w:del>
    </w:p>
    <w:p w14:paraId="020453AB" w14:textId="4553ECAA" w:rsidR="000D5A7E" w:rsidRPr="000D5A7E" w:rsidDel="00580A98" w:rsidRDefault="000D5A7E" w:rsidP="000D5A7E">
      <w:pPr>
        <w:spacing w:after="0"/>
        <w:rPr>
          <w:del w:id="2343" w:author="Sebring, Amanda J" w:date="2017-10-04T09:14:00Z"/>
          <w:rFonts w:ascii="Courier New" w:hAnsi="Courier New" w:cs="Courier New"/>
          <w:sz w:val="24"/>
          <w:szCs w:val="24"/>
        </w:rPr>
      </w:pPr>
      <w:del w:id="2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505 12 1 2 3 29 45 45 35 45 45</w:delText>
        </w:r>
      </w:del>
    </w:p>
    <w:p w14:paraId="7B0A76C6" w14:textId="1FFB1856" w:rsidR="000D5A7E" w:rsidRPr="000D5A7E" w:rsidDel="00580A98" w:rsidRDefault="000D5A7E" w:rsidP="000D5A7E">
      <w:pPr>
        <w:spacing w:after="0"/>
        <w:rPr>
          <w:del w:id="2345" w:author="Sebring, Amanda J" w:date="2017-10-04T09:14:00Z"/>
          <w:rFonts w:ascii="Courier New" w:hAnsi="Courier New" w:cs="Courier New"/>
          <w:sz w:val="24"/>
          <w:szCs w:val="24"/>
        </w:rPr>
      </w:pPr>
      <w:del w:id="2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505 15 1 2 3 30 75 75 85 80 90</w:delText>
        </w:r>
      </w:del>
    </w:p>
    <w:p w14:paraId="5B7B77DA" w14:textId="24CC580F" w:rsidR="000D5A7E" w:rsidRPr="000D5A7E" w:rsidDel="00580A98" w:rsidRDefault="000D5A7E" w:rsidP="000D5A7E">
      <w:pPr>
        <w:spacing w:after="0"/>
        <w:rPr>
          <w:del w:id="2347" w:author="Sebring, Amanda J" w:date="2017-10-04T09:14:00Z"/>
          <w:rFonts w:ascii="Courier New" w:hAnsi="Courier New" w:cs="Courier New"/>
          <w:sz w:val="24"/>
          <w:szCs w:val="24"/>
        </w:rPr>
      </w:pPr>
      <w:del w:id="2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505 16 1 2 3 31 40 40 35 30 35</w:delText>
        </w:r>
      </w:del>
    </w:p>
    <w:p w14:paraId="2AB1C295" w14:textId="3C2800D2" w:rsidR="000D5A7E" w:rsidRPr="000D5A7E" w:rsidDel="00580A98" w:rsidRDefault="000D5A7E" w:rsidP="000D5A7E">
      <w:pPr>
        <w:spacing w:after="0"/>
        <w:rPr>
          <w:del w:id="2349" w:author="Sebring, Amanda J" w:date="2017-10-04T09:14:00Z"/>
          <w:rFonts w:ascii="Courier New" w:hAnsi="Courier New" w:cs="Courier New"/>
          <w:sz w:val="24"/>
          <w:szCs w:val="24"/>
        </w:rPr>
      </w:pPr>
      <w:del w:id="2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505 17 1 2 3 32 60 60 50 70 50</w:delText>
        </w:r>
      </w:del>
    </w:p>
    <w:p w14:paraId="0082A68C" w14:textId="4E8C5284" w:rsidR="000D5A7E" w:rsidRPr="000D5A7E" w:rsidDel="00580A98" w:rsidRDefault="000D5A7E" w:rsidP="000D5A7E">
      <w:pPr>
        <w:spacing w:after="0"/>
        <w:rPr>
          <w:del w:id="2351" w:author="Sebring, Amanda J" w:date="2017-10-04T09:14:00Z"/>
          <w:rFonts w:ascii="Courier New" w:hAnsi="Courier New" w:cs="Courier New"/>
          <w:sz w:val="24"/>
          <w:szCs w:val="24"/>
        </w:rPr>
      </w:pPr>
      <w:del w:id="2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505 18 1 2 3 33 30 30 30 30 35</w:delText>
        </w:r>
      </w:del>
    </w:p>
    <w:p w14:paraId="2F3C0939" w14:textId="441A5475" w:rsidR="000D5A7E" w:rsidRPr="000D5A7E" w:rsidDel="00580A98" w:rsidRDefault="000D5A7E" w:rsidP="000D5A7E">
      <w:pPr>
        <w:spacing w:after="0"/>
        <w:rPr>
          <w:del w:id="2353" w:author="Sebring, Amanda J" w:date="2017-10-04T09:14:00Z"/>
          <w:rFonts w:ascii="Courier New" w:hAnsi="Courier New" w:cs="Courier New"/>
          <w:sz w:val="24"/>
          <w:szCs w:val="24"/>
        </w:rPr>
      </w:pPr>
      <w:del w:id="2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505 19 1 2 3 34 55 55 45 55 45</w:delText>
        </w:r>
      </w:del>
    </w:p>
    <w:p w14:paraId="2D3AAAAC" w14:textId="0B349D18" w:rsidR="000D5A7E" w:rsidRPr="000D5A7E" w:rsidDel="00580A98" w:rsidRDefault="000D5A7E" w:rsidP="000D5A7E">
      <w:pPr>
        <w:spacing w:after="0"/>
        <w:rPr>
          <w:del w:id="2355" w:author="Sebring, Amanda J" w:date="2017-10-04T09:14:00Z"/>
          <w:rFonts w:ascii="Courier New" w:hAnsi="Courier New" w:cs="Courier New"/>
          <w:sz w:val="24"/>
          <w:szCs w:val="24"/>
        </w:rPr>
      </w:pPr>
      <w:del w:id="2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505 20 1 2 3 35 70 70 60 70 60</w:delText>
        </w:r>
      </w:del>
    </w:p>
    <w:p w14:paraId="3EB25B18" w14:textId="236BE63C" w:rsidR="000D5A7E" w:rsidRPr="000D5A7E" w:rsidDel="00580A98" w:rsidRDefault="000D5A7E" w:rsidP="000D5A7E">
      <w:pPr>
        <w:spacing w:after="0"/>
        <w:rPr>
          <w:del w:id="2357" w:author="Sebring, Amanda J" w:date="2017-10-04T09:14:00Z"/>
          <w:rFonts w:ascii="Courier New" w:hAnsi="Courier New" w:cs="Courier New"/>
          <w:sz w:val="24"/>
          <w:szCs w:val="24"/>
        </w:rPr>
      </w:pPr>
      <w:del w:id="2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505 21 1 2 3 36 60 60 65 75 60</w:delText>
        </w:r>
      </w:del>
    </w:p>
    <w:p w14:paraId="5B5D784E" w14:textId="3DCCA634" w:rsidR="000D5A7E" w:rsidRPr="000D5A7E" w:rsidDel="00580A98" w:rsidRDefault="000D5A7E" w:rsidP="000D5A7E">
      <w:pPr>
        <w:spacing w:after="0"/>
        <w:rPr>
          <w:del w:id="2359" w:author="Sebring, Amanda J" w:date="2017-10-04T09:14:00Z"/>
          <w:rFonts w:ascii="Courier New" w:hAnsi="Courier New" w:cs="Courier New"/>
          <w:sz w:val="24"/>
          <w:szCs w:val="24"/>
        </w:rPr>
      </w:pPr>
      <w:del w:id="2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505 23 1 2 3 37 55 55 40 60 40</w:delText>
        </w:r>
      </w:del>
    </w:p>
    <w:p w14:paraId="2BDD1C8F" w14:textId="78DDBA5C" w:rsidR="000D5A7E" w:rsidRPr="000D5A7E" w:rsidDel="00580A98" w:rsidRDefault="000D5A7E" w:rsidP="000D5A7E">
      <w:pPr>
        <w:spacing w:after="0"/>
        <w:rPr>
          <w:del w:id="2361" w:author="Sebring, Amanda J" w:date="2017-10-04T09:14:00Z"/>
          <w:rFonts w:ascii="Courier New" w:hAnsi="Courier New" w:cs="Courier New"/>
          <w:sz w:val="24"/>
          <w:szCs w:val="24"/>
        </w:rPr>
      </w:pPr>
      <w:del w:id="2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505 24 1 2 3 38 40 40 30 50 40</w:delText>
        </w:r>
      </w:del>
    </w:p>
    <w:p w14:paraId="5C9D53B8" w14:textId="4BFC5C6C" w:rsidR="000D5A7E" w:rsidRPr="000D5A7E" w:rsidDel="00580A98" w:rsidRDefault="000D5A7E" w:rsidP="000D5A7E">
      <w:pPr>
        <w:spacing w:after="0"/>
        <w:rPr>
          <w:del w:id="2363" w:author="Sebring, Amanda J" w:date="2017-10-04T09:14:00Z"/>
          <w:rFonts w:ascii="Courier New" w:hAnsi="Courier New" w:cs="Courier New"/>
          <w:sz w:val="24"/>
          <w:szCs w:val="24"/>
        </w:rPr>
      </w:pPr>
      <w:del w:id="2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505 25 1 2 3 39 55 55 60 75 55</w:delText>
        </w:r>
      </w:del>
    </w:p>
    <w:p w14:paraId="1AA19569" w14:textId="54381DFD" w:rsidR="000D5A7E" w:rsidRPr="000D5A7E" w:rsidDel="00580A98" w:rsidRDefault="000D5A7E" w:rsidP="000D5A7E">
      <w:pPr>
        <w:spacing w:after="0"/>
        <w:rPr>
          <w:del w:id="2365" w:author="Sebring, Amanda J" w:date="2017-10-04T09:14:00Z"/>
          <w:rFonts w:ascii="Courier New" w:hAnsi="Courier New" w:cs="Courier New"/>
          <w:sz w:val="24"/>
          <w:szCs w:val="24"/>
        </w:rPr>
      </w:pPr>
      <w:del w:id="2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505 26 1 2 3 40 55 55 40 40 40</w:delText>
        </w:r>
      </w:del>
    </w:p>
    <w:p w14:paraId="43ED8F46" w14:textId="3607134B" w:rsidR="000D5A7E" w:rsidRPr="000D5A7E" w:rsidDel="00580A98" w:rsidRDefault="000D5A7E" w:rsidP="000D5A7E">
      <w:pPr>
        <w:spacing w:after="0"/>
        <w:rPr>
          <w:del w:id="2367" w:author="Sebring, Amanda J" w:date="2017-10-04T09:14:00Z"/>
          <w:rFonts w:ascii="Courier New" w:hAnsi="Courier New" w:cs="Courier New"/>
          <w:sz w:val="24"/>
          <w:szCs w:val="24"/>
        </w:rPr>
      </w:pPr>
      <w:del w:id="2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505 27 1 2 3 41 80 80 90 90 85</w:delText>
        </w:r>
      </w:del>
    </w:p>
    <w:p w14:paraId="0B9E37C4" w14:textId="57200B8D" w:rsidR="000D5A7E" w:rsidRPr="000D5A7E" w:rsidDel="00580A98" w:rsidRDefault="000D5A7E" w:rsidP="000D5A7E">
      <w:pPr>
        <w:spacing w:after="0"/>
        <w:rPr>
          <w:del w:id="2369" w:author="Sebring, Amanda J" w:date="2017-10-04T09:14:00Z"/>
          <w:rFonts w:ascii="Courier New" w:hAnsi="Courier New" w:cs="Courier New"/>
          <w:sz w:val="24"/>
          <w:szCs w:val="24"/>
        </w:rPr>
      </w:pPr>
      <w:del w:id="2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505 28 1 2 3 42 45 45 40 40 40</w:delText>
        </w:r>
      </w:del>
    </w:p>
    <w:p w14:paraId="4FCE0AAE" w14:textId="4A0D45A9" w:rsidR="000D5A7E" w:rsidRPr="000D5A7E" w:rsidDel="00580A98" w:rsidRDefault="000D5A7E" w:rsidP="000D5A7E">
      <w:pPr>
        <w:spacing w:after="0"/>
        <w:rPr>
          <w:del w:id="2371" w:author="Sebring, Amanda J" w:date="2017-10-04T09:14:00Z"/>
          <w:rFonts w:ascii="Courier New" w:hAnsi="Courier New" w:cs="Courier New"/>
          <w:sz w:val="24"/>
          <w:szCs w:val="24"/>
        </w:rPr>
      </w:pPr>
      <w:del w:id="2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505 29 1 2 3 43 40 40 35 35 35</w:delText>
        </w:r>
      </w:del>
    </w:p>
    <w:p w14:paraId="2E7CA30F" w14:textId="0F546615" w:rsidR="000D5A7E" w:rsidRPr="000D5A7E" w:rsidDel="00580A98" w:rsidRDefault="000D5A7E" w:rsidP="000D5A7E">
      <w:pPr>
        <w:spacing w:after="0"/>
        <w:rPr>
          <w:del w:id="2373" w:author="Sebring, Amanda J" w:date="2017-10-04T09:14:00Z"/>
          <w:rFonts w:ascii="Courier New" w:hAnsi="Courier New" w:cs="Courier New"/>
          <w:sz w:val="24"/>
          <w:szCs w:val="24"/>
        </w:rPr>
      </w:pPr>
      <w:del w:id="2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505 31 1 2 3 44 45 45 40 60 40</w:delText>
        </w:r>
      </w:del>
    </w:p>
    <w:p w14:paraId="7E8834DC" w14:textId="3DCB7AC6" w:rsidR="000D5A7E" w:rsidRPr="000D5A7E" w:rsidDel="00580A98" w:rsidRDefault="000D5A7E" w:rsidP="000D5A7E">
      <w:pPr>
        <w:spacing w:after="0"/>
        <w:rPr>
          <w:del w:id="2375" w:author="Sebring, Amanda J" w:date="2017-10-04T09:14:00Z"/>
          <w:rFonts w:ascii="Courier New" w:hAnsi="Courier New" w:cs="Courier New"/>
          <w:sz w:val="24"/>
          <w:szCs w:val="24"/>
        </w:rPr>
      </w:pPr>
      <w:del w:id="2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505 32 1 2 3 45 40 40 40 50 40</w:delText>
        </w:r>
      </w:del>
    </w:p>
    <w:p w14:paraId="4A60E7E3" w14:textId="0AE50CA0" w:rsidR="000D5A7E" w:rsidRPr="000D5A7E" w:rsidDel="00580A98" w:rsidRDefault="000D5A7E" w:rsidP="000D5A7E">
      <w:pPr>
        <w:spacing w:after="0"/>
        <w:rPr>
          <w:del w:id="2377" w:author="Sebring, Amanda J" w:date="2017-10-04T09:14:00Z"/>
          <w:rFonts w:ascii="Courier New" w:hAnsi="Courier New" w:cs="Courier New"/>
          <w:sz w:val="24"/>
          <w:szCs w:val="24"/>
        </w:rPr>
      </w:pPr>
      <w:del w:id="2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505 33 1 2 3 46 60 60 50 60 50</w:delText>
        </w:r>
      </w:del>
    </w:p>
    <w:p w14:paraId="02ACD4FF" w14:textId="04477116" w:rsidR="000D5A7E" w:rsidRPr="000D5A7E" w:rsidDel="00580A98" w:rsidRDefault="000D5A7E" w:rsidP="000D5A7E">
      <w:pPr>
        <w:spacing w:after="0"/>
        <w:rPr>
          <w:del w:id="2379" w:author="Sebring, Amanda J" w:date="2017-10-04T09:14:00Z"/>
          <w:rFonts w:ascii="Courier New" w:hAnsi="Courier New" w:cs="Courier New"/>
          <w:sz w:val="24"/>
          <w:szCs w:val="24"/>
        </w:rPr>
      </w:pPr>
      <w:del w:id="2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505 34 1 2 3 47 </w:delText>
        </w:r>
      </w:del>
    </w:p>
    <w:p w14:paraId="3B73F2D5" w14:textId="3B5E1178" w:rsidR="000D5A7E" w:rsidRPr="000D5A7E" w:rsidDel="00580A98" w:rsidRDefault="000D5A7E" w:rsidP="000D5A7E">
      <w:pPr>
        <w:spacing w:after="0"/>
        <w:rPr>
          <w:del w:id="2381" w:author="Sebring, Amanda J" w:date="2017-10-04T09:14:00Z"/>
          <w:rFonts w:ascii="Courier New" w:hAnsi="Courier New" w:cs="Courier New"/>
          <w:sz w:val="24"/>
          <w:szCs w:val="24"/>
        </w:rPr>
      </w:pPr>
      <w:del w:id="2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505 35 1 2 3 48 </w:delText>
        </w:r>
      </w:del>
    </w:p>
    <w:p w14:paraId="6A37B80F" w14:textId="489EDF41" w:rsidR="000D5A7E" w:rsidRPr="000D5A7E" w:rsidDel="00580A98" w:rsidRDefault="000D5A7E" w:rsidP="000D5A7E">
      <w:pPr>
        <w:spacing w:after="0"/>
        <w:rPr>
          <w:del w:id="2383" w:author="Sebring, Amanda J" w:date="2017-10-04T09:14:00Z"/>
          <w:rFonts w:ascii="Courier New" w:hAnsi="Courier New" w:cs="Courier New"/>
          <w:sz w:val="24"/>
          <w:szCs w:val="24"/>
        </w:rPr>
      </w:pPr>
      <w:del w:id="2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505 36 1 2 3 49 35 35 20 40 30</w:delText>
        </w:r>
      </w:del>
    </w:p>
    <w:p w14:paraId="769D10C1" w14:textId="7BA1B6E1" w:rsidR="000D5A7E" w:rsidRPr="000D5A7E" w:rsidDel="00580A98" w:rsidRDefault="000D5A7E" w:rsidP="000D5A7E">
      <w:pPr>
        <w:spacing w:after="0"/>
        <w:rPr>
          <w:del w:id="2385" w:author="Sebring, Amanda J" w:date="2017-10-04T09:14:00Z"/>
          <w:rFonts w:ascii="Courier New" w:hAnsi="Courier New" w:cs="Courier New"/>
          <w:sz w:val="24"/>
          <w:szCs w:val="24"/>
        </w:rPr>
      </w:pPr>
      <w:del w:id="2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505 41 1 2 3 50 55 55 40 65 50</w:delText>
        </w:r>
      </w:del>
    </w:p>
    <w:p w14:paraId="0298BF3E" w14:textId="2AA0852D" w:rsidR="000D5A7E" w:rsidRPr="000D5A7E" w:rsidDel="00580A98" w:rsidRDefault="000D5A7E" w:rsidP="000D5A7E">
      <w:pPr>
        <w:spacing w:after="0"/>
        <w:rPr>
          <w:del w:id="2387" w:author="Sebring, Amanda J" w:date="2017-10-04T09:14:00Z"/>
          <w:rFonts w:ascii="Courier New" w:hAnsi="Courier New" w:cs="Courier New"/>
          <w:sz w:val="24"/>
          <w:szCs w:val="24"/>
        </w:rPr>
      </w:pPr>
      <w:del w:id="2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505 44 1 2 3 51 40 40 30 45 40</w:delText>
        </w:r>
      </w:del>
    </w:p>
    <w:p w14:paraId="38ED5C34" w14:textId="0E970CA4" w:rsidR="000D5A7E" w:rsidRPr="000D5A7E" w:rsidDel="00580A98" w:rsidRDefault="000D5A7E" w:rsidP="000D5A7E">
      <w:pPr>
        <w:spacing w:after="0"/>
        <w:rPr>
          <w:del w:id="2389" w:author="Sebring, Amanda J" w:date="2017-10-04T09:14:00Z"/>
          <w:rFonts w:ascii="Courier New" w:hAnsi="Courier New" w:cs="Courier New"/>
          <w:sz w:val="24"/>
          <w:szCs w:val="24"/>
        </w:rPr>
      </w:pPr>
      <w:del w:id="2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505 45 1 2 3 52 45 45 35 35 35</w:delText>
        </w:r>
      </w:del>
    </w:p>
    <w:p w14:paraId="04F716F4" w14:textId="6B28324F" w:rsidR="000D5A7E" w:rsidRPr="000D5A7E" w:rsidDel="00580A98" w:rsidRDefault="000D5A7E" w:rsidP="000D5A7E">
      <w:pPr>
        <w:spacing w:after="0"/>
        <w:rPr>
          <w:del w:id="2391" w:author="Sebring, Amanda J" w:date="2017-10-04T09:14:00Z"/>
          <w:rFonts w:ascii="Courier New" w:hAnsi="Courier New" w:cs="Courier New"/>
          <w:sz w:val="24"/>
          <w:szCs w:val="24"/>
        </w:rPr>
      </w:pPr>
      <w:del w:id="2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505 47 1 2 3 53 60 60 60 70 55</w:delText>
        </w:r>
      </w:del>
    </w:p>
    <w:p w14:paraId="163853E1" w14:textId="3EF140FF" w:rsidR="000D5A7E" w:rsidRPr="000D5A7E" w:rsidDel="00580A98" w:rsidRDefault="000D5A7E" w:rsidP="000D5A7E">
      <w:pPr>
        <w:spacing w:after="0"/>
        <w:rPr>
          <w:del w:id="2393" w:author="Sebring, Amanda J" w:date="2017-10-04T09:14:00Z"/>
          <w:rFonts w:ascii="Courier New" w:hAnsi="Courier New" w:cs="Courier New"/>
          <w:sz w:val="24"/>
          <w:szCs w:val="24"/>
        </w:rPr>
      </w:pPr>
      <w:del w:id="2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505 48 1 2 3 54 40 40 30 30 30</w:delText>
        </w:r>
      </w:del>
    </w:p>
    <w:p w14:paraId="09F68BEC" w14:textId="56363538" w:rsidR="000D5A7E" w:rsidRPr="000D5A7E" w:rsidDel="00580A98" w:rsidRDefault="000D5A7E" w:rsidP="000D5A7E">
      <w:pPr>
        <w:spacing w:after="0"/>
        <w:rPr>
          <w:del w:id="2395" w:author="Sebring, Amanda J" w:date="2017-10-04T09:14:00Z"/>
          <w:rFonts w:ascii="Courier New" w:hAnsi="Courier New" w:cs="Courier New"/>
          <w:sz w:val="24"/>
          <w:szCs w:val="24"/>
        </w:rPr>
      </w:pPr>
      <w:del w:id="2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505 49 1 2 3 55 30 30 20 25 25</w:delText>
        </w:r>
      </w:del>
    </w:p>
    <w:p w14:paraId="5262A484" w14:textId="58A4ABC6" w:rsidR="000D5A7E" w:rsidRPr="000D5A7E" w:rsidDel="00580A98" w:rsidRDefault="000D5A7E" w:rsidP="000D5A7E">
      <w:pPr>
        <w:spacing w:after="0"/>
        <w:rPr>
          <w:del w:id="2397" w:author="Sebring, Amanda J" w:date="2017-10-04T09:14:00Z"/>
          <w:rFonts w:ascii="Courier New" w:hAnsi="Courier New" w:cs="Courier New"/>
          <w:sz w:val="24"/>
          <w:szCs w:val="24"/>
        </w:rPr>
      </w:pPr>
      <w:del w:id="2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505 51 1 2 3 56 45 45 40 60 50</w:delText>
        </w:r>
      </w:del>
    </w:p>
    <w:p w14:paraId="2D4E363E" w14:textId="09C72C89" w:rsidR="000D5A7E" w:rsidRPr="000D5A7E" w:rsidDel="00580A98" w:rsidRDefault="000D5A7E" w:rsidP="000D5A7E">
      <w:pPr>
        <w:spacing w:after="0"/>
        <w:rPr>
          <w:del w:id="2399" w:author="Sebring, Amanda J" w:date="2017-10-04T09:14:00Z"/>
          <w:rFonts w:ascii="Courier New" w:hAnsi="Courier New" w:cs="Courier New"/>
          <w:sz w:val="24"/>
          <w:szCs w:val="24"/>
        </w:rPr>
      </w:pPr>
      <w:del w:id="2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505 53 1 2 3 57 40 40 30 30 25</w:delText>
        </w:r>
      </w:del>
    </w:p>
    <w:p w14:paraId="2C83BDA5" w14:textId="72BBACD6" w:rsidR="000D5A7E" w:rsidRPr="000D5A7E" w:rsidDel="00580A98" w:rsidRDefault="000D5A7E" w:rsidP="000D5A7E">
      <w:pPr>
        <w:spacing w:after="0"/>
        <w:rPr>
          <w:del w:id="2401" w:author="Sebring, Amanda J" w:date="2017-10-04T09:14:00Z"/>
          <w:rFonts w:ascii="Courier New" w:hAnsi="Courier New" w:cs="Courier New"/>
          <w:sz w:val="24"/>
          <w:szCs w:val="24"/>
        </w:rPr>
      </w:pPr>
      <w:del w:id="2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505 55 1 2 3 58 45 45 40 40 40</w:delText>
        </w:r>
      </w:del>
    </w:p>
    <w:p w14:paraId="550F239B" w14:textId="227D8DE3" w:rsidR="000D5A7E" w:rsidRPr="000D5A7E" w:rsidDel="00580A98" w:rsidRDefault="000D5A7E" w:rsidP="000D5A7E">
      <w:pPr>
        <w:spacing w:after="0"/>
        <w:rPr>
          <w:del w:id="2403" w:author="Sebring, Amanda J" w:date="2017-10-04T09:14:00Z"/>
          <w:rFonts w:ascii="Courier New" w:hAnsi="Courier New" w:cs="Courier New"/>
          <w:sz w:val="24"/>
          <w:szCs w:val="24"/>
        </w:rPr>
      </w:pPr>
      <w:del w:id="2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505 56 1 2 3 59 55 55 40 60 55</w:delText>
        </w:r>
      </w:del>
    </w:p>
    <w:p w14:paraId="40D5C1C8" w14:textId="66055C6F" w:rsidR="000D5A7E" w:rsidRPr="000D5A7E" w:rsidDel="00580A98" w:rsidRDefault="000D5A7E" w:rsidP="000D5A7E">
      <w:pPr>
        <w:spacing w:after="0"/>
        <w:rPr>
          <w:del w:id="2405" w:author="Sebring, Amanda J" w:date="2017-10-04T09:14:00Z"/>
          <w:rFonts w:ascii="Courier New" w:hAnsi="Courier New" w:cs="Courier New"/>
          <w:sz w:val="24"/>
          <w:szCs w:val="24"/>
        </w:rPr>
      </w:pPr>
      <w:del w:id="2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505 57 1 2 3 60 60 60 60 80 60</w:delText>
        </w:r>
      </w:del>
    </w:p>
    <w:p w14:paraId="6377F2A4" w14:textId="08D97EDB" w:rsidR="000D5A7E" w:rsidRPr="000D5A7E" w:rsidDel="00580A98" w:rsidRDefault="000D5A7E" w:rsidP="000D5A7E">
      <w:pPr>
        <w:spacing w:after="0"/>
        <w:rPr>
          <w:del w:id="2407" w:author="Sebring, Amanda J" w:date="2017-10-04T09:14:00Z"/>
          <w:rFonts w:ascii="Courier New" w:hAnsi="Courier New" w:cs="Courier New"/>
          <w:sz w:val="24"/>
          <w:szCs w:val="24"/>
        </w:rPr>
      </w:pPr>
      <w:del w:id="2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505 58 1 2 3 61 55 55 40 55 40</w:delText>
        </w:r>
      </w:del>
    </w:p>
    <w:p w14:paraId="0BA46761" w14:textId="42C92DD2" w:rsidR="000D5A7E" w:rsidRPr="000D5A7E" w:rsidDel="00580A98" w:rsidRDefault="000D5A7E" w:rsidP="000D5A7E">
      <w:pPr>
        <w:spacing w:after="0"/>
        <w:rPr>
          <w:del w:id="2409" w:author="Sebring, Amanda J" w:date="2017-10-04T09:14:00Z"/>
          <w:rFonts w:ascii="Courier New" w:hAnsi="Courier New" w:cs="Courier New"/>
          <w:sz w:val="24"/>
          <w:szCs w:val="24"/>
        </w:rPr>
      </w:pPr>
      <w:del w:id="2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505 59 1 2 3 62 45 45 45 50 50</w:delText>
        </w:r>
      </w:del>
    </w:p>
    <w:p w14:paraId="3D1EB9FF" w14:textId="18BB54B2" w:rsidR="000D5A7E" w:rsidRPr="000D5A7E" w:rsidDel="00580A98" w:rsidRDefault="000D5A7E" w:rsidP="000D5A7E">
      <w:pPr>
        <w:spacing w:after="0"/>
        <w:rPr>
          <w:del w:id="2411" w:author="Sebring, Amanda J" w:date="2017-10-04T09:14:00Z"/>
          <w:rFonts w:ascii="Courier New" w:hAnsi="Courier New" w:cs="Courier New"/>
          <w:sz w:val="24"/>
          <w:szCs w:val="24"/>
        </w:rPr>
      </w:pPr>
      <w:del w:id="2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505 60 1 2 3 63 55 55 40 60 45</w:delText>
        </w:r>
      </w:del>
    </w:p>
    <w:p w14:paraId="5ED24998" w14:textId="36F23125" w:rsidR="000D5A7E" w:rsidRPr="000D5A7E" w:rsidDel="00580A98" w:rsidRDefault="000D5A7E" w:rsidP="000D5A7E">
      <w:pPr>
        <w:spacing w:after="0"/>
        <w:rPr>
          <w:del w:id="2413" w:author="Sebring, Amanda J" w:date="2017-10-04T09:14:00Z"/>
          <w:rFonts w:ascii="Courier New" w:hAnsi="Courier New" w:cs="Courier New"/>
          <w:sz w:val="24"/>
          <w:szCs w:val="24"/>
        </w:rPr>
      </w:pPr>
      <w:del w:id="2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505 61 1 2 3 64 40 40 20 20 20</w:delText>
        </w:r>
      </w:del>
    </w:p>
    <w:p w14:paraId="445E43E1" w14:textId="2B7BD874" w:rsidR="000D5A7E" w:rsidRPr="000D5A7E" w:rsidDel="00580A98" w:rsidRDefault="000D5A7E" w:rsidP="000D5A7E">
      <w:pPr>
        <w:spacing w:after="0"/>
        <w:rPr>
          <w:del w:id="2415" w:author="Sebring, Amanda J" w:date="2017-10-04T09:14:00Z"/>
          <w:rFonts w:ascii="Courier New" w:hAnsi="Courier New" w:cs="Courier New"/>
          <w:sz w:val="24"/>
          <w:szCs w:val="24"/>
        </w:rPr>
      </w:pPr>
      <w:del w:id="2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505 62 1 2 3 65 30 30 20 20 20</w:delText>
        </w:r>
      </w:del>
    </w:p>
    <w:p w14:paraId="6F5EEBA6" w14:textId="7BD32E57" w:rsidR="000D5A7E" w:rsidRPr="000D5A7E" w:rsidDel="00580A98" w:rsidRDefault="000D5A7E" w:rsidP="000D5A7E">
      <w:pPr>
        <w:spacing w:after="0"/>
        <w:rPr>
          <w:del w:id="2417" w:author="Sebring, Amanda J" w:date="2017-10-04T09:14:00Z"/>
          <w:rFonts w:ascii="Courier New" w:hAnsi="Courier New" w:cs="Courier New"/>
          <w:sz w:val="24"/>
          <w:szCs w:val="24"/>
        </w:rPr>
      </w:pPr>
      <w:del w:id="2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505 63 1 2 3 66 </w:delText>
        </w:r>
      </w:del>
    </w:p>
    <w:p w14:paraId="27832223" w14:textId="44A25B2F" w:rsidR="000D5A7E" w:rsidRPr="000D5A7E" w:rsidDel="00580A98" w:rsidRDefault="000D5A7E" w:rsidP="000D5A7E">
      <w:pPr>
        <w:spacing w:after="0"/>
        <w:rPr>
          <w:del w:id="2419" w:author="Sebring, Amanda J" w:date="2017-10-04T09:14:00Z"/>
          <w:rFonts w:ascii="Courier New" w:hAnsi="Courier New" w:cs="Courier New"/>
          <w:sz w:val="24"/>
          <w:szCs w:val="24"/>
        </w:rPr>
      </w:pPr>
      <w:del w:id="2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505 64 1 2 3 67 40 40 30 30 30</w:delText>
        </w:r>
      </w:del>
    </w:p>
    <w:p w14:paraId="6CC162AB" w14:textId="0CC19479" w:rsidR="000D5A7E" w:rsidRPr="000D5A7E" w:rsidDel="00580A98" w:rsidRDefault="000D5A7E" w:rsidP="000D5A7E">
      <w:pPr>
        <w:spacing w:after="0"/>
        <w:rPr>
          <w:del w:id="2421" w:author="Sebring, Amanda J" w:date="2017-10-04T09:14:00Z"/>
          <w:rFonts w:ascii="Courier New" w:hAnsi="Courier New" w:cs="Courier New"/>
          <w:sz w:val="24"/>
          <w:szCs w:val="24"/>
        </w:rPr>
      </w:pPr>
      <w:del w:id="2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505 66 1 2 3 68 60 60 55 75 55</w:delText>
        </w:r>
      </w:del>
    </w:p>
    <w:p w14:paraId="51F31EAD" w14:textId="6552306C" w:rsidR="000D5A7E" w:rsidRPr="000D5A7E" w:rsidDel="00580A98" w:rsidRDefault="000D5A7E" w:rsidP="000D5A7E">
      <w:pPr>
        <w:spacing w:after="0"/>
        <w:rPr>
          <w:del w:id="2423" w:author="Sebring, Amanda J" w:date="2017-10-04T09:14:00Z"/>
          <w:rFonts w:ascii="Courier New" w:hAnsi="Courier New" w:cs="Courier New"/>
          <w:sz w:val="24"/>
          <w:szCs w:val="24"/>
        </w:rPr>
      </w:pPr>
      <w:del w:id="2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505 67 1 2 3 69 55 55 55 80 55</w:delText>
        </w:r>
      </w:del>
    </w:p>
    <w:p w14:paraId="76ECA3B1" w14:textId="523C794B" w:rsidR="000D5A7E" w:rsidRPr="000D5A7E" w:rsidDel="00580A98" w:rsidRDefault="000D5A7E" w:rsidP="000D5A7E">
      <w:pPr>
        <w:spacing w:after="0"/>
        <w:rPr>
          <w:del w:id="2425" w:author="Sebring, Amanda J" w:date="2017-10-04T09:14:00Z"/>
          <w:rFonts w:ascii="Courier New" w:hAnsi="Courier New" w:cs="Courier New"/>
          <w:sz w:val="24"/>
          <w:szCs w:val="24"/>
        </w:rPr>
      </w:pPr>
      <w:del w:id="2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505 68 1 2 3 70 45 45 40 60 45</w:delText>
        </w:r>
      </w:del>
    </w:p>
    <w:p w14:paraId="6F50BD20" w14:textId="05242CFE" w:rsidR="000D5A7E" w:rsidRPr="000D5A7E" w:rsidDel="00580A98" w:rsidRDefault="000D5A7E" w:rsidP="000D5A7E">
      <w:pPr>
        <w:spacing w:after="0"/>
        <w:rPr>
          <w:del w:id="2427" w:author="Sebring, Amanda J" w:date="2017-10-04T09:14:00Z"/>
          <w:rFonts w:ascii="Courier New" w:hAnsi="Courier New" w:cs="Courier New"/>
          <w:sz w:val="24"/>
          <w:szCs w:val="24"/>
        </w:rPr>
      </w:pPr>
      <w:del w:id="2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505 69 1 2 3 71 45 45 40 45 40</w:delText>
        </w:r>
      </w:del>
    </w:p>
    <w:p w14:paraId="07747056" w14:textId="1A155BE7" w:rsidR="000D5A7E" w:rsidRPr="000D5A7E" w:rsidDel="00580A98" w:rsidRDefault="000D5A7E" w:rsidP="000D5A7E">
      <w:pPr>
        <w:spacing w:after="0"/>
        <w:rPr>
          <w:del w:id="2429" w:author="Sebring, Amanda J" w:date="2017-10-04T09:14:00Z"/>
          <w:rFonts w:ascii="Courier New" w:hAnsi="Courier New" w:cs="Courier New"/>
          <w:sz w:val="24"/>
          <w:szCs w:val="24"/>
        </w:rPr>
      </w:pPr>
      <w:del w:id="2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505 71 1 2 3 72 45 45 30 35 35</w:delText>
        </w:r>
      </w:del>
    </w:p>
    <w:p w14:paraId="19064286" w14:textId="28EEEA34" w:rsidR="000D5A7E" w:rsidRPr="000D5A7E" w:rsidDel="00580A98" w:rsidRDefault="000D5A7E" w:rsidP="000D5A7E">
      <w:pPr>
        <w:spacing w:after="0"/>
        <w:rPr>
          <w:del w:id="2431" w:author="Sebring, Amanda J" w:date="2017-10-04T09:14:00Z"/>
          <w:rFonts w:ascii="Courier New" w:hAnsi="Courier New" w:cs="Courier New"/>
          <w:sz w:val="24"/>
          <w:szCs w:val="24"/>
        </w:rPr>
      </w:pPr>
      <w:del w:id="2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505 72 1 2 3 73 55 55 40 45 40</w:delText>
        </w:r>
      </w:del>
    </w:p>
    <w:p w14:paraId="2032D9C3" w14:textId="1E2A27AD" w:rsidR="000D5A7E" w:rsidRPr="000D5A7E" w:rsidDel="00580A98" w:rsidRDefault="000D5A7E" w:rsidP="000D5A7E">
      <w:pPr>
        <w:spacing w:after="0"/>
        <w:rPr>
          <w:del w:id="2433" w:author="Sebring, Amanda J" w:date="2017-10-04T09:14:00Z"/>
          <w:rFonts w:ascii="Courier New" w:hAnsi="Courier New" w:cs="Courier New"/>
          <w:sz w:val="24"/>
          <w:szCs w:val="24"/>
        </w:rPr>
      </w:pPr>
      <w:del w:id="2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505 73 1 2 3 74 60 60 50 80 50</w:delText>
        </w:r>
      </w:del>
    </w:p>
    <w:p w14:paraId="59D8C177" w14:textId="5EDC083E" w:rsidR="000D5A7E" w:rsidRPr="000D5A7E" w:rsidDel="00580A98" w:rsidRDefault="000D5A7E" w:rsidP="000D5A7E">
      <w:pPr>
        <w:spacing w:after="0"/>
        <w:rPr>
          <w:del w:id="2435" w:author="Sebring, Amanda J" w:date="2017-10-04T09:14:00Z"/>
          <w:rFonts w:ascii="Courier New" w:hAnsi="Courier New" w:cs="Courier New"/>
          <w:sz w:val="24"/>
          <w:szCs w:val="24"/>
        </w:rPr>
      </w:pPr>
      <w:del w:id="2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505 74 1 2 3 75 35 35 30 25 30</w:delText>
        </w:r>
      </w:del>
    </w:p>
    <w:p w14:paraId="6B82D1D6" w14:textId="219AECC7" w:rsidR="000D5A7E" w:rsidRPr="000D5A7E" w:rsidDel="00580A98" w:rsidRDefault="000D5A7E" w:rsidP="000D5A7E">
      <w:pPr>
        <w:spacing w:after="0"/>
        <w:rPr>
          <w:del w:id="2437" w:author="Sebring, Amanda J" w:date="2017-10-04T09:14:00Z"/>
          <w:rFonts w:ascii="Courier New" w:hAnsi="Courier New" w:cs="Courier New"/>
          <w:sz w:val="24"/>
          <w:szCs w:val="24"/>
        </w:rPr>
      </w:pPr>
      <w:del w:id="2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505 75 1 2 3 76 55 55 45 70 45</w:delText>
        </w:r>
      </w:del>
    </w:p>
    <w:p w14:paraId="14B8F641" w14:textId="20FA8B93" w:rsidR="000D5A7E" w:rsidRPr="000D5A7E" w:rsidDel="00580A98" w:rsidRDefault="000D5A7E" w:rsidP="000D5A7E">
      <w:pPr>
        <w:spacing w:after="0"/>
        <w:rPr>
          <w:del w:id="2439" w:author="Sebring, Amanda J" w:date="2017-10-04T09:14:00Z"/>
          <w:rFonts w:ascii="Courier New" w:hAnsi="Courier New" w:cs="Courier New"/>
          <w:sz w:val="24"/>
          <w:szCs w:val="24"/>
        </w:rPr>
      </w:pPr>
      <w:del w:id="2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505 77 1 2 3 77 45 45 35 35 35</w:delText>
        </w:r>
      </w:del>
    </w:p>
    <w:p w14:paraId="16CBEAAA" w14:textId="354A6A09" w:rsidR="000D5A7E" w:rsidRPr="000D5A7E" w:rsidDel="00580A98" w:rsidRDefault="000D5A7E" w:rsidP="000D5A7E">
      <w:pPr>
        <w:spacing w:after="0"/>
        <w:rPr>
          <w:del w:id="2441" w:author="Sebring, Amanda J" w:date="2017-10-04T09:14:00Z"/>
          <w:rFonts w:ascii="Courier New" w:hAnsi="Courier New" w:cs="Courier New"/>
          <w:sz w:val="24"/>
          <w:szCs w:val="24"/>
        </w:rPr>
      </w:pPr>
      <w:del w:id="2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505 78 1 2 3 78 60 60 60 75 60</w:delText>
        </w:r>
      </w:del>
    </w:p>
    <w:p w14:paraId="27F64770" w14:textId="6581071D" w:rsidR="000D5A7E" w:rsidRPr="000D5A7E" w:rsidDel="00580A98" w:rsidRDefault="000D5A7E" w:rsidP="000D5A7E">
      <w:pPr>
        <w:spacing w:after="0"/>
        <w:rPr>
          <w:del w:id="2443" w:author="Sebring, Amanda J" w:date="2017-10-04T09:14:00Z"/>
          <w:rFonts w:ascii="Courier New" w:hAnsi="Courier New" w:cs="Courier New"/>
          <w:sz w:val="24"/>
          <w:szCs w:val="24"/>
        </w:rPr>
      </w:pPr>
      <w:del w:id="2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505 79 1 2 3 79 60 60 60 80 60</w:delText>
        </w:r>
      </w:del>
    </w:p>
    <w:p w14:paraId="2E1F58B3" w14:textId="2DDDB66B" w:rsidR="000D5A7E" w:rsidRPr="000D5A7E" w:rsidDel="00580A98" w:rsidRDefault="000D5A7E" w:rsidP="000D5A7E">
      <w:pPr>
        <w:spacing w:after="0"/>
        <w:rPr>
          <w:del w:id="2445" w:author="Sebring, Amanda J" w:date="2017-10-04T09:14:00Z"/>
          <w:rFonts w:ascii="Courier New" w:hAnsi="Courier New" w:cs="Courier New"/>
          <w:sz w:val="24"/>
          <w:szCs w:val="24"/>
        </w:rPr>
      </w:pPr>
      <w:del w:id="2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505 80 1 2 3 80 40 40 40 60 40</w:delText>
        </w:r>
      </w:del>
    </w:p>
    <w:p w14:paraId="0A8E06D1" w14:textId="390BEA27" w:rsidR="000D5A7E" w:rsidRPr="000D5A7E" w:rsidDel="00580A98" w:rsidRDefault="000D5A7E" w:rsidP="000D5A7E">
      <w:pPr>
        <w:spacing w:after="0"/>
        <w:rPr>
          <w:del w:id="2447" w:author="Sebring, Amanda J" w:date="2017-10-04T09:14:00Z"/>
          <w:rFonts w:ascii="Courier New" w:hAnsi="Courier New" w:cs="Courier New"/>
          <w:sz w:val="24"/>
          <w:szCs w:val="24"/>
        </w:rPr>
      </w:pPr>
      <w:del w:id="2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506 00 1 0 0 00 40 40 35 60 45</w:delText>
        </w:r>
      </w:del>
    </w:p>
    <w:p w14:paraId="05A845D6" w14:textId="64C4F25C" w:rsidR="000D5A7E" w:rsidRPr="000D5A7E" w:rsidDel="00580A98" w:rsidRDefault="000D5A7E" w:rsidP="000D5A7E">
      <w:pPr>
        <w:spacing w:after="0"/>
        <w:rPr>
          <w:del w:id="2449" w:author="Sebring, Amanda J" w:date="2017-10-04T09:14:00Z"/>
          <w:rFonts w:ascii="Courier New" w:hAnsi="Courier New" w:cs="Courier New"/>
          <w:sz w:val="24"/>
          <w:szCs w:val="24"/>
        </w:rPr>
      </w:pPr>
      <w:del w:id="2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506 02 1 2 1 01 35 35 30 40 35</w:delText>
        </w:r>
      </w:del>
    </w:p>
    <w:p w14:paraId="238BE847" w14:textId="033E6417" w:rsidR="000D5A7E" w:rsidRPr="000D5A7E" w:rsidDel="00580A98" w:rsidRDefault="000D5A7E" w:rsidP="000D5A7E">
      <w:pPr>
        <w:spacing w:after="0"/>
        <w:rPr>
          <w:del w:id="2451" w:author="Sebring, Amanda J" w:date="2017-10-04T09:14:00Z"/>
          <w:rFonts w:ascii="Courier New" w:hAnsi="Courier New" w:cs="Courier New"/>
          <w:sz w:val="24"/>
          <w:szCs w:val="24"/>
        </w:rPr>
      </w:pPr>
      <w:del w:id="2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506 04 1 2 1 02 30 45 40 40 30</w:delText>
        </w:r>
      </w:del>
    </w:p>
    <w:p w14:paraId="495AB4D9" w14:textId="0D922F78" w:rsidR="000D5A7E" w:rsidRPr="000D5A7E" w:rsidDel="00580A98" w:rsidRDefault="000D5A7E" w:rsidP="000D5A7E">
      <w:pPr>
        <w:spacing w:after="0"/>
        <w:rPr>
          <w:del w:id="2453" w:author="Sebring, Amanda J" w:date="2017-10-04T09:14:00Z"/>
          <w:rFonts w:ascii="Courier New" w:hAnsi="Courier New" w:cs="Courier New"/>
          <w:sz w:val="24"/>
          <w:szCs w:val="24"/>
        </w:rPr>
      </w:pPr>
      <w:del w:id="2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506 09 1 2 1 03 55 45 40 40 35</w:delText>
        </w:r>
      </w:del>
    </w:p>
    <w:p w14:paraId="37D8C67E" w14:textId="2B2F6524" w:rsidR="000D5A7E" w:rsidRPr="000D5A7E" w:rsidDel="00580A98" w:rsidRDefault="000D5A7E" w:rsidP="000D5A7E">
      <w:pPr>
        <w:spacing w:after="0"/>
        <w:rPr>
          <w:del w:id="2455" w:author="Sebring, Amanda J" w:date="2017-10-04T09:14:00Z"/>
          <w:rFonts w:ascii="Courier New" w:hAnsi="Courier New" w:cs="Courier New"/>
          <w:sz w:val="24"/>
          <w:szCs w:val="24"/>
        </w:rPr>
      </w:pPr>
      <w:del w:id="2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506 11 1 2 1 04 55 45 55 65 55</w:delText>
        </w:r>
      </w:del>
    </w:p>
    <w:p w14:paraId="1243AB90" w14:textId="631466D9" w:rsidR="000D5A7E" w:rsidRPr="000D5A7E" w:rsidDel="00580A98" w:rsidRDefault="000D5A7E" w:rsidP="000D5A7E">
      <w:pPr>
        <w:spacing w:after="0"/>
        <w:rPr>
          <w:del w:id="2457" w:author="Sebring, Amanda J" w:date="2017-10-04T09:14:00Z"/>
          <w:rFonts w:ascii="Courier New" w:hAnsi="Courier New" w:cs="Courier New"/>
          <w:sz w:val="24"/>
          <w:szCs w:val="24"/>
        </w:rPr>
      </w:pPr>
      <w:del w:id="2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506 22 1 2 1 05 45 60 40 60 55</w:delText>
        </w:r>
      </w:del>
    </w:p>
    <w:p w14:paraId="49197A58" w14:textId="2E09D013" w:rsidR="000D5A7E" w:rsidRPr="000D5A7E" w:rsidDel="00580A98" w:rsidRDefault="000D5A7E" w:rsidP="000D5A7E">
      <w:pPr>
        <w:spacing w:after="0"/>
        <w:rPr>
          <w:del w:id="2459" w:author="Sebring, Amanda J" w:date="2017-10-04T09:14:00Z"/>
          <w:rFonts w:ascii="Courier New" w:hAnsi="Courier New" w:cs="Courier New"/>
          <w:sz w:val="24"/>
          <w:szCs w:val="24"/>
        </w:rPr>
      </w:pPr>
      <w:del w:id="2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506 39 1 2 1 06 65 60 65 70 60</w:delText>
        </w:r>
      </w:del>
    </w:p>
    <w:p w14:paraId="7177634C" w14:textId="58A72388" w:rsidR="000D5A7E" w:rsidRPr="000D5A7E" w:rsidDel="00580A98" w:rsidRDefault="000D5A7E" w:rsidP="000D5A7E">
      <w:pPr>
        <w:spacing w:after="0"/>
        <w:rPr>
          <w:del w:id="2461" w:author="Sebring, Amanda J" w:date="2017-10-04T09:14:00Z"/>
          <w:rFonts w:ascii="Courier New" w:hAnsi="Courier New" w:cs="Courier New"/>
          <w:sz w:val="24"/>
          <w:szCs w:val="24"/>
        </w:rPr>
      </w:pPr>
      <w:del w:id="2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506 40 1 2 1 07 60 45 55 65 45</w:delText>
        </w:r>
      </w:del>
    </w:p>
    <w:p w14:paraId="0C2958F1" w14:textId="021BCB24" w:rsidR="000D5A7E" w:rsidRPr="000D5A7E" w:rsidDel="00580A98" w:rsidRDefault="000D5A7E" w:rsidP="000D5A7E">
      <w:pPr>
        <w:spacing w:after="0"/>
        <w:rPr>
          <w:del w:id="2463" w:author="Sebring, Amanda J" w:date="2017-10-04T09:14:00Z"/>
          <w:rFonts w:ascii="Courier New" w:hAnsi="Courier New" w:cs="Courier New"/>
          <w:sz w:val="24"/>
          <w:szCs w:val="24"/>
        </w:rPr>
      </w:pPr>
      <w:del w:id="2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506 46 1 2 1 08 40 60 45 65 55</w:delText>
        </w:r>
      </w:del>
    </w:p>
    <w:p w14:paraId="2945D29E" w14:textId="40D9A110" w:rsidR="000D5A7E" w:rsidRPr="000D5A7E" w:rsidDel="00580A98" w:rsidRDefault="000D5A7E" w:rsidP="000D5A7E">
      <w:pPr>
        <w:spacing w:after="0"/>
        <w:rPr>
          <w:del w:id="2465" w:author="Sebring, Amanda J" w:date="2017-10-04T09:14:00Z"/>
          <w:rFonts w:ascii="Courier New" w:hAnsi="Courier New" w:cs="Courier New"/>
          <w:sz w:val="24"/>
          <w:szCs w:val="24"/>
        </w:rPr>
      </w:pPr>
      <w:del w:id="2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506 13 1 2 1 09 55 45 55 60 55</w:delText>
        </w:r>
      </w:del>
    </w:p>
    <w:p w14:paraId="76ADD2A8" w14:textId="2FC81E88" w:rsidR="000D5A7E" w:rsidRPr="000D5A7E" w:rsidDel="00580A98" w:rsidRDefault="000D5A7E" w:rsidP="000D5A7E">
      <w:pPr>
        <w:spacing w:after="0"/>
        <w:rPr>
          <w:del w:id="2467" w:author="Sebring, Amanda J" w:date="2017-10-04T09:14:00Z"/>
          <w:rFonts w:ascii="Courier New" w:hAnsi="Courier New" w:cs="Courier New"/>
          <w:sz w:val="24"/>
          <w:szCs w:val="24"/>
        </w:rPr>
      </w:pPr>
      <w:del w:id="2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506 76 1 2 1 10 40 40 35 35 40</w:delText>
        </w:r>
      </w:del>
    </w:p>
    <w:p w14:paraId="05778061" w14:textId="08196C1B" w:rsidR="000D5A7E" w:rsidRPr="000D5A7E" w:rsidDel="00580A98" w:rsidRDefault="000D5A7E" w:rsidP="000D5A7E">
      <w:pPr>
        <w:spacing w:after="0"/>
        <w:rPr>
          <w:del w:id="2469" w:author="Sebring, Amanda J" w:date="2017-10-04T09:14:00Z"/>
          <w:rFonts w:ascii="Courier New" w:hAnsi="Courier New" w:cs="Courier New"/>
          <w:sz w:val="24"/>
          <w:szCs w:val="24"/>
        </w:rPr>
      </w:pPr>
      <w:del w:id="2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506 43 1 2 1 11 55 60 45 60 55</w:delText>
        </w:r>
      </w:del>
    </w:p>
    <w:p w14:paraId="5484BAC4" w14:textId="2391B62A" w:rsidR="000D5A7E" w:rsidRPr="000D5A7E" w:rsidDel="00580A98" w:rsidRDefault="000D5A7E" w:rsidP="000D5A7E">
      <w:pPr>
        <w:spacing w:after="0"/>
        <w:rPr>
          <w:del w:id="2471" w:author="Sebring, Amanda J" w:date="2017-10-04T09:14:00Z"/>
          <w:rFonts w:ascii="Courier New" w:hAnsi="Courier New" w:cs="Courier New"/>
          <w:sz w:val="24"/>
          <w:szCs w:val="24"/>
        </w:rPr>
      </w:pPr>
      <w:del w:id="2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506 54 1 2 1 12 60 60 55 60 45</w:delText>
        </w:r>
      </w:del>
    </w:p>
    <w:p w14:paraId="02FDCD85" w14:textId="109FA668" w:rsidR="000D5A7E" w:rsidRPr="000D5A7E" w:rsidDel="00580A98" w:rsidRDefault="000D5A7E" w:rsidP="000D5A7E">
      <w:pPr>
        <w:spacing w:after="0"/>
        <w:rPr>
          <w:del w:id="2473" w:author="Sebring, Amanda J" w:date="2017-10-04T09:14:00Z"/>
          <w:rFonts w:ascii="Courier New" w:hAnsi="Courier New" w:cs="Courier New"/>
          <w:sz w:val="24"/>
          <w:szCs w:val="24"/>
        </w:rPr>
      </w:pPr>
      <w:del w:id="2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506 01 1 2 1 13 40 55 45 55 50</w:delText>
        </w:r>
      </w:del>
    </w:p>
    <w:p w14:paraId="5DC21266" w14:textId="6EACD308" w:rsidR="000D5A7E" w:rsidRPr="000D5A7E" w:rsidDel="00580A98" w:rsidRDefault="000D5A7E" w:rsidP="000D5A7E">
      <w:pPr>
        <w:spacing w:after="0"/>
        <w:rPr>
          <w:del w:id="2475" w:author="Sebring, Amanda J" w:date="2017-10-04T09:14:00Z"/>
          <w:rFonts w:ascii="Courier New" w:hAnsi="Courier New" w:cs="Courier New"/>
          <w:sz w:val="24"/>
          <w:szCs w:val="24"/>
        </w:rPr>
      </w:pPr>
      <w:del w:id="2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506 07 1 2 1 14 45 55 45 60 45</w:delText>
        </w:r>
      </w:del>
    </w:p>
    <w:p w14:paraId="7948BDE7" w14:textId="71C07E78" w:rsidR="000D5A7E" w:rsidRPr="000D5A7E" w:rsidDel="00580A98" w:rsidRDefault="000D5A7E" w:rsidP="000D5A7E">
      <w:pPr>
        <w:spacing w:after="0"/>
        <w:rPr>
          <w:del w:id="2477" w:author="Sebring, Amanda J" w:date="2017-10-04T09:14:00Z"/>
          <w:rFonts w:ascii="Courier New" w:hAnsi="Courier New" w:cs="Courier New"/>
          <w:sz w:val="24"/>
          <w:szCs w:val="24"/>
        </w:rPr>
      </w:pPr>
      <w:del w:id="2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506 14 1 2 1 15 40 40 40 35 30</w:delText>
        </w:r>
      </w:del>
    </w:p>
    <w:p w14:paraId="76AA3882" w14:textId="7DB50268" w:rsidR="000D5A7E" w:rsidRPr="000D5A7E" w:rsidDel="00580A98" w:rsidRDefault="000D5A7E" w:rsidP="000D5A7E">
      <w:pPr>
        <w:spacing w:after="0"/>
        <w:rPr>
          <w:del w:id="2479" w:author="Sebring, Amanda J" w:date="2017-10-04T09:14:00Z"/>
          <w:rFonts w:ascii="Courier New" w:hAnsi="Courier New" w:cs="Courier New"/>
          <w:sz w:val="24"/>
          <w:szCs w:val="24"/>
        </w:rPr>
      </w:pPr>
      <w:del w:id="2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506 30 1 2 1 16 45 40 40 40 35</w:delText>
        </w:r>
      </w:del>
    </w:p>
    <w:p w14:paraId="7B46BB26" w14:textId="032F1796" w:rsidR="000D5A7E" w:rsidRPr="000D5A7E" w:rsidDel="00580A98" w:rsidRDefault="000D5A7E" w:rsidP="000D5A7E">
      <w:pPr>
        <w:spacing w:after="0"/>
        <w:rPr>
          <w:del w:id="2481" w:author="Sebring, Amanda J" w:date="2017-10-04T09:14:00Z"/>
          <w:rFonts w:ascii="Courier New" w:hAnsi="Courier New" w:cs="Courier New"/>
          <w:sz w:val="24"/>
          <w:szCs w:val="24"/>
        </w:rPr>
      </w:pPr>
      <w:del w:id="2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506 37 1 2 1 17 55 60 45 55 55</w:delText>
        </w:r>
      </w:del>
    </w:p>
    <w:p w14:paraId="63869E9C" w14:textId="1AFA9686" w:rsidR="000D5A7E" w:rsidRPr="000D5A7E" w:rsidDel="00580A98" w:rsidRDefault="000D5A7E" w:rsidP="000D5A7E">
      <w:pPr>
        <w:spacing w:after="0"/>
        <w:rPr>
          <w:del w:id="2483" w:author="Sebring, Amanda J" w:date="2017-10-04T09:14:00Z"/>
          <w:rFonts w:ascii="Courier New" w:hAnsi="Courier New" w:cs="Courier New"/>
          <w:sz w:val="24"/>
          <w:szCs w:val="24"/>
        </w:rPr>
      </w:pPr>
      <w:del w:id="2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506 50 1 2 1 18 55 60 40 55 40</w:delText>
        </w:r>
      </w:del>
    </w:p>
    <w:p w14:paraId="3E7F9F9D" w14:textId="6E1AB356" w:rsidR="000D5A7E" w:rsidRPr="000D5A7E" w:rsidDel="00580A98" w:rsidRDefault="000D5A7E" w:rsidP="000D5A7E">
      <w:pPr>
        <w:spacing w:after="0"/>
        <w:rPr>
          <w:del w:id="2485" w:author="Sebring, Amanda J" w:date="2017-10-04T09:14:00Z"/>
          <w:rFonts w:ascii="Courier New" w:hAnsi="Courier New" w:cs="Courier New"/>
          <w:sz w:val="24"/>
          <w:szCs w:val="24"/>
        </w:rPr>
      </w:pPr>
      <w:del w:id="2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506 52 1 2 1 19 35 55 35 40 35</w:delText>
        </w:r>
      </w:del>
    </w:p>
    <w:p w14:paraId="411B14D0" w14:textId="01212B7E" w:rsidR="000D5A7E" w:rsidRPr="000D5A7E" w:rsidDel="00580A98" w:rsidRDefault="000D5A7E" w:rsidP="000D5A7E">
      <w:pPr>
        <w:spacing w:after="0"/>
        <w:rPr>
          <w:del w:id="2487" w:author="Sebring, Amanda J" w:date="2017-10-04T09:14:00Z"/>
          <w:rFonts w:ascii="Courier New" w:hAnsi="Courier New" w:cs="Courier New"/>
          <w:sz w:val="24"/>
          <w:szCs w:val="24"/>
        </w:rPr>
      </w:pPr>
      <w:del w:id="2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506 65 1 2 1 20 45 55 40 55 40</w:delText>
        </w:r>
      </w:del>
    </w:p>
    <w:p w14:paraId="46FA540B" w14:textId="1B0FA612" w:rsidR="000D5A7E" w:rsidRPr="000D5A7E" w:rsidDel="00580A98" w:rsidRDefault="000D5A7E" w:rsidP="000D5A7E">
      <w:pPr>
        <w:spacing w:after="0"/>
        <w:rPr>
          <w:del w:id="2489" w:author="Sebring, Amanda J" w:date="2017-10-04T09:14:00Z"/>
          <w:rFonts w:ascii="Courier New" w:hAnsi="Courier New" w:cs="Courier New"/>
          <w:sz w:val="24"/>
          <w:szCs w:val="24"/>
        </w:rPr>
      </w:pPr>
      <w:del w:id="2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506 70 1 2 1 21 45 40 40 55 45</w:delText>
        </w:r>
      </w:del>
    </w:p>
    <w:p w14:paraId="0C76F3BB" w14:textId="6310678D" w:rsidR="000D5A7E" w:rsidRPr="000D5A7E" w:rsidDel="00580A98" w:rsidRDefault="000D5A7E" w:rsidP="000D5A7E">
      <w:pPr>
        <w:spacing w:after="0"/>
        <w:rPr>
          <w:del w:id="2491" w:author="Sebring, Amanda J" w:date="2017-10-04T09:14:00Z"/>
          <w:rFonts w:ascii="Courier New" w:hAnsi="Courier New" w:cs="Courier New"/>
          <w:sz w:val="24"/>
          <w:szCs w:val="24"/>
        </w:rPr>
      </w:pPr>
      <w:del w:id="2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506 38 1 2 1 22 60 55 55 60 55</w:delText>
        </w:r>
      </w:del>
    </w:p>
    <w:p w14:paraId="4A70F638" w14:textId="3F41BDBA" w:rsidR="000D5A7E" w:rsidRPr="000D5A7E" w:rsidDel="00580A98" w:rsidRDefault="000D5A7E" w:rsidP="000D5A7E">
      <w:pPr>
        <w:spacing w:after="0"/>
        <w:rPr>
          <w:del w:id="2493" w:author="Sebring, Amanda J" w:date="2017-10-04T09:14:00Z"/>
          <w:rFonts w:ascii="Courier New" w:hAnsi="Courier New" w:cs="Courier New"/>
          <w:sz w:val="24"/>
          <w:szCs w:val="24"/>
        </w:rPr>
      </w:pPr>
      <w:del w:id="2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506 42 1 2 1 23 55 60 55 65 55</w:delText>
        </w:r>
      </w:del>
    </w:p>
    <w:p w14:paraId="6AA29F67" w14:textId="37E38614" w:rsidR="000D5A7E" w:rsidRPr="000D5A7E" w:rsidDel="00580A98" w:rsidRDefault="000D5A7E" w:rsidP="000D5A7E">
      <w:pPr>
        <w:spacing w:after="0"/>
        <w:rPr>
          <w:del w:id="2495" w:author="Sebring, Amanda J" w:date="2017-10-04T09:14:00Z"/>
          <w:rFonts w:ascii="Courier New" w:hAnsi="Courier New" w:cs="Courier New"/>
          <w:sz w:val="24"/>
          <w:szCs w:val="24"/>
        </w:rPr>
      </w:pPr>
      <w:del w:id="2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506 03 1 2 1 24 55 50 55 60 55</w:delText>
        </w:r>
      </w:del>
    </w:p>
    <w:p w14:paraId="7BCA232F" w14:textId="2052E035" w:rsidR="000D5A7E" w:rsidRPr="000D5A7E" w:rsidDel="00580A98" w:rsidRDefault="000D5A7E" w:rsidP="000D5A7E">
      <w:pPr>
        <w:spacing w:after="0"/>
        <w:rPr>
          <w:del w:id="2497" w:author="Sebring, Amanda J" w:date="2017-10-04T09:14:00Z"/>
          <w:rFonts w:ascii="Courier New" w:hAnsi="Courier New" w:cs="Courier New"/>
          <w:sz w:val="24"/>
          <w:szCs w:val="24"/>
        </w:rPr>
      </w:pPr>
      <w:del w:id="2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506 05 1 2 1 25 45 45 40 55 40</w:delText>
        </w:r>
      </w:del>
    </w:p>
    <w:p w14:paraId="14B4AA14" w14:textId="3319041B" w:rsidR="000D5A7E" w:rsidRPr="000D5A7E" w:rsidDel="00580A98" w:rsidRDefault="000D5A7E" w:rsidP="000D5A7E">
      <w:pPr>
        <w:spacing w:after="0"/>
        <w:rPr>
          <w:del w:id="2499" w:author="Sebring, Amanda J" w:date="2017-10-04T09:14:00Z"/>
          <w:rFonts w:ascii="Courier New" w:hAnsi="Courier New" w:cs="Courier New"/>
          <w:sz w:val="24"/>
          <w:szCs w:val="24"/>
        </w:rPr>
      </w:pPr>
      <w:del w:id="2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506 06 1 2 1 26 40 40 35 35 40</w:delText>
        </w:r>
      </w:del>
    </w:p>
    <w:p w14:paraId="71ED793C" w14:textId="110033C5" w:rsidR="000D5A7E" w:rsidRPr="000D5A7E" w:rsidDel="00580A98" w:rsidRDefault="000D5A7E" w:rsidP="000D5A7E">
      <w:pPr>
        <w:spacing w:after="0"/>
        <w:rPr>
          <w:del w:id="2501" w:author="Sebring, Amanda J" w:date="2017-10-04T09:14:00Z"/>
          <w:rFonts w:ascii="Courier New" w:hAnsi="Courier New" w:cs="Courier New"/>
          <w:sz w:val="24"/>
          <w:szCs w:val="24"/>
        </w:rPr>
      </w:pPr>
      <w:del w:id="2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506 08 1 2 1 27 55 55 45 40 45</w:delText>
        </w:r>
      </w:del>
    </w:p>
    <w:p w14:paraId="3E50E6F0" w14:textId="4C75F777" w:rsidR="000D5A7E" w:rsidRPr="000D5A7E" w:rsidDel="00580A98" w:rsidRDefault="000D5A7E" w:rsidP="000D5A7E">
      <w:pPr>
        <w:spacing w:after="0"/>
        <w:rPr>
          <w:del w:id="2503" w:author="Sebring, Amanda J" w:date="2017-10-04T09:14:00Z"/>
          <w:rFonts w:ascii="Courier New" w:hAnsi="Courier New" w:cs="Courier New"/>
          <w:sz w:val="24"/>
          <w:szCs w:val="24"/>
        </w:rPr>
      </w:pPr>
      <w:del w:id="2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506 10 1 2 1 28 60 55 55 70 55</w:delText>
        </w:r>
      </w:del>
    </w:p>
    <w:p w14:paraId="40B84DA5" w14:textId="6D8A964D" w:rsidR="000D5A7E" w:rsidRPr="000D5A7E" w:rsidDel="00580A98" w:rsidRDefault="000D5A7E" w:rsidP="000D5A7E">
      <w:pPr>
        <w:spacing w:after="0"/>
        <w:rPr>
          <w:del w:id="2505" w:author="Sebring, Amanda J" w:date="2017-10-04T09:14:00Z"/>
          <w:rFonts w:ascii="Courier New" w:hAnsi="Courier New" w:cs="Courier New"/>
          <w:sz w:val="24"/>
          <w:szCs w:val="24"/>
        </w:rPr>
      </w:pPr>
      <w:del w:id="2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506 12 1 2 1 29 55 55 60 55 50</w:delText>
        </w:r>
      </w:del>
    </w:p>
    <w:p w14:paraId="79877F37" w14:textId="52BCE6E4" w:rsidR="000D5A7E" w:rsidRPr="000D5A7E" w:rsidDel="00580A98" w:rsidRDefault="000D5A7E" w:rsidP="000D5A7E">
      <w:pPr>
        <w:spacing w:after="0"/>
        <w:rPr>
          <w:del w:id="2507" w:author="Sebring, Amanda J" w:date="2017-10-04T09:14:00Z"/>
          <w:rFonts w:ascii="Courier New" w:hAnsi="Courier New" w:cs="Courier New"/>
          <w:sz w:val="24"/>
          <w:szCs w:val="24"/>
        </w:rPr>
      </w:pPr>
      <w:del w:id="2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506 15 1 2 1 30 55 55 45 60 45</w:delText>
        </w:r>
      </w:del>
    </w:p>
    <w:p w14:paraId="5E285DBC" w14:textId="7DEB6507" w:rsidR="000D5A7E" w:rsidRPr="000D5A7E" w:rsidDel="00580A98" w:rsidRDefault="000D5A7E" w:rsidP="000D5A7E">
      <w:pPr>
        <w:spacing w:after="0"/>
        <w:rPr>
          <w:del w:id="2509" w:author="Sebring, Amanda J" w:date="2017-10-04T09:14:00Z"/>
          <w:rFonts w:ascii="Courier New" w:hAnsi="Courier New" w:cs="Courier New"/>
          <w:sz w:val="24"/>
          <w:szCs w:val="24"/>
        </w:rPr>
      </w:pPr>
      <w:del w:id="2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506 16 1 2 1 31 40 60 45 40 35</w:delText>
        </w:r>
      </w:del>
    </w:p>
    <w:p w14:paraId="4DA0DFC5" w14:textId="07E7D4B5" w:rsidR="000D5A7E" w:rsidRPr="000D5A7E" w:rsidDel="00580A98" w:rsidRDefault="000D5A7E" w:rsidP="000D5A7E">
      <w:pPr>
        <w:spacing w:after="0"/>
        <w:rPr>
          <w:del w:id="2511" w:author="Sebring, Amanda J" w:date="2017-10-04T09:14:00Z"/>
          <w:rFonts w:ascii="Courier New" w:hAnsi="Courier New" w:cs="Courier New"/>
          <w:sz w:val="24"/>
          <w:szCs w:val="24"/>
        </w:rPr>
      </w:pPr>
      <w:del w:id="2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506 17 1 2 1 32 65 60 65 70 75</w:delText>
        </w:r>
      </w:del>
    </w:p>
    <w:p w14:paraId="2FB566AD" w14:textId="6871BABC" w:rsidR="000D5A7E" w:rsidRPr="000D5A7E" w:rsidDel="00580A98" w:rsidRDefault="000D5A7E" w:rsidP="000D5A7E">
      <w:pPr>
        <w:spacing w:after="0"/>
        <w:rPr>
          <w:del w:id="2513" w:author="Sebring, Amanda J" w:date="2017-10-04T09:14:00Z"/>
          <w:rFonts w:ascii="Courier New" w:hAnsi="Courier New" w:cs="Courier New"/>
          <w:sz w:val="24"/>
          <w:szCs w:val="24"/>
        </w:rPr>
      </w:pPr>
      <w:del w:id="2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506 18 1 2 1 33 60 55 55 65 55</w:delText>
        </w:r>
      </w:del>
    </w:p>
    <w:p w14:paraId="5D30DA14" w14:textId="5200B445" w:rsidR="000D5A7E" w:rsidRPr="000D5A7E" w:rsidDel="00580A98" w:rsidRDefault="000D5A7E" w:rsidP="000D5A7E">
      <w:pPr>
        <w:spacing w:after="0"/>
        <w:rPr>
          <w:del w:id="2515" w:author="Sebring, Amanda J" w:date="2017-10-04T09:14:00Z"/>
          <w:rFonts w:ascii="Courier New" w:hAnsi="Courier New" w:cs="Courier New"/>
          <w:sz w:val="24"/>
          <w:szCs w:val="24"/>
        </w:rPr>
      </w:pPr>
      <w:del w:id="2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506 19 1 2 1 34 45 55 40 40 35</w:delText>
        </w:r>
      </w:del>
    </w:p>
    <w:p w14:paraId="362B2C4C" w14:textId="6B850BDE" w:rsidR="000D5A7E" w:rsidRPr="000D5A7E" w:rsidDel="00580A98" w:rsidRDefault="000D5A7E" w:rsidP="000D5A7E">
      <w:pPr>
        <w:spacing w:after="0"/>
        <w:rPr>
          <w:del w:id="2517" w:author="Sebring, Amanda J" w:date="2017-10-04T09:14:00Z"/>
          <w:rFonts w:ascii="Courier New" w:hAnsi="Courier New" w:cs="Courier New"/>
          <w:sz w:val="24"/>
          <w:szCs w:val="24"/>
        </w:rPr>
      </w:pPr>
      <w:del w:id="2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506 20 1 2 1 35 60 55 55 65 55</w:delText>
        </w:r>
      </w:del>
    </w:p>
    <w:p w14:paraId="314F4331" w14:textId="301189C4" w:rsidR="000D5A7E" w:rsidRPr="000D5A7E" w:rsidDel="00580A98" w:rsidRDefault="000D5A7E" w:rsidP="000D5A7E">
      <w:pPr>
        <w:spacing w:after="0"/>
        <w:rPr>
          <w:del w:id="2519" w:author="Sebring, Amanda J" w:date="2017-10-04T09:14:00Z"/>
          <w:rFonts w:ascii="Courier New" w:hAnsi="Courier New" w:cs="Courier New"/>
          <w:sz w:val="24"/>
          <w:szCs w:val="24"/>
        </w:rPr>
      </w:pPr>
      <w:del w:id="2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506 21 1 2 1 36 55 55 55 60 50</w:delText>
        </w:r>
      </w:del>
    </w:p>
    <w:p w14:paraId="48D171A3" w14:textId="2443637D" w:rsidR="000D5A7E" w:rsidRPr="000D5A7E" w:rsidDel="00580A98" w:rsidRDefault="000D5A7E" w:rsidP="000D5A7E">
      <w:pPr>
        <w:spacing w:after="0"/>
        <w:rPr>
          <w:del w:id="2521" w:author="Sebring, Amanda J" w:date="2017-10-04T09:14:00Z"/>
          <w:rFonts w:ascii="Courier New" w:hAnsi="Courier New" w:cs="Courier New"/>
          <w:sz w:val="24"/>
          <w:szCs w:val="24"/>
        </w:rPr>
      </w:pPr>
      <w:del w:id="2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506 23 1 2 1 37 60 55 55 65 55</w:delText>
        </w:r>
      </w:del>
    </w:p>
    <w:p w14:paraId="260154F4" w14:textId="3AA7B0B1" w:rsidR="000D5A7E" w:rsidRPr="000D5A7E" w:rsidDel="00580A98" w:rsidRDefault="000D5A7E" w:rsidP="000D5A7E">
      <w:pPr>
        <w:spacing w:after="0"/>
        <w:rPr>
          <w:del w:id="2523" w:author="Sebring, Amanda J" w:date="2017-10-04T09:14:00Z"/>
          <w:rFonts w:ascii="Courier New" w:hAnsi="Courier New" w:cs="Courier New"/>
          <w:sz w:val="24"/>
          <w:szCs w:val="24"/>
        </w:rPr>
      </w:pPr>
      <w:del w:id="2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506 24 1 2 1 38 40 45 40 35 35</w:delText>
        </w:r>
      </w:del>
    </w:p>
    <w:p w14:paraId="1C24ED35" w14:textId="79DD7665" w:rsidR="000D5A7E" w:rsidRPr="000D5A7E" w:rsidDel="00580A98" w:rsidRDefault="000D5A7E" w:rsidP="000D5A7E">
      <w:pPr>
        <w:spacing w:after="0"/>
        <w:rPr>
          <w:del w:id="2525" w:author="Sebring, Amanda J" w:date="2017-10-04T09:14:00Z"/>
          <w:rFonts w:ascii="Courier New" w:hAnsi="Courier New" w:cs="Courier New"/>
          <w:sz w:val="24"/>
          <w:szCs w:val="24"/>
        </w:rPr>
      </w:pPr>
      <w:del w:id="2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506 25 1 2 1 39 45 40 40 40 35</w:delText>
        </w:r>
      </w:del>
    </w:p>
    <w:p w14:paraId="4FACD88E" w14:textId="5A5F03C4" w:rsidR="000D5A7E" w:rsidRPr="000D5A7E" w:rsidDel="00580A98" w:rsidRDefault="000D5A7E" w:rsidP="000D5A7E">
      <w:pPr>
        <w:spacing w:after="0"/>
        <w:rPr>
          <w:del w:id="2527" w:author="Sebring, Amanda J" w:date="2017-10-04T09:14:00Z"/>
          <w:rFonts w:ascii="Courier New" w:hAnsi="Courier New" w:cs="Courier New"/>
          <w:sz w:val="24"/>
          <w:szCs w:val="24"/>
        </w:rPr>
      </w:pPr>
      <w:del w:id="2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506 26 1 2 1 40 55 60 55 65 55</w:delText>
        </w:r>
      </w:del>
    </w:p>
    <w:p w14:paraId="34FC924F" w14:textId="18ECF6A8" w:rsidR="000D5A7E" w:rsidRPr="000D5A7E" w:rsidDel="00580A98" w:rsidRDefault="000D5A7E" w:rsidP="000D5A7E">
      <w:pPr>
        <w:spacing w:after="0"/>
        <w:rPr>
          <w:del w:id="2529" w:author="Sebring, Amanda J" w:date="2017-10-04T09:14:00Z"/>
          <w:rFonts w:ascii="Courier New" w:hAnsi="Courier New" w:cs="Courier New"/>
          <w:sz w:val="24"/>
          <w:szCs w:val="24"/>
        </w:rPr>
      </w:pPr>
      <w:del w:id="2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506 27 1 2 1 41 45 45 40 55 45</w:delText>
        </w:r>
      </w:del>
    </w:p>
    <w:p w14:paraId="5885A88E" w14:textId="266320AA" w:rsidR="000D5A7E" w:rsidRPr="000D5A7E" w:rsidDel="00580A98" w:rsidRDefault="000D5A7E" w:rsidP="000D5A7E">
      <w:pPr>
        <w:spacing w:after="0"/>
        <w:rPr>
          <w:del w:id="2531" w:author="Sebring, Amanda J" w:date="2017-10-04T09:14:00Z"/>
          <w:rFonts w:ascii="Courier New" w:hAnsi="Courier New" w:cs="Courier New"/>
          <w:sz w:val="24"/>
          <w:szCs w:val="24"/>
        </w:rPr>
      </w:pPr>
      <w:del w:id="2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506 28 1 2 1 42 40 60 55 45 55</w:delText>
        </w:r>
      </w:del>
    </w:p>
    <w:p w14:paraId="1AA030D8" w14:textId="7B7343DB" w:rsidR="000D5A7E" w:rsidRPr="000D5A7E" w:rsidDel="00580A98" w:rsidRDefault="000D5A7E" w:rsidP="000D5A7E">
      <w:pPr>
        <w:spacing w:after="0"/>
        <w:rPr>
          <w:del w:id="2533" w:author="Sebring, Amanda J" w:date="2017-10-04T09:14:00Z"/>
          <w:rFonts w:ascii="Courier New" w:hAnsi="Courier New" w:cs="Courier New"/>
          <w:sz w:val="24"/>
          <w:szCs w:val="24"/>
        </w:rPr>
      </w:pPr>
      <w:del w:id="2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506 29 1 2 1 43 60 55 55 60 60</w:delText>
        </w:r>
      </w:del>
    </w:p>
    <w:p w14:paraId="0E7E9F78" w14:textId="4A4198CB" w:rsidR="000D5A7E" w:rsidRPr="000D5A7E" w:rsidDel="00580A98" w:rsidRDefault="000D5A7E" w:rsidP="000D5A7E">
      <w:pPr>
        <w:spacing w:after="0"/>
        <w:rPr>
          <w:del w:id="2535" w:author="Sebring, Amanda J" w:date="2017-10-04T09:14:00Z"/>
          <w:rFonts w:ascii="Courier New" w:hAnsi="Courier New" w:cs="Courier New"/>
          <w:sz w:val="24"/>
          <w:szCs w:val="24"/>
        </w:rPr>
      </w:pPr>
      <w:del w:id="2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506 31 1 2 1 44 55 60 55 60 45</w:delText>
        </w:r>
      </w:del>
    </w:p>
    <w:p w14:paraId="2AB87FA2" w14:textId="0AB1BF92" w:rsidR="000D5A7E" w:rsidRPr="000D5A7E" w:rsidDel="00580A98" w:rsidRDefault="000D5A7E" w:rsidP="000D5A7E">
      <w:pPr>
        <w:spacing w:after="0"/>
        <w:rPr>
          <w:del w:id="2537" w:author="Sebring, Amanda J" w:date="2017-10-04T09:14:00Z"/>
          <w:rFonts w:ascii="Courier New" w:hAnsi="Courier New" w:cs="Courier New"/>
          <w:sz w:val="24"/>
          <w:szCs w:val="24"/>
        </w:rPr>
      </w:pPr>
      <w:del w:id="2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506 32 1 2 1 45 40 55 40 45 35</w:delText>
        </w:r>
      </w:del>
    </w:p>
    <w:p w14:paraId="030536CF" w14:textId="39823164" w:rsidR="000D5A7E" w:rsidRPr="000D5A7E" w:rsidDel="00580A98" w:rsidRDefault="000D5A7E" w:rsidP="000D5A7E">
      <w:pPr>
        <w:spacing w:after="0"/>
        <w:rPr>
          <w:del w:id="2539" w:author="Sebring, Amanda J" w:date="2017-10-04T09:14:00Z"/>
          <w:rFonts w:ascii="Courier New" w:hAnsi="Courier New" w:cs="Courier New"/>
          <w:sz w:val="24"/>
          <w:szCs w:val="24"/>
        </w:rPr>
      </w:pPr>
      <w:del w:id="2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506 33 1 2 1 46 40 55 45 40 35</w:delText>
        </w:r>
      </w:del>
    </w:p>
    <w:p w14:paraId="7A144537" w14:textId="6C17063F" w:rsidR="000D5A7E" w:rsidRPr="000D5A7E" w:rsidDel="00580A98" w:rsidRDefault="000D5A7E" w:rsidP="000D5A7E">
      <w:pPr>
        <w:spacing w:after="0"/>
        <w:rPr>
          <w:del w:id="2541" w:author="Sebring, Amanda J" w:date="2017-10-04T09:14:00Z"/>
          <w:rFonts w:ascii="Courier New" w:hAnsi="Courier New" w:cs="Courier New"/>
          <w:sz w:val="24"/>
          <w:szCs w:val="24"/>
        </w:rPr>
      </w:pPr>
      <w:del w:id="2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506 34 1 2 1 47 60 55 60 65 45</w:delText>
        </w:r>
      </w:del>
    </w:p>
    <w:p w14:paraId="76B03AA7" w14:textId="1AB092DF" w:rsidR="000D5A7E" w:rsidRPr="000D5A7E" w:rsidDel="00580A98" w:rsidRDefault="000D5A7E" w:rsidP="000D5A7E">
      <w:pPr>
        <w:spacing w:after="0"/>
        <w:rPr>
          <w:del w:id="2543" w:author="Sebring, Amanda J" w:date="2017-10-04T09:14:00Z"/>
          <w:rFonts w:ascii="Courier New" w:hAnsi="Courier New" w:cs="Courier New"/>
          <w:sz w:val="24"/>
          <w:szCs w:val="24"/>
        </w:rPr>
      </w:pPr>
      <w:del w:id="2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506 35 1 2 1 48 40 60 55 60 40</w:delText>
        </w:r>
      </w:del>
    </w:p>
    <w:p w14:paraId="61C70A2F" w14:textId="14141A51" w:rsidR="000D5A7E" w:rsidRPr="000D5A7E" w:rsidDel="00580A98" w:rsidRDefault="000D5A7E" w:rsidP="000D5A7E">
      <w:pPr>
        <w:spacing w:after="0"/>
        <w:rPr>
          <w:del w:id="2545" w:author="Sebring, Amanda J" w:date="2017-10-04T09:14:00Z"/>
          <w:rFonts w:ascii="Courier New" w:hAnsi="Courier New" w:cs="Courier New"/>
          <w:sz w:val="24"/>
          <w:szCs w:val="24"/>
        </w:rPr>
      </w:pPr>
      <w:del w:id="2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506 36 1 2 1 49 60 55 40 55 55</w:delText>
        </w:r>
      </w:del>
    </w:p>
    <w:p w14:paraId="2BDE8E1C" w14:textId="22869F05" w:rsidR="000D5A7E" w:rsidRPr="000D5A7E" w:rsidDel="00580A98" w:rsidRDefault="000D5A7E" w:rsidP="000D5A7E">
      <w:pPr>
        <w:spacing w:after="0"/>
        <w:rPr>
          <w:del w:id="2547" w:author="Sebring, Amanda J" w:date="2017-10-04T09:14:00Z"/>
          <w:rFonts w:ascii="Courier New" w:hAnsi="Courier New" w:cs="Courier New"/>
          <w:sz w:val="24"/>
          <w:szCs w:val="24"/>
        </w:rPr>
      </w:pPr>
      <w:del w:id="2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506 41 1 2 1 50 60 55 45 60 35</w:delText>
        </w:r>
      </w:del>
    </w:p>
    <w:p w14:paraId="13FE8444" w14:textId="106752CC" w:rsidR="000D5A7E" w:rsidRPr="000D5A7E" w:rsidDel="00580A98" w:rsidRDefault="000D5A7E" w:rsidP="000D5A7E">
      <w:pPr>
        <w:spacing w:after="0"/>
        <w:rPr>
          <w:del w:id="2549" w:author="Sebring, Amanda J" w:date="2017-10-04T09:14:00Z"/>
          <w:rFonts w:ascii="Courier New" w:hAnsi="Courier New" w:cs="Courier New"/>
          <w:sz w:val="24"/>
          <w:szCs w:val="24"/>
        </w:rPr>
      </w:pPr>
      <w:del w:id="2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506 44 1 2 1 51 40 55 40 50 35</w:delText>
        </w:r>
      </w:del>
    </w:p>
    <w:p w14:paraId="2624F21B" w14:textId="3E6C2C06" w:rsidR="000D5A7E" w:rsidRPr="000D5A7E" w:rsidDel="00580A98" w:rsidRDefault="000D5A7E" w:rsidP="000D5A7E">
      <w:pPr>
        <w:spacing w:after="0"/>
        <w:rPr>
          <w:del w:id="2551" w:author="Sebring, Amanda J" w:date="2017-10-04T09:14:00Z"/>
          <w:rFonts w:ascii="Courier New" w:hAnsi="Courier New" w:cs="Courier New"/>
          <w:sz w:val="24"/>
          <w:szCs w:val="24"/>
        </w:rPr>
      </w:pPr>
      <w:del w:id="2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506 45 1 2 1 52 40 55 40 35 35</w:delText>
        </w:r>
      </w:del>
    </w:p>
    <w:p w14:paraId="7268C1A2" w14:textId="2D7B178A" w:rsidR="000D5A7E" w:rsidRPr="000D5A7E" w:rsidDel="00580A98" w:rsidRDefault="000D5A7E" w:rsidP="000D5A7E">
      <w:pPr>
        <w:spacing w:after="0"/>
        <w:rPr>
          <w:del w:id="2553" w:author="Sebring, Amanda J" w:date="2017-10-04T09:14:00Z"/>
          <w:rFonts w:ascii="Courier New" w:hAnsi="Courier New" w:cs="Courier New"/>
          <w:sz w:val="24"/>
          <w:szCs w:val="24"/>
        </w:rPr>
      </w:pPr>
      <w:del w:id="2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506 47 1 2 1 53 40 40 40 35 45</w:delText>
        </w:r>
      </w:del>
    </w:p>
    <w:p w14:paraId="37D95D29" w14:textId="2F4F3907" w:rsidR="000D5A7E" w:rsidRPr="000D5A7E" w:rsidDel="00580A98" w:rsidRDefault="000D5A7E" w:rsidP="000D5A7E">
      <w:pPr>
        <w:spacing w:after="0"/>
        <w:rPr>
          <w:del w:id="2555" w:author="Sebring, Amanda J" w:date="2017-10-04T09:14:00Z"/>
          <w:rFonts w:ascii="Courier New" w:hAnsi="Courier New" w:cs="Courier New"/>
          <w:sz w:val="24"/>
          <w:szCs w:val="24"/>
        </w:rPr>
      </w:pPr>
      <w:del w:id="2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506 48 1 2 1 54 40 55 40 35 30</w:delText>
        </w:r>
      </w:del>
    </w:p>
    <w:p w14:paraId="28D7CABC" w14:textId="2530B755" w:rsidR="000D5A7E" w:rsidRPr="000D5A7E" w:rsidDel="00580A98" w:rsidRDefault="000D5A7E" w:rsidP="000D5A7E">
      <w:pPr>
        <w:spacing w:after="0"/>
        <w:rPr>
          <w:del w:id="2557" w:author="Sebring, Amanda J" w:date="2017-10-04T09:14:00Z"/>
          <w:rFonts w:ascii="Courier New" w:hAnsi="Courier New" w:cs="Courier New"/>
          <w:sz w:val="24"/>
          <w:szCs w:val="24"/>
        </w:rPr>
      </w:pPr>
      <w:del w:id="2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506 49 1 2 1 55 45 55 55 60 55</w:delText>
        </w:r>
      </w:del>
    </w:p>
    <w:p w14:paraId="798943CB" w14:textId="6FCB3747" w:rsidR="000D5A7E" w:rsidRPr="000D5A7E" w:rsidDel="00580A98" w:rsidRDefault="000D5A7E" w:rsidP="000D5A7E">
      <w:pPr>
        <w:spacing w:after="0"/>
        <w:rPr>
          <w:del w:id="2559" w:author="Sebring, Amanda J" w:date="2017-10-04T09:14:00Z"/>
          <w:rFonts w:ascii="Courier New" w:hAnsi="Courier New" w:cs="Courier New"/>
          <w:sz w:val="24"/>
          <w:szCs w:val="24"/>
        </w:rPr>
      </w:pPr>
      <w:del w:id="2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506 51 1 2 1 56 60 55 55 65 55</w:delText>
        </w:r>
      </w:del>
    </w:p>
    <w:p w14:paraId="21FAB71D" w14:textId="486FD910" w:rsidR="000D5A7E" w:rsidRPr="000D5A7E" w:rsidDel="00580A98" w:rsidRDefault="000D5A7E" w:rsidP="000D5A7E">
      <w:pPr>
        <w:spacing w:after="0"/>
        <w:rPr>
          <w:del w:id="2561" w:author="Sebring, Amanda J" w:date="2017-10-04T09:14:00Z"/>
          <w:rFonts w:ascii="Courier New" w:hAnsi="Courier New" w:cs="Courier New"/>
          <w:sz w:val="24"/>
          <w:szCs w:val="24"/>
        </w:rPr>
      </w:pPr>
      <w:del w:id="2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506 53 1 2 1 57 55 55 45 60 55</w:delText>
        </w:r>
      </w:del>
    </w:p>
    <w:p w14:paraId="2A4F8A76" w14:textId="0ADF9590" w:rsidR="000D5A7E" w:rsidRPr="000D5A7E" w:rsidDel="00580A98" w:rsidRDefault="000D5A7E" w:rsidP="000D5A7E">
      <w:pPr>
        <w:spacing w:after="0"/>
        <w:rPr>
          <w:del w:id="2563" w:author="Sebring, Amanda J" w:date="2017-10-04T09:14:00Z"/>
          <w:rFonts w:ascii="Courier New" w:hAnsi="Courier New" w:cs="Courier New"/>
          <w:sz w:val="24"/>
          <w:szCs w:val="24"/>
        </w:rPr>
      </w:pPr>
      <w:del w:id="2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506 55 1 2 1 58 60 55 60 55 50</w:delText>
        </w:r>
      </w:del>
    </w:p>
    <w:p w14:paraId="487F89D0" w14:textId="52570352" w:rsidR="000D5A7E" w:rsidRPr="000D5A7E" w:rsidDel="00580A98" w:rsidRDefault="000D5A7E" w:rsidP="000D5A7E">
      <w:pPr>
        <w:spacing w:after="0"/>
        <w:rPr>
          <w:del w:id="2565" w:author="Sebring, Amanda J" w:date="2017-10-04T09:14:00Z"/>
          <w:rFonts w:ascii="Courier New" w:hAnsi="Courier New" w:cs="Courier New"/>
          <w:sz w:val="24"/>
          <w:szCs w:val="24"/>
        </w:rPr>
      </w:pPr>
      <w:del w:id="2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506 56 1 2 1 59 55 55 45 45 40</w:delText>
        </w:r>
      </w:del>
    </w:p>
    <w:p w14:paraId="5FD6CC33" w14:textId="0E205E83" w:rsidR="000D5A7E" w:rsidRPr="000D5A7E" w:rsidDel="00580A98" w:rsidRDefault="000D5A7E" w:rsidP="000D5A7E">
      <w:pPr>
        <w:spacing w:after="0"/>
        <w:rPr>
          <w:del w:id="2567" w:author="Sebring, Amanda J" w:date="2017-10-04T09:14:00Z"/>
          <w:rFonts w:ascii="Courier New" w:hAnsi="Courier New" w:cs="Courier New"/>
          <w:sz w:val="24"/>
          <w:szCs w:val="24"/>
        </w:rPr>
      </w:pPr>
      <w:del w:id="2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506 57 1 2 1 60 60 55 55 60 55</w:delText>
        </w:r>
      </w:del>
    </w:p>
    <w:p w14:paraId="4E649FFC" w14:textId="645E08C4" w:rsidR="000D5A7E" w:rsidRPr="000D5A7E" w:rsidDel="00580A98" w:rsidRDefault="000D5A7E" w:rsidP="000D5A7E">
      <w:pPr>
        <w:spacing w:after="0"/>
        <w:rPr>
          <w:del w:id="2569" w:author="Sebring, Amanda J" w:date="2017-10-04T09:14:00Z"/>
          <w:rFonts w:ascii="Courier New" w:hAnsi="Courier New" w:cs="Courier New"/>
          <w:sz w:val="24"/>
          <w:szCs w:val="24"/>
        </w:rPr>
      </w:pPr>
      <w:del w:id="2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506 58 1 2 1 61 60 55 55 60 55</w:delText>
        </w:r>
      </w:del>
    </w:p>
    <w:p w14:paraId="055A7020" w14:textId="6FB15380" w:rsidR="000D5A7E" w:rsidRPr="000D5A7E" w:rsidDel="00580A98" w:rsidRDefault="000D5A7E" w:rsidP="000D5A7E">
      <w:pPr>
        <w:spacing w:after="0"/>
        <w:rPr>
          <w:del w:id="2571" w:author="Sebring, Amanda J" w:date="2017-10-04T09:14:00Z"/>
          <w:rFonts w:ascii="Courier New" w:hAnsi="Courier New" w:cs="Courier New"/>
          <w:sz w:val="24"/>
          <w:szCs w:val="24"/>
        </w:rPr>
      </w:pPr>
      <w:del w:id="2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506 59 1 2 1 62 65 55 60 65 55</w:delText>
        </w:r>
      </w:del>
    </w:p>
    <w:p w14:paraId="798C2C7A" w14:textId="464D4ACA" w:rsidR="000D5A7E" w:rsidRPr="000D5A7E" w:rsidDel="00580A98" w:rsidRDefault="000D5A7E" w:rsidP="000D5A7E">
      <w:pPr>
        <w:spacing w:after="0"/>
        <w:rPr>
          <w:del w:id="2573" w:author="Sebring, Amanda J" w:date="2017-10-04T09:14:00Z"/>
          <w:rFonts w:ascii="Courier New" w:hAnsi="Courier New" w:cs="Courier New"/>
          <w:sz w:val="24"/>
          <w:szCs w:val="24"/>
        </w:rPr>
      </w:pPr>
      <w:del w:id="2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506 60 1 2 1 63 60 55 65 70 65</w:delText>
        </w:r>
      </w:del>
    </w:p>
    <w:p w14:paraId="11932EA6" w14:textId="59A4D997" w:rsidR="000D5A7E" w:rsidRPr="000D5A7E" w:rsidDel="00580A98" w:rsidRDefault="000D5A7E" w:rsidP="000D5A7E">
      <w:pPr>
        <w:spacing w:after="0"/>
        <w:rPr>
          <w:del w:id="2575" w:author="Sebring, Amanda J" w:date="2017-10-04T09:14:00Z"/>
          <w:rFonts w:ascii="Courier New" w:hAnsi="Courier New" w:cs="Courier New"/>
          <w:sz w:val="24"/>
          <w:szCs w:val="24"/>
        </w:rPr>
      </w:pPr>
      <w:del w:id="2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506 61 1 2 1 64 40 55 45 40 35</w:delText>
        </w:r>
      </w:del>
    </w:p>
    <w:p w14:paraId="56714030" w14:textId="3B4854A0" w:rsidR="000D5A7E" w:rsidRPr="000D5A7E" w:rsidDel="00580A98" w:rsidRDefault="000D5A7E" w:rsidP="000D5A7E">
      <w:pPr>
        <w:spacing w:after="0"/>
        <w:rPr>
          <w:del w:id="2577" w:author="Sebring, Amanda J" w:date="2017-10-04T09:14:00Z"/>
          <w:rFonts w:ascii="Courier New" w:hAnsi="Courier New" w:cs="Courier New"/>
          <w:sz w:val="24"/>
          <w:szCs w:val="24"/>
        </w:rPr>
      </w:pPr>
      <w:del w:id="2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506 62 1 2 1 65 40 45 40 35 30</w:delText>
        </w:r>
      </w:del>
    </w:p>
    <w:p w14:paraId="51B85FE2" w14:textId="0D816718" w:rsidR="000D5A7E" w:rsidRPr="000D5A7E" w:rsidDel="00580A98" w:rsidRDefault="000D5A7E" w:rsidP="000D5A7E">
      <w:pPr>
        <w:spacing w:after="0"/>
        <w:rPr>
          <w:del w:id="2579" w:author="Sebring, Amanda J" w:date="2017-10-04T09:14:00Z"/>
          <w:rFonts w:ascii="Courier New" w:hAnsi="Courier New" w:cs="Courier New"/>
          <w:sz w:val="24"/>
          <w:szCs w:val="24"/>
        </w:rPr>
      </w:pPr>
      <w:del w:id="2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506 63 1 2 1 66 55 55 45 40 40</w:delText>
        </w:r>
      </w:del>
    </w:p>
    <w:p w14:paraId="294330E7" w14:textId="59627A06" w:rsidR="000D5A7E" w:rsidRPr="000D5A7E" w:rsidDel="00580A98" w:rsidRDefault="000D5A7E" w:rsidP="000D5A7E">
      <w:pPr>
        <w:spacing w:after="0"/>
        <w:rPr>
          <w:del w:id="2581" w:author="Sebring, Amanda J" w:date="2017-10-04T09:14:00Z"/>
          <w:rFonts w:ascii="Courier New" w:hAnsi="Courier New" w:cs="Courier New"/>
          <w:sz w:val="24"/>
          <w:szCs w:val="24"/>
        </w:rPr>
      </w:pPr>
      <w:del w:id="2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506 64 1 2 1 67 45 55 40 40 35</w:delText>
        </w:r>
      </w:del>
    </w:p>
    <w:p w14:paraId="11B7D28E" w14:textId="7EA85A7C" w:rsidR="000D5A7E" w:rsidRPr="000D5A7E" w:rsidDel="00580A98" w:rsidRDefault="000D5A7E" w:rsidP="000D5A7E">
      <w:pPr>
        <w:spacing w:after="0"/>
        <w:rPr>
          <w:del w:id="2583" w:author="Sebring, Amanda J" w:date="2017-10-04T09:14:00Z"/>
          <w:rFonts w:ascii="Courier New" w:hAnsi="Courier New" w:cs="Courier New"/>
          <w:sz w:val="24"/>
          <w:szCs w:val="24"/>
        </w:rPr>
      </w:pPr>
      <w:del w:id="2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506 66 1 2 1 68 60 55 55 65 55</w:delText>
        </w:r>
      </w:del>
    </w:p>
    <w:p w14:paraId="541553BF" w14:textId="073D2036" w:rsidR="000D5A7E" w:rsidRPr="000D5A7E" w:rsidDel="00580A98" w:rsidRDefault="000D5A7E" w:rsidP="000D5A7E">
      <w:pPr>
        <w:spacing w:after="0"/>
        <w:rPr>
          <w:del w:id="2585" w:author="Sebring, Amanda J" w:date="2017-10-04T09:14:00Z"/>
          <w:rFonts w:ascii="Courier New" w:hAnsi="Courier New" w:cs="Courier New"/>
          <w:sz w:val="24"/>
          <w:szCs w:val="24"/>
        </w:rPr>
      </w:pPr>
      <w:del w:id="2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506 67 1 2 1 69 45 55 40 60 35</w:delText>
        </w:r>
      </w:del>
    </w:p>
    <w:p w14:paraId="513AAF23" w14:textId="387ADC97" w:rsidR="000D5A7E" w:rsidRPr="000D5A7E" w:rsidDel="00580A98" w:rsidRDefault="000D5A7E" w:rsidP="000D5A7E">
      <w:pPr>
        <w:spacing w:after="0"/>
        <w:rPr>
          <w:del w:id="2587" w:author="Sebring, Amanda J" w:date="2017-10-04T09:14:00Z"/>
          <w:rFonts w:ascii="Courier New" w:hAnsi="Courier New" w:cs="Courier New"/>
          <w:sz w:val="24"/>
          <w:szCs w:val="24"/>
        </w:rPr>
      </w:pPr>
      <w:del w:id="2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506 68 1 2 1 70 55 55 45 60 55</w:delText>
        </w:r>
      </w:del>
    </w:p>
    <w:p w14:paraId="535DA901" w14:textId="68521724" w:rsidR="000D5A7E" w:rsidRPr="000D5A7E" w:rsidDel="00580A98" w:rsidRDefault="000D5A7E" w:rsidP="000D5A7E">
      <w:pPr>
        <w:spacing w:after="0"/>
        <w:rPr>
          <w:del w:id="2589" w:author="Sebring, Amanda J" w:date="2017-10-04T09:14:00Z"/>
          <w:rFonts w:ascii="Courier New" w:hAnsi="Courier New" w:cs="Courier New"/>
          <w:sz w:val="24"/>
          <w:szCs w:val="24"/>
        </w:rPr>
      </w:pPr>
      <w:del w:id="2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506 69 1 2 1 71 60 55 60 60 40</w:delText>
        </w:r>
      </w:del>
    </w:p>
    <w:p w14:paraId="4B297CA8" w14:textId="559599F6" w:rsidR="000D5A7E" w:rsidRPr="000D5A7E" w:rsidDel="00580A98" w:rsidRDefault="000D5A7E" w:rsidP="000D5A7E">
      <w:pPr>
        <w:spacing w:after="0"/>
        <w:rPr>
          <w:del w:id="2591" w:author="Sebring, Amanda J" w:date="2017-10-04T09:14:00Z"/>
          <w:rFonts w:ascii="Courier New" w:hAnsi="Courier New" w:cs="Courier New"/>
          <w:sz w:val="24"/>
          <w:szCs w:val="24"/>
        </w:rPr>
      </w:pPr>
      <w:del w:id="2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506 71 1 2 1 72 60 55 55 60 45</w:delText>
        </w:r>
      </w:del>
    </w:p>
    <w:p w14:paraId="11A00516" w14:textId="28D23DC3" w:rsidR="000D5A7E" w:rsidRPr="000D5A7E" w:rsidDel="00580A98" w:rsidRDefault="000D5A7E" w:rsidP="000D5A7E">
      <w:pPr>
        <w:spacing w:after="0"/>
        <w:rPr>
          <w:del w:id="2593" w:author="Sebring, Amanda J" w:date="2017-10-04T09:14:00Z"/>
          <w:rFonts w:ascii="Courier New" w:hAnsi="Courier New" w:cs="Courier New"/>
          <w:sz w:val="24"/>
          <w:szCs w:val="24"/>
        </w:rPr>
      </w:pPr>
      <w:del w:id="2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506 72 1 2 1 73 60 60 55 65 55</w:delText>
        </w:r>
      </w:del>
    </w:p>
    <w:p w14:paraId="42EFDE7B" w14:textId="7F55F275" w:rsidR="000D5A7E" w:rsidRPr="000D5A7E" w:rsidDel="00580A98" w:rsidRDefault="000D5A7E" w:rsidP="000D5A7E">
      <w:pPr>
        <w:spacing w:after="0"/>
        <w:rPr>
          <w:del w:id="2595" w:author="Sebring, Amanda J" w:date="2017-10-04T09:14:00Z"/>
          <w:rFonts w:ascii="Courier New" w:hAnsi="Courier New" w:cs="Courier New"/>
          <w:sz w:val="24"/>
          <w:szCs w:val="24"/>
        </w:rPr>
      </w:pPr>
      <w:del w:id="2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506 73 1 2 1 74 60 55 60 60 55</w:delText>
        </w:r>
      </w:del>
    </w:p>
    <w:p w14:paraId="0736E516" w14:textId="7877C83A" w:rsidR="000D5A7E" w:rsidRPr="000D5A7E" w:rsidDel="00580A98" w:rsidRDefault="000D5A7E" w:rsidP="000D5A7E">
      <w:pPr>
        <w:spacing w:after="0"/>
        <w:rPr>
          <w:del w:id="2597" w:author="Sebring, Amanda J" w:date="2017-10-04T09:14:00Z"/>
          <w:rFonts w:ascii="Courier New" w:hAnsi="Courier New" w:cs="Courier New"/>
          <w:sz w:val="24"/>
          <w:szCs w:val="24"/>
        </w:rPr>
      </w:pPr>
      <w:del w:id="2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506 74 1 2 1 75 60 45 55 40 45</w:delText>
        </w:r>
      </w:del>
    </w:p>
    <w:p w14:paraId="5FFF2CA5" w14:textId="627E3DAD" w:rsidR="000D5A7E" w:rsidRPr="000D5A7E" w:rsidDel="00580A98" w:rsidRDefault="000D5A7E" w:rsidP="000D5A7E">
      <w:pPr>
        <w:spacing w:after="0"/>
        <w:rPr>
          <w:del w:id="2599" w:author="Sebring, Amanda J" w:date="2017-10-04T09:14:00Z"/>
          <w:rFonts w:ascii="Courier New" w:hAnsi="Courier New" w:cs="Courier New"/>
          <w:sz w:val="24"/>
          <w:szCs w:val="24"/>
        </w:rPr>
      </w:pPr>
      <w:del w:id="2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506 75 1 2 1 76 60 55 60 65 55</w:delText>
        </w:r>
      </w:del>
    </w:p>
    <w:p w14:paraId="5B60A3DC" w14:textId="48379D09" w:rsidR="000D5A7E" w:rsidRPr="000D5A7E" w:rsidDel="00580A98" w:rsidRDefault="000D5A7E" w:rsidP="000D5A7E">
      <w:pPr>
        <w:spacing w:after="0"/>
        <w:rPr>
          <w:del w:id="2601" w:author="Sebring, Amanda J" w:date="2017-10-04T09:14:00Z"/>
          <w:rFonts w:ascii="Courier New" w:hAnsi="Courier New" w:cs="Courier New"/>
          <w:sz w:val="24"/>
          <w:szCs w:val="24"/>
        </w:rPr>
      </w:pPr>
      <w:del w:id="2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506 77 1 2 1 77 55 55 45 60 45</w:delText>
        </w:r>
      </w:del>
    </w:p>
    <w:p w14:paraId="257B1AAC" w14:textId="710B4815" w:rsidR="000D5A7E" w:rsidRPr="000D5A7E" w:rsidDel="00580A98" w:rsidRDefault="000D5A7E" w:rsidP="000D5A7E">
      <w:pPr>
        <w:spacing w:after="0"/>
        <w:rPr>
          <w:del w:id="2603" w:author="Sebring, Amanda J" w:date="2017-10-04T09:14:00Z"/>
          <w:rFonts w:ascii="Courier New" w:hAnsi="Courier New" w:cs="Courier New"/>
          <w:sz w:val="24"/>
          <w:szCs w:val="24"/>
        </w:rPr>
      </w:pPr>
      <w:del w:id="2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506 78 1 2 1 78 55 40 40 55 40</w:delText>
        </w:r>
      </w:del>
    </w:p>
    <w:p w14:paraId="7EBAF399" w14:textId="20EB1464" w:rsidR="000D5A7E" w:rsidRPr="000D5A7E" w:rsidDel="00580A98" w:rsidRDefault="000D5A7E" w:rsidP="000D5A7E">
      <w:pPr>
        <w:spacing w:after="0"/>
        <w:rPr>
          <w:del w:id="2605" w:author="Sebring, Amanda J" w:date="2017-10-04T09:14:00Z"/>
          <w:rFonts w:ascii="Courier New" w:hAnsi="Courier New" w:cs="Courier New"/>
          <w:sz w:val="24"/>
          <w:szCs w:val="24"/>
        </w:rPr>
      </w:pPr>
      <w:del w:id="2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506 79 1 2 1 79 60 55 60 65 50</w:delText>
        </w:r>
      </w:del>
    </w:p>
    <w:p w14:paraId="652040D9" w14:textId="644E4334" w:rsidR="000D5A7E" w:rsidRPr="000D5A7E" w:rsidDel="00580A98" w:rsidRDefault="000D5A7E" w:rsidP="000D5A7E">
      <w:pPr>
        <w:spacing w:after="0"/>
        <w:rPr>
          <w:del w:id="2607" w:author="Sebring, Amanda J" w:date="2017-10-04T09:14:00Z"/>
          <w:rFonts w:ascii="Courier New" w:hAnsi="Courier New" w:cs="Courier New"/>
          <w:sz w:val="24"/>
          <w:szCs w:val="24"/>
        </w:rPr>
      </w:pPr>
      <w:del w:id="2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506 80 1 2 1 80 55 45 40 55 40</w:delText>
        </w:r>
      </w:del>
    </w:p>
    <w:p w14:paraId="21649FDF" w14:textId="08A1FE55" w:rsidR="000D5A7E" w:rsidRPr="000D5A7E" w:rsidDel="00580A98" w:rsidRDefault="000D5A7E" w:rsidP="000D5A7E">
      <w:pPr>
        <w:spacing w:after="0"/>
        <w:rPr>
          <w:del w:id="2609" w:author="Sebring, Amanda J" w:date="2017-10-04T09:14:00Z"/>
          <w:rFonts w:ascii="Courier New" w:hAnsi="Courier New" w:cs="Courier New"/>
          <w:sz w:val="24"/>
          <w:szCs w:val="24"/>
        </w:rPr>
      </w:pPr>
      <w:del w:id="2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506 00 1 0 0 00 55 40 45 65 60</w:delText>
        </w:r>
      </w:del>
    </w:p>
    <w:p w14:paraId="2C55FC17" w14:textId="1C554B3B" w:rsidR="000D5A7E" w:rsidRPr="000D5A7E" w:rsidDel="00580A98" w:rsidRDefault="000D5A7E" w:rsidP="000D5A7E">
      <w:pPr>
        <w:spacing w:after="0"/>
        <w:rPr>
          <w:del w:id="2611" w:author="Sebring, Amanda J" w:date="2017-10-04T09:14:00Z"/>
          <w:rFonts w:ascii="Courier New" w:hAnsi="Courier New" w:cs="Courier New"/>
          <w:sz w:val="24"/>
          <w:szCs w:val="24"/>
        </w:rPr>
      </w:pPr>
      <w:del w:id="2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506 02 1 2 2 01 44 50 45 35 40</w:delText>
        </w:r>
      </w:del>
    </w:p>
    <w:p w14:paraId="79B4BC2B" w14:textId="55310F23" w:rsidR="000D5A7E" w:rsidRPr="000D5A7E" w:rsidDel="00580A98" w:rsidRDefault="000D5A7E" w:rsidP="000D5A7E">
      <w:pPr>
        <w:spacing w:after="0"/>
        <w:rPr>
          <w:del w:id="2613" w:author="Sebring, Amanda J" w:date="2017-10-04T09:14:00Z"/>
          <w:rFonts w:ascii="Courier New" w:hAnsi="Courier New" w:cs="Courier New"/>
          <w:sz w:val="24"/>
          <w:szCs w:val="24"/>
        </w:rPr>
      </w:pPr>
      <w:del w:id="2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506 04 1 2 2 02 40 55 35 35 30</w:delText>
        </w:r>
      </w:del>
    </w:p>
    <w:p w14:paraId="25A3B835" w14:textId="6EA2C3D2" w:rsidR="000D5A7E" w:rsidRPr="000D5A7E" w:rsidDel="00580A98" w:rsidRDefault="000D5A7E" w:rsidP="000D5A7E">
      <w:pPr>
        <w:spacing w:after="0"/>
        <w:rPr>
          <w:del w:id="2615" w:author="Sebring, Amanda J" w:date="2017-10-04T09:14:00Z"/>
          <w:rFonts w:ascii="Courier New" w:hAnsi="Courier New" w:cs="Courier New"/>
          <w:sz w:val="24"/>
          <w:szCs w:val="24"/>
        </w:rPr>
      </w:pPr>
      <w:del w:id="2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506 09 1 2 2 03 45 55 35 40 30</w:delText>
        </w:r>
      </w:del>
    </w:p>
    <w:p w14:paraId="14DE8307" w14:textId="59722BE0" w:rsidR="000D5A7E" w:rsidRPr="000D5A7E" w:rsidDel="00580A98" w:rsidRDefault="000D5A7E" w:rsidP="000D5A7E">
      <w:pPr>
        <w:spacing w:after="0"/>
        <w:rPr>
          <w:del w:id="2617" w:author="Sebring, Amanda J" w:date="2017-10-04T09:14:00Z"/>
          <w:rFonts w:ascii="Courier New" w:hAnsi="Courier New" w:cs="Courier New"/>
          <w:sz w:val="24"/>
          <w:szCs w:val="24"/>
        </w:rPr>
      </w:pPr>
      <w:del w:id="2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506 11 1 2 2 04 60 55 65 70 65</w:delText>
        </w:r>
      </w:del>
    </w:p>
    <w:p w14:paraId="375558BE" w14:textId="77595B9B" w:rsidR="000D5A7E" w:rsidRPr="000D5A7E" w:rsidDel="00580A98" w:rsidRDefault="000D5A7E" w:rsidP="000D5A7E">
      <w:pPr>
        <w:spacing w:after="0"/>
        <w:rPr>
          <w:del w:id="2619" w:author="Sebring, Amanda J" w:date="2017-10-04T09:14:00Z"/>
          <w:rFonts w:ascii="Courier New" w:hAnsi="Courier New" w:cs="Courier New"/>
          <w:sz w:val="24"/>
          <w:szCs w:val="24"/>
        </w:rPr>
      </w:pPr>
      <w:del w:id="2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506 22 1 2 2 05 55 60 40 45 40</w:delText>
        </w:r>
      </w:del>
    </w:p>
    <w:p w14:paraId="603A4983" w14:textId="6BBB470F" w:rsidR="000D5A7E" w:rsidRPr="000D5A7E" w:rsidDel="00580A98" w:rsidRDefault="000D5A7E" w:rsidP="000D5A7E">
      <w:pPr>
        <w:spacing w:after="0"/>
        <w:rPr>
          <w:del w:id="2621" w:author="Sebring, Amanda J" w:date="2017-10-04T09:14:00Z"/>
          <w:rFonts w:ascii="Courier New" w:hAnsi="Courier New" w:cs="Courier New"/>
          <w:sz w:val="24"/>
          <w:szCs w:val="24"/>
        </w:rPr>
      </w:pPr>
      <w:del w:id="2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506 39 1 2 2 06 55 60 50 55 55</w:delText>
        </w:r>
      </w:del>
    </w:p>
    <w:p w14:paraId="37231449" w14:textId="03C7AE48" w:rsidR="000D5A7E" w:rsidRPr="000D5A7E" w:rsidDel="00580A98" w:rsidRDefault="000D5A7E" w:rsidP="000D5A7E">
      <w:pPr>
        <w:spacing w:after="0"/>
        <w:rPr>
          <w:del w:id="2623" w:author="Sebring, Amanda J" w:date="2017-10-04T09:14:00Z"/>
          <w:rFonts w:ascii="Courier New" w:hAnsi="Courier New" w:cs="Courier New"/>
          <w:sz w:val="24"/>
          <w:szCs w:val="24"/>
        </w:rPr>
      </w:pPr>
      <w:del w:id="2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506 40 1 2 2 07 35 40 25 30 20</w:delText>
        </w:r>
      </w:del>
    </w:p>
    <w:p w14:paraId="57CE0B5C" w14:textId="233FCD9F" w:rsidR="000D5A7E" w:rsidRPr="000D5A7E" w:rsidDel="00580A98" w:rsidRDefault="000D5A7E" w:rsidP="000D5A7E">
      <w:pPr>
        <w:spacing w:after="0"/>
        <w:rPr>
          <w:del w:id="2625" w:author="Sebring, Amanda J" w:date="2017-10-04T09:14:00Z"/>
          <w:rFonts w:ascii="Courier New" w:hAnsi="Courier New" w:cs="Courier New"/>
          <w:sz w:val="24"/>
          <w:szCs w:val="24"/>
        </w:rPr>
      </w:pPr>
      <w:del w:id="2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506 46 1 2 2 08 40 35 30 55 50</w:delText>
        </w:r>
      </w:del>
    </w:p>
    <w:p w14:paraId="1696B645" w14:textId="21D827AA" w:rsidR="000D5A7E" w:rsidRPr="000D5A7E" w:rsidDel="00580A98" w:rsidRDefault="000D5A7E" w:rsidP="000D5A7E">
      <w:pPr>
        <w:spacing w:after="0"/>
        <w:rPr>
          <w:del w:id="2627" w:author="Sebring, Amanda J" w:date="2017-10-04T09:14:00Z"/>
          <w:rFonts w:ascii="Courier New" w:hAnsi="Courier New" w:cs="Courier New"/>
          <w:sz w:val="24"/>
          <w:szCs w:val="24"/>
        </w:rPr>
      </w:pPr>
      <w:del w:id="2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506 13 1 2 2 09 65 60 60 50 55</w:delText>
        </w:r>
      </w:del>
    </w:p>
    <w:p w14:paraId="2EDB337C" w14:textId="66CFBD2D" w:rsidR="000D5A7E" w:rsidRPr="000D5A7E" w:rsidDel="00580A98" w:rsidRDefault="000D5A7E" w:rsidP="000D5A7E">
      <w:pPr>
        <w:spacing w:after="0"/>
        <w:rPr>
          <w:del w:id="2629" w:author="Sebring, Amanda J" w:date="2017-10-04T09:14:00Z"/>
          <w:rFonts w:ascii="Courier New" w:hAnsi="Courier New" w:cs="Courier New"/>
          <w:sz w:val="24"/>
          <w:szCs w:val="24"/>
        </w:rPr>
      </w:pPr>
      <w:del w:id="2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506 76 1 2 2 10 40 55 35 40 40</w:delText>
        </w:r>
      </w:del>
    </w:p>
    <w:p w14:paraId="2A52DB4A" w14:textId="795D26F2" w:rsidR="000D5A7E" w:rsidRPr="000D5A7E" w:rsidDel="00580A98" w:rsidRDefault="000D5A7E" w:rsidP="000D5A7E">
      <w:pPr>
        <w:spacing w:after="0"/>
        <w:rPr>
          <w:del w:id="2631" w:author="Sebring, Amanda J" w:date="2017-10-04T09:14:00Z"/>
          <w:rFonts w:ascii="Courier New" w:hAnsi="Courier New" w:cs="Courier New"/>
          <w:sz w:val="24"/>
          <w:szCs w:val="24"/>
        </w:rPr>
      </w:pPr>
      <w:del w:id="2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506 43 1 2 2 11 65 60 65 55 60</w:delText>
        </w:r>
      </w:del>
    </w:p>
    <w:p w14:paraId="47B3650C" w14:textId="60638FDA" w:rsidR="000D5A7E" w:rsidRPr="000D5A7E" w:rsidDel="00580A98" w:rsidRDefault="000D5A7E" w:rsidP="000D5A7E">
      <w:pPr>
        <w:spacing w:after="0"/>
        <w:rPr>
          <w:del w:id="2633" w:author="Sebring, Amanda J" w:date="2017-10-04T09:14:00Z"/>
          <w:rFonts w:ascii="Courier New" w:hAnsi="Courier New" w:cs="Courier New"/>
          <w:sz w:val="24"/>
          <w:szCs w:val="24"/>
        </w:rPr>
      </w:pPr>
      <w:del w:id="2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506 54 1 2 2 12 60 50 55 65 65</w:delText>
        </w:r>
      </w:del>
    </w:p>
    <w:p w14:paraId="48385BEB" w14:textId="1CD17A69" w:rsidR="000D5A7E" w:rsidRPr="000D5A7E" w:rsidDel="00580A98" w:rsidRDefault="000D5A7E" w:rsidP="000D5A7E">
      <w:pPr>
        <w:spacing w:after="0"/>
        <w:rPr>
          <w:del w:id="2635" w:author="Sebring, Amanda J" w:date="2017-10-04T09:14:00Z"/>
          <w:rFonts w:ascii="Courier New" w:hAnsi="Courier New" w:cs="Courier New"/>
          <w:sz w:val="24"/>
          <w:szCs w:val="24"/>
        </w:rPr>
      </w:pPr>
      <w:del w:id="2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506 01 1 2 2 13 60 55 55 65 60</w:delText>
        </w:r>
      </w:del>
    </w:p>
    <w:p w14:paraId="352B290D" w14:textId="79E84928" w:rsidR="000D5A7E" w:rsidRPr="000D5A7E" w:rsidDel="00580A98" w:rsidRDefault="000D5A7E" w:rsidP="000D5A7E">
      <w:pPr>
        <w:spacing w:after="0"/>
        <w:rPr>
          <w:del w:id="2637" w:author="Sebring, Amanda J" w:date="2017-10-04T09:14:00Z"/>
          <w:rFonts w:ascii="Courier New" w:hAnsi="Courier New" w:cs="Courier New"/>
          <w:sz w:val="24"/>
          <w:szCs w:val="24"/>
        </w:rPr>
      </w:pPr>
      <w:del w:id="2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506 07 1 2 2 14 65 60 60 65 55</w:delText>
        </w:r>
      </w:del>
    </w:p>
    <w:p w14:paraId="53D2BA07" w14:textId="6C96F13C" w:rsidR="000D5A7E" w:rsidRPr="000D5A7E" w:rsidDel="00580A98" w:rsidRDefault="000D5A7E" w:rsidP="000D5A7E">
      <w:pPr>
        <w:spacing w:after="0"/>
        <w:rPr>
          <w:del w:id="2639" w:author="Sebring, Amanda J" w:date="2017-10-04T09:14:00Z"/>
          <w:rFonts w:ascii="Courier New" w:hAnsi="Courier New" w:cs="Courier New"/>
          <w:sz w:val="24"/>
          <w:szCs w:val="24"/>
        </w:rPr>
      </w:pPr>
      <w:del w:id="2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506 14 1 2 2 15 40 50 35 60 55</w:delText>
        </w:r>
      </w:del>
    </w:p>
    <w:p w14:paraId="5637845F" w14:textId="34CFCBF6" w:rsidR="000D5A7E" w:rsidRPr="000D5A7E" w:rsidDel="00580A98" w:rsidRDefault="000D5A7E" w:rsidP="000D5A7E">
      <w:pPr>
        <w:spacing w:after="0"/>
        <w:rPr>
          <w:del w:id="2641" w:author="Sebring, Amanda J" w:date="2017-10-04T09:14:00Z"/>
          <w:rFonts w:ascii="Courier New" w:hAnsi="Courier New" w:cs="Courier New"/>
          <w:sz w:val="24"/>
          <w:szCs w:val="24"/>
        </w:rPr>
      </w:pPr>
      <w:del w:id="2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506 30 1 2 2 16 30 35 20 25 15</w:delText>
        </w:r>
      </w:del>
    </w:p>
    <w:p w14:paraId="2ADE0495" w14:textId="3059B7B0" w:rsidR="000D5A7E" w:rsidRPr="000D5A7E" w:rsidDel="00580A98" w:rsidRDefault="000D5A7E" w:rsidP="000D5A7E">
      <w:pPr>
        <w:spacing w:after="0"/>
        <w:rPr>
          <w:del w:id="2643" w:author="Sebring, Amanda J" w:date="2017-10-04T09:14:00Z"/>
          <w:rFonts w:ascii="Courier New" w:hAnsi="Courier New" w:cs="Courier New"/>
          <w:sz w:val="24"/>
          <w:szCs w:val="24"/>
        </w:rPr>
      </w:pPr>
      <w:del w:id="2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506 37 1 2 2 17 35 55 45 55 40</w:delText>
        </w:r>
      </w:del>
    </w:p>
    <w:p w14:paraId="22629A54" w14:textId="05D0CEF4" w:rsidR="000D5A7E" w:rsidRPr="000D5A7E" w:rsidDel="00580A98" w:rsidRDefault="000D5A7E" w:rsidP="000D5A7E">
      <w:pPr>
        <w:spacing w:after="0"/>
        <w:rPr>
          <w:del w:id="2645" w:author="Sebring, Amanda J" w:date="2017-10-04T09:14:00Z"/>
          <w:rFonts w:ascii="Courier New" w:hAnsi="Courier New" w:cs="Courier New"/>
          <w:sz w:val="24"/>
          <w:szCs w:val="24"/>
        </w:rPr>
      </w:pPr>
      <w:del w:id="2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506 50 1 2 2 18 55 60 50 65 50</w:delText>
        </w:r>
      </w:del>
    </w:p>
    <w:p w14:paraId="3BC745F5" w14:textId="35E0508A" w:rsidR="000D5A7E" w:rsidRPr="000D5A7E" w:rsidDel="00580A98" w:rsidRDefault="000D5A7E" w:rsidP="000D5A7E">
      <w:pPr>
        <w:spacing w:after="0"/>
        <w:rPr>
          <w:del w:id="2647" w:author="Sebring, Amanda J" w:date="2017-10-04T09:14:00Z"/>
          <w:rFonts w:ascii="Courier New" w:hAnsi="Courier New" w:cs="Courier New"/>
          <w:sz w:val="24"/>
          <w:szCs w:val="24"/>
        </w:rPr>
      </w:pPr>
      <w:del w:id="2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506 52 1 2 2 19 35 65 25 20 20</w:delText>
        </w:r>
      </w:del>
    </w:p>
    <w:p w14:paraId="66D39FBE" w14:textId="7A70D756" w:rsidR="000D5A7E" w:rsidRPr="000D5A7E" w:rsidDel="00580A98" w:rsidRDefault="000D5A7E" w:rsidP="000D5A7E">
      <w:pPr>
        <w:spacing w:after="0"/>
        <w:rPr>
          <w:del w:id="2649" w:author="Sebring, Amanda J" w:date="2017-10-04T09:14:00Z"/>
          <w:rFonts w:ascii="Courier New" w:hAnsi="Courier New" w:cs="Courier New"/>
          <w:sz w:val="24"/>
          <w:szCs w:val="24"/>
        </w:rPr>
      </w:pPr>
      <w:del w:id="2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506 65 1 2 2 20 35 55 30 35 25</w:delText>
        </w:r>
      </w:del>
    </w:p>
    <w:p w14:paraId="5FA430C3" w14:textId="2382E4A5" w:rsidR="000D5A7E" w:rsidRPr="000D5A7E" w:rsidDel="00580A98" w:rsidRDefault="000D5A7E" w:rsidP="000D5A7E">
      <w:pPr>
        <w:spacing w:after="0"/>
        <w:rPr>
          <w:del w:id="2651" w:author="Sebring, Amanda J" w:date="2017-10-04T09:14:00Z"/>
          <w:rFonts w:ascii="Courier New" w:hAnsi="Courier New" w:cs="Courier New"/>
          <w:sz w:val="24"/>
          <w:szCs w:val="24"/>
        </w:rPr>
      </w:pPr>
      <w:del w:id="2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506 70 1 2 2 21 55 65 40 35 35</w:delText>
        </w:r>
      </w:del>
    </w:p>
    <w:p w14:paraId="38EF8288" w14:textId="2A8E62E9" w:rsidR="000D5A7E" w:rsidRPr="000D5A7E" w:rsidDel="00580A98" w:rsidRDefault="000D5A7E" w:rsidP="000D5A7E">
      <w:pPr>
        <w:spacing w:after="0"/>
        <w:rPr>
          <w:del w:id="2653" w:author="Sebring, Amanda J" w:date="2017-10-04T09:14:00Z"/>
          <w:rFonts w:ascii="Courier New" w:hAnsi="Courier New" w:cs="Courier New"/>
          <w:sz w:val="24"/>
          <w:szCs w:val="24"/>
        </w:rPr>
      </w:pPr>
      <w:del w:id="2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506 38 1 2 2 22 65 55 60 65 70</w:delText>
        </w:r>
      </w:del>
    </w:p>
    <w:p w14:paraId="576F5F24" w14:textId="34837D16" w:rsidR="000D5A7E" w:rsidRPr="000D5A7E" w:rsidDel="00580A98" w:rsidRDefault="000D5A7E" w:rsidP="000D5A7E">
      <w:pPr>
        <w:spacing w:after="0"/>
        <w:rPr>
          <w:del w:id="2655" w:author="Sebring, Amanda J" w:date="2017-10-04T09:14:00Z"/>
          <w:rFonts w:ascii="Courier New" w:hAnsi="Courier New" w:cs="Courier New"/>
          <w:sz w:val="24"/>
          <w:szCs w:val="24"/>
        </w:rPr>
      </w:pPr>
      <w:del w:id="2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506 42 1 2 2 23 70 55 60 65 65</w:delText>
        </w:r>
      </w:del>
    </w:p>
    <w:p w14:paraId="66A1C9B5" w14:textId="67FFC82F" w:rsidR="000D5A7E" w:rsidRPr="000D5A7E" w:rsidDel="00580A98" w:rsidRDefault="000D5A7E" w:rsidP="000D5A7E">
      <w:pPr>
        <w:spacing w:after="0"/>
        <w:rPr>
          <w:del w:id="2657" w:author="Sebring, Amanda J" w:date="2017-10-04T09:14:00Z"/>
          <w:rFonts w:ascii="Courier New" w:hAnsi="Courier New" w:cs="Courier New"/>
          <w:sz w:val="24"/>
          <w:szCs w:val="24"/>
        </w:rPr>
      </w:pPr>
      <w:del w:id="2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506 03 1 2 2 24 60 40 30 35 55</w:delText>
        </w:r>
      </w:del>
    </w:p>
    <w:p w14:paraId="67C41897" w14:textId="2149BECB" w:rsidR="000D5A7E" w:rsidRPr="000D5A7E" w:rsidDel="00580A98" w:rsidRDefault="000D5A7E" w:rsidP="000D5A7E">
      <w:pPr>
        <w:spacing w:after="0"/>
        <w:rPr>
          <w:del w:id="2659" w:author="Sebring, Amanda J" w:date="2017-10-04T09:14:00Z"/>
          <w:rFonts w:ascii="Courier New" w:hAnsi="Courier New" w:cs="Courier New"/>
          <w:sz w:val="24"/>
          <w:szCs w:val="24"/>
        </w:rPr>
      </w:pPr>
      <w:del w:id="2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506 05 1 2 2 25 35 70 30 25 20</w:delText>
        </w:r>
      </w:del>
    </w:p>
    <w:p w14:paraId="68F05203" w14:textId="3BD29056" w:rsidR="000D5A7E" w:rsidRPr="000D5A7E" w:rsidDel="00580A98" w:rsidRDefault="000D5A7E" w:rsidP="000D5A7E">
      <w:pPr>
        <w:spacing w:after="0"/>
        <w:rPr>
          <w:del w:id="2661" w:author="Sebring, Amanda J" w:date="2017-10-04T09:14:00Z"/>
          <w:rFonts w:ascii="Courier New" w:hAnsi="Courier New" w:cs="Courier New"/>
          <w:sz w:val="24"/>
          <w:szCs w:val="24"/>
        </w:rPr>
      </w:pPr>
      <w:del w:id="2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506 06 1 2 2 26 55 65 40 30 25</w:delText>
        </w:r>
      </w:del>
    </w:p>
    <w:p w14:paraId="66873247" w14:textId="23BE5D6C" w:rsidR="000D5A7E" w:rsidRPr="000D5A7E" w:rsidDel="00580A98" w:rsidRDefault="000D5A7E" w:rsidP="000D5A7E">
      <w:pPr>
        <w:spacing w:after="0"/>
        <w:rPr>
          <w:del w:id="2663" w:author="Sebring, Amanda J" w:date="2017-10-04T09:14:00Z"/>
          <w:rFonts w:ascii="Courier New" w:hAnsi="Courier New" w:cs="Courier New"/>
          <w:sz w:val="24"/>
          <w:szCs w:val="24"/>
        </w:rPr>
      </w:pPr>
      <w:del w:id="2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506 08 1 2 2 27 35 45 35 55 30</w:delText>
        </w:r>
      </w:del>
    </w:p>
    <w:p w14:paraId="6BA0AAED" w14:textId="6BF543B7" w:rsidR="000D5A7E" w:rsidRPr="000D5A7E" w:rsidDel="00580A98" w:rsidRDefault="000D5A7E" w:rsidP="000D5A7E">
      <w:pPr>
        <w:spacing w:after="0"/>
        <w:rPr>
          <w:del w:id="2665" w:author="Sebring, Amanda J" w:date="2017-10-04T09:14:00Z"/>
          <w:rFonts w:ascii="Courier New" w:hAnsi="Courier New" w:cs="Courier New"/>
          <w:sz w:val="24"/>
          <w:szCs w:val="24"/>
        </w:rPr>
      </w:pPr>
      <w:del w:id="2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506 10 1 2 2 28 60 55 65 70 60</w:delText>
        </w:r>
      </w:del>
    </w:p>
    <w:p w14:paraId="0DCA3DD6" w14:textId="476BF5D9" w:rsidR="000D5A7E" w:rsidRPr="000D5A7E" w:rsidDel="00580A98" w:rsidRDefault="000D5A7E" w:rsidP="000D5A7E">
      <w:pPr>
        <w:spacing w:after="0"/>
        <w:rPr>
          <w:del w:id="2667" w:author="Sebring, Amanda J" w:date="2017-10-04T09:14:00Z"/>
          <w:rFonts w:ascii="Courier New" w:hAnsi="Courier New" w:cs="Courier New"/>
          <w:sz w:val="24"/>
          <w:szCs w:val="24"/>
        </w:rPr>
      </w:pPr>
      <w:del w:id="2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506 12 1 2 2 29 35 55 60 40 35</w:delText>
        </w:r>
      </w:del>
    </w:p>
    <w:p w14:paraId="22B2F869" w14:textId="485CC51D" w:rsidR="000D5A7E" w:rsidRPr="000D5A7E" w:rsidDel="00580A98" w:rsidRDefault="000D5A7E" w:rsidP="000D5A7E">
      <w:pPr>
        <w:spacing w:after="0"/>
        <w:rPr>
          <w:del w:id="2669" w:author="Sebring, Amanda J" w:date="2017-10-04T09:14:00Z"/>
          <w:rFonts w:ascii="Courier New" w:hAnsi="Courier New" w:cs="Courier New"/>
          <w:sz w:val="24"/>
          <w:szCs w:val="24"/>
        </w:rPr>
      </w:pPr>
      <w:del w:id="2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506 15 1 2 2 30 55 50 40 60 55</w:delText>
        </w:r>
      </w:del>
    </w:p>
    <w:p w14:paraId="46F09A6D" w14:textId="488C5A59" w:rsidR="000D5A7E" w:rsidRPr="000D5A7E" w:rsidDel="00580A98" w:rsidRDefault="000D5A7E" w:rsidP="000D5A7E">
      <w:pPr>
        <w:spacing w:after="0"/>
        <w:rPr>
          <w:del w:id="2671" w:author="Sebring, Amanda J" w:date="2017-10-04T09:14:00Z"/>
          <w:rFonts w:ascii="Courier New" w:hAnsi="Courier New" w:cs="Courier New"/>
          <w:sz w:val="24"/>
          <w:szCs w:val="24"/>
        </w:rPr>
      </w:pPr>
      <w:del w:id="2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506 16 1 2 2 31 40 55 30 25 20</w:delText>
        </w:r>
      </w:del>
    </w:p>
    <w:p w14:paraId="17612FFA" w14:textId="0FA3B772" w:rsidR="000D5A7E" w:rsidRPr="000D5A7E" w:rsidDel="00580A98" w:rsidRDefault="000D5A7E" w:rsidP="000D5A7E">
      <w:pPr>
        <w:spacing w:after="0"/>
        <w:rPr>
          <w:del w:id="2673" w:author="Sebring, Amanda J" w:date="2017-10-04T09:14:00Z"/>
          <w:rFonts w:ascii="Courier New" w:hAnsi="Courier New" w:cs="Courier New"/>
          <w:sz w:val="24"/>
          <w:szCs w:val="24"/>
        </w:rPr>
      </w:pPr>
      <w:del w:id="2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506 17 1 2 2 32 90 75 80 75 80</w:delText>
        </w:r>
      </w:del>
    </w:p>
    <w:p w14:paraId="067A3E46" w14:textId="11C61770" w:rsidR="000D5A7E" w:rsidRPr="000D5A7E" w:rsidDel="00580A98" w:rsidRDefault="000D5A7E" w:rsidP="000D5A7E">
      <w:pPr>
        <w:spacing w:after="0"/>
        <w:rPr>
          <w:del w:id="2675" w:author="Sebring, Amanda J" w:date="2017-10-04T09:14:00Z"/>
          <w:rFonts w:ascii="Courier New" w:hAnsi="Courier New" w:cs="Courier New"/>
          <w:sz w:val="24"/>
          <w:szCs w:val="24"/>
        </w:rPr>
      </w:pPr>
      <w:del w:id="2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506 18 1 2 2 33 60 55 40 70 55</w:delText>
        </w:r>
      </w:del>
    </w:p>
    <w:p w14:paraId="1AB3BC9A" w14:textId="3599AB0E" w:rsidR="000D5A7E" w:rsidRPr="000D5A7E" w:rsidDel="00580A98" w:rsidRDefault="000D5A7E" w:rsidP="000D5A7E">
      <w:pPr>
        <w:spacing w:after="0"/>
        <w:rPr>
          <w:del w:id="2677" w:author="Sebring, Amanda J" w:date="2017-10-04T09:14:00Z"/>
          <w:rFonts w:ascii="Courier New" w:hAnsi="Courier New" w:cs="Courier New"/>
          <w:sz w:val="24"/>
          <w:szCs w:val="24"/>
        </w:rPr>
      </w:pPr>
      <w:del w:id="2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506 19 1 2 2 34 35 65 40 45 35</w:delText>
        </w:r>
      </w:del>
    </w:p>
    <w:p w14:paraId="7C572A1F" w14:textId="43CCD5A7" w:rsidR="000D5A7E" w:rsidRPr="000D5A7E" w:rsidDel="00580A98" w:rsidRDefault="000D5A7E" w:rsidP="000D5A7E">
      <w:pPr>
        <w:spacing w:after="0"/>
        <w:rPr>
          <w:del w:id="2679" w:author="Sebring, Amanda J" w:date="2017-10-04T09:14:00Z"/>
          <w:rFonts w:ascii="Courier New" w:hAnsi="Courier New" w:cs="Courier New"/>
          <w:sz w:val="24"/>
          <w:szCs w:val="24"/>
        </w:rPr>
      </w:pPr>
      <w:del w:id="2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506 20 1 2 2 35 60 55 65 70 60</w:delText>
        </w:r>
      </w:del>
    </w:p>
    <w:p w14:paraId="36F7E0B9" w14:textId="7553FF9F" w:rsidR="000D5A7E" w:rsidRPr="000D5A7E" w:rsidDel="00580A98" w:rsidRDefault="000D5A7E" w:rsidP="000D5A7E">
      <w:pPr>
        <w:spacing w:after="0"/>
        <w:rPr>
          <w:del w:id="2681" w:author="Sebring, Amanda J" w:date="2017-10-04T09:14:00Z"/>
          <w:rFonts w:ascii="Courier New" w:hAnsi="Courier New" w:cs="Courier New"/>
          <w:sz w:val="24"/>
          <w:szCs w:val="24"/>
        </w:rPr>
      </w:pPr>
      <w:del w:id="2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506 21 1 2 2 36 60 55 50 60 55</w:delText>
        </w:r>
      </w:del>
    </w:p>
    <w:p w14:paraId="5E74DD9D" w14:textId="2657A1B6" w:rsidR="000D5A7E" w:rsidRPr="000D5A7E" w:rsidDel="00580A98" w:rsidRDefault="000D5A7E" w:rsidP="000D5A7E">
      <w:pPr>
        <w:spacing w:after="0"/>
        <w:rPr>
          <w:del w:id="2683" w:author="Sebring, Amanda J" w:date="2017-10-04T09:14:00Z"/>
          <w:rFonts w:ascii="Courier New" w:hAnsi="Courier New" w:cs="Courier New"/>
          <w:sz w:val="24"/>
          <w:szCs w:val="24"/>
        </w:rPr>
      </w:pPr>
      <w:del w:id="2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506 23 1 2 2 37 60 55 40 60 55</w:delText>
        </w:r>
      </w:del>
    </w:p>
    <w:p w14:paraId="4466CA05" w14:textId="57B04432" w:rsidR="000D5A7E" w:rsidRPr="000D5A7E" w:rsidDel="00580A98" w:rsidRDefault="000D5A7E" w:rsidP="000D5A7E">
      <w:pPr>
        <w:spacing w:after="0"/>
        <w:rPr>
          <w:del w:id="2685" w:author="Sebring, Amanda J" w:date="2017-10-04T09:14:00Z"/>
          <w:rFonts w:ascii="Courier New" w:hAnsi="Courier New" w:cs="Courier New"/>
          <w:sz w:val="24"/>
          <w:szCs w:val="24"/>
        </w:rPr>
      </w:pPr>
      <w:del w:id="2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506 24 1 2 2 38 40 35 30 35 30</w:delText>
        </w:r>
      </w:del>
    </w:p>
    <w:p w14:paraId="3660F091" w14:textId="2D681C0E" w:rsidR="000D5A7E" w:rsidRPr="000D5A7E" w:rsidDel="00580A98" w:rsidRDefault="000D5A7E" w:rsidP="000D5A7E">
      <w:pPr>
        <w:spacing w:after="0"/>
        <w:rPr>
          <w:del w:id="2687" w:author="Sebring, Amanda J" w:date="2017-10-04T09:14:00Z"/>
          <w:rFonts w:ascii="Courier New" w:hAnsi="Courier New" w:cs="Courier New"/>
          <w:sz w:val="24"/>
          <w:szCs w:val="24"/>
        </w:rPr>
      </w:pPr>
      <w:del w:id="2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506 25 1 2 2 39 55 40 35 60 45</w:delText>
        </w:r>
      </w:del>
    </w:p>
    <w:p w14:paraId="3FF9C0D8" w14:textId="0CEED30D" w:rsidR="000D5A7E" w:rsidRPr="000D5A7E" w:rsidDel="00580A98" w:rsidRDefault="000D5A7E" w:rsidP="000D5A7E">
      <w:pPr>
        <w:spacing w:after="0"/>
        <w:rPr>
          <w:del w:id="2689" w:author="Sebring, Amanda J" w:date="2017-10-04T09:14:00Z"/>
          <w:rFonts w:ascii="Courier New" w:hAnsi="Courier New" w:cs="Courier New"/>
          <w:sz w:val="24"/>
          <w:szCs w:val="24"/>
        </w:rPr>
      </w:pPr>
      <w:del w:id="2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506 26 1 2 2 40 60 40 55 65 65</w:delText>
        </w:r>
      </w:del>
    </w:p>
    <w:p w14:paraId="6B67F3F6" w14:textId="043299BC" w:rsidR="000D5A7E" w:rsidRPr="000D5A7E" w:rsidDel="00580A98" w:rsidRDefault="000D5A7E" w:rsidP="000D5A7E">
      <w:pPr>
        <w:spacing w:after="0"/>
        <w:rPr>
          <w:del w:id="2691" w:author="Sebring, Amanda J" w:date="2017-10-04T09:14:00Z"/>
          <w:rFonts w:ascii="Courier New" w:hAnsi="Courier New" w:cs="Courier New"/>
          <w:sz w:val="24"/>
          <w:szCs w:val="24"/>
        </w:rPr>
      </w:pPr>
      <w:del w:id="2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506 27 1 2 2 41 60 65 55 50 55</w:delText>
        </w:r>
      </w:del>
    </w:p>
    <w:p w14:paraId="0E0707E0" w14:textId="58B29741" w:rsidR="000D5A7E" w:rsidRPr="000D5A7E" w:rsidDel="00580A98" w:rsidRDefault="000D5A7E" w:rsidP="000D5A7E">
      <w:pPr>
        <w:spacing w:after="0"/>
        <w:rPr>
          <w:del w:id="2693" w:author="Sebring, Amanda J" w:date="2017-10-04T09:14:00Z"/>
          <w:rFonts w:ascii="Courier New" w:hAnsi="Courier New" w:cs="Courier New"/>
          <w:sz w:val="24"/>
          <w:szCs w:val="24"/>
        </w:rPr>
      </w:pPr>
      <w:del w:id="2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506 28 1 2 2 42 55 60 60 65 60</w:delText>
        </w:r>
      </w:del>
    </w:p>
    <w:p w14:paraId="3EC5D83E" w14:textId="75B543B0" w:rsidR="000D5A7E" w:rsidRPr="000D5A7E" w:rsidDel="00580A98" w:rsidRDefault="000D5A7E" w:rsidP="000D5A7E">
      <w:pPr>
        <w:spacing w:after="0"/>
        <w:rPr>
          <w:del w:id="2695" w:author="Sebring, Amanda J" w:date="2017-10-04T09:14:00Z"/>
          <w:rFonts w:ascii="Courier New" w:hAnsi="Courier New" w:cs="Courier New"/>
          <w:sz w:val="24"/>
          <w:szCs w:val="24"/>
        </w:rPr>
      </w:pPr>
      <w:del w:id="2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506 29 1 2 2 43 60 55 65 70 60</w:delText>
        </w:r>
      </w:del>
    </w:p>
    <w:p w14:paraId="4705A162" w14:textId="075260E7" w:rsidR="000D5A7E" w:rsidRPr="000D5A7E" w:rsidDel="00580A98" w:rsidRDefault="000D5A7E" w:rsidP="000D5A7E">
      <w:pPr>
        <w:spacing w:after="0"/>
        <w:rPr>
          <w:del w:id="2697" w:author="Sebring, Amanda J" w:date="2017-10-04T09:14:00Z"/>
          <w:rFonts w:ascii="Courier New" w:hAnsi="Courier New" w:cs="Courier New"/>
          <w:sz w:val="24"/>
          <w:szCs w:val="24"/>
        </w:rPr>
      </w:pPr>
      <w:del w:id="2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506 31 1 2 2 44 45 55 50 55 60</w:delText>
        </w:r>
      </w:del>
    </w:p>
    <w:p w14:paraId="3E0D04CB" w14:textId="5045650D" w:rsidR="000D5A7E" w:rsidRPr="000D5A7E" w:rsidDel="00580A98" w:rsidRDefault="000D5A7E" w:rsidP="000D5A7E">
      <w:pPr>
        <w:spacing w:after="0"/>
        <w:rPr>
          <w:del w:id="2699" w:author="Sebring, Amanda J" w:date="2017-10-04T09:14:00Z"/>
          <w:rFonts w:ascii="Courier New" w:hAnsi="Courier New" w:cs="Courier New"/>
          <w:sz w:val="24"/>
          <w:szCs w:val="24"/>
        </w:rPr>
      </w:pPr>
      <w:del w:id="2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506 32 1 2 2 45 40 55 35 40 35</w:delText>
        </w:r>
      </w:del>
    </w:p>
    <w:p w14:paraId="147DB192" w14:textId="40339F56" w:rsidR="000D5A7E" w:rsidRPr="000D5A7E" w:rsidDel="00580A98" w:rsidRDefault="000D5A7E" w:rsidP="000D5A7E">
      <w:pPr>
        <w:spacing w:after="0"/>
        <w:rPr>
          <w:del w:id="2701" w:author="Sebring, Amanda J" w:date="2017-10-04T09:14:00Z"/>
          <w:rFonts w:ascii="Courier New" w:hAnsi="Courier New" w:cs="Courier New"/>
          <w:sz w:val="24"/>
          <w:szCs w:val="24"/>
        </w:rPr>
      </w:pPr>
      <w:del w:id="2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506 33 1 2 2 46 55 45 45 55 50</w:delText>
        </w:r>
      </w:del>
    </w:p>
    <w:p w14:paraId="3511EF01" w14:textId="6B5417F2" w:rsidR="000D5A7E" w:rsidRPr="000D5A7E" w:rsidDel="00580A98" w:rsidRDefault="000D5A7E" w:rsidP="000D5A7E">
      <w:pPr>
        <w:spacing w:after="0"/>
        <w:rPr>
          <w:del w:id="2703" w:author="Sebring, Amanda J" w:date="2017-10-04T09:14:00Z"/>
          <w:rFonts w:ascii="Courier New" w:hAnsi="Courier New" w:cs="Courier New"/>
          <w:sz w:val="24"/>
          <w:szCs w:val="24"/>
        </w:rPr>
      </w:pPr>
      <w:del w:id="2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506 34 1 2 2 47 65 60 45 60 65</w:delText>
        </w:r>
      </w:del>
    </w:p>
    <w:p w14:paraId="0C0ABF5A" w14:textId="4C5592FF" w:rsidR="000D5A7E" w:rsidRPr="000D5A7E" w:rsidDel="00580A98" w:rsidRDefault="000D5A7E" w:rsidP="000D5A7E">
      <w:pPr>
        <w:spacing w:after="0"/>
        <w:rPr>
          <w:del w:id="2705" w:author="Sebring, Amanda J" w:date="2017-10-04T09:14:00Z"/>
          <w:rFonts w:ascii="Courier New" w:hAnsi="Courier New" w:cs="Courier New"/>
          <w:sz w:val="24"/>
          <w:szCs w:val="24"/>
        </w:rPr>
      </w:pPr>
      <w:del w:id="2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506 35 1 2 2 48 40 55 40 35 30</w:delText>
        </w:r>
      </w:del>
    </w:p>
    <w:p w14:paraId="135B85D6" w14:textId="1B8CA5EB" w:rsidR="000D5A7E" w:rsidRPr="000D5A7E" w:rsidDel="00580A98" w:rsidRDefault="000D5A7E" w:rsidP="000D5A7E">
      <w:pPr>
        <w:spacing w:after="0"/>
        <w:rPr>
          <w:del w:id="2707" w:author="Sebring, Amanda J" w:date="2017-10-04T09:14:00Z"/>
          <w:rFonts w:ascii="Courier New" w:hAnsi="Courier New" w:cs="Courier New"/>
          <w:sz w:val="24"/>
          <w:szCs w:val="24"/>
        </w:rPr>
      </w:pPr>
      <w:del w:id="2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506 36 1 2 2 49 60 40 55 60 65</w:delText>
        </w:r>
      </w:del>
    </w:p>
    <w:p w14:paraId="392A27AD" w14:textId="2A36C984" w:rsidR="000D5A7E" w:rsidRPr="000D5A7E" w:rsidDel="00580A98" w:rsidRDefault="000D5A7E" w:rsidP="000D5A7E">
      <w:pPr>
        <w:spacing w:after="0"/>
        <w:rPr>
          <w:del w:id="2709" w:author="Sebring, Amanda J" w:date="2017-10-04T09:14:00Z"/>
          <w:rFonts w:ascii="Courier New" w:hAnsi="Courier New" w:cs="Courier New"/>
          <w:sz w:val="24"/>
          <w:szCs w:val="24"/>
        </w:rPr>
      </w:pPr>
      <w:del w:id="2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506 41 1 2 2 50 60 55 40 45 35</w:delText>
        </w:r>
      </w:del>
    </w:p>
    <w:p w14:paraId="2140F5E3" w14:textId="586C386C" w:rsidR="000D5A7E" w:rsidRPr="000D5A7E" w:rsidDel="00580A98" w:rsidRDefault="000D5A7E" w:rsidP="000D5A7E">
      <w:pPr>
        <w:spacing w:after="0"/>
        <w:rPr>
          <w:del w:id="2711" w:author="Sebring, Amanda J" w:date="2017-10-04T09:14:00Z"/>
          <w:rFonts w:ascii="Courier New" w:hAnsi="Courier New" w:cs="Courier New"/>
          <w:sz w:val="24"/>
          <w:szCs w:val="24"/>
        </w:rPr>
      </w:pPr>
      <w:del w:id="2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506 44 1 2 2 51 35 55 25 30 25</w:delText>
        </w:r>
      </w:del>
    </w:p>
    <w:p w14:paraId="5425B75E" w14:textId="60640F00" w:rsidR="000D5A7E" w:rsidRPr="000D5A7E" w:rsidDel="00580A98" w:rsidRDefault="000D5A7E" w:rsidP="000D5A7E">
      <w:pPr>
        <w:spacing w:after="0"/>
        <w:rPr>
          <w:del w:id="2713" w:author="Sebring, Amanda J" w:date="2017-10-04T09:14:00Z"/>
          <w:rFonts w:ascii="Courier New" w:hAnsi="Courier New" w:cs="Courier New"/>
          <w:sz w:val="24"/>
          <w:szCs w:val="24"/>
        </w:rPr>
      </w:pPr>
      <w:del w:id="2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506 45 1 2 2 52 40 65 40 35 35</w:delText>
        </w:r>
      </w:del>
    </w:p>
    <w:p w14:paraId="45F869F0" w14:textId="363F0C78" w:rsidR="000D5A7E" w:rsidRPr="000D5A7E" w:rsidDel="00580A98" w:rsidRDefault="000D5A7E" w:rsidP="000D5A7E">
      <w:pPr>
        <w:spacing w:after="0"/>
        <w:rPr>
          <w:del w:id="2715" w:author="Sebring, Amanda J" w:date="2017-10-04T09:14:00Z"/>
          <w:rFonts w:ascii="Courier New" w:hAnsi="Courier New" w:cs="Courier New"/>
          <w:sz w:val="24"/>
          <w:szCs w:val="24"/>
        </w:rPr>
      </w:pPr>
      <w:del w:id="2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506 47 1 2 2 53 55 50 45 40 40</w:delText>
        </w:r>
      </w:del>
    </w:p>
    <w:p w14:paraId="6604FF64" w14:textId="2003643B" w:rsidR="000D5A7E" w:rsidRPr="000D5A7E" w:rsidDel="00580A98" w:rsidRDefault="000D5A7E" w:rsidP="000D5A7E">
      <w:pPr>
        <w:spacing w:after="0"/>
        <w:rPr>
          <w:del w:id="2717" w:author="Sebring, Amanda J" w:date="2017-10-04T09:14:00Z"/>
          <w:rFonts w:ascii="Courier New" w:hAnsi="Courier New" w:cs="Courier New"/>
          <w:sz w:val="24"/>
          <w:szCs w:val="24"/>
        </w:rPr>
      </w:pPr>
      <w:del w:id="2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506 48 1 2 2 54 60 50 55 65 45</w:delText>
        </w:r>
      </w:del>
    </w:p>
    <w:p w14:paraId="68C68C0C" w14:textId="67DC15B2" w:rsidR="000D5A7E" w:rsidRPr="000D5A7E" w:rsidDel="00580A98" w:rsidRDefault="000D5A7E" w:rsidP="000D5A7E">
      <w:pPr>
        <w:spacing w:after="0"/>
        <w:rPr>
          <w:del w:id="2719" w:author="Sebring, Amanda J" w:date="2017-10-04T09:14:00Z"/>
          <w:rFonts w:ascii="Courier New" w:hAnsi="Courier New" w:cs="Courier New"/>
          <w:sz w:val="24"/>
          <w:szCs w:val="24"/>
        </w:rPr>
      </w:pPr>
      <w:del w:id="2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506 49 1 2 2 55 65 60 55 60 60</w:delText>
        </w:r>
      </w:del>
    </w:p>
    <w:p w14:paraId="23F797B4" w14:textId="0E02B41C" w:rsidR="000D5A7E" w:rsidRPr="000D5A7E" w:rsidDel="00580A98" w:rsidRDefault="000D5A7E" w:rsidP="000D5A7E">
      <w:pPr>
        <w:spacing w:after="0"/>
        <w:rPr>
          <w:del w:id="2721" w:author="Sebring, Amanda J" w:date="2017-10-04T09:14:00Z"/>
          <w:rFonts w:ascii="Courier New" w:hAnsi="Courier New" w:cs="Courier New"/>
          <w:sz w:val="24"/>
          <w:szCs w:val="24"/>
        </w:rPr>
      </w:pPr>
      <w:del w:id="2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506 51 1 2 2 56 40 55 35 30 35</w:delText>
        </w:r>
      </w:del>
    </w:p>
    <w:p w14:paraId="6C83AB15" w14:textId="3D13A4F0" w:rsidR="000D5A7E" w:rsidRPr="000D5A7E" w:rsidDel="00580A98" w:rsidRDefault="000D5A7E" w:rsidP="000D5A7E">
      <w:pPr>
        <w:spacing w:after="0"/>
        <w:rPr>
          <w:del w:id="2723" w:author="Sebring, Amanda J" w:date="2017-10-04T09:14:00Z"/>
          <w:rFonts w:ascii="Courier New" w:hAnsi="Courier New" w:cs="Courier New"/>
          <w:sz w:val="24"/>
          <w:szCs w:val="24"/>
        </w:rPr>
      </w:pPr>
      <w:del w:id="2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506 53 1 2 2 57 60 45 55 60 60</w:delText>
        </w:r>
      </w:del>
    </w:p>
    <w:p w14:paraId="1247248A" w14:textId="07ECE62C" w:rsidR="000D5A7E" w:rsidRPr="000D5A7E" w:rsidDel="00580A98" w:rsidRDefault="000D5A7E" w:rsidP="000D5A7E">
      <w:pPr>
        <w:spacing w:after="0"/>
        <w:rPr>
          <w:del w:id="2725" w:author="Sebring, Amanda J" w:date="2017-10-04T09:14:00Z"/>
          <w:rFonts w:ascii="Courier New" w:hAnsi="Courier New" w:cs="Courier New"/>
          <w:sz w:val="24"/>
          <w:szCs w:val="24"/>
        </w:rPr>
      </w:pPr>
      <w:del w:id="2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506 55 1 2 2 58 60 65 40 55 50</w:delText>
        </w:r>
      </w:del>
    </w:p>
    <w:p w14:paraId="4E5188CA" w14:textId="08B502A9" w:rsidR="000D5A7E" w:rsidRPr="000D5A7E" w:rsidDel="00580A98" w:rsidRDefault="000D5A7E" w:rsidP="000D5A7E">
      <w:pPr>
        <w:spacing w:after="0"/>
        <w:rPr>
          <w:del w:id="2727" w:author="Sebring, Amanda J" w:date="2017-10-04T09:14:00Z"/>
          <w:rFonts w:ascii="Courier New" w:hAnsi="Courier New" w:cs="Courier New"/>
          <w:sz w:val="24"/>
          <w:szCs w:val="24"/>
        </w:rPr>
      </w:pPr>
      <w:del w:id="2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506 56 1 2 2 59 55 70 45 50 40</w:delText>
        </w:r>
      </w:del>
    </w:p>
    <w:p w14:paraId="28F9923D" w14:textId="153B6883" w:rsidR="000D5A7E" w:rsidRPr="000D5A7E" w:rsidDel="00580A98" w:rsidRDefault="000D5A7E" w:rsidP="000D5A7E">
      <w:pPr>
        <w:spacing w:after="0"/>
        <w:rPr>
          <w:del w:id="2729" w:author="Sebring, Amanda J" w:date="2017-10-04T09:14:00Z"/>
          <w:rFonts w:ascii="Courier New" w:hAnsi="Courier New" w:cs="Courier New"/>
          <w:sz w:val="24"/>
          <w:szCs w:val="24"/>
        </w:rPr>
      </w:pPr>
      <w:del w:id="2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506 57 1 2 2 60 40 55 35 60 55</w:delText>
        </w:r>
      </w:del>
    </w:p>
    <w:p w14:paraId="096BF45F" w14:textId="2D91BB52" w:rsidR="000D5A7E" w:rsidRPr="000D5A7E" w:rsidDel="00580A98" w:rsidRDefault="000D5A7E" w:rsidP="000D5A7E">
      <w:pPr>
        <w:spacing w:after="0"/>
        <w:rPr>
          <w:del w:id="2731" w:author="Sebring, Amanda J" w:date="2017-10-04T09:14:00Z"/>
          <w:rFonts w:ascii="Courier New" w:hAnsi="Courier New" w:cs="Courier New"/>
          <w:sz w:val="24"/>
          <w:szCs w:val="24"/>
        </w:rPr>
      </w:pPr>
      <w:del w:id="2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506 58 1 2 2 61 55 40 45 55 50</w:delText>
        </w:r>
      </w:del>
    </w:p>
    <w:p w14:paraId="0D8A9B8F" w14:textId="1116261F" w:rsidR="000D5A7E" w:rsidRPr="000D5A7E" w:rsidDel="00580A98" w:rsidRDefault="000D5A7E" w:rsidP="000D5A7E">
      <w:pPr>
        <w:spacing w:after="0"/>
        <w:rPr>
          <w:del w:id="2733" w:author="Sebring, Amanda J" w:date="2017-10-04T09:14:00Z"/>
          <w:rFonts w:ascii="Courier New" w:hAnsi="Courier New" w:cs="Courier New"/>
          <w:sz w:val="24"/>
          <w:szCs w:val="24"/>
        </w:rPr>
      </w:pPr>
      <w:del w:id="2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506 59 1 2 2 62 65 55 60 65 55</w:delText>
        </w:r>
      </w:del>
    </w:p>
    <w:p w14:paraId="197E7586" w14:textId="23764122" w:rsidR="000D5A7E" w:rsidRPr="000D5A7E" w:rsidDel="00580A98" w:rsidRDefault="000D5A7E" w:rsidP="000D5A7E">
      <w:pPr>
        <w:spacing w:after="0"/>
        <w:rPr>
          <w:del w:id="2735" w:author="Sebring, Amanda J" w:date="2017-10-04T09:14:00Z"/>
          <w:rFonts w:ascii="Courier New" w:hAnsi="Courier New" w:cs="Courier New"/>
          <w:sz w:val="24"/>
          <w:szCs w:val="24"/>
        </w:rPr>
      </w:pPr>
      <w:del w:id="2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506 60 1 2 2 63 75 45 60 65 60</w:delText>
        </w:r>
      </w:del>
    </w:p>
    <w:p w14:paraId="236F4E7A" w14:textId="3DA35043" w:rsidR="000D5A7E" w:rsidRPr="000D5A7E" w:rsidDel="00580A98" w:rsidRDefault="000D5A7E" w:rsidP="000D5A7E">
      <w:pPr>
        <w:spacing w:after="0"/>
        <w:rPr>
          <w:del w:id="2737" w:author="Sebring, Amanda J" w:date="2017-10-04T09:14:00Z"/>
          <w:rFonts w:ascii="Courier New" w:hAnsi="Courier New" w:cs="Courier New"/>
          <w:sz w:val="24"/>
          <w:szCs w:val="24"/>
        </w:rPr>
      </w:pPr>
      <w:del w:id="2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506 61 1 2 2 64 60 65 35 30 30</w:delText>
        </w:r>
      </w:del>
    </w:p>
    <w:p w14:paraId="00226C06" w14:textId="7C366088" w:rsidR="000D5A7E" w:rsidRPr="000D5A7E" w:rsidDel="00580A98" w:rsidRDefault="000D5A7E" w:rsidP="000D5A7E">
      <w:pPr>
        <w:spacing w:after="0"/>
        <w:rPr>
          <w:del w:id="2739" w:author="Sebring, Amanda J" w:date="2017-10-04T09:14:00Z"/>
          <w:rFonts w:ascii="Courier New" w:hAnsi="Courier New" w:cs="Courier New"/>
          <w:sz w:val="24"/>
          <w:szCs w:val="24"/>
        </w:rPr>
      </w:pPr>
      <w:del w:id="2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506 62 1 2 2 65 40 65 35 30 25</w:delText>
        </w:r>
      </w:del>
    </w:p>
    <w:p w14:paraId="4396E384" w14:textId="346184D5" w:rsidR="000D5A7E" w:rsidRPr="000D5A7E" w:rsidDel="00580A98" w:rsidRDefault="000D5A7E" w:rsidP="000D5A7E">
      <w:pPr>
        <w:spacing w:after="0"/>
        <w:rPr>
          <w:del w:id="2741" w:author="Sebring, Amanda J" w:date="2017-10-04T09:14:00Z"/>
          <w:rFonts w:ascii="Courier New" w:hAnsi="Courier New" w:cs="Courier New"/>
          <w:sz w:val="24"/>
          <w:szCs w:val="24"/>
        </w:rPr>
      </w:pPr>
      <w:del w:id="2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506 63 1 2 2 66 40 55 30 30 25</w:delText>
        </w:r>
      </w:del>
    </w:p>
    <w:p w14:paraId="0EA327C8" w14:textId="3B0B85F9" w:rsidR="000D5A7E" w:rsidRPr="000D5A7E" w:rsidDel="00580A98" w:rsidRDefault="000D5A7E" w:rsidP="000D5A7E">
      <w:pPr>
        <w:spacing w:after="0"/>
        <w:rPr>
          <w:del w:id="2743" w:author="Sebring, Amanda J" w:date="2017-10-04T09:14:00Z"/>
          <w:rFonts w:ascii="Courier New" w:hAnsi="Courier New" w:cs="Courier New"/>
          <w:sz w:val="24"/>
          <w:szCs w:val="24"/>
        </w:rPr>
      </w:pPr>
      <w:del w:id="2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506 64 1 2 2 67 40 40 30 25 20</w:delText>
        </w:r>
      </w:del>
    </w:p>
    <w:p w14:paraId="2439E9F1" w14:textId="05A1D19B" w:rsidR="000D5A7E" w:rsidRPr="000D5A7E" w:rsidDel="00580A98" w:rsidRDefault="000D5A7E" w:rsidP="000D5A7E">
      <w:pPr>
        <w:spacing w:after="0"/>
        <w:rPr>
          <w:del w:id="2745" w:author="Sebring, Amanda J" w:date="2017-10-04T09:14:00Z"/>
          <w:rFonts w:ascii="Courier New" w:hAnsi="Courier New" w:cs="Courier New"/>
          <w:sz w:val="24"/>
          <w:szCs w:val="24"/>
        </w:rPr>
      </w:pPr>
      <w:del w:id="2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506 66 1 2 2 68 55 40 35 35 30</w:delText>
        </w:r>
      </w:del>
    </w:p>
    <w:p w14:paraId="5CD08490" w14:textId="1F0DBF34" w:rsidR="000D5A7E" w:rsidRPr="000D5A7E" w:rsidDel="00580A98" w:rsidRDefault="000D5A7E" w:rsidP="000D5A7E">
      <w:pPr>
        <w:spacing w:after="0"/>
        <w:rPr>
          <w:del w:id="2747" w:author="Sebring, Amanda J" w:date="2017-10-04T09:14:00Z"/>
          <w:rFonts w:ascii="Courier New" w:hAnsi="Courier New" w:cs="Courier New"/>
          <w:sz w:val="24"/>
          <w:szCs w:val="24"/>
        </w:rPr>
      </w:pPr>
      <w:del w:id="2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506 67 1 2 2 69 65 60 60 65 55</w:delText>
        </w:r>
      </w:del>
    </w:p>
    <w:p w14:paraId="467A6320" w14:textId="003682D6" w:rsidR="000D5A7E" w:rsidRPr="000D5A7E" w:rsidDel="00580A98" w:rsidRDefault="000D5A7E" w:rsidP="000D5A7E">
      <w:pPr>
        <w:spacing w:after="0"/>
        <w:rPr>
          <w:del w:id="2749" w:author="Sebring, Amanda J" w:date="2017-10-04T09:14:00Z"/>
          <w:rFonts w:ascii="Courier New" w:hAnsi="Courier New" w:cs="Courier New"/>
          <w:sz w:val="24"/>
          <w:szCs w:val="24"/>
        </w:rPr>
      </w:pPr>
      <w:del w:id="2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506 68 1 2 2 70 55 55 45 50 55</w:delText>
        </w:r>
      </w:del>
    </w:p>
    <w:p w14:paraId="6039A228" w14:textId="083163F1" w:rsidR="000D5A7E" w:rsidRPr="000D5A7E" w:rsidDel="00580A98" w:rsidRDefault="000D5A7E" w:rsidP="000D5A7E">
      <w:pPr>
        <w:spacing w:after="0"/>
        <w:rPr>
          <w:del w:id="2751" w:author="Sebring, Amanda J" w:date="2017-10-04T09:14:00Z"/>
          <w:rFonts w:ascii="Courier New" w:hAnsi="Courier New" w:cs="Courier New"/>
          <w:sz w:val="24"/>
          <w:szCs w:val="24"/>
        </w:rPr>
      </w:pPr>
      <w:del w:id="2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506 69 1 2 2 71 60 55 55 60 50</w:delText>
        </w:r>
      </w:del>
    </w:p>
    <w:p w14:paraId="1E0EC913" w14:textId="7BD5EFE9" w:rsidR="000D5A7E" w:rsidRPr="000D5A7E" w:rsidDel="00580A98" w:rsidRDefault="000D5A7E" w:rsidP="000D5A7E">
      <w:pPr>
        <w:spacing w:after="0"/>
        <w:rPr>
          <w:del w:id="2753" w:author="Sebring, Amanda J" w:date="2017-10-04T09:14:00Z"/>
          <w:rFonts w:ascii="Courier New" w:hAnsi="Courier New" w:cs="Courier New"/>
          <w:sz w:val="24"/>
          <w:szCs w:val="24"/>
        </w:rPr>
      </w:pPr>
      <w:del w:id="2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506 71 1 2 2 72 40 60 40 60 40</w:delText>
        </w:r>
      </w:del>
    </w:p>
    <w:p w14:paraId="3844B100" w14:textId="15FF1CAF" w:rsidR="000D5A7E" w:rsidRPr="000D5A7E" w:rsidDel="00580A98" w:rsidRDefault="000D5A7E" w:rsidP="000D5A7E">
      <w:pPr>
        <w:spacing w:after="0"/>
        <w:rPr>
          <w:del w:id="2755" w:author="Sebring, Amanda J" w:date="2017-10-04T09:14:00Z"/>
          <w:rFonts w:ascii="Courier New" w:hAnsi="Courier New" w:cs="Courier New"/>
          <w:sz w:val="24"/>
          <w:szCs w:val="24"/>
        </w:rPr>
      </w:pPr>
      <w:del w:id="2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506 72 1 2 2 73 60 45 55 60 55</w:delText>
        </w:r>
      </w:del>
    </w:p>
    <w:p w14:paraId="3E471156" w14:textId="3FAA8149" w:rsidR="000D5A7E" w:rsidRPr="000D5A7E" w:rsidDel="00580A98" w:rsidRDefault="000D5A7E" w:rsidP="000D5A7E">
      <w:pPr>
        <w:spacing w:after="0"/>
        <w:rPr>
          <w:del w:id="2757" w:author="Sebring, Amanda J" w:date="2017-10-04T09:14:00Z"/>
          <w:rFonts w:ascii="Courier New" w:hAnsi="Courier New" w:cs="Courier New"/>
          <w:sz w:val="24"/>
          <w:szCs w:val="24"/>
        </w:rPr>
      </w:pPr>
      <w:del w:id="2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506 73 1 2 2 74 70 45 55 60 50</w:delText>
        </w:r>
      </w:del>
    </w:p>
    <w:p w14:paraId="4770DCE5" w14:textId="1536A45C" w:rsidR="000D5A7E" w:rsidRPr="000D5A7E" w:rsidDel="00580A98" w:rsidRDefault="000D5A7E" w:rsidP="000D5A7E">
      <w:pPr>
        <w:spacing w:after="0"/>
        <w:rPr>
          <w:del w:id="2759" w:author="Sebring, Amanda J" w:date="2017-10-04T09:14:00Z"/>
          <w:rFonts w:ascii="Courier New" w:hAnsi="Courier New" w:cs="Courier New"/>
          <w:sz w:val="24"/>
          <w:szCs w:val="24"/>
        </w:rPr>
      </w:pPr>
      <w:del w:id="2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506 74 1 2 2 75 55 60 55 70 65</w:delText>
        </w:r>
      </w:del>
    </w:p>
    <w:p w14:paraId="4FD71010" w14:textId="3DE910F3" w:rsidR="000D5A7E" w:rsidRPr="000D5A7E" w:rsidDel="00580A98" w:rsidRDefault="000D5A7E" w:rsidP="000D5A7E">
      <w:pPr>
        <w:spacing w:after="0"/>
        <w:rPr>
          <w:del w:id="2761" w:author="Sebring, Amanda J" w:date="2017-10-04T09:14:00Z"/>
          <w:rFonts w:ascii="Courier New" w:hAnsi="Courier New" w:cs="Courier New"/>
          <w:sz w:val="24"/>
          <w:szCs w:val="24"/>
        </w:rPr>
      </w:pPr>
      <w:del w:id="2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506 75 1 2 2 76 55 65 45 40 35</w:delText>
        </w:r>
      </w:del>
    </w:p>
    <w:p w14:paraId="08900B9C" w14:textId="69890CCF" w:rsidR="000D5A7E" w:rsidRPr="000D5A7E" w:rsidDel="00580A98" w:rsidRDefault="000D5A7E" w:rsidP="000D5A7E">
      <w:pPr>
        <w:spacing w:after="0"/>
        <w:rPr>
          <w:del w:id="2763" w:author="Sebring, Amanda J" w:date="2017-10-04T09:14:00Z"/>
          <w:rFonts w:ascii="Courier New" w:hAnsi="Courier New" w:cs="Courier New"/>
          <w:sz w:val="24"/>
          <w:szCs w:val="24"/>
        </w:rPr>
      </w:pPr>
      <w:del w:id="2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506 77 1 2 2 77 45 55 40 55 50</w:delText>
        </w:r>
      </w:del>
    </w:p>
    <w:p w14:paraId="191A1253" w14:textId="6EEB4754" w:rsidR="000D5A7E" w:rsidRPr="000D5A7E" w:rsidDel="00580A98" w:rsidRDefault="000D5A7E" w:rsidP="000D5A7E">
      <w:pPr>
        <w:spacing w:after="0"/>
        <w:rPr>
          <w:del w:id="2765" w:author="Sebring, Amanda J" w:date="2017-10-04T09:14:00Z"/>
          <w:rFonts w:ascii="Courier New" w:hAnsi="Courier New" w:cs="Courier New"/>
          <w:sz w:val="24"/>
          <w:szCs w:val="24"/>
        </w:rPr>
      </w:pPr>
      <w:del w:id="2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506 78 1 2 2 78 55 45 40 55 40</w:delText>
        </w:r>
      </w:del>
    </w:p>
    <w:p w14:paraId="183DCBE7" w14:textId="7F7F4862" w:rsidR="000D5A7E" w:rsidRPr="000D5A7E" w:rsidDel="00580A98" w:rsidRDefault="000D5A7E" w:rsidP="000D5A7E">
      <w:pPr>
        <w:spacing w:after="0"/>
        <w:rPr>
          <w:del w:id="2767" w:author="Sebring, Amanda J" w:date="2017-10-04T09:14:00Z"/>
          <w:rFonts w:ascii="Courier New" w:hAnsi="Courier New" w:cs="Courier New"/>
          <w:sz w:val="24"/>
          <w:szCs w:val="24"/>
        </w:rPr>
      </w:pPr>
      <w:del w:id="2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506 79 1 2 2 79 70 65 55 65 60</w:delText>
        </w:r>
      </w:del>
    </w:p>
    <w:p w14:paraId="15C416EA" w14:textId="5D935167" w:rsidR="000D5A7E" w:rsidRPr="000D5A7E" w:rsidDel="00580A98" w:rsidRDefault="000D5A7E" w:rsidP="000D5A7E">
      <w:pPr>
        <w:spacing w:after="0"/>
        <w:rPr>
          <w:del w:id="2769" w:author="Sebring, Amanda J" w:date="2017-10-04T09:14:00Z"/>
          <w:rFonts w:ascii="Courier New" w:hAnsi="Courier New" w:cs="Courier New"/>
          <w:sz w:val="24"/>
          <w:szCs w:val="24"/>
        </w:rPr>
      </w:pPr>
      <w:del w:id="2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506 80 1 2 2 80 60 55 45 40 45</w:delText>
        </w:r>
      </w:del>
    </w:p>
    <w:p w14:paraId="1EAFD91D" w14:textId="54CCCF91" w:rsidR="000D5A7E" w:rsidRPr="000D5A7E" w:rsidDel="00580A98" w:rsidRDefault="000D5A7E" w:rsidP="000D5A7E">
      <w:pPr>
        <w:spacing w:after="0"/>
        <w:rPr>
          <w:del w:id="2771" w:author="Sebring, Amanda J" w:date="2017-10-04T09:14:00Z"/>
          <w:rFonts w:ascii="Courier New" w:hAnsi="Courier New" w:cs="Courier New"/>
          <w:sz w:val="24"/>
          <w:szCs w:val="24"/>
        </w:rPr>
      </w:pPr>
      <w:del w:id="2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506 00 1 0 0 00 35 30 45 60 55</w:delText>
        </w:r>
      </w:del>
    </w:p>
    <w:p w14:paraId="5B28F9A9" w14:textId="5366A355" w:rsidR="000D5A7E" w:rsidRPr="000D5A7E" w:rsidDel="00580A98" w:rsidRDefault="000D5A7E" w:rsidP="000D5A7E">
      <w:pPr>
        <w:spacing w:after="0"/>
        <w:rPr>
          <w:del w:id="2773" w:author="Sebring, Amanda J" w:date="2017-10-04T09:14:00Z"/>
          <w:rFonts w:ascii="Courier New" w:hAnsi="Courier New" w:cs="Courier New"/>
          <w:sz w:val="24"/>
          <w:szCs w:val="24"/>
        </w:rPr>
      </w:pPr>
      <w:del w:id="2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506 02 1 2 3 01 35 40 30 45 30</w:delText>
        </w:r>
      </w:del>
    </w:p>
    <w:p w14:paraId="4DFEB737" w14:textId="1E266335" w:rsidR="000D5A7E" w:rsidRPr="000D5A7E" w:rsidDel="00580A98" w:rsidRDefault="000D5A7E" w:rsidP="000D5A7E">
      <w:pPr>
        <w:spacing w:after="0"/>
        <w:rPr>
          <w:del w:id="2775" w:author="Sebring, Amanda J" w:date="2017-10-04T09:14:00Z"/>
          <w:rFonts w:ascii="Courier New" w:hAnsi="Courier New" w:cs="Courier New"/>
          <w:sz w:val="24"/>
          <w:szCs w:val="24"/>
        </w:rPr>
      </w:pPr>
      <w:del w:id="2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506 04 1 2 3 02 55 40 35 55 50</w:delText>
        </w:r>
      </w:del>
    </w:p>
    <w:p w14:paraId="3FC78542" w14:textId="66573745" w:rsidR="000D5A7E" w:rsidRPr="000D5A7E" w:rsidDel="00580A98" w:rsidRDefault="000D5A7E" w:rsidP="000D5A7E">
      <w:pPr>
        <w:spacing w:after="0"/>
        <w:rPr>
          <w:del w:id="2777" w:author="Sebring, Amanda J" w:date="2017-10-04T09:14:00Z"/>
          <w:rFonts w:ascii="Courier New" w:hAnsi="Courier New" w:cs="Courier New"/>
          <w:sz w:val="24"/>
          <w:szCs w:val="24"/>
        </w:rPr>
      </w:pPr>
      <w:del w:id="2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506 09 1 2 3 03 30 35 25 30 35</w:delText>
        </w:r>
      </w:del>
    </w:p>
    <w:p w14:paraId="64500B5E" w14:textId="2EAE0877" w:rsidR="000D5A7E" w:rsidRPr="000D5A7E" w:rsidDel="00580A98" w:rsidRDefault="000D5A7E" w:rsidP="000D5A7E">
      <w:pPr>
        <w:spacing w:after="0"/>
        <w:rPr>
          <w:del w:id="2779" w:author="Sebring, Amanda J" w:date="2017-10-04T09:14:00Z"/>
          <w:rFonts w:ascii="Courier New" w:hAnsi="Courier New" w:cs="Courier New"/>
          <w:sz w:val="24"/>
          <w:szCs w:val="24"/>
        </w:rPr>
      </w:pPr>
      <w:del w:id="2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506 11 1 2 3 04 55 55 40 65 60</w:delText>
        </w:r>
      </w:del>
    </w:p>
    <w:p w14:paraId="6DD0FF8B" w14:textId="7933E609" w:rsidR="000D5A7E" w:rsidRPr="000D5A7E" w:rsidDel="00580A98" w:rsidRDefault="000D5A7E" w:rsidP="000D5A7E">
      <w:pPr>
        <w:spacing w:after="0"/>
        <w:rPr>
          <w:del w:id="2781" w:author="Sebring, Amanda J" w:date="2017-10-04T09:14:00Z"/>
          <w:rFonts w:ascii="Courier New" w:hAnsi="Courier New" w:cs="Courier New"/>
          <w:sz w:val="24"/>
          <w:szCs w:val="24"/>
        </w:rPr>
      </w:pPr>
      <w:del w:id="2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506 22 1 2 3 05 40 65 55 45 40</w:delText>
        </w:r>
      </w:del>
    </w:p>
    <w:p w14:paraId="05E87501" w14:textId="245E0730" w:rsidR="000D5A7E" w:rsidRPr="000D5A7E" w:rsidDel="00580A98" w:rsidRDefault="000D5A7E" w:rsidP="000D5A7E">
      <w:pPr>
        <w:spacing w:after="0"/>
        <w:rPr>
          <w:del w:id="2783" w:author="Sebring, Amanda J" w:date="2017-10-04T09:14:00Z"/>
          <w:rFonts w:ascii="Courier New" w:hAnsi="Courier New" w:cs="Courier New"/>
          <w:sz w:val="24"/>
          <w:szCs w:val="24"/>
        </w:rPr>
      </w:pPr>
      <w:del w:id="2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506 39 1 2 3 06 55 50 40 55 45</w:delText>
        </w:r>
      </w:del>
    </w:p>
    <w:p w14:paraId="41DD646E" w14:textId="192BBF91" w:rsidR="000D5A7E" w:rsidRPr="000D5A7E" w:rsidDel="00580A98" w:rsidRDefault="000D5A7E" w:rsidP="000D5A7E">
      <w:pPr>
        <w:spacing w:after="0"/>
        <w:rPr>
          <w:del w:id="2785" w:author="Sebring, Amanda J" w:date="2017-10-04T09:14:00Z"/>
          <w:rFonts w:ascii="Courier New" w:hAnsi="Courier New" w:cs="Courier New"/>
          <w:sz w:val="24"/>
          <w:szCs w:val="24"/>
        </w:rPr>
      </w:pPr>
      <w:del w:id="2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506 40 1 2 3 07 60 55 40 65 55</w:delText>
        </w:r>
      </w:del>
    </w:p>
    <w:p w14:paraId="6562AB39" w14:textId="26D3CDD8" w:rsidR="000D5A7E" w:rsidRPr="000D5A7E" w:rsidDel="00580A98" w:rsidRDefault="000D5A7E" w:rsidP="000D5A7E">
      <w:pPr>
        <w:spacing w:after="0"/>
        <w:rPr>
          <w:del w:id="2787" w:author="Sebring, Amanda J" w:date="2017-10-04T09:14:00Z"/>
          <w:rFonts w:ascii="Courier New" w:hAnsi="Courier New" w:cs="Courier New"/>
          <w:sz w:val="24"/>
          <w:szCs w:val="24"/>
        </w:rPr>
      </w:pPr>
      <w:del w:id="2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506 46 1 2 3 08 40 55 45 40 30</w:delText>
        </w:r>
      </w:del>
    </w:p>
    <w:p w14:paraId="154F8CB1" w14:textId="7E1C19A3" w:rsidR="000D5A7E" w:rsidRPr="000D5A7E" w:rsidDel="00580A98" w:rsidRDefault="000D5A7E" w:rsidP="000D5A7E">
      <w:pPr>
        <w:spacing w:after="0"/>
        <w:rPr>
          <w:del w:id="2789" w:author="Sebring, Amanda J" w:date="2017-10-04T09:14:00Z"/>
          <w:rFonts w:ascii="Courier New" w:hAnsi="Courier New" w:cs="Courier New"/>
          <w:sz w:val="24"/>
          <w:szCs w:val="24"/>
        </w:rPr>
      </w:pPr>
      <w:del w:id="2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506 13 1 2 3 09 45 40 45 50 55</w:delText>
        </w:r>
      </w:del>
    </w:p>
    <w:p w14:paraId="27D513C1" w14:textId="6CB91373" w:rsidR="000D5A7E" w:rsidRPr="000D5A7E" w:rsidDel="00580A98" w:rsidRDefault="000D5A7E" w:rsidP="000D5A7E">
      <w:pPr>
        <w:spacing w:after="0"/>
        <w:rPr>
          <w:del w:id="2791" w:author="Sebring, Amanda J" w:date="2017-10-04T09:14:00Z"/>
          <w:rFonts w:ascii="Courier New" w:hAnsi="Courier New" w:cs="Courier New"/>
          <w:sz w:val="24"/>
          <w:szCs w:val="24"/>
        </w:rPr>
      </w:pPr>
      <w:del w:id="2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506 76 1 2 3 10 35 65 45 40 30</w:delText>
        </w:r>
      </w:del>
    </w:p>
    <w:p w14:paraId="3463A875" w14:textId="1D557F62" w:rsidR="000D5A7E" w:rsidRPr="000D5A7E" w:rsidDel="00580A98" w:rsidRDefault="000D5A7E" w:rsidP="000D5A7E">
      <w:pPr>
        <w:spacing w:after="0"/>
        <w:rPr>
          <w:del w:id="2793" w:author="Sebring, Amanda J" w:date="2017-10-04T09:14:00Z"/>
          <w:rFonts w:ascii="Courier New" w:hAnsi="Courier New" w:cs="Courier New"/>
          <w:sz w:val="24"/>
          <w:szCs w:val="24"/>
        </w:rPr>
      </w:pPr>
      <w:del w:id="2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506 43 1 2 3 11 35 55 35 40 30</w:delText>
        </w:r>
      </w:del>
    </w:p>
    <w:p w14:paraId="6E426612" w14:textId="6C39A334" w:rsidR="000D5A7E" w:rsidRPr="000D5A7E" w:rsidDel="00580A98" w:rsidRDefault="000D5A7E" w:rsidP="000D5A7E">
      <w:pPr>
        <w:spacing w:after="0"/>
        <w:rPr>
          <w:del w:id="2795" w:author="Sebring, Amanda J" w:date="2017-10-04T09:14:00Z"/>
          <w:rFonts w:ascii="Courier New" w:hAnsi="Courier New" w:cs="Courier New"/>
          <w:sz w:val="24"/>
          <w:szCs w:val="24"/>
        </w:rPr>
      </w:pPr>
      <w:del w:id="2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506 54 1 2 3 12 55 60 40 35 40</w:delText>
        </w:r>
      </w:del>
    </w:p>
    <w:p w14:paraId="0452AB04" w14:textId="6A0557AF" w:rsidR="000D5A7E" w:rsidRPr="000D5A7E" w:rsidDel="00580A98" w:rsidRDefault="000D5A7E" w:rsidP="000D5A7E">
      <w:pPr>
        <w:spacing w:after="0"/>
        <w:rPr>
          <w:del w:id="2797" w:author="Sebring, Amanda J" w:date="2017-10-04T09:14:00Z"/>
          <w:rFonts w:ascii="Courier New" w:hAnsi="Courier New" w:cs="Courier New"/>
          <w:sz w:val="24"/>
          <w:szCs w:val="24"/>
        </w:rPr>
      </w:pPr>
      <w:del w:id="2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506 01 1 2 3 13 60 65 40 60 55</w:delText>
        </w:r>
      </w:del>
    </w:p>
    <w:p w14:paraId="72777046" w14:textId="601F2C90" w:rsidR="000D5A7E" w:rsidRPr="000D5A7E" w:rsidDel="00580A98" w:rsidRDefault="000D5A7E" w:rsidP="000D5A7E">
      <w:pPr>
        <w:spacing w:after="0"/>
        <w:rPr>
          <w:del w:id="2799" w:author="Sebring, Amanda J" w:date="2017-10-04T09:14:00Z"/>
          <w:rFonts w:ascii="Courier New" w:hAnsi="Courier New" w:cs="Courier New"/>
          <w:sz w:val="24"/>
          <w:szCs w:val="24"/>
        </w:rPr>
      </w:pPr>
      <w:del w:id="2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506 07 1 2 3 14 55 45 40 55 50</w:delText>
        </w:r>
      </w:del>
    </w:p>
    <w:p w14:paraId="6B1B13A1" w14:textId="651A321A" w:rsidR="000D5A7E" w:rsidRPr="000D5A7E" w:rsidDel="00580A98" w:rsidRDefault="000D5A7E" w:rsidP="000D5A7E">
      <w:pPr>
        <w:spacing w:after="0"/>
        <w:rPr>
          <w:del w:id="2801" w:author="Sebring, Amanda J" w:date="2017-10-04T09:14:00Z"/>
          <w:rFonts w:ascii="Courier New" w:hAnsi="Courier New" w:cs="Courier New"/>
          <w:sz w:val="24"/>
          <w:szCs w:val="24"/>
        </w:rPr>
      </w:pPr>
      <w:del w:id="2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506 14 1 2 3 15 45 50 35 45 40</w:delText>
        </w:r>
      </w:del>
    </w:p>
    <w:p w14:paraId="08CCFE67" w14:textId="76861EB6" w:rsidR="000D5A7E" w:rsidRPr="000D5A7E" w:rsidDel="00580A98" w:rsidRDefault="000D5A7E" w:rsidP="000D5A7E">
      <w:pPr>
        <w:spacing w:after="0"/>
        <w:rPr>
          <w:del w:id="2803" w:author="Sebring, Amanda J" w:date="2017-10-04T09:14:00Z"/>
          <w:rFonts w:ascii="Courier New" w:hAnsi="Courier New" w:cs="Courier New"/>
          <w:sz w:val="24"/>
          <w:szCs w:val="24"/>
        </w:rPr>
      </w:pPr>
      <w:del w:id="2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506 30 1 2 3 16 40 55 45 40 35</w:delText>
        </w:r>
      </w:del>
    </w:p>
    <w:p w14:paraId="3B487316" w14:textId="64EBE1A4" w:rsidR="000D5A7E" w:rsidRPr="000D5A7E" w:rsidDel="00580A98" w:rsidRDefault="000D5A7E" w:rsidP="000D5A7E">
      <w:pPr>
        <w:spacing w:after="0"/>
        <w:rPr>
          <w:del w:id="2805" w:author="Sebring, Amanda J" w:date="2017-10-04T09:14:00Z"/>
          <w:rFonts w:ascii="Courier New" w:hAnsi="Courier New" w:cs="Courier New"/>
          <w:sz w:val="24"/>
          <w:szCs w:val="24"/>
        </w:rPr>
      </w:pPr>
      <w:del w:id="2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506 37 1 2 3 17 55 60 55 65 55</w:delText>
        </w:r>
      </w:del>
    </w:p>
    <w:p w14:paraId="6573D946" w14:textId="48B82B15" w:rsidR="000D5A7E" w:rsidRPr="000D5A7E" w:rsidDel="00580A98" w:rsidRDefault="000D5A7E" w:rsidP="000D5A7E">
      <w:pPr>
        <w:spacing w:after="0"/>
        <w:rPr>
          <w:del w:id="2807" w:author="Sebring, Amanda J" w:date="2017-10-04T09:14:00Z"/>
          <w:rFonts w:ascii="Courier New" w:hAnsi="Courier New" w:cs="Courier New"/>
          <w:sz w:val="24"/>
          <w:szCs w:val="24"/>
        </w:rPr>
      </w:pPr>
      <w:del w:id="2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506 50 1 2 3 18 60 65 55 60 55</w:delText>
        </w:r>
      </w:del>
    </w:p>
    <w:p w14:paraId="28633ACE" w14:textId="77ECF30F" w:rsidR="000D5A7E" w:rsidRPr="000D5A7E" w:rsidDel="00580A98" w:rsidRDefault="000D5A7E" w:rsidP="000D5A7E">
      <w:pPr>
        <w:spacing w:after="0"/>
        <w:rPr>
          <w:del w:id="2809" w:author="Sebring, Amanda J" w:date="2017-10-04T09:14:00Z"/>
          <w:rFonts w:ascii="Courier New" w:hAnsi="Courier New" w:cs="Courier New"/>
          <w:sz w:val="24"/>
          <w:szCs w:val="24"/>
        </w:rPr>
      </w:pPr>
      <w:del w:id="2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506 52 1 2 3 19 45 60 30 25 20</w:delText>
        </w:r>
      </w:del>
    </w:p>
    <w:p w14:paraId="01D3CBA7" w14:textId="19DD1696" w:rsidR="000D5A7E" w:rsidRPr="000D5A7E" w:rsidDel="00580A98" w:rsidRDefault="000D5A7E" w:rsidP="000D5A7E">
      <w:pPr>
        <w:spacing w:after="0"/>
        <w:rPr>
          <w:del w:id="2811" w:author="Sebring, Amanda J" w:date="2017-10-04T09:14:00Z"/>
          <w:rFonts w:ascii="Courier New" w:hAnsi="Courier New" w:cs="Courier New"/>
          <w:sz w:val="24"/>
          <w:szCs w:val="24"/>
        </w:rPr>
      </w:pPr>
      <w:del w:id="2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506 65 1 2 3 20 55 65 40 55 40</w:delText>
        </w:r>
      </w:del>
    </w:p>
    <w:p w14:paraId="35387ED7" w14:textId="2247B196" w:rsidR="000D5A7E" w:rsidRPr="000D5A7E" w:rsidDel="00580A98" w:rsidRDefault="000D5A7E" w:rsidP="000D5A7E">
      <w:pPr>
        <w:spacing w:after="0"/>
        <w:rPr>
          <w:del w:id="2813" w:author="Sebring, Amanda J" w:date="2017-10-04T09:14:00Z"/>
          <w:rFonts w:ascii="Courier New" w:hAnsi="Courier New" w:cs="Courier New"/>
          <w:sz w:val="24"/>
          <w:szCs w:val="24"/>
        </w:rPr>
      </w:pPr>
      <w:del w:id="2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506 70 1 2 3 21 40 55 35 40 40</w:delText>
        </w:r>
      </w:del>
    </w:p>
    <w:p w14:paraId="5366C849" w14:textId="02FCB75F" w:rsidR="000D5A7E" w:rsidRPr="000D5A7E" w:rsidDel="00580A98" w:rsidRDefault="000D5A7E" w:rsidP="000D5A7E">
      <w:pPr>
        <w:spacing w:after="0"/>
        <w:rPr>
          <w:del w:id="2815" w:author="Sebring, Amanda J" w:date="2017-10-04T09:14:00Z"/>
          <w:rFonts w:ascii="Courier New" w:hAnsi="Courier New" w:cs="Courier New"/>
          <w:sz w:val="24"/>
          <w:szCs w:val="24"/>
        </w:rPr>
      </w:pPr>
      <w:del w:id="2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506 38 1 2 3 22 60 45 55 65 60</w:delText>
        </w:r>
      </w:del>
    </w:p>
    <w:p w14:paraId="291E829F" w14:textId="65221E6E" w:rsidR="000D5A7E" w:rsidRPr="000D5A7E" w:rsidDel="00580A98" w:rsidRDefault="000D5A7E" w:rsidP="000D5A7E">
      <w:pPr>
        <w:spacing w:after="0"/>
        <w:rPr>
          <w:del w:id="2817" w:author="Sebring, Amanda J" w:date="2017-10-04T09:14:00Z"/>
          <w:rFonts w:ascii="Courier New" w:hAnsi="Courier New" w:cs="Courier New"/>
          <w:sz w:val="24"/>
          <w:szCs w:val="24"/>
        </w:rPr>
      </w:pPr>
      <w:del w:id="2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506 42 1 2 3 23 40 60 35 55 50</w:delText>
        </w:r>
      </w:del>
    </w:p>
    <w:p w14:paraId="1285C908" w14:textId="4E65DF56" w:rsidR="000D5A7E" w:rsidRPr="000D5A7E" w:rsidDel="00580A98" w:rsidRDefault="000D5A7E" w:rsidP="000D5A7E">
      <w:pPr>
        <w:spacing w:after="0"/>
        <w:rPr>
          <w:del w:id="2819" w:author="Sebring, Amanda J" w:date="2017-10-04T09:14:00Z"/>
          <w:rFonts w:ascii="Courier New" w:hAnsi="Courier New" w:cs="Courier New"/>
          <w:sz w:val="24"/>
          <w:szCs w:val="24"/>
        </w:rPr>
      </w:pPr>
      <w:del w:id="2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506 03 1 2 3 24 40 45 35 40 35</w:delText>
        </w:r>
      </w:del>
    </w:p>
    <w:p w14:paraId="317E0562" w14:textId="69EB993D" w:rsidR="000D5A7E" w:rsidRPr="000D5A7E" w:rsidDel="00580A98" w:rsidRDefault="000D5A7E" w:rsidP="000D5A7E">
      <w:pPr>
        <w:spacing w:after="0"/>
        <w:rPr>
          <w:del w:id="2821" w:author="Sebring, Amanda J" w:date="2017-10-04T09:14:00Z"/>
          <w:rFonts w:ascii="Courier New" w:hAnsi="Courier New" w:cs="Courier New"/>
          <w:sz w:val="24"/>
          <w:szCs w:val="24"/>
        </w:rPr>
      </w:pPr>
      <w:del w:id="2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506 05 1 2 3 25 55 50 40 45 35</w:delText>
        </w:r>
      </w:del>
    </w:p>
    <w:p w14:paraId="4AA15366" w14:textId="7A20B0F7" w:rsidR="000D5A7E" w:rsidRPr="000D5A7E" w:rsidDel="00580A98" w:rsidRDefault="000D5A7E" w:rsidP="000D5A7E">
      <w:pPr>
        <w:spacing w:after="0"/>
        <w:rPr>
          <w:del w:id="2823" w:author="Sebring, Amanda J" w:date="2017-10-04T09:14:00Z"/>
          <w:rFonts w:ascii="Courier New" w:hAnsi="Courier New" w:cs="Courier New"/>
          <w:sz w:val="24"/>
          <w:szCs w:val="24"/>
        </w:rPr>
      </w:pPr>
      <w:del w:id="2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506 06 1 2 3 26 40 65 35 40 35</w:delText>
        </w:r>
      </w:del>
    </w:p>
    <w:p w14:paraId="2A093EE2" w14:textId="3E7648DA" w:rsidR="000D5A7E" w:rsidRPr="000D5A7E" w:rsidDel="00580A98" w:rsidRDefault="000D5A7E" w:rsidP="000D5A7E">
      <w:pPr>
        <w:spacing w:after="0"/>
        <w:rPr>
          <w:del w:id="2825" w:author="Sebring, Amanda J" w:date="2017-10-04T09:14:00Z"/>
          <w:rFonts w:ascii="Courier New" w:hAnsi="Courier New" w:cs="Courier New"/>
          <w:sz w:val="24"/>
          <w:szCs w:val="24"/>
        </w:rPr>
      </w:pPr>
      <w:del w:id="2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506 08 1 2 3 27 40 35 30 35 35</w:delText>
        </w:r>
      </w:del>
    </w:p>
    <w:p w14:paraId="3FBE1AE0" w14:textId="4F344848" w:rsidR="000D5A7E" w:rsidRPr="000D5A7E" w:rsidDel="00580A98" w:rsidRDefault="000D5A7E" w:rsidP="000D5A7E">
      <w:pPr>
        <w:spacing w:after="0"/>
        <w:rPr>
          <w:del w:id="2827" w:author="Sebring, Amanda J" w:date="2017-10-04T09:14:00Z"/>
          <w:rFonts w:ascii="Courier New" w:hAnsi="Courier New" w:cs="Courier New"/>
          <w:sz w:val="24"/>
          <w:szCs w:val="24"/>
        </w:rPr>
      </w:pPr>
      <w:del w:id="2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506 10 1 2 3 28 45 40 40 55 50</w:delText>
        </w:r>
      </w:del>
    </w:p>
    <w:p w14:paraId="7B19D4BE" w14:textId="772F9BCC" w:rsidR="000D5A7E" w:rsidRPr="000D5A7E" w:rsidDel="00580A98" w:rsidRDefault="000D5A7E" w:rsidP="000D5A7E">
      <w:pPr>
        <w:spacing w:after="0"/>
        <w:rPr>
          <w:del w:id="2829" w:author="Sebring, Amanda J" w:date="2017-10-04T09:14:00Z"/>
          <w:rFonts w:ascii="Courier New" w:hAnsi="Courier New" w:cs="Courier New"/>
          <w:sz w:val="24"/>
          <w:szCs w:val="24"/>
        </w:rPr>
      </w:pPr>
      <w:del w:id="2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506 12 1 2 3 29 55 55 40 60 55</w:delText>
        </w:r>
      </w:del>
    </w:p>
    <w:p w14:paraId="29038745" w14:textId="1F34128A" w:rsidR="000D5A7E" w:rsidRPr="000D5A7E" w:rsidDel="00580A98" w:rsidRDefault="000D5A7E" w:rsidP="000D5A7E">
      <w:pPr>
        <w:spacing w:after="0"/>
        <w:rPr>
          <w:del w:id="2831" w:author="Sebring, Amanda J" w:date="2017-10-04T09:14:00Z"/>
          <w:rFonts w:ascii="Courier New" w:hAnsi="Courier New" w:cs="Courier New"/>
          <w:sz w:val="24"/>
          <w:szCs w:val="24"/>
        </w:rPr>
      </w:pPr>
      <w:del w:id="2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506 15 1 2 3 30 65 55 60 70 60</w:delText>
        </w:r>
      </w:del>
    </w:p>
    <w:p w14:paraId="07691A7E" w14:textId="4E73FC31" w:rsidR="000D5A7E" w:rsidRPr="000D5A7E" w:rsidDel="00580A98" w:rsidRDefault="000D5A7E" w:rsidP="000D5A7E">
      <w:pPr>
        <w:spacing w:after="0"/>
        <w:rPr>
          <w:del w:id="2833" w:author="Sebring, Amanda J" w:date="2017-10-04T09:14:00Z"/>
          <w:rFonts w:ascii="Courier New" w:hAnsi="Courier New" w:cs="Courier New"/>
          <w:sz w:val="24"/>
          <w:szCs w:val="24"/>
        </w:rPr>
      </w:pPr>
      <w:del w:id="2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506 16 1 2 3 31 35 55 35 40 35</w:delText>
        </w:r>
      </w:del>
    </w:p>
    <w:p w14:paraId="6629FEA1" w14:textId="2DEF78FC" w:rsidR="000D5A7E" w:rsidRPr="000D5A7E" w:rsidDel="00580A98" w:rsidRDefault="000D5A7E" w:rsidP="000D5A7E">
      <w:pPr>
        <w:spacing w:after="0"/>
        <w:rPr>
          <w:del w:id="2835" w:author="Sebring, Amanda J" w:date="2017-10-04T09:14:00Z"/>
          <w:rFonts w:ascii="Courier New" w:hAnsi="Courier New" w:cs="Courier New"/>
          <w:sz w:val="24"/>
          <w:szCs w:val="24"/>
        </w:rPr>
      </w:pPr>
      <w:del w:id="2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506 17 1 2 3 32 60 40 30 60 50</w:delText>
        </w:r>
      </w:del>
    </w:p>
    <w:p w14:paraId="741A62CB" w14:textId="63DD0EF9" w:rsidR="000D5A7E" w:rsidRPr="000D5A7E" w:rsidDel="00580A98" w:rsidRDefault="000D5A7E" w:rsidP="000D5A7E">
      <w:pPr>
        <w:spacing w:after="0"/>
        <w:rPr>
          <w:del w:id="2837" w:author="Sebring, Amanda J" w:date="2017-10-04T09:14:00Z"/>
          <w:rFonts w:ascii="Courier New" w:hAnsi="Courier New" w:cs="Courier New"/>
          <w:sz w:val="24"/>
          <w:szCs w:val="24"/>
        </w:rPr>
      </w:pPr>
      <w:del w:id="2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506 18 1 2 3 33 60 45 55 65 55</w:delText>
        </w:r>
      </w:del>
    </w:p>
    <w:p w14:paraId="334CECB3" w14:textId="7DE64498" w:rsidR="000D5A7E" w:rsidRPr="000D5A7E" w:rsidDel="00580A98" w:rsidRDefault="000D5A7E" w:rsidP="000D5A7E">
      <w:pPr>
        <w:spacing w:after="0"/>
        <w:rPr>
          <w:del w:id="2839" w:author="Sebring, Amanda J" w:date="2017-10-04T09:14:00Z"/>
          <w:rFonts w:ascii="Courier New" w:hAnsi="Courier New" w:cs="Courier New"/>
          <w:sz w:val="24"/>
          <w:szCs w:val="24"/>
        </w:rPr>
      </w:pPr>
      <w:del w:id="2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506 19 1 2 3 34 </w:delText>
        </w:r>
      </w:del>
    </w:p>
    <w:p w14:paraId="292158AF" w14:textId="5D664764" w:rsidR="000D5A7E" w:rsidRPr="000D5A7E" w:rsidDel="00580A98" w:rsidRDefault="000D5A7E" w:rsidP="000D5A7E">
      <w:pPr>
        <w:spacing w:after="0"/>
        <w:rPr>
          <w:del w:id="2841" w:author="Sebring, Amanda J" w:date="2017-10-04T09:14:00Z"/>
          <w:rFonts w:ascii="Courier New" w:hAnsi="Courier New" w:cs="Courier New"/>
          <w:sz w:val="24"/>
          <w:szCs w:val="24"/>
        </w:rPr>
      </w:pPr>
      <w:del w:id="2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506 20 1 2 3 35 60 55 50 70 65</w:delText>
        </w:r>
      </w:del>
    </w:p>
    <w:p w14:paraId="7F53FA40" w14:textId="678FD613" w:rsidR="000D5A7E" w:rsidRPr="000D5A7E" w:rsidDel="00580A98" w:rsidRDefault="000D5A7E" w:rsidP="000D5A7E">
      <w:pPr>
        <w:spacing w:after="0"/>
        <w:rPr>
          <w:del w:id="2843" w:author="Sebring, Amanda J" w:date="2017-10-04T09:14:00Z"/>
          <w:rFonts w:ascii="Courier New" w:hAnsi="Courier New" w:cs="Courier New"/>
          <w:sz w:val="24"/>
          <w:szCs w:val="24"/>
        </w:rPr>
      </w:pPr>
      <w:del w:id="2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506 21 1 2 3 36 55 45 40 60 55</w:delText>
        </w:r>
      </w:del>
    </w:p>
    <w:p w14:paraId="53B470CB" w14:textId="7218B975" w:rsidR="000D5A7E" w:rsidRPr="000D5A7E" w:rsidDel="00580A98" w:rsidRDefault="000D5A7E" w:rsidP="000D5A7E">
      <w:pPr>
        <w:spacing w:after="0"/>
        <w:rPr>
          <w:del w:id="2845" w:author="Sebring, Amanda J" w:date="2017-10-04T09:14:00Z"/>
          <w:rFonts w:ascii="Courier New" w:hAnsi="Courier New" w:cs="Courier New"/>
          <w:sz w:val="24"/>
          <w:szCs w:val="24"/>
        </w:rPr>
      </w:pPr>
      <w:del w:id="2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506 23 1 2 3 37 55 65 60 65 55</w:delText>
        </w:r>
      </w:del>
    </w:p>
    <w:p w14:paraId="4C580C37" w14:textId="56DE6392" w:rsidR="000D5A7E" w:rsidRPr="000D5A7E" w:rsidDel="00580A98" w:rsidRDefault="000D5A7E" w:rsidP="000D5A7E">
      <w:pPr>
        <w:spacing w:after="0"/>
        <w:rPr>
          <w:del w:id="2847" w:author="Sebring, Amanda J" w:date="2017-10-04T09:14:00Z"/>
          <w:rFonts w:ascii="Courier New" w:hAnsi="Courier New" w:cs="Courier New"/>
          <w:sz w:val="24"/>
          <w:szCs w:val="24"/>
        </w:rPr>
      </w:pPr>
      <w:del w:id="2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506 24 1 2 3 38 40 45 35 25 25</w:delText>
        </w:r>
      </w:del>
    </w:p>
    <w:p w14:paraId="68D9661B" w14:textId="4E8FF2E7" w:rsidR="000D5A7E" w:rsidRPr="000D5A7E" w:rsidDel="00580A98" w:rsidRDefault="000D5A7E" w:rsidP="000D5A7E">
      <w:pPr>
        <w:spacing w:after="0"/>
        <w:rPr>
          <w:del w:id="2849" w:author="Sebring, Amanda J" w:date="2017-10-04T09:14:00Z"/>
          <w:rFonts w:ascii="Courier New" w:hAnsi="Courier New" w:cs="Courier New"/>
          <w:sz w:val="24"/>
          <w:szCs w:val="24"/>
        </w:rPr>
      </w:pPr>
      <w:del w:id="2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506 25 1 2 3 39 55 45 35 55 45</w:delText>
        </w:r>
      </w:del>
    </w:p>
    <w:p w14:paraId="772F08A0" w14:textId="082333C6" w:rsidR="000D5A7E" w:rsidRPr="000D5A7E" w:rsidDel="00580A98" w:rsidRDefault="000D5A7E" w:rsidP="000D5A7E">
      <w:pPr>
        <w:spacing w:after="0"/>
        <w:rPr>
          <w:del w:id="2851" w:author="Sebring, Amanda J" w:date="2017-10-04T09:14:00Z"/>
          <w:rFonts w:ascii="Courier New" w:hAnsi="Courier New" w:cs="Courier New"/>
          <w:sz w:val="24"/>
          <w:szCs w:val="24"/>
        </w:rPr>
      </w:pPr>
      <w:del w:id="2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506 26 1 2 3 40 40 65 35 40 35</w:delText>
        </w:r>
      </w:del>
    </w:p>
    <w:p w14:paraId="626AD4C3" w14:textId="33859731" w:rsidR="000D5A7E" w:rsidRPr="000D5A7E" w:rsidDel="00580A98" w:rsidRDefault="000D5A7E" w:rsidP="000D5A7E">
      <w:pPr>
        <w:spacing w:after="0"/>
        <w:rPr>
          <w:del w:id="2853" w:author="Sebring, Amanda J" w:date="2017-10-04T09:14:00Z"/>
          <w:rFonts w:ascii="Courier New" w:hAnsi="Courier New" w:cs="Courier New"/>
          <w:sz w:val="24"/>
          <w:szCs w:val="24"/>
        </w:rPr>
      </w:pPr>
      <w:del w:id="2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506 27 1 2 3 41 65 60 55 60 60</w:delText>
        </w:r>
      </w:del>
    </w:p>
    <w:p w14:paraId="377139BF" w14:textId="2D454B15" w:rsidR="000D5A7E" w:rsidRPr="000D5A7E" w:rsidDel="00580A98" w:rsidRDefault="000D5A7E" w:rsidP="000D5A7E">
      <w:pPr>
        <w:spacing w:after="0"/>
        <w:rPr>
          <w:del w:id="2855" w:author="Sebring, Amanda J" w:date="2017-10-04T09:14:00Z"/>
          <w:rFonts w:ascii="Courier New" w:hAnsi="Courier New" w:cs="Courier New"/>
          <w:sz w:val="24"/>
          <w:szCs w:val="24"/>
        </w:rPr>
      </w:pPr>
      <w:del w:id="2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506 28 1 2 3 42 45 40 40 35 40</w:delText>
        </w:r>
      </w:del>
    </w:p>
    <w:p w14:paraId="0DC1265D" w14:textId="73AFCB64" w:rsidR="000D5A7E" w:rsidRPr="000D5A7E" w:rsidDel="00580A98" w:rsidRDefault="000D5A7E" w:rsidP="000D5A7E">
      <w:pPr>
        <w:spacing w:after="0"/>
        <w:rPr>
          <w:del w:id="2857" w:author="Sebring, Amanda J" w:date="2017-10-04T09:14:00Z"/>
          <w:rFonts w:ascii="Courier New" w:hAnsi="Courier New" w:cs="Courier New"/>
          <w:sz w:val="24"/>
          <w:szCs w:val="24"/>
        </w:rPr>
      </w:pPr>
      <w:del w:id="2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506 29 1 2 3 43 55 60 45 55 50</w:delText>
        </w:r>
      </w:del>
    </w:p>
    <w:p w14:paraId="45E96652" w14:textId="2C5A3C05" w:rsidR="000D5A7E" w:rsidRPr="000D5A7E" w:rsidDel="00580A98" w:rsidRDefault="000D5A7E" w:rsidP="000D5A7E">
      <w:pPr>
        <w:spacing w:after="0"/>
        <w:rPr>
          <w:del w:id="2859" w:author="Sebring, Amanda J" w:date="2017-10-04T09:14:00Z"/>
          <w:rFonts w:ascii="Courier New" w:hAnsi="Courier New" w:cs="Courier New"/>
          <w:sz w:val="24"/>
          <w:szCs w:val="24"/>
        </w:rPr>
      </w:pPr>
      <w:del w:id="2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506 31 1 2 3 44 60 50 40 45 40</w:delText>
        </w:r>
      </w:del>
    </w:p>
    <w:p w14:paraId="26073BE5" w14:textId="26F4E698" w:rsidR="000D5A7E" w:rsidRPr="000D5A7E" w:rsidDel="00580A98" w:rsidRDefault="000D5A7E" w:rsidP="000D5A7E">
      <w:pPr>
        <w:spacing w:after="0"/>
        <w:rPr>
          <w:del w:id="2861" w:author="Sebring, Amanda J" w:date="2017-10-04T09:14:00Z"/>
          <w:rFonts w:ascii="Courier New" w:hAnsi="Courier New" w:cs="Courier New"/>
          <w:sz w:val="24"/>
          <w:szCs w:val="24"/>
        </w:rPr>
      </w:pPr>
      <w:del w:id="2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506 32 1 2 3 45 40 55 35 40 35</w:delText>
        </w:r>
      </w:del>
    </w:p>
    <w:p w14:paraId="7E918D70" w14:textId="3F0003FE" w:rsidR="000D5A7E" w:rsidRPr="000D5A7E" w:rsidDel="00580A98" w:rsidRDefault="000D5A7E" w:rsidP="000D5A7E">
      <w:pPr>
        <w:spacing w:after="0"/>
        <w:rPr>
          <w:del w:id="2863" w:author="Sebring, Amanda J" w:date="2017-10-04T09:14:00Z"/>
          <w:rFonts w:ascii="Courier New" w:hAnsi="Courier New" w:cs="Courier New"/>
          <w:sz w:val="24"/>
          <w:szCs w:val="24"/>
        </w:rPr>
      </w:pPr>
      <w:del w:id="2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506 33 1 2 3 46 45 55 40 45 40</w:delText>
        </w:r>
      </w:del>
    </w:p>
    <w:p w14:paraId="30EC0C4E" w14:textId="73D99A63" w:rsidR="000D5A7E" w:rsidRPr="000D5A7E" w:rsidDel="00580A98" w:rsidRDefault="000D5A7E" w:rsidP="000D5A7E">
      <w:pPr>
        <w:spacing w:after="0"/>
        <w:rPr>
          <w:del w:id="2865" w:author="Sebring, Amanda J" w:date="2017-10-04T09:14:00Z"/>
          <w:rFonts w:ascii="Courier New" w:hAnsi="Courier New" w:cs="Courier New"/>
          <w:sz w:val="24"/>
          <w:szCs w:val="24"/>
        </w:rPr>
      </w:pPr>
      <w:del w:id="2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506 34 1 2 3 47 45 40 40 55 50</w:delText>
        </w:r>
      </w:del>
    </w:p>
    <w:p w14:paraId="6AA0E7AC" w14:textId="1460FAC2" w:rsidR="000D5A7E" w:rsidRPr="000D5A7E" w:rsidDel="00580A98" w:rsidRDefault="000D5A7E" w:rsidP="000D5A7E">
      <w:pPr>
        <w:spacing w:after="0"/>
        <w:rPr>
          <w:del w:id="2867" w:author="Sebring, Amanda J" w:date="2017-10-04T09:14:00Z"/>
          <w:rFonts w:ascii="Courier New" w:hAnsi="Courier New" w:cs="Courier New"/>
          <w:sz w:val="24"/>
          <w:szCs w:val="24"/>
        </w:rPr>
      </w:pPr>
      <w:del w:id="2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506 35 1 2 3 48 40 60 55 35 30</w:delText>
        </w:r>
      </w:del>
    </w:p>
    <w:p w14:paraId="39E49B6F" w14:textId="4DB3A1E5" w:rsidR="000D5A7E" w:rsidRPr="000D5A7E" w:rsidDel="00580A98" w:rsidRDefault="000D5A7E" w:rsidP="000D5A7E">
      <w:pPr>
        <w:spacing w:after="0"/>
        <w:rPr>
          <w:del w:id="2869" w:author="Sebring, Amanda J" w:date="2017-10-04T09:14:00Z"/>
          <w:rFonts w:ascii="Courier New" w:hAnsi="Courier New" w:cs="Courier New"/>
          <w:sz w:val="24"/>
          <w:szCs w:val="24"/>
        </w:rPr>
      </w:pPr>
      <w:del w:id="2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506 36 1 2 3 49 65 55 55 60 55</w:delText>
        </w:r>
      </w:del>
    </w:p>
    <w:p w14:paraId="122BC506" w14:textId="3BB53E5A" w:rsidR="000D5A7E" w:rsidRPr="000D5A7E" w:rsidDel="00580A98" w:rsidRDefault="000D5A7E" w:rsidP="000D5A7E">
      <w:pPr>
        <w:spacing w:after="0"/>
        <w:rPr>
          <w:del w:id="2871" w:author="Sebring, Amanda J" w:date="2017-10-04T09:14:00Z"/>
          <w:rFonts w:ascii="Courier New" w:hAnsi="Courier New" w:cs="Courier New"/>
          <w:sz w:val="24"/>
          <w:szCs w:val="24"/>
        </w:rPr>
      </w:pPr>
      <w:del w:id="2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506 41 1 2 3 50 40 55 35 35 30</w:delText>
        </w:r>
      </w:del>
    </w:p>
    <w:p w14:paraId="34322689" w14:textId="4F873A0F" w:rsidR="000D5A7E" w:rsidRPr="000D5A7E" w:rsidDel="00580A98" w:rsidRDefault="000D5A7E" w:rsidP="000D5A7E">
      <w:pPr>
        <w:spacing w:after="0"/>
        <w:rPr>
          <w:del w:id="2873" w:author="Sebring, Amanda J" w:date="2017-10-04T09:14:00Z"/>
          <w:rFonts w:ascii="Courier New" w:hAnsi="Courier New" w:cs="Courier New"/>
          <w:sz w:val="24"/>
          <w:szCs w:val="24"/>
        </w:rPr>
      </w:pPr>
      <w:del w:id="2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506 44 1 2 3 51 55 65 45 40 35</w:delText>
        </w:r>
      </w:del>
    </w:p>
    <w:p w14:paraId="02FD27D2" w14:textId="3D5C241F" w:rsidR="000D5A7E" w:rsidRPr="000D5A7E" w:rsidDel="00580A98" w:rsidRDefault="000D5A7E" w:rsidP="000D5A7E">
      <w:pPr>
        <w:spacing w:after="0"/>
        <w:rPr>
          <w:del w:id="2875" w:author="Sebring, Amanda J" w:date="2017-10-04T09:14:00Z"/>
          <w:rFonts w:ascii="Courier New" w:hAnsi="Courier New" w:cs="Courier New"/>
          <w:sz w:val="24"/>
          <w:szCs w:val="24"/>
        </w:rPr>
      </w:pPr>
      <w:del w:id="2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506 45 1 2 3 52 55 60 55 45 40</w:delText>
        </w:r>
      </w:del>
    </w:p>
    <w:p w14:paraId="44ED52CB" w14:textId="16A2BB9B" w:rsidR="000D5A7E" w:rsidRPr="000D5A7E" w:rsidDel="00580A98" w:rsidRDefault="000D5A7E" w:rsidP="000D5A7E">
      <w:pPr>
        <w:spacing w:after="0"/>
        <w:rPr>
          <w:del w:id="2877" w:author="Sebring, Amanda J" w:date="2017-10-04T09:14:00Z"/>
          <w:rFonts w:ascii="Courier New" w:hAnsi="Courier New" w:cs="Courier New"/>
          <w:sz w:val="24"/>
          <w:szCs w:val="24"/>
        </w:rPr>
      </w:pPr>
      <w:del w:id="28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506 47 1 2 3 53 40 40 35 45 40</w:delText>
        </w:r>
      </w:del>
    </w:p>
    <w:p w14:paraId="5F8E15BB" w14:textId="3DFCFCE1" w:rsidR="000D5A7E" w:rsidRPr="000D5A7E" w:rsidDel="00580A98" w:rsidRDefault="000D5A7E" w:rsidP="000D5A7E">
      <w:pPr>
        <w:spacing w:after="0"/>
        <w:rPr>
          <w:del w:id="2879" w:author="Sebring, Amanda J" w:date="2017-10-04T09:14:00Z"/>
          <w:rFonts w:ascii="Courier New" w:hAnsi="Courier New" w:cs="Courier New"/>
          <w:sz w:val="24"/>
          <w:szCs w:val="24"/>
        </w:rPr>
      </w:pPr>
      <w:del w:id="28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506 48 1 2 3 54 35 55 45 40 30</w:delText>
        </w:r>
      </w:del>
    </w:p>
    <w:p w14:paraId="68E48B8F" w14:textId="217F6292" w:rsidR="000D5A7E" w:rsidRPr="000D5A7E" w:rsidDel="00580A98" w:rsidRDefault="000D5A7E" w:rsidP="000D5A7E">
      <w:pPr>
        <w:spacing w:after="0"/>
        <w:rPr>
          <w:del w:id="2881" w:author="Sebring, Amanda J" w:date="2017-10-04T09:14:00Z"/>
          <w:rFonts w:ascii="Courier New" w:hAnsi="Courier New" w:cs="Courier New"/>
          <w:sz w:val="24"/>
          <w:szCs w:val="24"/>
        </w:rPr>
      </w:pPr>
      <w:del w:id="28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506 49 1 2 3 55 35 60 40 35 30</w:delText>
        </w:r>
      </w:del>
    </w:p>
    <w:p w14:paraId="22CAEAFB" w14:textId="11F48DE0" w:rsidR="000D5A7E" w:rsidRPr="000D5A7E" w:rsidDel="00580A98" w:rsidRDefault="000D5A7E" w:rsidP="000D5A7E">
      <w:pPr>
        <w:spacing w:after="0"/>
        <w:rPr>
          <w:del w:id="2883" w:author="Sebring, Amanda J" w:date="2017-10-04T09:14:00Z"/>
          <w:rFonts w:ascii="Courier New" w:hAnsi="Courier New" w:cs="Courier New"/>
          <w:sz w:val="24"/>
          <w:szCs w:val="24"/>
        </w:rPr>
      </w:pPr>
      <w:del w:id="28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506 51 1 2 3 56 65 55 55 60 55</w:delText>
        </w:r>
      </w:del>
    </w:p>
    <w:p w14:paraId="5DA56697" w14:textId="30E8091A" w:rsidR="000D5A7E" w:rsidRPr="000D5A7E" w:rsidDel="00580A98" w:rsidRDefault="000D5A7E" w:rsidP="000D5A7E">
      <w:pPr>
        <w:spacing w:after="0"/>
        <w:rPr>
          <w:del w:id="2885" w:author="Sebring, Amanda J" w:date="2017-10-04T09:14:00Z"/>
          <w:rFonts w:ascii="Courier New" w:hAnsi="Courier New" w:cs="Courier New"/>
          <w:sz w:val="24"/>
          <w:szCs w:val="24"/>
        </w:rPr>
      </w:pPr>
      <w:del w:id="28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506 53 1 2 3 57 45 55 45 55 50</w:delText>
        </w:r>
      </w:del>
    </w:p>
    <w:p w14:paraId="2D5D8CAB" w14:textId="567E0BA9" w:rsidR="000D5A7E" w:rsidRPr="000D5A7E" w:rsidDel="00580A98" w:rsidRDefault="000D5A7E" w:rsidP="000D5A7E">
      <w:pPr>
        <w:spacing w:after="0"/>
        <w:rPr>
          <w:del w:id="2887" w:author="Sebring, Amanda J" w:date="2017-10-04T09:14:00Z"/>
          <w:rFonts w:ascii="Courier New" w:hAnsi="Courier New" w:cs="Courier New"/>
          <w:sz w:val="24"/>
          <w:szCs w:val="24"/>
        </w:rPr>
      </w:pPr>
      <w:del w:id="28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506 55 1 2 3 58 55 60 45 55 50</w:delText>
        </w:r>
      </w:del>
    </w:p>
    <w:p w14:paraId="78EA3F7A" w14:textId="4DAF575E" w:rsidR="000D5A7E" w:rsidRPr="000D5A7E" w:rsidDel="00580A98" w:rsidRDefault="000D5A7E" w:rsidP="000D5A7E">
      <w:pPr>
        <w:spacing w:after="0"/>
        <w:rPr>
          <w:del w:id="2889" w:author="Sebring, Amanda J" w:date="2017-10-04T09:14:00Z"/>
          <w:rFonts w:ascii="Courier New" w:hAnsi="Courier New" w:cs="Courier New"/>
          <w:sz w:val="24"/>
          <w:szCs w:val="24"/>
        </w:rPr>
      </w:pPr>
      <w:del w:id="28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506 56 1 2 3 59 45 35 40 60 55</w:delText>
        </w:r>
      </w:del>
    </w:p>
    <w:p w14:paraId="4D9236D6" w14:textId="4D9E261E" w:rsidR="000D5A7E" w:rsidRPr="000D5A7E" w:rsidDel="00580A98" w:rsidRDefault="000D5A7E" w:rsidP="000D5A7E">
      <w:pPr>
        <w:spacing w:after="0"/>
        <w:rPr>
          <w:del w:id="2891" w:author="Sebring, Amanda J" w:date="2017-10-04T09:14:00Z"/>
          <w:rFonts w:ascii="Courier New" w:hAnsi="Courier New" w:cs="Courier New"/>
          <w:sz w:val="24"/>
          <w:szCs w:val="24"/>
        </w:rPr>
      </w:pPr>
      <w:del w:id="28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506 57 1 2 3 60 45 65 35 40 35</w:delText>
        </w:r>
      </w:del>
    </w:p>
    <w:p w14:paraId="7D4E91F8" w14:textId="1132ED2A" w:rsidR="000D5A7E" w:rsidRPr="000D5A7E" w:rsidDel="00580A98" w:rsidRDefault="000D5A7E" w:rsidP="000D5A7E">
      <w:pPr>
        <w:spacing w:after="0"/>
        <w:rPr>
          <w:del w:id="2893" w:author="Sebring, Amanda J" w:date="2017-10-04T09:14:00Z"/>
          <w:rFonts w:ascii="Courier New" w:hAnsi="Courier New" w:cs="Courier New"/>
          <w:sz w:val="24"/>
          <w:szCs w:val="24"/>
        </w:rPr>
      </w:pPr>
      <w:del w:id="28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506 58 1 2 3 61 55 50 55 60 60</w:delText>
        </w:r>
      </w:del>
    </w:p>
    <w:p w14:paraId="4A42DC51" w14:textId="2DF22D67" w:rsidR="000D5A7E" w:rsidRPr="000D5A7E" w:rsidDel="00580A98" w:rsidRDefault="000D5A7E" w:rsidP="000D5A7E">
      <w:pPr>
        <w:spacing w:after="0"/>
        <w:rPr>
          <w:del w:id="2895" w:author="Sebring, Amanda J" w:date="2017-10-04T09:14:00Z"/>
          <w:rFonts w:ascii="Courier New" w:hAnsi="Courier New" w:cs="Courier New"/>
          <w:sz w:val="24"/>
          <w:szCs w:val="24"/>
        </w:rPr>
      </w:pPr>
      <w:del w:id="28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506 59 1 2 3 62 65 55 55 60 55</w:delText>
        </w:r>
      </w:del>
    </w:p>
    <w:p w14:paraId="020AE7C5" w14:textId="05C066E2" w:rsidR="000D5A7E" w:rsidRPr="000D5A7E" w:rsidDel="00580A98" w:rsidRDefault="000D5A7E" w:rsidP="000D5A7E">
      <w:pPr>
        <w:spacing w:after="0"/>
        <w:rPr>
          <w:del w:id="2897" w:author="Sebring, Amanda J" w:date="2017-10-04T09:14:00Z"/>
          <w:rFonts w:ascii="Courier New" w:hAnsi="Courier New" w:cs="Courier New"/>
          <w:sz w:val="24"/>
          <w:szCs w:val="24"/>
        </w:rPr>
      </w:pPr>
      <w:del w:id="28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506 60 1 2 3 63 60 55 60 55 50</w:delText>
        </w:r>
      </w:del>
    </w:p>
    <w:p w14:paraId="776A29F5" w14:textId="10D48134" w:rsidR="000D5A7E" w:rsidRPr="000D5A7E" w:rsidDel="00580A98" w:rsidRDefault="000D5A7E" w:rsidP="000D5A7E">
      <w:pPr>
        <w:spacing w:after="0"/>
        <w:rPr>
          <w:del w:id="2899" w:author="Sebring, Amanda J" w:date="2017-10-04T09:14:00Z"/>
          <w:rFonts w:ascii="Courier New" w:hAnsi="Courier New" w:cs="Courier New"/>
          <w:sz w:val="24"/>
          <w:szCs w:val="24"/>
        </w:rPr>
      </w:pPr>
      <w:del w:id="29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506 61 1 2 3 64 40 35 30 30 20</w:delText>
        </w:r>
      </w:del>
    </w:p>
    <w:p w14:paraId="3ED8A174" w14:textId="57877D9A" w:rsidR="000D5A7E" w:rsidRPr="000D5A7E" w:rsidDel="00580A98" w:rsidRDefault="000D5A7E" w:rsidP="000D5A7E">
      <w:pPr>
        <w:spacing w:after="0"/>
        <w:rPr>
          <w:del w:id="2901" w:author="Sebring, Amanda J" w:date="2017-10-04T09:14:00Z"/>
          <w:rFonts w:ascii="Courier New" w:hAnsi="Courier New" w:cs="Courier New"/>
          <w:sz w:val="24"/>
          <w:szCs w:val="24"/>
        </w:rPr>
      </w:pPr>
      <w:del w:id="29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506 62 1 2 3 65 35 40 30 45 40</w:delText>
        </w:r>
      </w:del>
    </w:p>
    <w:p w14:paraId="17B6BCE1" w14:textId="504C8BFA" w:rsidR="000D5A7E" w:rsidRPr="000D5A7E" w:rsidDel="00580A98" w:rsidRDefault="000D5A7E" w:rsidP="000D5A7E">
      <w:pPr>
        <w:spacing w:after="0"/>
        <w:rPr>
          <w:del w:id="2903" w:author="Sebring, Amanda J" w:date="2017-10-04T09:14:00Z"/>
          <w:rFonts w:ascii="Courier New" w:hAnsi="Courier New" w:cs="Courier New"/>
          <w:sz w:val="24"/>
          <w:szCs w:val="24"/>
        </w:rPr>
      </w:pPr>
      <w:del w:id="29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506 63 1 2 3 66 30 45 40 35 35</w:delText>
        </w:r>
      </w:del>
    </w:p>
    <w:p w14:paraId="5878C021" w14:textId="367B89C9" w:rsidR="000D5A7E" w:rsidRPr="000D5A7E" w:rsidDel="00580A98" w:rsidRDefault="000D5A7E" w:rsidP="000D5A7E">
      <w:pPr>
        <w:spacing w:after="0"/>
        <w:rPr>
          <w:del w:id="2905" w:author="Sebring, Amanda J" w:date="2017-10-04T09:14:00Z"/>
          <w:rFonts w:ascii="Courier New" w:hAnsi="Courier New" w:cs="Courier New"/>
          <w:sz w:val="24"/>
          <w:szCs w:val="24"/>
        </w:rPr>
      </w:pPr>
      <w:del w:id="29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506 64 1 2 3 67 35 60 35 40 35</w:delText>
        </w:r>
      </w:del>
    </w:p>
    <w:p w14:paraId="2B6F9B44" w14:textId="0B0B6620" w:rsidR="000D5A7E" w:rsidRPr="000D5A7E" w:rsidDel="00580A98" w:rsidRDefault="000D5A7E" w:rsidP="000D5A7E">
      <w:pPr>
        <w:spacing w:after="0"/>
        <w:rPr>
          <w:del w:id="2907" w:author="Sebring, Amanda J" w:date="2017-10-04T09:14:00Z"/>
          <w:rFonts w:ascii="Courier New" w:hAnsi="Courier New" w:cs="Courier New"/>
          <w:sz w:val="24"/>
          <w:szCs w:val="24"/>
        </w:rPr>
      </w:pPr>
      <w:del w:id="29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506 66 1 2 3 68 55 60 55 70 50</w:delText>
        </w:r>
      </w:del>
    </w:p>
    <w:p w14:paraId="73A43B0B" w14:textId="3ABA8248" w:rsidR="000D5A7E" w:rsidRPr="000D5A7E" w:rsidDel="00580A98" w:rsidRDefault="000D5A7E" w:rsidP="000D5A7E">
      <w:pPr>
        <w:spacing w:after="0"/>
        <w:rPr>
          <w:del w:id="2909" w:author="Sebring, Amanda J" w:date="2017-10-04T09:14:00Z"/>
          <w:rFonts w:ascii="Courier New" w:hAnsi="Courier New" w:cs="Courier New"/>
          <w:sz w:val="24"/>
          <w:szCs w:val="24"/>
        </w:rPr>
      </w:pPr>
      <w:del w:id="29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506 67 1 2 3 69 45 40 40 55 50</w:delText>
        </w:r>
      </w:del>
    </w:p>
    <w:p w14:paraId="7E7A0FCD" w14:textId="3E7CD2CE" w:rsidR="000D5A7E" w:rsidRPr="000D5A7E" w:rsidDel="00580A98" w:rsidRDefault="000D5A7E" w:rsidP="000D5A7E">
      <w:pPr>
        <w:spacing w:after="0"/>
        <w:rPr>
          <w:del w:id="2911" w:author="Sebring, Amanda J" w:date="2017-10-04T09:14:00Z"/>
          <w:rFonts w:ascii="Courier New" w:hAnsi="Courier New" w:cs="Courier New"/>
          <w:sz w:val="24"/>
          <w:szCs w:val="24"/>
        </w:rPr>
      </w:pPr>
      <w:del w:id="29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506 68 1 2 3 70 55 50 40 50 55</w:delText>
        </w:r>
      </w:del>
    </w:p>
    <w:p w14:paraId="2BBD2096" w14:textId="5B4CA510" w:rsidR="000D5A7E" w:rsidRPr="000D5A7E" w:rsidDel="00580A98" w:rsidRDefault="000D5A7E" w:rsidP="000D5A7E">
      <w:pPr>
        <w:spacing w:after="0"/>
        <w:rPr>
          <w:del w:id="2913" w:author="Sebring, Amanda J" w:date="2017-10-04T09:14:00Z"/>
          <w:rFonts w:ascii="Courier New" w:hAnsi="Courier New" w:cs="Courier New"/>
          <w:sz w:val="24"/>
          <w:szCs w:val="24"/>
        </w:rPr>
      </w:pPr>
      <w:del w:id="29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506 69 1 2 3 71 60 65 55 60 55</w:delText>
        </w:r>
      </w:del>
    </w:p>
    <w:p w14:paraId="1197F0BD" w14:textId="47487E25" w:rsidR="000D5A7E" w:rsidRPr="000D5A7E" w:rsidDel="00580A98" w:rsidRDefault="000D5A7E" w:rsidP="000D5A7E">
      <w:pPr>
        <w:spacing w:after="0"/>
        <w:rPr>
          <w:del w:id="2915" w:author="Sebring, Amanda J" w:date="2017-10-04T09:14:00Z"/>
          <w:rFonts w:ascii="Courier New" w:hAnsi="Courier New" w:cs="Courier New"/>
          <w:sz w:val="24"/>
          <w:szCs w:val="24"/>
        </w:rPr>
      </w:pPr>
      <w:del w:id="29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506 71 1 2 3 72 40 65 35 35 40</w:delText>
        </w:r>
      </w:del>
    </w:p>
    <w:p w14:paraId="0CFB38C3" w14:textId="29340C29" w:rsidR="000D5A7E" w:rsidRPr="000D5A7E" w:rsidDel="00580A98" w:rsidRDefault="000D5A7E" w:rsidP="000D5A7E">
      <w:pPr>
        <w:spacing w:after="0"/>
        <w:rPr>
          <w:del w:id="2917" w:author="Sebring, Amanda J" w:date="2017-10-04T09:14:00Z"/>
          <w:rFonts w:ascii="Courier New" w:hAnsi="Courier New" w:cs="Courier New"/>
          <w:sz w:val="24"/>
          <w:szCs w:val="24"/>
        </w:rPr>
      </w:pPr>
      <w:del w:id="29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506 72 1 2 3 73 55 45 40 60 55</w:delText>
        </w:r>
      </w:del>
    </w:p>
    <w:p w14:paraId="1CBD49DD" w14:textId="79F058D5" w:rsidR="000D5A7E" w:rsidRPr="000D5A7E" w:rsidDel="00580A98" w:rsidRDefault="000D5A7E" w:rsidP="000D5A7E">
      <w:pPr>
        <w:spacing w:after="0"/>
        <w:rPr>
          <w:del w:id="2919" w:author="Sebring, Amanda J" w:date="2017-10-04T09:14:00Z"/>
          <w:rFonts w:ascii="Courier New" w:hAnsi="Courier New" w:cs="Courier New"/>
          <w:sz w:val="24"/>
          <w:szCs w:val="24"/>
        </w:rPr>
      </w:pPr>
      <w:del w:id="29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506 73 1 2 3 74 65 55 55 60 65</w:delText>
        </w:r>
      </w:del>
    </w:p>
    <w:p w14:paraId="24C75F88" w14:textId="7BA1E145" w:rsidR="000D5A7E" w:rsidRPr="000D5A7E" w:rsidDel="00580A98" w:rsidRDefault="000D5A7E" w:rsidP="000D5A7E">
      <w:pPr>
        <w:spacing w:after="0"/>
        <w:rPr>
          <w:del w:id="2921" w:author="Sebring, Amanda J" w:date="2017-10-04T09:14:00Z"/>
          <w:rFonts w:ascii="Courier New" w:hAnsi="Courier New" w:cs="Courier New"/>
          <w:sz w:val="24"/>
          <w:szCs w:val="24"/>
        </w:rPr>
      </w:pPr>
      <w:del w:id="29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506 74 1 2 3 75 60 55 40 45 35</w:delText>
        </w:r>
      </w:del>
    </w:p>
    <w:p w14:paraId="0FA89962" w14:textId="5CACD881" w:rsidR="000D5A7E" w:rsidRPr="000D5A7E" w:rsidDel="00580A98" w:rsidRDefault="000D5A7E" w:rsidP="000D5A7E">
      <w:pPr>
        <w:spacing w:after="0"/>
        <w:rPr>
          <w:del w:id="2923" w:author="Sebring, Amanda J" w:date="2017-10-04T09:14:00Z"/>
          <w:rFonts w:ascii="Courier New" w:hAnsi="Courier New" w:cs="Courier New"/>
          <w:sz w:val="24"/>
          <w:szCs w:val="24"/>
        </w:rPr>
      </w:pPr>
      <w:del w:id="29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506 75 1 2 3 76 55 45 40 55 45</w:delText>
        </w:r>
      </w:del>
    </w:p>
    <w:p w14:paraId="52110830" w14:textId="483E067F" w:rsidR="000D5A7E" w:rsidRPr="000D5A7E" w:rsidDel="00580A98" w:rsidRDefault="000D5A7E" w:rsidP="000D5A7E">
      <w:pPr>
        <w:spacing w:after="0"/>
        <w:rPr>
          <w:del w:id="2925" w:author="Sebring, Amanda J" w:date="2017-10-04T09:14:00Z"/>
          <w:rFonts w:ascii="Courier New" w:hAnsi="Courier New" w:cs="Courier New"/>
          <w:sz w:val="24"/>
          <w:szCs w:val="24"/>
        </w:rPr>
      </w:pPr>
      <w:del w:id="29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506 77 1 2 3 77 40 65 50 55 55</w:delText>
        </w:r>
      </w:del>
    </w:p>
    <w:p w14:paraId="7273ED21" w14:textId="2E3C7C45" w:rsidR="000D5A7E" w:rsidRPr="000D5A7E" w:rsidDel="00580A98" w:rsidRDefault="000D5A7E" w:rsidP="000D5A7E">
      <w:pPr>
        <w:spacing w:after="0"/>
        <w:rPr>
          <w:del w:id="2927" w:author="Sebring, Amanda J" w:date="2017-10-04T09:14:00Z"/>
          <w:rFonts w:ascii="Courier New" w:hAnsi="Courier New" w:cs="Courier New"/>
          <w:sz w:val="24"/>
          <w:szCs w:val="24"/>
        </w:rPr>
      </w:pPr>
      <w:del w:id="29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506 78 1 2 3 78 55 45 40 55 45</w:delText>
        </w:r>
      </w:del>
    </w:p>
    <w:p w14:paraId="645D0711" w14:textId="5AA8FA44" w:rsidR="000D5A7E" w:rsidRPr="000D5A7E" w:rsidDel="00580A98" w:rsidRDefault="000D5A7E" w:rsidP="000D5A7E">
      <w:pPr>
        <w:spacing w:after="0"/>
        <w:rPr>
          <w:del w:id="2929" w:author="Sebring, Amanda J" w:date="2017-10-04T09:14:00Z"/>
          <w:rFonts w:ascii="Courier New" w:hAnsi="Courier New" w:cs="Courier New"/>
          <w:sz w:val="24"/>
          <w:szCs w:val="24"/>
        </w:rPr>
      </w:pPr>
      <w:del w:id="29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506 79 1 2 3 79 60 65 55 60 55</w:delText>
        </w:r>
      </w:del>
    </w:p>
    <w:p w14:paraId="5FE50F95" w14:textId="06E136BD" w:rsidR="000D5A7E" w:rsidRPr="000D5A7E" w:rsidDel="00580A98" w:rsidRDefault="000D5A7E" w:rsidP="000D5A7E">
      <w:pPr>
        <w:spacing w:after="0"/>
        <w:rPr>
          <w:del w:id="2931" w:author="Sebring, Amanda J" w:date="2017-10-04T09:14:00Z"/>
          <w:rFonts w:ascii="Courier New" w:hAnsi="Courier New" w:cs="Courier New"/>
          <w:sz w:val="24"/>
          <w:szCs w:val="24"/>
        </w:rPr>
      </w:pPr>
      <w:del w:id="29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506 80 1 2 3 80 40 55 35 40 35</w:delText>
        </w:r>
      </w:del>
    </w:p>
    <w:p w14:paraId="127ABFED" w14:textId="03585DDE" w:rsidR="000D5A7E" w:rsidRPr="000D5A7E" w:rsidDel="00580A98" w:rsidRDefault="000D5A7E" w:rsidP="000D5A7E">
      <w:pPr>
        <w:spacing w:after="0"/>
        <w:rPr>
          <w:del w:id="2933" w:author="Sebring, Amanda J" w:date="2017-10-04T09:14:00Z"/>
          <w:rFonts w:ascii="Courier New" w:hAnsi="Courier New" w:cs="Courier New"/>
          <w:sz w:val="24"/>
          <w:szCs w:val="24"/>
        </w:rPr>
      </w:pPr>
      <w:del w:id="29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507 00 0 0 0 00 65 30 50 55 35</w:delText>
        </w:r>
      </w:del>
    </w:p>
    <w:p w14:paraId="0A2190B0" w14:textId="0E7C1058" w:rsidR="000D5A7E" w:rsidRPr="000D5A7E" w:rsidDel="00580A98" w:rsidRDefault="000D5A7E" w:rsidP="000D5A7E">
      <w:pPr>
        <w:spacing w:after="0"/>
        <w:rPr>
          <w:del w:id="2935" w:author="Sebring, Amanda J" w:date="2017-10-04T09:14:00Z"/>
          <w:rFonts w:ascii="Courier New" w:hAnsi="Courier New" w:cs="Courier New"/>
          <w:sz w:val="24"/>
          <w:szCs w:val="24"/>
        </w:rPr>
      </w:pPr>
      <w:del w:id="29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507 02 0 1 1 01 55 40 50 45 35</w:delText>
        </w:r>
      </w:del>
    </w:p>
    <w:p w14:paraId="44B85C25" w14:textId="30D200B6" w:rsidR="000D5A7E" w:rsidRPr="000D5A7E" w:rsidDel="00580A98" w:rsidRDefault="000D5A7E" w:rsidP="000D5A7E">
      <w:pPr>
        <w:spacing w:after="0"/>
        <w:rPr>
          <w:del w:id="2937" w:author="Sebring, Amanda J" w:date="2017-10-04T09:14:00Z"/>
          <w:rFonts w:ascii="Courier New" w:hAnsi="Courier New" w:cs="Courier New"/>
          <w:sz w:val="24"/>
          <w:szCs w:val="24"/>
        </w:rPr>
      </w:pPr>
      <w:del w:id="29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507 04 0 1 1 02 40 35 35 55 35</w:delText>
        </w:r>
      </w:del>
    </w:p>
    <w:p w14:paraId="6FB3D7B9" w14:textId="4921AFA1" w:rsidR="000D5A7E" w:rsidRPr="000D5A7E" w:rsidDel="00580A98" w:rsidRDefault="000D5A7E" w:rsidP="000D5A7E">
      <w:pPr>
        <w:spacing w:after="0"/>
        <w:rPr>
          <w:del w:id="2939" w:author="Sebring, Amanda J" w:date="2017-10-04T09:14:00Z"/>
          <w:rFonts w:ascii="Courier New" w:hAnsi="Courier New" w:cs="Courier New"/>
          <w:sz w:val="24"/>
          <w:szCs w:val="24"/>
        </w:rPr>
      </w:pPr>
      <w:del w:id="29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507 09 0 1 1 03 40 45 55 60 50</w:delText>
        </w:r>
      </w:del>
    </w:p>
    <w:p w14:paraId="6167BDB4" w14:textId="4E6F2B04" w:rsidR="000D5A7E" w:rsidRPr="000D5A7E" w:rsidDel="00580A98" w:rsidRDefault="000D5A7E" w:rsidP="000D5A7E">
      <w:pPr>
        <w:spacing w:after="0"/>
        <w:rPr>
          <w:del w:id="2941" w:author="Sebring, Amanda J" w:date="2017-10-04T09:14:00Z"/>
          <w:rFonts w:ascii="Courier New" w:hAnsi="Courier New" w:cs="Courier New"/>
          <w:sz w:val="24"/>
          <w:szCs w:val="24"/>
        </w:rPr>
      </w:pPr>
      <w:del w:id="29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507 11 0 1 1 04 55 45 40 50 40</w:delText>
        </w:r>
      </w:del>
    </w:p>
    <w:p w14:paraId="63E59900" w14:textId="2BF4CED5" w:rsidR="000D5A7E" w:rsidRPr="000D5A7E" w:rsidDel="00580A98" w:rsidRDefault="000D5A7E" w:rsidP="000D5A7E">
      <w:pPr>
        <w:spacing w:after="0"/>
        <w:rPr>
          <w:del w:id="2943" w:author="Sebring, Amanda J" w:date="2017-10-04T09:14:00Z"/>
          <w:rFonts w:ascii="Courier New" w:hAnsi="Courier New" w:cs="Courier New"/>
          <w:sz w:val="24"/>
          <w:szCs w:val="24"/>
        </w:rPr>
      </w:pPr>
      <w:del w:id="29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507 22 0 1 1 05 35 35 35 35 30</w:delText>
        </w:r>
      </w:del>
    </w:p>
    <w:p w14:paraId="7A2B8371" w14:textId="0EA39EE2" w:rsidR="000D5A7E" w:rsidRPr="000D5A7E" w:rsidDel="00580A98" w:rsidRDefault="000D5A7E" w:rsidP="000D5A7E">
      <w:pPr>
        <w:spacing w:after="0"/>
        <w:rPr>
          <w:del w:id="2945" w:author="Sebring, Amanda J" w:date="2017-10-04T09:14:00Z"/>
          <w:rFonts w:ascii="Courier New" w:hAnsi="Courier New" w:cs="Courier New"/>
          <w:sz w:val="24"/>
          <w:szCs w:val="24"/>
        </w:rPr>
      </w:pPr>
      <w:del w:id="29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507 39 0 1 1 06 60 45 55 60 40</w:delText>
        </w:r>
      </w:del>
    </w:p>
    <w:p w14:paraId="725E7C36" w14:textId="257D4D9F" w:rsidR="000D5A7E" w:rsidRPr="000D5A7E" w:rsidDel="00580A98" w:rsidRDefault="000D5A7E" w:rsidP="000D5A7E">
      <w:pPr>
        <w:spacing w:after="0"/>
        <w:rPr>
          <w:del w:id="2947" w:author="Sebring, Amanda J" w:date="2017-10-04T09:14:00Z"/>
          <w:rFonts w:ascii="Courier New" w:hAnsi="Courier New" w:cs="Courier New"/>
          <w:sz w:val="24"/>
          <w:szCs w:val="24"/>
        </w:rPr>
      </w:pPr>
      <w:del w:id="29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507 40 0 1 1 07 35 30 35 35 35</w:delText>
        </w:r>
      </w:del>
    </w:p>
    <w:p w14:paraId="2DD00EB1" w14:textId="47F891D3" w:rsidR="000D5A7E" w:rsidRPr="000D5A7E" w:rsidDel="00580A98" w:rsidRDefault="000D5A7E" w:rsidP="000D5A7E">
      <w:pPr>
        <w:spacing w:after="0"/>
        <w:rPr>
          <w:del w:id="2949" w:author="Sebring, Amanda J" w:date="2017-10-04T09:14:00Z"/>
          <w:rFonts w:ascii="Courier New" w:hAnsi="Courier New" w:cs="Courier New"/>
          <w:sz w:val="24"/>
          <w:szCs w:val="24"/>
        </w:rPr>
      </w:pPr>
      <w:del w:id="29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507 46 0 1 1 08 35 35 35 40 35</w:delText>
        </w:r>
      </w:del>
    </w:p>
    <w:p w14:paraId="21D06582" w14:textId="46571B14" w:rsidR="000D5A7E" w:rsidRPr="000D5A7E" w:rsidDel="00580A98" w:rsidRDefault="000D5A7E" w:rsidP="000D5A7E">
      <w:pPr>
        <w:spacing w:after="0"/>
        <w:rPr>
          <w:del w:id="2951" w:author="Sebring, Amanda J" w:date="2017-10-04T09:14:00Z"/>
          <w:rFonts w:ascii="Courier New" w:hAnsi="Courier New" w:cs="Courier New"/>
          <w:sz w:val="24"/>
          <w:szCs w:val="24"/>
        </w:rPr>
      </w:pPr>
      <w:del w:id="29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507 13 0 1 1 09 45 50 45 55 45</w:delText>
        </w:r>
      </w:del>
    </w:p>
    <w:p w14:paraId="52D2F176" w14:textId="77229393" w:rsidR="000D5A7E" w:rsidRPr="000D5A7E" w:rsidDel="00580A98" w:rsidRDefault="000D5A7E" w:rsidP="000D5A7E">
      <w:pPr>
        <w:spacing w:after="0"/>
        <w:rPr>
          <w:del w:id="2953" w:author="Sebring, Amanda J" w:date="2017-10-04T09:14:00Z"/>
          <w:rFonts w:ascii="Courier New" w:hAnsi="Courier New" w:cs="Courier New"/>
          <w:sz w:val="24"/>
          <w:szCs w:val="24"/>
        </w:rPr>
      </w:pPr>
      <w:del w:id="29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507 76 0 1 1 10 30 30 30 35 30</w:delText>
        </w:r>
      </w:del>
    </w:p>
    <w:p w14:paraId="01860F6B" w14:textId="65D67606" w:rsidR="000D5A7E" w:rsidRPr="000D5A7E" w:rsidDel="00580A98" w:rsidRDefault="000D5A7E" w:rsidP="000D5A7E">
      <w:pPr>
        <w:spacing w:after="0"/>
        <w:rPr>
          <w:del w:id="2955" w:author="Sebring, Amanda J" w:date="2017-10-04T09:14:00Z"/>
          <w:rFonts w:ascii="Courier New" w:hAnsi="Courier New" w:cs="Courier New"/>
          <w:sz w:val="24"/>
          <w:szCs w:val="24"/>
        </w:rPr>
      </w:pPr>
      <w:del w:id="29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507 43 0 1 1 11 35 35 35 35 35</w:delText>
        </w:r>
      </w:del>
    </w:p>
    <w:p w14:paraId="0F0A1D4B" w14:textId="51B8ED33" w:rsidR="000D5A7E" w:rsidRPr="000D5A7E" w:rsidDel="00580A98" w:rsidRDefault="000D5A7E" w:rsidP="000D5A7E">
      <w:pPr>
        <w:spacing w:after="0"/>
        <w:rPr>
          <w:del w:id="2957" w:author="Sebring, Amanda J" w:date="2017-10-04T09:14:00Z"/>
          <w:rFonts w:ascii="Courier New" w:hAnsi="Courier New" w:cs="Courier New"/>
          <w:sz w:val="24"/>
          <w:szCs w:val="24"/>
        </w:rPr>
      </w:pPr>
      <w:del w:id="29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507 54 0 1 1 12 35 35 40 45 35</w:delText>
        </w:r>
      </w:del>
    </w:p>
    <w:p w14:paraId="12127A2D" w14:textId="7FA28BDF" w:rsidR="000D5A7E" w:rsidRPr="000D5A7E" w:rsidDel="00580A98" w:rsidRDefault="000D5A7E" w:rsidP="000D5A7E">
      <w:pPr>
        <w:spacing w:after="0"/>
        <w:rPr>
          <w:del w:id="2959" w:author="Sebring, Amanda J" w:date="2017-10-04T09:14:00Z"/>
          <w:rFonts w:ascii="Courier New" w:hAnsi="Courier New" w:cs="Courier New"/>
          <w:sz w:val="24"/>
          <w:szCs w:val="24"/>
        </w:rPr>
      </w:pPr>
      <w:del w:id="29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507 01 0 1 1 13 40 40 35 50 35</w:delText>
        </w:r>
      </w:del>
    </w:p>
    <w:p w14:paraId="69E5CA9A" w14:textId="483DB251" w:rsidR="000D5A7E" w:rsidRPr="000D5A7E" w:rsidDel="00580A98" w:rsidRDefault="000D5A7E" w:rsidP="000D5A7E">
      <w:pPr>
        <w:spacing w:after="0"/>
        <w:rPr>
          <w:del w:id="2961" w:author="Sebring, Amanda J" w:date="2017-10-04T09:14:00Z"/>
          <w:rFonts w:ascii="Courier New" w:hAnsi="Courier New" w:cs="Courier New"/>
          <w:sz w:val="24"/>
          <w:szCs w:val="24"/>
        </w:rPr>
      </w:pPr>
      <w:del w:id="29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507 07 0 1 1 14 35 35 35 40 35</w:delText>
        </w:r>
      </w:del>
    </w:p>
    <w:p w14:paraId="2F9A6B9F" w14:textId="2743F5D2" w:rsidR="000D5A7E" w:rsidRPr="000D5A7E" w:rsidDel="00580A98" w:rsidRDefault="000D5A7E" w:rsidP="000D5A7E">
      <w:pPr>
        <w:spacing w:after="0"/>
        <w:rPr>
          <w:del w:id="2963" w:author="Sebring, Amanda J" w:date="2017-10-04T09:14:00Z"/>
          <w:rFonts w:ascii="Courier New" w:hAnsi="Courier New" w:cs="Courier New"/>
          <w:sz w:val="24"/>
          <w:szCs w:val="24"/>
        </w:rPr>
      </w:pPr>
      <w:del w:id="29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507 14 0 1 1 15 35 35 35 45 35</w:delText>
        </w:r>
      </w:del>
    </w:p>
    <w:p w14:paraId="521F83AF" w14:textId="56B12BE5" w:rsidR="000D5A7E" w:rsidRPr="000D5A7E" w:rsidDel="00580A98" w:rsidRDefault="000D5A7E" w:rsidP="000D5A7E">
      <w:pPr>
        <w:spacing w:after="0"/>
        <w:rPr>
          <w:del w:id="2965" w:author="Sebring, Amanda J" w:date="2017-10-04T09:14:00Z"/>
          <w:rFonts w:ascii="Courier New" w:hAnsi="Courier New" w:cs="Courier New"/>
          <w:sz w:val="24"/>
          <w:szCs w:val="24"/>
        </w:rPr>
      </w:pPr>
      <w:del w:id="29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507 30 0 1 1 16 35 35 35 40 35</w:delText>
        </w:r>
      </w:del>
    </w:p>
    <w:p w14:paraId="1E0BB102" w14:textId="71DBFF00" w:rsidR="000D5A7E" w:rsidRPr="000D5A7E" w:rsidDel="00580A98" w:rsidRDefault="000D5A7E" w:rsidP="000D5A7E">
      <w:pPr>
        <w:spacing w:after="0"/>
        <w:rPr>
          <w:del w:id="2967" w:author="Sebring, Amanda J" w:date="2017-10-04T09:14:00Z"/>
          <w:rFonts w:ascii="Courier New" w:hAnsi="Courier New" w:cs="Courier New"/>
          <w:sz w:val="24"/>
          <w:szCs w:val="24"/>
        </w:rPr>
      </w:pPr>
      <w:del w:id="29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507 37 0 1 1 17 50 50 45 45 55</w:delText>
        </w:r>
      </w:del>
    </w:p>
    <w:p w14:paraId="41926ACD" w14:textId="6F784BE0" w:rsidR="000D5A7E" w:rsidRPr="000D5A7E" w:rsidDel="00580A98" w:rsidRDefault="000D5A7E" w:rsidP="000D5A7E">
      <w:pPr>
        <w:spacing w:after="0"/>
        <w:rPr>
          <w:del w:id="2969" w:author="Sebring, Amanda J" w:date="2017-10-04T09:14:00Z"/>
          <w:rFonts w:ascii="Courier New" w:hAnsi="Courier New" w:cs="Courier New"/>
          <w:sz w:val="24"/>
          <w:szCs w:val="24"/>
        </w:rPr>
      </w:pPr>
      <w:del w:id="29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507 50 0 1 1 18 40 40 35 35 35</w:delText>
        </w:r>
      </w:del>
    </w:p>
    <w:p w14:paraId="2918027B" w14:textId="2CD041D3" w:rsidR="000D5A7E" w:rsidRPr="000D5A7E" w:rsidDel="00580A98" w:rsidRDefault="000D5A7E" w:rsidP="000D5A7E">
      <w:pPr>
        <w:spacing w:after="0"/>
        <w:rPr>
          <w:del w:id="2971" w:author="Sebring, Amanda J" w:date="2017-10-04T09:14:00Z"/>
          <w:rFonts w:ascii="Courier New" w:hAnsi="Courier New" w:cs="Courier New"/>
          <w:sz w:val="24"/>
          <w:szCs w:val="24"/>
        </w:rPr>
      </w:pPr>
      <w:del w:id="29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507 52 0 1 1 19 30 35 30 35 30</w:delText>
        </w:r>
      </w:del>
    </w:p>
    <w:p w14:paraId="1923F184" w14:textId="7FB7758D" w:rsidR="000D5A7E" w:rsidRPr="000D5A7E" w:rsidDel="00580A98" w:rsidRDefault="000D5A7E" w:rsidP="000D5A7E">
      <w:pPr>
        <w:spacing w:after="0"/>
        <w:rPr>
          <w:del w:id="2973" w:author="Sebring, Amanda J" w:date="2017-10-04T09:14:00Z"/>
          <w:rFonts w:ascii="Courier New" w:hAnsi="Courier New" w:cs="Courier New"/>
          <w:sz w:val="24"/>
          <w:szCs w:val="24"/>
        </w:rPr>
      </w:pPr>
      <w:del w:id="29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507 65 0 1 1 20 50 45 45 35 35</w:delText>
        </w:r>
      </w:del>
    </w:p>
    <w:p w14:paraId="12F51DB6" w14:textId="07E3E33B" w:rsidR="000D5A7E" w:rsidRPr="000D5A7E" w:rsidDel="00580A98" w:rsidRDefault="000D5A7E" w:rsidP="000D5A7E">
      <w:pPr>
        <w:spacing w:after="0"/>
        <w:rPr>
          <w:del w:id="2975" w:author="Sebring, Amanda J" w:date="2017-10-04T09:14:00Z"/>
          <w:rFonts w:ascii="Courier New" w:hAnsi="Courier New" w:cs="Courier New"/>
          <w:sz w:val="24"/>
          <w:szCs w:val="24"/>
        </w:rPr>
      </w:pPr>
      <w:del w:id="29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507 70 0 1 1 21 40 35 35 40 30</w:delText>
        </w:r>
      </w:del>
    </w:p>
    <w:p w14:paraId="608190E7" w14:textId="73D1E47E" w:rsidR="000D5A7E" w:rsidRPr="000D5A7E" w:rsidDel="00580A98" w:rsidRDefault="000D5A7E" w:rsidP="000D5A7E">
      <w:pPr>
        <w:spacing w:after="0"/>
        <w:rPr>
          <w:del w:id="2977" w:author="Sebring, Amanda J" w:date="2017-10-04T09:14:00Z"/>
          <w:rFonts w:ascii="Courier New" w:hAnsi="Courier New" w:cs="Courier New"/>
          <w:sz w:val="24"/>
          <w:szCs w:val="24"/>
        </w:rPr>
      </w:pPr>
      <w:del w:id="29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507 38 0 1 1 22 50 50 50 50 50</w:delText>
        </w:r>
      </w:del>
    </w:p>
    <w:p w14:paraId="65A0DA30" w14:textId="3089BDF3" w:rsidR="000D5A7E" w:rsidRPr="000D5A7E" w:rsidDel="00580A98" w:rsidRDefault="000D5A7E" w:rsidP="000D5A7E">
      <w:pPr>
        <w:spacing w:after="0"/>
        <w:rPr>
          <w:del w:id="2979" w:author="Sebring, Amanda J" w:date="2017-10-04T09:14:00Z"/>
          <w:rFonts w:ascii="Courier New" w:hAnsi="Courier New" w:cs="Courier New"/>
          <w:sz w:val="24"/>
          <w:szCs w:val="24"/>
        </w:rPr>
      </w:pPr>
      <w:del w:id="29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507 42 0 1 1 23 45 40 45 55 40</w:delText>
        </w:r>
      </w:del>
    </w:p>
    <w:p w14:paraId="66DF4F55" w14:textId="103C0147" w:rsidR="000D5A7E" w:rsidRPr="000D5A7E" w:rsidDel="00580A98" w:rsidRDefault="000D5A7E" w:rsidP="000D5A7E">
      <w:pPr>
        <w:spacing w:after="0"/>
        <w:rPr>
          <w:del w:id="2981" w:author="Sebring, Amanda J" w:date="2017-10-04T09:14:00Z"/>
          <w:rFonts w:ascii="Courier New" w:hAnsi="Courier New" w:cs="Courier New"/>
          <w:sz w:val="24"/>
          <w:szCs w:val="24"/>
        </w:rPr>
      </w:pPr>
      <w:del w:id="29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507 03 0 1 1 24 55 45 55 50 45</w:delText>
        </w:r>
      </w:del>
    </w:p>
    <w:p w14:paraId="1FF35F4D" w14:textId="33139B39" w:rsidR="000D5A7E" w:rsidRPr="000D5A7E" w:rsidDel="00580A98" w:rsidRDefault="000D5A7E" w:rsidP="000D5A7E">
      <w:pPr>
        <w:spacing w:after="0"/>
        <w:rPr>
          <w:del w:id="2983" w:author="Sebring, Amanda J" w:date="2017-10-04T09:14:00Z"/>
          <w:rFonts w:ascii="Courier New" w:hAnsi="Courier New" w:cs="Courier New"/>
          <w:sz w:val="24"/>
          <w:szCs w:val="24"/>
        </w:rPr>
      </w:pPr>
      <w:del w:id="29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507 05 0 1 1 25 50 45 45 50 50</w:delText>
        </w:r>
      </w:del>
    </w:p>
    <w:p w14:paraId="569BC445" w14:textId="57AF923D" w:rsidR="000D5A7E" w:rsidRPr="000D5A7E" w:rsidDel="00580A98" w:rsidRDefault="000D5A7E" w:rsidP="000D5A7E">
      <w:pPr>
        <w:spacing w:after="0"/>
        <w:rPr>
          <w:del w:id="2985" w:author="Sebring, Amanda J" w:date="2017-10-04T09:14:00Z"/>
          <w:rFonts w:ascii="Courier New" w:hAnsi="Courier New" w:cs="Courier New"/>
          <w:sz w:val="24"/>
          <w:szCs w:val="24"/>
        </w:rPr>
      </w:pPr>
      <w:del w:id="29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507 06 0 1 1 26 50 45 35 45 40</w:delText>
        </w:r>
      </w:del>
    </w:p>
    <w:p w14:paraId="30C566DB" w14:textId="1AE33F5D" w:rsidR="000D5A7E" w:rsidRPr="000D5A7E" w:rsidDel="00580A98" w:rsidRDefault="000D5A7E" w:rsidP="000D5A7E">
      <w:pPr>
        <w:spacing w:after="0"/>
        <w:rPr>
          <w:del w:id="2987" w:author="Sebring, Amanda J" w:date="2017-10-04T09:14:00Z"/>
          <w:rFonts w:ascii="Courier New" w:hAnsi="Courier New" w:cs="Courier New"/>
          <w:sz w:val="24"/>
          <w:szCs w:val="24"/>
        </w:rPr>
      </w:pPr>
      <w:del w:id="29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507 08 0 1 1 27 30 30 30 30 30</w:delText>
        </w:r>
      </w:del>
    </w:p>
    <w:p w14:paraId="2007A698" w14:textId="4F019AAE" w:rsidR="000D5A7E" w:rsidRPr="000D5A7E" w:rsidDel="00580A98" w:rsidRDefault="000D5A7E" w:rsidP="000D5A7E">
      <w:pPr>
        <w:spacing w:after="0"/>
        <w:rPr>
          <w:del w:id="2989" w:author="Sebring, Amanda J" w:date="2017-10-04T09:14:00Z"/>
          <w:rFonts w:ascii="Courier New" w:hAnsi="Courier New" w:cs="Courier New"/>
          <w:sz w:val="24"/>
          <w:szCs w:val="24"/>
        </w:rPr>
      </w:pPr>
      <w:del w:id="29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507 10 0 1 1 28 60 60 45 55 40</w:delText>
        </w:r>
      </w:del>
    </w:p>
    <w:p w14:paraId="608ED030" w14:textId="5A71DD1F" w:rsidR="000D5A7E" w:rsidRPr="000D5A7E" w:rsidDel="00580A98" w:rsidRDefault="000D5A7E" w:rsidP="000D5A7E">
      <w:pPr>
        <w:spacing w:after="0"/>
        <w:rPr>
          <w:del w:id="2991" w:author="Sebring, Amanda J" w:date="2017-10-04T09:14:00Z"/>
          <w:rFonts w:ascii="Courier New" w:hAnsi="Courier New" w:cs="Courier New"/>
          <w:sz w:val="24"/>
          <w:szCs w:val="24"/>
        </w:rPr>
      </w:pPr>
      <w:del w:id="29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507 12 0 1 1 29 35 35 35 35 35</w:delText>
        </w:r>
      </w:del>
    </w:p>
    <w:p w14:paraId="61D59967" w14:textId="00091CCB" w:rsidR="000D5A7E" w:rsidRPr="000D5A7E" w:rsidDel="00580A98" w:rsidRDefault="000D5A7E" w:rsidP="000D5A7E">
      <w:pPr>
        <w:spacing w:after="0"/>
        <w:rPr>
          <w:del w:id="2993" w:author="Sebring, Amanda J" w:date="2017-10-04T09:14:00Z"/>
          <w:rFonts w:ascii="Courier New" w:hAnsi="Courier New" w:cs="Courier New"/>
          <w:sz w:val="24"/>
          <w:szCs w:val="24"/>
        </w:rPr>
      </w:pPr>
      <w:del w:id="29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507 15 0 1 1 30 60 50 45 55 45</w:delText>
        </w:r>
      </w:del>
    </w:p>
    <w:p w14:paraId="5A6AE7B2" w14:textId="057D17C3" w:rsidR="000D5A7E" w:rsidRPr="000D5A7E" w:rsidDel="00580A98" w:rsidRDefault="000D5A7E" w:rsidP="000D5A7E">
      <w:pPr>
        <w:spacing w:after="0"/>
        <w:rPr>
          <w:del w:id="2995" w:author="Sebring, Amanda J" w:date="2017-10-04T09:14:00Z"/>
          <w:rFonts w:ascii="Courier New" w:hAnsi="Courier New" w:cs="Courier New"/>
          <w:sz w:val="24"/>
          <w:szCs w:val="24"/>
        </w:rPr>
      </w:pPr>
      <w:del w:id="29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507 16 0 1 1 31 55 50 55 50 50</w:delText>
        </w:r>
      </w:del>
    </w:p>
    <w:p w14:paraId="52478B5A" w14:textId="40EB5172" w:rsidR="000D5A7E" w:rsidRPr="000D5A7E" w:rsidDel="00580A98" w:rsidRDefault="000D5A7E" w:rsidP="000D5A7E">
      <w:pPr>
        <w:spacing w:after="0"/>
        <w:rPr>
          <w:del w:id="2997" w:author="Sebring, Amanda J" w:date="2017-10-04T09:14:00Z"/>
          <w:rFonts w:ascii="Courier New" w:hAnsi="Courier New" w:cs="Courier New"/>
          <w:sz w:val="24"/>
          <w:szCs w:val="24"/>
        </w:rPr>
      </w:pPr>
      <w:del w:id="29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507 17 0 1 1 32 45 40 35 55 45</w:delText>
        </w:r>
      </w:del>
    </w:p>
    <w:p w14:paraId="1DB9E6EC" w14:textId="0B478109" w:rsidR="000D5A7E" w:rsidRPr="000D5A7E" w:rsidDel="00580A98" w:rsidRDefault="000D5A7E" w:rsidP="000D5A7E">
      <w:pPr>
        <w:spacing w:after="0"/>
        <w:rPr>
          <w:del w:id="2999" w:author="Sebring, Amanda J" w:date="2017-10-04T09:14:00Z"/>
          <w:rFonts w:ascii="Courier New" w:hAnsi="Courier New" w:cs="Courier New"/>
          <w:sz w:val="24"/>
          <w:szCs w:val="24"/>
        </w:rPr>
      </w:pPr>
      <w:del w:id="30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507 18 0 1 1 33 35 35 35 45 35</w:delText>
        </w:r>
      </w:del>
    </w:p>
    <w:p w14:paraId="7FDC9C6F" w14:textId="6A786A07" w:rsidR="000D5A7E" w:rsidRPr="000D5A7E" w:rsidDel="00580A98" w:rsidRDefault="000D5A7E" w:rsidP="000D5A7E">
      <w:pPr>
        <w:spacing w:after="0"/>
        <w:rPr>
          <w:del w:id="3001" w:author="Sebring, Amanda J" w:date="2017-10-04T09:14:00Z"/>
          <w:rFonts w:ascii="Courier New" w:hAnsi="Courier New" w:cs="Courier New"/>
          <w:sz w:val="24"/>
          <w:szCs w:val="24"/>
        </w:rPr>
      </w:pPr>
      <w:del w:id="30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507 19 0 1 1 34 50 40 30 45 35</w:delText>
        </w:r>
      </w:del>
    </w:p>
    <w:p w14:paraId="4D6A5113" w14:textId="19D62731" w:rsidR="000D5A7E" w:rsidRPr="000D5A7E" w:rsidDel="00580A98" w:rsidRDefault="000D5A7E" w:rsidP="000D5A7E">
      <w:pPr>
        <w:spacing w:after="0"/>
        <w:rPr>
          <w:del w:id="3003" w:author="Sebring, Amanda J" w:date="2017-10-04T09:14:00Z"/>
          <w:rFonts w:ascii="Courier New" w:hAnsi="Courier New" w:cs="Courier New"/>
          <w:sz w:val="24"/>
          <w:szCs w:val="24"/>
        </w:rPr>
      </w:pPr>
      <w:del w:id="30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507 20 0 1 1 35 45 40 45 50 45</w:delText>
        </w:r>
      </w:del>
    </w:p>
    <w:p w14:paraId="02B51E66" w14:textId="687DED20" w:rsidR="000D5A7E" w:rsidRPr="000D5A7E" w:rsidDel="00580A98" w:rsidRDefault="000D5A7E" w:rsidP="000D5A7E">
      <w:pPr>
        <w:spacing w:after="0"/>
        <w:rPr>
          <w:del w:id="3005" w:author="Sebring, Amanda J" w:date="2017-10-04T09:14:00Z"/>
          <w:rFonts w:ascii="Courier New" w:hAnsi="Courier New" w:cs="Courier New"/>
          <w:sz w:val="24"/>
          <w:szCs w:val="24"/>
        </w:rPr>
      </w:pPr>
      <w:del w:id="30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507 21 0 1 1 36 45 35 35 50 35</w:delText>
        </w:r>
      </w:del>
    </w:p>
    <w:p w14:paraId="795BD005" w14:textId="69081CEC" w:rsidR="000D5A7E" w:rsidRPr="000D5A7E" w:rsidDel="00580A98" w:rsidRDefault="000D5A7E" w:rsidP="000D5A7E">
      <w:pPr>
        <w:spacing w:after="0"/>
        <w:rPr>
          <w:del w:id="3007" w:author="Sebring, Amanda J" w:date="2017-10-04T09:14:00Z"/>
          <w:rFonts w:ascii="Courier New" w:hAnsi="Courier New" w:cs="Courier New"/>
          <w:sz w:val="24"/>
          <w:szCs w:val="24"/>
        </w:rPr>
      </w:pPr>
      <w:del w:id="30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507 23 0 1 1 37 40 45 35 40 45</w:delText>
        </w:r>
      </w:del>
    </w:p>
    <w:p w14:paraId="52484D06" w14:textId="7CA12726" w:rsidR="000D5A7E" w:rsidRPr="000D5A7E" w:rsidDel="00580A98" w:rsidRDefault="000D5A7E" w:rsidP="000D5A7E">
      <w:pPr>
        <w:spacing w:after="0"/>
        <w:rPr>
          <w:del w:id="3009" w:author="Sebring, Amanda J" w:date="2017-10-04T09:14:00Z"/>
          <w:rFonts w:ascii="Courier New" w:hAnsi="Courier New" w:cs="Courier New"/>
          <w:sz w:val="24"/>
          <w:szCs w:val="24"/>
        </w:rPr>
      </w:pPr>
      <w:del w:id="30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507 24 0 1 1 38 45 50 40 55 50</w:delText>
        </w:r>
      </w:del>
    </w:p>
    <w:p w14:paraId="3ABFBDAA" w14:textId="22298369" w:rsidR="000D5A7E" w:rsidRPr="000D5A7E" w:rsidDel="00580A98" w:rsidRDefault="000D5A7E" w:rsidP="000D5A7E">
      <w:pPr>
        <w:spacing w:after="0"/>
        <w:rPr>
          <w:del w:id="3011" w:author="Sebring, Amanda J" w:date="2017-10-04T09:14:00Z"/>
          <w:rFonts w:ascii="Courier New" w:hAnsi="Courier New" w:cs="Courier New"/>
          <w:sz w:val="24"/>
          <w:szCs w:val="24"/>
        </w:rPr>
      </w:pPr>
      <w:del w:id="30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507 25 0 1 1 39 35 35 35 40 35</w:delText>
        </w:r>
      </w:del>
    </w:p>
    <w:p w14:paraId="68DBFE78" w14:textId="58E223D4" w:rsidR="000D5A7E" w:rsidRPr="000D5A7E" w:rsidDel="00580A98" w:rsidRDefault="000D5A7E" w:rsidP="000D5A7E">
      <w:pPr>
        <w:spacing w:after="0"/>
        <w:rPr>
          <w:del w:id="3013" w:author="Sebring, Amanda J" w:date="2017-10-04T09:14:00Z"/>
          <w:rFonts w:ascii="Courier New" w:hAnsi="Courier New" w:cs="Courier New"/>
          <w:sz w:val="24"/>
          <w:szCs w:val="24"/>
        </w:rPr>
      </w:pPr>
      <w:del w:id="30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507 26 0 1 1 40 45 35 50 45 35</w:delText>
        </w:r>
      </w:del>
    </w:p>
    <w:p w14:paraId="5ABE2805" w14:textId="77775EFB" w:rsidR="000D5A7E" w:rsidRPr="000D5A7E" w:rsidDel="00580A98" w:rsidRDefault="000D5A7E" w:rsidP="000D5A7E">
      <w:pPr>
        <w:spacing w:after="0"/>
        <w:rPr>
          <w:del w:id="3015" w:author="Sebring, Amanda J" w:date="2017-10-04T09:14:00Z"/>
          <w:rFonts w:ascii="Courier New" w:hAnsi="Courier New" w:cs="Courier New"/>
          <w:sz w:val="24"/>
          <w:szCs w:val="24"/>
        </w:rPr>
      </w:pPr>
      <w:del w:id="30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507 27 0 1 1 41 50 55 50 50 50</w:delText>
        </w:r>
      </w:del>
    </w:p>
    <w:p w14:paraId="4C122D45" w14:textId="0F3BFB18" w:rsidR="000D5A7E" w:rsidRPr="000D5A7E" w:rsidDel="00580A98" w:rsidRDefault="000D5A7E" w:rsidP="000D5A7E">
      <w:pPr>
        <w:spacing w:after="0"/>
        <w:rPr>
          <w:del w:id="3017" w:author="Sebring, Amanda J" w:date="2017-10-04T09:14:00Z"/>
          <w:rFonts w:ascii="Courier New" w:hAnsi="Courier New" w:cs="Courier New"/>
          <w:sz w:val="24"/>
          <w:szCs w:val="24"/>
        </w:rPr>
      </w:pPr>
      <w:del w:id="30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507 28 0 1 1 42 45 35 25 30 30</w:delText>
        </w:r>
      </w:del>
    </w:p>
    <w:p w14:paraId="705F87A8" w14:textId="5F9D941A" w:rsidR="000D5A7E" w:rsidRPr="000D5A7E" w:rsidDel="00580A98" w:rsidRDefault="000D5A7E" w:rsidP="000D5A7E">
      <w:pPr>
        <w:spacing w:after="0"/>
        <w:rPr>
          <w:del w:id="3019" w:author="Sebring, Amanda J" w:date="2017-10-04T09:14:00Z"/>
          <w:rFonts w:ascii="Courier New" w:hAnsi="Courier New" w:cs="Courier New"/>
          <w:sz w:val="24"/>
          <w:szCs w:val="24"/>
        </w:rPr>
      </w:pPr>
      <w:del w:id="30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507 29 0 1 1 43 55 45 50 55 50</w:delText>
        </w:r>
      </w:del>
    </w:p>
    <w:p w14:paraId="1BE41ED6" w14:textId="41EEB468" w:rsidR="000D5A7E" w:rsidRPr="000D5A7E" w:rsidDel="00580A98" w:rsidRDefault="000D5A7E" w:rsidP="000D5A7E">
      <w:pPr>
        <w:spacing w:after="0"/>
        <w:rPr>
          <w:del w:id="3021" w:author="Sebring, Amanda J" w:date="2017-10-04T09:14:00Z"/>
          <w:rFonts w:ascii="Courier New" w:hAnsi="Courier New" w:cs="Courier New"/>
          <w:sz w:val="24"/>
          <w:szCs w:val="24"/>
        </w:rPr>
      </w:pPr>
      <w:del w:id="30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507 31 0 1 1 44 45 35 30 50 45</w:delText>
        </w:r>
      </w:del>
    </w:p>
    <w:p w14:paraId="197FB350" w14:textId="78566B86" w:rsidR="000D5A7E" w:rsidRPr="000D5A7E" w:rsidDel="00580A98" w:rsidRDefault="000D5A7E" w:rsidP="000D5A7E">
      <w:pPr>
        <w:spacing w:after="0"/>
        <w:rPr>
          <w:del w:id="3023" w:author="Sebring, Amanda J" w:date="2017-10-04T09:14:00Z"/>
          <w:rFonts w:ascii="Courier New" w:hAnsi="Courier New" w:cs="Courier New"/>
          <w:sz w:val="24"/>
          <w:szCs w:val="24"/>
        </w:rPr>
      </w:pPr>
      <w:del w:id="30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507 32 0 1 1 45 40 35 40 50 35</w:delText>
        </w:r>
      </w:del>
    </w:p>
    <w:p w14:paraId="530EC70C" w14:textId="7E62A711" w:rsidR="000D5A7E" w:rsidRPr="000D5A7E" w:rsidDel="00580A98" w:rsidRDefault="000D5A7E" w:rsidP="000D5A7E">
      <w:pPr>
        <w:spacing w:after="0"/>
        <w:rPr>
          <w:del w:id="3025" w:author="Sebring, Amanda J" w:date="2017-10-04T09:14:00Z"/>
          <w:rFonts w:ascii="Courier New" w:hAnsi="Courier New" w:cs="Courier New"/>
          <w:sz w:val="24"/>
          <w:szCs w:val="24"/>
        </w:rPr>
      </w:pPr>
      <w:del w:id="30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507 33 0 1 1 46 50 45 50 35 35</w:delText>
        </w:r>
      </w:del>
    </w:p>
    <w:p w14:paraId="78F70008" w14:textId="68A831A4" w:rsidR="000D5A7E" w:rsidRPr="000D5A7E" w:rsidDel="00580A98" w:rsidRDefault="000D5A7E" w:rsidP="000D5A7E">
      <w:pPr>
        <w:spacing w:after="0"/>
        <w:rPr>
          <w:del w:id="3027" w:author="Sebring, Amanda J" w:date="2017-10-04T09:14:00Z"/>
          <w:rFonts w:ascii="Courier New" w:hAnsi="Courier New" w:cs="Courier New"/>
          <w:sz w:val="24"/>
          <w:szCs w:val="24"/>
        </w:rPr>
      </w:pPr>
      <w:del w:id="30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507 34 0 1 1 47 40 35 40 45 40</w:delText>
        </w:r>
      </w:del>
    </w:p>
    <w:p w14:paraId="36C92998" w14:textId="1ED54F12" w:rsidR="000D5A7E" w:rsidRPr="000D5A7E" w:rsidDel="00580A98" w:rsidRDefault="000D5A7E" w:rsidP="000D5A7E">
      <w:pPr>
        <w:spacing w:after="0"/>
        <w:rPr>
          <w:del w:id="3029" w:author="Sebring, Amanda J" w:date="2017-10-04T09:14:00Z"/>
          <w:rFonts w:ascii="Courier New" w:hAnsi="Courier New" w:cs="Courier New"/>
          <w:sz w:val="24"/>
          <w:szCs w:val="24"/>
        </w:rPr>
      </w:pPr>
      <w:del w:id="30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507 35 0 1 1 48 50 45 45 50 40</w:delText>
        </w:r>
      </w:del>
    </w:p>
    <w:p w14:paraId="5E4D7B44" w14:textId="5A1905D0" w:rsidR="000D5A7E" w:rsidRPr="000D5A7E" w:rsidDel="00580A98" w:rsidRDefault="000D5A7E" w:rsidP="000D5A7E">
      <w:pPr>
        <w:spacing w:after="0"/>
        <w:rPr>
          <w:del w:id="3031" w:author="Sebring, Amanda J" w:date="2017-10-04T09:14:00Z"/>
          <w:rFonts w:ascii="Courier New" w:hAnsi="Courier New" w:cs="Courier New"/>
          <w:sz w:val="24"/>
          <w:szCs w:val="24"/>
        </w:rPr>
      </w:pPr>
      <w:del w:id="30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507 36 0 1 1 49 50 40 45 50 35</w:delText>
        </w:r>
      </w:del>
    </w:p>
    <w:p w14:paraId="5D7ED1BE" w14:textId="784FCF7F" w:rsidR="000D5A7E" w:rsidRPr="000D5A7E" w:rsidDel="00580A98" w:rsidRDefault="000D5A7E" w:rsidP="000D5A7E">
      <w:pPr>
        <w:spacing w:after="0"/>
        <w:rPr>
          <w:del w:id="3033" w:author="Sebring, Amanda J" w:date="2017-10-04T09:14:00Z"/>
          <w:rFonts w:ascii="Courier New" w:hAnsi="Courier New" w:cs="Courier New"/>
          <w:sz w:val="24"/>
          <w:szCs w:val="24"/>
        </w:rPr>
      </w:pPr>
      <w:del w:id="30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507 41 0 1 1 50 55 45 50 55 50</w:delText>
        </w:r>
      </w:del>
    </w:p>
    <w:p w14:paraId="65415165" w14:textId="074A2E4F" w:rsidR="000D5A7E" w:rsidRPr="000D5A7E" w:rsidDel="00580A98" w:rsidRDefault="000D5A7E" w:rsidP="000D5A7E">
      <w:pPr>
        <w:spacing w:after="0"/>
        <w:rPr>
          <w:del w:id="3035" w:author="Sebring, Amanda J" w:date="2017-10-04T09:14:00Z"/>
          <w:rFonts w:ascii="Courier New" w:hAnsi="Courier New" w:cs="Courier New"/>
          <w:sz w:val="24"/>
          <w:szCs w:val="24"/>
        </w:rPr>
      </w:pPr>
      <w:del w:id="30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507 44 0 1 1 51 40 35 35 45 35</w:delText>
        </w:r>
      </w:del>
    </w:p>
    <w:p w14:paraId="15DC74B3" w14:textId="66DEADD2" w:rsidR="000D5A7E" w:rsidRPr="000D5A7E" w:rsidDel="00580A98" w:rsidRDefault="000D5A7E" w:rsidP="000D5A7E">
      <w:pPr>
        <w:spacing w:after="0"/>
        <w:rPr>
          <w:del w:id="3037" w:author="Sebring, Amanda J" w:date="2017-10-04T09:14:00Z"/>
          <w:rFonts w:ascii="Courier New" w:hAnsi="Courier New" w:cs="Courier New"/>
          <w:sz w:val="24"/>
          <w:szCs w:val="24"/>
        </w:rPr>
      </w:pPr>
      <w:del w:id="30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507 45 0 1 1 52 40 35 30 40 35</w:delText>
        </w:r>
      </w:del>
    </w:p>
    <w:p w14:paraId="4575A4CF" w14:textId="4CD4F7ED" w:rsidR="000D5A7E" w:rsidRPr="000D5A7E" w:rsidDel="00580A98" w:rsidRDefault="000D5A7E" w:rsidP="000D5A7E">
      <w:pPr>
        <w:spacing w:after="0"/>
        <w:rPr>
          <w:del w:id="3039" w:author="Sebring, Amanda J" w:date="2017-10-04T09:14:00Z"/>
          <w:rFonts w:ascii="Courier New" w:hAnsi="Courier New" w:cs="Courier New"/>
          <w:sz w:val="24"/>
          <w:szCs w:val="24"/>
        </w:rPr>
      </w:pPr>
      <w:del w:id="30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507 47 0 1 1 53 50 35 45 45 40</w:delText>
        </w:r>
      </w:del>
    </w:p>
    <w:p w14:paraId="4D40725D" w14:textId="008BDC14" w:rsidR="000D5A7E" w:rsidRPr="000D5A7E" w:rsidDel="00580A98" w:rsidRDefault="000D5A7E" w:rsidP="000D5A7E">
      <w:pPr>
        <w:spacing w:after="0"/>
        <w:rPr>
          <w:del w:id="3041" w:author="Sebring, Amanda J" w:date="2017-10-04T09:14:00Z"/>
          <w:rFonts w:ascii="Courier New" w:hAnsi="Courier New" w:cs="Courier New"/>
          <w:sz w:val="24"/>
          <w:szCs w:val="24"/>
        </w:rPr>
      </w:pPr>
      <w:del w:id="30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507 48 0 1 1 54 55 45 50 55 45</w:delText>
        </w:r>
      </w:del>
    </w:p>
    <w:p w14:paraId="3C703978" w14:textId="1798CFCB" w:rsidR="000D5A7E" w:rsidRPr="000D5A7E" w:rsidDel="00580A98" w:rsidRDefault="000D5A7E" w:rsidP="000D5A7E">
      <w:pPr>
        <w:spacing w:after="0"/>
        <w:rPr>
          <w:del w:id="3043" w:author="Sebring, Amanda J" w:date="2017-10-04T09:14:00Z"/>
          <w:rFonts w:ascii="Courier New" w:hAnsi="Courier New" w:cs="Courier New"/>
          <w:sz w:val="24"/>
          <w:szCs w:val="24"/>
        </w:rPr>
      </w:pPr>
      <w:del w:id="30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507 49 0 1 1 55 35 35 35 45 35</w:delText>
        </w:r>
      </w:del>
    </w:p>
    <w:p w14:paraId="385988B6" w14:textId="2C3C32E1" w:rsidR="000D5A7E" w:rsidRPr="000D5A7E" w:rsidDel="00580A98" w:rsidRDefault="000D5A7E" w:rsidP="000D5A7E">
      <w:pPr>
        <w:spacing w:after="0"/>
        <w:rPr>
          <w:del w:id="3045" w:author="Sebring, Amanda J" w:date="2017-10-04T09:14:00Z"/>
          <w:rFonts w:ascii="Courier New" w:hAnsi="Courier New" w:cs="Courier New"/>
          <w:sz w:val="24"/>
          <w:szCs w:val="24"/>
        </w:rPr>
      </w:pPr>
      <w:del w:id="30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507 51 0 1 1 56 50 40 35 50 40</w:delText>
        </w:r>
      </w:del>
    </w:p>
    <w:p w14:paraId="5DDE78F8" w14:textId="18CE81F8" w:rsidR="000D5A7E" w:rsidRPr="000D5A7E" w:rsidDel="00580A98" w:rsidRDefault="000D5A7E" w:rsidP="000D5A7E">
      <w:pPr>
        <w:spacing w:after="0"/>
        <w:rPr>
          <w:del w:id="3047" w:author="Sebring, Amanda J" w:date="2017-10-04T09:14:00Z"/>
          <w:rFonts w:ascii="Courier New" w:hAnsi="Courier New" w:cs="Courier New"/>
          <w:sz w:val="24"/>
          <w:szCs w:val="24"/>
        </w:rPr>
      </w:pPr>
      <w:del w:id="30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507 53 0 1 1 57 45 40 40 50 40</w:delText>
        </w:r>
      </w:del>
    </w:p>
    <w:p w14:paraId="3AD3AD8B" w14:textId="157ED5E6" w:rsidR="000D5A7E" w:rsidRPr="000D5A7E" w:rsidDel="00580A98" w:rsidRDefault="000D5A7E" w:rsidP="000D5A7E">
      <w:pPr>
        <w:spacing w:after="0"/>
        <w:rPr>
          <w:del w:id="3049" w:author="Sebring, Amanda J" w:date="2017-10-04T09:14:00Z"/>
          <w:rFonts w:ascii="Courier New" w:hAnsi="Courier New" w:cs="Courier New"/>
          <w:sz w:val="24"/>
          <w:szCs w:val="24"/>
        </w:rPr>
      </w:pPr>
      <w:del w:id="30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507 55 0 1 1 58 50 40 35 50 35</w:delText>
        </w:r>
      </w:del>
    </w:p>
    <w:p w14:paraId="65B5731A" w14:textId="6AFE59DA" w:rsidR="000D5A7E" w:rsidRPr="000D5A7E" w:rsidDel="00580A98" w:rsidRDefault="000D5A7E" w:rsidP="000D5A7E">
      <w:pPr>
        <w:spacing w:after="0"/>
        <w:rPr>
          <w:del w:id="3051" w:author="Sebring, Amanda J" w:date="2017-10-04T09:14:00Z"/>
          <w:rFonts w:ascii="Courier New" w:hAnsi="Courier New" w:cs="Courier New"/>
          <w:sz w:val="24"/>
          <w:szCs w:val="24"/>
        </w:rPr>
      </w:pPr>
      <w:del w:id="30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507 56 0 1 1 59 35 35 35 40 40</w:delText>
        </w:r>
      </w:del>
    </w:p>
    <w:p w14:paraId="7D0DA2D4" w14:textId="6F0E825F" w:rsidR="000D5A7E" w:rsidRPr="000D5A7E" w:rsidDel="00580A98" w:rsidRDefault="000D5A7E" w:rsidP="000D5A7E">
      <w:pPr>
        <w:spacing w:after="0"/>
        <w:rPr>
          <w:del w:id="3053" w:author="Sebring, Amanda J" w:date="2017-10-04T09:14:00Z"/>
          <w:rFonts w:ascii="Courier New" w:hAnsi="Courier New" w:cs="Courier New"/>
          <w:sz w:val="24"/>
          <w:szCs w:val="24"/>
        </w:rPr>
      </w:pPr>
      <w:del w:id="30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507 57 0 1 1 60 55 45 35 50 40</w:delText>
        </w:r>
      </w:del>
    </w:p>
    <w:p w14:paraId="0F2C9EEC" w14:textId="658F796F" w:rsidR="000D5A7E" w:rsidRPr="000D5A7E" w:rsidDel="00580A98" w:rsidRDefault="000D5A7E" w:rsidP="000D5A7E">
      <w:pPr>
        <w:spacing w:after="0"/>
        <w:rPr>
          <w:del w:id="3055" w:author="Sebring, Amanda J" w:date="2017-10-04T09:14:00Z"/>
          <w:rFonts w:ascii="Courier New" w:hAnsi="Courier New" w:cs="Courier New"/>
          <w:sz w:val="24"/>
          <w:szCs w:val="24"/>
        </w:rPr>
      </w:pPr>
      <w:del w:id="30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507 58 0 1 1 61 50 40 35 45 40</w:delText>
        </w:r>
      </w:del>
    </w:p>
    <w:p w14:paraId="3DD9799C" w14:textId="4A62196F" w:rsidR="000D5A7E" w:rsidRPr="000D5A7E" w:rsidDel="00580A98" w:rsidRDefault="000D5A7E" w:rsidP="000D5A7E">
      <w:pPr>
        <w:spacing w:after="0"/>
        <w:rPr>
          <w:del w:id="3057" w:author="Sebring, Amanda J" w:date="2017-10-04T09:14:00Z"/>
          <w:rFonts w:ascii="Courier New" w:hAnsi="Courier New" w:cs="Courier New"/>
          <w:sz w:val="24"/>
          <w:szCs w:val="24"/>
        </w:rPr>
      </w:pPr>
      <w:del w:id="30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507 59 0 1 1 62 45 35 40 45 35</w:delText>
        </w:r>
      </w:del>
    </w:p>
    <w:p w14:paraId="5B1B2026" w14:textId="4DF9BD75" w:rsidR="000D5A7E" w:rsidRPr="000D5A7E" w:rsidDel="00580A98" w:rsidRDefault="000D5A7E" w:rsidP="000D5A7E">
      <w:pPr>
        <w:spacing w:after="0"/>
        <w:rPr>
          <w:del w:id="3059" w:author="Sebring, Amanda J" w:date="2017-10-04T09:14:00Z"/>
          <w:rFonts w:ascii="Courier New" w:hAnsi="Courier New" w:cs="Courier New"/>
          <w:sz w:val="24"/>
          <w:szCs w:val="24"/>
        </w:rPr>
      </w:pPr>
      <w:del w:id="30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507 60 0 1 1 63 45 40 35 45 45</w:delText>
        </w:r>
      </w:del>
    </w:p>
    <w:p w14:paraId="3AAD40C6" w14:textId="158192CE" w:rsidR="000D5A7E" w:rsidRPr="000D5A7E" w:rsidDel="00580A98" w:rsidRDefault="000D5A7E" w:rsidP="000D5A7E">
      <w:pPr>
        <w:spacing w:after="0"/>
        <w:rPr>
          <w:del w:id="3061" w:author="Sebring, Amanda J" w:date="2017-10-04T09:14:00Z"/>
          <w:rFonts w:ascii="Courier New" w:hAnsi="Courier New" w:cs="Courier New"/>
          <w:sz w:val="24"/>
          <w:szCs w:val="24"/>
        </w:rPr>
      </w:pPr>
      <w:del w:id="30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507 61 0 1 1 64 40 35 40 50 35</w:delText>
        </w:r>
      </w:del>
    </w:p>
    <w:p w14:paraId="239AC625" w14:textId="08A73A2D" w:rsidR="000D5A7E" w:rsidRPr="000D5A7E" w:rsidDel="00580A98" w:rsidRDefault="000D5A7E" w:rsidP="000D5A7E">
      <w:pPr>
        <w:spacing w:after="0"/>
        <w:rPr>
          <w:del w:id="3063" w:author="Sebring, Amanda J" w:date="2017-10-04T09:14:00Z"/>
          <w:rFonts w:ascii="Courier New" w:hAnsi="Courier New" w:cs="Courier New"/>
          <w:sz w:val="24"/>
          <w:szCs w:val="24"/>
        </w:rPr>
      </w:pPr>
      <w:del w:id="30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507 62 0 1 1 65 35 35 40 50 35</w:delText>
        </w:r>
      </w:del>
    </w:p>
    <w:p w14:paraId="03B04798" w14:textId="5C297B6D" w:rsidR="000D5A7E" w:rsidRPr="000D5A7E" w:rsidDel="00580A98" w:rsidRDefault="000D5A7E" w:rsidP="000D5A7E">
      <w:pPr>
        <w:spacing w:after="0"/>
        <w:rPr>
          <w:del w:id="3065" w:author="Sebring, Amanda J" w:date="2017-10-04T09:14:00Z"/>
          <w:rFonts w:ascii="Courier New" w:hAnsi="Courier New" w:cs="Courier New"/>
          <w:sz w:val="24"/>
          <w:szCs w:val="24"/>
        </w:rPr>
      </w:pPr>
      <w:del w:id="30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507 63 0 1 1 66 35 35 40 35 40</w:delText>
        </w:r>
      </w:del>
    </w:p>
    <w:p w14:paraId="1CB75701" w14:textId="0BAD7961" w:rsidR="000D5A7E" w:rsidRPr="000D5A7E" w:rsidDel="00580A98" w:rsidRDefault="000D5A7E" w:rsidP="000D5A7E">
      <w:pPr>
        <w:spacing w:after="0"/>
        <w:rPr>
          <w:del w:id="3067" w:author="Sebring, Amanda J" w:date="2017-10-04T09:14:00Z"/>
          <w:rFonts w:ascii="Courier New" w:hAnsi="Courier New" w:cs="Courier New"/>
          <w:sz w:val="24"/>
          <w:szCs w:val="24"/>
        </w:rPr>
      </w:pPr>
      <w:del w:id="30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507 64 0 1 1 67 50 50 45 45 45</w:delText>
        </w:r>
      </w:del>
    </w:p>
    <w:p w14:paraId="40919176" w14:textId="0491FEBE" w:rsidR="000D5A7E" w:rsidRPr="000D5A7E" w:rsidDel="00580A98" w:rsidRDefault="000D5A7E" w:rsidP="000D5A7E">
      <w:pPr>
        <w:spacing w:after="0"/>
        <w:rPr>
          <w:del w:id="3069" w:author="Sebring, Amanda J" w:date="2017-10-04T09:14:00Z"/>
          <w:rFonts w:ascii="Courier New" w:hAnsi="Courier New" w:cs="Courier New"/>
          <w:sz w:val="24"/>
          <w:szCs w:val="24"/>
        </w:rPr>
      </w:pPr>
      <w:del w:id="30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507 66 0 1 1 68 55 40 35 50 40</w:delText>
        </w:r>
      </w:del>
    </w:p>
    <w:p w14:paraId="2B863C60" w14:textId="74E63FA3" w:rsidR="000D5A7E" w:rsidRPr="000D5A7E" w:rsidDel="00580A98" w:rsidRDefault="000D5A7E" w:rsidP="000D5A7E">
      <w:pPr>
        <w:spacing w:after="0"/>
        <w:rPr>
          <w:del w:id="3071" w:author="Sebring, Amanda J" w:date="2017-10-04T09:14:00Z"/>
          <w:rFonts w:ascii="Courier New" w:hAnsi="Courier New" w:cs="Courier New"/>
          <w:sz w:val="24"/>
          <w:szCs w:val="24"/>
        </w:rPr>
      </w:pPr>
      <w:del w:id="30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507 67 0 1 1 69 60 45 45 55 45</w:delText>
        </w:r>
      </w:del>
    </w:p>
    <w:p w14:paraId="57C706EA" w14:textId="4B257684" w:rsidR="000D5A7E" w:rsidRPr="000D5A7E" w:rsidDel="00580A98" w:rsidRDefault="000D5A7E" w:rsidP="000D5A7E">
      <w:pPr>
        <w:spacing w:after="0"/>
        <w:rPr>
          <w:del w:id="3073" w:author="Sebring, Amanda J" w:date="2017-10-04T09:14:00Z"/>
          <w:rFonts w:ascii="Courier New" w:hAnsi="Courier New" w:cs="Courier New"/>
          <w:sz w:val="24"/>
          <w:szCs w:val="24"/>
        </w:rPr>
      </w:pPr>
      <w:del w:id="30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507 68 0 1 1 70 35 35 35 35 35</w:delText>
        </w:r>
      </w:del>
    </w:p>
    <w:p w14:paraId="09612943" w14:textId="00C0FCEE" w:rsidR="000D5A7E" w:rsidRPr="000D5A7E" w:rsidDel="00580A98" w:rsidRDefault="000D5A7E" w:rsidP="000D5A7E">
      <w:pPr>
        <w:spacing w:after="0"/>
        <w:rPr>
          <w:del w:id="3075" w:author="Sebring, Amanda J" w:date="2017-10-04T09:14:00Z"/>
          <w:rFonts w:ascii="Courier New" w:hAnsi="Courier New" w:cs="Courier New"/>
          <w:sz w:val="24"/>
          <w:szCs w:val="24"/>
        </w:rPr>
      </w:pPr>
      <w:del w:id="30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507 69 0 1 1 71 40 35 35 40 35</w:delText>
        </w:r>
      </w:del>
    </w:p>
    <w:p w14:paraId="6F78922E" w14:textId="3FA6A7E9" w:rsidR="000D5A7E" w:rsidRPr="000D5A7E" w:rsidDel="00580A98" w:rsidRDefault="000D5A7E" w:rsidP="000D5A7E">
      <w:pPr>
        <w:spacing w:after="0"/>
        <w:rPr>
          <w:del w:id="3077" w:author="Sebring, Amanda J" w:date="2017-10-04T09:14:00Z"/>
          <w:rFonts w:ascii="Courier New" w:hAnsi="Courier New" w:cs="Courier New"/>
          <w:sz w:val="24"/>
          <w:szCs w:val="24"/>
        </w:rPr>
      </w:pPr>
      <w:del w:id="30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507 71 0 1 1 72 40 35 40 35 35</w:delText>
        </w:r>
      </w:del>
    </w:p>
    <w:p w14:paraId="7F8CDA4E" w14:textId="02767CEA" w:rsidR="000D5A7E" w:rsidRPr="000D5A7E" w:rsidDel="00580A98" w:rsidRDefault="000D5A7E" w:rsidP="000D5A7E">
      <w:pPr>
        <w:spacing w:after="0"/>
        <w:rPr>
          <w:del w:id="3079" w:author="Sebring, Amanda J" w:date="2017-10-04T09:14:00Z"/>
          <w:rFonts w:ascii="Courier New" w:hAnsi="Courier New" w:cs="Courier New"/>
          <w:sz w:val="24"/>
          <w:szCs w:val="24"/>
        </w:rPr>
      </w:pPr>
      <w:del w:id="30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507 72 0 1 1 73 45 40 45 45 35</w:delText>
        </w:r>
      </w:del>
    </w:p>
    <w:p w14:paraId="599FDC3E" w14:textId="008686D1" w:rsidR="000D5A7E" w:rsidRPr="000D5A7E" w:rsidDel="00580A98" w:rsidRDefault="000D5A7E" w:rsidP="000D5A7E">
      <w:pPr>
        <w:spacing w:after="0"/>
        <w:rPr>
          <w:del w:id="3081" w:author="Sebring, Amanda J" w:date="2017-10-04T09:14:00Z"/>
          <w:rFonts w:ascii="Courier New" w:hAnsi="Courier New" w:cs="Courier New"/>
          <w:sz w:val="24"/>
          <w:szCs w:val="24"/>
        </w:rPr>
      </w:pPr>
      <w:del w:id="30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507 73 0 1 1 74 35 35 35 40 35</w:delText>
        </w:r>
      </w:del>
    </w:p>
    <w:p w14:paraId="64D124BE" w14:textId="398D2F43" w:rsidR="000D5A7E" w:rsidRPr="000D5A7E" w:rsidDel="00580A98" w:rsidRDefault="000D5A7E" w:rsidP="000D5A7E">
      <w:pPr>
        <w:spacing w:after="0"/>
        <w:rPr>
          <w:del w:id="3083" w:author="Sebring, Amanda J" w:date="2017-10-04T09:14:00Z"/>
          <w:rFonts w:ascii="Courier New" w:hAnsi="Courier New" w:cs="Courier New"/>
          <w:sz w:val="24"/>
          <w:szCs w:val="24"/>
        </w:rPr>
      </w:pPr>
      <w:del w:id="30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507 74 0 1 1 75 35 35 30 40 30</w:delText>
        </w:r>
      </w:del>
    </w:p>
    <w:p w14:paraId="467B6E48" w14:textId="52D827C1" w:rsidR="000D5A7E" w:rsidRPr="000D5A7E" w:rsidDel="00580A98" w:rsidRDefault="000D5A7E" w:rsidP="000D5A7E">
      <w:pPr>
        <w:spacing w:after="0"/>
        <w:rPr>
          <w:del w:id="3085" w:author="Sebring, Amanda J" w:date="2017-10-04T09:14:00Z"/>
          <w:rFonts w:ascii="Courier New" w:hAnsi="Courier New" w:cs="Courier New"/>
          <w:sz w:val="24"/>
          <w:szCs w:val="24"/>
        </w:rPr>
      </w:pPr>
      <w:del w:id="30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507 75 0 1 1 76 40 35 35 40 35</w:delText>
        </w:r>
      </w:del>
    </w:p>
    <w:p w14:paraId="08429128" w14:textId="696AAC4A" w:rsidR="000D5A7E" w:rsidRPr="000D5A7E" w:rsidDel="00580A98" w:rsidRDefault="000D5A7E" w:rsidP="000D5A7E">
      <w:pPr>
        <w:spacing w:after="0"/>
        <w:rPr>
          <w:del w:id="3087" w:author="Sebring, Amanda J" w:date="2017-10-04T09:14:00Z"/>
          <w:rFonts w:ascii="Courier New" w:hAnsi="Courier New" w:cs="Courier New"/>
          <w:sz w:val="24"/>
          <w:szCs w:val="24"/>
        </w:rPr>
      </w:pPr>
      <w:del w:id="30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507 77 0 1 1 77 45 40 40 45 35</w:delText>
        </w:r>
      </w:del>
    </w:p>
    <w:p w14:paraId="7CC76C91" w14:textId="5C8DABFA" w:rsidR="000D5A7E" w:rsidRPr="000D5A7E" w:rsidDel="00580A98" w:rsidRDefault="000D5A7E" w:rsidP="000D5A7E">
      <w:pPr>
        <w:spacing w:after="0"/>
        <w:rPr>
          <w:del w:id="3089" w:author="Sebring, Amanda J" w:date="2017-10-04T09:14:00Z"/>
          <w:rFonts w:ascii="Courier New" w:hAnsi="Courier New" w:cs="Courier New"/>
          <w:sz w:val="24"/>
          <w:szCs w:val="24"/>
        </w:rPr>
      </w:pPr>
      <w:del w:id="30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507 78 0 1 1 78 35 30 30 35 35</w:delText>
        </w:r>
      </w:del>
    </w:p>
    <w:p w14:paraId="099CE9FE" w14:textId="4F7C0D63" w:rsidR="000D5A7E" w:rsidRPr="000D5A7E" w:rsidDel="00580A98" w:rsidRDefault="000D5A7E" w:rsidP="000D5A7E">
      <w:pPr>
        <w:spacing w:after="0"/>
        <w:rPr>
          <w:del w:id="3091" w:author="Sebring, Amanda J" w:date="2017-10-04T09:14:00Z"/>
          <w:rFonts w:ascii="Courier New" w:hAnsi="Courier New" w:cs="Courier New"/>
          <w:sz w:val="24"/>
          <w:szCs w:val="24"/>
        </w:rPr>
      </w:pPr>
      <w:del w:id="30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507 79 0 1 1 79 50 40 40 50 40</w:delText>
        </w:r>
      </w:del>
    </w:p>
    <w:p w14:paraId="63C97DBA" w14:textId="444CD4D0" w:rsidR="000D5A7E" w:rsidRPr="000D5A7E" w:rsidDel="00580A98" w:rsidRDefault="000D5A7E" w:rsidP="000D5A7E">
      <w:pPr>
        <w:spacing w:after="0"/>
        <w:rPr>
          <w:del w:id="3093" w:author="Sebring, Amanda J" w:date="2017-10-04T09:14:00Z"/>
          <w:rFonts w:ascii="Courier New" w:hAnsi="Courier New" w:cs="Courier New"/>
          <w:sz w:val="24"/>
          <w:szCs w:val="24"/>
        </w:rPr>
      </w:pPr>
      <w:del w:id="30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507 80 0 1 1 80 50 45 35 50 40</w:delText>
        </w:r>
      </w:del>
    </w:p>
    <w:p w14:paraId="43E93B36" w14:textId="4136F2B8" w:rsidR="000D5A7E" w:rsidRPr="000D5A7E" w:rsidDel="00580A98" w:rsidRDefault="000D5A7E" w:rsidP="000D5A7E">
      <w:pPr>
        <w:spacing w:after="0"/>
        <w:rPr>
          <w:del w:id="3095" w:author="Sebring, Amanda J" w:date="2017-10-04T09:14:00Z"/>
          <w:rFonts w:ascii="Courier New" w:hAnsi="Courier New" w:cs="Courier New"/>
          <w:sz w:val="24"/>
          <w:szCs w:val="24"/>
        </w:rPr>
      </w:pPr>
      <w:del w:id="30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507 00 0 0 0 00 40 35 40 35 35</w:delText>
        </w:r>
      </w:del>
    </w:p>
    <w:p w14:paraId="65915D02" w14:textId="4DF3CEFE" w:rsidR="000D5A7E" w:rsidRPr="000D5A7E" w:rsidDel="00580A98" w:rsidRDefault="000D5A7E" w:rsidP="000D5A7E">
      <w:pPr>
        <w:spacing w:after="0"/>
        <w:rPr>
          <w:del w:id="3097" w:author="Sebring, Amanda J" w:date="2017-10-04T09:14:00Z"/>
          <w:rFonts w:ascii="Courier New" w:hAnsi="Courier New" w:cs="Courier New"/>
          <w:sz w:val="24"/>
          <w:szCs w:val="24"/>
        </w:rPr>
      </w:pPr>
      <w:del w:id="30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507 02 0 1 2 01 50 55 40 50 50</w:delText>
        </w:r>
      </w:del>
    </w:p>
    <w:p w14:paraId="14AA0021" w14:textId="71DD1E0C" w:rsidR="000D5A7E" w:rsidRPr="000D5A7E" w:rsidDel="00580A98" w:rsidRDefault="000D5A7E" w:rsidP="000D5A7E">
      <w:pPr>
        <w:spacing w:after="0"/>
        <w:rPr>
          <w:del w:id="3099" w:author="Sebring, Amanda J" w:date="2017-10-04T09:14:00Z"/>
          <w:rFonts w:ascii="Courier New" w:hAnsi="Courier New" w:cs="Courier New"/>
          <w:sz w:val="24"/>
          <w:szCs w:val="24"/>
        </w:rPr>
      </w:pPr>
      <w:del w:id="31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507 04 0 1 2 02 35 35 35 35 35</w:delText>
        </w:r>
      </w:del>
    </w:p>
    <w:p w14:paraId="58D3A2C4" w14:textId="28EC174E" w:rsidR="000D5A7E" w:rsidRPr="000D5A7E" w:rsidDel="00580A98" w:rsidRDefault="000D5A7E" w:rsidP="000D5A7E">
      <w:pPr>
        <w:spacing w:after="0"/>
        <w:rPr>
          <w:del w:id="3101" w:author="Sebring, Amanda J" w:date="2017-10-04T09:14:00Z"/>
          <w:rFonts w:ascii="Courier New" w:hAnsi="Courier New" w:cs="Courier New"/>
          <w:sz w:val="24"/>
          <w:szCs w:val="24"/>
        </w:rPr>
      </w:pPr>
      <w:del w:id="31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507 09 0 1 2 03 35 35 45 55 35</w:delText>
        </w:r>
      </w:del>
    </w:p>
    <w:p w14:paraId="4A181C8F" w14:textId="2A2416F3" w:rsidR="000D5A7E" w:rsidRPr="000D5A7E" w:rsidDel="00580A98" w:rsidRDefault="000D5A7E" w:rsidP="000D5A7E">
      <w:pPr>
        <w:spacing w:after="0"/>
        <w:rPr>
          <w:del w:id="3103" w:author="Sebring, Amanda J" w:date="2017-10-04T09:14:00Z"/>
          <w:rFonts w:ascii="Courier New" w:hAnsi="Courier New" w:cs="Courier New"/>
          <w:sz w:val="24"/>
          <w:szCs w:val="24"/>
        </w:rPr>
      </w:pPr>
      <w:del w:id="31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507 11 0 1 2 04 55 55 55 60 50</w:delText>
        </w:r>
      </w:del>
    </w:p>
    <w:p w14:paraId="1A0C6E3F" w14:textId="6F6338EC" w:rsidR="000D5A7E" w:rsidRPr="000D5A7E" w:rsidDel="00580A98" w:rsidRDefault="000D5A7E" w:rsidP="000D5A7E">
      <w:pPr>
        <w:spacing w:after="0"/>
        <w:rPr>
          <w:del w:id="3105" w:author="Sebring, Amanda J" w:date="2017-10-04T09:14:00Z"/>
          <w:rFonts w:ascii="Courier New" w:hAnsi="Courier New" w:cs="Courier New"/>
          <w:sz w:val="24"/>
          <w:szCs w:val="24"/>
        </w:rPr>
      </w:pPr>
      <w:del w:id="31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507 22 0 1 2 05 40 35 35 40 35</w:delText>
        </w:r>
      </w:del>
    </w:p>
    <w:p w14:paraId="69EE279F" w14:textId="264E2FD5" w:rsidR="000D5A7E" w:rsidRPr="000D5A7E" w:rsidDel="00580A98" w:rsidRDefault="000D5A7E" w:rsidP="000D5A7E">
      <w:pPr>
        <w:spacing w:after="0"/>
        <w:rPr>
          <w:del w:id="3107" w:author="Sebring, Amanda J" w:date="2017-10-04T09:14:00Z"/>
          <w:rFonts w:ascii="Courier New" w:hAnsi="Courier New" w:cs="Courier New"/>
          <w:sz w:val="24"/>
          <w:szCs w:val="24"/>
        </w:rPr>
      </w:pPr>
      <w:del w:id="31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507 39 0 1 2 06 40 35 35 40 35</w:delText>
        </w:r>
      </w:del>
    </w:p>
    <w:p w14:paraId="7072FC90" w14:textId="77FE03F1" w:rsidR="000D5A7E" w:rsidRPr="000D5A7E" w:rsidDel="00580A98" w:rsidRDefault="000D5A7E" w:rsidP="000D5A7E">
      <w:pPr>
        <w:spacing w:after="0"/>
        <w:rPr>
          <w:del w:id="3109" w:author="Sebring, Amanda J" w:date="2017-10-04T09:14:00Z"/>
          <w:rFonts w:ascii="Courier New" w:hAnsi="Courier New" w:cs="Courier New"/>
          <w:sz w:val="24"/>
          <w:szCs w:val="24"/>
        </w:rPr>
      </w:pPr>
      <w:del w:id="31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507 40 0 1 2 07 35 35 40 35 35</w:delText>
        </w:r>
      </w:del>
    </w:p>
    <w:p w14:paraId="06501F8B" w14:textId="40B79024" w:rsidR="000D5A7E" w:rsidRPr="000D5A7E" w:rsidDel="00580A98" w:rsidRDefault="000D5A7E" w:rsidP="000D5A7E">
      <w:pPr>
        <w:spacing w:after="0"/>
        <w:rPr>
          <w:del w:id="3111" w:author="Sebring, Amanda J" w:date="2017-10-04T09:14:00Z"/>
          <w:rFonts w:ascii="Courier New" w:hAnsi="Courier New" w:cs="Courier New"/>
          <w:sz w:val="24"/>
          <w:szCs w:val="24"/>
        </w:rPr>
      </w:pPr>
      <w:del w:id="31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507 46 0 1 2 08 35 35 40 45 35</w:delText>
        </w:r>
      </w:del>
    </w:p>
    <w:p w14:paraId="4AD6DB75" w14:textId="11A5A54F" w:rsidR="000D5A7E" w:rsidRPr="000D5A7E" w:rsidDel="00580A98" w:rsidRDefault="000D5A7E" w:rsidP="000D5A7E">
      <w:pPr>
        <w:spacing w:after="0"/>
        <w:rPr>
          <w:del w:id="3113" w:author="Sebring, Amanda J" w:date="2017-10-04T09:14:00Z"/>
          <w:rFonts w:ascii="Courier New" w:hAnsi="Courier New" w:cs="Courier New"/>
          <w:sz w:val="24"/>
          <w:szCs w:val="24"/>
        </w:rPr>
      </w:pPr>
      <w:del w:id="31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507 13 0 1 2 09 50 45 40 45 40</w:delText>
        </w:r>
      </w:del>
    </w:p>
    <w:p w14:paraId="2FADE7AE" w14:textId="59D4ADF2" w:rsidR="000D5A7E" w:rsidRPr="000D5A7E" w:rsidDel="00580A98" w:rsidRDefault="000D5A7E" w:rsidP="000D5A7E">
      <w:pPr>
        <w:spacing w:after="0"/>
        <w:rPr>
          <w:del w:id="3115" w:author="Sebring, Amanda J" w:date="2017-10-04T09:14:00Z"/>
          <w:rFonts w:ascii="Courier New" w:hAnsi="Courier New" w:cs="Courier New"/>
          <w:sz w:val="24"/>
          <w:szCs w:val="24"/>
        </w:rPr>
      </w:pPr>
      <w:del w:id="31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507 76 0 1 2 10 35 30 35 35 35</w:delText>
        </w:r>
      </w:del>
    </w:p>
    <w:p w14:paraId="3D9DBF53" w14:textId="69AA263E" w:rsidR="000D5A7E" w:rsidRPr="000D5A7E" w:rsidDel="00580A98" w:rsidRDefault="000D5A7E" w:rsidP="000D5A7E">
      <w:pPr>
        <w:spacing w:after="0"/>
        <w:rPr>
          <w:del w:id="3117" w:author="Sebring, Amanda J" w:date="2017-10-04T09:14:00Z"/>
          <w:rFonts w:ascii="Courier New" w:hAnsi="Courier New" w:cs="Courier New"/>
          <w:sz w:val="24"/>
          <w:szCs w:val="24"/>
        </w:rPr>
      </w:pPr>
      <w:del w:id="31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507 43 0 1 2 11 35 35 30 40 35</w:delText>
        </w:r>
      </w:del>
    </w:p>
    <w:p w14:paraId="67C1A712" w14:textId="2D1A8951" w:rsidR="000D5A7E" w:rsidRPr="000D5A7E" w:rsidDel="00580A98" w:rsidRDefault="000D5A7E" w:rsidP="000D5A7E">
      <w:pPr>
        <w:spacing w:after="0"/>
        <w:rPr>
          <w:del w:id="3119" w:author="Sebring, Amanda J" w:date="2017-10-04T09:14:00Z"/>
          <w:rFonts w:ascii="Courier New" w:hAnsi="Courier New" w:cs="Courier New"/>
          <w:sz w:val="24"/>
          <w:szCs w:val="24"/>
        </w:rPr>
      </w:pPr>
      <w:del w:id="31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507 54 0 1 2 12 50 40 35 40 35</w:delText>
        </w:r>
      </w:del>
    </w:p>
    <w:p w14:paraId="0B33482A" w14:textId="5E9154F2" w:rsidR="000D5A7E" w:rsidRPr="000D5A7E" w:rsidDel="00580A98" w:rsidRDefault="000D5A7E" w:rsidP="000D5A7E">
      <w:pPr>
        <w:spacing w:after="0"/>
        <w:rPr>
          <w:del w:id="3121" w:author="Sebring, Amanda J" w:date="2017-10-04T09:14:00Z"/>
          <w:rFonts w:ascii="Courier New" w:hAnsi="Courier New" w:cs="Courier New"/>
          <w:sz w:val="24"/>
          <w:szCs w:val="24"/>
        </w:rPr>
      </w:pPr>
      <w:del w:id="31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507 01 0 1 2 13 35 35 35 40 35</w:delText>
        </w:r>
      </w:del>
    </w:p>
    <w:p w14:paraId="496438F1" w14:textId="7FB8A066" w:rsidR="000D5A7E" w:rsidRPr="000D5A7E" w:rsidDel="00580A98" w:rsidRDefault="000D5A7E" w:rsidP="000D5A7E">
      <w:pPr>
        <w:spacing w:after="0"/>
        <w:rPr>
          <w:del w:id="3123" w:author="Sebring, Amanda J" w:date="2017-10-04T09:14:00Z"/>
          <w:rFonts w:ascii="Courier New" w:hAnsi="Courier New" w:cs="Courier New"/>
          <w:sz w:val="24"/>
          <w:szCs w:val="24"/>
        </w:rPr>
      </w:pPr>
      <w:del w:id="31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507 07 0 1 2 14 35 35 30 40 35</w:delText>
        </w:r>
      </w:del>
    </w:p>
    <w:p w14:paraId="24E94C8B" w14:textId="1DB615D0" w:rsidR="000D5A7E" w:rsidRPr="000D5A7E" w:rsidDel="00580A98" w:rsidRDefault="000D5A7E" w:rsidP="000D5A7E">
      <w:pPr>
        <w:spacing w:after="0"/>
        <w:rPr>
          <w:del w:id="3125" w:author="Sebring, Amanda J" w:date="2017-10-04T09:14:00Z"/>
          <w:rFonts w:ascii="Courier New" w:hAnsi="Courier New" w:cs="Courier New"/>
          <w:sz w:val="24"/>
          <w:szCs w:val="24"/>
        </w:rPr>
      </w:pPr>
      <w:del w:id="31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507 14 0 1 2 15 35 35 40 45 35</w:delText>
        </w:r>
      </w:del>
    </w:p>
    <w:p w14:paraId="252A45EB" w14:textId="6A112B7C" w:rsidR="000D5A7E" w:rsidRPr="000D5A7E" w:rsidDel="00580A98" w:rsidRDefault="000D5A7E" w:rsidP="000D5A7E">
      <w:pPr>
        <w:spacing w:after="0"/>
        <w:rPr>
          <w:del w:id="3127" w:author="Sebring, Amanda J" w:date="2017-10-04T09:14:00Z"/>
          <w:rFonts w:ascii="Courier New" w:hAnsi="Courier New" w:cs="Courier New"/>
          <w:sz w:val="24"/>
          <w:szCs w:val="24"/>
        </w:rPr>
      </w:pPr>
      <w:del w:id="31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507 30 0 1 2 16 30 30 30 30 30</w:delText>
        </w:r>
      </w:del>
    </w:p>
    <w:p w14:paraId="61C8FE8B" w14:textId="63AC225B" w:rsidR="000D5A7E" w:rsidRPr="000D5A7E" w:rsidDel="00580A98" w:rsidRDefault="000D5A7E" w:rsidP="000D5A7E">
      <w:pPr>
        <w:spacing w:after="0"/>
        <w:rPr>
          <w:del w:id="3129" w:author="Sebring, Amanda J" w:date="2017-10-04T09:14:00Z"/>
          <w:rFonts w:ascii="Courier New" w:hAnsi="Courier New" w:cs="Courier New"/>
          <w:sz w:val="24"/>
          <w:szCs w:val="24"/>
        </w:rPr>
      </w:pPr>
      <w:del w:id="31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507 37 0 1 2 17 35 40 35 40 35</w:delText>
        </w:r>
      </w:del>
    </w:p>
    <w:p w14:paraId="76DA00D8" w14:textId="1A37478B" w:rsidR="000D5A7E" w:rsidRPr="000D5A7E" w:rsidDel="00580A98" w:rsidRDefault="000D5A7E" w:rsidP="000D5A7E">
      <w:pPr>
        <w:spacing w:after="0"/>
        <w:rPr>
          <w:del w:id="3131" w:author="Sebring, Amanda J" w:date="2017-10-04T09:14:00Z"/>
          <w:rFonts w:ascii="Courier New" w:hAnsi="Courier New" w:cs="Courier New"/>
          <w:sz w:val="24"/>
          <w:szCs w:val="24"/>
        </w:rPr>
      </w:pPr>
      <w:del w:id="31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507 50 0 1 2 18 40 40 35 40 40</w:delText>
        </w:r>
      </w:del>
    </w:p>
    <w:p w14:paraId="245F6352" w14:textId="5215DFC5" w:rsidR="000D5A7E" w:rsidRPr="000D5A7E" w:rsidDel="00580A98" w:rsidRDefault="000D5A7E" w:rsidP="000D5A7E">
      <w:pPr>
        <w:spacing w:after="0"/>
        <w:rPr>
          <w:del w:id="3133" w:author="Sebring, Amanda J" w:date="2017-10-04T09:14:00Z"/>
          <w:rFonts w:ascii="Courier New" w:hAnsi="Courier New" w:cs="Courier New"/>
          <w:sz w:val="24"/>
          <w:szCs w:val="24"/>
        </w:rPr>
      </w:pPr>
      <w:del w:id="31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507 52 0 1 2 19 35 35 35 40 40</w:delText>
        </w:r>
      </w:del>
    </w:p>
    <w:p w14:paraId="7A71F636" w14:textId="3E3BD803" w:rsidR="000D5A7E" w:rsidRPr="000D5A7E" w:rsidDel="00580A98" w:rsidRDefault="000D5A7E" w:rsidP="000D5A7E">
      <w:pPr>
        <w:spacing w:after="0"/>
        <w:rPr>
          <w:del w:id="3135" w:author="Sebring, Amanda J" w:date="2017-10-04T09:14:00Z"/>
          <w:rFonts w:ascii="Courier New" w:hAnsi="Courier New" w:cs="Courier New"/>
          <w:sz w:val="24"/>
          <w:szCs w:val="24"/>
        </w:rPr>
      </w:pPr>
      <w:del w:id="31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507 65 0 1 2 20 50 45 40 40 35</w:delText>
        </w:r>
      </w:del>
    </w:p>
    <w:p w14:paraId="00FF6304" w14:textId="1C994670" w:rsidR="000D5A7E" w:rsidRPr="000D5A7E" w:rsidDel="00580A98" w:rsidRDefault="000D5A7E" w:rsidP="000D5A7E">
      <w:pPr>
        <w:spacing w:after="0"/>
        <w:rPr>
          <w:del w:id="3137" w:author="Sebring, Amanda J" w:date="2017-10-04T09:14:00Z"/>
          <w:rFonts w:ascii="Courier New" w:hAnsi="Courier New" w:cs="Courier New"/>
          <w:sz w:val="24"/>
          <w:szCs w:val="24"/>
        </w:rPr>
      </w:pPr>
      <w:del w:id="31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507 70 0 1 2 21 40 40 45 40 40</w:delText>
        </w:r>
      </w:del>
    </w:p>
    <w:p w14:paraId="60864B6C" w14:textId="2BD28375" w:rsidR="000D5A7E" w:rsidRPr="000D5A7E" w:rsidDel="00580A98" w:rsidRDefault="000D5A7E" w:rsidP="000D5A7E">
      <w:pPr>
        <w:spacing w:after="0"/>
        <w:rPr>
          <w:del w:id="3139" w:author="Sebring, Amanda J" w:date="2017-10-04T09:14:00Z"/>
          <w:rFonts w:ascii="Courier New" w:hAnsi="Courier New" w:cs="Courier New"/>
          <w:sz w:val="24"/>
          <w:szCs w:val="24"/>
        </w:rPr>
      </w:pPr>
      <w:del w:id="31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507 38 0 1 2 22 50 45 50 55 50</w:delText>
        </w:r>
      </w:del>
    </w:p>
    <w:p w14:paraId="1B084634" w14:textId="063CA754" w:rsidR="000D5A7E" w:rsidRPr="000D5A7E" w:rsidDel="00580A98" w:rsidRDefault="000D5A7E" w:rsidP="000D5A7E">
      <w:pPr>
        <w:spacing w:after="0"/>
        <w:rPr>
          <w:del w:id="3141" w:author="Sebring, Amanda J" w:date="2017-10-04T09:14:00Z"/>
          <w:rFonts w:ascii="Courier New" w:hAnsi="Courier New" w:cs="Courier New"/>
          <w:sz w:val="24"/>
          <w:szCs w:val="24"/>
        </w:rPr>
      </w:pPr>
      <w:del w:id="31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507 42 0 1 2 23 40 40 40 40 45</w:delText>
        </w:r>
      </w:del>
    </w:p>
    <w:p w14:paraId="277A0146" w14:textId="793F7029" w:rsidR="000D5A7E" w:rsidRPr="000D5A7E" w:rsidDel="00580A98" w:rsidRDefault="000D5A7E" w:rsidP="000D5A7E">
      <w:pPr>
        <w:spacing w:after="0"/>
        <w:rPr>
          <w:del w:id="3143" w:author="Sebring, Amanda J" w:date="2017-10-04T09:14:00Z"/>
          <w:rFonts w:ascii="Courier New" w:hAnsi="Courier New" w:cs="Courier New"/>
          <w:sz w:val="24"/>
          <w:szCs w:val="24"/>
        </w:rPr>
      </w:pPr>
      <w:del w:id="31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507 03 0 1 2 24 60 45 35 45 50</w:delText>
        </w:r>
      </w:del>
    </w:p>
    <w:p w14:paraId="0E8F9FBE" w14:textId="42ACCDA8" w:rsidR="000D5A7E" w:rsidRPr="000D5A7E" w:rsidDel="00580A98" w:rsidRDefault="000D5A7E" w:rsidP="000D5A7E">
      <w:pPr>
        <w:spacing w:after="0"/>
        <w:rPr>
          <w:del w:id="3145" w:author="Sebring, Amanda J" w:date="2017-10-04T09:14:00Z"/>
          <w:rFonts w:ascii="Courier New" w:hAnsi="Courier New" w:cs="Courier New"/>
          <w:sz w:val="24"/>
          <w:szCs w:val="24"/>
        </w:rPr>
      </w:pPr>
      <w:del w:id="31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507 05 0 1 2 25 35 35 40 35 35</w:delText>
        </w:r>
      </w:del>
    </w:p>
    <w:p w14:paraId="36EFF02D" w14:textId="7C13A940" w:rsidR="000D5A7E" w:rsidRPr="000D5A7E" w:rsidDel="00580A98" w:rsidRDefault="000D5A7E" w:rsidP="000D5A7E">
      <w:pPr>
        <w:spacing w:after="0"/>
        <w:rPr>
          <w:del w:id="3147" w:author="Sebring, Amanda J" w:date="2017-10-04T09:14:00Z"/>
          <w:rFonts w:ascii="Courier New" w:hAnsi="Courier New" w:cs="Courier New"/>
          <w:sz w:val="24"/>
          <w:szCs w:val="24"/>
        </w:rPr>
      </w:pPr>
      <w:del w:id="31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507 06 0 1 2 26 40 35 30 40 35</w:delText>
        </w:r>
      </w:del>
    </w:p>
    <w:p w14:paraId="2DDDB202" w14:textId="5295C406" w:rsidR="000D5A7E" w:rsidRPr="000D5A7E" w:rsidDel="00580A98" w:rsidRDefault="000D5A7E" w:rsidP="000D5A7E">
      <w:pPr>
        <w:spacing w:after="0"/>
        <w:rPr>
          <w:del w:id="3149" w:author="Sebring, Amanda J" w:date="2017-10-04T09:14:00Z"/>
          <w:rFonts w:ascii="Courier New" w:hAnsi="Courier New" w:cs="Courier New"/>
          <w:sz w:val="24"/>
          <w:szCs w:val="24"/>
        </w:rPr>
      </w:pPr>
      <w:del w:id="31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507 08 0 1 2 27 35 35 35 35 35</w:delText>
        </w:r>
      </w:del>
    </w:p>
    <w:p w14:paraId="2D02D164" w14:textId="22552D45" w:rsidR="000D5A7E" w:rsidRPr="000D5A7E" w:rsidDel="00580A98" w:rsidRDefault="000D5A7E" w:rsidP="000D5A7E">
      <w:pPr>
        <w:spacing w:after="0"/>
        <w:rPr>
          <w:del w:id="3151" w:author="Sebring, Amanda J" w:date="2017-10-04T09:14:00Z"/>
          <w:rFonts w:ascii="Courier New" w:hAnsi="Courier New" w:cs="Courier New"/>
          <w:sz w:val="24"/>
          <w:szCs w:val="24"/>
        </w:rPr>
      </w:pPr>
      <w:del w:id="31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507 10 0 1 2 28 40 45 40 40 35</w:delText>
        </w:r>
      </w:del>
    </w:p>
    <w:p w14:paraId="6027BAEC" w14:textId="4B6B56C2" w:rsidR="000D5A7E" w:rsidRPr="000D5A7E" w:rsidDel="00580A98" w:rsidRDefault="000D5A7E" w:rsidP="000D5A7E">
      <w:pPr>
        <w:spacing w:after="0"/>
        <w:rPr>
          <w:del w:id="3153" w:author="Sebring, Amanda J" w:date="2017-10-04T09:14:00Z"/>
          <w:rFonts w:ascii="Courier New" w:hAnsi="Courier New" w:cs="Courier New"/>
          <w:sz w:val="24"/>
          <w:szCs w:val="24"/>
        </w:rPr>
      </w:pPr>
      <w:del w:id="31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507 12 0 1 2 29 40 35 40 45 40</w:delText>
        </w:r>
      </w:del>
    </w:p>
    <w:p w14:paraId="6F3AE884" w14:textId="529BD189" w:rsidR="000D5A7E" w:rsidRPr="000D5A7E" w:rsidDel="00580A98" w:rsidRDefault="000D5A7E" w:rsidP="000D5A7E">
      <w:pPr>
        <w:spacing w:after="0"/>
        <w:rPr>
          <w:del w:id="3155" w:author="Sebring, Amanda J" w:date="2017-10-04T09:14:00Z"/>
          <w:rFonts w:ascii="Courier New" w:hAnsi="Courier New" w:cs="Courier New"/>
          <w:sz w:val="24"/>
          <w:szCs w:val="24"/>
        </w:rPr>
      </w:pPr>
      <w:del w:id="31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507 15 0 1 2 30 55 40 45 40 45</w:delText>
        </w:r>
      </w:del>
    </w:p>
    <w:p w14:paraId="41F708AA" w14:textId="4170AFC6" w:rsidR="000D5A7E" w:rsidRPr="000D5A7E" w:rsidDel="00580A98" w:rsidRDefault="000D5A7E" w:rsidP="000D5A7E">
      <w:pPr>
        <w:spacing w:after="0"/>
        <w:rPr>
          <w:del w:id="3157" w:author="Sebring, Amanda J" w:date="2017-10-04T09:14:00Z"/>
          <w:rFonts w:ascii="Courier New" w:hAnsi="Courier New" w:cs="Courier New"/>
          <w:sz w:val="24"/>
          <w:szCs w:val="24"/>
        </w:rPr>
      </w:pPr>
      <w:del w:id="31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507 16 0 1 2 31 40 40 40 45 35</w:delText>
        </w:r>
      </w:del>
    </w:p>
    <w:p w14:paraId="3D142D36" w14:textId="6A9A2B2C" w:rsidR="000D5A7E" w:rsidRPr="000D5A7E" w:rsidDel="00580A98" w:rsidRDefault="000D5A7E" w:rsidP="000D5A7E">
      <w:pPr>
        <w:spacing w:after="0"/>
        <w:rPr>
          <w:del w:id="3159" w:author="Sebring, Amanda J" w:date="2017-10-04T09:14:00Z"/>
          <w:rFonts w:ascii="Courier New" w:hAnsi="Courier New" w:cs="Courier New"/>
          <w:sz w:val="24"/>
          <w:szCs w:val="24"/>
        </w:rPr>
      </w:pPr>
      <w:del w:id="31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507 17 0 1 2 32 55 40 35 45 50</w:delText>
        </w:r>
      </w:del>
    </w:p>
    <w:p w14:paraId="4A174716" w14:textId="2D1E12D4" w:rsidR="000D5A7E" w:rsidRPr="000D5A7E" w:rsidDel="00580A98" w:rsidRDefault="000D5A7E" w:rsidP="000D5A7E">
      <w:pPr>
        <w:spacing w:after="0"/>
        <w:rPr>
          <w:del w:id="3161" w:author="Sebring, Amanda J" w:date="2017-10-04T09:14:00Z"/>
          <w:rFonts w:ascii="Courier New" w:hAnsi="Courier New" w:cs="Courier New"/>
          <w:sz w:val="24"/>
          <w:szCs w:val="24"/>
        </w:rPr>
      </w:pPr>
      <w:del w:id="31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507 18 0 1 2 33 45 40 35 55 45</w:delText>
        </w:r>
      </w:del>
    </w:p>
    <w:p w14:paraId="7A0EE1FE" w14:textId="25C341FE" w:rsidR="000D5A7E" w:rsidRPr="000D5A7E" w:rsidDel="00580A98" w:rsidRDefault="000D5A7E" w:rsidP="000D5A7E">
      <w:pPr>
        <w:spacing w:after="0"/>
        <w:rPr>
          <w:del w:id="3163" w:author="Sebring, Amanda J" w:date="2017-10-04T09:14:00Z"/>
          <w:rFonts w:ascii="Courier New" w:hAnsi="Courier New" w:cs="Courier New"/>
          <w:sz w:val="24"/>
          <w:szCs w:val="24"/>
        </w:rPr>
      </w:pPr>
      <w:del w:id="31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507 19 0 1 2 34 40 35 35 45 35</w:delText>
        </w:r>
      </w:del>
    </w:p>
    <w:p w14:paraId="2800C6A9" w14:textId="5701BBEE" w:rsidR="000D5A7E" w:rsidRPr="000D5A7E" w:rsidDel="00580A98" w:rsidRDefault="000D5A7E" w:rsidP="000D5A7E">
      <w:pPr>
        <w:spacing w:after="0"/>
        <w:rPr>
          <w:del w:id="3165" w:author="Sebring, Amanda J" w:date="2017-10-04T09:14:00Z"/>
          <w:rFonts w:ascii="Courier New" w:hAnsi="Courier New" w:cs="Courier New"/>
          <w:sz w:val="24"/>
          <w:szCs w:val="24"/>
        </w:rPr>
      </w:pPr>
      <w:del w:id="31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507 20 0 1 2 35 50 35 45 45 45</w:delText>
        </w:r>
      </w:del>
    </w:p>
    <w:p w14:paraId="40D1FEC3" w14:textId="4F083C9F" w:rsidR="000D5A7E" w:rsidRPr="000D5A7E" w:rsidDel="00580A98" w:rsidRDefault="000D5A7E" w:rsidP="000D5A7E">
      <w:pPr>
        <w:spacing w:after="0"/>
        <w:rPr>
          <w:del w:id="3167" w:author="Sebring, Amanda J" w:date="2017-10-04T09:14:00Z"/>
          <w:rFonts w:ascii="Courier New" w:hAnsi="Courier New" w:cs="Courier New"/>
          <w:sz w:val="24"/>
          <w:szCs w:val="24"/>
        </w:rPr>
      </w:pPr>
      <w:del w:id="31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507 21 0 1 2 36 50 35 40 50 35</w:delText>
        </w:r>
      </w:del>
    </w:p>
    <w:p w14:paraId="53274F9D" w14:textId="513DBFB7" w:rsidR="000D5A7E" w:rsidRPr="000D5A7E" w:rsidDel="00580A98" w:rsidRDefault="000D5A7E" w:rsidP="000D5A7E">
      <w:pPr>
        <w:spacing w:after="0"/>
        <w:rPr>
          <w:del w:id="3169" w:author="Sebring, Amanda J" w:date="2017-10-04T09:14:00Z"/>
          <w:rFonts w:ascii="Courier New" w:hAnsi="Courier New" w:cs="Courier New"/>
          <w:sz w:val="24"/>
          <w:szCs w:val="24"/>
        </w:rPr>
      </w:pPr>
      <w:del w:id="31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507 23 0 1 2 37 45 40 45 50 50</w:delText>
        </w:r>
      </w:del>
    </w:p>
    <w:p w14:paraId="26260C88" w14:textId="575115C8" w:rsidR="000D5A7E" w:rsidRPr="000D5A7E" w:rsidDel="00580A98" w:rsidRDefault="000D5A7E" w:rsidP="000D5A7E">
      <w:pPr>
        <w:spacing w:after="0"/>
        <w:rPr>
          <w:del w:id="3171" w:author="Sebring, Amanda J" w:date="2017-10-04T09:14:00Z"/>
          <w:rFonts w:ascii="Courier New" w:hAnsi="Courier New" w:cs="Courier New"/>
          <w:sz w:val="24"/>
          <w:szCs w:val="24"/>
        </w:rPr>
      </w:pPr>
      <w:del w:id="31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507 24 0 1 2 38 35 35 30 45 35</w:delText>
        </w:r>
      </w:del>
    </w:p>
    <w:p w14:paraId="1CBB96B9" w14:textId="6E1DFD1D" w:rsidR="000D5A7E" w:rsidRPr="000D5A7E" w:rsidDel="00580A98" w:rsidRDefault="000D5A7E" w:rsidP="000D5A7E">
      <w:pPr>
        <w:spacing w:after="0"/>
        <w:rPr>
          <w:del w:id="3173" w:author="Sebring, Amanda J" w:date="2017-10-04T09:14:00Z"/>
          <w:rFonts w:ascii="Courier New" w:hAnsi="Courier New" w:cs="Courier New"/>
          <w:sz w:val="24"/>
          <w:szCs w:val="24"/>
        </w:rPr>
      </w:pPr>
      <w:del w:id="3174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507 25 0 1 2 39 45 40 45 55 50</w:delText>
        </w:r>
      </w:del>
    </w:p>
    <w:p w14:paraId="6391FE76" w14:textId="5C0F2D1E" w:rsidR="000D5A7E" w:rsidRPr="000D5A7E" w:rsidDel="00580A98" w:rsidRDefault="000D5A7E" w:rsidP="000D5A7E">
      <w:pPr>
        <w:spacing w:after="0"/>
        <w:rPr>
          <w:del w:id="3175" w:author="Sebring, Amanda J" w:date="2017-10-04T09:14:00Z"/>
          <w:rFonts w:ascii="Courier New" w:hAnsi="Courier New" w:cs="Courier New"/>
          <w:sz w:val="24"/>
          <w:szCs w:val="24"/>
        </w:rPr>
      </w:pPr>
      <w:del w:id="31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507 26 0 1 2 40 35 35 35 40 35</w:delText>
        </w:r>
      </w:del>
    </w:p>
    <w:p w14:paraId="72DBEB1A" w14:textId="1569B1A6" w:rsidR="000D5A7E" w:rsidRPr="000D5A7E" w:rsidDel="00580A98" w:rsidRDefault="000D5A7E" w:rsidP="000D5A7E">
      <w:pPr>
        <w:spacing w:after="0"/>
        <w:rPr>
          <w:del w:id="3177" w:author="Sebring, Amanda J" w:date="2017-10-04T09:14:00Z"/>
          <w:rFonts w:ascii="Courier New" w:hAnsi="Courier New" w:cs="Courier New"/>
          <w:sz w:val="24"/>
          <w:szCs w:val="24"/>
        </w:rPr>
      </w:pPr>
      <w:del w:id="31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507 27 0 1 2 41 55 45 50 60 45</w:delText>
        </w:r>
      </w:del>
    </w:p>
    <w:p w14:paraId="79D73668" w14:textId="2F589267" w:rsidR="000D5A7E" w:rsidRPr="000D5A7E" w:rsidDel="00580A98" w:rsidRDefault="000D5A7E" w:rsidP="000D5A7E">
      <w:pPr>
        <w:spacing w:after="0"/>
        <w:rPr>
          <w:del w:id="3179" w:author="Sebring, Amanda J" w:date="2017-10-04T09:14:00Z"/>
          <w:rFonts w:ascii="Courier New" w:hAnsi="Courier New" w:cs="Courier New"/>
          <w:sz w:val="24"/>
          <w:szCs w:val="24"/>
        </w:rPr>
      </w:pPr>
      <w:del w:id="31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507 28 0 1 2 42 35 35 35 40 35</w:delText>
        </w:r>
      </w:del>
    </w:p>
    <w:p w14:paraId="504F3E9F" w14:textId="25CCD98C" w:rsidR="000D5A7E" w:rsidRPr="000D5A7E" w:rsidDel="00580A98" w:rsidRDefault="000D5A7E" w:rsidP="000D5A7E">
      <w:pPr>
        <w:spacing w:after="0"/>
        <w:rPr>
          <w:del w:id="3181" w:author="Sebring, Amanda J" w:date="2017-10-04T09:14:00Z"/>
          <w:rFonts w:ascii="Courier New" w:hAnsi="Courier New" w:cs="Courier New"/>
          <w:sz w:val="24"/>
          <w:szCs w:val="24"/>
        </w:rPr>
      </w:pPr>
      <w:del w:id="31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507 29 0 1 2 43 45 45 40 55 35</w:delText>
        </w:r>
      </w:del>
    </w:p>
    <w:p w14:paraId="0B2249EF" w14:textId="4996B07F" w:rsidR="000D5A7E" w:rsidRPr="000D5A7E" w:rsidDel="00580A98" w:rsidRDefault="000D5A7E" w:rsidP="000D5A7E">
      <w:pPr>
        <w:spacing w:after="0"/>
        <w:rPr>
          <w:del w:id="3183" w:author="Sebring, Amanda J" w:date="2017-10-04T09:14:00Z"/>
          <w:rFonts w:ascii="Courier New" w:hAnsi="Courier New" w:cs="Courier New"/>
          <w:sz w:val="24"/>
          <w:szCs w:val="24"/>
        </w:rPr>
      </w:pPr>
      <w:del w:id="31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507 31 0 1 2 44 35 35 35 45 35</w:delText>
        </w:r>
      </w:del>
    </w:p>
    <w:p w14:paraId="3D7B0614" w14:textId="09A96745" w:rsidR="000D5A7E" w:rsidRPr="000D5A7E" w:rsidDel="00580A98" w:rsidRDefault="000D5A7E" w:rsidP="000D5A7E">
      <w:pPr>
        <w:spacing w:after="0"/>
        <w:rPr>
          <w:del w:id="3185" w:author="Sebring, Amanda J" w:date="2017-10-04T09:14:00Z"/>
          <w:rFonts w:ascii="Courier New" w:hAnsi="Courier New" w:cs="Courier New"/>
          <w:sz w:val="24"/>
          <w:szCs w:val="24"/>
        </w:rPr>
      </w:pPr>
      <w:del w:id="31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507 32 0 1 2 45 35 35 40 40 35</w:delText>
        </w:r>
      </w:del>
    </w:p>
    <w:p w14:paraId="33A50635" w14:textId="5F061BC9" w:rsidR="000D5A7E" w:rsidRPr="000D5A7E" w:rsidDel="00580A98" w:rsidRDefault="000D5A7E" w:rsidP="000D5A7E">
      <w:pPr>
        <w:spacing w:after="0"/>
        <w:rPr>
          <w:del w:id="3187" w:author="Sebring, Amanda J" w:date="2017-10-04T09:14:00Z"/>
          <w:rFonts w:ascii="Courier New" w:hAnsi="Courier New" w:cs="Courier New"/>
          <w:sz w:val="24"/>
          <w:szCs w:val="24"/>
        </w:rPr>
      </w:pPr>
      <w:del w:id="31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507 33 0 1 2 46 55 45 40 45 45</w:delText>
        </w:r>
      </w:del>
    </w:p>
    <w:p w14:paraId="5CEBEA08" w14:textId="2067B129" w:rsidR="000D5A7E" w:rsidRPr="000D5A7E" w:rsidDel="00580A98" w:rsidRDefault="000D5A7E" w:rsidP="000D5A7E">
      <w:pPr>
        <w:spacing w:after="0"/>
        <w:rPr>
          <w:del w:id="3189" w:author="Sebring, Amanda J" w:date="2017-10-04T09:14:00Z"/>
          <w:rFonts w:ascii="Courier New" w:hAnsi="Courier New" w:cs="Courier New"/>
          <w:sz w:val="24"/>
          <w:szCs w:val="24"/>
        </w:rPr>
      </w:pPr>
      <w:del w:id="31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507 34 0 1 2 47 50 45 45 55 45</w:delText>
        </w:r>
      </w:del>
    </w:p>
    <w:p w14:paraId="617E1962" w14:textId="4E4ADA74" w:rsidR="000D5A7E" w:rsidRPr="000D5A7E" w:rsidDel="00580A98" w:rsidRDefault="000D5A7E" w:rsidP="000D5A7E">
      <w:pPr>
        <w:spacing w:after="0"/>
        <w:rPr>
          <w:del w:id="3191" w:author="Sebring, Amanda J" w:date="2017-10-04T09:14:00Z"/>
          <w:rFonts w:ascii="Courier New" w:hAnsi="Courier New" w:cs="Courier New"/>
          <w:sz w:val="24"/>
          <w:szCs w:val="24"/>
        </w:rPr>
      </w:pPr>
      <w:del w:id="31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507 35 0 1 2 48 55 35 50 45 45</w:delText>
        </w:r>
      </w:del>
    </w:p>
    <w:p w14:paraId="3DA0B4B2" w14:textId="566A280A" w:rsidR="000D5A7E" w:rsidRPr="000D5A7E" w:rsidDel="00580A98" w:rsidRDefault="000D5A7E" w:rsidP="000D5A7E">
      <w:pPr>
        <w:spacing w:after="0"/>
        <w:rPr>
          <w:del w:id="3193" w:author="Sebring, Amanda J" w:date="2017-10-04T09:14:00Z"/>
          <w:rFonts w:ascii="Courier New" w:hAnsi="Courier New" w:cs="Courier New"/>
          <w:sz w:val="24"/>
          <w:szCs w:val="24"/>
        </w:rPr>
      </w:pPr>
      <w:del w:id="31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507 36 0 1 2 49 40 40 35 40 35</w:delText>
        </w:r>
      </w:del>
    </w:p>
    <w:p w14:paraId="5940E050" w14:textId="70F80A63" w:rsidR="000D5A7E" w:rsidRPr="000D5A7E" w:rsidDel="00580A98" w:rsidRDefault="000D5A7E" w:rsidP="000D5A7E">
      <w:pPr>
        <w:spacing w:after="0"/>
        <w:rPr>
          <w:del w:id="3195" w:author="Sebring, Amanda J" w:date="2017-10-04T09:14:00Z"/>
          <w:rFonts w:ascii="Courier New" w:hAnsi="Courier New" w:cs="Courier New"/>
          <w:sz w:val="24"/>
          <w:szCs w:val="24"/>
        </w:rPr>
      </w:pPr>
      <w:del w:id="31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507 41 0 1 2 50 35 40 35 45 35</w:delText>
        </w:r>
      </w:del>
    </w:p>
    <w:p w14:paraId="28EA3A20" w14:textId="5B445BC1" w:rsidR="000D5A7E" w:rsidRPr="000D5A7E" w:rsidDel="00580A98" w:rsidRDefault="000D5A7E" w:rsidP="000D5A7E">
      <w:pPr>
        <w:spacing w:after="0"/>
        <w:rPr>
          <w:del w:id="3197" w:author="Sebring, Amanda J" w:date="2017-10-04T09:14:00Z"/>
          <w:rFonts w:ascii="Courier New" w:hAnsi="Courier New" w:cs="Courier New"/>
          <w:sz w:val="24"/>
          <w:szCs w:val="24"/>
        </w:rPr>
      </w:pPr>
      <w:del w:id="31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507 44 0 1 2 51 40 35 45 50 45</w:delText>
        </w:r>
      </w:del>
    </w:p>
    <w:p w14:paraId="3CC4A808" w14:textId="3131696B" w:rsidR="000D5A7E" w:rsidRPr="000D5A7E" w:rsidDel="00580A98" w:rsidRDefault="000D5A7E" w:rsidP="000D5A7E">
      <w:pPr>
        <w:spacing w:after="0"/>
        <w:rPr>
          <w:del w:id="3199" w:author="Sebring, Amanda J" w:date="2017-10-04T09:14:00Z"/>
          <w:rFonts w:ascii="Courier New" w:hAnsi="Courier New" w:cs="Courier New"/>
          <w:sz w:val="24"/>
          <w:szCs w:val="24"/>
        </w:rPr>
      </w:pPr>
      <w:del w:id="32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507 45 0 1 2 52 35 35 40 45 35</w:delText>
        </w:r>
      </w:del>
    </w:p>
    <w:p w14:paraId="5F6EFC8B" w14:textId="2D047F80" w:rsidR="000D5A7E" w:rsidRPr="000D5A7E" w:rsidDel="00580A98" w:rsidRDefault="000D5A7E" w:rsidP="000D5A7E">
      <w:pPr>
        <w:spacing w:after="0"/>
        <w:rPr>
          <w:del w:id="3201" w:author="Sebring, Amanda J" w:date="2017-10-04T09:14:00Z"/>
          <w:rFonts w:ascii="Courier New" w:hAnsi="Courier New" w:cs="Courier New"/>
          <w:sz w:val="24"/>
          <w:szCs w:val="24"/>
        </w:rPr>
      </w:pPr>
      <w:del w:id="32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507 47 0 1 2 53 35 35 35 50 45</w:delText>
        </w:r>
      </w:del>
    </w:p>
    <w:p w14:paraId="3FDB3ED5" w14:textId="21460525" w:rsidR="000D5A7E" w:rsidRPr="000D5A7E" w:rsidDel="00580A98" w:rsidRDefault="000D5A7E" w:rsidP="000D5A7E">
      <w:pPr>
        <w:spacing w:after="0"/>
        <w:rPr>
          <w:del w:id="3203" w:author="Sebring, Amanda J" w:date="2017-10-04T09:14:00Z"/>
          <w:rFonts w:ascii="Courier New" w:hAnsi="Courier New" w:cs="Courier New"/>
          <w:sz w:val="24"/>
          <w:szCs w:val="24"/>
        </w:rPr>
      </w:pPr>
      <w:del w:id="32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507 48 0 1 2 54 40 35 45 45 40</w:delText>
        </w:r>
      </w:del>
    </w:p>
    <w:p w14:paraId="59063F27" w14:textId="32C0BB45" w:rsidR="000D5A7E" w:rsidRPr="000D5A7E" w:rsidDel="00580A98" w:rsidRDefault="000D5A7E" w:rsidP="000D5A7E">
      <w:pPr>
        <w:spacing w:after="0"/>
        <w:rPr>
          <w:del w:id="3205" w:author="Sebring, Amanda J" w:date="2017-10-04T09:14:00Z"/>
          <w:rFonts w:ascii="Courier New" w:hAnsi="Courier New" w:cs="Courier New"/>
          <w:sz w:val="24"/>
          <w:szCs w:val="24"/>
        </w:rPr>
      </w:pPr>
      <w:del w:id="32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507 49 0 1 2 55 35 35 30 40 35</w:delText>
        </w:r>
      </w:del>
    </w:p>
    <w:p w14:paraId="5FB1A9D6" w14:textId="08580469" w:rsidR="000D5A7E" w:rsidRPr="000D5A7E" w:rsidDel="00580A98" w:rsidRDefault="000D5A7E" w:rsidP="000D5A7E">
      <w:pPr>
        <w:spacing w:after="0"/>
        <w:rPr>
          <w:del w:id="3207" w:author="Sebring, Amanda J" w:date="2017-10-04T09:14:00Z"/>
          <w:rFonts w:ascii="Courier New" w:hAnsi="Courier New" w:cs="Courier New"/>
          <w:sz w:val="24"/>
          <w:szCs w:val="24"/>
        </w:rPr>
      </w:pPr>
      <w:del w:id="32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507 51 0 1 2 56 40 40 55 60 45</w:delText>
        </w:r>
      </w:del>
    </w:p>
    <w:p w14:paraId="3DCD5B72" w14:textId="317AD701" w:rsidR="000D5A7E" w:rsidRPr="000D5A7E" w:rsidDel="00580A98" w:rsidRDefault="000D5A7E" w:rsidP="000D5A7E">
      <w:pPr>
        <w:spacing w:after="0"/>
        <w:rPr>
          <w:del w:id="3209" w:author="Sebring, Amanda J" w:date="2017-10-04T09:14:00Z"/>
          <w:rFonts w:ascii="Courier New" w:hAnsi="Courier New" w:cs="Courier New"/>
          <w:sz w:val="24"/>
          <w:szCs w:val="24"/>
        </w:rPr>
      </w:pPr>
      <w:del w:id="32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507 53 0 1 2 57 35 40 35 45 35</w:delText>
        </w:r>
      </w:del>
    </w:p>
    <w:p w14:paraId="0A3A030D" w14:textId="09A37202" w:rsidR="000D5A7E" w:rsidRPr="000D5A7E" w:rsidDel="00580A98" w:rsidRDefault="000D5A7E" w:rsidP="000D5A7E">
      <w:pPr>
        <w:spacing w:after="0"/>
        <w:rPr>
          <w:del w:id="3211" w:author="Sebring, Amanda J" w:date="2017-10-04T09:14:00Z"/>
          <w:rFonts w:ascii="Courier New" w:hAnsi="Courier New" w:cs="Courier New"/>
          <w:sz w:val="24"/>
          <w:szCs w:val="24"/>
        </w:rPr>
      </w:pPr>
      <w:del w:id="32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507 55 0 1 2 58 40 35 45 45 35</w:delText>
        </w:r>
      </w:del>
    </w:p>
    <w:p w14:paraId="6E93CD01" w14:textId="27C1F943" w:rsidR="000D5A7E" w:rsidRPr="000D5A7E" w:rsidDel="00580A98" w:rsidRDefault="000D5A7E" w:rsidP="000D5A7E">
      <w:pPr>
        <w:spacing w:after="0"/>
        <w:rPr>
          <w:del w:id="3213" w:author="Sebring, Amanda J" w:date="2017-10-04T09:14:00Z"/>
          <w:rFonts w:ascii="Courier New" w:hAnsi="Courier New" w:cs="Courier New"/>
          <w:sz w:val="24"/>
          <w:szCs w:val="24"/>
        </w:rPr>
      </w:pPr>
      <w:del w:id="32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507 56 0 1 2 59 45 35 40 50 35</w:delText>
        </w:r>
      </w:del>
    </w:p>
    <w:p w14:paraId="372CA3EA" w14:textId="08F9C6EF" w:rsidR="000D5A7E" w:rsidRPr="000D5A7E" w:rsidDel="00580A98" w:rsidRDefault="000D5A7E" w:rsidP="000D5A7E">
      <w:pPr>
        <w:spacing w:after="0"/>
        <w:rPr>
          <w:del w:id="3215" w:author="Sebring, Amanda J" w:date="2017-10-04T09:14:00Z"/>
          <w:rFonts w:ascii="Courier New" w:hAnsi="Courier New" w:cs="Courier New"/>
          <w:sz w:val="24"/>
          <w:szCs w:val="24"/>
        </w:rPr>
      </w:pPr>
      <w:del w:id="32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507 57 0 1 2 60 40 50 40 55 45</w:delText>
        </w:r>
      </w:del>
    </w:p>
    <w:p w14:paraId="469907EC" w14:textId="5BDA2E4F" w:rsidR="000D5A7E" w:rsidRPr="000D5A7E" w:rsidDel="00580A98" w:rsidRDefault="000D5A7E" w:rsidP="000D5A7E">
      <w:pPr>
        <w:spacing w:after="0"/>
        <w:rPr>
          <w:del w:id="3217" w:author="Sebring, Amanda J" w:date="2017-10-04T09:14:00Z"/>
          <w:rFonts w:ascii="Courier New" w:hAnsi="Courier New" w:cs="Courier New"/>
          <w:sz w:val="24"/>
          <w:szCs w:val="24"/>
        </w:rPr>
      </w:pPr>
      <w:del w:id="32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507 58 0 1 2 61 40 45 45 55 45</w:delText>
        </w:r>
      </w:del>
    </w:p>
    <w:p w14:paraId="77D1C03F" w14:textId="22918164" w:rsidR="000D5A7E" w:rsidRPr="000D5A7E" w:rsidDel="00580A98" w:rsidRDefault="000D5A7E" w:rsidP="000D5A7E">
      <w:pPr>
        <w:spacing w:after="0"/>
        <w:rPr>
          <w:del w:id="3219" w:author="Sebring, Amanda J" w:date="2017-10-04T09:14:00Z"/>
          <w:rFonts w:ascii="Courier New" w:hAnsi="Courier New" w:cs="Courier New"/>
          <w:sz w:val="24"/>
          <w:szCs w:val="24"/>
        </w:rPr>
      </w:pPr>
      <w:del w:id="32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507 59 0 1 2 62 55 55 45 60 45</w:delText>
        </w:r>
      </w:del>
    </w:p>
    <w:p w14:paraId="44C93715" w14:textId="63921FC2" w:rsidR="000D5A7E" w:rsidRPr="000D5A7E" w:rsidDel="00580A98" w:rsidRDefault="000D5A7E" w:rsidP="000D5A7E">
      <w:pPr>
        <w:spacing w:after="0"/>
        <w:rPr>
          <w:del w:id="3221" w:author="Sebring, Amanda J" w:date="2017-10-04T09:14:00Z"/>
          <w:rFonts w:ascii="Courier New" w:hAnsi="Courier New" w:cs="Courier New"/>
          <w:sz w:val="24"/>
          <w:szCs w:val="24"/>
        </w:rPr>
      </w:pPr>
      <w:del w:id="32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507 60 0 1 2 63 50 40 45 55 40</w:delText>
        </w:r>
      </w:del>
    </w:p>
    <w:p w14:paraId="765306C1" w14:textId="66B051C7" w:rsidR="000D5A7E" w:rsidRPr="000D5A7E" w:rsidDel="00580A98" w:rsidRDefault="000D5A7E" w:rsidP="000D5A7E">
      <w:pPr>
        <w:spacing w:after="0"/>
        <w:rPr>
          <w:del w:id="3223" w:author="Sebring, Amanda J" w:date="2017-10-04T09:14:00Z"/>
          <w:rFonts w:ascii="Courier New" w:hAnsi="Courier New" w:cs="Courier New"/>
          <w:sz w:val="24"/>
          <w:szCs w:val="24"/>
        </w:rPr>
      </w:pPr>
      <w:del w:id="32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507 61 0 1 2 64 55 55 45 55 35</w:delText>
        </w:r>
      </w:del>
    </w:p>
    <w:p w14:paraId="6A370A0E" w14:textId="0F5EC517" w:rsidR="000D5A7E" w:rsidRPr="000D5A7E" w:rsidDel="00580A98" w:rsidRDefault="000D5A7E" w:rsidP="000D5A7E">
      <w:pPr>
        <w:spacing w:after="0"/>
        <w:rPr>
          <w:del w:id="3225" w:author="Sebring, Amanda J" w:date="2017-10-04T09:14:00Z"/>
          <w:rFonts w:ascii="Courier New" w:hAnsi="Courier New" w:cs="Courier New"/>
          <w:sz w:val="24"/>
          <w:szCs w:val="24"/>
        </w:rPr>
      </w:pPr>
      <w:del w:id="32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507 62 0 1 2 65 55 45 55 60 45</w:delText>
        </w:r>
      </w:del>
    </w:p>
    <w:p w14:paraId="5C89A34F" w14:textId="72DC66C3" w:rsidR="000D5A7E" w:rsidRPr="000D5A7E" w:rsidDel="00580A98" w:rsidRDefault="000D5A7E" w:rsidP="000D5A7E">
      <w:pPr>
        <w:spacing w:after="0"/>
        <w:rPr>
          <w:del w:id="3227" w:author="Sebring, Amanda J" w:date="2017-10-04T09:14:00Z"/>
          <w:rFonts w:ascii="Courier New" w:hAnsi="Courier New" w:cs="Courier New"/>
          <w:sz w:val="24"/>
          <w:szCs w:val="24"/>
        </w:rPr>
      </w:pPr>
      <w:del w:id="32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507 63 0 1 2 66 35 45 50 50 45</w:delText>
        </w:r>
      </w:del>
    </w:p>
    <w:p w14:paraId="274B00F1" w14:textId="3E4961EA" w:rsidR="000D5A7E" w:rsidRPr="000D5A7E" w:rsidDel="00580A98" w:rsidRDefault="000D5A7E" w:rsidP="000D5A7E">
      <w:pPr>
        <w:spacing w:after="0"/>
        <w:rPr>
          <w:del w:id="3229" w:author="Sebring, Amanda J" w:date="2017-10-04T09:14:00Z"/>
          <w:rFonts w:ascii="Courier New" w:hAnsi="Courier New" w:cs="Courier New"/>
          <w:sz w:val="24"/>
          <w:szCs w:val="24"/>
        </w:rPr>
      </w:pPr>
      <w:del w:id="32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507 64 0 1 2 67 40 40 40 50 45</w:delText>
        </w:r>
      </w:del>
    </w:p>
    <w:p w14:paraId="036FDEF8" w14:textId="093E3C05" w:rsidR="000D5A7E" w:rsidRPr="000D5A7E" w:rsidDel="00580A98" w:rsidRDefault="000D5A7E" w:rsidP="000D5A7E">
      <w:pPr>
        <w:spacing w:after="0"/>
        <w:rPr>
          <w:del w:id="3231" w:author="Sebring, Amanda J" w:date="2017-10-04T09:14:00Z"/>
          <w:rFonts w:ascii="Courier New" w:hAnsi="Courier New" w:cs="Courier New"/>
          <w:sz w:val="24"/>
          <w:szCs w:val="24"/>
        </w:rPr>
      </w:pPr>
      <w:del w:id="32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507 66 0 1 2 68 35 35 35 45 30</w:delText>
        </w:r>
      </w:del>
    </w:p>
    <w:p w14:paraId="75C97328" w14:textId="66445145" w:rsidR="000D5A7E" w:rsidRPr="000D5A7E" w:rsidDel="00580A98" w:rsidRDefault="000D5A7E" w:rsidP="000D5A7E">
      <w:pPr>
        <w:spacing w:after="0"/>
        <w:rPr>
          <w:del w:id="3233" w:author="Sebring, Amanda J" w:date="2017-10-04T09:14:00Z"/>
          <w:rFonts w:ascii="Courier New" w:hAnsi="Courier New" w:cs="Courier New"/>
          <w:sz w:val="24"/>
          <w:szCs w:val="24"/>
        </w:rPr>
      </w:pPr>
      <w:del w:id="32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507 67 0 1 2 69 50 55 50 55 50</w:delText>
        </w:r>
      </w:del>
    </w:p>
    <w:p w14:paraId="4C53C608" w14:textId="10C4A115" w:rsidR="000D5A7E" w:rsidRPr="000D5A7E" w:rsidDel="00580A98" w:rsidRDefault="000D5A7E" w:rsidP="000D5A7E">
      <w:pPr>
        <w:spacing w:after="0"/>
        <w:rPr>
          <w:del w:id="3235" w:author="Sebring, Amanda J" w:date="2017-10-04T09:14:00Z"/>
          <w:rFonts w:ascii="Courier New" w:hAnsi="Courier New" w:cs="Courier New"/>
          <w:sz w:val="24"/>
          <w:szCs w:val="24"/>
        </w:rPr>
      </w:pPr>
      <w:del w:id="32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507 68 0 1 2 70 35 45 35 45 40</w:delText>
        </w:r>
      </w:del>
    </w:p>
    <w:p w14:paraId="44E10E87" w14:textId="3F47EFF9" w:rsidR="000D5A7E" w:rsidRPr="000D5A7E" w:rsidDel="00580A98" w:rsidRDefault="000D5A7E" w:rsidP="000D5A7E">
      <w:pPr>
        <w:spacing w:after="0"/>
        <w:rPr>
          <w:del w:id="3237" w:author="Sebring, Amanda J" w:date="2017-10-04T09:14:00Z"/>
          <w:rFonts w:ascii="Courier New" w:hAnsi="Courier New" w:cs="Courier New"/>
          <w:sz w:val="24"/>
          <w:szCs w:val="24"/>
        </w:rPr>
      </w:pPr>
      <w:del w:id="32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507 69 0 1 2 71 45 40 40 55 40</w:delText>
        </w:r>
      </w:del>
    </w:p>
    <w:p w14:paraId="08F720EC" w14:textId="0730E42D" w:rsidR="000D5A7E" w:rsidRPr="000D5A7E" w:rsidDel="00580A98" w:rsidRDefault="000D5A7E" w:rsidP="000D5A7E">
      <w:pPr>
        <w:spacing w:after="0"/>
        <w:rPr>
          <w:del w:id="3239" w:author="Sebring, Amanda J" w:date="2017-10-04T09:14:00Z"/>
          <w:rFonts w:ascii="Courier New" w:hAnsi="Courier New" w:cs="Courier New"/>
          <w:sz w:val="24"/>
          <w:szCs w:val="24"/>
        </w:rPr>
      </w:pPr>
      <w:del w:id="32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507 71 0 1 2 72 35 35 40 40 35</w:delText>
        </w:r>
      </w:del>
    </w:p>
    <w:p w14:paraId="0BB6A2FA" w14:textId="3062C2AD" w:rsidR="000D5A7E" w:rsidRPr="000D5A7E" w:rsidDel="00580A98" w:rsidRDefault="000D5A7E" w:rsidP="000D5A7E">
      <w:pPr>
        <w:spacing w:after="0"/>
        <w:rPr>
          <w:del w:id="3241" w:author="Sebring, Amanda J" w:date="2017-10-04T09:14:00Z"/>
          <w:rFonts w:ascii="Courier New" w:hAnsi="Courier New" w:cs="Courier New"/>
          <w:sz w:val="24"/>
          <w:szCs w:val="24"/>
        </w:rPr>
      </w:pPr>
      <w:del w:id="32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507 72 0 1 2 73 35 35 45 55 40</w:delText>
        </w:r>
      </w:del>
    </w:p>
    <w:p w14:paraId="78970EDC" w14:textId="5BB390A5" w:rsidR="000D5A7E" w:rsidRPr="000D5A7E" w:rsidDel="00580A98" w:rsidRDefault="000D5A7E" w:rsidP="000D5A7E">
      <w:pPr>
        <w:spacing w:after="0"/>
        <w:rPr>
          <w:del w:id="3243" w:author="Sebring, Amanda J" w:date="2017-10-04T09:14:00Z"/>
          <w:rFonts w:ascii="Courier New" w:hAnsi="Courier New" w:cs="Courier New"/>
          <w:sz w:val="24"/>
          <w:szCs w:val="24"/>
        </w:rPr>
      </w:pPr>
      <w:del w:id="32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507 73 0 1 2 74 35 40 40 45 35</w:delText>
        </w:r>
      </w:del>
    </w:p>
    <w:p w14:paraId="5621F70C" w14:textId="0A0905D4" w:rsidR="000D5A7E" w:rsidRPr="000D5A7E" w:rsidDel="00580A98" w:rsidRDefault="000D5A7E" w:rsidP="000D5A7E">
      <w:pPr>
        <w:spacing w:after="0"/>
        <w:rPr>
          <w:del w:id="3245" w:author="Sebring, Amanda J" w:date="2017-10-04T09:14:00Z"/>
          <w:rFonts w:ascii="Courier New" w:hAnsi="Courier New" w:cs="Courier New"/>
          <w:sz w:val="24"/>
          <w:szCs w:val="24"/>
        </w:rPr>
      </w:pPr>
      <w:del w:id="32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507 74 0 1 2 75 60 45 50 55 50</w:delText>
        </w:r>
      </w:del>
    </w:p>
    <w:p w14:paraId="700F5B34" w14:textId="5BFF345D" w:rsidR="000D5A7E" w:rsidRPr="000D5A7E" w:rsidDel="00580A98" w:rsidRDefault="000D5A7E" w:rsidP="000D5A7E">
      <w:pPr>
        <w:spacing w:after="0"/>
        <w:rPr>
          <w:del w:id="3247" w:author="Sebring, Amanda J" w:date="2017-10-04T09:14:00Z"/>
          <w:rFonts w:ascii="Courier New" w:hAnsi="Courier New" w:cs="Courier New"/>
          <w:sz w:val="24"/>
          <w:szCs w:val="24"/>
        </w:rPr>
      </w:pPr>
      <w:del w:id="32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507 75 0 1 2 76 50 45 45 55 35</w:delText>
        </w:r>
      </w:del>
    </w:p>
    <w:p w14:paraId="182ABD8C" w14:textId="5E9383A2" w:rsidR="000D5A7E" w:rsidRPr="000D5A7E" w:rsidDel="00580A98" w:rsidRDefault="000D5A7E" w:rsidP="000D5A7E">
      <w:pPr>
        <w:spacing w:after="0"/>
        <w:rPr>
          <w:del w:id="3249" w:author="Sebring, Amanda J" w:date="2017-10-04T09:14:00Z"/>
          <w:rFonts w:ascii="Courier New" w:hAnsi="Courier New" w:cs="Courier New"/>
          <w:sz w:val="24"/>
          <w:szCs w:val="24"/>
        </w:rPr>
      </w:pPr>
      <w:del w:id="32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507 77 0 1 2 77 40 45 35 55 35</w:delText>
        </w:r>
      </w:del>
    </w:p>
    <w:p w14:paraId="3AB66DD0" w14:textId="610C718C" w:rsidR="000D5A7E" w:rsidRPr="000D5A7E" w:rsidDel="00580A98" w:rsidRDefault="000D5A7E" w:rsidP="000D5A7E">
      <w:pPr>
        <w:spacing w:after="0"/>
        <w:rPr>
          <w:del w:id="3251" w:author="Sebring, Amanda J" w:date="2017-10-04T09:14:00Z"/>
          <w:rFonts w:ascii="Courier New" w:hAnsi="Courier New" w:cs="Courier New"/>
          <w:sz w:val="24"/>
          <w:szCs w:val="24"/>
        </w:rPr>
      </w:pPr>
      <w:del w:id="32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507 78 0 1 2 78 40 35 40 50 35</w:delText>
        </w:r>
      </w:del>
    </w:p>
    <w:p w14:paraId="039FA91F" w14:textId="31BE8C4A" w:rsidR="000D5A7E" w:rsidRPr="000D5A7E" w:rsidDel="00580A98" w:rsidRDefault="000D5A7E" w:rsidP="000D5A7E">
      <w:pPr>
        <w:spacing w:after="0"/>
        <w:rPr>
          <w:del w:id="3253" w:author="Sebring, Amanda J" w:date="2017-10-04T09:14:00Z"/>
          <w:rFonts w:ascii="Courier New" w:hAnsi="Courier New" w:cs="Courier New"/>
          <w:sz w:val="24"/>
          <w:szCs w:val="24"/>
        </w:rPr>
      </w:pPr>
      <w:del w:id="32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507 79 0 1 2 79 40 45 45 50 35</w:delText>
        </w:r>
      </w:del>
    </w:p>
    <w:p w14:paraId="1F27B499" w14:textId="2E47DFD7" w:rsidR="000D5A7E" w:rsidRPr="000D5A7E" w:rsidDel="00580A98" w:rsidRDefault="000D5A7E" w:rsidP="000D5A7E">
      <w:pPr>
        <w:spacing w:after="0"/>
        <w:rPr>
          <w:del w:id="3255" w:author="Sebring, Amanda J" w:date="2017-10-04T09:14:00Z"/>
          <w:rFonts w:ascii="Courier New" w:hAnsi="Courier New" w:cs="Courier New"/>
          <w:sz w:val="24"/>
          <w:szCs w:val="24"/>
        </w:rPr>
      </w:pPr>
      <w:del w:id="32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507 80 0 1 2 80 40 35 40 45 35</w:delText>
        </w:r>
      </w:del>
    </w:p>
    <w:p w14:paraId="51481D1C" w14:textId="708F2BF3" w:rsidR="000D5A7E" w:rsidRPr="000D5A7E" w:rsidDel="00580A98" w:rsidRDefault="000D5A7E" w:rsidP="000D5A7E">
      <w:pPr>
        <w:spacing w:after="0"/>
        <w:rPr>
          <w:del w:id="3257" w:author="Sebring, Amanda J" w:date="2017-10-04T09:14:00Z"/>
          <w:rFonts w:ascii="Courier New" w:hAnsi="Courier New" w:cs="Courier New"/>
          <w:sz w:val="24"/>
          <w:szCs w:val="24"/>
        </w:rPr>
      </w:pPr>
      <w:del w:id="32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507 00 0 0 0 00 40 45 45 50 40</w:delText>
        </w:r>
      </w:del>
    </w:p>
    <w:p w14:paraId="5691989B" w14:textId="759B379B" w:rsidR="000D5A7E" w:rsidRPr="000D5A7E" w:rsidDel="00580A98" w:rsidRDefault="000D5A7E" w:rsidP="000D5A7E">
      <w:pPr>
        <w:spacing w:after="0"/>
        <w:rPr>
          <w:del w:id="3259" w:author="Sebring, Amanda J" w:date="2017-10-04T09:14:00Z"/>
          <w:rFonts w:ascii="Courier New" w:hAnsi="Courier New" w:cs="Courier New"/>
          <w:sz w:val="24"/>
          <w:szCs w:val="24"/>
        </w:rPr>
      </w:pPr>
      <w:del w:id="32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507 02 0 1 3 01 50 40 45 50 45</w:delText>
        </w:r>
      </w:del>
    </w:p>
    <w:p w14:paraId="2A985F8E" w14:textId="540E2DE4" w:rsidR="000D5A7E" w:rsidRPr="000D5A7E" w:rsidDel="00580A98" w:rsidRDefault="000D5A7E" w:rsidP="000D5A7E">
      <w:pPr>
        <w:spacing w:after="0"/>
        <w:rPr>
          <w:del w:id="3261" w:author="Sebring, Amanda J" w:date="2017-10-04T09:14:00Z"/>
          <w:rFonts w:ascii="Courier New" w:hAnsi="Courier New" w:cs="Courier New"/>
          <w:sz w:val="24"/>
          <w:szCs w:val="24"/>
        </w:rPr>
      </w:pPr>
      <w:del w:id="32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507 04 0 1 3 02 40 35 30 40 30</w:delText>
        </w:r>
      </w:del>
    </w:p>
    <w:p w14:paraId="32969DFB" w14:textId="7DA08CA3" w:rsidR="000D5A7E" w:rsidRPr="000D5A7E" w:rsidDel="00580A98" w:rsidRDefault="000D5A7E" w:rsidP="000D5A7E">
      <w:pPr>
        <w:spacing w:after="0"/>
        <w:rPr>
          <w:del w:id="3263" w:author="Sebring, Amanda J" w:date="2017-10-04T09:14:00Z"/>
          <w:rFonts w:ascii="Courier New" w:hAnsi="Courier New" w:cs="Courier New"/>
          <w:sz w:val="24"/>
          <w:szCs w:val="24"/>
        </w:rPr>
      </w:pPr>
      <w:del w:id="32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507 09 0 1 3 03 50 45 55 65 60</w:delText>
        </w:r>
      </w:del>
    </w:p>
    <w:p w14:paraId="57378664" w14:textId="23396C09" w:rsidR="000D5A7E" w:rsidRPr="000D5A7E" w:rsidDel="00580A98" w:rsidRDefault="000D5A7E" w:rsidP="000D5A7E">
      <w:pPr>
        <w:spacing w:after="0"/>
        <w:rPr>
          <w:del w:id="3265" w:author="Sebring, Amanda J" w:date="2017-10-04T09:14:00Z"/>
          <w:rFonts w:ascii="Courier New" w:hAnsi="Courier New" w:cs="Courier New"/>
          <w:sz w:val="24"/>
          <w:szCs w:val="24"/>
        </w:rPr>
      </w:pPr>
      <w:del w:id="32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507 11 0 1 3 04 55 45 55 60 50</w:delText>
        </w:r>
      </w:del>
    </w:p>
    <w:p w14:paraId="082B8CDD" w14:textId="28A3991E" w:rsidR="000D5A7E" w:rsidRPr="000D5A7E" w:rsidDel="00580A98" w:rsidRDefault="000D5A7E" w:rsidP="000D5A7E">
      <w:pPr>
        <w:spacing w:after="0"/>
        <w:rPr>
          <w:del w:id="3267" w:author="Sebring, Amanda J" w:date="2017-10-04T09:14:00Z"/>
          <w:rFonts w:ascii="Courier New" w:hAnsi="Courier New" w:cs="Courier New"/>
          <w:sz w:val="24"/>
          <w:szCs w:val="24"/>
        </w:rPr>
      </w:pPr>
      <w:del w:id="32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507 22 0 1 3 05 35 35 35 30 25</w:delText>
        </w:r>
      </w:del>
    </w:p>
    <w:p w14:paraId="09C7A84B" w14:textId="57CF2149" w:rsidR="000D5A7E" w:rsidRPr="000D5A7E" w:rsidDel="00580A98" w:rsidRDefault="000D5A7E" w:rsidP="000D5A7E">
      <w:pPr>
        <w:spacing w:after="0"/>
        <w:rPr>
          <w:del w:id="3269" w:author="Sebring, Amanda J" w:date="2017-10-04T09:14:00Z"/>
          <w:rFonts w:ascii="Courier New" w:hAnsi="Courier New" w:cs="Courier New"/>
          <w:sz w:val="24"/>
          <w:szCs w:val="24"/>
        </w:rPr>
      </w:pPr>
      <w:del w:id="32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507 39 0 1 3 06 30 35 35 30 30</w:delText>
        </w:r>
      </w:del>
    </w:p>
    <w:p w14:paraId="4B900CF4" w14:textId="75DE6FEB" w:rsidR="000D5A7E" w:rsidRPr="000D5A7E" w:rsidDel="00580A98" w:rsidRDefault="000D5A7E" w:rsidP="000D5A7E">
      <w:pPr>
        <w:spacing w:after="0"/>
        <w:rPr>
          <w:del w:id="3271" w:author="Sebring, Amanda J" w:date="2017-10-04T09:14:00Z"/>
          <w:rFonts w:ascii="Courier New" w:hAnsi="Courier New" w:cs="Courier New"/>
          <w:sz w:val="24"/>
          <w:szCs w:val="24"/>
        </w:rPr>
      </w:pPr>
      <w:del w:id="32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507 40 0 1 3 07 25 30 25 30 20</w:delText>
        </w:r>
      </w:del>
    </w:p>
    <w:p w14:paraId="704DBFF5" w14:textId="39493110" w:rsidR="000D5A7E" w:rsidRPr="000D5A7E" w:rsidDel="00580A98" w:rsidRDefault="000D5A7E" w:rsidP="000D5A7E">
      <w:pPr>
        <w:spacing w:after="0"/>
        <w:rPr>
          <w:del w:id="3273" w:author="Sebring, Amanda J" w:date="2017-10-04T09:14:00Z"/>
          <w:rFonts w:ascii="Courier New" w:hAnsi="Courier New" w:cs="Courier New"/>
          <w:sz w:val="24"/>
          <w:szCs w:val="24"/>
        </w:rPr>
      </w:pPr>
      <w:del w:id="32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507 46 0 1 3 08 30 25 25 25 15</w:delText>
        </w:r>
      </w:del>
    </w:p>
    <w:p w14:paraId="71CA199B" w14:textId="447D820C" w:rsidR="000D5A7E" w:rsidRPr="000D5A7E" w:rsidDel="00580A98" w:rsidRDefault="000D5A7E" w:rsidP="000D5A7E">
      <w:pPr>
        <w:spacing w:after="0"/>
        <w:rPr>
          <w:del w:id="3275" w:author="Sebring, Amanda J" w:date="2017-10-04T09:14:00Z"/>
          <w:rFonts w:ascii="Courier New" w:hAnsi="Courier New" w:cs="Courier New"/>
          <w:sz w:val="24"/>
          <w:szCs w:val="24"/>
        </w:rPr>
      </w:pPr>
      <w:del w:id="32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507 13 0 1 3 09 45 40 40 55 45</w:delText>
        </w:r>
      </w:del>
    </w:p>
    <w:p w14:paraId="71453608" w14:textId="22E8A6ED" w:rsidR="000D5A7E" w:rsidRPr="000D5A7E" w:rsidDel="00580A98" w:rsidRDefault="000D5A7E" w:rsidP="000D5A7E">
      <w:pPr>
        <w:spacing w:after="0"/>
        <w:rPr>
          <w:del w:id="3277" w:author="Sebring, Amanda J" w:date="2017-10-04T09:14:00Z"/>
          <w:rFonts w:ascii="Courier New" w:hAnsi="Courier New" w:cs="Courier New"/>
          <w:sz w:val="24"/>
          <w:szCs w:val="24"/>
        </w:rPr>
      </w:pPr>
      <w:del w:id="32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507 76 0 1 3 10 35 30 35 30 25</w:delText>
        </w:r>
      </w:del>
    </w:p>
    <w:p w14:paraId="0736D250" w14:textId="2C53642F" w:rsidR="000D5A7E" w:rsidRPr="000D5A7E" w:rsidDel="00580A98" w:rsidRDefault="000D5A7E" w:rsidP="000D5A7E">
      <w:pPr>
        <w:spacing w:after="0"/>
        <w:rPr>
          <w:del w:id="3279" w:author="Sebring, Amanda J" w:date="2017-10-04T09:14:00Z"/>
          <w:rFonts w:ascii="Courier New" w:hAnsi="Courier New" w:cs="Courier New"/>
          <w:sz w:val="24"/>
          <w:szCs w:val="24"/>
        </w:rPr>
      </w:pPr>
      <w:del w:id="32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507 43 0 1 3 11 20 20 15 20 15</w:delText>
        </w:r>
      </w:del>
    </w:p>
    <w:p w14:paraId="5D2EEED9" w14:textId="5CC37AE1" w:rsidR="000D5A7E" w:rsidRPr="000D5A7E" w:rsidDel="00580A98" w:rsidRDefault="000D5A7E" w:rsidP="000D5A7E">
      <w:pPr>
        <w:spacing w:after="0"/>
        <w:rPr>
          <w:del w:id="3281" w:author="Sebring, Amanda J" w:date="2017-10-04T09:14:00Z"/>
          <w:rFonts w:ascii="Courier New" w:hAnsi="Courier New" w:cs="Courier New"/>
          <w:sz w:val="24"/>
          <w:szCs w:val="24"/>
        </w:rPr>
      </w:pPr>
      <w:del w:id="32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507 54 0 1 3 12 45 45 45 55 45</w:delText>
        </w:r>
      </w:del>
    </w:p>
    <w:p w14:paraId="6C8DE5FA" w14:textId="155C25AF" w:rsidR="000D5A7E" w:rsidRPr="000D5A7E" w:rsidDel="00580A98" w:rsidRDefault="000D5A7E" w:rsidP="000D5A7E">
      <w:pPr>
        <w:spacing w:after="0"/>
        <w:rPr>
          <w:del w:id="3283" w:author="Sebring, Amanda J" w:date="2017-10-04T09:14:00Z"/>
          <w:rFonts w:ascii="Courier New" w:hAnsi="Courier New" w:cs="Courier New"/>
          <w:sz w:val="24"/>
          <w:szCs w:val="24"/>
        </w:rPr>
      </w:pPr>
      <w:del w:id="32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507 01 0 1 3 13 40 45 40 45 35</w:delText>
        </w:r>
      </w:del>
    </w:p>
    <w:p w14:paraId="1ABC9E49" w14:textId="29DC69EF" w:rsidR="000D5A7E" w:rsidRPr="000D5A7E" w:rsidDel="00580A98" w:rsidRDefault="000D5A7E" w:rsidP="000D5A7E">
      <w:pPr>
        <w:spacing w:after="0"/>
        <w:rPr>
          <w:del w:id="3285" w:author="Sebring, Amanda J" w:date="2017-10-04T09:14:00Z"/>
          <w:rFonts w:ascii="Courier New" w:hAnsi="Courier New" w:cs="Courier New"/>
          <w:sz w:val="24"/>
          <w:szCs w:val="24"/>
        </w:rPr>
      </w:pPr>
      <w:del w:id="32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507 07 0 1 3 14 35 35 40 40 35</w:delText>
        </w:r>
      </w:del>
    </w:p>
    <w:p w14:paraId="511110BD" w14:textId="23C8DCC0" w:rsidR="000D5A7E" w:rsidRPr="000D5A7E" w:rsidDel="00580A98" w:rsidRDefault="000D5A7E" w:rsidP="000D5A7E">
      <w:pPr>
        <w:spacing w:after="0"/>
        <w:rPr>
          <w:del w:id="3287" w:author="Sebring, Amanda J" w:date="2017-10-04T09:14:00Z"/>
          <w:rFonts w:ascii="Courier New" w:hAnsi="Courier New" w:cs="Courier New"/>
          <w:sz w:val="24"/>
          <w:szCs w:val="24"/>
        </w:rPr>
      </w:pPr>
      <w:del w:id="32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507 14 0 1 3 15 45 45 50 50 40</w:delText>
        </w:r>
      </w:del>
    </w:p>
    <w:p w14:paraId="16BC01AC" w14:textId="2BA42C8F" w:rsidR="000D5A7E" w:rsidRPr="000D5A7E" w:rsidDel="00580A98" w:rsidRDefault="000D5A7E" w:rsidP="000D5A7E">
      <w:pPr>
        <w:spacing w:after="0"/>
        <w:rPr>
          <w:del w:id="3289" w:author="Sebring, Amanda J" w:date="2017-10-04T09:14:00Z"/>
          <w:rFonts w:ascii="Courier New" w:hAnsi="Courier New" w:cs="Courier New"/>
          <w:sz w:val="24"/>
          <w:szCs w:val="24"/>
        </w:rPr>
      </w:pPr>
      <w:del w:id="32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507 30 0 1 3 16 35 35 30 35 25</w:delText>
        </w:r>
      </w:del>
    </w:p>
    <w:p w14:paraId="4598E340" w14:textId="5655530A" w:rsidR="000D5A7E" w:rsidRPr="000D5A7E" w:rsidDel="00580A98" w:rsidRDefault="000D5A7E" w:rsidP="000D5A7E">
      <w:pPr>
        <w:spacing w:after="0"/>
        <w:rPr>
          <w:del w:id="3291" w:author="Sebring, Amanda J" w:date="2017-10-04T09:14:00Z"/>
          <w:rFonts w:ascii="Courier New" w:hAnsi="Courier New" w:cs="Courier New"/>
          <w:sz w:val="24"/>
          <w:szCs w:val="24"/>
        </w:rPr>
      </w:pPr>
      <w:del w:id="32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507 37 0 1 3 17 30 30 35 25 25</w:delText>
        </w:r>
      </w:del>
    </w:p>
    <w:p w14:paraId="1552D7D5" w14:textId="48E6C48E" w:rsidR="000D5A7E" w:rsidRPr="000D5A7E" w:rsidDel="00580A98" w:rsidRDefault="000D5A7E" w:rsidP="000D5A7E">
      <w:pPr>
        <w:spacing w:after="0"/>
        <w:rPr>
          <w:del w:id="3293" w:author="Sebring, Amanda J" w:date="2017-10-04T09:14:00Z"/>
          <w:rFonts w:ascii="Courier New" w:hAnsi="Courier New" w:cs="Courier New"/>
          <w:sz w:val="24"/>
          <w:szCs w:val="24"/>
        </w:rPr>
      </w:pPr>
      <w:del w:id="32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507 50 0 1 3 18 45 45 45 50 45</w:delText>
        </w:r>
      </w:del>
    </w:p>
    <w:p w14:paraId="262EC818" w14:textId="5EA64FC5" w:rsidR="000D5A7E" w:rsidRPr="000D5A7E" w:rsidDel="00580A98" w:rsidRDefault="000D5A7E" w:rsidP="000D5A7E">
      <w:pPr>
        <w:spacing w:after="0"/>
        <w:rPr>
          <w:del w:id="3295" w:author="Sebring, Amanda J" w:date="2017-10-04T09:14:00Z"/>
          <w:rFonts w:ascii="Courier New" w:hAnsi="Courier New" w:cs="Courier New"/>
          <w:sz w:val="24"/>
          <w:szCs w:val="24"/>
        </w:rPr>
      </w:pPr>
      <w:del w:id="32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507 52 0 1 3 19 35 35 30 40 35</w:delText>
        </w:r>
      </w:del>
    </w:p>
    <w:p w14:paraId="6BBEFFA8" w14:textId="4EC3E2F8" w:rsidR="000D5A7E" w:rsidRPr="000D5A7E" w:rsidDel="00580A98" w:rsidRDefault="000D5A7E" w:rsidP="000D5A7E">
      <w:pPr>
        <w:spacing w:after="0"/>
        <w:rPr>
          <w:del w:id="3297" w:author="Sebring, Amanda J" w:date="2017-10-04T09:14:00Z"/>
          <w:rFonts w:ascii="Courier New" w:hAnsi="Courier New" w:cs="Courier New"/>
          <w:sz w:val="24"/>
          <w:szCs w:val="24"/>
        </w:rPr>
      </w:pPr>
      <w:del w:id="32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507 65 0 1 3 20 30 30 30 35 30</w:delText>
        </w:r>
      </w:del>
    </w:p>
    <w:p w14:paraId="1962C00D" w14:textId="7C34EE56" w:rsidR="000D5A7E" w:rsidRPr="000D5A7E" w:rsidDel="00580A98" w:rsidRDefault="000D5A7E" w:rsidP="000D5A7E">
      <w:pPr>
        <w:spacing w:after="0"/>
        <w:rPr>
          <w:del w:id="3299" w:author="Sebring, Amanda J" w:date="2017-10-04T09:14:00Z"/>
          <w:rFonts w:ascii="Courier New" w:hAnsi="Courier New" w:cs="Courier New"/>
          <w:sz w:val="24"/>
          <w:szCs w:val="24"/>
        </w:rPr>
      </w:pPr>
      <w:del w:id="33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507 70 0 1 3 21 45 50 50 45 45</w:delText>
        </w:r>
      </w:del>
    </w:p>
    <w:p w14:paraId="7C6E7B7A" w14:textId="7881A4E1" w:rsidR="000D5A7E" w:rsidRPr="000D5A7E" w:rsidDel="00580A98" w:rsidRDefault="000D5A7E" w:rsidP="000D5A7E">
      <w:pPr>
        <w:spacing w:after="0"/>
        <w:rPr>
          <w:del w:id="3301" w:author="Sebring, Amanda J" w:date="2017-10-04T09:14:00Z"/>
          <w:rFonts w:ascii="Courier New" w:hAnsi="Courier New" w:cs="Courier New"/>
          <w:sz w:val="24"/>
          <w:szCs w:val="24"/>
        </w:rPr>
      </w:pPr>
      <w:del w:id="33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507 38 0 1 3 22 50 50 50 55 45</w:delText>
        </w:r>
      </w:del>
    </w:p>
    <w:p w14:paraId="3583DF79" w14:textId="193CD95E" w:rsidR="000D5A7E" w:rsidRPr="000D5A7E" w:rsidDel="00580A98" w:rsidRDefault="000D5A7E" w:rsidP="000D5A7E">
      <w:pPr>
        <w:spacing w:after="0"/>
        <w:rPr>
          <w:del w:id="3303" w:author="Sebring, Amanda J" w:date="2017-10-04T09:14:00Z"/>
          <w:rFonts w:ascii="Courier New" w:hAnsi="Courier New" w:cs="Courier New"/>
          <w:sz w:val="24"/>
          <w:szCs w:val="24"/>
        </w:rPr>
      </w:pPr>
      <w:del w:id="33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507 42 0 1 3 23 35 40 35 45 35</w:delText>
        </w:r>
      </w:del>
    </w:p>
    <w:p w14:paraId="1F20EB04" w14:textId="147731DB" w:rsidR="000D5A7E" w:rsidRPr="000D5A7E" w:rsidDel="00580A98" w:rsidRDefault="000D5A7E" w:rsidP="000D5A7E">
      <w:pPr>
        <w:spacing w:after="0"/>
        <w:rPr>
          <w:del w:id="3305" w:author="Sebring, Amanda J" w:date="2017-10-04T09:14:00Z"/>
          <w:rFonts w:ascii="Courier New" w:hAnsi="Courier New" w:cs="Courier New"/>
          <w:sz w:val="24"/>
          <w:szCs w:val="24"/>
        </w:rPr>
      </w:pPr>
      <w:del w:id="33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507 03 0 1 3 24 45 45 45 50 45</w:delText>
        </w:r>
      </w:del>
    </w:p>
    <w:p w14:paraId="4CE4CBEC" w14:textId="5EB5B6CF" w:rsidR="000D5A7E" w:rsidRPr="000D5A7E" w:rsidDel="00580A98" w:rsidRDefault="000D5A7E" w:rsidP="000D5A7E">
      <w:pPr>
        <w:spacing w:after="0"/>
        <w:rPr>
          <w:del w:id="3307" w:author="Sebring, Amanda J" w:date="2017-10-04T09:14:00Z"/>
          <w:rFonts w:ascii="Courier New" w:hAnsi="Courier New" w:cs="Courier New"/>
          <w:sz w:val="24"/>
          <w:szCs w:val="24"/>
        </w:rPr>
      </w:pPr>
      <w:del w:id="33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507 05 0 1 3 25 45 45 50 50 45</w:delText>
        </w:r>
      </w:del>
    </w:p>
    <w:p w14:paraId="007003EA" w14:textId="4AE5DD05" w:rsidR="000D5A7E" w:rsidRPr="000D5A7E" w:rsidDel="00580A98" w:rsidRDefault="000D5A7E" w:rsidP="000D5A7E">
      <w:pPr>
        <w:spacing w:after="0"/>
        <w:rPr>
          <w:del w:id="3309" w:author="Sebring, Amanda J" w:date="2017-10-04T09:14:00Z"/>
          <w:rFonts w:ascii="Courier New" w:hAnsi="Courier New" w:cs="Courier New"/>
          <w:sz w:val="24"/>
          <w:szCs w:val="24"/>
        </w:rPr>
      </w:pPr>
      <w:del w:id="33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507 06 0 1 3 26 40 35 40 40 40</w:delText>
        </w:r>
      </w:del>
    </w:p>
    <w:p w14:paraId="6452E00D" w14:textId="0318A902" w:rsidR="000D5A7E" w:rsidRPr="000D5A7E" w:rsidDel="00580A98" w:rsidRDefault="000D5A7E" w:rsidP="000D5A7E">
      <w:pPr>
        <w:spacing w:after="0"/>
        <w:rPr>
          <w:del w:id="3311" w:author="Sebring, Amanda J" w:date="2017-10-04T09:14:00Z"/>
          <w:rFonts w:ascii="Courier New" w:hAnsi="Courier New" w:cs="Courier New"/>
          <w:sz w:val="24"/>
          <w:szCs w:val="24"/>
        </w:rPr>
      </w:pPr>
      <w:del w:id="33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507 08 0 1 3 27 40 35 40 40 35</w:delText>
        </w:r>
      </w:del>
    </w:p>
    <w:p w14:paraId="5A6A4DD4" w14:textId="1684F25A" w:rsidR="000D5A7E" w:rsidRPr="000D5A7E" w:rsidDel="00580A98" w:rsidRDefault="000D5A7E" w:rsidP="000D5A7E">
      <w:pPr>
        <w:spacing w:after="0"/>
        <w:rPr>
          <w:del w:id="3313" w:author="Sebring, Amanda J" w:date="2017-10-04T09:14:00Z"/>
          <w:rFonts w:ascii="Courier New" w:hAnsi="Courier New" w:cs="Courier New"/>
          <w:sz w:val="24"/>
          <w:szCs w:val="24"/>
        </w:rPr>
      </w:pPr>
      <w:del w:id="33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507 10 0 1 3 28 35 40 35 35 35</w:delText>
        </w:r>
      </w:del>
    </w:p>
    <w:p w14:paraId="3B38B407" w14:textId="3CFEB669" w:rsidR="000D5A7E" w:rsidRPr="000D5A7E" w:rsidDel="00580A98" w:rsidRDefault="000D5A7E" w:rsidP="000D5A7E">
      <w:pPr>
        <w:spacing w:after="0"/>
        <w:rPr>
          <w:del w:id="3315" w:author="Sebring, Amanda J" w:date="2017-10-04T09:14:00Z"/>
          <w:rFonts w:ascii="Courier New" w:hAnsi="Courier New" w:cs="Courier New"/>
          <w:sz w:val="24"/>
          <w:szCs w:val="24"/>
        </w:rPr>
      </w:pPr>
      <w:del w:id="33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507 12 0 1 3 29 </w:delText>
        </w:r>
      </w:del>
    </w:p>
    <w:p w14:paraId="095F4D9C" w14:textId="6D5858DB" w:rsidR="000D5A7E" w:rsidRPr="000D5A7E" w:rsidDel="00580A98" w:rsidRDefault="000D5A7E" w:rsidP="000D5A7E">
      <w:pPr>
        <w:spacing w:after="0"/>
        <w:rPr>
          <w:del w:id="3317" w:author="Sebring, Amanda J" w:date="2017-10-04T09:14:00Z"/>
          <w:rFonts w:ascii="Courier New" w:hAnsi="Courier New" w:cs="Courier New"/>
          <w:sz w:val="24"/>
          <w:szCs w:val="24"/>
        </w:rPr>
      </w:pPr>
      <w:del w:id="33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507 15 0 1 3 30 55 50 50 55 50</w:delText>
        </w:r>
      </w:del>
    </w:p>
    <w:p w14:paraId="2830FDB7" w14:textId="7E89C4DE" w:rsidR="000D5A7E" w:rsidRPr="000D5A7E" w:rsidDel="00580A98" w:rsidRDefault="000D5A7E" w:rsidP="000D5A7E">
      <w:pPr>
        <w:spacing w:after="0"/>
        <w:rPr>
          <w:del w:id="3319" w:author="Sebring, Amanda J" w:date="2017-10-04T09:14:00Z"/>
          <w:rFonts w:ascii="Courier New" w:hAnsi="Courier New" w:cs="Courier New"/>
          <w:sz w:val="24"/>
          <w:szCs w:val="24"/>
        </w:rPr>
      </w:pPr>
      <w:del w:id="33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507 16 0 1 3 31 35 40 35 40 40</w:delText>
        </w:r>
      </w:del>
    </w:p>
    <w:p w14:paraId="7A82171D" w14:textId="21ABBAB5" w:rsidR="000D5A7E" w:rsidRPr="000D5A7E" w:rsidDel="00580A98" w:rsidRDefault="000D5A7E" w:rsidP="000D5A7E">
      <w:pPr>
        <w:spacing w:after="0"/>
        <w:rPr>
          <w:del w:id="3321" w:author="Sebring, Amanda J" w:date="2017-10-04T09:14:00Z"/>
          <w:rFonts w:ascii="Courier New" w:hAnsi="Courier New" w:cs="Courier New"/>
          <w:sz w:val="24"/>
          <w:szCs w:val="24"/>
        </w:rPr>
      </w:pPr>
      <w:del w:id="33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507 17 0 1 3 32 45 50 50 50 45</w:delText>
        </w:r>
      </w:del>
    </w:p>
    <w:p w14:paraId="6BBDB83B" w14:textId="631CD68A" w:rsidR="000D5A7E" w:rsidRPr="000D5A7E" w:rsidDel="00580A98" w:rsidRDefault="000D5A7E" w:rsidP="000D5A7E">
      <w:pPr>
        <w:spacing w:after="0"/>
        <w:rPr>
          <w:del w:id="3323" w:author="Sebring, Amanda J" w:date="2017-10-04T09:14:00Z"/>
          <w:rFonts w:ascii="Courier New" w:hAnsi="Courier New" w:cs="Courier New"/>
          <w:sz w:val="24"/>
          <w:szCs w:val="24"/>
        </w:rPr>
      </w:pPr>
      <w:del w:id="33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507 18 0 1 3 33 40 35 35 35 30</w:delText>
        </w:r>
      </w:del>
    </w:p>
    <w:p w14:paraId="6851A3A5" w14:textId="389E7584" w:rsidR="000D5A7E" w:rsidRPr="000D5A7E" w:rsidDel="00580A98" w:rsidRDefault="000D5A7E" w:rsidP="000D5A7E">
      <w:pPr>
        <w:spacing w:after="0"/>
        <w:rPr>
          <w:del w:id="3325" w:author="Sebring, Amanda J" w:date="2017-10-04T09:14:00Z"/>
          <w:rFonts w:ascii="Courier New" w:hAnsi="Courier New" w:cs="Courier New"/>
          <w:sz w:val="24"/>
          <w:szCs w:val="24"/>
        </w:rPr>
      </w:pPr>
      <w:del w:id="33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507 19 0 1 3 34 35 40 35 35 30</w:delText>
        </w:r>
      </w:del>
    </w:p>
    <w:p w14:paraId="1EFFE6A8" w14:textId="68C4457B" w:rsidR="000D5A7E" w:rsidRPr="000D5A7E" w:rsidDel="00580A98" w:rsidRDefault="000D5A7E" w:rsidP="000D5A7E">
      <w:pPr>
        <w:spacing w:after="0"/>
        <w:rPr>
          <w:del w:id="3327" w:author="Sebring, Amanda J" w:date="2017-10-04T09:14:00Z"/>
          <w:rFonts w:ascii="Courier New" w:hAnsi="Courier New" w:cs="Courier New"/>
          <w:sz w:val="24"/>
          <w:szCs w:val="24"/>
        </w:rPr>
      </w:pPr>
      <w:del w:id="33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507 20 0 1 3 35 45 40 45 45 40</w:delText>
        </w:r>
      </w:del>
    </w:p>
    <w:p w14:paraId="5A407C38" w14:textId="41E810EF" w:rsidR="000D5A7E" w:rsidRPr="000D5A7E" w:rsidDel="00580A98" w:rsidRDefault="000D5A7E" w:rsidP="000D5A7E">
      <w:pPr>
        <w:spacing w:after="0"/>
        <w:rPr>
          <w:del w:id="3329" w:author="Sebring, Amanda J" w:date="2017-10-04T09:14:00Z"/>
          <w:rFonts w:ascii="Courier New" w:hAnsi="Courier New" w:cs="Courier New"/>
          <w:sz w:val="24"/>
          <w:szCs w:val="24"/>
        </w:rPr>
      </w:pPr>
      <w:del w:id="33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507 21 0 1 3 36 40 35 35 30 35</w:delText>
        </w:r>
      </w:del>
    </w:p>
    <w:p w14:paraId="76EA4B3B" w14:textId="36AA6DBA" w:rsidR="000D5A7E" w:rsidRPr="000D5A7E" w:rsidDel="00580A98" w:rsidRDefault="000D5A7E" w:rsidP="000D5A7E">
      <w:pPr>
        <w:spacing w:after="0"/>
        <w:rPr>
          <w:del w:id="3331" w:author="Sebring, Amanda J" w:date="2017-10-04T09:14:00Z"/>
          <w:rFonts w:ascii="Courier New" w:hAnsi="Courier New" w:cs="Courier New"/>
          <w:sz w:val="24"/>
          <w:szCs w:val="24"/>
        </w:rPr>
      </w:pPr>
      <w:del w:id="33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507 23 0 1 3 37 35 35 30 40 35</w:delText>
        </w:r>
      </w:del>
    </w:p>
    <w:p w14:paraId="1554FCF0" w14:textId="12E8F760" w:rsidR="000D5A7E" w:rsidRPr="000D5A7E" w:rsidDel="00580A98" w:rsidRDefault="000D5A7E" w:rsidP="000D5A7E">
      <w:pPr>
        <w:spacing w:after="0"/>
        <w:rPr>
          <w:del w:id="3333" w:author="Sebring, Amanda J" w:date="2017-10-04T09:14:00Z"/>
          <w:rFonts w:ascii="Courier New" w:hAnsi="Courier New" w:cs="Courier New"/>
          <w:sz w:val="24"/>
          <w:szCs w:val="24"/>
        </w:rPr>
      </w:pPr>
      <w:del w:id="33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 xml:space="preserve">507 24 0 1 3 38 </w:delText>
        </w:r>
      </w:del>
    </w:p>
    <w:p w14:paraId="7878493E" w14:textId="1A9F6E2E" w:rsidR="000D5A7E" w:rsidRPr="000D5A7E" w:rsidDel="00580A98" w:rsidRDefault="000D5A7E" w:rsidP="000D5A7E">
      <w:pPr>
        <w:spacing w:after="0"/>
        <w:rPr>
          <w:del w:id="3335" w:author="Sebring, Amanda J" w:date="2017-10-04T09:14:00Z"/>
          <w:rFonts w:ascii="Courier New" w:hAnsi="Courier New" w:cs="Courier New"/>
          <w:sz w:val="24"/>
          <w:szCs w:val="24"/>
        </w:rPr>
      </w:pPr>
      <w:del w:id="33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507 25 0 1 3 39 45 40 40 40 40</w:delText>
        </w:r>
      </w:del>
    </w:p>
    <w:p w14:paraId="399EC95C" w14:textId="0753970B" w:rsidR="000D5A7E" w:rsidRPr="000D5A7E" w:rsidDel="00580A98" w:rsidRDefault="000D5A7E" w:rsidP="000D5A7E">
      <w:pPr>
        <w:spacing w:after="0"/>
        <w:rPr>
          <w:del w:id="3337" w:author="Sebring, Amanda J" w:date="2017-10-04T09:14:00Z"/>
          <w:rFonts w:ascii="Courier New" w:hAnsi="Courier New" w:cs="Courier New"/>
          <w:sz w:val="24"/>
          <w:szCs w:val="24"/>
        </w:rPr>
      </w:pPr>
      <w:del w:id="33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507 26 0 1 3 40 35 35 30 40 35</w:delText>
        </w:r>
      </w:del>
    </w:p>
    <w:p w14:paraId="1B9F8F63" w14:textId="323A4586" w:rsidR="000D5A7E" w:rsidRPr="000D5A7E" w:rsidDel="00580A98" w:rsidRDefault="000D5A7E" w:rsidP="000D5A7E">
      <w:pPr>
        <w:spacing w:after="0"/>
        <w:rPr>
          <w:del w:id="3339" w:author="Sebring, Amanda J" w:date="2017-10-04T09:14:00Z"/>
          <w:rFonts w:ascii="Courier New" w:hAnsi="Courier New" w:cs="Courier New"/>
          <w:sz w:val="24"/>
          <w:szCs w:val="24"/>
        </w:rPr>
      </w:pPr>
      <w:del w:id="33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507 27 0 1 3 41 70 60 55 55 55</w:delText>
        </w:r>
      </w:del>
    </w:p>
    <w:p w14:paraId="534C8EF2" w14:textId="48D1A65A" w:rsidR="000D5A7E" w:rsidRPr="000D5A7E" w:rsidDel="00580A98" w:rsidRDefault="000D5A7E" w:rsidP="000D5A7E">
      <w:pPr>
        <w:spacing w:after="0"/>
        <w:rPr>
          <w:del w:id="3341" w:author="Sebring, Amanda J" w:date="2017-10-04T09:14:00Z"/>
          <w:rFonts w:ascii="Courier New" w:hAnsi="Courier New" w:cs="Courier New"/>
          <w:sz w:val="24"/>
          <w:szCs w:val="24"/>
        </w:rPr>
      </w:pPr>
      <w:del w:id="33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507 28 0 1 3 42 45 40 45 35 35</w:delText>
        </w:r>
      </w:del>
    </w:p>
    <w:p w14:paraId="3B14CCC8" w14:textId="295E0764" w:rsidR="000D5A7E" w:rsidRPr="000D5A7E" w:rsidDel="00580A98" w:rsidRDefault="000D5A7E" w:rsidP="000D5A7E">
      <w:pPr>
        <w:spacing w:after="0"/>
        <w:rPr>
          <w:del w:id="3343" w:author="Sebring, Amanda J" w:date="2017-10-04T09:14:00Z"/>
          <w:rFonts w:ascii="Courier New" w:hAnsi="Courier New" w:cs="Courier New"/>
          <w:sz w:val="24"/>
          <w:szCs w:val="24"/>
        </w:rPr>
      </w:pPr>
      <w:del w:id="33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507 29 0 1 3 43 40 35 40 30 40</w:delText>
        </w:r>
      </w:del>
    </w:p>
    <w:p w14:paraId="2800D998" w14:textId="0D82773F" w:rsidR="000D5A7E" w:rsidRPr="000D5A7E" w:rsidDel="00580A98" w:rsidRDefault="000D5A7E" w:rsidP="000D5A7E">
      <w:pPr>
        <w:spacing w:after="0"/>
        <w:rPr>
          <w:del w:id="3345" w:author="Sebring, Amanda J" w:date="2017-10-04T09:14:00Z"/>
          <w:rFonts w:ascii="Courier New" w:hAnsi="Courier New" w:cs="Courier New"/>
          <w:sz w:val="24"/>
          <w:szCs w:val="24"/>
        </w:rPr>
      </w:pPr>
      <w:del w:id="33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507 31 0 1 3 44 45 40 35 40 35</w:delText>
        </w:r>
      </w:del>
    </w:p>
    <w:p w14:paraId="43A853E4" w14:textId="70585502" w:rsidR="000D5A7E" w:rsidRPr="000D5A7E" w:rsidDel="00580A98" w:rsidRDefault="000D5A7E" w:rsidP="000D5A7E">
      <w:pPr>
        <w:spacing w:after="0"/>
        <w:rPr>
          <w:del w:id="3347" w:author="Sebring, Amanda J" w:date="2017-10-04T09:14:00Z"/>
          <w:rFonts w:ascii="Courier New" w:hAnsi="Courier New" w:cs="Courier New"/>
          <w:sz w:val="24"/>
          <w:szCs w:val="24"/>
        </w:rPr>
      </w:pPr>
      <w:del w:id="33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507 32 0 1 3 45 35 30 35 30 25</w:delText>
        </w:r>
      </w:del>
    </w:p>
    <w:p w14:paraId="2BA72A18" w14:textId="3DE7A68A" w:rsidR="000D5A7E" w:rsidRPr="000D5A7E" w:rsidDel="00580A98" w:rsidRDefault="000D5A7E" w:rsidP="000D5A7E">
      <w:pPr>
        <w:spacing w:after="0"/>
        <w:rPr>
          <w:del w:id="3349" w:author="Sebring, Amanda J" w:date="2017-10-04T09:14:00Z"/>
          <w:rFonts w:ascii="Courier New" w:hAnsi="Courier New" w:cs="Courier New"/>
          <w:sz w:val="24"/>
          <w:szCs w:val="24"/>
        </w:rPr>
      </w:pPr>
      <w:del w:id="33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507 33 0 1 3 46 30 35 35 30 30</w:delText>
        </w:r>
      </w:del>
    </w:p>
    <w:p w14:paraId="4706B382" w14:textId="68587FF7" w:rsidR="000D5A7E" w:rsidRPr="000D5A7E" w:rsidDel="00580A98" w:rsidRDefault="000D5A7E" w:rsidP="000D5A7E">
      <w:pPr>
        <w:spacing w:after="0"/>
        <w:rPr>
          <w:del w:id="3351" w:author="Sebring, Amanda J" w:date="2017-10-04T09:14:00Z"/>
          <w:rFonts w:ascii="Courier New" w:hAnsi="Courier New" w:cs="Courier New"/>
          <w:sz w:val="24"/>
          <w:szCs w:val="24"/>
        </w:rPr>
      </w:pPr>
      <w:del w:id="33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507 34 0 1 3 47 45 40 35 40 40</w:delText>
        </w:r>
      </w:del>
    </w:p>
    <w:p w14:paraId="6721656E" w14:textId="6CBBF41D" w:rsidR="000D5A7E" w:rsidRPr="000D5A7E" w:rsidDel="00580A98" w:rsidRDefault="000D5A7E" w:rsidP="000D5A7E">
      <w:pPr>
        <w:spacing w:after="0"/>
        <w:rPr>
          <w:del w:id="3353" w:author="Sebring, Amanda J" w:date="2017-10-04T09:14:00Z"/>
          <w:rFonts w:ascii="Courier New" w:hAnsi="Courier New" w:cs="Courier New"/>
          <w:sz w:val="24"/>
          <w:szCs w:val="24"/>
        </w:rPr>
      </w:pPr>
      <w:del w:id="33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507 35 0 1 3 48 55 45 35 40 35</w:delText>
        </w:r>
      </w:del>
    </w:p>
    <w:p w14:paraId="073D19B0" w14:textId="3236F0AB" w:rsidR="000D5A7E" w:rsidRPr="000D5A7E" w:rsidDel="00580A98" w:rsidRDefault="000D5A7E" w:rsidP="000D5A7E">
      <w:pPr>
        <w:spacing w:after="0"/>
        <w:rPr>
          <w:del w:id="3355" w:author="Sebring, Amanda J" w:date="2017-10-04T09:14:00Z"/>
          <w:rFonts w:ascii="Courier New" w:hAnsi="Courier New" w:cs="Courier New"/>
          <w:sz w:val="24"/>
          <w:szCs w:val="24"/>
        </w:rPr>
      </w:pPr>
      <w:del w:id="33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507 36 0 1 3 49 35 40 35 40 35</w:delText>
        </w:r>
      </w:del>
    </w:p>
    <w:p w14:paraId="4E0F178E" w14:textId="36EAA847" w:rsidR="000D5A7E" w:rsidRPr="000D5A7E" w:rsidDel="00580A98" w:rsidRDefault="000D5A7E" w:rsidP="000D5A7E">
      <w:pPr>
        <w:spacing w:after="0"/>
        <w:rPr>
          <w:del w:id="3357" w:author="Sebring, Amanda J" w:date="2017-10-04T09:14:00Z"/>
          <w:rFonts w:ascii="Courier New" w:hAnsi="Courier New" w:cs="Courier New"/>
          <w:sz w:val="24"/>
          <w:szCs w:val="24"/>
        </w:rPr>
      </w:pPr>
      <w:del w:id="33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507 41 0 1 3 50 45 40 45 40 35</w:delText>
        </w:r>
      </w:del>
    </w:p>
    <w:p w14:paraId="34077947" w14:textId="24B39741" w:rsidR="000D5A7E" w:rsidRPr="000D5A7E" w:rsidDel="00580A98" w:rsidRDefault="000D5A7E" w:rsidP="000D5A7E">
      <w:pPr>
        <w:spacing w:after="0"/>
        <w:rPr>
          <w:del w:id="3359" w:author="Sebring, Amanda J" w:date="2017-10-04T09:14:00Z"/>
          <w:rFonts w:ascii="Courier New" w:hAnsi="Courier New" w:cs="Courier New"/>
          <w:sz w:val="24"/>
          <w:szCs w:val="24"/>
        </w:rPr>
      </w:pPr>
      <w:del w:id="33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507 44 0 1 3 51 40 35 40 40 35</w:delText>
        </w:r>
      </w:del>
    </w:p>
    <w:p w14:paraId="1DC478B4" w14:textId="3E1745E1" w:rsidR="000D5A7E" w:rsidRPr="000D5A7E" w:rsidDel="00580A98" w:rsidRDefault="000D5A7E" w:rsidP="000D5A7E">
      <w:pPr>
        <w:spacing w:after="0"/>
        <w:rPr>
          <w:del w:id="3361" w:author="Sebring, Amanda J" w:date="2017-10-04T09:14:00Z"/>
          <w:rFonts w:ascii="Courier New" w:hAnsi="Courier New" w:cs="Courier New"/>
          <w:sz w:val="24"/>
          <w:szCs w:val="24"/>
        </w:rPr>
      </w:pPr>
      <w:del w:id="33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507 45 0 1 3 52 40 35 40 35 35</w:delText>
        </w:r>
      </w:del>
    </w:p>
    <w:p w14:paraId="1557580D" w14:textId="4CE6C3A7" w:rsidR="000D5A7E" w:rsidRPr="000D5A7E" w:rsidDel="00580A98" w:rsidRDefault="000D5A7E" w:rsidP="000D5A7E">
      <w:pPr>
        <w:spacing w:after="0"/>
        <w:rPr>
          <w:del w:id="3363" w:author="Sebring, Amanda J" w:date="2017-10-04T09:14:00Z"/>
          <w:rFonts w:ascii="Courier New" w:hAnsi="Courier New" w:cs="Courier New"/>
          <w:sz w:val="24"/>
          <w:szCs w:val="24"/>
        </w:rPr>
      </w:pPr>
      <w:del w:id="33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507 47 0 1 3 53 40 45 40 45 40</w:delText>
        </w:r>
      </w:del>
    </w:p>
    <w:p w14:paraId="52D9A936" w14:textId="56034879" w:rsidR="000D5A7E" w:rsidRPr="000D5A7E" w:rsidDel="00580A98" w:rsidRDefault="000D5A7E" w:rsidP="000D5A7E">
      <w:pPr>
        <w:spacing w:after="0"/>
        <w:rPr>
          <w:del w:id="3365" w:author="Sebring, Amanda J" w:date="2017-10-04T09:14:00Z"/>
          <w:rFonts w:ascii="Courier New" w:hAnsi="Courier New" w:cs="Courier New"/>
          <w:sz w:val="24"/>
          <w:szCs w:val="24"/>
        </w:rPr>
      </w:pPr>
      <w:del w:id="33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507 48 0 1 3 54 35 40 40 35 40</w:delText>
        </w:r>
      </w:del>
    </w:p>
    <w:p w14:paraId="033D6931" w14:textId="3AC08269" w:rsidR="000D5A7E" w:rsidRPr="000D5A7E" w:rsidDel="00580A98" w:rsidRDefault="000D5A7E" w:rsidP="000D5A7E">
      <w:pPr>
        <w:spacing w:after="0"/>
        <w:rPr>
          <w:del w:id="3367" w:author="Sebring, Amanda J" w:date="2017-10-04T09:14:00Z"/>
          <w:rFonts w:ascii="Courier New" w:hAnsi="Courier New" w:cs="Courier New"/>
          <w:sz w:val="24"/>
          <w:szCs w:val="24"/>
        </w:rPr>
      </w:pPr>
      <w:del w:id="33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507 49 0 1 3 55 35 35 30 35 35</w:delText>
        </w:r>
      </w:del>
    </w:p>
    <w:p w14:paraId="65F937D8" w14:textId="73B2D29E" w:rsidR="000D5A7E" w:rsidRPr="000D5A7E" w:rsidDel="00580A98" w:rsidRDefault="000D5A7E" w:rsidP="000D5A7E">
      <w:pPr>
        <w:spacing w:after="0"/>
        <w:rPr>
          <w:del w:id="3369" w:author="Sebring, Amanda J" w:date="2017-10-04T09:14:00Z"/>
          <w:rFonts w:ascii="Courier New" w:hAnsi="Courier New" w:cs="Courier New"/>
          <w:sz w:val="24"/>
          <w:szCs w:val="24"/>
        </w:rPr>
      </w:pPr>
      <w:del w:id="33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507 51 0 1 3 56 45 40 45 40 35</w:delText>
        </w:r>
      </w:del>
    </w:p>
    <w:p w14:paraId="24E03868" w14:textId="73DD7D62" w:rsidR="000D5A7E" w:rsidRPr="000D5A7E" w:rsidDel="00580A98" w:rsidRDefault="000D5A7E" w:rsidP="000D5A7E">
      <w:pPr>
        <w:spacing w:after="0"/>
        <w:rPr>
          <w:del w:id="3371" w:author="Sebring, Amanda J" w:date="2017-10-04T09:14:00Z"/>
          <w:rFonts w:ascii="Courier New" w:hAnsi="Courier New" w:cs="Courier New"/>
          <w:sz w:val="24"/>
          <w:szCs w:val="24"/>
        </w:rPr>
      </w:pPr>
      <w:del w:id="33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507 53 0 1 3 57 35 40 40 45 40</w:delText>
        </w:r>
      </w:del>
    </w:p>
    <w:p w14:paraId="48E0BD94" w14:textId="4D6236D4" w:rsidR="000D5A7E" w:rsidRPr="000D5A7E" w:rsidDel="00580A98" w:rsidRDefault="000D5A7E" w:rsidP="000D5A7E">
      <w:pPr>
        <w:spacing w:after="0"/>
        <w:rPr>
          <w:del w:id="3373" w:author="Sebring, Amanda J" w:date="2017-10-04T09:14:00Z"/>
          <w:rFonts w:ascii="Courier New" w:hAnsi="Courier New" w:cs="Courier New"/>
          <w:sz w:val="24"/>
          <w:szCs w:val="24"/>
        </w:rPr>
      </w:pPr>
      <w:del w:id="33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507 55 0 1 3 58 35 40 35 30 30</w:delText>
        </w:r>
      </w:del>
    </w:p>
    <w:p w14:paraId="70D5C1C3" w14:textId="2619A305" w:rsidR="000D5A7E" w:rsidRPr="000D5A7E" w:rsidDel="00580A98" w:rsidRDefault="000D5A7E" w:rsidP="000D5A7E">
      <w:pPr>
        <w:spacing w:after="0"/>
        <w:rPr>
          <w:del w:id="3375" w:author="Sebring, Amanda J" w:date="2017-10-04T09:14:00Z"/>
          <w:rFonts w:ascii="Courier New" w:hAnsi="Courier New" w:cs="Courier New"/>
          <w:sz w:val="24"/>
          <w:szCs w:val="24"/>
        </w:rPr>
      </w:pPr>
      <w:del w:id="33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507 56 0 1 3 59 30 35 25 40 30</w:delText>
        </w:r>
      </w:del>
    </w:p>
    <w:p w14:paraId="53773E5D" w14:textId="64F494DA" w:rsidR="000D5A7E" w:rsidRPr="000D5A7E" w:rsidDel="00580A98" w:rsidRDefault="000D5A7E" w:rsidP="000D5A7E">
      <w:pPr>
        <w:spacing w:after="0"/>
        <w:rPr>
          <w:del w:id="3377" w:author="Sebring, Amanda J" w:date="2017-10-04T09:14:00Z"/>
          <w:rFonts w:ascii="Courier New" w:hAnsi="Courier New" w:cs="Courier New"/>
          <w:sz w:val="24"/>
          <w:szCs w:val="24"/>
        </w:rPr>
      </w:pPr>
      <w:del w:id="33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507 57 0 1 3 60 35 40 35 35 30</w:delText>
        </w:r>
      </w:del>
    </w:p>
    <w:p w14:paraId="20A05E9D" w14:textId="38591200" w:rsidR="000D5A7E" w:rsidRPr="000D5A7E" w:rsidDel="00580A98" w:rsidRDefault="000D5A7E" w:rsidP="000D5A7E">
      <w:pPr>
        <w:spacing w:after="0"/>
        <w:rPr>
          <w:del w:id="3379" w:author="Sebring, Amanda J" w:date="2017-10-04T09:14:00Z"/>
          <w:rFonts w:ascii="Courier New" w:hAnsi="Courier New" w:cs="Courier New"/>
          <w:sz w:val="24"/>
          <w:szCs w:val="24"/>
        </w:rPr>
      </w:pPr>
      <w:del w:id="33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507 58 0 1 3 61 35 40 45 45 40</w:delText>
        </w:r>
      </w:del>
    </w:p>
    <w:p w14:paraId="435A64EF" w14:textId="45C5868D" w:rsidR="000D5A7E" w:rsidRPr="000D5A7E" w:rsidDel="00580A98" w:rsidRDefault="000D5A7E" w:rsidP="000D5A7E">
      <w:pPr>
        <w:spacing w:after="0"/>
        <w:rPr>
          <w:del w:id="3381" w:author="Sebring, Amanda J" w:date="2017-10-04T09:14:00Z"/>
          <w:rFonts w:ascii="Courier New" w:hAnsi="Courier New" w:cs="Courier New"/>
          <w:sz w:val="24"/>
          <w:szCs w:val="24"/>
        </w:rPr>
      </w:pPr>
      <w:del w:id="33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507 59 0 1 3 62 40 35 35 40 35</w:delText>
        </w:r>
      </w:del>
    </w:p>
    <w:p w14:paraId="7DDEEBA1" w14:textId="17FB38FF" w:rsidR="000D5A7E" w:rsidRPr="000D5A7E" w:rsidDel="00580A98" w:rsidRDefault="000D5A7E" w:rsidP="000D5A7E">
      <w:pPr>
        <w:spacing w:after="0"/>
        <w:rPr>
          <w:del w:id="3383" w:author="Sebring, Amanda J" w:date="2017-10-04T09:14:00Z"/>
          <w:rFonts w:ascii="Courier New" w:hAnsi="Courier New" w:cs="Courier New"/>
          <w:sz w:val="24"/>
          <w:szCs w:val="24"/>
        </w:rPr>
      </w:pPr>
      <w:del w:id="33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507 60 0 1 3 63 30 35 25 30 30</w:delText>
        </w:r>
      </w:del>
    </w:p>
    <w:p w14:paraId="6C027247" w14:textId="20647E64" w:rsidR="000D5A7E" w:rsidRPr="000D5A7E" w:rsidDel="00580A98" w:rsidRDefault="000D5A7E" w:rsidP="000D5A7E">
      <w:pPr>
        <w:spacing w:after="0"/>
        <w:rPr>
          <w:del w:id="3385" w:author="Sebring, Amanda J" w:date="2017-10-04T09:14:00Z"/>
          <w:rFonts w:ascii="Courier New" w:hAnsi="Courier New" w:cs="Courier New"/>
          <w:sz w:val="24"/>
          <w:szCs w:val="24"/>
        </w:rPr>
      </w:pPr>
      <w:del w:id="33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507 61 0 1 3 64 25 30 25 25 20</w:delText>
        </w:r>
      </w:del>
    </w:p>
    <w:p w14:paraId="34E6F21F" w14:textId="3304474B" w:rsidR="000D5A7E" w:rsidRPr="000D5A7E" w:rsidDel="00580A98" w:rsidRDefault="000D5A7E" w:rsidP="000D5A7E">
      <w:pPr>
        <w:spacing w:after="0"/>
        <w:rPr>
          <w:del w:id="3387" w:author="Sebring, Amanda J" w:date="2017-10-04T09:14:00Z"/>
          <w:rFonts w:ascii="Courier New" w:hAnsi="Courier New" w:cs="Courier New"/>
          <w:sz w:val="24"/>
          <w:szCs w:val="24"/>
        </w:rPr>
      </w:pPr>
      <w:del w:id="33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507 62 0 1 3 65 35 40 30 35 30</w:delText>
        </w:r>
      </w:del>
    </w:p>
    <w:p w14:paraId="1AE3717F" w14:textId="332438A5" w:rsidR="000D5A7E" w:rsidRPr="000D5A7E" w:rsidDel="00580A98" w:rsidRDefault="000D5A7E" w:rsidP="000D5A7E">
      <w:pPr>
        <w:spacing w:after="0"/>
        <w:rPr>
          <w:del w:id="3389" w:author="Sebring, Amanda J" w:date="2017-10-04T09:14:00Z"/>
          <w:rFonts w:ascii="Courier New" w:hAnsi="Courier New" w:cs="Courier New"/>
          <w:sz w:val="24"/>
          <w:szCs w:val="24"/>
        </w:rPr>
      </w:pPr>
      <w:del w:id="33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507 63 0 1 3 66 35 35 30 35 25</w:delText>
        </w:r>
      </w:del>
    </w:p>
    <w:p w14:paraId="2285CDA3" w14:textId="34DBF253" w:rsidR="000D5A7E" w:rsidRPr="000D5A7E" w:rsidDel="00580A98" w:rsidRDefault="000D5A7E" w:rsidP="000D5A7E">
      <w:pPr>
        <w:spacing w:after="0"/>
        <w:rPr>
          <w:del w:id="3391" w:author="Sebring, Amanda J" w:date="2017-10-04T09:14:00Z"/>
          <w:rFonts w:ascii="Courier New" w:hAnsi="Courier New" w:cs="Courier New"/>
          <w:sz w:val="24"/>
          <w:szCs w:val="24"/>
        </w:rPr>
      </w:pPr>
      <w:del w:id="3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507 64 0 1 3 67 35 30 30 25 30</w:delText>
        </w:r>
      </w:del>
    </w:p>
    <w:p w14:paraId="022E980C" w14:textId="24CFC63B" w:rsidR="000D5A7E" w:rsidRPr="000D5A7E" w:rsidDel="00580A98" w:rsidRDefault="000D5A7E" w:rsidP="000D5A7E">
      <w:pPr>
        <w:spacing w:after="0"/>
        <w:rPr>
          <w:del w:id="3393" w:author="Sebring, Amanda J" w:date="2017-10-04T09:14:00Z"/>
          <w:rFonts w:ascii="Courier New" w:hAnsi="Courier New" w:cs="Courier New"/>
          <w:sz w:val="24"/>
          <w:szCs w:val="24"/>
        </w:rPr>
      </w:pPr>
      <w:del w:id="3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507 66 0 1 3 68 35 30 35 30 25</w:delText>
        </w:r>
      </w:del>
    </w:p>
    <w:p w14:paraId="508BAFD1" w14:textId="664E07B4" w:rsidR="000D5A7E" w:rsidRPr="000D5A7E" w:rsidDel="00580A98" w:rsidRDefault="000D5A7E" w:rsidP="000D5A7E">
      <w:pPr>
        <w:spacing w:after="0"/>
        <w:rPr>
          <w:del w:id="3395" w:author="Sebring, Amanda J" w:date="2017-10-04T09:14:00Z"/>
          <w:rFonts w:ascii="Courier New" w:hAnsi="Courier New" w:cs="Courier New"/>
          <w:sz w:val="24"/>
          <w:szCs w:val="24"/>
        </w:rPr>
      </w:pPr>
      <w:del w:id="3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507 67 0 1 3 69 35 35 30 35 30</w:delText>
        </w:r>
      </w:del>
    </w:p>
    <w:p w14:paraId="19E4CC42" w14:textId="0B6D16AB" w:rsidR="000D5A7E" w:rsidRPr="000D5A7E" w:rsidDel="00580A98" w:rsidRDefault="000D5A7E" w:rsidP="000D5A7E">
      <w:pPr>
        <w:spacing w:after="0"/>
        <w:rPr>
          <w:del w:id="3397" w:author="Sebring, Amanda J" w:date="2017-10-04T09:14:00Z"/>
          <w:rFonts w:ascii="Courier New" w:hAnsi="Courier New" w:cs="Courier New"/>
          <w:sz w:val="24"/>
          <w:szCs w:val="24"/>
        </w:rPr>
      </w:pPr>
      <w:del w:id="3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507 68 0 1 3 70 30 35 30 30 30</w:delText>
        </w:r>
      </w:del>
    </w:p>
    <w:p w14:paraId="797CB699" w14:textId="12776114" w:rsidR="000D5A7E" w:rsidRPr="000D5A7E" w:rsidDel="00580A98" w:rsidRDefault="000D5A7E" w:rsidP="000D5A7E">
      <w:pPr>
        <w:spacing w:after="0"/>
        <w:rPr>
          <w:del w:id="3399" w:author="Sebring, Amanda J" w:date="2017-10-04T09:14:00Z"/>
          <w:rFonts w:ascii="Courier New" w:hAnsi="Courier New" w:cs="Courier New"/>
          <w:sz w:val="24"/>
          <w:szCs w:val="24"/>
        </w:rPr>
      </w:pPr>
      <w:del w:id="3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507 69 0 1 3 71 35 35 30 35 30</w:delText>
        </w:r>
      </w:del>
    </w:p>
    <w:p w14:paraId="4075F562" w14:textId="4744CAD0" w:rsidR="000D5A7E" w:rsidRPr="000D5A7E" w:rsidDel="00580A98" w:rsidRDefault="000D5A7E" w:rsidP="000D5A7E">
      <w:pPr>
        <w:spacing w:after="0"/>
        <w:rPr>
          <w:del w:id="3401" w:author="Sebring, Amanda J" w:date="2017-10-04T09:14:00Z"/>
          <w:rFonts w:ascii="Courier New" w:hAnsi="Courier New" w:cs="Courier New"/>
          <w:sz w:val="24"/>
          <w:szCs w:val="24"/>
        </w:rPr>
      </w:pPr>
      <w:del w:id="3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507 71 0 1 3 72 30 35 30 30 25</w:delText>
        </w:r>
      </w:del>
    </w:p>
    <w:p w14:paraId="0853765D" w14:textId="78BD17E9" w:rsidR="000D5A7E" w:rsidRPr="000D5A7E" w:rsidDel="00580A98" w:rsidRDefault="000D5A7E" w:rsidP="000D5A7E">
      <w:pPr>
        <w:spacing w:after="0"/>
        <w:rPr>
          <w:del w:id="3403" w:author="Sebring, Amanda J" w:date="2017-10-04T09:14:00Z"/>
          <w:rFonts w:ascii="Courier New" w:hAnsi="Courier New" w:cs="Courier New"/>
          <w:sz w:val="24"/>
          <w:szCs w:val="24"/>
        </w:rPr>
      </w:pPr>
      <w:del w:id="3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507 72 0 1 3 73 30 35 30 35 35</w:delText>
        </w:r>
      </w:del>
    </w:p>
    <w:p w14:paraId="04F08563" w14:textId="29169852" w:rsidR="000D5A7E" w:rsidRPr="000D5A7E" w:rsidDel="00580A98" w:rsidRDefault="000D5A7E" w:rsidP="000D5A7E">
      <w:pPr>
        <w:spacing w:after="0"/>
        <w:rPr>
          <w:del w:id="3405" w:author="Sebring, Amanda J" w:date="2017-10-04T09:14:00Z"/>
          <w:rFonts w:ascii="Courier New" w:hAnsi="Courier New" w:cs="Courier New"/>
          <w:sz w:val="24"/>
          <w:szCs w:val="24"/>
        </w:rPr>
      </w:pPr>
      <w:del w:id="3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507 73 0 1 3 74 35 40 40 35 35</w:delText>
        </w:r>
      </w:del>
    </w:p>
    <w:p w14:paraId="1A39D1E7" w14:textId="048582A9" w:rsidR="000D5A7E" w:rsidRPr="000D5A7E" w:rsidDel="00580A98" w:rsidRDefault="000D5A7E" w:rsidP="000D5A7E">
      <w:pPr>
        <w:spacing w:after="0"/>
        <w:rPr>
          <w:del w:id="3407" w:author="Sebring, Amanda J" w:date="2017-10-04T09:14:00Z"/>
          <w:rFonts w:ascii="Courier New" w:hAnsi="Courier New" w:cs="Courier New"/>
          <w:sz w:val="24"/>
          <w:szCs w:val="24"/>
        </w:rPr>
      </w:pPr>
      <w:del w:id="3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507 74 0 1 3 75 35 35 30 30 35</w:delText>
        </w:r>
      </w:del>
    </w:p>
    <w:p w14:paraId="37364177" w14:textId="3798A93B" w:rsidR="000D5A7E" w:rsidRPr="000D5A7E" w:rsidDel="00580A98" w:rsidRDefault="000D5A7E" w:rsidP="000D5A7E">
      <w:pPr>
        <w:spacing w:after="0"/>
        <w:rPr>
          <w:del w:id="3409" w:author="Sebring, Amanda J" w:date="2017-10-04T09:14:00Z"/>
          <w:rFonts w:ascii="Courier New" w:hAnsi="Courier New" w:cs="Courier New"/>
          <w:sz w:val="24"/>
          <w:szCs w:val="24"/>
        </w:rPr>
      </w:pPr>
      <w:del w:id="3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507 75 0 1 3 76 30 25 30 35 30</w:delText>
        </w:r>
      </w:del>
    </w:p>
    <w:p w14:paraId="377A5510" w14:textId="5EA3630A" w:rsidR="000D5A7E" w:rsidRPr="000D5A7E" w:rsidDel="00580A98" w:rsidRDefault="000D5A7E" w:rsidP="000D5A7E">
      <w:pPr>
        <w:spacing w:after="0"/>
        <w:rPr>
          <w:del w:id="3411" w:author="Sebring, Amanda J" w:date="2017-10-04T09:14:00Z"/>
          <w:rFonts w:ascii="Courier New" w:hAnsi="Courier New" w:cs="Courier New"/>
          <w:sz w:val="24"/>
          <w:szCs w:val="24"/>
        </w:rPr>
      </w:pPr>
      <w:del w:id="3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507 77 0 1 3 77 40 35 30 35 30</w:delText>
        </w:r>
      </w:del>
    </w:p>
    <w:p w14:paraId="6B1E10B1" w14:textId="5B7528EE" w:rsidR="000D5A7E" w:rsidRPr="000D5A7E" w:rsidDel="00580A98" w:rsidRDefault="000D5A7E" w:rsidP="000D5A7E">
      <w:pPr>
        <w:spacing w:after="0"/>
        <w:rPr>
          <w:del w:id="3413" w:author="Sebring, Amanda J" w:date="2017-10-04T09:14:00Z"/>
          <w:rFonts w:ascii="Courier New" w:hAnsi="Courier New" w:cs="Courier New"/>
          <w:sz w:val="24"/>
          <w:szCs w:val="24"/>
        </w:rPr>
      </w:pPr>
      <w:del w:id="3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507 78 0 1 3 78 35 40 40 40 35</w:delText>
        </w:r>
      </w:del>
    </w:p>
    <w:p w14:paraId="7B7333E2" w14:textId="57167DA6" w:rsidR="000D5A7E" w:rsidRPr="000D5A7E" w:rsidDel="00580A98" w:rsidRDefault="000D5A7E" w:rsidP="000D5A7E">
      <w:pPr>
        <w:spacing w:after="0"/>
        <w:rPr>
          <w:del w:id="3415" w:author="Sebring, Amanda J" w:date="2017-10-04T09:14:00Z"/>
          <w:rFonts w:ascii="Courier New" w:hAnsi="Courier New" w:cs="Courier New"/>
          <w:sz w:val="24"/>
          <w:szCs w:val="24"/>
        </w:rPr>
      </w:pPr>
      <w:del w:id="3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507 79 0 1 3 79 30 40 35 35 30</w:delText>
        </w:r>
      </w:del>
    </w:p>
    <w:p w14:paraId="0D9A605D" w14:textId="519B99DC" w:rsidR="000D5A7E" w:rsidRPr="000D5A7E" w:rsidDel="00580A98" w:rsidRDefault="000D5A7E" w:rsidP="000D5A7E">
      <w:pPr>
        <w:spacing w:after="0"/>
        <w:rPr>
          <w:del w:id="3417" w:author="Sebring, Amanda J" w:date="2017-10-04T09:14:00Z"/>
          <w:rFonts w:ascii="Courier New" w:hAnsi="Courier New" w:cs="Courier New"/>
          <w:sz w:val="24"/>
          <w:szCs w:val="24"/>
        </w:rPr>
      </w:pPr>
      <w:del w:id="3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507 80 0 1 3 80 35 40 35 35 30</w:delText>
        </w:r>
      </w:del>
    </w:p>
    <w:p w14:paraId="666122DF" w14:textId="63006C7C" w:rsidR="00F748CE" w:rsidRPr="00F748CE" w:rsidDel="00580A98" w:rsidRDefault="00F748CE" w:rsidP="00F748CE">
      <w:pPr>
        <w:spacing w:after="0"/>
        <w:rPr>
          <w:del w:id="3419" w:author="Sebring, Amanda J" w:date="2017-10-04T09:14:00Z"/>
          <w:rFonts w:ascii="Courier New" w:hAnsi="Courier New" w:cs="Courier New"/>
          <w:sz w:val="24"/>
          <w:szCs w:val="24"/>
        </w:rPr>
      </w:pPr>
      <w:del w:id="34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508 00 1 0 0 00 40 35 40 60 45</w:delText>
        </w:r>
      </w:del>
    </w:p>
    <w:p w14:paraId="3783A033" w14:textId="3EFBB844" w:rsidR="00F748CE" w:rsidRPr="00F748CE" w:rsidDel="00580A98" w:rsidRDefault="00F748CE" w:rsidP="00F748CE">
      <w:pPr>
        <w:spacing w:after="0"/>
        <w:rPr>
          <w:del w:id="3421" w:author="Sebring, Amanda J" w:date="2017-10-04T09:14:00Z"/>
          <w:rFonts w:ascii="Courier New" w:hAnsi="Courier New" w:cs="Courier New"/>
          <w:sz w:val="24"/>
          <w:szCs w:val="24"/>
        </w:rPr>
      </w:pPr>
      <w:del w:id="34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508 02 1 2 1 01 55 40 45 55 55</w:delText>
        </w:r>
      </w:del>
    </w:p>
    <w:p w14:paraId="4FA5A08A" w14:textId="710499D4" w:rsidR="00F748CE" w:rsidRPr="00F748CE" w:rsidDel="00580A98" w:rsidRDefault="00F748CE" w:rsidP="00F748CE">
      <w:pPr>
        <w:spacing w:after="0"/>
        <w:rPr>
          <w:del w:id="3423" w:author="Sebring, Amanda J" w:date="2017-10-04T09:14:00Z"/>
          <w:rFonts w:ascii="Courier New" w:hAnsi="Courier New" w:cs="Courier New"/>
          <w:sz w:val="24"/>
          <w:szCs w:val="24"/>
        </w:rPr>
      </w:pPr>
      <w:del w:id="34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508 04 1 2 1 02 55 45 50 55 50</w:delText>
        </w:r>
      </w:del>
    </w:p>
    <w:p w14:paraId="200CAA12" w14:textId="66929A66" w:rsidR="00F748CE" w:rsidRPr="00F748CE" w:rsidDel="00580A98" w:rsidRDefault="00F748CE" w:rsidP="00F748CE">
      <w:pPr>
        <w:spacing w:after="0"/>
        <w:rPr>
          <w:del w:id="3425" w:author="Sebring, Amanda J" w:date="2017-10-04T09:14:00Z"/>
          <w:rFonts w:ascii="Courier New" w:hAnsi="Courier New" w:cs="Courier New"/>
          <w:sz w:val="24"/>
          <w:szCs w:val="24"/>
        </w:rPr>
      </w:pPr>
      <w:del w:id="34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508 09 1 2 1 03 35 35 35 35 30</w:delText>
        </w:r>
      </w:del>
    </w:p>
    <w:p w14:paraId="20E54983" w14:textId="35DA7FCB" w:rsidR="00F748CE" w:rsidRPr="00F748CE" w:rsidDel="00580A98" w:rsidRDefault="00F748CE" w:rsidP="00F748CE">
      <w:pPr>
        <w:spacing w:after="0"/>
        <w:rPr>
          <w:del w:id="3427" w:author="Sebring, Amanda J" w:date="2017-10-04T09:14:00Z"/>
          <w:rFonts w:ascii="Courier New" w:hAnsi="Courier New" w:cs="Courier New"/>
          <w:sz w:val="24"/>
          <w:szCs w:val="24"/>
        </w:rPr>
      </w:pPr>
      <w:del w:id="34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508 11 1 2 1 04 55 45 45 50 45</w:delText>
        </w:r>
      </w:del>
    </w:p>
    <w:p w14:paraId="1741D952" w14:textId="407E07C0" w:rsidR="00F748CE" w:rsidRPr="00F748CE" w:rsidDel="00580A98" w:rsidRDefault="00F748CE" w:rsidP="00F748CE">
      <w:pPr>
        <w:spacing w:after="0"/>
        <w:rPr>
          <w:del w:id="3429" w:author="Sebring, Amanda J" w:date="2017-10-04T09:14:00Z"/>
          <w:rFonts w:ascii="Courier New" w:hAnsi="Courier New" w:cs="Courier New"/>
          <w:sz w:val="24"/>
          <w:szCs w:val="24"/>
        </w:rPr>
      </w:pPr>
      <w:del w:id="34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508 22 1 2 1 05 50 45 50 55 45</w:delText>
        </w:r>
      </w:del>
    </w:p>
    <w:p w14:paraId="543AD124" w14:textId="0C1D8A00" w:rsidR="00F748CE" w:rsidRPr="00F748CE" w:rsidDel="00580A98" w:rsidRDefault="00F748CE" w:rsidP="00F748CE">
      <w:pPr>
        <w:spacing w:after="0"/>
        <w:rPr>
          <w:del w:id="3431" w:author="Sebring, Amanda J" w:date="2017-10-04T09:14:00Z"/>
          <w:rFonts w:ascii="Courier New" w:hAnsi="Courier New" w:cs="Courier New"/>
          <w:sz w:val="24"/>
          <w:szCs w:val="24"/>
        </w:rPr>
      </w:pPr>
      <w:del w:id="34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508 39 1 2 1 06 65 50 55 45 45</w:delText>
        </w:r>
      </w:del>
    </w:p>
    <w:p w14:paraId="6F762E50" w14:textId="185906E5" w:rsidR="00F748CE" w:rsidRPr="00F748CE" w:rsidDel="00580A98" w:rsidRDefault="00F748CE" w:rsidP="00F748CE">
      <w:pPr>
        <w:spacing w:after="0"/>
        <w:rPr>
          <w:del w:id="3433" w:author="Sebring, Amanda J" w:date="2017-10-04T09:14:00Z"/>
          <w:rFonts w:ascii="Courier New" w:hAnsi="Courier New" w:cs="Courier New"/>
          <w:sz w:val="24"/>
          <w:szCs w:val="24"/>
        </w:rPr>
      </w:pPr>
      <w:del w:id="34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508 40 1 2 1 07 55 50 45 55 55</w:delText>
        </w:r>
      </w:del>
    </w:p>
    <w:p w14:paraId="23DBA3E8" w14:textId="4668E454" w:rsidR="00F748CE" w:rsidRPr="00F748CE" w:rsidDel="00580A98" w:rsidRDefault="00F748CE" w:rsidP="00F748CE">
      <w:pPr>
        <w:spacing w:after="0"/>
        <w:rPr>
          <w:del w:id="3435" w:author="Sebring, Amanda J" w:date="2017-10-04T09:14:00Z"/>
          <w:rFonts w:ascii="Courier New" w:hAnsi="Courier New" w:cs="Courier New"/>
          <w:sz w:val="24"/>
          <w:szCs w:val="24"/>
        </w:rPr>
      </w:pPr>
      <w:del w:id="34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508 46 1 2 1 08 45 40 45 55 50</w:delText>
        </w:r>
      </w:del>
    </w:p>
    <w:p w14:paraId="3C2BC40A" w14:textId="0F1A2390" w:rsidR="00F748CE" w:rsidRPr="00F748CE" w:rsidDel="00580A98" w:rsidRDefault="00F748CE" w:rsidP="00F748CE">
      <w:pPr>
        <w:spacing w:after="0"/>
        <w:rPr>
          <w:del w:id="3437" w:author="Sebring, Amanda J" w:date="2017-10-04T09:14:00Z"/>
          <w:rFonts w:ascii="Courier New" w:hAnsi="Courier New" w:cs="Courier New"/>
          <w:sz w:val="24"/>
          <w:szCs w:val="24"/>
        </w:rPr>
      </w:pPr>
      <w:del w:id="34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508 13 1 2 1 09 55 45 50 45 45</w:delText>
        </w:r>
      </w:del>
    </w:p>
    <w:p w14:paraId="760C756B" w14:textId="4FBF317D" w:rsidR="00F748CE" w:rsidRPr="00F748CE" w:rsidDel="00580A98" w:rsidRDefault="00F748CE" w:rsidP="00F748CE">
      <w:pPr>
        <w:spacing w:after="0"/>
        <w:rPr>
          <w:del w:id="3439" w:author="Sebring, Amanda J" w:date="2017-10-04T09:14:00Z"/>
          <w:rFonts w:ascii="Courier New" w:hAnsi="Courier New" w:cs="Courier New"/>
          <w:sz w:val="24"/>
          <w:szCs w:val="24"/>
        </w:rPr>
      </w:pPr>
      <w:del w:id="34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508 76 1 2 1 10 45 45 50 55 55</w:delText>
        </w:r>
      </w:del>
    </w:p>
    <w:p w14:paraId="57017624" w14:textId="78BE8581" w:rsidR="00F748CE" w:rsidRPr="00F748CE" w:rsidDel="00580A98" w:rsidRDefault="00F748CE" w:rsidP="00F748CE">
      <w:pPr>
        <w:spacing w:after="0"/>
        <w:rPr>
          <w:del w:id="3441" w:author="Sebring, Amanda J" w:date="2017-10-04T09:14:00Z"/>
          <w:rFonts w:ascii="Courier New" w:hAnsi="Courier New" w:cs="Courier New"/>
          <w:sz w:val="24"/>
          <w:szCs w:val="24"/>
        </w:rPr>
      </w:pPr>
      <w:del w:id="34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508 43 1 2 1 11 55 45 45 60 45</w:delText>
        </w:r>
      </w:del>
    </w:p>
    <w:p w14:paraId="6E1E2F0C" w14:textId="7402A29C" w:rsidR="00F748CE" w:rsidRPr="00F748CE" w:rsidDel="00580A98" w:rsidRDefault="00F748CE" w:rsidP="00F748CE">
      <w:pPr>
        <w:spacing w:after="0"/>
        <w:rPr>
          <w:del w:id="3443" w:author="Sebring, Amanda J" w:date="2017-10-04T09:14:00Z"/>
          <w:rFonts w:ascii="Courier New" w:hAnsi="Courier New" w:cs="Courier New"/>
          <w:sz w:val="24"/>
          <w:szCs w:val="24"/>
        </w:rPr>
      </w:pPr>
      <w:del w:id="34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508 54 1 2 1 12 50 45 45 50 45</w:delText>
        </w:r>
      </w:del>
    </w:p>
    <w:p w14:paraId="16FFD5C0" w14:textId="032F5C18" w:rsidR="00F748CE" w:rsidRPr="00F748CE" w:rsidDel="00580A98" w:rsidRDefault="00F748CE" w:rsidP="00F748CE">
      <w:pPr>
        <w:spacing w:after="0"/>
        <w:rPr>
          <w:del w:id="3445" w:author="Sebring, Amanda J" w:date="2017-10-04T09:14:00Z"/>
          <w:rFonts w:ascii="Courier New" w:hAnsi="Courier New" w:cs="Courier New"/>
          <w:sz w:val="24"/>
          <w:szCs w:val="24"/>
        </w:rPr>
      </w:pPr>
      <w:del w:id="34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508 01 1 2 1 13 45 45 45 55 50</w:delText>
        </w:r>
      </w:del>
    </w:p>
    <w:p w14:paraId="6FB7D9EC" w14:textId="746EFE57" w:rsidR="00F748CE" w:rsidRPr="00F748CE" w:rsidDel="00580A98" w:rsidRDefault="00F748CE" w:rsidP="00F748CE">
      <w:pPr>
        <w:spacing w:after="0"/>
        <w:rPr>
          <w:del w:id="3447" w:author="Sebring, Amanda J" w:date="2017-10-04T09:14:00Z"/>
          <w:rFonts w:ascii="Courier New" w:hAnsi="Courier New" w:cs="Courier New"/>
          <w:sz w:val="24"/>
          <w:szCs w:val="24"/>
        </w:rPr>
      </w:pPr>
      <w:del w:id="34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508 07 1 2 1 14 55 45 55 50 50</w:delText>
        </w:r>
      </w:del>
    </w:p>
    <w:p w14:paraId="7B303542" w14:textId="2B7DD9BE" w:rsidR="00F748CE" w:rsidRPr="00F748CE" w:rsidDel="00580A98" w:rsidRDefault="00F748CE" w:rsidP="00F748CE">
      <w:pPr>
        <w:spacing w:after="0"/>
        <w:rPr>
          <w:del w:id="3449" w:author="Sebring, Amanda J" w:date="2017-10-04T09:14:00Z"/>
          <w:rFonts w:ascii="Courier New" w:hAnsi="Courier New" w:cs="Courier New"/>
          <w:sz w:val="24"/>
          <w:szCs w:val="24"/>
        </w:rPr>
      </w:pPr>
      <w:del w:id="34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508 14 1 2 1 15 45 40 45 55 40</w:delText>
        </w:r>
      </w:del>
    </w:p>
    <w:p w14:paraId="03780F01" w14:textId="1152BB9B" w:rsidR="00F748CE" w:rsidRPr="00F748CE" w:rsidDel="00580A98" w:rsidRDefault="00F748CE" w:rsidP="00F748CE">
      <w:pPr>
        <w:spacing w:after="0"/>
        <w:rPr>
          <w:del w:id="3451" w:author="Sebring, Amanda J" w:date="2017-10-04T09:14:00Z"/>
          <w:rFonts w:ascii="Courier New" w:hAnsi="Courier New" w:cs="Courier New"/>
          <w:sz w:val="24"/>
          <w:szCs w:val="24"/>
        </w:rPr>
      </w:pPr>
      <w:del w:id="34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508 30 1 2 1 16 40 40 45 55 40</w:delText>
        </w:r>
      </w:del>
    </w:p>
    <w:p w14:paraId="2FE44DBD" w14:textId="026F19E8" w:rsidR="00F748CE" w:rsidRPr="00F748CE" w:rsidDel="00580A98" w:rsidRDefault="00F748CE" w:rsidP="00F748CE">
      <w:pPr>
        <w:spacing w:after="0"/>
        <w:rPr>
          <w:del w:id="3453" w:author="Sebring, Amanda J" w:date="2017-10-04T09:14:00Z"/>
          <w:rFonts w:ascii="Courier New" w:hAnsi="Courier New" w:cs="Courier New"/>
          <w:sz w:val="24"/>
          <w:szCs w:val="24"/>
        </w:rPr>
      </w:pPr>
      <w:del w:id="34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508 37 1 2 1 17 45 45 50 45 40</w:delText>
        </w:r>
      </w:del>
    </w:p>
    <w:p w14:paraId="64872439" w14:textId="1D48DA13" w:rsidR="00F748CE" w:rsidRPr="00F748CE" w:rsidDel="00580A98" w:rsidRDefault="00F748CE" w:rsidP="00F748CE">
      <w:pPr>
        <w:spacing w:after="0"/>
        <w:rPr>
          <w:del w:id="3455" w:author="Sebring, Amanda J" w:date="2017-10-04T09:14:00Z"/>
          <w:rFonts w:ascii="Courier New" w:hAnsi="Courier New" w:cs="Courier New"/>
          <w:sz w:val="24"/>
          <w:szCs w:val="24"/>
        </w:rPr>
      </w:pPr>
      <w:del w:id="34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508 50 1 2 1 18 40 40 45 55 45</w:delText>
        </w:r>
      </w:del>
    </w:p>
    <w:p w14:paraId="2F85935F" w14:textId="2EC7BD38" w:rsidR="00F748CE" w:rsidRPr="00F748CE" w:rsidDel="00580A98" w:rsidRDefault="00F748CE" w:rsidP="00F748CE">
      <w:pPr>
        <w:spacing w:after="0"/>
        <w:rPr>
          <w:del w:id="3457" w:author="Sebring, Amanda J" w:date="2017-10-04T09:14:00Z"/>
          <w:rFonts w:ascii="Courier New" w:hAnsi="Courier New" w:cs="Courier New"/>
          <w:sz w:val="24"/>
          <w:szCs w:val="24"/>
        </w:rPr>
      </w:pPr>
      <w:del w:id="34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508 52 1 2 1 19 45 45 45 50 50</w:delText>
        </w:r>
      </w:del>
    </w:p>
    <w:p w14:paraId="3273763C" w14:textId="49903375" w:rsidR="00F748CE" w:rsidRPr="00F748CE" w:rsidDel="00580A98" w:rsidRDefault="00F748CE" w:rsidP="00F748CE">
      <w:pPr>
        <w:spacing w:after="0"/>
        <w:rPr>
          <w:del w:id="3459" w:author="Sebring, Amanda J" w:date="2017-10-04T09:14:00Z"/>
          <w:rFonts w:ascii="Courier New" w:hAnsi="Courier New" w:cs="Courier New"/>
          <w:sz w:val="24"/>
          <w:szCs w:val="24"/>
        </w:rPr>
      </w:pPr>
      <w:del w:id="34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508 65 1 2 1 20 40 40 40 45 40</w:delText>
        </w:r>
      </w:del>
    </w:p>
    <w:p w14:paraId="128BA3A8" w14:textId="416A9A59" w:rsidR="00F748CE" w:rsidRPr="00F748CE" w:rsidDel="00580A98" w:rsidRDefault="00F748CE" w:rsidP="00F748CE">
      <w:pPr>
        <w:spacing w:after="0"/>
        <w:rPr>
          <w:del w:id="3461" w:author="Sebring, Amanda J" w:date="2017-10-04T09:14:00Z"/>
          <w:rFonts w:ascii="Courier New" w:hAnsi="Courier New" w:cs="Courier New"/>
          <w:sz w:val="24"/>
          <w:szCs w:val="24"/>
        </w:rPr>
      </w:pPr>
      <w:del w:id="34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508 70 1 2 1 21 55 45 45 50 55</w:delText>
        </w:r>
      </w:del>
    </w:p>
    <w:p w14:paraId="12121EEE" w14:textId="4E2717A1" w:rsidR="00F748CE" w:rsidRPr="00F748CE" w:rsidDel="00580A98" w:rsidRDefault="00F748CE" w:rsidP="00F748CE">
      <w:pPr>
        <w:spacing w:after="0"/>
        <w:rPr>
          <w:del w:id="3463" w:author="Sebring, Amanda J" w:date="2017-10-04T09:14:00Z"/>
          <w:rFonts w:ascii="Courier New" w:hAnsi="Courier New" w:cs="Courier New"/>
          <w:sz w:val="24"/>
          <w:szCs w:val="24"/>
        </w:rPr>
      </w:pPr>
      <w:del w:id="34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508 38 1 2 1 22 60 45 45 60 55</w:delText>
        </w:r>
      </w:del>
    </w:p>
    <w:p w14:paraId="5C393B18" w14:textId="564D6951" w:rsidR="00F748CE" w:rsidRPr="00F748CE" w:rsidDel="00580A98" w:rsidRDefault="00F748CE" w:rsidP="00F748CE">
      <w:pPr>
        <w:spacing w:after="0"/>
        <w:rPr>
          <w:del w:id="3465" w:author="Sebring, Amanda J" w:date="2017-10-04T09:14:00Z"/>
          <w:rFonts w:ascii="Courier New" w:hAnsi="Courier New" w:cs="Courier New"/>
          <w:sz w:val="24"/>
          <w:szCs w:val="24"/>
        </w:rPr>
      </w:pPr>
      <w:del w:id="34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508 42 1 2 1 23 60 45 50 60 55</w:delText>
        </w:r>
      </w:del>
    </w:p>
    <w:p w14:paraId="1A9CEF1F" w14:textId="69923609" w:rsidR="00F748CE" w:rsidRPr="00F748CE" w:rsidDel="00580A98" w:rsidRDefault="00F748CE" w:rsidP="00F748CE">
      <w:pPr>
        <w:spacing w:after="0"/>
        <w:rPr>
          <w:del w:id="3467" w:author="Sebring, Amanda J" w:date="2017-10-04T09:14:00Z"/>
          <w:rFonts w:ascii="Courier New" w:hAnsi="Courier New" w:cs="Courier New"/>
          <w:sz w:val="24"/>
          <w:szCs w:val="24"/>
        </w:rPr>
      </w:pPr>
      <w:del w:id="34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508 03 1 2 1 24 50 45 45 50 55</w:delText>
        </w:r>
      </w:del>
    </w:p>
    <w:p w14:paraId="118E4537" w14:textId="2EA340BC" w:rsidR="00F748CE" w:rsidRPr="00F748CE" w:rsidDel="00580A98" w:rsidRDefault="00F748CE" w:rsidP="00F748CE">
      <w:pPr>
        <w:spacing w:after="0"/>
        <w:rPr>
          <w:del w:id="3469" w:author="Sebring, Amanda J" w:date="2017-10-04T09:14:00Z"/>
          <w:rFonts w:ascii="Courier New" w:hAnsi="Courier New" w:cs="Courier New"/>
          <w:sz w:val="24"/>
          <w:szCs w:val="24"/>
        </w:rPr>
      </w:pPr>
      <w:del w:id="34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508 05 1 2 1 25 45 40 45 55 45</w:delText>
        </w:r>
      </w:del>
    </w:p>
    <w:p w14:paraId="1A02175D" w14:textId="7472BC93" w:rsidR="00F748CE" w:rsidRPr="00F748CE" w:rsidDel="00580A98" w:rsidRDefault="00F748CE" w:rsidP="00F748CE">
      <w:pPr>
        <w:spacing w:after="0"/>
        <w:rPr>
          <w:del w:id="3471" w:author="Sebring, Amanda J" w:date="2017-10-04T09:14:00Z"/>
          <w:rFonts w:ascii="Courier New" w:hAnsi="Courier New" w:cs="Courier New"/>
          <w:sz w:val="24"/>
          <w:szCs w:val="24"/>
        </w:rPr>
      </w:pPr>
      <w:del w:id="34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508 06 1 2 1 26 40 45 45 45 45</w:delText>
        </w:r>
      </w:del>
    </w:p>
    <w:p w14:paraId="5D471018" w14:textId="0DD25533" w:rsidR="00F748CE" w:rsidRPr="00F748CE" w:rsidDel="00580A98" w:rsidRDefault="00F748CE" w:rsidP="00F748CE">
      <w:pPr>
        <w:spacing w:after="0"/>
        <w:rPr>
          <w:del w:id="3473" w:author="Sebring, Amanda J" w:date="2017-10-04T09:14:00Z"/>
          <w:rFonts w:ascii="Courier New" w:hAnsi="Courier New" w:cs="Courier New"/>
          <w:sz w:val="24"/>
          <w:szCs w:val="24"/>
        </w:rPr>
      </w:pPr>
      <w:del w:id="34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508 08 1 2 1 27 45 45 45 55 45</w:delText>
        </w:r>
      </w:del>
    </w:p>
    <w:p w14:paraId="0A41433C" w14:textId="077489DD" w:rsidR="00F748CE" w:rsidRPr="00F748CE" w:rsidDel="00580A98" w:rsidRDefault="00F748CE" w:rsidP="00F748CE">
      <w:pPr>
        <w:spacing w:after="0"/>
        <w:rPr>
          <w:del w:id="3475" w:author="Sebring, Amanda J" w:date="2017-10-04T09:14:00Z"/>
          <w:rFonts w:ascii="Courier New" w:hAnsi="Courier New" w:cs="Courier New"/>
          <w:sz w:val="24"/>
          <w:szCs w:val="24"/>
        </w:rPr>
      </w:pPr>
      <w:del w:id="34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508 10 1 2 1 28 56 56 60 66 50</w:delText>
        </w:r>
      </w:del>
    </w:p>
    <w:p w14:paraId="04BD1876" w14:textId="170213E2" w:rsidR="00F748CE" w:rsidRPr="00F748CE" w:rsidDel="00580A98" w:rsidRDefault="00F748CE" w:rsidP="00F748CE">
      <w:pPr>
        <w:spacing w:after="0"/>
        <w:rPr>
          <w:del w:id="3477" w:author="Sebring, Amanda J" w:date="2017-10-04T09:14:00Z"/>
          <w:rFonts w:ascii="Courier New" w:hAnsi="Courier New" w:cs="Courier New"/>
          <w:sz w:val="24"/>
          <w:szCs w:val="24"/>
        </w:rPr>
      </w:pPr>
      <w:del w:id="34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508 12 1 2 1 29 45 45 45 55 50</w:delText>
        </w:r>
      </w:del>
    </w:p>
    <w:p w14:paraId="65601B2A" w14:textId="2D5D935B" w:rsidR="00F748CE" w:rsidRPr="00F748CE" w:rsidDel="00580A98" w:rsidRDefault="00F748CE" w:rsidP="00F748CE">
      <w:pPr>
        <w:spacing w:after="0"/>
        <w:rPr>
          <w:del w:id="3479" w:author="Sebring, Amanda J" w:date="2017-10-04T09:14:00Z"/>
          <w:rFonts w:ascii="Courier New" w:hAnsi="Courier New" w:cs="Courier New"/>
          <w:sz w:val="24"/>
          <w:szCs w:val="24"/>
        </w:rPr>
      </w:pPr>
      <w:del w:id="34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508 15 1 2 1 30 55 45 50 60 55</w:delText>
        </w:r>
      </w:del>
    </w:p>
    <w:p w14:paraId="32FF1238" w14:textId="434F9F10" w:rsidR="00F748CE" w:rsidRPr="00F748CE" w:rsidDel="00580A98" w:rsidRDefault="00F748CE" w:rsidP="00F748CE">
      <w:pPr>
        <w:spacing w:after="0"/>
        <w:rPr>
          <w:del w:id="3481" w:author="Sebring, Amanda J" w:date="2017-10-04T09:14:00Z"/>
          <w:rFonts w:ascii="Courier New" w:hAnsi="Courier New" w:cs="Courier New"/>
          <w:sz w:val="24"/>
          <w:szCs w:val="24"/>
        </w:rPr>
      </w:pPr>
      <w:del w:id="34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508 16 1 2 1 31 45 45 40 40 45</w:delText>
        </w:r>
      </w:del>
    </w:p>
    <w:p w14:paraId="7E6AC0C3" w14:textId="761310C9" w:rsidR="00F748CE" w:rsidRPr="00F748CE" w:rsidDel="00580A98" w:rsidRDefault="00F748CE" w:rsidP="00F748CE">
      <w:pPr>
        <w:spacing w:after="0"/>
        <w:rPr>
          <w:del w:id="3483" w:author="Sebring, Amanda J" w:date="2017-10-04T09:14:00Z"/>
          <w:rFonts w:ascii="Courier New" w:hAnsi="Courier New" w:cs="Courier New"/>
          <w:sz w:val="24"/>
          <w:szCs w:val="24"/>
        </w:rPr>
      </w:pPr>
      <w:del w:id="34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508 17 1 2 1 32 60 45 55 60 55</w:delText>
        </w:r>
      </w:del>
    </w:p>
    <w:p w14:paraId="6071F18C" w14:textId="1666835F" w:rsidR="00F748CE" w:rsidRPr="00F748CE" w:rsidDel="00580A98" w:rsidRDefault="00F748CE" w:rsidP="00F748CE">
      <w:pPr>
        <w:spacing w:after="0"/>
        <w:rPr>
          <w:del w:id="3485" w:author="Sebring, Amanda J" w:date="2017-10-04T09:14:00Z"/>
          <w:rFonts w:ascii="Courier New" w:hAnsi="Courier New" w:cs="Courier New"/>
          <w:sz w:val="24"/>
          <w:szCs w:val="24"/>
        </w:rPr>
      </w:pPr>
      <w:del w:id="34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508 18 1 2 1 33 55 50 55 45 45</w:delText>
        </w:r>
      </w:del>
    </w:p>
    <w:p w14:paraId="0E4C79AE" w14:textId="79C29A60" w:rsidR="00F748CE" w:rsidRPr="00F748CE" w:rsidDel="00580A98" w:rsidRDefault="00F748CE" w:rsidP="00F748CE">
      <w:pPr>
        <w:spacing w:after="0"/>
        <w:rPr>
          <w:del w:id="3487" w:author="Sebring, Amanda J" w:date="2017-10-04T09:14:00Z"/>
          <w:rFonts w:ascii="Courier New" w:hAnsi="Courier New" w:cs="Courier New"/>
          <w:sz w:val="24"/>
          <w:szCs w:val="24"/>
        </w:rPr>
      </w:pPr>
      <w:del w:id="34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508 19 1 2 1 34 45 45 40 45 55</w:delText>
        </w:r>
      </w:del>
    </w:p>
    <w:p w14:paraId="26E4B851" w14:textId="2EEFC080" w:rsidR="00F748CE" w:rsidRPr="00F748CE" w:rsidDel="00580A98" w:rsidRDefault="00F748CE" w:rsidP="00F748CE">
      <w:pPr>
        <w:spacing w:after="0"/>
        <w:rPr>
          <w:del w:id="3489" w:author="Sebring, Amanda J" w:date="2017-10-04T09:14:00Z"/>
          <w:rFonts w:ascii="Courier New" w:hAnsi="Courier New" w:cs="Courier New"/>
          <w:sz w:val="24"/>
          <w:szCs w:val="24"/>
        </w:rPr>
      </w:pPr>
      <w:del w:id="34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508 20 1 2 1 35 60 50 55 60 60</w:delText>
        </w:r>
      </w:del>
    </w:p>
    <w:p w14:paraId="2F7FC66E" w14:textId="4D52D82C" w:rsidR="00F748CE" w:rsidRPr="00F748CE" w:rsidDel="00580A98" w:rsidRDefault="00F748CE" w:rsidP="00F748CE">
      <w:pPr>
        <w:spacing w:after="0"/>
        <w:rPr>
          <w:del w:id="3491" w:author="Sebring, Amanda J" w:date="2017-10-04T09:14:00Z"/>
          <w:rFonts w:ascii="Courier New" w:hAnsi="Courier New" w:cs="Courier New"/>
          <w:sz w:val="24"/>
          <w:szCs w:val="24"/>
        </w:rPr>
      </w:pPr>
      <w:del w:id="34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508 21 1 2 1 36 55 50 55 45 45</w:delText>
        </w:r>
      </w:del>
    </w:p>
    <w:p w14:paraId="53EC3CFB" w14:textId="7532C8E1" w:rsidR="00F748CE" w:rsidRPr="00F748CE" w:rsidDel="00580A98" w:rsidRDefault="00F748CE" w:rsidP="00F748CE">
      <w:pPr>
        <w:spacing w:after="0"/>
        <w:rPr>
          <w:del w:id="3493" w:author="Sebring, Amanda J" w:date="2017-10-04T09:14:00Z"/>
          <w:rFonts w:ascii="Courier New" w:hAnsi="Courier New" w:cs="Courier New"/>
          <w:sz w:val="24"/>
          <w:szCs w:val="24"/>
        </w:rPr>
      </w:pPr>
      <w:del w:id="34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508 23 1 2 1 37 55 45 55 55 55</w:delText>
        </w:r>
      </w:del>
    </w:p>
    <w:p w14:paraId="28EC4CEA" w14:textId="21F7B39D" w:rsidR="00F748CE" w:rsidRPr="00F748CE" w:rsidDel="00580A98" w:rsidRDefault="00F748CE" w:rsidP="00F748CE">
      <w:pPr>
        <w:spacing w:after="0"/>
        <w:rPr>
          <w:del w:id="3495" w:author="Sebring, Amanda J" w:date="2017-10-04T09:14:00Z"/>
          <w:rFonts w:ascii="Courier New" w:hAnsi="Courier New" w:cs="Courier New"/>
          <w:sz w:val="24"/>
          <w:szCs w:val="24"/>
        </w:rPr>
      </w:pPr>
      <w:del w:id="34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508 24 1 2 1 38 45 45 45 50 40</w:delText>
        </w:r>
      </w:del>
    </w:p>
    <w:p w14:paraId="0C4F7DC9" w14:textId="6F4BB2FA" w:rsidR="00F748CE" w:rsidRPr="00F748CE" w:rsidDel="00580A98" w:rsidRDefault="00F748CE" w:rsidP="00F748CE">
      <w:pPr>
        <w:spacing w:after="0"/>
        <w:rPr>
          <w:del w:id="3497" w:author="Sebring, Amanda J" w:date="2017-10-04T09:14:00Z"/>
          <w:rFonts w:ascii="Courier New" w:hAnsi="Courier New" w:cs="Courier New"/>
          <w:sz w:val="24"/>
          <w:szCs w:val="24"/>
        </w:rPr>
      </w:pPr>
      <w:del w:id="34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508 25 1 2 1 39 45 45 50 55 45</w:delText>
        </w:r>
      </w:del>
    </w:p>
    <w:p w14:paraId="60993427" w14:textId="088D46E8" w:rsidR="00F748CE" w:rsidRPr="00F748CE" w:rsidDel="00580A98" w:rsidRDefault="00F748CE" w:rsidP="00F748CE">
      <w:pPr>
        <w:spacing w:after="0"/>
        <w:rPr>
          <w:del w:id="3499" w:author="Sebring, Amanda J" w:date="2017-10-04T09:14:00Z"/>
          <w:rFonts w:ascii="Courier New" w:hAnsi="Courier New" w:cs="Courier New"/>
          <w:sz w:val="24"/>
          <w:szCs w:val="24"/>
        </w:rPr>
      </w:pPr>
      <w:del w:id="35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508 26 1 2 1 40 50 45 45 55 45</w:delText>
        </w:r>
      </w:del>
    </w:p>
    <w:p w14:paraId="7072957B" w14:textId="4225523F" w:rsidR="00F748CE" w:rsidRPr="00F748CE" w:rsidDel="00580A98" w:rsidRDefault="00F748CE" w:rsidP="00F748CE">
      <w:pPr>
        <w:spacing w:after="0"/>
        <w:rPr>
          <w:del w:id="3501" w:author="Sebring, Amanda J" w:date="2017-10-04T09:14:00Z"/>
          <w:rFonts w:ascii="Courier New" w:hAnsi="Courier New" w:cs="Courier New"/>
          <w:sz w:val="24"/>
          <w:szCs w:val="24"/>
        </w:rPr>
      </w:pPr>
      <w:del w:id="35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508 27 1 2 1 41 55 50 50 55 45</w:delText>
        </w:r>
      </w:del>
    </w:p>
    <w:p w14:paraId="76DD7D4D" w14:textId="6CFDCAC4" w:rsidR="00F748CE" w:rsidRPr="00F748CE" w:rsidDel="00580A98" w:rsidRDefault="00F748CE" w:rsidP="00F748CE">
      <w:pPr>
        <w:spacing w:after="0"/>
        <w:rPr>
          <w:del w:id="3503" w:author="Sebring, Amanda J" w:date="2017-10-04T09:14:00Z"/>
          <w:rFonts w:ascii="Courier New" w:hAnsi="Courier New" w:cs="Courier New"/>
          <w:sz w:val="24"/>
          <w:szCs w:val="24"/>
        </w:rPr>
      </w:pPr>
      <w:del w:id="35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508 28 1 2 1 42 45 45 50 55 45</w:delText>
        </w:r>
      </w:del>
    </w:p>
    <w:p w14:paraId="2A1CE949" w14:textId="66E753CE" w:rsidR="00F748CE" w:rsidRPr="00F748CE" w:rsidDel="00580A98" w:rsidRDefault="00F748CE" w:rsidP="00F748CE">
      <w:pPr>
        <w:spacing w:after="0"/>
        <w:rPr>
          <w:del w:id="3505" w:author="Sebring, Amanda J" w:date="2017-10-04T09:14:00Z"/>
          <w:rFonts w:ascii="Courier New" w:hAnsi="Courier New" w:cs="Courier New"/>
          <w:sz w:val="24"/>
          <w:szCs w:val="24"/>
        </w:rPr>
      </w:pPr>
      <w:del w:id="35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508 29 1 2 1 43 60 50 55 60 50</w:delText>
        </w:r>
      </w:del>
    </w:p>
    <w:p w14:paraId="322E682B" w14:textId="7B78BC66" w:rsidR="00F748CE" w:rsidRPr="00F748CE" w:rsidDel="00580A98" w:rsidRDefault="00F748CE" w:rsidP="00F748CE">
      <w:pPr>
        <w:spacing w:after="0"/>
        <w:rPr>
          <w:del w:id="3507" w:author="Sebring, Amanda J" w:date="2017-10-04T09:14:00Z"/>
          <w:rFonts w:ascii="Courier New" w:hAnsi="Courier New" w:cs="Courier New"/>
          <w:sz w:val="24"/>
          <w:szCs w:val="24"/>
        </w:rPr>
      </w:pPr>
      <w:del w:id="35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508 31 1 2 1 44 60 50 45 55 55</w:delText>
        </w:r>
      </w:del>
    </w:p>
    <w:p w14:paraId="395EFA82" w14:textId="00B3AC2D" w:rsidR="00F748CE" w:rsidRPr="00F748CE" w:rsidDel="00580A98" w:rsidRDefault="00F748CE" w:rsidP="00F748CE">
      <w:pPr>
        <w:spacing w:after="0"/>
        <w:rPr>
          <w:del w:id="3509" w:author="Sebring, Amanda J" w:date="2017-10-04T09:14:00Z"/>
          <w:rFonts w:ascii="Courier New" w:hAnsi="Courier New" w:cs="Courier New"/>
          <w:sz w:val="24"/>
          <w:szCs w:val="24"/>
        </w:rPr>
      </w:pPr>
      <w:del w:id="35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508 32 1 2 1 45 45 45 50 55 45</w:delText>
        </w:r>
      </w:del>
    </w:p>
    <w:p w14:paraId="0BBD329C" w14:textId="76DFE7F8" w:rsidR="00F748CE" w:rsidRPr="00F748CE" w:rsidDel="00580A98" w:rsidRDefault="00F748CE" w:rsidP="00F748CE">
      <w:pPr>
        <w:spacing w:after="0"/>
        <w:rPr>
          <w:del w:id="3511" w:author="Sebring, Amanda J" w:date="2017-10-04T09:14:00Z"/>
          <w:rFonts w:ascii="Courier New" w:hAnsi="Courier New" w:cs="Courier New"/>
          <w:sz w:val="24"/>
          <w:szCs w:val="24"/>
        </w:rPr>
      </w:pPr>
      <w:del w:id="35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508 33 1 2 1 46 45 45 50 55 45</w:delText>
        </w:r>
      </w:del>
    </w:p>
    <w:p w14:paraId="744B34EE" w14:textId="681916A2" w:rsidR="00F748CE" w:rsidRPr="00F748CE" w:rsidDel="00580A98" w:rsidRDefault="00F748CE" w:rsidP="00F748CE">
      <w:pPr>
        <w:spacing w:after="0"/>
        <w:rPr>
          <w:del w:id="3513" w:author="Sebring, Amanda J" w:date="2017-10-04T09:14:00Z"/>
          <w:rFonts w:ascii="Courier New" w:hAnsi="Courier New" w:cs="Courier New"/>
          <w:sz w:val="24"/>
          <w:szCs w:val="24"/>
        </w:rPr>
      </w:pPr>
      <w:del w:id="35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508 34 1 2 1 47 45 45 45 45 40</w:delText>
        </w:r>
      </w:del>
    </w:p>
    <w:p w14:paraId="043A7963" w14:textId="25E6D761" w:rsidR="00F748CE" w:rsidRPr="00F748CE" w:rsidDel="00580A98" w:rsidRDefault="00F748CE" w:rsidP="00F748CE">
      <w:pPr>
        <w:spacing w:after="0"/>
        <w:rPr>
          <w:del w:id="3515" w:author="Sebring, Amanda J" w:date="2017-10-04T09:14:00Z"/>
          <w:rFonts w:ascii="Courier New" w:hAnsi="Courier New" w:cs="Courier New"/>
          <w:sz w:val="24"/>
          <w:szCs w:val="24"/>
        </w:rPr>
      </w:pPr>
      <w:del w:id="35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508 35 1 2 1 48 45 40 50 55 50</w:delText>
        </w:r>
      </w:del>
    </w:p>
    <w:p w14:paraId="524F863B" w14:textId="19DD1767" w:rsidR="00F748CE" w:rsidRPr="00F748CE" w:rsidDel="00580A98" w:rsidRDefault="00F748CE" w:rsidP="00F748CE">
      <w:pPr>
        <w:spacing w:after="0"/>
        <w:rPr>
          <w:del w:id="3517" w:author="Sebring, Amanda J" w:date="2017-10-04T09:14:00Z"/>
          <w:rFonts w:ascii="Courier New" w:hAnsi="Courier New" w:cs="Courier New"/>
          <w:sz w:val="24"/>
          <w:szCs w:val="24"/>
        </w:rPr>
      </w:pPr>
      <w:del w:id="35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508 36 1 2 1 49 60 50 50 55 55</w:delText>
        </w:r>
      </w:del>
    </w:p>
    <w:p w14:paraId="4FDD7946" w14:textId="52BDAF18" w:rsidR="00F748CE" w:rsidRPr="00F748CE" w:rsidDel="00580A98" w:rsidRDefault="00F748CE" w:rsidP="00F748CE">
      <w:pPr>
        <w:spacing w:after="0"/>
        <w:rPr>
          <w:del w:id="3519" w:author="Sebring, Amanda J" w:date="2017-10-04T09:14:00Z"/>
          <w:rFonts w:ascii="Courier New" w:hAnsi="Courier New" w:cs="Courier New"/>
          <w:sz w:val="24"/>
          <w:szCs w:val="24"/>
        </w:rPr>
      </w:pPr>
      <w:del w:id="35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508 41 1 2 1 50 45 45 50 55 45</w:delText>
        </w:r>
      </w:del>
    </w:p>
    <w:p w14:paraId="7E824539" w14:textId="7708C400" w:rsidR="00F748CE" w:rsidRPr="00F748CE" w:rsidDel="00580A98" w:rsidRDefault="00F748CE" w:rsidP="00F748CE">
      <w:pPr>
        <w:spacing w:after="0"/>
        <w:rPr>
          <w:del w:id="3521" w:author="Sebring, Amanda J" w:date="2017-10-04T09:14:00Z"/>
          <w:rFonts w:ascii="Courier New" w:hAnsi="Courier New" w:cs="Courier New"/>
          <w:sz w:val="24"/>
          <w:szCs w:val="24"/>
        </w:rPr>
      </w:pPr>
      <w:del w:id="35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508 44 1 2 1 51 40 40 40 45 45</w:delText>
        </w:r>
      </w:del>
    </w:p>
    <w:p w14:paraId="66A690E5" w14:textId="06F92580" w:rsidR="00F748CE" w:rsidRPr="00F748CE" w:rsidDel="00580A98" w:rsidRDefault="00F748CE" w:rsidP="00F748CE">
      <w:pPr>
        <w:spacing w:after="0"/>
        <w:rPr>
          <w:del w:id="3523" w:author="Sebring, Amanda J" w:date="2017-10-04T09:14:00Z"/>
          <w:rFonts w:ascii="Courier New" w:hAnsi="Courier New" w:cs="Courier New"/>
          <w:sz w:val="24"/>
          <w:szCs w:val="24"/>
        </w:rPr>
      </w:pPr>
      <w:del w:id="35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508 45 1 2 1 52 60 50 50 55 50</w:delText>
        </w:r>
      </w:del>
    </w:p>
    <w:p w14:paraId="1F117E54" w14:textId="37FC1CE5" w:rsidR="00F748CE" w:rsidRPr="00F748CE" w:rsidDel="00580A98" w:rsidRDefault="00F748CE" w:rsidP="00F748CE">
      <w:pPr>
        <w:spacing w:after="0"/>
        <w:rPr>
          <w:del w:id="3525" w:author="Sebring, Amanda J" w:date="2017-10-04T09:14:00Z"/>
          <w:rFonts w:ascii="Courier New" w:hAnsi="Courier New" w:cs="Courier New"/>
          <w:sz w:val="24"/>
          <w:szCs w:val="24"/>
        </w:rPr>
      </w:pPr>
      <w:del w:id="35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508 47 1 2 1 53 45 45 50 55 55</w:delText>
        </w:r>
      </w:del>
    </w:p>
    <w:p w14:paraId="7D282DE2" w14:textId="2A47216C" w:rsidR="00F748CE" w:rsidRPr="00F748CE" w:rsidDel="00580A98" w:rsidRDefault="00F748CE" w:rsidP="00F748CE">
      <w:pPr>
        <w:spacing w:after="0"/>
        <w:rPr>
          <w:del w:id="3527" w:author="Sebring, Amanda J" w:date="2017-10-04T09:14:00Z"/>
          <w:rFonts w:ascii="Courier New" w:hAnsi="Courier New" w:cs="Courier New"/>
          <w:sz w:val="24"/>
          <w:szCs w:val="24"/>
        </w:rPr>
      </w:pPr>
      <w:del w:id="35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508 48 1 2 1 54 45 40 50 45 45</w:delText>
        </w:r>
      </w:del>
    </w:p>
    <w:p w14:paraId="09754159" w14:textId="17D75C33" w:rsidR="00F748CE" w:rsidRPr="00F748CE" w:rsidDel="00580A98" w:rsidRDefault="00F748CE" w:rsidP="00F748CE">
      <w:pPr>
        <w:spacing w:after="0"/>
        <w:rPr>
          <w:del w:id="3529" w:author="Sebring, Amanda J" w:date="2017-10-04T09:14:00Z"/>
          <w:rFonts w:ascii="Courier New" w:hAnsi="Courier New" w:cs="Courier New"/>
          <w:sz w:val="24"/>
          <w:szCs w:val="24"/>
        </w:rPr>
      </w:pPr>
      <w:del w:id="35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508 49 1 2 1 55 45 45 40 55 50</w:delText>
        </w:r>
      </w:del>
    </w:p>
    <w:p w14:paraId="7258ABC0" w14:textId="517E6C4B" w:rsidR="00F748CE" w:rsidRPr="00F748CE" w:rsidDel="00580A98" w:rsidRDefault="00F748CE" w:rsidP="00F748CE">
      <w:pPr>
        <w:spacing w:after="0"/>
        <w:rPr>
          <w:del w:id="3531" w:author="Sebring, Amanda J" w:date="2017-10-04T09:14:00Z"/>
          <w:rFonts w:ascii="Courier New" w:hAnsi="Courier New" w:cs="Courier New"/>
          <w:sz w:val="24"/>
          <w:szCs w:val="24"/>
        </w:rPr>
      </w:pPr>
      <w:del w:id="35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508 51 1 2 1 56 55 50 45 45 45</w:delText>
        </w:r>
      </w:del>
    </w:p>
    <w:p w14:paraId="4EC1DC56" w14:textId="6D643736" w:rsidR="00F748CE" w:rsidRPr="00F748CE" w:rsidDel="00580A98" w:rsidRDefault="00F748CE" w:rsidP="00F748CE">
      <w:pPr>
        <w:spacing w:after="0"/>
        <w:rPr>
          <w:del w:id="3533" w:author="Sebring, Amanda J" w:date="2017-10-04T09:14:00Z"/>
          <w:rFonts w:ascii="Courier New" w:hAnsi="Courier New" w:cs="Courier New"/>
          <w:sz w:val="24"/>
          <w:szCs w:val="24"/>
        </w:rPr>
      </w:pPr>
      <w:del w:id="35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508 53 1 2 1 57 65 55 45 50 50</w:delText>
        </w:r>
      </w:del>
    </w:p>
    <w:p w14:paraId="7E2EA52E" w14:textId="7B815FEE" w:rsidR="00F748CE" w:rsidRPr="00F748CE" w:rsidDel="00580A98" w:rsidRDefault="00F748CE" w:rsidP="00F748CE">
      <w:pPr>
        <w:spacing w:after="0"/>
        <w:rPr>
          <w:del w:id="3535" w:author="Sebring, Amanda J" w:date="2017-10-04T09:14:00Z"/>
          <w:rFonts w:ascii="Courier New" w:hAnsi="Courier New" w:cs="Courier New"/>
          <w:sz w:val="24"/>
          <w:szCs w:val="24"/>
        </w:rPr>
      </w:pPr>
      <w:del w:id="35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508 55 1 2 1 58 60 55 55 55 55</w:delText>
        </w:r>
      </w:del>
    </w:p>
    <w:p w14:paraId="5E83E306" w14:textId="12144117" w:rsidR="00F748CE" w:rsidRPr="00F748CE" w:rsidDel="00580A98" w:rsidRDefault="00F748CE" w:rsidP="00F748CE">
      <w:pPr>
        <w:spacing w:after="0"/>
        <w:rPr>
          <w:del w:id="3537" w:author="Sebring, Amanda J" w:date="2017-10-04T09:14:00Z"/>
          <w:rFonts w:ascii="Courier New" w:hAnsi="Courier New" w:cs="Courier New"/>
          <w:sz w:val="24"/>
          <w:szCs w:val="24"/>
        </w:rPr>
      </w:pPr>
      <w:del w:id="35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508 56 1 2 1 59 45 40 40 55 45</w:delText>
        </w:r>
      </w:del>
    </w:p>
    <w:p w14:paraId="04A94D34" w14:textId="7D04392C" w:rsidR="00F748CE" w:rsidRPr="00F748CE" w:rsidDel="00580A98" w:rsidRDefault="00F748CE" w:rsidP="00F748CE">
      <w:pPr>
        <w:spacing w:after="0"/>
        <w:rPr>
          <w:del w:id="3539" w:author="Sebring, Amanda J" w:date="2017-10-04T09:14:00Z"/>
          <w:rFonts w:ascii="Courier New" w:hAnsi="Courier New" w:cs="Courier New"/>
          <w:sz w:val="24"/>
          <w:szCs w:val="24"/>
        </w:rPr>
      </w:pPr>
      <w:del w:id="35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508 57 1 2 1 60 45 45 50 55 55</w:delText>
        </w:r>
      </w:del>
    </w:p>
    <w:p w14:paraId="6E036635" w14:textId="2827D09A" w:rsidR="00F748CE" w:rsidRPr="00F748CE" w:rsidDel="00580A98" w:rsidRDefault="00F748CE" w:rsidP="00F748CE">
      <w:pPr>
        <w:spacing w:after="0"/>
        <w:rPr>
          <w:del w:id="3541" w:author="Sebring, Amanda J" w:date="2017-10-04T09:14:00Z"/>
          <w:rFonts w:ascii="Courier New" w:hAnsi="Courier New" w:cs="Courier New"/>
          <w:sz w:val="24"/>
          <w:szCs w:val="24"/>
        </w:rPr>
      </w:pPr>
      <w:del w:id="35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508 58 1 2 1 61 60 50 50 55 45</w:delText>
        </w:r>
      </w:del>
    </w:p>
    <w:p w14:paraId="1374E070" w14:textId="1E3E82BA" w:rsidR="00F748CE" w:rsidRPr="00F748CE" w:rsidDel="00580A98" w:rsidRDefault="00F748CE" w:rsidP="00F748CE">
      <w:pPr>
        <w:spacing w:after="0"/>
        <w:rPr>
          <w:del w:id="3543" w:author="Sebring, Amanda J" w:date="2017-10-04T09:14:00Z"/>
          <w:rFonts w:ascii="Courier New" w:hAnsi="Courier New" w:cs="Courier New"/>
          <w:sz w:val="24"/>
          <w:szCs w:val="24"/>
        </w:rPr>
      </w:pPr>
      <w:del w:id="35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508 59 1 2 1 62 60 50 55 55 45</w:delText>
        </w:r>
      </w:del>
    </w:p>
    <w:p w14:paraId="05D2F2CC" w14:textId="667A5FAD" w:rsidR="00F748CE" w:rsidRPr="00F748CE" w:rsidDel="00580A98" w:rsidRDefault="00F748CE" w:rsidP="00F748CE">
      <w:pPr>
        <w:spacing w:after="0"/>
        <w:rPr>
          <w:del w:id="3545" w:author="Sebring, Amanda J" w:date="2017-10-04T09:14:00Z"/>
          <w:rFonts w:ascii="Courier New" w:hAnsi="Courier New" w:cs="Courier New"/>
          <w:sz w:val="24"/>
          <w:szCs w:val="24"/>
        </w:rPr>
      </w:pPr>
      <w:del w:id="35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508 60 1 2 1 63 70 50 55 65 45</w:delText>
        </w:r>
      </w:del>
    </w:p>
    <w:p w14:paraId="08B921E0" w14:textId="6EA9B39E" w:rsidR="00F748CE" w:rsidRPr="00F748CE" w:rsidDel="00580A98" w:rsidRDefault="00F748CE" w:rsidP="00F748CE">
      <w:pPr>
        <w:spacing w:after="0"/>
        <w:rPr>
          <w:del w:id="3547" w:author="Sebring, Amanda J" w:date="2017-10-04T09:14:00Z"/>
          <w:rFonts w:ascii="Courier New" w:hAnsi="Courier New" w:cs="Courier New"/>
          <w:sz w:val="24"/>
          <w:szCs w:val="24"/>
        </w:rPr>
      </w:pPr>
      <w:del w:id="35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508 61 1 2 1 64 45 45 50 45 45</w:delText>
        </w:r>
      </w:del>
    </w:p>
    <w:p w14:paraId="415556D5" w14:textId="1EC37526" w:rsidR="00F748CE" w:rsidRPr="00F748CE" w:rsidDel="00580A98" w:rsidRDefault="00F748CE" w:rsidP="00F748CE">
      <w:pPr>
        <w:spacing w:after="0"/>
        <w:rPr>
          <w:del w:id="3549" w:author="Sebring, Amanda J" w:date="2017-10-04T09:14:00Z"/>
          <w:rFonts w:ascii="Courier New" w:hAnsi="Courier New" w:cs="Courier New"/>
          <w:sz w:val="24"/>
          <w:szCs w:val="24"/>
        </w:rPr>
      </w:pPr>
      <w:del w:id="35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508 62 1 2 1 65 45 45 50 45 40</w:delText>
        </w:r>
      </w:del>
    </w:p>
    <w:p w14:paraId="01F0F5A9" w14:textId="6D23183D" w:rsidR="00F748CE" w:rsidRPr="00F748CE" w:rsidDel="00580A98" w:rsidRDefault="00F748CE" w:rsidP="00F748CE">
      <w:pPr>
        <w:spacing w:after="0"/>
        <w:rPr>
          <w:del w:id="3551" w:author="Sebring, Amanda J" w:date="2017-10-04T09:14:00Z"/>
          <w:rFonts w:ascii="Courier New" w:hAnsi="Courier New" w:cs="Courier New"/>
          <w:sz w:val="24"/>
          <w:szCs w:val="24"/>
        </w:rPr>
      </w:pPr>
      <w:del w:id="35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508 63 1 2 1 66 50 45 45 55 45</w:delText>
        </w:r>
      </w:del>
    </w:p>
    <w:p w14:paraId="140D046D" w14:textId="393196A9" w:rsidR="00F748CE" w:rsidRPr="00F748CE" w:rsidDel="00580A98" w:rsidRDefault="00F748CE" w:rsidP="00F748CE">
      <w:pPr>
        <w:spacing w:after="0"/>
        <w:rPr>
          <w:del w:id="3553" w:author="Sebring, Amanda J" w:date="2017-10-04T09:14:00Z"/>
          <w:rFonts w:ascii="Courier New" w:hAnsi="Courier New" w:cs="Courier New"/>
          <w:sz w:val="24"/>
          <w:szCs w:val="24"/>
        </w:rPr>
      </w:pPr>
      <w:del w:id="35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508 64 1 2 1 67 55 50 50 65 45</w:delText>
        </w:r>
      </w:del>
    </w:p>
    <w:p w14:paraId="526F8DA2" w14:textId="0C77DAB4" w:rsidR="00F748CE" w:rsidRPr="00F748CE" w:rsidDel="00580A98" w:rsidRDefault="00F748CE" w:rsidP="00F748CE">
      <w:pPr>
        <w:spacing w:after="0"/>
        <w:rPr>
          <w:del w:id="3555" w:author="Sebring, Amanda J" w:date="2017-10-04T09:14:00Z"/>
          <w:rFonts w:ascii="Courier New" w:hAnsi="Courier New" w:cs="Courier New"/>
          <w:sz w:val="24"/>
          <w:szCs w:val="24"/>
        </w:rPr>
      </w:pPr>
      <w:del w:id="35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508 66 1 2 1 68 55 50 50 60 55</w:delText>
        </w:r>
      </w:del>
    </w:p>
    <w:p w14:paraId="1C996E00" w14:textId="46994E6D" w:rsidR="00F748CE" w:rsidRPr="00F748CE" w:rsidDel="00580A98" w:rsidRDefault="00F748CE" w:rsidP="00F748CE">
      <w:pPr>
        <w:spacing w:after="0"/>
        <w:rPr>
          <w:del w:id="3557" w:author="Sebring, Amanda J" w:date="2017-10-04T09:14:00Z"/>
          <w:rFonts w:ascii="Courier New" w:hAnsi="Courier New" w:cs="Courier New"/>
          <w:sz w:val="24"/>
          <w:szCs w:val="24"/>
        </w:rPr>
      </w:pPr>
      <w:del w:id="35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508 67 1 2 1 69 65 55 45 55 45</w:delText>
        </w:r>
      </w:del>
    </w:p>
    <w:p w14:paraId="451DA9ED" w14:textId="14A9A011" w:rsidR="00F748CE" w:rsidRPr="00F748CE" w:rsidDel="00580A98" w:rsidRDefault="00F748CE" w:rsidP="00F748CE">
      <w:pPr>
        <w:spacing w:after="0"/>
        <w:rPr>
          <w:del w:id="3559" w:author="Sebring, Amanda J" w:date="2017-10-04T09:14:00Z"/>
          <w:rFonts w:ascii="Courier New" w:hAnsi="Courier New" w:cs="Courier New"/>
          <w:sz w:val="24"/>
          <w:szCs w:val="24"/>
        </w:rPr>
      </w:pPr>
      <w:del w:id="35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508 68 1 2 1 70 45 45 50 55 45</w:delText>
        </w:r>
      </w:del>
    </w:p>
    <w:p w14:paraId="1E0CBE38" w14:textId="09F33D57" w:rsidR="00F748CE" w:rsidRPr="00F748CE" w:rsidDel="00580A98" w:rsidRDefault="00F748CE" w:rsidP="00F748CE">
      <w:pPr>
        <w:spacing w:after="0"/>
        <w:rPr>
          <w:del w:id="3561" w:author="Sebring, Amanda J" w:date="2017-10-04T09:14:00Z"/>
          <w:rFonts w:ascii="Courier New" w:hAnsi="Courier New" w:cs="Courier New"/>
          <w:sz w:val="24"/>
          <w:szCs w:val="24"/>
        </w:rPr>
      </w:pPr>
      <w:del w:id="35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508 69 1 2 1 71 50 55 50 55 55</w:delText>
        </w:r>
      </w:del>
    </w:p>
    <w:p w14:paraId="69EA2B01" w14:textId="2CDD40E8" w:rsidR="00F748CE" w:rsidRPr="00F748CE" w:rsidDel="00580A98" w:rsidRDefault="00F748CE" w:rsidP="00F748CE">
      <w:pPr>
        <w:spacing w:after="0"/>
        <w:rPr>
          <w:del w:id="3563" w:author="Sebring, Amanda J" w:date="2017-10-04T09:14:00Z"/>
          <w:rFonts w:ascii="Courier New" w:hAnsi="Courier New" w:cs="Courier New"/>
          <w:sz w:val="24"/>
          <w:szCs w:val="24"/>
        </w:rPr>
      </w:pPr>
      <w:del w:id="35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508 71 1 2 1 72 45 45 40 50 45</w:delText>
        </w:r>
      </w:del>
    </w:p>
    <w:p w14:paraId="5780BC33" w14:textId="5AF7C8E7" w:rsidR="00F748CE" w:rsidRPr="00F748CE" w:rsidDel="00580A98" w:rsidRDefault="00F748CE" w:rsidP="00F748CE">
      <w:pPr>
        <w:spacing w:after="0"/>
        <w:rPr>
          <w:del w:id="3565" w:author="Sebring, Amanda J" w:date="2017-10-04T09:14:00Z"/>
          <w:rFonts w:ascii="Courier New" w:hAnsi="Courier New" w:cs="Courier New"/>
          <w:sz w:val="24"/>
          <w:szCs w:val="24"/>
        </w:rPr>
      </w:pPr>
      <w:del w:id="35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508 72 1 2 1 73 60 50 45 55 55</w:delText>
        </w:r>
      </w:del>
    </w:p>
    <w:p w14:paraId="00C0CD84" w14:textId="1D374544" w:rsidR="00F748CE" w:rsidRPr="00F748CE" w:rsidDel="00580A98" w:rsidRDefault="00F748CE" w:rsidP="00F748CE">
      <w:pPr>
        <w:spacing w:after="0"/>
        <w:rPr>
          <w:del w:id="3567" w:author="Sebring, Amanda J" w:date="2017-10-04T09:14:00Z"/>
          <w:rFonts w:ascii="Courier New" w:hAnsi="Courier New" w:cs="Courier New"/>
          <w:sz w:val="24"/>
          <w:szCs w:val="24"/>
        </w:rPr>
      </w:pPr>
      <w:del w:id="35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508 73 1 2 1 74 60 50 50 55 55</w:delText>
        </w:r>
      </w:del>
    </w:p>
    <w:p w14:paraId="7F990463" w14:textId="166C7F84" w:rsidR="00F748CE" w:rsidRPr="00F748CE" w:rsidDel="00580A98" w:rsidRDefault="00F748CE" w:rsidP="00F748CE">
      <w:pPr>
        <w:spacing w:after="0"/>
        <w:rPr>
          <w:del w:id="3569" w:author="Sebring, Amanda J" w:date="2017-10-04T09:14:00Z"/>
          <w:rFonts w:ascii="Courier New" w:hAnsi="Courier New" w:cs="Courier New"/>
          <w:sz w:val="24"/>
          <w:szCs w:val="24"/>
        </w:rPr>
      </w:pPr>
      <w:del w:id="35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508 74 1 2 1 75 65 55 55 55 50</w:delText>
        </w:r>
      </w:del>
    </w:p>
    <w:p w14:paraId="2C4A3617" w14:textId="417D0CD6" w:rsidR="00F748CE" w:rsidRPr="00F748CE" w:rsidDel="00580A98" w:rsidRDefault="00F748CE" w:rsidP="00F748CE">
      <w:pPr>
        <w:spacing w:after="0"/>
        <w:rPr>
          <w:del w:id="3571" w:author="Sebring, Amanda J" w:date="2017-10-04T09:14:00Z"/>
          <w:rFonts w:ascii="Courier New" w:hAnsi="Courier New" w:cs="Courier New"/>
          <w:sz w:val="24"/>
          <w:szCs w:val="24"/>
        </w:rPr>
      </w:pPr>
      <w:del w:id="35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508 75 1 2 1 76 70 60 60 65 55</w:delText>
        </w:r>
      </w:del>
    </w:p>
    <w:p w14:paraId="3609D391" w14:textId="55024094" w:rsidR="00F748CE" w:rsidRPr="00F748CE" w:rsidDel="00580A98" w:rsidRDefault="00F748CE" w:rsidP="00F748CE">
      <w:pPr>
        <w:spacing w:after="0"/>
        <w:rPr>
          <w:del w:id="3573" w:author="Sebring, Amanda J" w:date="2017-10-04T09:14:00Z"/>
          <w:rFonts w:ascii="Courier New" w:hAnsi="Courier New" w:cs="Courier New"/>
          <w:sz w:val="24"/>
          <w:szCs w:val="24"/>
        </w:rPr>
      </w:pPr>
      <w:del w:id="35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508 77 1 2 1 77 55 50 55 60 45</w:delText>
        </w:r>
      </w:del>
    </w:p>
    <w:p w14:paraId="320638E5" w14:textId="5275D0C6" w:rsidR="00F748CE" w:rsidRPr="00F748CE" w:rsidDel="00580A98" w:rsidRDefault="00F748CE" w:rsidP="00F748CE">
      <w:pPr>
        <w:spacing w:after="0"/>
        <w:rPr>
          <w:del w:id="3575" w:author="Sebring, Amanda J" w:date="2017-10-04T09:14:00Z"/>
          <w:rFonts w:ascii="Courier New" w:hAnsi="Courier New" w:cs="Courier New"/>
          <w:sz w:val="24"/>
          <w:szCs w:val="24"/>
        </w:rPr>
      </w:pPr>
      <w:del w:id="35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508 78 1 2 1 78 50 50 50 60 55</w:delText>
        </w:r>
      </w:del>
    </w:p>
    <w:p w14:paraId="33C16D27" w14:textId="411A82F4" w:rsidR="00F748CE" w:rsidRPr="00F748CE" w:rsidDel="00580A98" w:rsidRDefault="00F748CE" w:rsidP="00F748CE">
      <w:pPr>
        <w:spacing w:after="0"/>
        <w:rPr>
          <w:del w:id="3577" w:author="Sebring, Amanda J" w:date="2017-10-04T09:14:00Z"/>
          <w:rFonts w:ascii="Courier New" w:hAnsi="Courier New" w:cs="Courier New"/>
          <w:sz w:val="24"/>
          <w:szCs w:val="24"/>
        </w:rPr>
      </w:pPr>
      <w:del w:id="35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508 79 1 2 1 79 75 65 65 75 70</w:delText>
        </w:r>
      </w:del>
    </w:p>
    <w:p w14:paraId="1E854158" w14:textId="7EC6FDCB" w:rsidR="00F748CE" w:rsidRPr="00F748CE" w:rsidDel="00580A98" w:rsidRDefault="00F748CE" w:rsidP="00F748CE">
      <w:pPr>
        <w:spacing w:after="0"/>
        <w:rPr>
          <w:del w:id="3579" w:author="Sebring, Amanda J" w:date="2017-10-04T09:14:00Z"/>
          <w:rFonts w:ascii="Courier New" w:hAnsi="Courier New" w:cs="Courier New"/>
          <w:sz w:val="24"/>
          <w:szCs w:val="24"/>
        </w:rPr>
      </w:pPr>
      <w:del w:id="35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508 80 1 2 1 80 45 45 45 40 50</w:delText>
        </w:r>
      </w:del>
    </w:p>
    <w:p w14:paraId="79288E14" w14:textId="20E4AB34" w:rsidR="00F748CE" w:rsidRPr="00F748CE" w:rsidDel="00580A98" w:rsidRDefault="00F748CE" w:rsidP="00F748CE">
      <w:pPr>
        <w:spacing w:after="0"/>
        <w:rPr>
          <w:del w:id="3581" w:author="Sebring, Amanda J" w:date="2017-10-04T09:14:00Z"/>
          <w:rFonts w:ascii="Courier New" w:hAnsi="Courier New" w:cs="Courier New"/>
          <w:sz w:val="24"/>
          <w:szCs w:val="24"/>
        </w:rPr>
      </w:pPr>
      <w:del w:id="35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508 00 1 0 0 00 40 40 40 40 40</w:delText>
        </w:r>
      </w:del>
    </w:p>
    <w:p w14:paraId="23DF8F8D" w14:textId="38F57AB5" w:rsidR="00F748CE" w:rsidRPr="00F748CE" w:rsidDel="00580A98" w:rsidRDefault="00F748CE" w:rsidP="00F748CE">
      <w:pPr>
        <w:spacing w:after="0"/>
        <w:rPr>
          <w:del w:id="3583" w:author="Sebring, Amanda J" w:date="2017-10-04T09:14:00Z"/>
          <w:rFonts w:ascii="Courier New" w:hAnsi="Courier New" w:cs="Courier New"/>
          <w:sz w:val="24"/>
          <w:szCs w:val="24"/>
        </w:rPr>
      </w:pPr>
      <w:del w:id="35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508 02 1 2 2 01 65 40 40 60 35</w:delText>
        </w:r>
      </w:del>
    </w:p>
    <w:p w14:paraId="5292D87B" w14:textId="5F4030FA" w:rsidR="00F748CE" w:rsidRPr="00F748CE" w:rsidDel="00580A98" w:rsidRDefault="00F748CE" w:rsidP="00F748CE">
      <w:pPr>
        <w:spacing w:after="0"/>
        <w:rPr>
          <w:del w:id="3585" w:author="Sebring, Amanda J" w:date="2017-10-04T09:14:00Z"/>
          <w:rFonts w:ascii="Courier New" w:hAnsi="Courier New" w:cs="Courier New"/>
          <w:sz w:val="24"/>
          <w:szCs w:val="24"/>
        </w:rPr>
      </w:pPr>
      <w:del w:id="35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508 04 1 2 2 02 65 50 40 25 20</w:delText>
        </w:r>
      </w:del>
    </w:p>
    <w:p w14:paraId="6687D2BA" w14:textId="75E5AE3B" w:rsidR="00F748CE" w:rsidRPr="00F748CE" w:rsidDel="00580A98" w:rsidRDefault="00F748CE" w:rsidP="00F748CE">
      <w:pPr>
        <w:spacing w:after="0"/>
        <w:rPr>
          <w:del w:id="3587" w:author="Sebring, Amanda J" w:date="2017-10-04T09:14:00Z"/>
          <w:rFonts w:ascii="Courier New" w:hAnsi="Courier New" w:cs="Courier New"/>
          <w:sz w:val="24"/>
          <w:szCs w:val="24"/>
        </w:rPr>
      </w:pPr>
      <w:del w:id="35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508 09 1 2 2 03 40 35 20 10 20</w:delText>
        </w:r>
      </w:del>
    </w:p>
    <w:p w14:paraId="03AC26EE" w14:textId="2193DCF3" w:rsidR="00F748CE" w:rsidRPr="00F748CE" w:rsidDel="00580A98" w:rsidRDefault="00F748CE" w:rsidP="00F748CE">
      <w:pPr>
        <w:spacing w:after="0"/>
        <w:rPr>
          <w:del w:id="3589" w:author="Sebring, Amanda J" w:date="2017-10-04T09:14:00Z"/>
          <w:rFonts w:ascii="Courier New" w:hAnsi="Courier New" w:cs="Courier New"/>
          <w:sz w:val="24"/>
          <w:szCs w:val="24"/>
        </w:rPr>
      </w:pPr>
      <w:del w:id="35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508 11 1 2 2 04 80 40 30 85 45</w:delText>
        </w:r>
      </w:del>
    </w:p>
    <w:p w14:paraId="7E5E2783" w14:textId="75F4A7AE" w:rsidR="00F748CE" w:rsidRPr="00F748CE" w:rsidDel="00580A98" w:rsidRDefault="00F748CE" w:rsidP="00F748CE">
      <w:pPr>
        <w:spacing w:after="0"/>
        <w:rPr>
          <w:del w:id="3591" w:author="Sebring, Amanda J" w:date="2017-10-04T09:14:00Z"/>
          <w:rFonts w:ascii="Courier New" w:hAnsi="Courier New" w:cs="Courier New"/>
          <w:sz w:val="24"/>
          <w:szCs w:val="24"/>
        </w:rPr>
      </w:pPr>
      <w:del w:id="35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508 22 1 2 2 05 75 60 65 85 70</w:delText>
        </w:r>
      </w:del>
    </w:p>
    <w:p w14:paraId="7D1ECF7C" w14:textId="4F9F23A3" w:rsidR="00F748CE" w:rsidRPr="00F748CE" w:rsidDel="00580A98" w:rsidRDefault="00F748CE" w:rsidP="00F748CE">
      <w:pPr>
        <w:spacing w:after="0"/>
        <w:rPr>
          <w:del w:id="3593" w:author="Sebring, Amanda J" w:date="2017-10-04T09:14:00Z"/>
          <w:rFonts w:ascii="Courier New" w:hAnsi="Courier New" w:cs="Courier New"/>
          <w:sz w:val="24"/>
          <w:szCs w:val="24"/>
        </w:rPr>
      </w:pPr>
      <w:del w:id="35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508 39 1 2 2 06 70 60 70 85 45</w:delText>
        </w:r>
      </w:del>
    </w:p>
    <w:p w14:paraId="220AD4D7" w14:textId="1DB97317" w:rsidR="00F748CE" w:rsidRPr="00F748CE" w:rsidDel="00580A98" w:rsidRDefault="00F748CE" w:rsidP="00F748CE">
      <w:pPr>
        <w:spacing w:after="0"/>
        <w:rPr>
          <w:del w:id="3595" w:author="Sebring, Amanda J" w:date="2017-10-04T09:14:00Z"/>
          <w:rFonts w:ascii="Courier New" w:hAnsi="Courier New" w:cs="Courier New"/>
          <w:sz w:val="24"/>
          <w:szCs w:val="24"/>
        </w:rPr>
      </w:pPr>
      <w:del w:id="35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508 40 1 2 2 07 35 35 25 80 45</w:delText>
        </w:r>
      </w:del>
    </w:p>
    <w:p w14:paraId="1493FB46" w14:textId="62977E39" w:rsidR="00F748CE" w:rsidRPr="00F748CE" w:rsidDel="00580A98" w:rsidRDefault="00F748CE" w:rsidP="00F748CE">
      <w:pPr>
        <w:spacing w:after="0"/>
        <w:rPr>
          <w:del w:id="3597" w:author="Sebring, Amanda J" w:date="2017-10-04T09:14:00Z"/>
          <w:rFonts w:ascii="Courier New" w:hAnsi="Courier New" w:cs="Courier New"/>
          <w:sz w:val="24"/>
          <w:szCs w:val="24"/>
        </w:rPr>
      </w:pPr>
      <w:del w:id="35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508 46 1 2 2 08 35 35 15 35 55</w:delText>
        </w:r>
      </w:del>
    </w:p>
    <w:p w14:paraId="0C1B64A1" w14:textId="63607B64" w:rsidR="00F748CE" w:rsidRPr="00F748CE" w:rsidDel="00580A98" w:rsidRDefault="00F748CE" w:rsidP="00F748CE">
      <w:pPr>
        <w:spacing w:after="0"/>
        <w:rPr>
          <w:del w:id="3599" w:author="Sebring, Amanda J" w:date="2017-10-04T09:14:00Z"/>
          <w:rFonts w:ascii="Courier New" w:hAnsi="Courier New" w:cs="Courier New"/>
          <w:sz w:val="24"/>
          <w:szCs w:val="24"/>
        </w:rPr>
      </w:pPr>
      <w:del w:id="36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508 13 1 2 2 09 70 50 45 70 75</w:delText>
        </w:r>
      </w:del>
    </w:p>
    <w:p w14:paraId="11F030CF" w14:textId="1D07CE59" w:rsidR="00F748CE" w:rsidRPr="00F748CE" w:rsidDel="00580A98" w:rsidRDefault="00F748CE" w:rsidP="00F748CE">
      <w:pPr>
        <w:spacing w:after="0"/>
        <w:rPr>
          <w:del w:id="3601" w:author="Sebring, Amanda J" w:date="2017-10-04T09:14:00Z"/>
          <w:rFonts w:ascii="Courier New" w:hAnsi="Courier New" w:cs="Courier New"/>
          <w:sz w:val="24"/>
          <w:szCs w:val="24"/>
        </w:rPr>
      </w:pPr>
      <w:del w:id="36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508 76 1 2 2 10 45 40 30 30 40</w:delText>
        </w:r>
      </w:del>
    </w:p>
    <w:p w14:paraId="468D3124" w14:textId="1172D6C5" w:rsidR="00F748CE" w:rsidRPr="00F748CE" w:rsidDel="00580A98" w:rsidRDefault="00F748CE" w:rsidP="00F748CE">
      <w:pPr>
        <w:spacing w:after="0"/>
        <w:rPr>
          <w:del w:id="3603" w:author="Sebring, Amanda J" w:date="2017-10-04T09:14:00Z"/>
          <w:rFonts w:ascii="Courier New" w:hAnsi="Courier New" w:cs="Courier New"/>
          <w:sz w:val="24"/>
          <w:szCs w:val="24"/>
        </w:rPr>
      </w:pPr>
      <w:del w:id="36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508 43 1 2 2 11 65 45 30 70 60</w:delText>
        </w:r>
      </w:del>
    </w:p>
    <w:p w14:paraId="31A317E8" w14:textId="655ED782" w:rsidR="00F748CE" w:rsidRPr="00F748CE" w:rsidDel="00580A98" w:rsidRDefault="00F748CE" w:rsidP="00F748CE">
      <w:pPr>
        <w:spacing w:after="0"/>
        <w:rPr>
          <w:del w:id="3605" w:author="Sebring, Amanda J" w:date="2017-10-04T09:14:00Z"/>
          <w:rFonts w:ascii="Courier New" w:hAnsi="Courier New" w:cs="Courier New"/>
          <w:sz w:val="24"/>
          <w:szCs w:val="24"/>
        </w:rPr>
      </w:pPr>
      <w:del w:id="36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508 54 1 2 2 12 75 50 50 50 20</w:delText>
        </w:r>
      </w:del>
    </w:p>
    <w:p w14:paraId="58D8F359" w14:textId="4A167165" w:rsidR="00F748CE" w:rsidRPr="00F748CE" w:rsidDel="00580A98" w:rsidRDefault="00F748CE" w:rsidP="00F748CE">
      <w:pPr>
        <w:spacing w:after="0"/>
        <w:rPr>
          <w:del w:id="3607" w:author="Sebring, Amanda J" w:date="2017-10-04T09:14:00Z"/>
          <w:rFonts w:ascii="Courier New" w:hAnsi="Courier New" w:cs="Courier New"/>
          <w:sz w:val="24"/>
          <w:szCs w:val="24"/>
        </w:rPr>
      </w:pPr>
      <w:del w:id="36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508 01 1 2 2 13 40 40 30 65 55</w:delText>
        </w:r>
      </w:del>
    </w:p>
    <w:p w14:paraId="15FC95E5" w14:textId="60F0310D" w:rsidR="00F748CE" w:rsidRPr="00F748CE" w:rsidDel="00580A98" w:rsidRDefault="00F748CE" w:rsidP="00F748CE">
      <w:pPr>
        <w:spacing w:after="0"/>
        <w:rPr>
          <w:del w:id="3609" w:author="Sebring, Amanda J" w:date="2017-10-04T09:14:00Z"/>
          <w:rFonts w:ascii="Courier New" w:hAnsi="Courier New" w:cs="Courier New"/>
          <w:sz w:val="24"/>
          <w:szCs w:val="24"/>
        </w:rPr>
      </w:pPr>
      <w:del w:id="36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508 07 1 2 2 14 30 30 30 45 15</w:delText>
        </w:r>
      </w:del>
    </w:p>
    <w:p w14:paraId="160F2FA3" w14:textId="24681A23" w:rsidR="00F748CE" w:rsidRPr="00F748CE" w:rsidDel="00580A98" w:rsidRDefault="00F748CE" w:rsidP="00F748CE">
      <w:pPr>
        <w:spacing w:after="0"/>
        <w:rPr>
          <w:del w:id="3611" w:author="Sebring, Amanda J" w:date="2017-10-04T09:14:00Z"/>
          <w:rFonts w:ascii="Courier New" w:hAnsi="Courier New" w:cs="Courier New"/>
          <w:sz w:val="24"/>
          <w:szCs w:val="24"/>
        </w:rPr>
      </w:pPr>
      <w:del w:id="36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508 14 1 2 2 15 60 50 50 70 35</w:delText>
        </w:r>
      </w:del>
    </w:p>
    <w:p w14:paraId="5FA33197" w14:textId="757E4EEA" w:rsidR="00F748CE" w:rsidRPr="00F748CE" w:rsidDel="00580A98" w:rsidRDefault="00F748CE" w:rsidP="00F748CE">
      <w:pPr>
        <w:spacing w:after="0"/>
        <w:rPr>
          <w:del w:id="3613" w:author="Sebring, Amanda J" w:date="2017-10-04T09:14:00Z"/>
          <w:rFonts w:ascii="Courier New" w:hAnsi="Courier New" w:cs="Courier New"/>
          <w:sz w:val="24"/>
          <w:szCs w:val="24"/>
        </w:rPr>
      </w:pPr>
      <w:del w:id="36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508 30 1 2 2 16 20 25 10 45 35</w:delText>
        </w:r>
      </w:del>
    </w:p>
    <w:p w14:paraId="12B26299" w14:textId="4BE441A1" w:rsidR="00F748CE" w:rsidRPr="00F748CE" w:rsidDel="00580A98" w:rsidRDefault="00F748CE" w:rsidP="00F748CE">
      <w:pPr>
        <w:spacing w:after="0"/>
        <w:rPr>
          <w:del w:id="3615" w:author="Sebring, Amanda J" w:date="2017-10-04T09:14:00Z"/>
          <w:rFonts w:ascii="Courier New" w:hAnsi="Courier New" w:cs="Courier New"/>
          <w:sz w:val="24"/>
          <w:szCs w:val="24"/>
        </w:rPr>
      </w:pPr>
      <w:del w:id="36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508 37 1 2 2 17 75 55 45 70 60</w:delText>
        </w:r>
      </w:del>
    </w:p>
    <w:p w14:paraId="607D3AE8" w14:textId="0C823295" w:rsidR="00F748CE" w:rsidRPr="00F748CE" w:rsidDel="00580A98" w:rsidRDefault="00F748CE" w:rsidP="00F748CE">
      <w:pPr>
        <w:spacing w:after="0"/>
        <w:rPr>
          <w:del w:id="3617" w:author="Sebring, Amanda J" w:date="2017-10-04T09:14:00Z"/>
          <w:rFonts w:ascii="Courier New" w:hAnsi="Courier New" w:cs="Courier New"/>
          <w:sz w:val="24"/>
          <w:szCs w:val="24"/>
        </w:rPr>
      </w:pPr>
      <w:del w:id="36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508 50 1 2 2 18 85 55 45 65 40</w:delText>
        </w:r>
      </w:del>
    </w:p>
    <w:p w14:paraId="3F49C061" w14:textId="67BA881C" w:rsidR="00F748CE" w:rsidRPr="00F748CE" w:rsidDel="00580A98" w:rsidRDefault="00F748CE" w:rsidP="00F748CE">
      <w:pPr>
        <w:spacing w:after="0"/>
        <w:rPr>
          <w:del w:id="3619" w:author="Sebring, Amanda J" w:date="2017-10-04T09:14:00Z"/>
          <w:rFonts w:ascii="Courier New" w:hAnsi="Courier New" w:cs="Courier New"/>
          <w:sz w:val="24"/>
          <w:szCs w:val="24"/>
        </w:rPr>
      </w:pPr>
      <w:del w:id="36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508 52 1 2 2 19 10 30 40 30 30</w:delText>
        </w:r>
      </w:del>
    </w:p>
    <w:p w14:paraId="0B662AE0" w14:textId="1B1983C7" w:rsidR="00F748CE" w:rsidRPr="00F748CE" w:rsidDel="00580A98" w:rsidRDefault="00F748CE" w:rsidP="00F748CE">
      <w:pPr>
        <w:spacing w:after="0"/>
        <w:rPr>
          <w:del w:id="3621" w:author="Sebring, Amanda J" w:date="2017-10-04T09:14:00Z"/>
          <w:rFonts w:ascii="Courier New" w:hAnsi="Courier New" w:cs="Courier New"/>
          <w:sz w:val="24"/>
          <w:szCs w:val="24"/>
        </w:rPr>
      </w:pPr>
      <w:del w:id="36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508 65 1 2 2 20 20 30 30 40 10</w:delText>
        </w:r>
      </w:del>
    </w:p>
    <w:p w14:paraId="69877A7C" w14:textId="24A071A7" w:rsidR="00F748CE" w:rsidRPr="00F748CE" w:rsidDel="00580A98" w:rsidRDefault="00F748CE" w:rsidP="00F748CE">
      <w:pPr>
        <w:spacing w:after="0"/>
        <w:rPr>
          <w:del w:id="3623" w:author="Sebring, Amanda J" w:date="2017-10-04T09:14:00Z"/>
          <w:rFonts w:ascii="Courier New" w:hAnsi="Courier New" w:cs="Courier New"/>
          <w:sz w:val="24"/>
          <w:szCs w:val="24"/>
        </w:rPr>
      </w:pPr>
      <w:del w:id="36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508 70 1 2 2 21 30 25 35 65 40</w:delText>
        </w:r>
      </w:del>
    </w:p>
    <w:p w14:paraId="0D72E036" w14:textId="5F4278B6" w:rsidR="00F748CE" w:rsidRPr="00F748CE" w:rsidDel="00580A98" w:rsidRDefault="00F748CE" w:rsidP="00F748CE">
      <w:pPr>
        <w:spacing w:after="0"/>
        <w:rPr>
          <w:del w:id="3625" w:author="Sebring, Amanda J" w:date="2017-10-04T09:14:00Z"/>
          <w:rFonts w:ascii="Courier New" w:hAnsi="Courier New" w:cs="Courier New"/>
          <w:sz w:val="24"/>
          <w:szCs w:val="24"/>
        </w:rPr>
      </w:pPr>
      <w:del w:id="36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508 38 1 2 2 22 85 30 30 40 40</w:delText>
        </w:r>
      </w:del>
    </w:p>
    <w:p w14:paraId="0B102015" w14:textId="568DFC7D" w:rsidR="00F748CE" w:rsidRPr="00F748CE" w:rsidDel="00580A98" w:rsidRDefault="00F748CE" w:rsidP="00F748CE">
      <w:pPr>
        <w:spacing w:after="0"/>
        <w:rPr>
          <w:del w:id="3627" w:author="Sebring, Amanda J" w:date="2017-10-04T09:14:00Z"/>
          <w:rFonts w:ascii="Courier New" w:hAnsi="Courier New" w:cs="Courier New"/>
          <w:sz w:val="24"/>
          <w:szCs w:val="24"/>
        </w:rPr>
      </w:pPr>
      <w:del w:id="36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508 42 1 2 2 23 70 50 50 65 35</w:delText>
        </w:r>
      </w:del>
    </w:p>
    <w:p w14:paraId="04AB7C68" w14:textId="74BB28D2" w:rsidR="00F748CE" w:rsidRPr="00F748CE" w:rsidDel="00580A98" w:rsidRDefault="00F748CE" w:rsidP="00F748CE">
      <w:pPr>
        <w:spacing w:after="0"/>
        <w:rPr>
          <w:del w:id="3629" w:author="Sebring, Amanda J" w:date="2017-10-04T09:14:00Z"/>
          <w:rFonts w:ascii="Courier New" w:hAnsi="Courier New" w:cs="Courier New"/>
          <w:sz w:val="24"/>
          <w:szCs w:val="24"/>
        </w:rPr>
      </w:pPr>
      <w:del w:id="36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508 03 1 2 2 24 65 45 40 65 40</w:delText>
        </w:r>
      </w:del>
    </w:p>
    <w:p w14:paraId="41D04CCA" w14:textId="3E865F9F" w:rsidR="00F748CE" w:rsidRPr="00F748CE" w:rsidDel="00580A98" w:rsidRDefault="00F748CE" w:rsidP="00F748CE">
      <w:pPr>
        <w:spacing w:after="0"/>
        <w:rPr>
          <w:del w:id="3631" w:author="Sebring, Amanda J" w:date="2017-10-04T09:14:00Z"/>
          <w:rFonts w:ascii="Courier New" w:hAnsi="Courier New" w:cs="Courier New"/>
          <w:sz w:val="24"/>
          <w:szCs w:val="24"/>
        </w:rPr>
      </w:pPr>
      <w:del w:id="36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508 05 1 2 2 25 40 30 30 55 20</w:delText>
        </w:r>
      </w:del>
    </w:p>
    <w:p w14:paraId="6F1EC542" w14:textId="17BF5EFD" w:rsidR="00F748CE" w:rsidRPr="00F748CE" w:rsidDel="00580A98" w:rsidRDefault="00F748CE" w:rsidP="00F748CE">
      <w:pPr>
        <w:spacing w:after="0"/>
        <w:rPr>
          <w:del w:id="3633" w:author="Sebring, Amanda J" w:date="2017-10-04T09:14:00Z"/>
          <w:rFonts w:ascii="Courier New" w:hAnsi="Courier New" w:cs="Courier New"/>
          <w:sz w:val="24"/>
          <w:szCs w:val="24"/>
        </w:rPr>
      </w:pPr>
      <w:del w:id="36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508 06 1 2 2 26 20 30 30 30 10</w:delText>
        </w:r>
      </w:del>
    </w:p>
    <w:p w14:paraId="0A827A0E" w14:textId="108A5218" w:rsidR="00F748CE" w:rsidRPr="00F748CE" w:rsidDel="00580A98" w:rsidRDefault="00F748CE" w:rsidP="00F748CE">
      <w:pPr>
        <w:spacing w:after="0"/>
        <w:rPr>
          <w:del w:id="3635" w:author="Sebring, Amanda J" w:date="2017-10-04T09:14:00Z"/>
          <w:rFonts w:ascii="Courier New" w:hAnsi="Courier New" w:cs="Courier New"/>
          <w:sz w:val="24"/>
          <w:szCs w:val="24"/>
        </w:rPr>
      </w:pPr>
      <w:del w:id="36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508 08 1 2 2 27 30 20 20 60 30</w:delText>
        </w:r>
      </w:del>
    </w:p>
    <w:p w14:paraId="4A910EFA" w14:textId="27B0C834" w:rsidR="00F748CE" w:rsidRPr="00F748CE" w:rsidDel="00580A98" w:rsidRDefault="00F748CE" w:rsidP="00F748CE">
      <w:pPr>
        <w:spacing w:after="0"/>
        <w:rPr>
          <w:del w:id="3637" w:author="Sebring, Amanda J" w:date="2017-10-04T09:14:00Z"/>
          <w:rFonts w:ascii="Courier New" w:hAnsi="Courier New" w:cs="Courier New"/>
          <w:sz w:val="24"/>
          <w:szCs w:val="24"/>
        </w:rPr>
      </w:pPr>
      <w:del w:id="36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508 10 1 2 2 28 20 55 35 80 55</w:delText>
        </w:r>
      </w:del>
    </w:p>
    <w:p w14:paraId="39F866E3" w14:textId="65E5E594" w:rsidR="00F748CE" w:rsidRPr="00F748CE" w:rsidDel="00580A98" w:rsidRDefault="00F748CE" w:rsidP="00F748CE">
      <w:pPr>
        <w:spacing w:after="0"/>
        <w:rPr>
          <w:del w:id="3639" w:author="Sebring, Amanda J" w:date="2017-10-04T09:14:00Z"/>
          <w:rFonts w:ascii="Courier New" w:hAnsi="Courier New" w:cs="Courier New"/>
          <w:sz w:val="24"/>
          <w:szCs w:val="24"/>
        </w:rPr>
      </w:pPr>
      <w:del w:id="36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508 12 1 2 2 29 35 45 20 30 15</w:delText>
        </w:r>
      </w:del>
    </w:p>
    <w:p w14:paraId="098FD2AF" w14:textId="45C34711" w:rsidR="00F748CE" w:rsidRPr="00F748CE" w:rsidDel="00580A98" w:rsidRDefault="00F748CE" w:rsidP="00F748CE">
      <w:pPr>
        <w:spacing w:after="0"/>
        <w:rPr>
          <w:del w:id="3641" w:author="Sebring, Amanda J" w:date="2017-10-04T09:14:00Z"/>
          <w:rFonts w:ascii="Courier New" w:hAnsi="Courier New" w:cs="Courier New"/>
          <w:sz w:val="24"/>
          <w:szCs w:val="24"/>
        </w:rPr>
      </w:pPr>
      <w:del w:id="36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508 15 1 2 2 30 70 40 40 80 60</w:delText>
        </w:r>
      </w:del>
    </w:p>
    <w:p w14:paraId="6D922A3C" w14:textId="2ACA211D" w:rsidR="00F748CE" w:rsidRPr="00F748CE" w:rsidDel="00580A98" w:rsidRDefault="00F748CE" w:rsidP="00F748CE">
      <w:pPr>
        <w:spacing w:after="0"/>
        <w:rPr>
          <w:del w:id="3643" w:author="Sebring, Amanda J" w:date="2017-10-04T09:14:00Z"/>
          <w:rFonts w:ascii="Courier New" w:hAnsi="Courier New" w:cs="Courier New"/>
          <w:sz w:val="24"/>
          <w:szCs w:val="24"/>
        </w:rPr>
      </w:pPr>
      <w:del w:id="36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508 16 1 2 2 31 30 30 15 50 25</w:delText>
        </w:r>
      </w:del>
    </w:p>
    <w:p w14:paraId="1B6B3583" w14:textId="6EEE7205" w:rsidR="00F748CE" w:rsidRPr="00F748CE" w:rsidDel="00580A98" w:rsidRDefault="00F748CE" w:rsidP="00F748CE">
      <w:pPr>
        <w:spacing w:after="0"/>
        <w:rPr>
          <w:del w:id="3645" w:author="Sebring, Amanda J" w:date="2017-10-04T09:14:00Z"/>
          <w:rFonts w:ascii="Courier New" w:hAnsi="Courier New" w:cs="Courier New"/>
          <w:sz w:val="24"/>
          <w:szCs w:val="24"/>
        </w:rPr>
      </w:pPr>
      <w:del w:id="36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508 17 1 2 2 32 85 50 60 75 60</w:delText>
        </w:r>
      </w:del>
    </w:p>
    <w:p w14:paraId="7AF0A3D9" w14:textId="2924C80E" w:rsidR="00F748CE" w:rsidRPr="00F748CE" w:rsidDel="00580A98" w:rsidRDefault="00F748CE" w:rsidP="00F748CE">
      <w:pPr>
        <w:spacing w:after="0"/>
        <w:rPr>
          <w:del w:id="3647" w:author="Sebring, Amanda J" w:date="2017-10-04T09:14:00Z"/>
          <w:rFonts w:ascii="Courier New" w:hAnsi="Courier New" w:cs="Courier New"/>
          <w:sz w:val="24"/>
          <w:szCs w:val="24"/>
        </w:rPr>
      </w:pPr>
      <w:del w:id="36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508 18 1 2 2 33 60 45 60 75 35</w:delText>
        </w:r>
      </w:del>
    </w:p>
    <w:p w14:paraId="7CCAC40C" w14:textId="4FB82575" w:rsidR="00F748CE" w:rsidRPr="00F748CE" w:rsidDel="00580A98" w:rsidRDefault="00F748CE" w:rsidP="00F748CE">
      <w:pPr>
        <w:spacing w:after="0"/>
        <w:rPr>
          <w:del w:id="3649" w:author="Sebring, Amanda J" w:date="2017-10-04T09:14:00Z"/>
          <w:rFonts w:ascii="Courier New" w:hAnsi="Courier New" w:cs="Courier New"/>
          <w:sz w:val="24"/>
          <w:szCs w:val="24"/>
        </w:rPr>
      </w:pPr>
      <w:del w:id="36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508 19 1 2 2 34 85 55 60 65 25</w:delText>
        </w:r>
      </w:del>
    </w:p>
    <w:p w14:paraId="09D00942" w14:textId="1EE61084" w:rsidR="00F748CE" w:rsidRPr="00F748CE" w:rsidDel="00580A98" w:rsidRDefault="00F748CE" w:rsidP="00F748CE">
      <w:pPr>
        <w:spacing w:after="0"/>
        <w:rPr>
          <w:del w:id="3651" w:author="Sebring, Amanda J" w:date="2017-10-04T09:14:00Z"/>
          <w:rFonts w:ascii="Courier New" w:hAnsi="Courier New" w:cs="Courier New"/>
          <w:sz w:val="24"/>
          <w:szCs w:val="24"/>
        </w:rPr>
      </w:pPr>
      <w:del w:id="36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508 20 1 2 2 35 85 55 65 85 45</w:delText>
        </w:r>
      </w:del>
    </w:p>
    <w:p w14:paraId="0CFFD710" w14:textId="55ACC07A" w:rsidR="00F748CE" w:rsidRPr="00F748CE" w:rsidDel="00580A98" w:rsidRDefault="00F748CE" w:rsidP="00F748CE">
      <w:pPr>
        <w:spacing w:after="0"/>
        <w:rPr>
          <w:del w:id="3653" w:author="Sebring, Amanda J" w:date="2017-10-04T09:14:00Z"/>
          <w:rFonts w:ascii="Courier New" w:hAnsi="Courier New" w:cs="Courier New"/>
          <w:sz w:val="24"/>
          <w:szCs w:val="24"/>
        </w:rPr>
      </w:pPr>
      <w:del w:id="36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508 21 1 2 2 36 80 45 45 70 60</w:delText>
        </w:r>
      </w:del>
    </w:p>
    <w:p w14:paraId="4DEA2920" w14:textId="223017D0" w:rsidR="00F748CE" w:rsidRPr="00F748CE" w:rsidDel="00580A98" w:rsidRDefault="00F748CE" w:rsidP="00F748CE">
      <w:pPr>
        <w:spacing w:after="0"/>
        <w:rPr>
          <w:del w:id="3655" w:author="Sebring, Amanda J" w:date="2017-10-04T09:14:00Z"/>
          <w:rFonts w:ascii="Courier New" w:hAnsi="Courier New" w:cs="Courier New"/>
          <w:sz w:val="24"/>
          <w:szCs w:val="24"/>
        </w:rPr>
      </w:pPr>
      <w:del w:id="36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508 23 1 2 2 37 40 30 35 80 25</w:delText>
        </w:r>
      </w:del>
    </w:p>
    <w:p w14:paraId="2B387FD3" w14:textId="7EDB230B" w:rsidR="00F748CE" w:rsidRPr="00F748CE" w:rsidDel="00580A98" w:rsidRDefault="00F748CE" w:rsidP="00F748CE">
      <w:pPr>
        <w:spacing w:after="0"/>
        <w:rPr>
          <w:del w:id="3657" w:author="Sebring, Amanda J" w:date="2017-10-04T09:14:00Z"/>
          <w:rFonts w:ascii="Courier New" w:hAnsi="Courier New" w:cs="Courier New"/>
          <w:sz w:val="24"/>
          <w:szCs w:val="24"/>
        </w:rPr>
      </w:pPr>
      <w:del w:id="36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508 24 1 2 2 38 40 50 35 60 25</w:delText>
        </w:r>
      </w:del>
    </w:p>
    <w:p w14:paraId="318C9B45" w14:textId="72D04578" w:rsidR="00F748CE" w:rsidRPr="00F748CE" w:rsidDel="00580A98" w:rsidRDefault="00F748CE" w:rsidP="00F748CE">
      <w:pPr>
        <w:spacing w:after="0"/>
        <w:rPr>
          <w:del w:id="3659" w:author="Sebring, Amanda J" w:date="2017-10-04T09:14:00Z"/>
          <w:rFonts w:ascii="Courier New" w:hAnsi="Courier New" w:cs="Courier New"/>
          <w:sz w:val="24"/>
          <w:szCs w:val="24"/>
        </w:rPr>
      </w:pPr>
      <w:del w:id="36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508 25 1 2 2 39 65 50 50 70 30</w:delText>
        </w:r>
      </w:del>
    </w:p>
    <w:p w14:paraId="7A2D62D4" w14:textId="6F06A3CE" w:rsidR="00F748CE" w:rsidRPr="00F748CE" w:rsidDel="00580A98" w:rsidRDefault="00F748CE" w:rsidP="00F748CE">
      <w:pPr>
        <w:spacing w:after="0"/>
        <w:rPr>
          <w:del w:id="3661" w:author="Sebring, Amanda J" w:date="2017-10-04T09:14:00Z"/>
          <w:rFonts w:ascii="Courier New" w:hAnsi="Courier New" w:cs="Courier New"/>
          <w:sz w:val="24"/>
          <w:szCs w:val="24"/>
        </w:rPr>
      </w:pPr>
      <w:del w:id="36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508 26 1 2 2 40 80 60 60 75 35</w:delText>
        </w:r>
      </w:del>
    </w:p>
    <w:p w14:paraId="3A356B22" w14:textId="2CD62D1C" w:rsidR="00F748CE" w:rsidRPr="00F748CE" w:rsidDel="00580A98" w:rsidRDefault="00F748CE" w:rsidP="00F748CE">
      <w:pPr>
        <w:spacing w:after="0"/>
        <w:rPr>
          <w:del w:id="3663" w:author="Sebring, Amanda J" w:date="2017-10-04T09:14:00Z"/>
          <w:rFonts w:ascii="Courier New" w:hAnsi="Courier New" w:cs="Courier New"/>
          <w:sz w:val="24"/>
          <w:szCs w:val="24"/>
        </w:rPr>
      </w:pPr>
      <w:del w:id="36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508 27 1 2 2 41 80 55 65 70 65</w:delText>
        </w:r>
      </w:del>
    </w:p>
    <w:p w14:paraId="2E5BC49B" w14:textId="599AAD1D" w:rsidR="00F748CE" w:rsidRPr="00F748CE" w:rsidDel="00580A98" w:rsidRDefault="00F748CE" w:rsidP="00F748CE">
      <w:pPr>
        <w:spacing w:after="0"/>
        <w:rPr>
          <w:del w:id="3665" w:author="Sebring, Amanda J" w:date="2017-10-04T09:14:00Z"/>
          <w:rFonts w:ascii="Courier New" w:hAnsi="Courier New" w:cs="Courier New"/>
          <w:sz w:val="24"/>
          <w:szCs w:val="24"/>
        </w:rPr>
      </w:pPr>
      <w:del w:id="36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508 28 1 2 2 42 30 35 30 50 20</w:delText>
        </w:r>
      </w:del>
    </w:p>
    <w:p w14:paraId="11922C34" w14:textId="1CBD75E1" w:rsidR="00F748CE" w:rsidRPr="00F748CE" w:rsidDel="00580A98" w:rsidRDefault="00F748CE" w:rsidP="00F748CE">
      <w:pPr>
        <w:spacing w:after="0"/>
        <w:rPr>
          <w:del w:id="3667" w:author="Sebring, Amanda J" w:date="2017-10-04T09:14:00Z"/>
          <w:rFonts w:ascii="Courier New" w:hAnsi="Courier New" w:cs="Courier New"/>
          <w:sz w:val="24"/>
          <w:szCs w:val="24"/>
        </w:rPr>
      </w:pPr>
      <w:del w:id="36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508 29 1 2 2 43 85 55 60 75 70</w:delText>
        </w:r>
      </w:del>
    </w:p>
    <w:p w14:paraId="2FB67BB7" w14:textId="1982D0D4" w:rsidR="00F748CE" w:rsidRPr="00F748CE" w:rsidDel="00580A98" w:rsidRDefault="00F748CE" w:rsidP="00F748CE">
      <w:pPr>
        <w:spacing w:after="0"/>
        <w:rPr>
          <w:del w:id="3669" w:author="Sebring, Amanda J" w:date="2017-10-04T09:14:00Z"/>
          <w:rFonts w:ascii="Courier New" w:hAnsi="Courier New" w:cs="Courier New"/>
          <w:sz w:val="24"/>
          <w:szCs w:val="24"/>
        </w:rPr>
      </w:pPr>
      <w:del w:id="36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508 31 1 2 2 44 70 60 60 75 40</w:delText>
        </w:r>
      </w:del>
    </w:p>
    <w:p w14:paraId="06B4F77F" w14:textId="61004890" w:rsidR="00F748CE" w:rsidRPr="00F748CE" w:rsidDel="00580A98" w:rsidRDefault="00F748CE" w:rsidP="00F748CE">
      <w:pPr>
        <w:spacing w:after="0"/>
        <w:rPr>
          <w:del w:id="3671" w:author="Sebring, Amanda J" w:date="2017-10-04T09:14:00Z"/>
          <w:rFonts w:ascii="Courier New" w:hAnsi="Courier New" w:cs="Courier New"/>
          <w:sz w:val="24"/>
          <w:szCs w:val="24"/>
        </w:rPr>
      </w:pPr>
      <w:del w:id="36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508 32 1 2 2 45 25 40 45 60 15</w:delText>
        </w:r>
      </w:del>
    </w:p>
    <w:p w14:paraId="678778B5" w14:textId="2B0993AB" w:rsidR="00F748CE" w:rsidRPr="00F748CE" w:rsidDel="00580A98" w:rsidRDefault="00F748CE" w:rsidP="00F748CE">
      <w:pPr>
        <w:spacing w:after="0"/>
        <w:rPr>
          <w:del w:id="3673" w:author="Sebring, Amanda J" w:date="2017-10-04T09:14:00Z"/>
          <w:rFonts w:ascii="Courier New" w:hAnsi="Courier New" w:cs="Courier New"/>
          <w:sz w:val="24"/>
          <w:szCs w:val="24"/>
        </w:rPr>
      </w:pPr>
      <w:del w:id="36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508 33 1 2 2 46 80 60 60 70 45</w:delText>
        </w:r>
      </w:del>
    </w:p>
    <w:p w14:paraId="532EB316" w14:textId="1E47D31A" w:rsidR="00F748CE" w:rsidRPr="00F748CE" w:rsidDel="00580A98" w:rsidRDefault="00F748CE" w:rsidP="00F748CE">
      <w:pPr>
        <w:spacing w:after="0"/>
        <w:rPr>
          <w:del w:id="3675" w:author="Sebring, Amanda J" w:date="2017-10-04T09:14:00Z"/>
          <w:rFonts w:ascii="Courier New" w:hAnsi="Courier New" w:cs="Courier New"/>
          <w:sz w:val="24"/>
          <w:szCs w:val="24"/>
        </w:rPr>
      </w:pPr>
      <w:del w:id="36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508 34 1 2 2 47 60 50 50 75 65</w:delText>
        </w:r>
      </w:del>
    </w:p>
    <w:p w14:paraId="41992C15" w14:textId="25D57A27" w:rsidR="00F748CE" w:rsidRPr="00F748CE" w:rsidDel="00580A98" w:rsidRDefault="00F748CE" w:rsidP="00F748CE">
      <w:pPr>
        <w:spacing w:after="0"/>
        <w:rPr>
          <w:del w:id="3677" w:author="Sebring, Amanda J" w:date="2017-10-04T09:14:00Z"/>
          <w:rFonts w:ascii="Courier New" w:hAnsi="Courier New" w:cs="Courier New"/>
          <w:sz w:val="24"/>
          <w:szCs w:val="24"/>
        </w:rPr>
      </w:pPr>
      <w:del w:id="36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508 35 1 2 2 48 40 60 60 40 15</w:delText>
        </w:r>
      </w:del>
    </w:p>
    <w:p w14:paraId="2C3CFA58" w14:textId="08B1236B" w:rsidR="00F748CE" w:rsidRPr="00F748CE" w:rsidDel="00580A98" w:rsidRDefault="00F748CE" w:rsidP="00F748CE">
      <w:pPr>
        <w:spacing w:after="0"/>
        <w:rPr>
          <w:del w:id="3679" w:author="Sebring, Amanda J" w:date="2017-10-04T09:14:00Z"/>
          <w:rFonts w:ascii="Courier New" w:hAnsi="Courier New" w:cs="Courier New"/>
          <w:sz w:val="24"/>
          <w:szCs w:val="24"/>
        </w:rPr>
      </w:pPr>
      <w:del w:id="36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508 36 1 2 2 49 75 60 60 70 25</w:delText>
        </w:r>
      </w:del>
    </w:p>
    <w:p w14:paraId="3A5CDE35" w14:textId="6DA622CA" w:rsidR="00F748CE" w:rsidRPr="00F748CE" w:rsidDel="00580A98" w:rsidRDefault="00F748CE" w:rsidP="00F748CE">
      <w:pPr>
        <w:spacing w:after="0"/>
        <w:rPr>
          <w:del w:id="3681" w:author="Sebring, Amanda J" w:date="2017-10-04T09:14:00Z"/>
          <w:rFonts w:ascii="Courier New" w:hAnsi="Courier New" w:cs="Courier New"/>
          <w:sz w:val="24"/>
          <w:szCs w:val="24"/>
        </w:rPr>
      </w:pPr>
      <w:del w:id="36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508 41 1 2 2 50 75 45 45 70 30</w:delText>
        </w:r>
      </w:del>
    </w:p>
    <w:p w14:paraId="17C561BC" w14:textId="7F541550" w:rsidR="00F748CE" w:rsidRPr="00F748CE" w:rsidDel="00580A98" w:rsidRDefault="00F748CE" w:rsidP="00F748CE">
      <w:pPr>
        <w:spacing w:after="0"/>
        <w:rPr>
          <w:del w:id="3683" w:author="Sebring, Amanda J" w:date="2017-10-04T09:14:00Z"/>
          <w:rFonts w:ascii="Courier New" w:hAnsi="Courier New" w:cs="Courier New"/>
          <w:sz w:val="24"/>
          <w:szCs w:val="24"/>
        </w:rPr>
      </w:pPr>
      <w:del w:id="36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508 44 1 2 2 51 65 50 60 40 25</w:delText>
        </w:r>
      </w:del>
    </w:p>
    <w:p w14:paraId="0A4331E8" w14:textId="5E641DDD" w:rsidR="00F748CE" w:rsidRPr="00F748CE" w:rsidDel="00580A98" w:rsidRDefault="00F748CE" w:rsidP="00F748CE">
      <w:pPr>
        <w:spacing w:after="0"/>
        <w:rPr>
          <w:del w:id="3685" w:author="Sebring, Amanda J" w:date="2017-10-04T09:14:00Z"/>
          <w:rFonts w:ascii="Courier New" w:hAnsi="Courier New" w:cs="Courier New"/>
          <w:sz w:val="24"/>
          <w:szCs w:val="24"/>
        </w:rPr>
      </w:pPr>
      <w:del w:id="36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508 45 1 2 2 52 75 60 60 30 30</w:delText>
        </w:r>
      </w:del>
    </w:p>
    <w:p w14:paraId="4EDE4522" w14:textId="77089540" w:rsidR="00F748CE" w:rsidRPr="00F748CE" w:rsidDel="00580A98" w:rsidRDefault="00F748CE" w:rsidP="00F748CE">
      <w:pPr>
        <w:spacing w:after="0"/>
        <w:rPr>
          <w:del w:id="3687" w:author="Sebring, Amanda J" w:date="2017-10-04T09:14:00Z"/>
          <w:rFonts w:ascii="Courier New" w:hAnsi="Courier New" w:cs="Courier New"/>
          <w:sz w:val="24"/>
          <w:szCs w:val="24"/>
        </w:rPr>
      </w:pPr>
      <w:del w:id="36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508 47 1 2 2 53 80 50 50 70 40</w:delText>
        </w:r>
      </w:del>
    </w:p>
    <w:p w14:paraId="400EF781" w14:textId="4252F922" w:rsidR="00F748CE" w:rsidRPr="00F748CE" w:rsidDel="00580A98" w:rsidRDefault="00F748CE" w:rsidP="00F748CE">
      <w:pPr>
        <w:spacing w:after="0"/>
        <w:rPr>
          <w:del w:id="3689" w:author="Sebring, Amanda J" w:date="2017-10-04T09:14:00Z"/>
          <w:rFonts w:ascii="Courier New" w:hAnsi="Courier New" w:cs="Courier New"/>
          <w:sz w:val="24"/>
          <w:szCs w:val="24"/>
        </w:rPr>
      </w:pPr>
      <w:del w:id="36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508 48 1 2 2 54 40 40 50 20 20</w:delText>
        </w:r>
      </w:del>
    </w:p>
    <w:p w14:paraId="1939D4A6" w14:textId="78DCEA64" w:rsidR="00F748CE" w:rsidRPr="00F748CE" w:rsidDel="00580A98" w:rsidRDefault="00F748CE" w:rsidP="00F748CE">
      <w:pPr>
        <w:spacing w:after="0"/>
        <w:rPr>
          <w:del w:id="3691" w:author="Sebring, Amanda J" w:date="2017-10-04T09:14:00Z"/>
          <w:rFonts w:ascii="Courier New" w:hAnsi="Courier New" w:cs="Courier New"/>
          <w:sz w:val="24"/>
          <w:szCs w:val="24"/>
        </w:rPr>
      </w:pPr>
      <w:del w:id="36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508 49 1 2 2 55 65 40 40 60 40</w:delText>
        </w:r>
      </w:del>
    </w:p>
    <w:p w14:paraId="5A9FB467" w14:textId="2FAFFBBE" w:rsidR="00F748CE" w:rsidRPr="00F748CE" w:rsidDel="00580A98" w:rsidRDefault="00F748CE" w:rsidP="00F748CE">
      <w:pPr>
        <w:spacing w:after="0"/>
        <w:rPr>
          <w:del w:id="3693" w:author="Sebring, Amanda J" w:date="2017-10-04T09:14:00Z"/>
          <w:rFonts w:ascii="Courier New" w:hAnsi="Courier New" w:cs="Courier New"/>
          <w:sz w:val="24"/>
          <w:szCs w:val="24"/>
        </w:rPr>
      </w:pPr>
      <w:del w:id="36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508 51 1 2 2 56 70 50 50 70 35</w:delText>
        </w:r>
      </w:del>
    </w:p>
    <w:p w14:paraId="3BD8B3ED" w14:textId="39EC9A18" w:rsidR="00F748CE" w:rsidRPr="00F748CE" w:rsidDel="00580A98" w:rsidRDefault="00F748CE" w:rsidP="00F748CE">
      <w:pPr>
        <w:spacing w:after="0"/>
        <w:rPr>
          <w:del w:id="3695" w:author="Sebring, Amanda J" w:date="2017-10-04T09:14:00Z"/>
          <w:rFonts w:ascii="Courier New" w:hAnsi="Courier New" w:cs="Courier New"/>
          <w:sz w:val="24"/>
          <w:szCs w:val="24"/>
        </w:rPr>
      </w:pPr>
      <w:del w:id="36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508 53 1 2 2 57 70 50 30 65 15</w:delText>
        </w:r>
      </w:del>
    </w:p>
    <w:p w14:paraId="037B6324" w14:textId="6C7F1626" w:rsidR="00F748CE" w:rsidRPr="00F748CE" w:rsidDel="00580A98" w:rsidRDefault="00F748CE" w:rsidP="00F748CE">
      <w:pPr>
        <w:spacing w:after="0"/>
        <w:rPr>
          <w:del w:id="3697" w:author="Sebring, Amanda J" w:date="2017-10-04T09:14:00Z"/>
          <w:rFonts w:ascii="Courier New" w:hAnsi="Courier New" w:cs="Courier New"/>
          <w:sz w:val="24"/>
          <w:szCs w:val="24"/>
        </w:rPr>
      </w:pPr>
      <w:del w:id="36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508 55 1 2 2 58 85 65 45 60 30</w:delText>
        </w:r>
      </w:del>
    </w:p>
    <w:p w14:paraId="2F971FF7" w14:textId="22644468" w:rsidR="00F748CE" w:rsidRPr="00F748CE" w:rsidDel="00580A98" w:rsidRDefault="00F748CE" w:rsidP="00F748CE">
      <w:pPr>
        <w:spacing w:after="0"/>
        <w:rPr>
          <w:del w:id="3699" w:author="Sebring, Amanda J" w:date="2017-10-04T09:14:00Z"/>
          <w:rFonts w:ascii="Courier New" w:hAnsi="Courier New" w:cs="Courier New"/>
          <w:sz w:val="24"/>
          <w:szCs w:val="24"/>
        </w:rPr>
      </w:pPr>
      <w:del w:id="37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508 56 1 2 2 59 30 45 15 45 15</w:delText>
        </w:r>
      </w:del>
    </w:p>
    <w:p w14:paraId="53B20FEF" w14:textId="6D091D27" w:rsidR="00F748CE" w:rsidRPr="00F748CE" w:rsidDel="00580A98" w:rsidRDefault="00F748CE" w:rsidP="00F748CE">
      <w:pPr>
        <w:spacing w:after="0"/>
        <w:rPr>
          <w:del w:id="3701" w:author="Sebring, Amanda J" w:date="2017-10-04T09:14:00Z"/>
          <w:rFonts w:ascii="Courier New" w:hAnsi="Courier New" w:cs="Courier New"/>
          <w:sz w:val="24"/>
          <w:szCs w:val="24"/>
        </w:rPr>
      </w:pPr>
      <w:del w:id="37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508 57 1 2 2 60 75 60 60 75 20</w:delText>
        </w:r>
      </w:del>
    </w:p>
    <w:p w14:paraId="711A2F6B" w14:textId="31CBC25A" w:rsidR="00F748CE" w:rsidRPr="00F748CE" w:rsidDel="00580A98" w:rsidRDefault="00F748CE" w:rsidP="00F748CE">
      <w:pPr>
        <w:spacing w:after="0"/>
        <w:rPr>
          <w:del w:id="3703" w:author="Sebring, Amanda J" w:date="2017-10-04T09:14:00Z"/>
          <w:rFonts w:ascii="Courier New" w:hAnsi="Courier New" w:cs="Courier New"/>
          <w:sz w:val="24"/>
          <w:szCs w:val="24"/>
        </w:rPr>
      </w:pPr>
      <w:del w:id="37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508 58 1 2 2 61 50 40 30 20 40</w:delText>
        </w:r>
      </w:del>
    </w:p>
    <w:p w14:paraId="149A15C8" w14:textId="21474DF8" w:rsidR="00F748CE" w:rsidRPr="00F748CE" w:rsidDel="00580A98" w:rsidRDefault="00F748CE" w:rsidP="00F748CE">
      <w:pPr>
        <w:spacing w:after="0"/>
        <w:rPr>
          <w:del w:id="3705" w:author="Sebring, Amanda J" w:date="2017-10-04T09:14:00Z"/>
          <w:rFonts w:ascii="Courier New" w:hAnsi="Courier New" w:cs="Courier New"/>
          <w:sz w:val="24"/>
          <w:szCs w:val="24"/>
        </w:rPr>
      </w:pPr>
      <w:del w:id="37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508 59 1 2 2 62 70 60 25 60 30</w:delText>
        </w:r>
      </w:del>
    </w:p>
    <w:p w14:paraId="76426182" w14:textId="1F323F0D" w:rsidR="00F748CE" w:rsidRPr="00F748CE" w:rsidDel="00580A98" w:rsidRDefault="00F748CE" w:rsidP="00F748CE">
      <w:pPr>
        <w:spacing w:after="0"/>
        <w:rPr>
          <w:del w:id="3707" w:author="Sebring, Amanda J" w:date="2017-10-04T09:14:00Z"/>
          <w:rFonts w:ascii="Courier New" w:hAnsi="Courier New" w:cs="Courier New"/>
          <w:sz w:val="24"/>
          <w:szCs w:val="24"/>
        </w:rPr>
      </w:pPr>
      <w:del w:id="37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508 60 1 2 2 63 80 65 60 70 35</w:delText>
        </w:r>
      </w:del>
    </w:p>
    <w:p w14:paraId="6BA3BFD8" w14:textId="02414797" w:rsidR="00F748CE" w:rsidRPr="00F748CE" w:rsidDel="00580A98" w:rsidRDefault="00F748CE" w:rsidP="00F748CE">
      <w:pPr>
        <w:spacing w:after="0"/>
        <w:rPr>
          <w:del w:id="3709" w:author="Sebring, Amanda J" w:date="2017-10-04T09:14:00Z"/>
          <w:rFonts w:ascii="Courier New" w:hAnsi="Courier New" w:cs="Courier New"/>
          <w:sz w:val="24"/>
          <w:szCs w:val="24"/>
        </w:rPr>
      </w:pPr>
      <w:del w:id="37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508 61 1 2 2 64 10 40 50 30 15</w:delText>
        </w:r>
      </w:del>
    </w:p>
    <w:p w14:paraId="0403B8FC" w14:textId="274ED7D2" w:rsidR="00F748CE" w:rsidRPr="00F748CE" w:rsidDel="00580A98" w:rsidRDefault="00F748CE" w:rsidP="00F748CE">
      <w:pPr>
        <w:spacing w:after="0"/>
        <w:rPr>
          <w:del w:id="3711" w:author="Sebring, Amanda J" w:date="2017-10-04T09:14:00Z"/>
          <w:rFonts w:ascii="Courier New" w:hAnsi="Courier New" w:cs="Courier New"/>
          <w:sz w:val="24"/>
          <w:szCs w:val="24"/>
        </w:rPr>
      </w:pPr>
      <w:del w:id="37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508 62 1 2 2 65 20 50 40 55 10</w:delText>
        </w:r>
      </w:del>
    </w:p>
    <w:p w14:paraId="1DDC443C" w14:textId="047010E9" w:rsidR="00F748CE" w:rsidRPr="00F748CE" w:rsidDel="00580A98" w:rsidRDefault="00F748CE" w:rsidP="00F748CE">
      <w:pPr>
        <w:spacing w:after="0"/>
        <w:rPr>
          <w:del w:id="3713" w:author="Sebring, Amanda J" w:date="2017-10-04T09:14:00Z"/>
          <w:rFonts w:ascii="Courier New" w:hAnsi="Courier New" w:cs="Courier New"/>
          <w:sz w:val="24"/>
          <w:szCs w:val="24"/>
        </w:rPr>
      </w:pPr>
      <w:del w:id="37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508 63 1 2 2 66 30 45 30 70 20</w:delText>
        </w:r>
      </w:del>
    </w:p>
    <w:p w14:paraId="26327D7A" w14:textId="36D79354" w:rsidR="00F748CE" w:rsidRPr="00F748CE" w:rsidDel="00580A98" w:rsidRDefault="00F748CE" w:rsidP="00F748CE">
      <w:pPr>
        <w:spacing w:after="0"/>
        <w:rPr>
          <w:del w:id="3715" w:author="Sebring, Amanda J" w:date="2017-10-04T09:14:00Z"/>
          <w:rFonts w:ascii="Courier New" w:hAnsi="Courier New" w:cs="Courier New"/>
          <w:sz w:val="24"/>
          <w:szCs w:val="24"/>
        </w:rPr>
      </w:pPr>
      <w:del w:id="37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508 64 1 2 2 67 40 40 25 55 15</w:delText>
        </w:r>
      </w:del>
    </w:p>
    <w:p w14:paraId="7A047653" w14:textId="1C23A25B" w:rsidR="00F748CE" w:rsidRPr="00F748CE" w:rsidDel="00580A98" w:rsidRDefault="00F748CE" w:rsidP="00F748CE">
      <w:pPr>
        <w:spacing w:after="0"/>
        <w:rPr>
          <w:del w:id="3717" w:author="Sebring, Amanda J" w:date="2017-10-04T09:14:00Z"/>
          <w:rFonts w:ascii="Courier New" w:hAnsi="Courier New" w:cs="Courier New"/>
          <w:sz w:val="24"/>
          <w:szCs w:val="24"/>
        </w:rPr>
      </w:pPr>
      <w:del w:id="37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508 66 1 2 2 68 80 55 40 60 15</w:delText>
        </w:r>
      </w:del>
    </w:p>
    <w:p w14:paraId="183C5986" w14:textId="23AB6B2E" w:rsidR="00F748CE" w:rsidRPr="00F748CE" w:rsidDel="00580A98" w:rsidRDefault="00F748CE" w:rsidP="00F748CE">
      <w:pPr>
        <w:spacing w:after="0"/>
        <w:rPr>
          <w:del w:id="3719" w:author="Sebring, Amanda J" w:date="2017-10-04T09:14:00Z"/>
          <w:rFonts w:ascii="Courier New" w:hAnsi="Courier New" w:cs="Courier New"/>
          <w:sz w:val="24"/>
          <w:szCs w:val="24"/>
        </w:rPr>
      </w:pPr>
      <w:del w:id="37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508 67 1 2 2 69 70 60 55 65 25</w:delText>
        </w:r>
      </w:del>
    </w:p>
    <w:p w14:paraId="5E431776" w14:textId="433D85B9" w:rsidR="00F748CE" w:rsidRPr="00F748CE" w:rsidDel="00580A98" w:rsidRDefault="00F748CE" w:rsidP="00F748CE">
      <w:pPr>
        <w:spacing w:after="0"/>
        <w:rPr>
          <w:del w:id="3721" w:author="Sebring, Amanda J" w:date="2017-10-04T09:14:00Z"/>
          <w:rFonts w:ascii="Courier New" w:hAnsi="Courier New" w:cs="Courier New"/>
          <w:sz w:val="24"/>
          <w:szCs w:val="24"/>
        </w:rPr>
      </w:pPr>
      <w:del w:id="37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508 68 1 2 2 70 40 40 30 75 20</w:delText>
        </w:r>
      </w:del>
    </w:p>
    <w:p w14:paraId="4EE7E308" w14:textId="70FCBEF2" w:rsidR="00F748CE" w:rsidRPr="00F748CE" w:rsidDel="00580A98" w:rsidRDefault="00F748CE" w:rsidP="00F748CE">
      <w:pPr>
        <w:spacing w:after="0"/>
        <w:rPr>
          <w:del w:id="3723" w:author="Sebring, Amanda J" w:date="2017-10-04T09:14:00Z"/>
          <w:rFonts w:ascii="Courier New" w:hAnsi="Courier New" w:cs="Courier New"/>
          <w:sz w:val="24"/>
          <w:szCs w:val="24"/>
        </w:rPr>
      </w:pPr>
      <w:del w:id="37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508 69 1 2 2 71 30 40 50 60 25</w:delText>
        </w:r>
      </w:del>
    </w:p>
    <w:p w14:paraId="30FD8997" w14:textId="7449DD44" w:rsidR="00F748CE" w:rsidRPr="00F748CE" w:rsidDel="00580A98" w:rsidRDefault="00F748CE" w:rsidP="00F748CE">
      <w:pPr>
        <w:spacing w:after="0"/>
        <w:rPr>
          <w:del w:id="3725" w:author="Sebring, Amanda J" w:date="2017-10-04T09:14:00Z"/>
          <w:rFonts w:ascii="Courier New" w:hAnsi="Courier New" w:cs="Courier New"/>
          <w:sz w:val="24"/>
          <w:szCs w:val="24"/>
        </w:rPr>
      </w:pPr>
      <w:del w:id="37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508 71 1 2 2 72 30 40 15 40 10</w:delText>
        </w:r>
      </w:del>
    </w:p>
    <w:p w14:paraId="09943DFA" w14:textId="1923763A" w:rsidR="00F748CE" w:rsidRPr="00F748CE" w:rsidDel="00580A98" w:rsidRDefault="00F748CE" w:rsidP="00F748CE">
      <w:pPr>
        <w:spacing w:after="0"/>
        <w:rPr>
          <w:del w:id="3727" w:author="Sebring, Amanda J" w:date="2017-10-04T09:14:00Z"/>
          <w:rFonts w:ascii="Courier New" w:hAnsi="Courier New" w:cs="Courier New"/>
          <w:sz w:val="24"/>
          <w:szCs w:val="24"/>
        </w:rPr>
      </w:pPr>
      <w:del w:id="37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508 72 1 2 2 73 30 40 50 65 15</w:delText>
        </w:r>
      </w:del>
    </w:p>
    <w:p w14:paraId="171A4450" w14:textId="13FCA34D" w:rsidR="00F748CE" w:rsidRPr="00F748CE" w:rsidDel="00580A98" w:rsidRDefault="00F748CE" w:rsidP="00F748CE">
      <w:pPr>
        <w:spacing w:after="0"/>
        <w:rPr>
          <w:del w:id="3729" w:author="Sebring, Amanda J" w:date="2017-10-04T09:14:00Z"/>
          <w:rFonts w:ascii="Courier New" w:hAnsi="Courier New" w:cs="Courier New"/>
          <w:sz w:val="24"/>
          <w:szCs w:val="24"/>
        </w:rPr>
      </w:pPr>
      <w:del w:id="37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508 73 1 2 2 74 65 45 60 75 20</w:delText>
        </w:r>
      </w:del>
    </w:p>
    <w:p w14:paraId="65BB7625" w14:textId="606AC8E7" w:rsidR="00F748CE" w:rsidRPr="00F748CE" w:rsidDel="00580A98" w:rsidRDefault="00F748CE" w:rsidP="00F748CE">
      <w:pPr>
        <w:spacing w:after="0"/>
        <w:rPr>
          <w:del w:id="3731" w:author="Sebring, Amanda J" w:date="2017-10-04T09:14:00Z"/>
          <w:rFonts w:ascii="Courier New" w:hAnsi="Courier New" w:cs="Courier New"/>
          <w:sz w:val="24"/>
          <w:szCs w:val="24"/>
        </w:rPr>
      </w:pPr>
      <w:del w:id="37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508 74 1 2 2 75 70 40 60 80 60</w:delText>
        </w:r>
      </w:del>
    </w:p>
    <w:p w14:paraId="63B05569" w14:textId="4CB5D76D" w:rsidR="00F748CE" w:rsidRPr="00F748CE" w:rsidDel="00580A98" w:rsidRDefault="00F748CE" w:rsidP="00F748CE">
      <w:pPr>
        <w:spacing w:after="0"/>
        <w:rPr>
          <w:del w:id="3733" w:author="Sebring, Amanda J" w:date="2017-10-04T09:14:00Z"/>
          <w:rFonts w:ascii="Courier New" w:hAnsi="Courier New" w:cs="Courier New"/>
          <w:sz w:val="24"/>
          <w:szCs w:val="24"/>
        </w:rPr>
      </w:pPr>
      <w:del w:id="37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508 75 1 2 2 76 80 55 65 60 70</w:delText>
        </w:r>
      </w:del>
    </w:p>
    <w:p w14:paraId="7EC99387" w14:textId="2F37E515" w:rsidR="00F748CE" w:rsidRPr="00F748CE" w:rsidDel="00580A98" w:rsidRDefault="00F748CE" w:rsidP="00F748CE">
      <w:pPr>
        <w:spacing w:after="0"/>
        <w:rPr>
          <w:del w:id="3735" w:author="Sebring, Amanda J" w:date="2017-10-04T09:14:00Z"/>
          <w:rFonts w:ascii="Courier New" w:hAnsi="Courier New" w:cs="Courier New"/>
          <w:sz w:val="24"/>
          <w:szCs w:val="24"/>
        </w:rPr>
      </w:pPr>
      <w:del w:id="37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508 77 1 2 2 77 70 60 40 70 75</w:delText>
        </w:r>
      </w:del>
    </w:p>
    <w:p w14:paraId="162DA1F3" w14:textId="7FC25406" w:rsidR="00F748CE" w:rsidRPr="00F748CE" w:rsidDel="00580A98" w:rsidRDefault="00F748CE" w:rsidP="00F748CE">
      <w:pPr>
        <w:spacing w:after="0"/>
        <w:rPr>
          <w:del w:id="3737" w:author="Sebring, Amanda J" w:date="2017-10-04T09:14:00Z"/>
          <w:rFonts w:ascii="Courier New" w:hAnsi="Courier New" w:cs="Courier New"/>
          <w:sz w:val="24"/>
          <w:szCs w:val="24"/>
        </w:rPr>
      </w:pPr>
      <w:del w:id="37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508 78 1 2 2 78 70 60 60 40 60</w:delText>
        </w:r>
      </w:del>
    </w:p>
    <w:p w14:paraId="6FAA9D26" w14:textId="7248CA54" w:rsidR="00F748CE" w:rsidRPr="00F748CE" w:rsidDel="00580A98" w:rsidRDefault="00F748CE" w:rsidP="00F748CE">
      <w:pPr>
        <w:spacing w:after="0"/>
        <w:rPr>
          <w:del w:id="3739" w:author="Sebring, Amanda J" w:date="2017-10-04T09:14:00Z"/>
          <w:rFonts w:ascii="Courier New" w:hAnsi="Courier New" w:cs="Courier New"/>
          <w:sz w:val="24"/>
          <w:szCs w:val="24"/>
        </w:rPr>
      </w:pPr>
      <w:del w:id="37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508 79 1 2 2 79 85 65 70 35 85</w:delText>
        </w:r>
      </w:del>
    </w:p>
    <w:p w14:paraId="7F5BABA5" w14:textId="2D95790F" w:rsidR="00F748CE" w:rsidRPr="00F748CE" w:rsidDel="00580A98" w:rsidRDefault="00F748CE" w:rsidP="00F748CE">
      <w:pPr>
        <w:spacing w:after="0"/>
        <w:rPr>
          <w:del w:id="3741" w:author="Sebring, Amanda J" w:date="2017-10-04T09:14:00Z"/>
          <w:rFonts w:ascii="Courier New" w:hAnsi="Courier New" w:cs="Courier New"/>
          <w:sz w:val="24"/>
          <w:szCs w:val="24"/>
        </w:rPr>
      </w:pPr>
      <w:del w:id="37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508 80 1 2 2 80 35 40 40 65 20</w:delText>
        </w:r>
      </w:del>
    </w:p>
    <w:p w14:paraId="7AD4C80F" w14:textId="17741025" w:rsidR="00F748CE" w:rsidRPr="00F748CE" w:rsidDel="00580A98" w:rsidRDefault="00F748CE" w:rsidP="00F748CE">
      <w:pPr>
        <w:spacing w:after="0"/>
        <w:rPr>
          <w:del w:id="3743" w:author="Sebring, Amanda J" w:date="2017-10-04T09:14:00Z"/>
          <w:rFonts w:ascii="Courier New" w:hAnsi="Courier New" w:cs="Courier New"/>
          <w:sz w:val="24"/>
          <w:szCs w:val="24"/>
        </w:rPr>
      </w:pPr>
      <w:del w:id="37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 xml:space="preserve">508 00 1 0 0 00 </w:delText>
        </w:r>
      </w:del>
    </w:p>
    <w:p w14:paraId="500BCFAC" w14:textId="3364B778" w:rsidR="00F748CE" w:rsidRPr="00F748CE" w:rsidDel="00580A98" w:rsidRDefault="00F748CE" w:rsidP="00F748CE">
      <w:pPr>
        <w:spacing w:after="0"/>
        <w:rPr>
          <w:del w:id="3745" w:author="Sebring, Amanda J" w:date="2017-10-04T09:14:00Z"/>
          <w:rFonts w:ascii="Courier New" w:hAnsi="Courier New" w:cs="Courier New"/>
          <w:sz w:val="24"/>
          <w:szCs w:val="24"/>
        </w:rPr>
      </w:pPr>
      <w:del w:id="37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508 02 1 2 3 01 20 25 20 40 10</w:delText>
        </w:r>
      </w:del>
    </w:p>
    <w:p w14:paraId="702AECCC" w14:textId="47C9FC3D" w:rsidR="00F748CE" w:rsidRPr="00F748CE" w:rsidDel="00580A98" w:rsidRDefault="00F748CE" w:rsidP="00F748CE">
      <w:pPr>
        <w:spacing w:after="0"/>
        <w:rPr>
          <w:del w:id="3747" w:author="Sebring, Amanda J" w:date="2017-10-04T09:14:00Z"/>
          <w:rFonts w:ascii="Courier New" w:hAnsi="Courier New" w:cs="Courier New"/>
          <w:sz w:val="24"/>
          <w:szCs w:val="24"/>
        </w:rPr>
      </w:pPr>
      <w:del w:id="37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508 04 1 2 3 02 10 25 30 45 20</w:delText>
        </w:r>
      </w:del>
    </w:p>
    <w:p w14:paraId="39CB3CDB" w14:textId="33C051EF" w:rsidR="00F748CE" w:rsidRPr="00F748CE" w:rsidDel="00580A98" w:rsidRDefault="00F748CE" w:rsidP="00F748CE">
      <w:pPr>
        <w:spacing w:after="0"/>
        <w:rPr>
          <w:del w:id="3749" w:author="Sebring, Amanda J" w:date="2017-10-04T09:14:00Z"/>
          <w:rFonts w:ascii="Courier New" w:hAnsi="Courier New" w:cs="Courier New"/>
          <w:sz w:val="24"/>
          <w:szCs w:val="24"/>
        </w:rPr>
      </w:pPr>
      <w:del w:id="37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508 09 1 2 3 03 10 20 20 10 10</w:delText>
        </w:r>
      </w:del>
    </w:p>
    <w:p w14:paraId="44EA6304" w14:textId="42949E27" w:rsidR="00F748CE" w:rsidRPr="00F748CE" w:rsidDel="00580A98" w:rsidRDefault="00F748CE" w:rsidP="00F748CE">
      <w:pPr>
        <w:spacing w:after="0"/>
        <w:rPr>
          <w:del w:id="3751" w:author="Sebring, Amanda J" w:date="2017-10-04T09:14:00Z"/>
          <w:rFonts w:ascii="Courier New" w:hAnsi="Courier New" w:cs="Courier New"/>
          <w:sz w:val="24"/>
          <w:szCs w:val="24"/>
        </w:rPr>
      </w:pPr>
      <w:del w:id="37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508 11 1 2 3 04 70 40 35 75 25</w:delText>
        </w:r>
      </w:del>
    </w:p>
    <w:p w14:paraId="6EE578E7" w14:textId="19464EA4" w:rsidR="00F748CE" w:rsidRPr="00F748CE" w:rsidDel="00580A98" w:rsidRDefault="00F748CE" w:rsidP="00F748CE">
      <w:pPr>
        <w:spacing w:after="0"/>
        <w:rPr>
          <w:del w:id="3753" w:author="Sebring, Amanda J" w:date="2017-10-04T09:14:00Z"/>
          <w:rFonts w:ascii="Courier New" w:hAnsi="Courier New" w:cs="Courier New"/>
          <w:sz w:val="24"/>
          <w:szCs w:val="24"/>
        </w:rPr>
      </w:pPr>
      <w:del w:id="37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508 22 1 2 3 05 65 30 20 40 30</w:delText>
        </w:r>
      </w:del>
    </w:p>
    <w:p w14:paraId="745C17B2" w14:textId="750C0FCD" w:rsidR="00F748CE" w:rsidRPr="00F748CE" w:rsidDel="00580A98" w:rsidRDefault="00F748CE" w:rsidP="00F748CE">
      <w:pPr>
        <w:spacing w:after="0"/>
        <w:rPr>
          <w:del w:id="3755" w:author="Sebring, Amanda J" w:date="2017-10-04T09:14:00Z"/>
          <w:rFonts w:ascii="Courier New" w:hAnsi="Courier New" w:cs="Courier New"/>
          <w:sz w:val="24"/>
          <w:szCs w:val="24"/>
        </w:rPr>
      </w:pPr>
      <w:del w:id="37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508 39 1 2 3 06 70 35 35 25 15</w:delText>
        </w:r>
      </w:del>
    </w:p>
    <w:p w14:paraId="0C060985" w14:textId="769B5551" w:rsidR="00F748CE" w:rsidRPr="00F748CE" w:rsidDel="00580A98" w:rsidRDefault="00F748CE" w:rsidP="00F748CE">
      <w:pPr>
        <w:spacing w:after="0"/>
        <w:rPr>
          <w:del w:id="3757" w:author="Sebring, Amanda J" w:date="2017-10-04T09:14:00Z"/>
          <w:rFonts w:ascii="Courier New" w:hAnsi="Courier New" w:cs="Courier New"/>
          <w:sz w:val="24"/>
          <w:szCs w:val="24"/>
        </w:rPr>
      </w:pPr>
      <w:del w:id="37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508 40 1 2 3 07 65 25 25 60 35</w:delText>
        </w:r>
      </w:del>
    </w:p>
    <w:p w14:paraId="5EA7DE8C" w14:textId="0D6D0385" w:rsidR="00F748CE" w:rsidRPr="00F748CE" w:rsidDel="00580A98" w:rsidRDefault="00F748CE" w:rsidP="00F748CE">
      <w:pPr>
        <w:spacing w:after="0"/>
        <w:rPr>
          <w:del w:id="3759" w:author="Sebring, Amanda J" w:date="2017-10-04T09:14:00Z"/>
          <w:rFonts w:ascii="Courier New" w:hAnsi="Courier New" w:cs="Courier New"/>
          <w:sz w:val="24"/>
          <w:szCs w:val="24"/>
        </w:rPr>
      </w:pPr>
      <w:del w:id="37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508 46 1 2 3 08 60 40 40 30 30</w:delText>
        </w:r>
      </w:del>
    </w:p>
    <w:p w14:paraId="691199A4" w14:textId="11275082" w:rsidR="00F748CE" w:rsidRPr="00F748CE" w:rsidDel="00580A98" w:rsidRDefault="00F748CE" w:rsidP="00F748CE">
      <w:pPr>
        <w:spacing w:after="0"/>
        <w:rPr>
          <w:del w:id="3761" w:author="Sebring, Amanda J" w:date="2017-10-04T09:14:00Z"/>
          <w:rFonts w:ascii="Courier New" w:hAnsi="Courier New" w:cs="Courier New"/>
          <w:sz w:val="24"/>
          <w:szCs w:val="24"/>
        </w:rPr>
      </w:pPr>
      <w:del w:id="37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508 13 1 2 3 09 45 25 35 30 30</w:delText>
        </w:r>
      </w:del>
    </w:p>
    <w:p w14:paraId="63402149" w14:textId="6A105745" w:rsidR="00F748CE" w:rsidRPr="00F748CE" w:rsidDel="00580A98" w:rsidRDefault="00F748CE" w:rsidP="00F748CE">
      <w:pPr>
        <w:spacing w:after="0"/>
        <w:rPr>
          <w:del w:id="3763" w:author="Sebring, Amanda J" w:date="2017-10-04T09:14:00Z"/>
          <w:rFonts w:ascii="Courier New" w:hAnsi="Courier New" w:cs="Courier New"/>
          <w:sz w:val="24"/>
          <w:szCs w:val="24"/>
        </w:rPr>
      </w:pPr>
      <w:del w:id="37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508 76 1 2 3 10 25 20 20 10 10</w:delText>
        </w:r>
      </w:del>
    </w:p>
    <w:p w14:paraId="2E49DF43" w14:textId="24A00B63" w:rsidR="00F748CE" w:rsidRPr="00F748CE" w:rsidDel="00580A98" w:rsidRDefault="00F748CE" w:rsidP="00F748CE">
      <w:pPr>
        <w:spacing w:after="0"/>
        <w:rPr>
          <w:del w:id="3765" w:author="Sebring, Amanda J" w:date="2017-10-04T09:14:00Z"/>
          <w:rFonts w:ascii="Courier New" w:hAnsi="Courier New" w:cs="Courier New"/>
          <w:sz w:val="24"/>
          <w:szCs w:val="24"/>
        </w:rPr>
      </w:pPr>
      <w:del w:id="37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508 43 1 2 3 11 10 20 25 35 20</w:delText>
        </w:r>
      </w:del>
    </w:p>
    <w:p w14:paraId="6306DCD6" w14:textId="2975A623" w:rsidR="00F748CE" w:rsidRPr="00F748CE" w:rsidDel="00580A98" w:rsidRDefault="00F748CE" w:rsidP="00F748CE">
      <w:pPr>
        <w:spacing w:after="0"/>
        <w:rPr>
          <w:del w:id="3767" w:author="Sebring, Amanda J" w:date="2017-10-04T09:14:00Z"/>
          <w:rFonts w:ascii="Courier New" w:hAnsi="Courier New" w:cs="Courier New"/>
          <w:sz w:val="24"/>
          <w:szCs w:val="24"/>
        </w:rPr>
      </w:pPr>
      <w:del w:id="37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508 54 1 2 3 12 70 20 80 90 75</w:delText>
        </w:r>
      </w:del>
    </w:p>
    <w:p w14:paraId="1952F33C" w14:textId="624671DC" w:rsidR="00F748CE" w:rsidRPr="00F748CE" w:rsidDel="00580A98" w:rsidRDefault="00F748CE" w:rsidP="00F748CE">
      <w:pPr>
        <w:spacing w:after="0"/>
        <w:rPr>
          <w:del w:id="3769" w:author="Sebring, Amanda J" w:date="2017-10-04T09:14:00Z"/>
          <w:rFonts w:ascii="Courier New" w:hAnsi="Courier New" w:cs="Courier New"/>
          <w:sz w:val="24"/>
          <w:szCs w:val="24"/>
        </w:rPr>
      </w:pPr>
      <w:del w:id="37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508 01 1 2 3 13 60 35 30 30 50</w:delText>
        </w:r>
      </w:del>
    </w:p>
    <w:p w14:paraId="1E49F115" w14:textId="46257BBF" w:rsidR="00F748CE" w:rsidRPr="00F748CE" w:rsidDel="00580A98" w:rsidRDefault="00F748CE" w:rsidP="00F748CE">
      <w:pPr>
        <w:spacing w:after="0"/>
        <w:rPr>
          <w:del w:id="3771" w:author="Sebring, Amanda J" w:date="2017-10-04T09:14:00Z"/>
          <w:rFonts w:ascii="Courier New" w:hAnsi="Courier New" w:cs="Courier New"/>
          <w:sz w:val="24"/>
          <w:szCs w:val="24"/>
        </w:rPr>
      </w:pPr>
      <w:del w:id="37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508 07 1 2 3 14 65 30 10 30 25</w:delText>
        </w:r>
      </w:del>
    </w:p>
    <w:p w14:paraId="15B27385" w14:textId="2644C024" w:rsidR="00F748CE" w:rsidRPr="00F748CE" w:rsidDel="00580A98" w:rsidRDefault="00F748CE" w:rsidP="00F748CE">
      <w:pPr>
        <w:spacing w:after="0"/>
        <w:rPr>
          <w:del w:id="3773" w:author="Sebring, Amanda J" w:date="2017-10-04T09:14:00Z"/>
          <w:rFonts w:ascii="Courier New" w:hAnsi="Courier New" w:cs="Courier New"/>
          <w:sz w:val="24"/>
          <w:szCs w:val="24"/>
        </w:rPr>
      </w:pPr>
      <w:del w:id="37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508 14 1 2 3 15 65 20 20 45 30</w:delText>
        </w:r>
      </w:del>
    </w:p>
    <w:p w14:paraId="7A067454" w14:textId="61C2784E" w:rsidR="00F748CE" w:rsidRPr="00F748CE" w:rsidDel="00580A98" w:rsidRDefault="00F748CE" w:rsidP="00F748CE">
      <w:pPr>
        <w:spacing w:after="0"/>
        <w:rPr>
          <w:del w:id="3775" w:author="Sebring, Amanda J" w:date="2017-10-04T09:14:00Z"/>
          <w:rFonts w:ascii="Courier New" w:hAnsi="Courier New" w:cs="Courier New"/>
          <w:sz w:val="24"/>
          <w:szCs w:val="24"/>
        </w:rPr>
      </w:pPr>
      <w:del w:id="37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508 30 1 2 3 16 30 15 15 30 20</w:delText>
        </w:r>
      </w:del>
    </w:p>
    <w:p w14:paraId="64A9B180" w14:textId="772EA292" w:rsidR="00F748CE" w:rsidRPr="00F748CE" w:rsidDel="00580A98" w:rsidRDefault="00F748CE" w:rsidP="00F748CE">
      <w:pPr>
        <w:spacing w:after="0"/>
        <w:rPr>
          <w:del w:id="3777" w:author="Sebring, Amanda J" w:date="2017-10-04T09:14:00Z"/>
          <w:rFonts w:ascii="Courier New" w:hAnsi="Courier New" w:cs="Courier New"/>
          <w:sz w:val="24"/>
          <w:szCs w:val="24"/>
        </w:rPr>
      </w:pPr>
      <w:del w:id="37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508 37 1 2 3 17 30 20 10 35 20</w:delText>
        </w:r>
      </w:del>
    </w:p>
    <w:p w14:paraId="5D0B666C" w14:textId="04AC7C46" w:rsidR="00F748CE" w:rsidRPr="00F748CE" w:rsidDel="00580A98" w:rsidRDefault="00F748CE" w:rsidP="00F748CE">
      <w:pPr>
        <w:spacing w:after="0"/>
        <w:rPr>
          <w:del w:id="3779" w:author="Sebring, Amanda J" w:date="2017-10-04T09:14:00Z"/>
          <w:rFonts w:ascii="Courier New" w:hAnsi="Courier New" w:cs="Courier New"/>
          <w:sz w:val="24"/>
          <w:szCs w:val="24"/>
        </w:rPr>
      </w:pPr>
      <w:del w:id="37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508 50 1 2 3 18 65 30 60 50 35</w:delText>
        </w:r>
      </w:del>
    </w:p>
    <w:p w14:paraId="19651ECB" w14:textId="69091538" w:rsidR="00F748CE" w:rsidRPr="00F748CE" w:rsidDel="00580A98" w:rsidRDefault="00F748CE" w:rsidP="00F748CE">
      <w:pPr>
        <w:spacing w:after="0"/>
        <w:rPr>
          <w:del w:id="3781" w:author="Sebring, Amanda J" w:date="2017-10-04T09:14:00Z"/>
          <w:rFonts w:ascii="Courier New" w:hAnsi="Courier New" w:cs="Courier New"/>
          <w:sz w:val="24"/>
          <w:szCs w:val="24"/>
        </w:rPr>
      </w:pPr>
      <w:del w:id="37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508 52 1 2 3 19 60 35 25 35 15</w:delText>
        </w:r>
      </w:del>
    </w:p>
    <w:p w14:paraId="575B1841" w14:textId="7658FDEB" w:rsidR="00F748CE" w:rsidRPr="00F748CE" w:rsidDel="00580A98" w:rsidRDefault="00F748CE" w:rsidP="00F748CE">
      <w:pPr>
        <w:spacing w:after="0"/>
        <w:rPr>
          <w:del w:id="3783" w:author="Sebring, Amanda J" w:date="2017-10-04T09:14:00Z"/>
          <w:rFonts w:ascii="Courier New" w:hAnsi="Courier New" w:cs="Courier New"/>
          <w:sz w:val="24"/>
          <w:szCs w:val="24"/>
        </w:rPr>
      </w:pPr>
      <w:del w:id="37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508 65 1 2 3 20 55 30 30 25 10</w:delText>
        </w:r>
      </w:del>
    </w:p>
    <w:p w14:paraId="5CBE4C87" w14:textId="0181C6E1" w:rsidR="00F748CE" w:rsidRPr="00F748CE" w:rsidDel="00580A98" w:rsidRDefault="00F748CE" w:rsidP="00F748CE">
      <w:pPr>
        <w:spacing w:after="0"/>
        <w:rPr>
          <w:del w:id="3785" w:author="Sebring, Amanda J" w:date="2017-10-04T09:14:00Z"/>
          <w:rFonts w:ascii="Courier New" w:hAnsi="Courier New" w:cs="Courier New"/>
          <w:sz w:val="24"/>
          <w:szCs w:val="24"/>
        </w:rPr>
      </w:pPr>
      <w:del w:id="37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508 70 1 2 3 21 50 40 50 60 20</w:delText>
        </w:r>
      </w:del>
    </w:p>
    <w:p w14:paraId="0B8ACBDC" w14:textId="1875F2AE" w:rsidR="00F748CE" w:rsidRPr="00F748CE" w:rsidDel="00580A98" w:rsidRDefault="00F748CE" w:rsidP="00F748CE">
      <w:pPr>
        <w:spacing w:after="0"/>
        <w:rPr>
          <w:del w:id="3787" w:author="Sebring, Amanda J" w:date="2017-10-04T09:14:00Z"/>
          <w:rFonts w:ascii="Courier New" w:hAnsi="Courier New" w:cs="Courier New"/>
          <w:sz w:val="24"/>
          <w:szCs w:val="24"/>
        </w:rPr>
      </w:pPr>
      <w:del w:id="37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508 38 1 2 3 22 70 35 30 70 40</w:delText>
        </w:r>
      </w:del>
    </w:p>
    <w:p w14:paraId="66BB7137" w14:textId="11F14A13" w:rsidR="00F748CE" w:rsidRPr="00F748CE" w:rsidDel="00580A98" w:rsidRDefault="00F748CE" w:rsidP="00F748CE">
      <w:pPr>
        <w:spacing w:after="0"/>
        <w:rPr>
          <w:del w:id="3789" w:author="Sebring, Amanda J" w:date="2017-10-04T09:14:00Z"/>
          <w:rFonts w:ascii="Courier New" w:hAnsi="Courier New" w:cs="Courier New"/>
          <w:sz w:val="24"/>
          <w:szCs w:val="24"/>
        </w:rPr>
      </w:pPr>
      <w:del w:id="37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508 42 1 2 3 23 75 50 50 65 20</w:delText>
        </w:r>
      </w:del>
    </w:p>
    <w:p w14:paraId="3FF330F5" w14:textId="082F7BB2" w:rsidR="00F748CE" w:rsidRPr="00F748CE" w:rsidDel="00580A98" w:rsidRDefault="00F748CE" w:rsidP="00F748CE">
      <w:pPr>
        <w:spacing w:after="0"/>
        <w:rPr>
          <w:del w:id="3791" w:author="Sebring, Amanda J" w:date="2017-10-04T09:14:00Z"/>
          <w:rFonts w:ascii="Courier New" w:hAnsi="Courier New" w:cs="Courier New"/>
          <w:sz w:val="24"/>
          <w:szCs w:val="24"/>
        </w:rPr>
      </w:pPr>
      <w:del w:id="37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508 03 1 2 3 24 75 30 15 45 20</w:delText>
        </w:r>
      </w:del>
    </w:p>
    <w:p w14:paraId="6FAA0902" w14:textId="1223B954" w:rsidR="00F748CE" w:rsidRPr="00F748CE" w:rsidDel="00580A98" w:rsidRDefault="00F748CE" w:rsidP="00F748CE">
      <w:pPr>
        <w:spacing w:after="0"/>
        <w:rPr>
          <w:del w:id="3793" w:author="Sebring, Amanda J" w:date="2017-10-04T09:14:00Z"/>
          <w:rFonts w:ascii="Courier New" w:hAnsi="Courier New" w:cs="Courier New"/>
          <w:sz w:val="24"/>
          <w:szCs w:val="24"/>
        </w:rPr>
      </w:pPr>
      <w:del w:id="37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508 05 1 2 3 25 70 30 25 60 25</w:delText>
        </w:r>
      </w:del>
    </w:p>
    <w:p w14:paraId="6928820B" w14:textId="5AD6710E" w:rsidR="00F748CE" w:rsidRPr="00F748CE" w:rsidDel="00580A98" w:rsidRDefault="00F748CE" w:rsidP="00F748CE">
      <w:pPr>
        <w:spacing w:after="0"/>
        <w:rPr>
          <w:del w:id="3795" w:author="Sebring, Amanda J" w:date="2017-10-04T09:14:00Z"/>
          <w:rFonts w:ascii="Courier New" w:hAnsi="Courier New" w:cs="Courier New"/>
          <w:sz w:val="24"/>
          <w:szCs w:val="24"/>
        </w:rPr>
      </w:pPr>
      <w:del w:id="37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508 06 1 2 3 26 70 40 30 50 20</w:delText>
        </w:r>
      </w:del>
    </w:p>
    <w:p w14:paraId="5211C4A0" w14:textId="1A337A53" w:rsidR="00F748CE" w:rsidRPr="00F748CE" w:rsidDel="00580A98" w:rsidRDefault="00F748CE" w:rsidP="00F748CE">
      <w:pPr>
        <w:spacing w:after="0"/>
        <w:rPr>
          <w:del w:id="3797" w:author="Sebring, Amanda J" w:date="2017-10-04T09:14:00Z"/>
          <w:rFonts w:ascii="Courier New" w:hAnsi="Courier New" w:cs="Courier New"/>
          <w:sz w:val="24"/>
          <w:szCs w:val="24"/>
        </w:rPr>
      </w:pPr>
      <w:del w:id="37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508 08 1 2 3 27 60 50 25 50 15</w:delText>
        </w:r>
      </w:del>
    </w:p>
    <w:p w14:paraId="0EB105CB" w14:textId="49936089" w:rsidR="00F748CE" w:rsidRPr="00F748CE" w:rsidDel="00580A98" w:rsidRDefault="00F748CE" w:rsidP="00F748CE">
      <w:pPr>
        <w:spacing w:after="0"/>
        <w:rPr>
          <w:del w:id="3799" w:author="Sebring, Amanda J" w:date="2017-10-04T09:14:00Z"/>
          <w:rFonts w:ascii="Courier New" w:hAnsi="Courier New" w:cs="Courier New"/>
          <w:sz w:val="24"/>
          <w:szCs w:val="24"/>
        </w:rPr>
      </w:pPr>
      <w:del w:id="38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508 10 1 2 3 28 75 35 35 60 30</w:delText>
        </w:r>
      </w:del>
    </w:p>
    <w:p w14:paraId="38380427" w14:textId="203D6CF2" w:rsidR="00F748CE" w:rsidRPr="00F748CE" w:rsidDel="00580A98" w:rsidRDefault="00F748CE" w:rsidP="00F748CE">
      <w:pPr>
        <w:spacing w:after="0"/>
        <w:rPr>
          <w:del w:id="3801" w:author="Sebring, Amanda J" w:date="2017-10-04T09:14:00Z"/>
          <w:rFonts w:ascii="Courier New" w:hAnsi="Courier New" w:cs="Courier New"/>
          <w:sz w:val="24"/>
          <w:szCs w:val="24"/>
        </w:rPr>
      </w:pPr>
      <w:del w:id="38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508 12 1 2 3 29 55 35 25 45 20</w:delText>
        </w:r>
      </w:del>
    </w:p>
    <w:p w14:paraId="580429FA" w14:textId="7FE6B994" w:rsidR="00F748CE" w:rsidRPr="00F748CE" w:rsidDel="00580A98" w:rsidRDefault="00F748CE" w:rsidP="00F748CE">
      <w:pPr>
        <w:spacing w:after="0"/>
        <w:rPr>
          <w:del w:id="3803" w:author="Sebring, Amanda J" w:date="2017-10-04T09:14:00Z"/>
          <w:rFonts w:ascii="Courier New" w:hAnsi="Courier New" w:cs="Courier New"/>
          <w:sz w:val="24"/>
          <w:szCs w:val="24"/>
        </w:rPr>
      </w:pPr>
      <w:del w:id="38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508 15 1 2 3 30 80 40 40 75 70</w:delText>
        </w:r>
      </w:del>
    </w:p>
    <w:p w14:paraId="32CB458C" w14:textId="7AA5875A" w:rsidR="00F748CE" w:rsidRPr="00F748CE" w:rsidDel="00580A98" w:rsidRDefault="00F748CE" w:rsidP="00F748CE">
      <w:pPr>
        <w:spacing w:after="0"/>
        <w:rPr>
          <w:del w:id="3805" w:author="Sebring, Amanda J" w:date="2017-10-04T09:14:00Z"/>
          <w:rFonts w:ascii="Courier New" w:hAnsi="Courier New" w:cs="Courier New"/>
          <w:sz w:val="24"/>
          <w:szCs w:val="24"/>
        </w:rPr>
      </w:pPr>
      <w:del w:id="380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508 16 1 2 3 31 60 50 15 40 30</w:delText>
        </w:r>
      </w:del>
    </w:p>
    <w:p w14:paraId="3B37CAA6" w14:textId="1CA46B32" w:rsidR="00F748CE" w:rsidRPr="00F748CE" w:rsidDel="00580A98" w:rsidRDefault="00F748CE" w:rsidP="00F748CE">
      <w:pPr>
        <w:spacing w:after="0"/>
        <w:rPr>
          <w:del w:id="3807" w:author="Sebring, Amanda J" w:date="2017-10-04T09:14:00Z"/>
          <w:rFonts w:ascii="Courier New" w:hAnsi="Courier New" w:cs="Courier New"/>
          <w:sz w:val="24"/>
          <w:szCs w:val="24"/>
        </w:rPr>
      </w:pPr>
      <w:del w:id="380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508 17 1 2 3 32 35 15 15 45 20</w:delText>
        </w:r>
      </w:del>
    </w:p>
    <w:p w14:paraId="66662462" w14:textId="428B2713" w:rsidR="00F748CE" w:rsidRPr="00F748CE" w:rsidDel="00580A98" w:rsidRDefault="00F748CE" w:rsidP="00F748CE">
      <w:pPr>
        <w:spacing w:after="0"/>
        <w:rPr>
          <w:del w:id="3809" w:author="Sebring, Amanda J" w:date="2017-10-04T09:14:00Z"/>
          <w:rFonts w:ascii="Courier New" w:hAnsi="Courier New" w:cs="Courier New"/>
          <w:sz w:val="24"/>
          <w:szCs w:val="24"/>
        </w:rPr>
      </w:pPr>
      <w:del w:id="381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508 18 1 2 3 33 75 45 45 70 60</w:delText>
        </w:r>
      </w:del>
    </w:p>
    <w:p w14:paraId="778EBAE2" w14:textId="5A2CFE7C" w:rsidR="00F748CE" w:rsidRPr="00F748CE" w:rsidDel="00580A98" w:rsidRDefault="00F748CE" w:rsidP="00F748CE">
      <w:pPr>
        <w:spacing w:after="0"/>
        <w:rPr>
          <w:del w:id="3811" w:author="Sebring, Amanda J" w:date="2017-10-04T09:14:00Z"/>
          <w:rFonts w:ascii="Courier New" w:hAnsi="Courier New" w:cs="Courier New"/>
          <w:sz w:val="24"/>
          <w:szCs w:val="24"/>
        </w:rPr>
      </w:pPr>
      <w:del w:id="381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508 19 1 2 3 34 35 20 20 55 25</w:delText>
        </w:r>
      </w:del>
    </w:p>
    <w:p w14:paraId="39A476E6" w14:textId="28EF214F" w:rsidR="00F748CE" w:rsidRPr="00F748CE" w:rsidDel="00580A98" w:rsidRDefault="00F748CE" w:rsidP="00F748CE">
      <w:pPr>
        <w:spacing w:after="0"/>
        <w:rPr>
          <w:del w:id="3813" w:author="Sebring, Amanda J" w:date="2017-10-04T09:14:00Z"/>
          <w:rFonts w:ascii="Courier New" w:hAnsi="Courier New" w:cs="Courier New"/>
          <w:sz w:val="24"/>
          <w:szCs w:val="24"/>
        </w:rPr>
      </w:pPr>
      <w:del w:id="381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508 20 1 2 3 35 55 25 25 65 20</w:delText>
        </w:r>
      </w:del>
    </w:p>
    <w:p w14:paraId="757226B3" w14:textId="67AE42F6" w:rsidR="00F748CE" w:rsidRPr="00F748CE" w:rsidDel="00580A98" w:rsidRDefault="00F748CE" w:rsidP="00F748CE">
      <w:pPr>
        <w:spacing w:after="0"/>
        <w:rPr>
          <w:del w:id="3815" w:author="Sebring, Amanda J" w:date="2017-10-04T09:14:00Z"/>
          <w:rFonts w:ascii="Courier New" w:hAnsi="Courier New" w:cs="Courier New"/>
          <w:sz w:val="24"/>
          <w:szCs w:val="24"/>
        </w:rPr>
      </w:pPr>
      <w:del w:id="381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508 21 1 2 3 36 45 30 30 20 30</w:delText>
        </w:r>
      </w:del>
    </w:p>
    <w:p w14:paraId="3743965E" w14:textId="2FA54D32" w:rsidR="00F748CE" w:rsidRPr="00F748CE" w:rsidDel="00580A98" w:rsidRDefault="00F748CE" w:rsidP="00F748CE">
      <w:pPr>
        <w:spacing w:after="0"/>
        <w:rPr>
          <w:del w:id="3817" w:author="Sebring, Amanda J" w:date="2017-10-04T09:14:00Z"/>
          <w:rFonts w:ascii="Courier New" w:hAnsi="Courier New" w:cs="Courier New"/>
          <w:sz w:val="24"/>
          <w:szCs w:val="24"/>
        </w:rPr>
      </w:pPr>
      <w:del w:id="381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508 23 1 2 3 37 40 25 30 75 60</w:delText>
        </w:r>
      </w:del>
    </w:p>
    <w:p w14:paraId="36EC5902" w14:textId="5999C243" w:rsidR="00F748CE" w:rsidRPr="00F748CE" w:rsidDel="00580A98" w:rsidRDefault="00F748CE" w:rsidP="00F748CE">
      <w:pPr>
        <w:spacing w:after="0"/>
        <w:rPr>
          <w:del w:id="3819" w:author="Sebring, Amanda J" w:date="2017-10-04T09:14:00Z"/>
          <w:rFonts w:ascii="Courier New" w:hAnsi="Courier New" w:cs="Courier New"/>
          <w:sz w:val="24"/>
          <w:szCs w:val="24"/>
        </w:rPr>
      </w:pPr>
      <w:del w:id="382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508 24 1 2 3 38 50 30 15 30 30</w:delText>
        </w:r>
      </w:del>
    </w:p>
    <w:p w14:paraId="241F78CC" w14:textId="75B6CACB" w:rsidR="00F748CE" w:rsidRPr="00F748CE" w:rsidDel="00580A98" w:rsidRDefault="00F748CE" w:rsidP="00F748CE">
      <w:pPr>
        <w:spacing w:after="0"/>
        <w:rPr>
          <w:del w:id="3821" w:author="Sebring, Amanda J" w:date="2017-10-04T09:14:00Z"/>
          <w:rFonts w:ascii="Courier New" w:hAnsi="Courier New" w:cs="Courier New"/>
          <w:sz w:val="24"/>
          <w:szCs w:val="24"/>
        </w:rPr>
      </w:pPr>
      <w:del w:id="382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508 25 1 2 3 39 30 20 15 35 15</w:delText>
        </w:r>
      </w:del>
    </w:p>
    <w:p w14:paraId="6669E021" w14:textId="7DF35DE3" w:rsidR="00F748CE" w:rsidRPr="00F748CE" w:rsidDel="00580A98" w:rsidRDefault="00F748CE" w:rsidP="00F748CE">
      <w:pPr>
        <w:spacing w:after="0"/>
        <w:rPr>
          <w:del w:id="3823" w:author="Sebring, Amanda J" w:date="2017-10-04T09:14:00Z"/>
          <w:rFonts w:ascii="Courier New" w:hAnsi="Courier New" w:cs="Courier New"/>
          <w:sz w:val="24"/>
          <w:szCs w:val="24"/>
        </w:rPr>
      </w:pPr>
      <w:del w:id="382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508 26 1 2 3 40 15 20 10 10 10</w:delText>
        </w:r>
      </w:del>
    </w:p>
    <w:p w14:paraId="06C850C5" w14:textId="60245AD7" w:rsidR="00F748CE" w:rsidRPr="00F748CE" w:rsidDel="00580A98" w:rsidRDefault="00F748CE" w:rsidP="00F748CE">
      <w:pPr>
        <w:spacing w:after="0"/>
        <w:rPr>
          <w:del w:id="3825" w:author="Sebring, Amanda J" w:date="2017-10-04T09:14:00Z"/>
          <w:rFonts w:ascii="Courier New" w:hAnsi="Courier New" w:cs="Courier New"/>
          <w:sz w:val="24"/>
          <w:szCs w:val="24"/>
        </w:rPr>
      </w:pPr>
      <w:del w:id="382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508 27 1 2 3 41 65 30 65 75 60</w:delText>
        </w:r>
      </w:del>
    </w:p>
    <w:p w14:paraId="4DCF55EE" w14:textId="29515031" w:rsidR="00F748CE" w:rsidRPr="00F748CE" w:rsidDel="00580A98" w:rsidRDefault="00F748CE" w:rsidP="00F748CE">
      <w:pPr>
        <w:spacing w:after="0"/>
        <w:rPr>
          <w:del w:id="3827" w:author="Sebring, Amanda J" w:date="2017-10-04T09:14:00Z"/>
          <w:rFonts w:ascii="Courier New" w:hAnsi="Courier New" w:cs="Courier New"/>
          <w:sz w:val="24"/>
          <w:szCs w:val="24"/>
        </w:rPr>
      </w:pPr>
      <w:del w:id="382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508 28 1 2 3 42 50 20 15 40 25</w:delText>
        </w:r>
      </w:del>
    </w:p>
    <w:p w14:paraId="2620666D" w14:textId="18A64DE4" w:rsidR="00F748CE" w:rsidRPr="00F748CE" w:rsidDel="00580A98" w:rsidRDefault="00F748CE" w:rsidP="00F748CE">
      <w:pPr>
        <w:spacing w:after="0"/>
        <w:rPr>
          <w:del w:id="3829" w:author="Sebring, Amanda J" w:date="2017-10-04T09:14:00Z"/>
          <w:rFonts w:ascii="Courier New" w:hAnsi="Courier New" w:cs="Courier New"/>
          <w:sz w:val="24"/>
          <w:szCs w:val="24"/>
        </w:rPr>
      </w:pPr>
      <w:del w:id="383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508 29 1 2 3 43 35 25 15 15 15</w:delText>
        </w:r>
      </w:del>
    </w:p>
    <w:p w14:paraId="44062AB4" w14:textId="0844718F" w:rsidR="00F748CE" w:rsidRPr="00F748CE" w:rsidDel="00580A98" w:rsidRDefault="00F748CE" w:rsidP="00F748CE">
      <w:pPr>
        <w:spacing w:after="0"/>
        <w:rPr>
          <w:del w:id="3831" w:author="Sebring, Amanda J" w:date="2017-10-04T09:14:00Z"/>
          <w:rFonts w:ascii="Courier New" w:hAnsi="Courier New" w:cs="Courier New"/>
          <w:sz w:val="24"/>
          <w:szCs w:val="24"/>
        </w:rPr>
      </w:pPr>
      <w:del w:id="383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508 31 1 2 3 44 60 30 30 50 35</w:delText>
        </w:r>
      </w:del>
    </w:p>
    <w:p w14:paraId="3BA123B1" w14:textId="5AF7A440" w:rsidR="00F748CE" w:rsidRPr="00F748CE" w:rsidDel="00580A98" w:rsidRDefault="00F748CE" w:rsidP="00F748CE">
      <w:pPr>
        <w:spacing w:after="0"/>
        <w:rPr>
          <w:del w:id="3833" w:author="Sebring, Amanda J" w:date="2017-10-04T09:14:00Z"/>
          <w:rFonts w:ascii="Courier New" w:hAnsi="Courier New" w:cs="Courier New"/>
          <w:sz w:val="24"/>
          <w:szCs w:val="24"/>
        </w:rPr>
      </w:pPr>
      <w:del w:id="383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508 32 1 2 3 45 60 25 25 45 30</w:delText>
        </w:r>
      </w:del>
    </w:p>
    <w:p w14:paraId="2FE31126" w14:textId="680A60C7" w:rsidR="00F748CE" w:rsidRPr="00F748CE" w:rsidDel="00580A98" w:rsidRDefault="00F748CE" w:rsidP="00F748CE">
      <w:pPr>
        <w:spacing w:after="0"/>
        <w:rPr>
          <w:del w:id="3835" w:author="Sebring, Amanda J" w:date="2017-10-04T09:14:00Z"/>
          <w:rFonts w:ascii="Courier New" w:hAnsi="Courier New" w:cs="Courier New"/>
          <w:sz w:val="24"/>
          <w:szCs w:val="24"/>
        </w:rPr>
      </w:pPr>
      <w:del w:id="383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508 33 1 2 3 46 35 35 15 40 20</w:delText>
        </w:r>
      </w:del>
    </w:p>
    <w:p w14:paraId="35159C19" w14:textId="4B83DEF7" w:rsidR="00F748CE" w:rsidRPr="00F748CE" w:rsidDel="00580A98" w:rsidRDefault="00F748CE" w:rsidP="00F748CE">
      <w:pPr>
        <w:spacing w:after="0"/>
        <w:rPr>
          <w:del w:id="3837" w:author="Sebring, Amanda J" w:date="2017-10-04T09:14:00Z"/>
          <w:rFonts w:ascii="Courier New" w:hAnsi="Courier New" w:cs="Courier New"/>
          <w:sz w:val="24"/>
          <w:szCs w:val="24"/>
        </w:rPr>
      </w:pPr>
      <w:del w:id="383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508 34 1 2 3 47 25 35 25 35 20</w:delText>
        </w:r>
      </w:del>
    </w:p>
    <w:p w14:paraId="191234E4" w14:textId="2DA22580" w:rsidR="00F748CE" w:rsidRPr="00F748CE" w:rsidDel="00580A98" w:rsidRDefault="00F748CE" w:rsidP="00F748CE">
      <w:pPr>
        <w:spacing w:after="0"/>
        <w:rPr>
          <w:del w:id="3839" w:author="Sebring, Amanda J" w:date="2017-10-04T09:14:00Z"/>
          <w:rFonts w:ascii="Courier New" w:hAnsi="Courier New" w:cs="Courier New"/>
          <w:sz w:val="24"/>
          <w:szCs w:val="24"/>
        </w:rPr>
      </w:pPr>
      <w:del w:id="384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508 35 1 2 3 48 15 20 20 10 10</w:delText>
        </w:r>
      </w:del>
    </w:p>
    <w:p w14:paraId="6A83BF14" w14:textId="73780636" w:rsidR="00F748CE" w:rsidRPr="00F748CE" w:rsidDel="00580A98" w:rsidRDefault="00F748CE" w:rsidP="00F748CE">
      <w:pPr>
        <w:spacing w:after="0"/>
        <w:rPr>
          <w:del w:id="3841" w:author="Sebring, Amanda J" w:date="2017-10-04T09:14:00Z"/>
          <w:rFonts w:ascii="Courier New" w:hAnsi="Courier New" w:cs="Courier New"/>
          <w:sz w:val="24"/>
          <w:szCs w:val="24"/>
        </w:rPr>
      </w:pPr>
      <w:del w:id="384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508 36 1 2 3 49 60 35 35 55 40</w:delText>
        </w:r>
      </w:del>
    </w:p>
    <w:p w14:paraId="5B466191" w14:textId="4E97ACE7" w:rsidR="00F748CE" w:rsidRPr="00F748CE" w:rsidDel="00580A98" w:rsidRDefault="00F748CE" w:rsidP="00F748CE">
      <w:pPr>
        <w:spacing w:after="0"/>
        <w:rPr>
          <w:del w:id="3843" w:author="Sebring, Amanda J" w:date="2017-10-04T09:14:00Z"/>
          <w:rFonts w:ascii="Courier New" w:hAnsi="Courier New" w:cs="Courier New"/>
          <w:sz w:val="24"/>
          <w:szCs w:val="24"/>
        </w:rPr>
      </w:pPr>
      <w:del w:id="384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508 41 1 2 3 50 30 35 30 55 40</w:delText>
        </w:r>
      </w:del>
    </w:p>
    <w:p w14:paraId="3619E8D2" w14:textId="0877DE6C" w:rsidR="00F748CE" w:rsidRPr="00F748CE" w:rsidDel="00580A98" w:rsidRDefault="00F748CE" w:rsidP="00F748CE">
      <w:pPr>
        <w:spacing w:after="0"/>
        <w:rPr>
          <w:del w:id="3845" w:author="Sebring, Amanda J" w:date="2017-10-04T09:14:00Z"/>
          <w:rFonts w:ascii="Courier New" w:hAnsi="Courier New" w:cs="Courier New"/>
          <w:sz w:val="24"/>
          <w:szCs w:val="24"/>
        </w:rPr>
      </w:pPr>
      <w:del w:id="384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508 44 1 2 3 51 25 35 35 50 35</w:delText>
        </w:r>
      </w:del>
    </w:p>
    <w:p w14:paraId="1B057E68" w14:textId="052CE02E" w:rsidR="00F748CE" w:rsidRPr="00F748CE" w:rsidDel="00580A98" w:rsidRDefault="00F748CE" w:rsidP="00F748CE">
      <w:pPr>
        <w:spacing w:after="0"/>
        <w:rPr>
          <w:del w:id="3847" w:author="Sebring, Amanda J" w:date="2017-10-04T09:14:00Z"/>
          <w:rFonts w:ascii="Courier New" w:hAnsi="Courier New" w:cs="Courier New"/>
          <w:sz w:val="24"/>
          <w:szCs w:val="24"/>
        </w:rPr>
      </w:pPr>
      <w:del w:id="384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508 45 1 2 3 52 30 30 45 55 35</w:delText>
        </w:r>
      </w:del>
    </w:p>
    <w:p w14:paraId="3CCF2583" w14:textId="2D2A066B" w:rsidR="00F748CE" w:rsidRPr="00F748CE" w:rsidDel="00580A98" w:rsidRDefault="00F748CE" w:rsidP="00F748CE">
      <w:pPr>
        <w:spacing w:after="0"/>
        <w:rPr>
          <w:del w:id="3849" w:author="Sebring, Amanda J" w:date="2017-10-04T09:14:00Z"/>
          <w:rFonts w:ascii="Courier New" w:hAnsi="Courier New" w:cs="Courier New"/>
          <w:sz w:val="24"/>
          <w:szCs w:val="24"/>
        </w:rPr>
      </w:pPr>
      <w:del w:id="385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508 47 1 2 3 53 40 30 55 70 30</w:delText>
        </w:r>
      </w:del>
    </w:p>
    <w:p w14:paraId="71DEE23C" w14:textId="3379B4FB" w:rsidR="00F748CE" w:rsidRPr="00F748CE" w:rsidDel="00580A98" w:rsidRDefault="00F748CE" w:rsidP="00F748CE">
      <w:pPr>
        <w:spacing w:after="0"/>
        <w:rPr>
          <w:del w:id="3851" w:author="Sebring, Amanda J" w:date="2017-10-04T09:14:00Z"/>
          <w:rFonts w:ascii="Courier New" w:hAnsi="Courier New" w:cs="Courier New"/>
          <w:sz w:val="24"/>
          <w:szCs w:val="24"/>
        </w:rPr>
      </w:pPr>
      <w:del w:id="385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508 48 1 2 3 54 25 30 20 35 20</w:delText>
        </w:r>
      </w:del>
    </w:p>
    <w:p w14:paraId="0E9A1B39" w14:textId="0A2ECA7A" w:rsidR="00F748CE" w:rsidRPr="00F748CE" w:rsidDel="00580A98" w:rsidRDefault="00F748CE" w:rsidP="00F748CE">
      <w:pPr>
        <w:spacing w:after="0"/>
        <w:rPr>
          <w:del w:id="3853" w:author="Sebring, Amanda J" w:date="2017-10-04T09:14:00Z"/>
          <w:rFonts w:ascii="Courier New" w:hAnsi="Courier New" w:cs="Courier New"/>
          <w:sz w:val="24"/>
          <w:szCs w:val="24"/>
        </w:rPr>
      </w:pPr>
      <w:del w:id="385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508 49 1 2 3 55 55 30 30 55 30</w:delText>
        </w:r>
      </w:del>
    </w:p>
    <w:p w14:paraId="49132443" w14:textId="4E876D0A" w:rsidR="00F748CE" w:rsidRPr="00F748CE" w:rsidDel="00580A98" w:rsidRDefault="00F748CE" w:rsidP="00F748CE">
      <w:pPr>
        <w:spacing w:after="0"/>
        <w:rPr>
          <w:del w:id="3855" w:author="Sebring, Amanda J" w:date="2017-10-04T09:14:00Z"/>
          <w:rFonts w:ascii="Courier New" w:hAnsi="Courier New" w:cs="Courier New"/>
          <w:sz w:val="24"/>
          <w:szCs w:val="24"/>
        </w:rPr>
      </w:pPr>
      <w:del w:id="385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508 51 1 2 3 56 55 35 35 65 20</w:delText>
        </w:r>
      </w:del>
    </w:p>
    <w:p w14:paraId="7E62EDE9" w14:textId="43D64782" w:rsidR="00F748CE" w:rsidRPr="00F748CE" w:rsidDel="00580A98" w:rsidRDefault="00F748CE" w:rsidP="00F748CE">
      <w:pPr>
        <w:spacing w:after="0"/>
        <w:rPr>
          <w:del w:id="3857" w:author="Sebring, Amanda J" w:date="2017-10-04T09:14:00Z"/>
          <w:rFonts w:ascii="Courier New" w:hAnsi="Courier New" w:cs="Courier New"/>
          <w:sz w:val="24"/>
          <w:szCs w:val="24"/>
        </w:rPr>
      </w:pPr>
      <w:del w:id="385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508 53 1 2 3 57 55 20 45 20 40</w:delText>
        </w:r>
      </w:del>
    </w:p>
    <w:p w14:paraId="344E001A" w14:textId="2F6E70DC" w:rsidR="00F748CE" w:rsidRPr="00F748CE" w:rsidDel="00580A98" w:rsidRDefault="00F748CE" w:rsidP="00F748CE">
      <w:pPr>
        <w:spacing w:after="0"/>
        <w:rPr>
          <w:del w:id="3859" w:author="Sebring, Amanda J" w:date="2017-10-04T09:14:00Z"/>
          <w:rFonts w:ascii="Courier New" w:hAnsi="Courier New" w:cs="Courier New"/>
          <w:sz w:val="24"/>
          <w:szCs w:val="24"/>
        </w:rPr>
      </w:pPr>
      <w:del w:id="386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508 55 1 2 3 58 65 50 50 65 20</w:delText>
        </w:r>
      </w:del>
    </w:p>
    <w:p w14:paraId="2F66B40C" w14:textId="1CF61621" w:rsidR="00F748CE" w:rsidRPr="00F748CE" w:rsidDel="00580A98" w:rsidRDefault="00F748CE" w:rsidP="00F748CE">
      <w:pPr>
        <w:spacing w:after="0"/>
        <w:rPr>
          <w:del w:id="3861" w:author="Sebring, Amanda J" w:date="2017-10-04T09:14:00Z"/>
          <w:rFonts w:ascii="Courier New" w:hAnsi="Courier New" w:cs="Courier New"/>
          <w:sz w:val="24"/>
          <w:szCs w:val="24"/>
        </w:rPr>
      </w:pPr>
      <w:del w:id="386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508 56 1 2 3 59 45 35 35 70 20</w:delText>
        </w:r>
      </w:del>
    </w:p>
    <w:p w14:paraId="1215F898" w14:textId="6535B57F" w:rsidR="00F748CE" w:rsidRPr="00F748CE" w:rsidDel="00580A98" w:rsidRDefault="00F748CE" w:rsidP="00F748CE">
      <w:pPr>
        <w:spacing w:after="0"/>
        <w:rPr>
          <w:del w:id="3863" w:author="Sebring, Amanda J" w:date="2017-10-04T09:14:00Z"/>
          <w:rFonts w:ascii="Courier New" w:hAnsi="Courier New" w:cs="Courier New"/>
          <w:sz w:val="24"/>
          <w:szCs w:val="24"/>
        </w:rPr>
      </w:pPr>
      <w:del w:id="386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508 57 1 2 3 60 45 30 30 55 20</w:delText>
        </w:r>
      </w:del>
    </w:p>
    <w:p w14:paraId="6FEE9697" w14:textId="5A01C21A" w:rsidR="00F748CE" w:rsidRPr="00F748CE" w:rsidDel="00580A98" w:rsidRDefault="00F748CE" w:rsidP="00F748CE">
      <w:pPr>
        <w:spacing w:after="0"/>
        <w:rPr>
          <w:del w:id="3865" w:author="Sebring, Amanda J" w:date="2017-10-04T09:14:00Z"/>
          <w:rFonts w:ascii="Courier New" w:hAnsi="Courier New" w:cs="Courier New"/>
          <w:sz w:val="24"/>
          <w:szCs w:val="24"/>
        </w:rPr>
      </w:pPr>
      <w:del w:id="386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508 58 1 2 3 61 60 35 25 40 15</w:delText>
        </w:r>
      </w:del>
    </w:p>
    <w:p w14:paraId="2F14019D" w14:textId="25F6AB18" w:rsidR="00F748CE" w:rsidRPr="00F748CE" w:rsidDel="00580A98" w:rsidRDefault="00F748CE" w:rsidP="00F748CE">
      <w:pPr>
        <w:spacing w:after="0"/>
        <w:rPr>
          <w:del w:id="3867" w:author="Sebring, Amanda J" w:date="2017-10-04T09:14:00Z"/>
          <w:rFonts w:ascii="Courier New" w:hAnsi="Courier New" w:cs="Courier New"/>
          <w:sz w:val="24"/>
          <w:szCs w:val="24"/>
        </w:rPr>
      </w:pPr>
      <w:del w:id="386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508 59 1 2 3 62 50 30 30 45 25</w:delText>
        </w:r>
      </w:del>
    </w:p>
    <w:p w14:paraId="2D8EA719" w14:textId="5D41372B" w:rsidR="00F748CE" w:rsidRPr="00F748CE" w:rsidDel="00580A98" w:rsidRDefault="00F748CE" w:rsidP="00F748CE">
      <w:pPr>
        <w:spacing w:after="0"/>
        <w:rPr>
          <w:del w:id="3869" w:author="Sebring, Amanda J" w:date="2017-10-04T09:14:00Z"/>
          <w:rFonts w:ascii="Courier New" w:hAnsi="Courier New" w:cs="Courier New"/>
          <w:sz w:val="24"/>
          <w:szCs w:val="24"/>
        </w:rPr>
      </w:pPr>
      <w:del w:id="387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508 60 1 2 3 63 70 30 15 15 15</w:delText>
        </w:r>
      </w:del>
    </w:p>
    <w:p w14:paraId="54AD335C" w14:textId="36F7CFB0" w:rsidR="00F748CE" w:rsidRPr="00F748CE" w:rsidDel="00580A98" w:rsidRDefault="00F748CE" w:rsidP="00F748CE">
      <w:pPr>
        <w:spacing w:after="0"/>
        <w:rPr>
          <w:del w:id="3871" w:author="Sebring, Amanda J" w:date="2017-10-04T09:14:00Z"/>
          <w:rFonts w:ascii="Courier New" w:hAnsi="Courier New" w:cs="Courier New"/>
          <w:sz w:val="24"/>
          <w:szCs w:val="24"/>
        </w:rPr>
      </w:pPr>
      <w:del w:id="387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508 61 1 2 3 64 20 30 25 15 15</w:delText>
        </w:r>
      </w:del>
    </w:p>
    <w:p w14:paraId="139842FE" w14:textId="55F4BA9B" w:rsidR="00F748CE" w:rsidRPr="00F748CE" w:rsidDel="00580A98" w:rsidRDefault="00F748CE" w:rsidP="00F748CE">
      <w:pPr>
        <w:spacing w:after="0"/>
        <w:rPr>
          <w:del w:id="3873" w:author="Sebring, Amanda J" w:date="2017-10-04T09:14:00Z"/>
          <w:rFonts w:ascii="Courier New" w:hAnsi="Courier New" w:cs="Courier New"/>
          <w:sz w:val="24"/>
          <w:szCs w:val="24"/>
        </w:rPr>
      </w:pPr>
      <w:del w:id="387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508 62 1 2 3 65 40 25 15 35 20</w:delText>
        </w:r>
      </w:del>
    </w:p>
    <w:p w14:paraId="534EB355" w14:textId="13FAE027" w:rsidR="00F748CE" w:rsidRPr="00F748CE" w:rsidDel="00580A98" w:rsidRDefault="00F748CE" w:rsidP="00F748CE">
      <w:pPr>
        <w:spacing w:after="0"/>
        <w:rPr>
          <w:del w:id="3875" w:author="Sebring, Amanda J" w:date="2017-10-04T09:14:00Z"/>
          <w:rFonts w:ascii="Courier New" w:hAnsi="Courier New" w:cs="Courier New"/>
          <w:sz w:val="24"/>
          <w:szCs w:val="24"/>
        </w:rPr>
      </w:pPr>
      <w:del w:id="387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508 63 1 2 3 66 50 30 30 40 15</w:delText>
        </w:r>
      </w:del>
    </w:p>
    <w:p w14:paraId="0D42B267" w14:textId="3A7EB7DD" w:rsidR="00F748CE" w:rsidRPr="00F748CE" w:rsidDel="00580A98" w:rsidRDefault="00F748CE" w:rsidP="00F748CE">
      <w:pPr>
        <w:spacing w:after="0"/>
        <w:rPr>
          <w:del w:id="3877" w:author="Sebring, Amanda J" w:date="2017-10-04T09:14:00Z"/>
          <w:rFonts w:ascii="Courier New" w:hAnsi="Courier New" w:cs="Courier New"/>
          <w:sz w:val="24"/>
          <w:szCs w:val="24"/>
        </w:rPr>
      </w:pPr>
      <w:del w:id="387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508 64 1 2 3 67 20 30 25 20 20</w:delText>
        </w:r>
      </w:del>
    </w:p>
    <w:p w14:paraId="52C2C9D2" w14:textId="4DCC2B39" w:rsidR="00F748CE" w:rsidRPr="00F748CE" w:rsidDel="00580A98" w:rsidRDefault="00F748CE" w:rsidP="00F748CE">
      <w:pPr>
        <w:spacing w:after="0"/>
        <w:rPr>
          <w:del w:id="3879" w:author="Sebring, Amanda J" w:date="2017-10-04T09:14:00Z"/>
          <w:rFonts w:ascii="Courier New" w:hAnsi="Courier New" w:cs="Courier New"/>
          <w:sz w:val="24"/>
          <w:szCs w:val="24"/>
        </w:rPr>
      </w:pPr>
      <w:del w:id="388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508 66 1 2 3 68 50 30 40 50 20</w:delText>
        </w:r>
      </w:del>
    </w:p>
    <w:p w14:paraId="15C5642B" w14:textId="06A62E32" w:rsidR="00F748CE" w:rsidRPr="00F748CE" w:rsidDel="00580A98" w:rsidRDefault="00F748CE" w:rsidP="00F748CE">
      <w:pPr>
        <w:spacing w:after="0"/>
        <w:rPr>
          <w:del w:id="3881" w:author="Sebring, Amanda J" w:date="2017-10-04T09:14:00Z"/>
          <w:rFonts w:ascii="Courier New" w:hAnsi="Courier New" w:cs="Courier New"/>
          <w:sz w:val="24"/>
          <w:szCs w:val="24"/>
        </w:rPr>
      </w:pPr>
      <w:del w:id="388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508 67 1 2 3 69 60 30 30 40 20</w:delText>
        </w:r>
      </w:del>
    </w:p>
    <w:p w14:paraId="50A08828" w14:textId="2CB55ECB" w:rsidR="00F748CE" w:rsidRPr="00F748CE" w:rsidDel="00580A98" w:rsidRDefault="00F748CE" w:rsidP="00F748CE">
      <w:pPr>
        <w:spacing w:after="0"/>
        <w:rPr>
          <w:del w:id="3883" w:author="Sebring, Amanda J" w:date="2017-10-04T09:14:00Z"/>
          <w:rFonts w:ascii="Courier New" w:hAnsi="Courier New" w:cs="Courier New"/>
          <w:sz w:val="24"/>
          <w:szCs w:val="24"/>
        </w:rPr>
      </w:pPr>
      <w:del w:id="388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508 68 1 2 3 70 30 25 20 30 20</w:delText>
        </w:r>
      </w:del>
    </w:p>
    <w:p w14:paraId="39944BC3" w14:textId="05F22D2E" w:rsidR="00F748CE" w:rsidRPr="00F748CE" w:rsidDel="00580A98" w:rsidRDefault="00F748CE" w:rsidP="00F748CE">
      <w:pPr>
        <w:spacing w:after="0"/>
        <w:rPr>
          <w:del w:id="3885" w:author="Sebring, Amanda J" w:date="2017-10-04T09:14:00Z"/>
          <w:rFonts w:ascii="Courier New" w:hAnsi="Courier New" w:cs="Courier New"/>
          <w:sz w:val="24"/>
          <w:szCs w:val="24"/>
        </w:rPr>
      </w:pPr>
      <w:del w:id="388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508 69 1 2 3 71 30 30 15 35 30</w:delText>
        </w:r>
      </w:del>
    </w:p>
    <w:p w14:paraId="092B3A88" w14:textId="64822033" w:rsidR="00F748CE" w:rsidRPr="00F748CE" w:rsidDel="00580A98" w:rsidRDefault="00F748CE" w:rsidP="00F748CE">
      <w:pPr>
        <w:spacing w:after="0"/>
        <w:rPr>
          <w:del w:id="3887" w:author="Sebring, Amanda J" w:date="2017-10-04T09:14:00Z"/>
          <w:rFonts w:ascii="Courier New" w:hAnsi="Courier New" w:cs="Courier New"/>
          <w:sz w:val="24"/>
          <w:szCs w:val="24"/>
        </w:rPr>
      </w:pPr>
      <w:del w:id="388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508 71 1 2 3 72 40 25 25 10 15</w:delText>
        </w:r>
      </w:del>
    </w:p>
    <w:p w14:paraId="5A7119D8" w14:textId="5C80FA7A" w:rsidR="00F748CE" w:rsidRPr="00F748CE" w:rsidDel="00580A98" w:rsidRDefault="00F748CE" w:rsidP="00F748CE">
      <w:pPr>
        <w:spacing w:after="0"/>
        <w:rPr>
          <w:del w:id="3889" w:author="Sebring, Amanda J" w:date="2017-10-04T09:14:00Z"/>
          <w:rFonts w:ascii="Courier New" w:hAnsi="Courier New" w:cs="Courier New"/>
          <w:sz w:val="24"/>
          <w:szCs w:val="24"/>
        </w:rPr>
      </w:pPr>
      <w:del w:id="389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508 72 1 2 3 73 40 30 30 20 20</w:delText>
        </w:r>
      </w:del>
    </w:p>
    <w:p w14:paraId="3FF95447" w14:textId="575352D2" w:rsidR="00F748CE" w:rsidRPr="00F748CE" w:rsidDel="00580A98" w:rsidRDefault="00F748CE" w:rsidP="00F748CE">
      <w:pPr>
        <w:spacing w:after="0"/>
        <w:rPr>
          <w:del w:id="3891" w:author="Sebring, Amanda J" w:date="2017-10-04T09:14:00Z"/>
          <w:rFonts w:ascii="Courier New" w:hAnsi="Courier New" w:cs="Courier New"/>
          <w:sz w:val="24"/>
          <w:szCs w:val="24"/>
        </w:rPr>
      </w:pPr>
      <w:del w:id="389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508 73 1 2 3 74 40 25 15 35 15</w:delText>
        </w:r>
      </w:del>
    </w:p>
    <w:p w14:paraId="5B22F558" w14:textId="52B413FC" w:rsidR="00F748CE" w:rsidRPr="00F748CE" w:rsidDel="00580A98" w:rsidRDefault="00F748CE" w:rsidP="00F748CE">
      <w:pPr>
        <w:spacing w:after="0"/>
        <w:rPr>
          <w:del w:id="3893" w:author="Sebring, Amanda J" w:date="2017-10-04T09:14:00Z"/>
          <w:rFonts w:ascii="Courier New" w:hAnsi="Courier New" w:cs="Courier New"/>
          <w:sz w:val="24"/>
          <w:szCs w:val="24"/>
        </w:rPr>
      </w:pPr>
      <w:del w:id="389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lastRenderedPageBreak/>
          <w:delText>508 74 1 2 3 75 20 25 15 30 20</w:delText>
        </w:r>
      </w:del>
    </w:p>
    <w:p w14:paraId="672B0ABB" w14:textId="0E369BA4" w:rsidR="00F748CE" w:rsidRPr="00F748CE" w:rsidDel="00580A98" w:rsidRDefault="00F748CE" w:rsidP="00F748CE">
      <w:pPr>
        <w:spacing w:after="0"/>
        <w:rPr>
          <w:del w:id="3895" w:author="Sebring, Amanda J" w:date="2017-10-04T09:14:00Z"/>
          <w:rFonts w:ascii="Courier New" w:hAnsi="Courier New" w:cs="Courier New"/>
          <w:sz w:val="24"/>
          <w:szCs w:val="24"/>
        </w:rPr>
      </w:pPr>
      <w:del w:id="3896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508 75 1 2 3 76 30 30 20 35 20</w:delText>
        </w:r>
      </w:del>
    </w:p>
    <w:p w14:paraId="794798FF" w14:textId="1E612989" w:rsidR="00F748CE" w:rsidRPr="00F748CE" w:rsidDel="00580A98" w:rsidRDefault="00F748CE" w:rsidP="00F748CE">
      <w:pPr>
        <w:spacing w:after="0"/>
        <w:rPr>
          <w:del w:id="3897" w:author="Sebring, Amanda J" w:date="2017-10-04T09:14:00Z"/>
          <w:rFonts w:ascii="Courier New" w:hAnsi="Courier New" w:cs="Courier New"/>
          <w:sz w:val="24"/>
          <w:szCs w:val="24"/>
        </w:rPr>
      </w:pPr>
      <w:del w:id="3898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508 77 1 2 3 77 35 30 30 40 40</w:delText>
        </w:r>
      </w:del>
    </w:p>
    <w:p w14:paraId="4AC57283" w14:textId="151C38A9" w:rsidR="00F748CE" w:rsidRPr="00F748CE" w:rsidDel="00580A98" w:rsidRDefault="00F748CE" w:rsidP="00F748CE">
      <w:pPr>
        <w:spacing w:after="0"/>
        <w:rPr>
          <w:del w:id="3899" w:author="Sebring, Amanda J" w:date="2017-10-04T09:14:00Z"/>
          <w:rFonts w:ascii="Courier New" w:hAnsi="Courier New" w:cs="Courier New"/>
          <w:sz w:val="24"/>
          <w:szCs w:val="24"/>
        </w:rPr>
      </w:pPr>
      <w:del w:id="3900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508 78 1 2 3 78 40 30 30 20 20</w:delText>
        </w:r>
      </w:del>
    </w:p>
    <w:p w14:paraId="13C6D972" w14:textId="4E709687" w:rsidR="00F748CE" w:rsidRPr="00F748CE" w:rsidDel="00580A98" w:rsidRDefault="00F748CE" w:rsidP="00F748CE">
      <w:pPr>
        <w:spacing w:after="0"/>
        <w:rPr>
          <w:del w:id="3901" w:author="Sebring, Amanda J" w:date="2017-10-04T09:14:00Z"/>
          <w:rFonts w:ascii="Courier New" w:hAnsi="Courier New" w:cs="Courier New"/>
          <w:sz w:val="24"/>
          <w:szCs w:val="24"/>
        </w:rPr>
      </w:pPr>
      <w:del w:id="3902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508 79 1 2 3 79 25 25 30 45 20</w:delText>
        </w:r>
      </w:del>
    </w:p>
    <w:p w14:paraId="4E909353" w14:textId="7DADC103" w:rsidR="00F748CE" w:rsidRPr="00F748CE" w:rsidDel="00580A98" w:rsidRDefault="00F748CE" w:rsidP="00F748CE">
      <w:pPr>
        <w:spacing w:after="0"/>
        <w:rPr>
          <w:del w:id="3903" w:author="Sebring, Amanda J" w:date="2017-10-04T09:14:00Z"/>
          <w:rFonts w:ascii="Courier New" w:hAnsi="Courier New" w:cs="Courier New"/>
          <w:sz w:val="24"/>
          <w:szCs w:val="24"/>
        </w:rPr>
      </w:pPr>
      <w:del w:id="3904" w:author="Sebring, Amanda J" w:date="2017-10-04T09:14:00Z">
        <w:r w:rsidRPr="00F748CE" w:rsidDel="00580A98">
          <w:rPr>
            <w:rFonts w:ascii="Courier New" w:hAnsi="Courier New" w:cs="Courier New"/>
            <w:sz w:val="24"/>
            <w:szCs w:val="24"/>
          </w:rPr>
          <w:delText>508 80 1 2 3 80 35 25 15 35 15</w:delText>
        </w:r>
      </w:del>
    </w:p>
    <w:p w14:paraId="164FDF5F" w14:textId="61FC1EBC" w:rsidR="00065963" w:rsidRPr="00065963" w:rsidDel="00580A98" w:rsidRDefault="00065963" w:rsidP="00065963">
      <w:pPr>
        <w:spacing w:after="0"/>
        <w:rPr>
          <w:del w:id="3905" w:author="Sebring, Amanda J" w:date="2017-10-04T09:14:00Z"/>
          <w:rFonts w:ascii="Courier New" w:hAnsi="Courier New" w:cs="Courier New"/>
          <w:sz w:val="24"/>
          <w:szCs w:val="24"/>
        </w:rPr>
      </w:pPr>
      <w:del w:id="39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509 00 1 0 0 00 85 25 20 85 60</w:delText>
        </w:r>
      </w:del>
    </w:p>
    <w:p w14:paraId="1138FC82" w14:textId="68B847DE" w:rsidR="00065963" w:rsidRPr="00065963" w:rsidDel="00580A98" w:rsidRDefault="00065963" w:rsidP="00065963">
      <w:pPr>
        <w:spacing w:after="0"/>
        <w:rPr>
          <w:del w:id="3907" w:author="Sebring, Amanda J" w:date="2017-10-04T09:14:00Z"/>
          <w:rFonts w:ascii="Courier New" w:hAnsi="Courier New" w:cs="Courier New"/>
          <w:sz w:val="24"/>
          <w:szCs w:val="24"/>
        </w:rPr>
      </w:pPr>
      <w:del w:id="39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509 02 1 1 1 01 80 60 75 50 20</w:delText>
        </w:r>
      </w:del>
    </w:p>
    <w:p w14:paraId="523BB528" w14:textId="1426E9CB" w:rsidR="00065963" w:rsidRPr="00065963" w:rsidDel="00580A98" w:rsidRDefault="00065963" w:rsidP="00065963">
      <w:pPr>
        <w:spacing w:after="0"/>
        <w:rPr>
          <w:del w:id="3909" w:author="Sebring, Amanda J" w:date="2017-10-04T09:14:00Z"/>
          <w:rFonts w:ascii="Courier New" w:hAnsi="Courier New" w:cs="Courier New"/>
          <w:sz w:val="24"/>
          <w:szCs w:val="24"/>
        </w:rPr>
      </w:pPr>
      <w:del w:id="39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509 04 1 1 1 02 20 15 20 35 10</w:delText>
        </w:r>
      </w:del>
    </w:p>
    <w:p w14:paraId="57A1A6A2" w14:textId="42844C0C" w:rsidR="00065963" w:rsidRPr="00065963" w:rsidDel="00580A98" w:rsidRDefault="00065963" w:rsidP="00065963">
      <w:pPr>
        <w:spacing w:after="0"/>
        <w:rPr>
          <w:del w:id="3911" w:author="Sebring, Amanda J" w:date="2017-10-04T09:14:00Z"/>
          <w:rFonts w:ascii="Courier New" w:hAnsi="Courier New" w:cs="Courier New"/>
          <w:sz w:val="24"/>
          <w:szCs w:val="24"/>
        </w:rPr>
      </w:pPr>
      <w:del w:id="39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509 09 1 1 1 03 75 70 75 85 20</w:delText>
        </w:r>
      </w:del>
    </w:p>
    <w:p w14:paraId="6F826C4A" w14:textId="34DCED8C" w:rsidR="00065963" w:rsidRPr="00065963" w:rsidDel="00580A98" w:rsidRDefault="00065963" w:rsidP="00065963">
      <w:pPr>
        <w:spacing w:after="0"/>
        <w:rPr>
          <w:del w:id="3913" w:author="Sebring, Amanda J" w:date="2017-10-04T09:14:00Z"/>
          <w:rFonts w:ascii="Courier New" w:hAnsi="Courier New" w:cs="Courier New"/>
          <w:sz w:val="24"/>
          <w:szCs w:val="24"/>
        </w:rPr>
      </w:pPr>
      <w:del w:id="39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509 11 1 1 1 04 65 85 80 70 40</w:delText>
        </w:r>
      </w:del>
    </w:p>
    <w:p w14:paraId="7981521C" w14:textId="6B6FBCAA" w:rsidR="00065963" w:rsidRPr="00065963" w:rsidDel="00580A98" w:rsidRDefault="00065963" w:rsidP="00065963">
      <w:pPr>
        <w:spacing w:after="0"/>
        <w:rPr>
          <w:del w:id="3915" w:author="Sebring, Amanda J" w:date="2017-10-04T09:14:00Z"/>
          <w:rFonts w:ascii="Courier New" w:hAnsi="Courier New" w:cs="Courier New"/>
          <w:sz w:val="24"/>
          <w:szCs w:val="24"/>
        </w:rPr>
      </w:pPr>
      <w:del w:id="39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509 22 1 1 1 05 10 35 15 25 15</w:delText>
        </w:r>
      </w:del>
    </w:p>
    <w:p w14:paraId="7137E67E" w14:textId="45A639CB" w:rsidR="00065963" w:rsidRPr="00065963" w:rsidDel="00580A98" w:rsidRDefault="00065963" w:rsidP="00065963">
      <w:pPr>
        <w:spacing w:after="0"/>
        <w:rPr>
          <w:del w:id="3917" w:author="Sebring, Amanda J" w:date="2017-10-04T09:14:00Z"/>
          <w:rFonts w:ascii="Courier New" w:hAnsi="Courier New" w:cs="Courier New"/>
          <w:sz w:val="24"/>
          <w:szCs w:val="24"/>
        </w:rPr>
      </w:pPr>
      <w:del w:id="39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509 39 1 1 1 06 80 70 75 85 80</w:delText>
        </w:r>
      </w:del>
    </w:p>
    <w:p w14:paraId="08926663" w14:textId="5526F8DC" w:rsidR="00065963" w:rsidRPr="00065963" w:rsidDel="00580A98" w:rsidRDefault="00065963" w:rsidP="00065963">
      <w:pPr>
        <w:spacing w:after="0"/>
        <w:rPr>
          <w:del w:id="3919" w:author="Sebring, Amanda J" w:date="2017-10-04T09:14:00Z"/>
          <w:rFonts w:ascii="Courier New" w:hAnsi="Courier New" w:cs="Courier New"/>
          <w:sz w:val="24"/>
          <w:szCs w:val="24"/>
        </w:rPr>
      </w:pPr>
      <w:del w:id="39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509 40 1 1 1 07 20 15 15 65 15</w:delText>
        </w:r>
      </w:del>
    </w:p>
    <w:p w14:paraId="736EAC1E" w14:textId="73E128D7" w:rsidR="00065963" w:rsidRPr="00065963" w:rsidDel="00580A98" w:rsidRDefault="00065963" w:rsidP="00065963">
      <w:pPr>
        <w:spacing w:after="0"/>
        <w:rPr>
          <w:del w:id="3921" w:author="Sebring, Amanda J" w:date="2017-10-04T09:14:00Z"/>
          <w:rFonts w:ascii="Courier New" w:hAnsi="Courier New" w:cs="Courier New"/>
          <w:sz w:val="24"/>
          <w:szCs w:val="24"/>
        </w:rPr>
      </w:pPr>
      <w:del w:id="39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509 46 1 1 1 08 20 75 40 50 60</w:delText>
        </w:r>
      </w:del>
    </w:p>
    <w:p w14:paraId="77CDF807" w14:textId="6311273A" w:rsidR="00065963" w:rsidRPr="00065963" w:rsidDel="00580A98" w:rsidRDefault="00065963" w:rsidP="00065963">
      <w:pPr>
        <w:spacing w:after="0"/>
        <w:rPr>
          <w:del w:id="3923" w:author="Sebring, Amanda J" w:date="2017-10-04T09:14:00Z"/>
          <w:rFonts w:ascii="Courier New" w:hAnsi="Courier New" w:cs="Courier New"/>
          <w:sz w:val="24"/>
          <w:szCs w:val="24"/>
        </w:rPr>
      </w:pPr>
      <w:del w:id="39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509 13 1 1 1 09 75 15 75 35 25</w:delText>
        </w:r>
      </w:del>
    </w:p>
    <w:p w14:paraId="33B10B92" w14:textId="3000BA79" w:rsidR="00065963" w:rsidRPr="00065963" w:rsidDel="00580A98" w:rsidRDefault="00065963" w:rsidP="00065963">
      <w:pPr>
        <w:spacing w:after="0"/>
        <w:rPr>
          <w:del w:id="3925" w:author="Sebring, Amanda J" w:date="2017-10-04T09:14:00Z"/>
          <w:rFonts w:ascii="Courier New" w:hAnsi="Courier New" w:cs="Courier New"/>
          <w:sz w:val="24"/>
          <w:szCs w:val="24"/>
        </w:rPr>
      </w:pPr>
      <w:del w:id="39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509 76 1 1 1 10 40 15 20 20 15</w:delText>
        </w:r>
      </w:del>
    </w:p>
    <w:p w14:paraId="2A15B097" w14:textId="0C6AB59E" w:rsidR="00065963" w:rsidRPr="00065963" w:rsidDel="00580A98" w:rsidRDefault="00065963" w:rsidP="00065963">
      <w:pPr>
        <w:spacing w:after="0"/>
        <w:rPr>
          <w:del w:id="3927" w:author="Sebring, Amanda J" w:date="2017-10-04T09:14:00Z"/>
          <w:rFonts w:ascii="Courier New" w:hAnsi="Courier New" w:cs="Courier New"/>
          <w:sz w:val="24"/>
          <w:szCs w:val="24"/>
        </w:rPr>
      </w:pPr>
      <w:del w:id="39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509 43 1 1 1 11 15 50 15 25 10</w:delText>
        </w:r>
      </w:del>
    </w:p>
    <w:p w14:paraId="1D244E73" w14:textId="6DD539A7" w:rsidR="00065963" w:rsidRPr="00065963" w:rsidDel="00580A98" w:rsidRDefault="00065963" w:rsidP="00065963">
      <w:pPr>
        <w:spacing w:after="0"/>
        <w:rPr>
          <w:del w:id="3929" w:author="Sebring, Amanda J" w:date="2017-10-04T09:14:00Z"/>
          <w:rFonts w:ascii="Courier New" w:hAnsi="Courier New" w:cs="Courier New"/>
          <w:sz w:val="24"/>
          <w:szCs w:val="24"/>
        </w:rPr>
      </w:pPr>
      <w:del w:id="39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509 54 1 1 1 12 75 35 75 80 60</w:delText>
        </w:r>
      </w:del>
    </w:p>
    <w:p w14:paraId="14E25118" w14:textId="471CDCE7" w:rsidR="00065963" w:rsidRPr="00065963" w:rsidDel="00580A98" w:rsidRDefault="00065963" w:rsidP="00065963">
      <w:pPr>
        <w:spacing w:after="0"/>
        <w:rPr>
          <w:del w:id="3931" w:author="Sebring, Amanda J" w:date="2017-10-04T09:14:00Z"/>
          <w:rFonts w:ascii="Courier New" w:hAnsi="Courier New" w:cs="Courier New"/>
          <w:sz w:val="24"/>
          <w:szCs w:val="24"/>
        </w:rPr>
      </w:pPr>
      <w:del w:id="39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509 01 1 1 1 13 20 70 20 60 15</w:delText>
        </w:r>
      </w:del>
    </w:p>
    <w:p w14:paraId="494DCBDA" w14:textId="4F187BCB" w:rsidR="00065963" w:rsidRPr="00065963" w:rsidDel="00580A98" w:rsidRDefault="00065963" w:rsidP="00065963">
      <w:pPr>
        <w:spacing w:after="0"/>
        <w:rPr>
          <w:del w:id="3933" w:author="Sebring, Amanda J" w:date="2017-10-04T09:14:00Z"/>
          <w:rFonts w:ascii="Courier New" w:hAnsi="Courier New" w:cs="Courier New"/>
          <w:sz w:val="24"/>
          <w:szCs w:val="24"/>
        </w:rPr>
      </w:pPr>
      <w:del w:id="39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509 07 1 1 1 14 70 80 35 75 20</w:delText>
        </w:r>
      </w:del>
    </w:p>
    <w:p w14:paraId="489244A2" w14:textId="5B262D60" w:rsidR="00065963" w:rsidRPr="00065963" w:rsidDel="00580A98" w:rsidRDefault="00065963" w:rsidP="00065963">
      <w:pPr>
        <w:spacing w:after="0"/>
        <w:rPr>
          <w:del w:id="3935" w:author="Sebring, Amanda J" w:date="2017-10-04T09:14:00Z"/>
          <w:rFonts w:ascii="Courier New" w:hAnsi="Courier New" w:cs="Courier New"/>
          <w:sz w:val="24"/>
          <w:szCs w:val="24"/>
        </w:rPr>
      </w:pPr>
      <w:del w:id="39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509 14 1 1 1 15 75 80 80 85 20</w:delText>
        </w:r>
      </w:del>
    </w:p>
    <w:p w14:paraId="2E5FDDE8" w14:textId="52B158F2" w:rsidR="00065963" w:rsidRPr="00065963" w:rsidDel="00580A98" w:rsidRDefault="00065963" w:rsidP="00065963">
      <w:pPr>
        <w:spacing w:after="0"/>
        <w:rPr>
          <w:del w:id="3937" w:author="Sebring, Amanda J" w:date="2017-10-04T09:14:00Z"/>
          <w:rFonts w:ascii="Courier New" w:hAnsi="Courier New" w:cs="Courier New"/>
          <w:sz w:val="24"/>
          <w:szCs w:val="24"/>
        </w:rPr>
      </w:pPr>
      <w:del w:id="39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509 30 1 1 1 16 50 75 30 30 15</w:delText>
        </w:r>
      </w:del>
    </w:p>
    <w:p w14:paraId="2ED0EC11" w14:textId="488E29E8" w:rsidR="00065963" w:rsidRPr="00065963" w:rsidDel="00580A98" w:rsidRDefault="00065963" w:rsidP="00065963">
      <w:pPr>
        <w:spacing w:after="0"/>
        <w:rPr>
          <w:del w:id="3939" w:author="Sebring, Amanda J" w:date="2017-10-04T09:14:00Z"/>
          <w:rFonts w:ascii="Courier New" w:hAnsi="Courier New" w:cs="Courier New"/>
          <w:sz w:val="24"/>
          <w:szCs w:val="24"/>
        </w:rPr>
      </w:pPr>
      <w:del w:id="39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509 37 1 1 1 17 30 80 40 20 15</w:delText>
        </w:r>
      </w:del>
    </w:p>
    <w:p w14:paraId="1FFD1966" w14:textId="27CC5E88" w:rsidR="00065963" w:rsidRPr="00065963" w:rsidDel="00580A98" w:rsidRDefault="00065963" w:rsidP="00065963">
      <w:pPr>
        <w:spacing w:after="0"/>
        <w:rPr>
          <w:del w:id="3941" w:author="Sebring, Amanda J" w:date="2017-10-04T09:14:00Z"/>
          <w:rFonts w:ascii="Courier New" w:hAnsi="Courier New" w:cs="Courier New"/>
          <w:sz w:val="24"/>
          <w:szCs w:val="24"/>
        </w:rPr>
      </w:pPr>
      <w:del w:id="39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509 50 1 1 1 18 75 20 75 55 70</w:delText>
        </w:r>
      </w:del>
    </w:p>
    <w:p w14:paraId="4BC433FF" w14:textId="26CC6AD0" w:rsidR="00065963" w:rsidRPr="00065963" w:rsidDel="00580A98" w:rsidRDefault="00065963" w:rsidP="00065963">
      <w:pPr>
        <w:spacing w:after="0"/>
        <w:rPr>
          <w:del w:id="3943" w:author="Sebring, Amanda J" w:date="2017-10-04T09:14:00Z"/>
          <w:rFonts w:ascii="Courier New" w:hAnsi="Courier New" w:cs="Courier New"/>
          <w:sz w:val="24"/>
          <w:szCs w:val="24"/>
        </w:rPr>
      </w:pPr>
      <w:del w:id="39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509 52 1 1 1 19 70 30 50 40 15</w:delText>
        </w:r>
      </w:del>
    </w:p>
    <w:p w14:paraId="410BA497" w14:textId="75C51830" w:rsidR="00065963" w:rsidRPr="00065963" w:rsidDel="00580A98" w:rsidRDefault="00065963" w:rsidP="00065963">
      <w:pPr>
        <w:spacing w:after="0"/>
        <w:rPr>
          <w:del w:id="3945" w:author="Sebring, Amanda J" w:date="2017-10-04T09:14:00Z"/>
          <w:rFonts w:ascii="Courier New" w:hAnsi="Courier New" w:cs="Courier New"/>
          <w:sz w:val="24"/>
          <w:szCs w:val="24"/>
        </w:rPr>
      </w:pPr>
      <w:del w:id="39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509 65 1 1 1 20 15 15 25 55 15</w:delText>
        </w:r>
      </w:del>
    </w:p>
    <w:p w14:paraId="76B5FE5B" w14:textId="51088378" w:rsidR="00065963" w:rsidRPr="00065963" w:rsidDel="00580A98" w:rsidRDefault="00065963" w:rsidP="00065963">
      <w:pPr>
        <w:spacing w:after="0"/>
        <w:rPr>
          <w:del w:id="3947" w:author="Sebring, Amanda J" w:date="2017-10-04T09:14:00Z"/>
          <w:rFonts w:ascii="Courier New" w:hAnsi="Courier New" w:cs="Courier New"/>
          <w:sz w:val="24"/>
          <w:szCs w:val="24"/>
        </w:rPr>
      </w:pPr>
      <w:del w:id="39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509 70 1 1 1 21 80 85 75 80 70</w:delText>
        </w:r>
      </w:del>
    </w:p>
    <w:p w14:paraId="3EEBF088" w14:textId="2DF5D444" w:rsidR="00065963" w:rsidRPr="00065963" w:rsidDel="00580A98" w:rsidRDefault="00065963" w:rsidP="00065963">
      <w:pPr>
        <w:spacing w:after="0"/>
        <w:rPr>
          <w:del w:id="3949" w:author="Sebring, Amanda J" w:date="2017-10-04T09:14:00Z"/>
          <w:rFonts w:ascii="Courier New" w:hAnsi="Courier New" w:cs="Courier New"/>
          <w:sz w:val="24"/>
          <w:szCs w:val="24"/>
        </w:rPr>
      </w:pPr>
      <w:del w:id="39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509 38 1 1 1 22 60 20 70 75 55</w:delText>
        </w:r>
      </w:del>
    </w:p>
    <w:p w14:paraId="7C775477" w14:textId="1AD4BB14" w:rsidR="00065963" w:rsidRPr="00065963" w:rsidDel="00580A98" w:rsidRDefault="00065963" w:rsidP="00065963">
      <w:pPr>
        <w:spacing w:after="0"/>
        <w:rPr>
          <w:del w:id="3951" w:author="Sebring, Amanda J" w:date="2017-10-04T09:14:00Z"/>
          <w:rFonts w:ascii="Courier New" w:hAnsi="Courier New" w:cs="Courier New"/>
          <w:sz w:val="24"/>
          <w:szCs w:val="24"/>
        </w:rPr>
      </w:pPr>
      <w:del w:id="39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509 42 1 1 1 23 75 25 75 80 20</w:delText>
        </w:r>
      </w:del>
    </w:p>
    <w:p w14:paraId="08F048E1" w14:textId="6C2D3BDA" w:rsidR="00065963" w:rsidRPr="00065963" w:rsidDel="00580A98" w:rsidRDefault="00065963" w:rsidP="00065963">
      <w:pPr>
        <w:spacing w:after="0"/>
        <w:rPr>
          <w:del w:id="3953" w:author="Sebring, Amanda J" w:date="2017-10-04T09:14:00Z"/>
          <w:rFonts w:ascii="Courier New" w:hAnsi="Courier New" w:cs="Courier New"/>
          <w:sz w:val="24"/>
          <w:szCs w:val="24"/>
        </w:rPr>
      </w:pPr>
      <w:del w:id="39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509 03 1 1 1 24 85 85 80 85 15</w:delText>
        </w:r>
      </w:del>
    </w:p>
    <w:p w14:paraId="052885BB" w14:textId="18B4E8FF" w:rsidR="00065963" w:rsidRPr="00065963" w:rsidDel="00580A98" w:rsidRDefault="00065963" w:rsidP="00065963">
      <w:pPr>
        <w:spacing w:after="0"/>
        <w:rPr>
          <w:del w:id="3955" w:author="Sebring, Amanda J" w:date="2017-10-04T09:14:00Z"/>
          <w:rFonts w:ascii="Courier New" w:hAnsi="Courier New" w:cs="Courier New"/>
          <w:sz w:val="24"/>
          <w:szCs w:val="24"/>
        </w:rPr>
      </w:pPr>
      <w:del w:id="39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509 05 1 1 1 25 45 80 50 80 15</w:delText>
        </w:r>
      </w:del>
    </w:p>
    <w:p w14:paraId="7E9F0DED" w14:textId="35DBCFCF" w:rsidR="00065963" w:rsidRPr="00065963" w:rsidDel="00580A98" w:rsidRDefault="00065963" w:rsidP="00065963">
      <w:pPr>
        <w:spacing w:after="0"/>
        <w:rPr>
          <w:del w:id="3957" w:author="Sebring, Amanda J" w:date="2017-10-04T09:14:00Z"/>
          <w:rFonts w:ascii="Courier New" w:hAnsi="Courier New" w:cs="Courier New"/>
          <w:sz w:val="24"/>
          <w:szCs w:val="24"/>
        </w:rPr>
      </w:pPr>
      <w:del w:id="39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509 06 1 1 1 26 80 20 60 80 15</w:delText>
        </w:r>
      </w:del>
    </w:p>
    <w:p w14:paraId="36E649BD" w14:textId="7E758754" w:rsidR="00065963" w:rsidRPr="00065963" w:rsidDel="00580A98" w:rsidRDefault="00065963" w:rsidP="00065963">
      <w:pPr>
        <w:spacing w:after="0"/>
        <w:rPr>
          <w:del w:id="3959" w:author="Sebring, Amanda J" w:date="2017-10-04T09:14:00Z"/>
          <w:rFonts w:ascii="Courier New" w:hAnsi="Courier New" w:cs="Courier New"/>
          <w:sz w:val="24"/>
          <w:szCs w:val="24"/>
        </w:rPr>
      </w:pPr>
      <w:del w:id="39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509 08 1 1 1 27 20 50 15 25 15</w:delText>
        </w:r>
      </w:del>
    </w:p>
    <w:p w14:paraId="3BA7AF40" w14:textId="078A42F1" w:rsidR="00065963" w:rsidRPr="00065963" w:rsidDel="00580A98" w:rsidRDefault="00065963" w:rsidP="00065963">
      <w:pPr>
        <w:spacing w:after="0"/>
        <w:rPr>
          <w:del w:id="3961" w:author="Sebring, Amanda J" w:date="2017-10-04T09:14:00Z"/>
          <w:rFonts w:ascii="Courier New" w:hAnsi="Courier New" w:cs="Courier New"/>
          <w:sz w:val="24"/>
          <w:szCs w:val="24"/>
        </w:rPr>
      </w:pPr>
      <w:del w:id="39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509 10 1 1 1 28 80 85 75 85 25</w:delText>
        </w:r>
      </w:del>
    </w:p>
    <w:p w14:paraId="2AFB110E" w14:textId="781491D5" w:rsidR="00065963" w:rsidRPr="00065963" w:rsidDel="00580A98" w:rsidRDefault="00065963" w:rsidP="00065963">
      <w:pPr>
        <w:spacing w:after="0"/>
        <w:rPr>
          <w:del w:id="3963" w:author="Sebring, Amanda J" w:date="2017-10-04T09:14:00Z"/>
          <w:rFonts w:ascii="Courier New" w:hAnsi="Courier New" w:cs="Courier New"/>
          <w:sz w:val="24"/>
          <w:szCs w:val="24"/>
        </w:rPr>
      </w:pPr>
      <w:del w:id="39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509 12 1 1 1 29 75 60 15 30 10</w:delText>
        </w:r>
      </w:del>
    </w:p>
    <w:p w14:paraId="7CCA01A7" w14:textId="48DD3CA8" w:rsidR="00065963" w:rsidRPr="00065963" w:rsidDel="00580A98" w:rsidRDefault="00065963" w:rsidP="00065963">
      <w:pPr>
        <w:spacing w:after="0"/>
        <w:rPr>
          <w:del w:id="3965" w:author="Sebring, Amanda J" w:date="2017-10-04T09:14:00Z"/>
          <w:rFonts w:ascii="Courier New" w:hAnsi="Courier New" w:cs="Courier New"/>
          <w:sz w:val="24"/>
          <w:szCs w:val="24"/>
        </w:rPr>
      </w:pPr>
      <w:del w:id="39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509 15 1 1 1 30 75 70 75 85 15</w:delText>
        </w:r>
      </w:del>
    </w:p>
    <w:p w14:paraId="6CAE4D04" w14:textId="6A5E7824" w:rsidR="00065963" w:rsidRPr="00065963" w:rsidDel="00580A98" w:rsidRDefault="00065963" w:rsidP="00065963">
      <w:pPr>
        <w:spacing w:after="0"/>
        <w:rPr>
          <w:del w:id="3967" w:author="Sebring, Amanda J" w:date="2017-10-04T09:14:00Z"/>
          <w:rFonts w:ascii="Courier New" w:hAnsi="Courier New" w:cs="Courier New"/>
          <w:sz w:val="24"/>
          <w:szCs w:val="24"/>
        </w:rPr>
      </w:pPr>
      <w:del w:id="39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509 16 1 1 1 31 15 10 15 30 10</w:delText>
        </w:r>
      </w:del>
    </w:p>
    <w:p w14:paraId="75CD7B46" w14:textId="739A4694" w:rsidR="00065963" w:rsidRPr="00065963" w:rsidDel="00580A98" w:rsidRDefault="00065963" w:rsidP="00065963">
      <w:pPr>
        <w:spacing w:after="0"/>
        <w:rPr>
          <w:del w:id="3969" w:author="Sebring, Amanda J" w:date="2017-10-04T09:14:00Z"/>
          <w:rFonts w:ascii="Courier New" w:hAnsi="Courier New" w:cs="Courier New"/>
          <w:sz w:val="24"/>
          <w:szCs w:val="24"/>
        </w:rPr>
      </w:pPr>
      <w:del w:id="39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509 17 1 1 1 32 75 50 45 40 15</w:delText>
        </w:r>
      </w:del>
    </w:p>
    <w:p w14:paraId="66FF3120" w14:textId="139BA916" w:rsidR="00065963" w:rsidRPr="00065963" w:rsidDel="00580A98" w:rsidRDefault="00065963" w:rsidP="00065963">
      <w:pPr>
        <w:spacing w:after="0"/>
        <w:rPr>
          <w:del w:id="3971" w:author="Sebring, Amanda J" w:date="2017-10-04T09:14:00Z"/>
          <w:rFonts w:ascii="Courier New" w:hAnsi="Courier New" w:cs="Courier New"/>
          <w:sz w:val="24"/>
          <w:szCs w:val="24"/>
        </w:rPr>
      </w:pPr>
      <w:del w:id="39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509 18 1 1 1 33 15 10 15 15 10</w:delText>
        </w:r>
      </w:del>
    </w:p>
    <w:p w14:paraId="670C8CD6" w14:textId="27AA9827" w:rsidR="00065963" w:rsidRPr="00065963" w:rsidDel="00580A98" w:rsidRDefault="00065963" w:rsidP="00065963">
      <w:pPr>
        <w:spacing w:after="0"/>
        <w:rPr>
          <w:del w:id="3973" w:author="Sebring, Amanda J" w:date="2017-10-04T09:14:00Z"/>
          <w:rFonts w:ascii="Courier New" w:hAnsi="Courier New" w:cs="Courier New"/>
          <w:sz w:val="24"/>
          <w:szCs w:val="24"/>
        </w:rPr>
      </w:pPr>
      <w:del w:id="39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509 19 1 1 1 34 70 85 60 40 80</w:delText>
        </w:r>
      </w:del>
    </w:p>
    <w:p w14:paraId="6783E361" w14:textId="3228D18B" w:rsidR="00065963" w:rsidRPr="00065963" w:rsidDel="00580A98" w:rsidRDefault="00065963" w:rsidP="00065963">
      <w:pPr>
        <w:spacing w:after="0"/>
        <w:rPr>
          <w:del w:id="3975" w:author="Sebring, Amanda J" w:date="2017-10-04T09:14:00Z"/>
          <w:rFonts w:ascii="Courier New" w:hAnsi="Courier New" w:cs="Courier New"/>
          <w:sz w:val="24"/>
          <w:szCs w:val="24"/>
        </w:rPr>
      </w:pPr>
      <w:del w:id="39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509 20 1 1 1 35 15 60 20 30 10</w:delText>
        </w:r>
      </w:del>
    </w:p>
    <w:p w14:paraId="49B6E0D2" w14:textId="68695096" w:rsidR="00065963" w:rsidRPr="00065963" w:rsidDel="00580A98" w:rsidRDefault="00065963" w:rsidP="00065963">
      <w:pPr>
        <w:spacing w:after="0"/>
        <w:rPr>
          <w:del w:id="3977" w:author="Sebring, Amanda J" w:date="2017-10-04T09:14:00Z"/>
          <w:rFonts w:ascii="Courier New" w:hAnsi="Courier New" w:cs="Courier New"/>
          <w:sz w:val="24"/>
          <w:szCs w:val="24"/>
        </w:rPr>
      </w:pPr>
      <w:del w:id="39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509 21 1 1 1 36 15 75 35 20 65</w:delText>
        </w:r>
      </w:del>
    </w:p>
    <w:p w14:paraId="07DBB74D" w14:textId="231DC069" w:rsidR="00065963" w:rsidRPr="00065963" w:rsidDel="00580A98" w:rsidRDefault="00065963" w:rsidP="00065963">
      <w:pPr>
        <w:spacing w:after="0"/>
        <w:rPr>
          <w:del w:id="3979" w:author="Sebring, Amanda J" w:date="2017-10-04T09:14:00Z"/>
          <w:rFonts w:ascii="Courier New" w:hAnsi="Courier New" w:cs="Courier New"/>
          <w:sz w:val="24"/>
          <w:szCs w:val="24"/>
        </w:rPr>
      </w:pPr>
      <w:del w:id="39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509 23 1 1 1 37 85 80 75 80 30</w:delText>
        </w:r>
      </w:del>
    </w:p>
    <w:p w14:paraId="1313C4BD" w14:textId="79AC4ECA" w:rsidR="00065963" w:rsidRPr="00065963" w:rsidDel="00580A98" w:rsidRDefault="00065963" w:rsidP="00065963">
      <w:pPr>
        <w:spacing w:after="0"/>
        <w:rPr>
          <w:del w:id="3981" w:author="Sebring, Amanda J" w:date="2017-10-04T09:14:00Z"/>
          <w:rFonts w:ascii="Courier New" w:hAnsi="Courier New" w:cs="Courier New"/>
          <w:sz w:val="24"/>
          <w:szCs w:val="24"/>
        </w:rPr>
      </w:pPr>
      <w:del w:id="39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lastRenderedPageBreak/>
          <w:delText>509 24 1 1 1 38 60 70 20 50 15</w:delText>
        </w:r>
      </w:del>
    </w:p>
    <w:p w14:paraId="786F503D" w14:textId="52834312" w:rsidR="00065963" w:rsidRPr="00065963" w:rsidDel="00580A98" w:rsidRDefault="00065963" w:rsidP="00065963">
      <w:pPr>
        <w:spacing w:after="0"/>
        <w:rPr>
          <w:del w:id="3983" w:author="Sebring, Amanda J" w:date="2017-10-04T09:14:00Z"/>
          <w:rFonts w:ascii="Courier New" w:hAnsi="Courier New" w:cs="Courier New"/>
          <w:sz w:val="24"/>
          <w:szCs w:val="24"/>
        </w:rPr>
      </w:pPr>
      <w:del w:id="39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509 25 1 1 1 39 30 15 45 80 30</w:delText>
        </w:r>
      </w:del>
    </w:p>
    <w:p w14:paraId="61661C3C" w14:textId="6E8860F7" w:rsidR="00065963" w:rsidRPr="00065963" w:rsidDel="00580A98" w:rsidRDefault="00065963" w:rsidP="00065963">
      <w:pPr>
        <w:spacing w:after="0"/>
        <w:rPr>
          <w:del w:id="3985" w:author="Sebring, Amanda J" w:date="2017-10-04T09:14:00Z"/>
          <w:rFonts w:ascii="Courier New" w:hAnsi="Courier New" w:cs="Courier New"/>
          <w:sz w:val="24"/>
          <w:szCs w:val="24"/>
        </w:rPr>
      </w:pPr>
      <w:del w:id="39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509 26 1 1 1 40 10 70 15 15 10</w:delText>
        </w:r>
      </w:del>
    </w:p>
    <w:p w14:paraId="25560F2D" w14:textId="00457F10" w:rsidR="00065963" w:rsidRPr="00065963" w:rsidDel="00580A98" w:rsidRDefault="00065963" w:rsidP="00065963">
      <w:pPr>
        <w:spacing w:after="0"/>
        <w:rPr>
          <w:del w:id="3987" w:author="Sebring, Amanda J" w:date="2017-10-04T09:14:00Z"/>
          <w:rFonts w:ascii="Courier New" w:hAnsi="Courier New" w:cs="Courier New"/>
          <w:sz w:val="24"/>
          <w:szCs w:val="24"/>
        </w:rPr>
      </w:pPr>
      <w:del w:id="39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509 27 1 1 1 41 75 20 60 70 50</w:delText>
        </w:r>
      </w:del>
    </w:p>
    <w:p w14:paraId="719101F8" w14:textId="715BFA0C" w:rsidR="00065963" w:rsidRPr="00065963" w:rsidDel="00580A98" w:rsidRDefault="00065963" w:rsidP="00065963">
      <w:pPr>
        <w:spacing w:after="0"/>
        <w:rPr>
          <w:del w:id="3989" w:author="Sebring, Amanda J" w:date="2017-10-04T09:14:00Z"/>
          <w:rFonts w:ascii="Courier New" w:hAnsi="Courier New" w:cs="Courier New"/>
          <w:sz w:val="24"/>
          <w:szCs w:val="24"/>
        </w:rPr>
      </w:pPr>
      <w:del w:id="39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509 28 1 1 1 42 15 20 15 25 20</w:delText>
        </w:r>
      </w:del>
    </w:p>
    <w:p w14:paraId="63057204" w14:textId="0D57C34D" w:rsidR="00065963" w:rsidRPr="00065963" w:rsidDel="00580A98" w:rsidRDefault="00065963" w:rsidP="00065963">
      <w:pPr>
        <w:spacing w:after="0"/>
        <w:rPr>
          <w:del w:id="3991" w:author="Sebring, Amanda J" w:date="2017-10-04T09:14:00Z"/>
          <w:rFonts w:ascii="Courier New" w:hAnsi="Courier New" w:cs="Courier New"/>
          <w:sz w:val="24"/>
          <w:szCs w:val="24"/>
        </w:rPr>
      </w:pPr>
      <w:del w:id="39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509 29 1 1 1 43 75 50 70 65 55</w:delText>
        </w:r>
      </w:del>
    </w:p>
    <w:p w14:paraId="62F3E515" w14:textId="5131EAE9" w:rsidR="00065963" w:rsidRPr="00065963" w:rsidDel="00580A98" w:rsidRDefault="00065963" w:rsidP="00065963">
      <w:pPr>
        <w:spacing w:after="0"/>
        <w:rPr>
          <w:del w:id="3993" w:author="Sebring, Amanda J" w:date="2017-10-04T09:14:00Z"/>
          <w:rFonts w:ascii="Courier New" w:hAnsi="Courier New" w:cs="Courier New"/>
          <w:sz w:val="24"/>
          <w:szCs w:val="24"/>
        </w:rPr>
      </w:pPr>
      <w:del w:id="39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509 31 1 1 1 44 20 50 20 80 15</w:delText>
        </w:r>
      </w:del>
    </w:p>
    <w:p w14:paraId="41A84A78" w14:textId="4261D645" w:rsidR="00065963" w:rsidRPr="00065963" w:rsidDel="00580A98" w:rsidRDefault="00065963" w:rsidP="00065963">
      <w:pPr>
        <w:spacing w:after="0"/>
        <w:rPr>
          <w:del w:id="3995" w:author="Sebring, Amanda J" w:date="2017-10-04T09:14:00Z"/>
          <w:rFonts w:ascii="Courier New" w:hAnsi="Courier New" w:cs="Courier New"/>
          <w:sz w:val="24"/>
          <w:szCs w:val="24"/>
        </w:rPr>
      </w:pPr>
      <w:del w:id="39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509 32 1 1 1 45 15 15 40 20 15</w:delText>
        </w:r>
      </w:del>
    </w:p>
    <w:p w14:paraId="703DB063" w14:textId="69235097" w:rsidR="00065963" w:rsidRPr="00065963" w:rsidDel="00580A98" w:rsidRDefault="00065963" w:rsidP="00065963">
      <w:pPr>
        <w:spacing w:after="0"/>
        <w:rPr>
          <w:del w:id="3997" w:author="Sebring, Amanda J" w:date="2017-10-04T09:14:00Z"/>
          <w:rFonts w:ascii="Courier New" w:hAnsi="Courier New" w:cs="Courier New"/>
          <w:sz w:val="24"/>
          <w:szCs w:val="24"/>
        </w:rPr>
      </w:pPr>
      <w:del w:id="39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509 33 1 1 1 46 </w:delText>
        </w:r>
      </w:del>
    </w:p>
    <w:p w14:paraId="09A4BB28" w14:textId="0CCD9F5C" w:rsidR="00065963" w:rsidRPr="00065963" w:rsidDel="00580A98" w:rsidRDefault="00065963" w:rsidP="00065963">
      <w:pPr>
        <w:spacing w:after="0"/>
        <w:rPr>
          <w:del w:id="3999" w:author="Sebring, Amanda J" w:date="2017-10-04T09:14:00Z"/>
          <w:rFonts w:ascii="Courier New" w:hAnsi="Courier New" w:cs="Courier New"/>
          <w:sz w:val="24"/>
          <w:szCs w:val="24"/>
        </w:rPr>
      </w:pPr>
      <w:del w:id="40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509 34 1 1 1 47 85 85 75 80 55</w:delText>
        </w:r>
      </w:del>
    </w:p>
    <w:p w14:paraId="0FACA44F" w14:textId="6277E4C8" w:rsidR="00065963" w:rsidRPr="00065963" w:rsidDel="00580A98" w:rsidRDefault="00065963" w:rsidP="00065963">
      <w:pPr>
        <w:spacing w:after="0"/>
        <w:rPr>
          <w:del w:id="4001" w:author="Sebring, Amanda J" w:date="2017-10-04T09:14:00Z"/>
          <w:rFonts w:ascii="Courier New" w:hAnsi="Courier New" w:cs="Courier New"/>
          <w:sz w:val="24"/>
          <w:szCs w:val="24"/>
        </w:rPr>
      </w:pPr>
      <w:del w:id="40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509 35 1 1 1 48 70 65 70 40 15</w:delText>
        </w:r>
      </w:del>
    </w:p>
    <w:p w14:paraId="6D2815B5" w14:textId="459AB8F0" w:rsidR="00065963" w:rsidRPr="00065963" w:rsidDel="00580A98" w:rsidRDefault="00065963" w:rsidP="00065963">
      <w:pPr>
        <w:spacing w:after="0"/>
        <w:rPr>
          <w:del w:id="4003" w:author="Sebring, Amanda J" w:date="2017-10-04T09:14:00Z"/>
          <w:rFonts w:ascii="Courier New" w:hAnsi="Courier New" w:cs="Courier New"/>
          <w:sz w:val="24"/>
          <w:szCs w:val="24"/>
        </w:rPr>
      </w:pPr>
      <w:del w:id="40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509 36 1 1 1 49 65 75 50 60 15</w:delText>
        </w:r>
      </w:del>
    </w:p>
    <w:p w14:paraId="35D5A4A2" w14:textId="6108BB66" w:rsidR="00065963" w:rsidRPr="00065963" w:rsidDel="00580A98" w:rsidRDefault="00065963" w:rsidP="00065963">
      <w:pPr>
        <w:spacing w:after="0"/>
        <w:rPr>
          <w:del w:id="4005" w:author="Sebring, Amanda J" w:date="2017-10-04T09:14:00Z"/>
          <w:rFonts w:ascii="Courier New" w:hAnsi="Courier New" w:cs="Courier New"/>
          <w:sz w:val="24"/>
          <w:szCs w:val="24"/>
        </w:rPr>
      </w:pPr>
      <w:del w:id="40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509 41 1 1 1 50 30 80 50 70 15</w:delText>
        </w:r>
      </w:del>
    </w:p>
    <w:p w14:paraId="6019B9A2" w14:textId="0B87CC6A" w:rsidR="00065963" w:rsidRPr="00065963" w:rsidDel="00580A98" w:rsidRDefault="00065963" w:rsidP="00065963">
      <w:pPr>
        <w:spacing w:after="0"/>
        <w:rPr>
          <w:del w:id="4007" w:author="Sebring, Amanda J" w:date="2017-10-04T09:14:00Z"/>
          <w:rFonts w:ascii="Courier New" w:hAnsi="Courier New" w:cs="Courier New"/>
          <w:sz w:val="24"/>
          <w:szCs w:val="24"/>
        </w:rPr>
      </w:pPr>
      <w:del w:id="40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509 44 1 1 1 51 20 30 15 25 10</w:delText>
        </w:r>
      </w:del>
    </w:p>
    <w:p w14:paraId="55F37370" w14:textId="3660DD0C" w:rsidR="00065963" w:rsidRPr="00065963" w:rsidDel="00580A98" w:rsidRDefault="00065963" w:rsidP="00065963">
      <w:pPr>
        <w:spacing w:after="0"/>
        <w:rPr>
          <w:del w:id="4009" w:author="Sebring, Amanda J" w:date="2017-10-04T09:14:00Z"/>
          <w:rFonts w:ascii="Courier New" w:hAnsi="Courier New" w:cs="Courier New"/>
          <w:sz w:val="24"/>
          <w:szCs w:val="24"/>
        </w:rPr>
      </w:pPr>
      <w:del w:id="40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509 45 1 1 1 52 65 75 65 75 55</w:delText>
        </w:r>
      </w:del>
    </w:p>
    <w:p w14:paraId="77A065A1" w14:textId="3280DD60" w:rsidR="00065963" w:rsidRPr="00065963" w:rsidDel="00580A98" w:rsidRDefault="00065963" w:rsidP="00065963">
      <w:pPr>
        <w:spacing w:after="0"/>
        <w:rPr>
          <w:del w:id="4011" w:author="Sebring, Amanda J" w:date="2017-10-04T09:14:00Z"/>
          <w:rFonts w:ascii="Courier New" w:hAnsi="Courier New" w:cs="Courier New"/>
          <w:sz w:val="24"/>
          <w:szCs w:val="24"/>
        </w:rPr>
      </w:pPr>
      <w:del w:id="40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509 47 1 1 1 53 80 70 75 85 20</w:delText>
        </w:r>
      </w:del>
    </w:p>
    <w:p w14:paraId="5F67B870" w14:textId="2AD5DFF7" w:rsidR="00065963" w:rsidRPr="00065963" w:rsidDel="00580A98" w:rsidRDefault="00065963" w:rsidP="00065963">
      <w:pPr>
        <w:spacing w:after="0"/>
        <w:rPr>
          <w:del w:id="4013" w:author="Sebring, Amanda J" w:date="2017-10-04T09:14:00Z"/>
          <w:rFonts w:ascii="Courier New" w:hAnsi="Courier New" w:cs="Courier New"/>
          <w:sz w:val="24"/>
          <w:szCs w:val="24"/>
        </w:rPr>
      </w:pPr>
      <w:del w:id="40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509 48 1 1 1 54 45 15 15 20 10</w:delText>
        </w:r>
      </w:del>
    </w:p>
    <w:p w14:paraId="291B90B5" w14:textId="4B5815D0" w:rsidR="00065963" w:rsidRPr="00065963" w:rsidDel="00580A98" w:rsidRDefault="00065963" w:rsidP="00065963">
      <w:pPr>
        <w:spacing w:after="0"/>
        <w:rPr>
          <w:del w:id="4015" w:author="Sebring, Amanda J" w:date="2017-10-04T09:14:00Z"/>
          <w:rFonts w:ascii="Courier New" w:hAnsi="Courier New" w:cs="Courier New"/>
          <w:sz w:val="24"/>
          <w:szCs w:val="24"/>
        </w:rPr>
      </w:pPr>
      <w:del w:id="40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509 49 1 1 1 55 30 15 15 45 10</w:delText>
        </w:r>
      </w:del>
    </w:p>
    <w:p w14:paraId="218B3870" w14:textId="60C32995" w:rsidR="00065963" w:rsidRPr="00065963" w:rsidDel="00580A98" w:rsidRDefault="00065963" w:rsidP="00065963">
      <w:pPr>
        <w:spacing w:after="0"/>
        <w:rPr>
          <w:del w:id="4017" w:author="Sebring, Amanda J" w:date="2017-10-04T09:14:00Z"/>
          <w:rFonts w:ascii="Courier New" w:hAnsi="Courier New" w:cs="Courier New"/>
          <w:sz w:val="24"/>
          <w:szCs w:val="24"/>
        </w:rPr>
      </w:pPr>
      <w:del w:id="40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509 51 1 1 1 56 50 15 40 50 15</w:delText>
        </w:r>
      </w:del>
    </w:p>
    <w:p w14:paraId="7500DB81" w14:textId="59F5CE6A" w:rsidR="00065963" w:rsidRPr="00065963" w:rsidDel="00580A98" w:rsidRDefault="00065963" w:rsidP="00065963">
      <w:pPr>
        <w:spacing w:after="0"/>
        <w:rPr>
          <w:del w:id="4019" w:author="Sebring, Amanda J" w:date="2017-10-04T09:14:00Z"/>
          <w:rFonts w:ascii="Courier New" w:hAnsi="Courier New" w:cs="Courier New"/>
          <w:sz w:val="24"/>
          <w:szCs w:val="24"/>
        </w:rPr>
      </w:pPr>
      <w:del w:id="40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509 53 1 1 1 57 15 15 10 40 10</w:delText>
        </w:r>
      </w:del>
    </w:p>
    <w:p w14:paraId="3CF1D442" w14:textId="0598713B" w:rsidR="00065963" w:rsidRPr="00065963" w:rsidDel="00580A98" w:rsidRDefault="00065963" w:rsidP="00065963">
      <w:pPr>
        <w:spacing w:after="0"/>
        <w:rPr>
          <w:del w:id="4021" w:author="Sebring, Amanda J" w:date="2017-10-04T09:14:00Z"/>
          <w:rFonts w:ascii="Courier New" w:hAnsi="Courier New" w:cs="Courier New"/>
          <w:sz w:val="24"/>
          <w:szCs w:val="24"/>
        </w:rPr>
      </w:pPr>
      <w:del w:id="40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509 55 1 1 1 58 </w:delText>
        </w:r>
      </w:del>
    </w:p>
    <w:p w14:paraId="2468AD23" w14:textId="6596808E" w:rsidR="00065963" w:rsidRPr="00065963" w:rsidDel="00580A98" w:rsidRDefault="00065963" w:rsidP="00065963">
      <w:pPr>
        <w:spacing w:after="0"/>
        <w:rPr>
          <w:del w:id="4023" w:author="Sebring, Amanda J" w:date="2017-10-04T09:14:00Z"/>
          <w:rFonts w:ascii="Courier New" w:hAnsi="Courier New" w:cs="Courier New"/>
          <w:sz w:val="24"/>
          <w:szCs w:val="24"/>
        </w:rPr>
      </w:pPr>
      <w:del w:id="40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509 56 1 1 1 59 75 40 60 80 40</w:delText>
        </w:r>
      </w:del>
    </w:p>
    <w:p w14:paraId="5EC6E44A" w14:textId="0F1F23DE" w:rsidR="00065963" w:rsidRPr="00065963" w:rsidDel="00580A98" w:rsidRDefault="00065963" w:rsidP="00065963">
      <w:pPr>
        <w:spacing w:after="0"/>
        <w:rPr>
          <w:del w:id="4025" w:author="Sebring, Amanda J" w:date="2017-10-04T09:14:00Z"/>
          <w:rFonts w:ascii="Courier New" w:hAnsi="Courier New" w:cs="Courier New"/>
          <w:sz w:val="24"/>
          <w:szCs w:val="24"/>
        </w:rPr>
      </w:pPr>
      <w:del w:id="40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509 57 1 1 1 60 20 70 20 70 15</w:delText>
        </w:r>
      </w:del>
    </w:p>
    <w:p w14:paraId="0F30DD27" w14:textId="477C492F" w:rsidR="00065963" w:rsidRPr="00065963" w:rsidDel="00580A98" w:rsidRDefault="00065963" w:rsidP="00065963">
      <w:pPr>
        <w:spacing w:after="0"/>
        <w:rPr>
          <w:del w:id="4027" w:author="Sebring, Amanda J" w:date="2017-10-04T09:14:00Z"/>
          <w:rFonts w:ascii="Courier New" w:hAnsi="Courier New" w:cs="Courier New"/>
          <w:sz w:val="24"/>
          <w:szCs w:val="24"/>
        </w:rPr>
      </w:pPr>
      <w:del w:id="40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509 58 1 1 1 61 15 50 15 25 10</w:delText>
        </w:r>
      </w:del>
    </w:p>
    <w:p w14:paraId="60A0D4B8" w14:textId="3F31E261" w:rsidR="00065963" w:rsidRPr="00065963" w:rsidDel="00580A98" w:rsidRDefault="00065963" w:rsidP="00065963">
      <w:pPr>
        <w:spacing w:after="0"/>
        <w:rPr>
          <w:del w:id="4029" w:author="Sebring, Amanda J" w:date="2017-10-04T09:14:00Z"/>
          <w:rFonts w:ascii="Courier New" w:hAnsi="Courier New" w:cs="Courier New"/>
          <w:sz w:val="24"/>
          <w:szCs w:val="24"/>
        </w:rPr>
      </w:pPr>
      <w:del w:id="40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509 59 1 1 1 62 35 15 35 75 20</w:delText>
        </w:r>
      </w:del>
    </w:p>
    <w:p w14:paraId="150D6F7D" w14:textId="1254F57D" w:rsidR="00065963" w:rsidRPr="00065963" w:rsidDel="00580A98" w:rsidRDefault="00065963" w:rsidP="00065963">
      <w:pPr>
        <w:spacing w:after="0"/>
        <w:rPr>
          <w:del w:id="4031" w:author="Sebring, Amanda J" w:date="2017-10-04T09:14:00Z"/>
          <w:rFonts w:ascii="Courier New" w:hAnsi="Courier New" w:cs="Courier New"/>
          <w:sz w:val="24"/>
          <w:szCs w:val="24"/>
        </w:rPr>
      </w:pPr>
      <w:del w:id="40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509 60 1 1 1 63 80 20 60 80 15</w:delText>
        </w:r>
      </w:del>
    </w:p>
    <w:p w14:paraId="3F7ABD51" w14:textId="07C571AD" w:rsidR="00065963" w:rsidRPr="00065963" w:rsidDel="00580A98" w:rsidRDefault="00065963" w:rsidP="00065963">
      <w:pPr>
        <w:spacing w:after="0"/>
        <w:rPr>
          <w:del w:id="4033" w:author="Sebring, Amanda J" w:date="2017-10-04T09:14:00Z"/>
          <w:rFonts w:ascii="Courier New" w:hAnsi="Courier New" w:cs="Courier New"/>
          <w:sz w:val="24"/>
          <w:szCs w:val="24"/>
        </w:rPr>
      </w:pPr>
      <w:del w:id="40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509 61 1 1 1 64 40 60 20 55 10</w:delText>
        </w:r>
      </w:del>
    </w:p>
    <w:p w14:paraId="62BD9B06" w14:textId="61C715A6" w:rsidR="00065963" w:rsidRPr="00065963" w:rsidDel="00580A98" w:rsidRDefault="00065963" w:rsidP="00065963">
      <w:pPr>
        <w:spacing w:after="0"/>
        <w:rPr>
          <w:del w:id="4035" w:author="Sebring, Amanda J" w:date="2017-10-04T09:14:00Z"/>
          <w:rFonts w:ascii="Courier New" w:hAnsi="Courier New" w:cs="Courier New"/>
          <w:sz w:val="24"/>
          <w:szCs w:val="24"/>
        </w:rPr>
      </w:pPr>
      <w:del w:id="40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509 62 1 1 1 65 30 55 15 15 15</w:delText>
        </w:r>
      </w:del>
    </w:p>
    <w:p w14:paraId="1EF123C7" w14:textId="002CFE56" w:rsidR="00065963" w:rsidRPr="00065963" w:rsidDel="00580A98" w:rsidRDefault="00065963" w:rsidP="00065963">
      <w:pPr>
        <w:spacing w:after="0"/>
        <w:rPr>
          <w:del w:id="4037" w:author="Sebring, Amanda J" w:date="2017-10-04T09:14:00Z"/>
          <w:rFonts w:ascii="Courier New" w:hAnsi="Courier New" w:cs="Courier New"/>
          <w:sz w:val="24"/>
          <w:szCs w:val="24"/>
        </w:rPr>
      </w:pPr>
      <w:del w:id="40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509 63 1 1 1 66 65 15 70 50 15</w:delText>
        </w:r>
      </w:del>
    </w:p>
    <w:p w14:paraId="23F640AB" w14:textId="1C57D31B" w:rsidR="00065963" w:rsidRPr="00065963" w:rsidDel="00580A98" w:rsidRDefault="00065963" w:rsidP="00065963">
      <w:pPr>
        <w:spacing w:after="0"/>
        <w:rPr>
          <w:del w:id="4039" w:author="Sebring, Amanda J" w:date="2017-10-04T09:14:00Z"/>
          <w:rFonts w:ascii="Courier New" w:hAnsi="Courier New" w:cs="Courier New"/>
          <w:sz w:val="24"/>
          <w:szCs w:val="24"/>
        </w:rPr>
      </w:pPr>
      <w:del w:id="40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509 64 1 1 1 67 75 80 25 20 15</w:delText>
        </w:r>
      </w:del>
    </w:p>
    <w:p w14:paraId="391B9C84" w14:textId="074A208C" w:rsidR="00065963" w:rsidRPr="00065963" w:rsidDel="00580A98" w:rsidRDefault="00065963" w:rsidP="00065963">
      <w:pPr>
        <w:spacing w:after="0"/>
        <w:rPr>
          <w:del w:id="4041" w:author="Sebring, Amanda J" w:date="2017-10-04T09:14:00Z"/>
          <w:rFonts w:ascii="Courier New" w:hAnsi="Courier New" w:cs="Courier New"/>
          <w:sz w:val="24"/>
          <w:szCs w:val="24"/>
        </w:rPr>
      </w:pPr>
      <w:del w:id="40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509 66 1 1 1 68 70 25 65 80 15</w:delText>
        </w:r>
      </w:del>
    </w:p>
    <w:p w14:paraId="735036DC" w14:textId="4A7879D8" w:rsidR="00065963" w:rsidRPr="00065963" w:rsidDel="00580A98" w:rsidRDefault="00065963" w:rsidP="00065963">
      <w:pPr>
        <w:spacing w:after="0"/>
        <w:rPr>
          <w:del w:id="4043" w:author="Sebring, Amanda J" w:date="2017-10-04T09:14:00Z"/>
          <w:rFonts w:ascii="Courier New" w:hAnsi="Courier New" w:cs="Courier New"/>
          <w:sz w:val="24"/>
          <w:szCs w:val="24"/>
        </w:rPr>
      </w:pPr>
      <w:del w:id="40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509 67 1 1 1 69 30 15 15 30 30</w:delText>
        </w:r>
      </w:del>
    </w:p>
    <w:p w14:paraId="67559DFD" w14:textId="60A84E0B" w:rsidR="00065963" w:rsidRPr="00065963" w:rsidDel="00580A98" w:rsidRDefault="00065963" w:rsidP="00065963">
      <w:pPr>
        <w:spacing w:after="0"/>
        <w:rPr>
          <w:del w:id="4045" w:author="Sebring, Amanda J" w:date="2017-10-04T09:14:00Z"/>
          <w:rFonts w:ascii="Courier New" w:hAnsi="Courier New" w:cs="Courier New"/>
          <w:sz w:val="24"/>
          <w:szCs w:val="24"/>
        </w:rPr>
      </w:pPr>
      <w:del w:id="40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509 68 1 1 1 70 20 80 65 80 30</w:delText>
        </w:r>
      </w:del>
    </w:p>
    <w:p w14:paraId="5A9AEDB7" w14:textId="70FD2245" w:rsidR="00065963" w:rsidRPr="00065963" w:rsidDel="00580A98" w:rsidRDefault="00065963" w:rsidP="00065963">
      <w:pPr>
        <w:spacing w:after="0"/>
        <w:rPr>
          <w:del w:id="4047" w:author="Sebring, Amanda J" w:date="2017-10-04T09:14:00Z"/>
          <w:rFonts w:ascii="Courier New" w:hAnsi="Courier New" w:cs="Courier New"/>
          <w:sz w:val="24"/>
          <w:szCs w:val="24"/>
        </w:rPr>
      </w:pPr>
      <w:del w:id="40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509 69 1 1 1 71 15 30 15 15 10</w:delText>
        </w:r>
      </w:del>
    </w:p>
    <w:p w14:paraId="049E7A86" w14:textId="5E334E62" w:rsidR="00065963" w:rsidRPr="00065963" w:rsidDel="00580A98" w:rsidRDefault="00065963" w:rsidP="00065963">
      <w:pPr>
        <w:spacing w:after="0"/>
        <w:rPr>
          <w:del w:id="4049" w:author="Sebring, Amanda J" w:date="2017-10-04T09:14:00Z"/>
          <w:rFonts w:ascii="Courier New" w:hAnsi="Courier New" w:cs="Courier New"/>
          <w:sz w:val="24"/>
          <w:szCs w:val="24"/>
        </w:rPr>
      </w:pPr>
      <w:del w:id="40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509 71 1 1 1 72 60 70 35 55 25</w:delText>
        </w:r>
      </w:del>
    </w:p>
    <w:p w14:paraId="4ECF0F84" w14:textId="16A87D51" w:rsidR="00065963" w:rsidRPr="00065963" w:rsidDel="00580A98" w:rsidRDefault="00065963" w:rsidP="00065963">
      <w:pPr>
        <w:spacing w:after="0"/>
        <w:rPr>
          <w:del w:id="4051" w:author="Sebring, Amanda J" w:date="2017-10-04T09:14:00Z"/>
          <w:rFonts w:ascii="Courier New" w:hAnsi="Courier New" w:cs="Courier New"/>
          <w:sz w:val="24"/>
          <w:szCs w:val="24"/>
        </w:rPr>
      </w:pPr>
      <w:del w:id="40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509 72 1 1 1 73 30 20 45 40 20</w:delText>
        </w:r>
      </w:del>
    </w:p>
    <w:p w14:paraId="78931490" w14:textId="150ACCE7" w:rsidR="00065963" w:rsidRPr="00065963" w:rsidDel="00580A98" w:rsidRDefault="00065963" w:rsidP="00065963">
      <w:pPr>
        <w:spacing w:after="0"/>
        <w:rPr>
          <w:del w:id="4053" w:author="Sebring, Amanda J" w:date="2017-10-04T09:14:00Z"/>
          <w:rFonts w:ascii="Courier New" w:hAnsi="Courier New" w:cs="Courier New"/>
          <w:sz w:val="24"/>
          <w:szCs w:val="24"/>
        </w:rPr>
      </w:pPr>
      <w:del w:id="40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509 73 1 1 1 74 55 75 30 40 15</w:delText>
        </w:r>
      </w:del>
    </w:p>
    <w:p w14:paraId="3D88E1CE" w14:textId="34E9BC09" w:rsidR="00065963" w:rsidRPr="00065963" w:rsidDel="00580A98" w:rsidRDefault="00065963" w:rsidP="00065963">
      <w:pPr>
        <w:spacing w:after="0"/>
        <w:rPr>
          <w:del w:id="4055" w:author="Sebring, Amanda J" w:date="2017-10-04T09:14:00Z"/>
          <w:rFonts w:ascii="Courier New" w:hAnsi="Courier New" w:cs="Courier New"/>
          <w:sz w:val="24"/>
          <w:szCs w:val="24"/>
        </w:rPr>
      </w:pPr>
      <w:del w:id="40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509 74 1 1 1 75 15 15 10 10 10</w:delText>
        </w:r>
      </w:del>
    </w:p>
    <w:p w14:paraId="474B81AA" w14:textId="3BD4FC9A" w:rsidR="00065963" w:rsidRPr="00065963" w:rsidDel="00580A98" w:rsidRDefault="00065963" w:rsidP="00065963">
      <w:pPr>
        <w:spacing w:after="0"/>
        <w:rPr>
          <w:del w:id="4057" w:author="Sebring, Amanda J" w:date="2017-10-04T09:14:00Z"/>
          <w:rFonts w:ascii="Courier New" w:hAnsi="Courier New" w:cs="Courier New"/>
          <w:sz w:val="24"/>
          <w:szCs w:val="24"/>
        </w:rPr>
      </w:pPr>
      <w:del w:id="40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509 75 1 1 1 76 15 20 25 50 20</w:delText>
        </w:r>
      </w:del>
    </w:p>
    <w:p w14:paraId="36BA2AD4" w14:textId="06C05BCF" w:rsidR="00065963" w:rsidRPr="00065963" w:rsidDel="00580A98" w:rsidRDefault="00065963" w:rsidP="00065963">
      <w:pPr>
        <w:spacing w:after="0"/>
        <w:rPr>
          <w:del w:id="4059" w:author="Sebring, Amanda J" w:date="2017-10-04T09:14:00Z"/>
          <w:rFonts w:ascii="Courier New" w:hAnsi="Courier New" w:cs="Courier New"/>
          <w:sz w:val="24"/>
          <w:szCs w:val="24"/>
        </w:rPr>
      </w:pPr>
      <w:del w:id="40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509 77 1 1 1 77 40 30 15 50 10</w:delText>
        </w:r>
      </w:del>
    </w:p>
    <w:p w14:paraId="1F09D937" w14:textId="2E9FF1BA" w:rsidR="00065963" w:rsidRPr="00065963" w:rsidDel="00580A98" w:rsidRDefault="00065963" w:rsidP="00065963">
      <w:pPr>
        <w:spacing w:after="0"/>
        <w:rPr>
          <w:del w:id="4061" w:author="Sebring, Amanda J" w:date="2017-10-04T09:14:00Z"/>
          <w:rFonts w:ascii="Courier New" w:hAnsi="Courier New" w:cs="Courier New"/>
          <w:sz w:val="24"/>
          <w:szCs w:val="24"/>
        </w:rPr>
      </w:pPr>
      <w:del w:id="40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509 78 1 1 1 78 80 50 65 80 25</w:delText>
        </w:r>
      </w:del>
    </w:p>
    <w:p w14:paraId="57DED06C" w14:textId="7F66EF49" w:rsidR="00065963" w:rsidRPr="00065963" w:rsidDel="00580A98" w:rsidRDefault="00065963" w:rsidP="00065963">
      <w:pPr>
        <w:spacing w:after="0"/>
        <w:rPr>
          <w:del w:id="4063" w:author="Sebring, Amanda J" w:date="2017-10-04T09:14:00Z"/>
          <w:rFonts w:ascii="Courier New" w:hAnsi="Courier New" w:cs="Courier New"/>
          <w:sz w:val="24"/>
          <w:szCs w:val="24"/>
        </w:rPr>
      </w:pPr>
      <w:del w:id="40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509 79 1 1 1 79 75 20 10 35 10</w:delText>
        </w:r>
      </w:del>
    </w:p>
    <w:p w14:paraId="19EE96FA" w14:textId="5643F306" w:rsidR="00065963" w:rsidRPr="00065963" w:rsidDel="00580A98" w:rsidRDefault="00065963" w:rsidP="00065963">
      <w:pPr>
        <w:spacing w:after="0"/>
        <w:rPr>
          <w:del w:id="4065" w:author="Sebring, Amanda J" w:date="2017-10-04T09:14:00Z"/>
          <w:rFonts w:ascii="Courier New" w:hAnsi="Courier New" w:cs="Courier New"/>
          <w:sz w:val="24"/>
          <w:szCs w:val="24"/>
        </w:rPr>
      </w:pPr>
      <w:del w:id="40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509 80 1 1 1 80 75 20 60 50 30</w:delText>
        </w:r>
      </w:del>
    </w:p>
    <w:p w14:paraId="7122C331" w14:textId="2E4FA557" w:rsidR="00065963" w:rsidRPr="00065963" w:rsidDel="00580A98" w:rsidRDefault="00065963" w:rsidP="00065963">
      <w:pPr>
        <w:spacing w:after="0"/>
        <w:rPr>
          <w:del w:id="4067" w:author="Sebring, Amanda J" w:date="2017-10-04T09:14:00Z"/>
          <w:rFonts w:ascii="Courier New" w:hAnsi="Courier New" w:cs="Courier New"/>
          <w:sz w:val="24"/>
          <w:szCs w:val="24"/>
        </w:rPr>
      </w:pPr>
      <w:del w:id="40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509 00 1 0 0 00 87 20 75 87 50</w:delText>
        </w:r>
      </w:del>
    </w:p>
    <w:p w14:paraId="5DA72EDA" w14:textId="0E2F5AFF" w:rsidR="00065963" w:rsidRPr="00065963" w:rsidDel="00580A98" w:rsidRDefault="00065963" w:rsidP="00065963">
      <w:pPr>
        <w:spacing w:after="0"/>
        <w:rPr>
          <w:del w:id="4069" w:author="Sebring, Amanda J" w:date="2017-10-04T09:14:00Z"/>
          <w:rFonts w:ascii="Courier New" w:hAnsi="Courier New" w:cs="Courier New"/>
          <w:sz w:val="24"/>
          <w:szCs w:val="24"/>
        </w:rPr>
      </w:pPr>
      <w:del w:id="40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lastRenderedPageBreak/>
          <w:delText>509 02 1 1 2 01 85 20 70 80 10</w:delText>
        </w:r>
      </w:del>
    </w:p>
    <w:p w14:paraId="71BD4B5E" w14:textId="4B13E8E3" w:rsidR="00065963" w:rsidRPr="00065963" w:rsidDel="00580A98" w:rsidRDefault="00065963" w:rsidP="00065963">
      <w:pPr>
        <w:spacing w:after="0"/>
        <w:rPr>
          <w:del w:id="4071" w:author="Sebring, Amanda J" w:date="2017-10-04T09:14:00Z"/>
          <w:rFonts w:ascii="Courier New" w:hAnsi="Courier New" w:cs="Courier New"/>
          <w:sz w:val="24"/>
          <w:szCs w:val="24"/>
        </w:rPr>
      </w:pPr>
      <w:del w:id="40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509 04 1 1 2 02 10 45 10 15 10</w:delText>
        </w:r>
      </w:del>
    </w:p>
    <w:p w14:paraId="06013DC1" w14:textId="2C8C350E" w:rsidR="00065963" w:rsidRPr="00065963" w:rsidDel="00580A98" w:rsidRDefault="00065963" w:rsidP="00065963">
      <w:pPr>
        <w:spacing w:after="0"/>
        <w:rPr>
          <w:del w:id="4073" w:author="Sebring, Amanda J" w:date="2017-10-04T09:14:00Z"/>
          <w:rFonts w:ascii="Courier New" w:hAnsi="Courier New" w:cs="Courier New"/>
          <w:sz w:val="24"/>
          <w:szCs w:val="24"/>
        </w:rPr>
      </w:pPr>
      <w:del w:id="40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509 09 1 1 2 03 60 85 10 85 80</w:delText>
        </w:r>
      </w:del>
    </w:p>
    <w:p w14:paraId="78AAB81A" w14:textId="3B1626FD" w:rsidR="00065963" w:rsidRPr="00065963" w:rsidDel="00580A98" w:rsidRDefault="00065963" w:rsidP="00065963">
      <w:pPr>
        <w:spacing w:after="0"/>
        <w:rPr>
          <w:del w:id="4075" w:author="Sebring, Amanda J" w:date="2017-10-04T09:14:00Z"/>
          <w:rFonts w:ascii="Courier New" w:hAnsi="Courier New" w:cs="Courier New"/>
          <w:sz w:val="24"/>
          <w:szCs w:val="24"/>
        </w:rPr>
      </w:pPr>
      <w:del w:id="40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509 11 1 1 2 04 70 50    55 15</w:delText>
        </w:r>
      </w:del>
    </w:p>
    <w:p w14:paraId="4865B6FB" w14:textId="1B9CDFD7" w:rsidR="00065963" w:rsidRPr="00065963" w:rsidDel="00580A98" w:rsidRDefault="00065963" w:rsidP="00065963">
      <w:pPr>
        <w:spacing w:after="0"/>
        <w:rPr>
          <w:del w:id="4077" w:author="Sebring, Amanda J" w:date="2017-10-04T09:14:00Z"/>
          <w:rFonts w:ascii="Courier New" w:hAnsi="Courier New" w:cs="Courier New"/>
          <w:sz w:val="24"/>
          <w:szCs w:val="24"/>
        </w:rPr>
      </w:pPr>
      <w:del w:id="40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509 22 1 1 2 05 40 70 10 10 10</w:delText>
        </w:r>
      </w:del>
    </w:p>
    <w:p w14:paraId="012986A4" w14:textId="0985A95E" w:rsidR="00065963" w:rsidRPr="00065963" w:rsidDel="00580A98" w:rsidRDefault="00065963" w:rsidP="00065963">
      <w:pPr>
        <w:spacing w:after="0"/>
        <w:rPr>
          <w:del w:id="4079" w:author="Sebring, Amanda J" w:date="2017-10-04T09:14:00Z"/>
          <w:rFonts w:ascii="Courier New" w:hAnsi="Courier New" w:cs="Courier New"/>
          <w:sz w:val="24"/>
          <w:szCs w:val="24"/>
        </w:rPr>
      </w:pPr>
      <w:del w:id="40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509 39 1 1 2 06 10 15 75 55 20</w:delText>
        </w:r>
      </w:del>
    </w:p>
    <w:p w14:paraId="311EF1AF" w14:textId="2CF67B97" w:rsidR="00065963" w:rsidRPr="00065963" w:rsidDel="00580A98" w:rsidRDefault="00065963" w:rsidP="00065963">
      <w:pPr>
        <w:spacing w:after="0"/>
        <w:rPr>
          <w:del w:id="4081" w:author="Sebring, Amanda J" w:date="2017-10-04T09:14:00Z"/>
          <w:rFonts w:ascii="Courier New" w:hAnsi="Courier New" w:cs="Courier New"/>
          <w:sz w:val="24"/>
          <w:szCs w:val="24"/>
        </w:rPr>
      </w:pPr>
      <w:del w:id="40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509 40 1 1 2 07 12 20 10 50 10</w:delText>
        </w:r>
      </w:del>
    </w:p>
    <w:p w14:paraId="0B2A9195" w14:textId="45852E75" w:rsidR="00065963" w:rsidRPr="00065963" w:rsidDel="00580A98" w:rsidRDefault="00065963" w:rsidP="00065963">
      <w:pPr>
        <w:spacing w:after="0"/>
        <w:rPr>
          <w:del w:id="4083" w:author="Sebring, Amanda J" w:date="2017-10-04T09:14:00Z"/>
          <w:rFonts w:ascii="Courier New" w:hAnsi="Courier New" w:cs="Courier New"/>
          <w:sz w:val="24"/>
          <w:szCs w:val="24"/>
        </w:rPr>
      </w:pPr>
      <w:del w:id="40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509 46 1 1 2 08 35 70    15 80</w:delText>
        </w:r>
      </w:del>
    </w:p>
    <w:p w14:paraId="7B1FB949" w14:textId="33842AA4" w:rsidR="00065963" w:rsidRPr="00065963" w:rsidDel="00580A98" w:rsidRDefault="00065963" w:rsidP="00065963">
      <w:pPr>
        <w:spacing w:after="0"/>
        <w:rPr>
          <w:del w:id="4085" w:author="Sebring, Amanda J" w:date="2017-10-04T09:14:00Z"/>
          <w:rFonts w:ascii="Courier New" w:hAnsi="Courier New" w:cs="Courier New"/>
          <w:sz w:val="24"/>
          <w:szCs w:val="24"/>
        </w:rPr>
      </w:pPr>
      <w:del w:id="40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509 13 1 1 2 09    10 45 20 15</w:delText>
        </w:r>
      </w:del>
    </w:p>
    <w:p w14:paraId="0B1417E7" w14:textId="5EF2CCD7" w:rsidR="00065963" w:rsidRPr="00065963" w:rsidDel="00580A98" w:rsidRDefault="00065963" w:rsidP="00065963">
      <w:pPr>
        <w:spacing w:after="0"/>
        <w:rPr>
          <w:del w:id="4087" w:author="Sebring, Amanda J" w:date="2017-10-04T09:14:00Z"/>
          <w:rFonts w:ascii="Courier New" w:hAnsi="Courier New" w:cs="Courier New"/>
          <w:sz w:val="24"/>
          <w:szCs w:val="24"/>
        </w:rPr>
      </w:pPr>
      <w:del w:id="40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509 76 1 1 2 10 35 15 10 65 10</w:delText>
        </w:r>
      </w:del>
    </w:p>
    <w:p w14:paraId="1CE5A3DB" w14:textId="2C3D6F9F" w:rsidR="00065963" w:rsidRPr="00065963" w:rsidDel="00580A98" w:rsidRDefault="00065963" w:rsidP="00065963">
      <w:pPr>
        <w:spacing w:after="0"/>
        <w:rPr>
          <w:del w:id="4089" w:author="Sebring, Amanda J" w:date="2017-10-04T09:14:00Z"/>
          <w:rFonts w:ascii="Courier New" w:hAnsi="Courier New" w:cs="Courier New"/>
          <w:sz w:val="24"/>
          <w:szCs w:val="24"/>
        </w:rPr>
      </w:pPr>
      <w:del w:id="40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509 43 1 1 2 11 15 40 15 25 10</w:delText>
        </w:r>
      </w:del>
    </w:p>
    <w:p w14:paraId="30CBBF1C" w14:textId="01287452" w:rsidR="00065963" w:rsidRPr="00065963" w:rsidDel="00580A98" w:rsidRDefault="00065963" w:rsidP="00065963">
      <w:pPr>
        <w:spacing w:after="0"/>
        <w:rPr>
          <w:del w:id="4091" w:author="Sebring, Amanda J" w:date="2017-10-04T09:14:00Z"/>
          <w:rFonts w:ascii="Courier New" w:hAnsi="Courier New" w:cs="Courier New"/>
          <w:sz w:val="24"/>
          <w:szCs w:val="24"/>
        </w:rPr>
      </w:pPr>
      <w:del w:id="40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509 54 1 1 2 12 30 50 10 25 10</w:delText>
        </w:r>
      </w:del>
    </w:p>
    <w:p w14:paraId="136F51A4" w14:textId="5E81445F" w:rsidR="00065963" w:rsidRPr="00065963" w:rsidDel="00580A98" w:rsidRDefault="00065963" w:rsidP="00065963">
      <w:pPr>
        <w:spacing w:after="0"/>
        <w:rPr>
          <w:del w:id="4093" w:author="Sebring, Amanda J" w:date="2017-10-04T09:14:00Z"/>
          <w:rFonts w:ascii="Courier New" w:hAnsi="Courier New" w:cs="Courier New"/>
          <w:sz w:val="24"/>
          <w:szCs w:val="24"/>
        </w:rPr>
      </w:pPr>
      <w:del w:id="40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</w:delText>
        </w:r>
        <w:r w:rsidR="00A71646" w:rsidDel="00580A98">
          <w:rPr>
            <w:rFonts w:ascii="Courier New" w:hAnsi="Courier New" w:cs="Courier New"/>
            <w:sz w:val="24"/>
            <w:szCs w:val="24"/>
          </w:rPr>
          <w:delText>09 01 1 1 2 13       12    15</w:delText>
        </w:r>
      </w:del>
    </w:p>
    <w:p w14:paraId="309BCA75" w14:textId="5C42FE30" w:rsidR="00065963" w:rsidRPr="00065963" w:rsidDel="00580A98" w:rsidRDefault="00065963" w:rsidP="00065963">
      <w:pPr>
        <w:spacing w:after="0"/>
        <w:rPr>
          <w:del w:id="4095" w:author="Sebring, Amanda J" w:date="2017-10-04T09:14:00Z"/>
          <w:rFonts w:ascii="Courier New" w:hAnsi="Courier New" w:cs="Courier New"/>
          <w:sz w:val="24"/>
          <w:szCs w:val="24"/>
        </w:rPr>
      </w:pPr>
      <w:del w:id="40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509 07 1 1 2 14 75 30 35 65 10</w:delText>
        </w:r>
      </w:del>
    </w:p>
    <w:p w14:paraId="63B2C816" w14:textId="54E70E08" w:rsidR="00065963" w:rsidRPr="00065963" w:rsidDel="00580A98" w:rsidRDefault="00065963" w:rsidP="00065963">
      <w:pPr>
        <w:spacing w:after="0"/>
        <w:rPr>
          <w:del w:id="4097" w:author="Sebring, Amanda J" w:date="2017-10-04T09:14:00Z"/>
          <w:rFonts w:ascii="Courier New" w:hAnsi="Courier New" w:cs="Courier New"/>
          <w:sz w:val="24"/>
          <w:szCs w:val="24"/>
        </w:rPr>
      </w:pPr>
      <w:del w:id="40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509 14 1 1 2 15 70 85 20 55 10</w:delText>
        </w:r>
      </w:del>
    </w:p>
    <w:p w14:paraId="5CB2EF2C" w14:textId="35E2CA06" w:rsidR="00065963" w:rsidRPr="00065963" w:rsidDel="00580A98" w:rsidRDefault="00065963" w:rsidP="00065963">
      <w:pPr>
        <w:spacing w:after="0"/>
        <w:rPr>
          <w:del w:id="4099" w:author="Sebring, Amanda J" w:date="2017-10-04T09:14:00Z"/>
          <w:rFonts w:ascii="Courier New" w:hAnsi="Courier New" w:cs="Courier New"/>
          <w:sz w:val="24"/>
          <w:szCs w:val="24"/>
        </w:rPr>
      </w:pPr>
      <w:del w:id="41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509 30 1 1 2 16 10 75 15 45 10</w:delText>
        </w:r>
      </w:del>
    </w:p>
    <w:p w14:paraId="578E5C80" w14:textId="6E7CA2F3" w:rsidR="00065963" w:rsidRPr="00065963" w:rsidDel="00580A98" w:rsidRDefault="00065963" w:rsidP="00065963">
      <w:pPr>
        <w:spacing w:after="0"/>
        <w:rPr>
          <w:del w:id="4101" w:author="Sebring, Amanda J" w:date="2017-10-04T09:14:00Z"/>
          <w:rFonts w:ascii="Courier New" w:hAnsi="Courier New" w:cs="Courier New"/>
          <w:sz w:val="24"/>
          <w:szCs w:val="24"/>
        </w:rPr>
      </w:pPr>
      <w:del w:id="41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509 37 1 1 2 17 20    10 25 10</w:delText>
        </w:r>
      </w:del>
    </w:p>
    <w:p w14:paraId="0B7F7B76" w14:textId="72AE7B27" w:rsidR="00065963" w:rsidRPr="00065963" w:rsidDel="00580A98" w:rsidRDefault="00065963" w:rsidP="00065963">
      <w:pPr>
        <w:spacing w:after="0"/>
        <w:rPr>
          <w:del w:id="4103" w:author="Sebring, Amanda J" w:date="2017-10-04T09:14:00Z"/>
          <w:rFonts w:ascii="Courier New" w:hAnsi="Courier New" w:cs="Courier New"/>
          <w:sz w:val="24"/>
          <w:szCs w:val="24"/>
        </w:rPr>
      </w:pPr>
      <w:del w:id="41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509 50 1 1 2 18 70 50 75 10 70</w:delText>
        </w:r>
      </w:del>
    </w:p>
    <w:p w14:paraId="34B012FE" w14:textId="5C69C97F" w:rsidR="00065963" w:rsidRPr="00065963" w:rsidDel="00580A98" w:rsidRDefault="00065963" w:rsidP="00065963">
      <w:pPr>
        <w:spacing w:after="0"/>
        <w:rPr>
          <w:del w:id="4105" w:author="Sebring, Amanda J" w:date="2017-10-04T09:14:00Z"/>
          <w:rFonts w:ascii="Courier New" w:hAnsi="Courier New" w:cs="Courier New"/>
          <w:sz w:val="24"/>
          <w:szCs w:val="24"/>
        </w:rPr>
      </w:pPr>
      <w:del w:id="41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509 52 1 1 2 19 15 40 10 35 10</w:delText>
        </w:r>
      </w:del>
    </w:p>
    <w:p w14:paraId="61D56BCB" w14:textId="2510838A" w:rsidR="00065963" w:rsidRPr="00065963" w:rsidDel="00580A98" w:rsidRDefault="00065963" w:rsidP="00065963">
      <w:pPr>
        <w:spacing w:after="0"/>
        <w:rPr>
          <w:del w:id="4107" w:author="Sebring, Amanda J" w:date="2017-10-04T09:14:00Z"/>
          <w:rFonts w:ascii="Courier New" w:hAnsi="Courier New" w:cs="Courier New"/>
          <w:sz w:val="24"/>
          <w:szCs w:val="24"/>
        </w:rPr>
      </w:pPr>
      <w:del w:id="41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509 65 1 1 2 20 10 10 15 25 10</w:delText>
        </w:r>
      </w:del>
    </w:p>
    <w:p w14:paraId="53953C90" w14:textId="75C22307" w:rsidR="00065963" w:rsidRPr="00065963" w:rsidDel="00580A98" w:rsidRDefault="00065963" w:rsidP="00065963">
      <w:pPr>
        <w:spacing w:after="0"/>
        <w:rPr>
          <w:del w:id="4109" w:author="Sebring, Amanda J" w:date="2017-10-04T09:14:00Z"/>
          <w:rFonts w:ascii="Courier New" w:hAnsi="Courier New" w:cs="Courier New"/>
          <w:sz w:val="24"/>
          <w:szCs w:val="24"/>
        </w:rPr>
      </w:pPr>
      <w:del w:id="41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509 70 1 1 2 21 85 75 60 87 75</w:delText>
        </w:r>
      </w:del>
    </w:p>
    <w:p w14:paraId="1F4136C8" w14:textId="6779345C" w:rsidR="00065963" w:rsidRPr="00065963" w:rsidDel="00580A98" w:rsidRDefault="00065963" w:rsidP="00065963">
      <w:pPr>
        <w:spacing w:after="0"/>
        <w:rPr>
          <w:del w:id="4111" w:author="Sebring, Amanda J" w:date="2017-10-04T09:14:00Z"/>
          <w:rFonts w:ascii="Courier New" w:hAnsi="Courier New" w:cs="Courier New"/>
          <w:sz w:val="24"/>
          <w:szCs w:val="24"/>
        </w:rPr>
      </w:pPr>
      <w:del w:id="41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509 38 1 1 2 22 90 85 75 87 55</w:delText>
        </w:r>
      </w:del>
    </w:p>
    <w:p w14:paraId="23DF61A9" w14:textId="72BC8ADF" w:rsidR="00065963" w:rsidRPr="00065963" w:rsidDel="00580A98" w:rsidRDefault="00065963" w:rsidP="00065963">
      <w:pPr>
        <w:spacing w:after="0"/>
        <w:rPr>
          <w:del w:id="4113" w:author="Sebring, Amanda J" w:date="2017-10-04T09:14:00Z"/>
          <w:rFonts w:ascii="Courier New" w:hAnsi="Courier New" w:cs="Courier New"/>
          <w:sz w:val="24"/>
          <w:szCs w:val="24"/>
        </w:rPr>
      </w:pPr>
      <w:del w:id="41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509 42 1 1 2 23 90 80 85 90 70</w:delText>
        </w:r>
      </w:del>
    </w:p>
    <w:p w14:paraId="4BB2636A" w14:textId="1CF4E659" w:rsidR="00065963" w:rsidRPr="00065963" w:rsidDel="00580A98" w:rsidRDefault="00065963" w:rsidP="00065963">
      <w:pPr>
        <w:spacing w:after="0"/>
        <w:rPr>
          <w:del w:id="4115" w:author="Sebring, Amanda J" w:date="2017-10-04T09:14:00Z"/>
          <w:rFonts w:ascii="Courier New" w:hAnsi="Courier New" w:cs="Courier New"/>
          <w:sz w:val="24"/>
          <w:szCs w:val="24"/>
        </w:rPr>
      </w:pPr>
      <w:del w:id="41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509 03 1 1 2 24 87 90 50 90 40</w:delText>
        </w:r>
      </w:del>
    </w:p>
    <w:p w14:paraId="159CBD3E" w14:textId="76D6BD4E" w:rsidR="00065963" w:rsidRPr="00065963" w:rsidDel="00580A98" w:rsidRDefault="00065963" w:rsidP="00065963">
      <w:pPr>
        <w:spacing w:after="0"/>
        <w:rPr>
          <w:del w:id="4117" w:author="Sebring, Amanda J" w:date="2017-10-04T09:14:00Z"/>
          <w:rFonts w:ascii="Courier New" w:hAnsi="Courier New" w:cs="Courier New"/>
          <w:sz w:val="24"/>
          <w:szCs w:val="24"/>
        </w:rPr>
      </w:pPr>
      <w:del w:id="41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509 05 1 1 2 25 87 80 10 65 20</w:delText>
        </w:r>
      </w:del>
    </w:p>
    <w:p w14:paraId="39149DEF" w14:textId="77D89AD3" w:rsidR="00065963" w:rsidRPr="00065963" w:rsidDel="00580A98" w:rsidRDefault="00065963" w:rsidP="00065963">
      <w:pPr>
        <w:spacing w:after="0"/>
        <w:rPr>
          <w:del w:id="4119" w:author="Sebring, Amanda J" w:date="2017-10-04T09:14:00Z"/>
          <w:rFonts w:ascii="Courier New" w:hAnsi="Courier New" w:cs="Courier New"/>
          <w:sz w:val="24"/>
          <w:szCs w:val="24"/>
        </w:rPr>
      </w:pPr>
      <w:del w:id="41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509 06 1 1 2 26 55    15 65 10</w:delText>
        </w:r>
      </w:del>
    </w:p>
    <w:p w14:paraId="66FBAC51" w14:textId="033DCBDD" w:rsidR="00065963" w:rsidRPr="00065963" w:rsidDel="00580A98" w:rsidRDefault="00065963" w:rsidP="00065963">
      <w:pPr>
        <w:spacing w:after="0"/>
        <w:rPr>
          <w:del w:id="4121" w:author="Sebring, Amanda J" w:date="2017-10-04T09:14:00Z"/>
          <w:rFonts w:ascii="Courier New" w:hAnsi="Courier New" w:cs="Courier New"/>
          <w:sz w:val="24"/>
          <w:szCs w:val="24"/>
        </w:rPr>
      </w:pPr>
      <w:del w:id="41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509 08 1 1 2 27 15 70 15 35 10</w:delText>
        </w:r>
      </w:del>
    </w:p>
    <w:p w14:paraId="600E9F1A" w14:textId="3EFAB987" w:rsidR="00065963" w:rsidRPr="00065963" w:rsidDel="00580A98" w:rsidRDefault="00065963" w:rsidP="00065963">
      <w:pPr>
        <w:spacing w:after="0"/>
        <w:rPr>
          <w:del w:id="4123" w:author="Sebring, Amanda J" w:date="2017-10-04T09:14:00Z"/>
          <w:rFonts w:ascii="Courier New" w:hAnsi="Courier New" w:cs="Courier New"/>
          <w:sz w:val="24"/>
          <w:szCs w:val="24"/>
        </w:rPr>
      </w:pPr>
      <w:del w:id="41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509 10 1 1 2 28 90 87 90 85 75</w:delText>
        </w:r>
      </w:del>
    </w:p>
    <w:p w14:paraId="2BFA9611" w14:textId="7261E2DE" w:rsidR="00065963" w:rsidRPr="00065963" w:rsidDel="00580A98" w:rsidRDefault="00065963" w:rsidP="00065963">
      <w:pPr>
        <w:spacing w:after="0"/>
        <w:rPr>
          <w:del w:id="4125" w:author="Sebring, Amanda J" w:date="2017-10-04T09:14:00Z"/>
          <w:rFonts w:ascii="Courier New" w:hAnsi="Courier New" w:cs="Courier New"/>
          <w:sz w:val="24"/>
          <w:szCs w:val="24"/>
        </w:rPr>
      </w:pPr>
      <w:del w:id="41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509 12 1 1 2 29 15 80 10 20 10</w:delText>
        </w:r>
      </w:del>
    </w:p>
    <w:p w14:paraId="475BDA0D" w14:textId="080B16EB" w:rsidR="00065963" w:rsidRPr="00065963" w:rsidDel="00580A98" w:rsidRDefault="00065963" w:rsidP="00065963">
      <w:pPr>
        <w:spacing w:after="0"/>
        <w:rPr>
          <w:del w:id="4127" w:author="Sebring, Amanda J" w:date="2017-10-04T09:14:00Z"/>
          <w:rFonts w:ascii="Courier New" w:hAnsi="Courier New" w:cs="Courier New"/>
          <w:sz w:val="24"/>
          <w:szCs w:val="24"/>
        </w:rPr>
      </w:pPr>
      <w:del w:id="41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509 15 1 1 2 30 90 70 75 85 12</w:delText>
        </w:r>
      </w:del>
    </w:p>
    <w:p w14:paraId="29C8F054" w14:textId="002FD66F" w:rsidR="00065963" w:rsidRPr="00065963" w:rsidDel="00580A98" w:rsidRDefault="00065963" w:rsidP="00065963">
      <w:pPr>
        <w:spacing w:after="0"/>
        <w:rPr>
          <w:del w:id="4129" w:author="Sebring, Amanda J" w:date="2017-10-04T09:14:00Z"/>
          <w:rFonts w:ascii="Courier New" w:hAnsi="Courier New" w:cs="Courier New"/>
          <w:sz w:val="24"/>
          <w:szCs w:val="24"/>
        </w:rPr>
      </w:pPr>
      <w:del w:id="41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509 16 1 1 2 31 25 15 25 15 10</w:delText>
        </w:r>
      </w:del>
    </w:p>
    <w:p w14:paraId="1CB8848F" w14:textId="6F325A53" w:rsidR="00065963" w:rsidRPr="00065963" w:rsidDel="00580A98" w:rsidRDefault="00065963" w:rsidP="00065963">
      <w:pPr>
        <w:spacing w:after="0"/>
        <w:rPr>
          <w:del w:id="4131" w:author="Sebring, Amanda J" w:date="2017-10-04T09:14:00Z"/>
          <w:rFonts w:ascii="Courier New" w:hAnsi="Courier New" w:cs="Courier New"/>
          <w:sz w:val="24"/>
          <w:szCs w:val="24"/>
        </w:rPr>
      </w:pPr>
      <w:del w:id="41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509 17 1 1 2 32 70 10 20 85 15</w:delText>
        </w:r>
      </w:del>
    </w:p>
    <w:p w14:paraId="6DC224B5" w14:textId="5AE46F87" w:rsidR="00065963" w:rsidRPr="00065963" w:rsidDel="00580A98" w:rsidRDefault="00065963" w:rsidP="00065963">
      <w:pPr>
        <w:spacing w:after="0"/>
        <w:rPr>
          <w:del w:id="4133" w:author="Sebring, Amanda J" w:date="2017-10-04T09:14:00Z"/>
          <w:rFonts w:ascii="Courier New" w:hAnsi="Courier New" w:cs="Courier New"/>
          <w:sz w:val="24"/>
          <w:szCs w:val="24"/>
        </w:rPr>
      </w:pPr>
      <w:del w:id="41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509 18 1 1 2 33 15 55 10 12 10</w:delText>
        </w:r>
      </w:del>
    </w:p>
    <w:p w14:paraId="4C072DE3" w14:textId="32D82204" w:rsidR="00065963" w:rsidRPr="00065963" w:rsidDel="00580A98" w:rsidRDefault="00065963" w:rsidP="00065963">
      <w:pPr>
        <w:spacing w:after="0"/>
        <w:rPr>
          <w:del w:id="4135" w:author="Sebring, Amanda J" w:date="2017-10-04T09:14:00Z"/>
          <w:rFonts w:ascii="Courier New" w:hAnsi="Courier New" w:cs="Courier New"/>
          <w:sz w:val="24"/>
          <w:szCs w:val="24"/>
        </w:rPr>
      </w:pPr>
      <w:del w:id="41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509 19 1 1 2 34    80 65 45 83</w:delText>
        </w:r>
      </w:del>
    </w:p>
    <w:p w14:paraId="4A783A4D" w14:textId="48DF47A9" w:rsidR="00065963" w:rsidRPr="00065963" w:rsidDel="00580A98" w:rsidRDefault="00065963" w:rsidP="00065963">
      <w:pPr>
        <w:spacing w:after="0"/>
        <w:rPr>
          <w:del w:id="4137" w:author="Sebring, Amanda J" w:date="2017-10-04T09:14:00Z"/>
          <w:rFonts w:ascii="Courier New" w:hAnsi="Courier New" w:cs="Courier New"/>
          <w:sz w:val="24"/>
          <w:szCs w:val="24"/>
        </w:rPr>
      </w:pPr>
      <w:del w:id="41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509 20 1 1 2 35 75 70 15 75 10</w:delText>
        </w:r>
      </w:del>
    </w:p>
    <w:p w14:paraId="016177D7" w14:textId="290E7679" w:rsidR="00065963" w:rsidRPr="00065963" w:rsidDel="00580A98" w:rsidRDefault="00065963" w:rsidP="00065963">
      <w:pPr>
        <w:spacing w:after="0"/>
        <w:rPr>
          <w:del w:id="4139" w:author="Sebring, Amanda J" w:date="2017-10-04T09:14:00Z"/>
          <w:rFonts w:ascii="Courier New" w:hAnsi="Courier New" w:cs="Courier New"/>
          <w:sz w:val="24"/>
          <w:szCs w:val="24"/>
        </w:rPr>
      </w:pPr>
      <w:del w:id="41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509 21 1 1 2 36 90 85 80 75 40</w:delText>
        </w:r>
      </w:del>
    </w:p>
    <w:p w14:paraId="133F1ABF" w14:textId="3C2984E1" w:rsidR="00065963" w:rsidRPr="00065963" w:rsidDel="00580A98" w:rsidRDefault="00065963" w:rsidP="00065963">
      <w:pPr>
        <w:spacing w:after="0"/>
        <w:rPr>
          <w:del w:id="4141" w:author="Sebring, Amanda J" w:date="2017-10-04T09:14:00Z"/>
          <w:rFonts w:ascii="Courier New" w:hAnsi="Courier New" w:cs="Courier New"/>
          <w:sz w:val="24"/>
          <w:szCs w:val="24"/>
        </w:rPr>
      </w:pPr>
      <w:del w:id="41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509 23 1 1 2 37 70 35 25 80 10</w:delText>
        </w:r>
      </w:del>
    </w:p>
    <w:p w14:paraId="76F1C83B" w14:textId="434FD40F" w:rsidR="00065963" w:rsidRPr="00065963" w:rsidDel="00580A98" w:rsidRDefault="00065963" w:rsidP="00065963">
      <w:pPr>
        <w:spacing w:after="0"/>
        <w:rPr>
          <w:del w:id="4143" w:author="Sebring, Amanda J" w:date="2017-10-04T09:14:00Z"/>
          <w:rFonts w:ascii="Courier New" w:hAnsi="Courier New" w:cs="Courier New"/>
          <w:sz w:val="24"/>
          <w:szCs w:val="24"/>
        </w:rPr>
      </w:pPr>
      <w:del w:id="41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509 24 1 1 2 38 65 75 30 40 10</w:delText>
        </w:r>
      </w:del>
    </w:p>
    <w:p w14:paraId="349B89A4" w14:textId="2275B1D1" w:rsidR="00065963" w:rsidRPr="00065963" w:rsidDel="00580A98" w:rsidRDefault="00065963" w:rsidP="00065963">
      <w:pPr>
        <w:spacing w:after="0"/>
        <w:rPr>
          <w:del w:id="4145" w:author="Sebring, Amanda J" w:date="2017-10-04T09:14:00Z"/>
          <w:rFonts w:ascii="Courier New" w:hAnsi="Courier New" w:cs="Courier New"/>
          <w:sz w:val="24"/>
          <w:szCs w:val="24"/>
        </w:rPr>
      </w:pPr>
      <w:del w:id="41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509 25 1 1 2 39 85 10 20 87 45</w:delText>
        </w:r>
      </w:del>
    </w:p>
    <w:p w14:paraId="4DFC20BC" w14:textId="0517FDA5" w:rsidR="00065963" w:rsidRPr="00065963" w:rsidDel="00580A98" w:rsidRDefault="00065963" w:rsidP="00065963">
      <w:pPr>
        <w:spacing w:after="0"/>
        <w:rPr>
          <w:del w:id="4147" w:author="Sebring, Amanda J" w:date="2017-10-04T09:14:00Z"/>
          <w:rFonts w:ascii="Courier New" w:hAnsi="Courier New" w:cs="Courier New"/>
          <w:sz w:val="24"/>
          <w:szCs w:val="24"/>
        </w:rPr>
      </w:pPr>
      <w:del w:id="41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509 26 1 1 2 40 10 85 10 10 10</w:delText>
        </w:r>
      </w:del>
    </w:p>
    <w:p w14:paraId="5C80A310" w14:textId="7D73E4B2" w:rsidR="00065963" w:rsidRPr="00065963" w:rsidDel="00580A98" w:rsidRDefault="00065963" w:rsidP="00065963">
      <w:pPr>
        <w:spacing w:after="0"/>
        <w:rPr>
          <w:del w:id="4149" w:author="Sebring, Amanda J" w:date="2017-10-04T09:14:00Z"/>
          <w:rFonts w:ascii="Courier New" w:hAnsi="Courier New" w:cs="Courier New"/>
          <w:sz w:val="24"/>
          <w:szCs w:val="24"/>
        </w:rPr>
      </w:pPr>
      <w:del w:id="41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509 27 1 1 2 41 75    70 65 15</w:delText>
        </w:r>
      </w:del>
    </w:p>
    <w:p w14:paraId="4DFC83B0" w14:textId="07F010B5" w:rsidR="00065963" w:rsidRPr="00065963" w:rsidDel="00580A98" w:rsidRDefault="00065963" w:rsidP="00065963">
      <w:pPr>
        <w:spacing w:after="0"/>
        <w:rPr>
          <w:del w:id="4151" w:author="Sebring, Amanda J" w:date="2017-10-04T09:14:00Z"/>
          <w:rFonts w:ascii="Courier New" w:hAnsi="Courier New" w:cs="Courier New"/>
          <w:sz w:val="24"/>
          <w:szCs w:val="24"/>
        </w:rPr>
      </w:pPr>
      <w:del w:id="41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509 28 1 1 2 42 10 25 10 15 10</w:delText>
        </w:r>
      </w:del>
    </w:p>
    <w:p w14:paraId="6B54DFD6" w14:textId="4BB862C0" w:rsidR="00065963" w:rsidRPr="00065963" w:rsidDel="00580A98" w:rsidRDefault="00065963" w:rsidP="00065963">
      <w:pPr>
        <w:spacing w:after="0"/>
        <w:rPr>
          <w:del w:id="4153" w:author="Sebring, Amanda J" w:date="2017-10-04T09:14:00Z"/>
          <w:rFonts w:ascii="Courier New" w:hAnsi="Courier New" w:cs="Courier New"/>
          <w:sz w:val="24"/>
          <w:szCs w:val="24"/>
        </w:rPr>
      </w:pPr>
      <w:del w:id="41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509 29 1 1 2 43 15 20 10 10 10</w:delText>
        </w:r>
      </w:del>
    </w:p>
    <w:p w14:paraId="321BF9F9" w14:textId="56B3A1C8" w:rsidR="00065963" w:rsidRPr="00065963" w:rsidDel="00580A98" w:rsidRDefault="00065963" w:rsidP="00065963">
      <w:pPr>
        <w:spacing w:after="0"/>
        <w:rPr>
          <w:del w:id="4155" w:author="Sebring, Amanda J" w:date="2017-10-04T09:14:00Z"/>
          <w:rFonts w:ascii="Courier New" w:hAnsi="Courier New" w:cs="Courier New"/>
          <w:sz w:val="24"/>
          <w:szCs w:val="24"/>
        </w:rPr>
      </w:pPr>
      <w:del w:id="41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509 31 1 1 2 44 30 10 10 45 10</w:delText>
        </w:r>
      </w:del>
    </w:p>
    <w:p w14:paraId="76518837" w14:textId="3D4BB5F6" w:rsidR="00065963" w:rsidRPr="00065963" w:rsidDel="00580A98" w:rsidRDefault="00065963" w:rsidP="00065963">
      <w:pPr>
        <w:spacing w:after="0"/>
        <w:rPr>
          <w:del w:id="4157" w:author="Sebring, Amanda J" w:date="2017-10-04T09:14:00Z"/>
          <w:rFonts w:ascii="Courier New" w:hAnsi="Courier New" w:cs="Courier New"/>
          <w:sz w:val="24"/>
          <w:szCs w:val="24"/>
        </w:rPr>
      </w:pPr>
      <w:del w:id="41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lastRenderedPageBreak/>
          <w:delText>509 32 1 1 2 45 10 15 35 55 20</w:delText>
        </w:r>
      </w:del>
    </w:p>
    <w:p w14:paraId="30E3A01D" w14:textId="6B8BD001" w:rsidR="00065963" w:rsidRPr="00065963" w:rsidDel="00580A98" w:rsidRDefault="00065963" w:rsidP="00065963">
      <w:pPr>
        <w:spacing w:after="0"/>
        <w:rPr>
          <w:del w:id="4159" w:author="Sebring, Amanda J" w:date="2017-10-04T09:14:00Z"/>
          <w:rFonts w:ascii="Courier New" w:hAnsi="Courier New" w:cs="Courier New"/>
          <w:sz w:val="24"/>
          <w:szCs w:val="24"/>
        </w:rPr>
      </w:pPr>
      <w:del w:id="41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509 33 1 1 2 46 </w:delText>
        </w:r>
      </w:del>
    </w:p>
    <w:p w14:paraId="27825560" w14:textId="3900EBBC" w:rsidR="00065963" w:rsidRPr="00065963" w:rsidDel="00580A98" w:rsidRDefault="00065963" w:rsidP="00065963">
      <w:pPr>
        <w:spacing w:after="0"/>
        <w:rPr>
          <w:del w:id="4161" w:author="Sebring, Amanda J" w:date="2017-10-04T09:14:00Z"/>
          <w:rFonts w:ascii="Courier New" w:hAnsi="Courier New" w:cs="Courier New"/>
          <w:sz w:val="24"/>
          <w:szCs w:val="24"/>
        </w:rPr>
      </w:pPr>
      <w:del w:id="41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509 34 1 1 2 47 80 75 55 85 65</w:delText>
        </w:r>
      </w:del>
    </w:p>
    <w:p w14:paraId="4E11F960" w14:textId="53DB43F9" w:rsidR="00065963" w:rsidRPr="00065963" w:rsidDel="00580A98" w:rsidRDefault="00065963" w:rsidP="00065963">
      <w:pPr>
        <w:spacing w:after="0"/>
        <w:rPr>
          <w:del w:id="4163" w:author="Sebring, Amanda J" w:date="2017-10-04T09:14:00Z"/>
          <w:rFonts w:ascii="Courier New" w:hAnsi="Courier New" w:cs="Courier New"/>
          <w:sz w:val="24"/>
          <w:szCs w:val="24"/>
        </w:rPr>
      </w:pPr>
      <w:del w:id="41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509 35 1 1 2 48 70 15 15 10 25</w:delText>
        </w:r>
      </w:del>
    </w:p>
    <w:p w14:paraId="2298A5E1" w14:textId="23FB08F9" w:rsidR="00065963" w:rsidRPr="00065963" w:rsidDel="00580A98" w:rsidRDefault="00065963" w:rsidP="00065963">
      <w:pPr>
        <w:spacing w:after="0"/>
        <w:rPr>
          <w:del w:id="4165" w:author="Sebring, Amanda J" w:date="2017-10-04T09:14:00Z"/>
          <w:rFonts w:ascii="Courier New" w:hAnsi="Courier New" w:cs="Courier New"/>
          <w:sz w:val="24"/>
          <w:szCs w:val="24"/>
        </w:rPr>
      </w:pPr>
      <w:del w:id="41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509 36 1 1 2 49 40 80 25 65 10</w:delText>
        </w:r>
      </w:del>
    </w:p>
    <w:p w14:paraId="55205F96" w14:textId="7744B0AE" w:rsidR="00065963" w:rsidRPr="00065963" w:rsidDel="00580A98" w:rsidRDefault="00065963" w:rsidP="00065963">
      <w:pPr>
        <w:spacing w:after="0"/>
        <w:rPr>
          <w:del w:id="4167" w:author="Sebring, Amanda J" w:date="2017-10-04T09:14:00Z"/>
          <w:rFonts w:ascii="Courier New" w:hAnsi="Courier New" w:cs="Courier New"/>
          <w:sz w:val="24"/>
          <w:szCs w:val="24"/>
        </w:rPr>
      </w:pPr>
      <w:del w:id="41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509 41 1 1 2 50 55 60 10 65 10</w:delText>
        </w:r>
      </w:del>
    </w:p>
    <w:p w14:paraId="55FFD5D5" w14:textId="702149B3" w:rsidR="00065963" w:rsidRPr="00065963" w:rsidDel="00580A98" w:rsidRDefault="00065963" w:rsidP="00065963">
      <w:pPr>
        <w:spacing w:after="0"/>
        <w:rPr>
          <w:del w:id="4169" w:author="Sebring, Amanda J" w:date="2017-10-04T09:14:00Z"/>
          <w:rFonts w:ascii="Courier New" w:hAnsi="Courier New" w:cs="Courier New"/>
          <w:sz w:val="24"/>
          <w:szCs w:val="24"/>
        </w:rPr>
      </w:pPr>
      <w:del w:id="41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509 44 1 1 2 51 30    10 60 10</w:delText>
        </w:r>
      </w:del>
    </w:p>
    <w:p w14:paraId="52BB2C23" w14:textId="75374924" w:rsidR="00065963" w:rsidRPr="00065963" w:rsidDel="00580A98" w:rsidRDefault="00065963" w:rsidP="00065963">
      <w:pPr>
        <w:spacing w:after="0"/>
        <w:rPr>
          <w:del w:id="4171" w:author="Sebring, Amanda J" w:date="2017-10-04T09:14:00Z"/>
          <w:rFonts w:ascii="Courier New" w:hAnsi="Courier New" w:cs="Courier New"/>
          <w:sz w:val="24"/>
          <w:szCs w:val="24"/>
        </w:rPr>
      </w:pPr>
      <w:del w:id="41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509 45 1 1 2 52 85 45 65 55 15</w:delText>
        </w:r>
      </w:del>
    </w:p>
    <w:p w14:paraId="719919CC" w14:textId="7B84C450" w:rsidR="00065963" w:rsidRPr="00065963" w:rsidDel="00580A98" w:rsidRDefault="00065963" w:rsidP="00065963">
      <w:pPr>
        <w:spacing w:after="0"/>
        <w:rPr>
          <w:del w:id="4173" w:author="Sebring, Amanda J" w:date="2017-10-04T09:14:00Z"/>
          <w:rFonts w:ascii="Courier New" w:hAnsi="Courier New" w:cs="Courier New"/>
          <w:sz w:val="24"/>
          <w:szCs w:val="24"/>
        </w:rPr>
      </w:pPr>
      <w:del w:id="41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509 47 1 1 2 53 85 75 15 85 20</w:delText>
        </w:r>
      </w:del>
    </w:p>
    <w:p w14:paraId="197F9435" w14:textId="2BB8B28C" w:rsidR="00065963" w:rsidRPr="00065963" w:rsidDel="00580A98" w:rsidRDefault="00065963" w:rsidP="00065963">
      <w:pPr>
        <w:spacing w:after="0"/>
        <w:rPr>
          <w:del w:id="4175" w:author="Sebring, Amanda J" w:date="2017-10-04T09:14:00Z"/>
          <w:rFonts w:ascii="Courier New" w:hAnsi="Courier New" w:cs="Courier New"/>
          <w:sz w:val="24"/>
          <w:szCs w:val="24"/>
        </w:rPr>
      </w:pPr>
      <w:del w:id="41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509 48 1 1 2 54 40 75 40 30 20</w:delText>
        </w:r>
      </w:del>
    </w:p>
    <w:p w14:paraId="4E657AB6" w14:textId="76CDC7EC" w:rsidR="00065963" w:rsidRPr="00065963" w:rsidDel="00580A98" w:rsidRDefault="00065963" w:rsidP="00065963">
      <w:pPr>
        <w:spacing w:after="0"/>
        <w:rPr>
          <w:del w:id="4177" w:author="Sebring, Amanda J" w:date="2017-10-04T09:14:00Z"/>
          <w:rFonts w:ascii="Courier New" w:hAnsi="Courier New" w:cs="Courier New"/>
          <w:sz w:val="24"/>
          <w:szCs w:val="24"/>
        </w:rPr>
      </w:pPr>
      <w:del w:id="41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509 49 1 1 2 55    85 10 45 10</w:delText>
        </w:r>
      </w:del>
    </w:p>
    <w:p w14:paraId="26218092" w14:textId="5793BF58" w:rsidR="00065963" w:rsidRPr="00065963" w:rsidDel="00580A98" w:rsidRDefault="00065963" w:rsidP="00065963">
      <w:pPr>
        <w:spacing w:after="0"/>
        <w:rPr>
          <w:del w:id="4179" w:author="Sebring, Amanda J" w:date="2017-10-04T09:14:00Z"/>
          <w:rFonts w:ascii="Courier New" w:hAnsi="Courier New" w:cs="Courier New"/>
          <w:sz w:val="24"/>
          <w:szCs w:val="24"/>
        </w:rPr>
      </w:pPr>
      <w:del w:id="41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509 51 1 1 2 56 75    40 85 10</w:delText>
        </w:r>
      </w:del>
    </w:p>
    <w:p w14:paraId="6E4E1C74" w14:textId="2C340DC2" w:rsidR="00065963" w:rsidRPr="00065963" w:rsidDel="00580A98" w:rsidRDefault="00065963" w:rsidP="00065963">
      <w:pPr>
        <w:spacing w:after="0"/>
        <w:rPr>
          <w:del w:id="4181" w:author="Sebring, Amanda J" w:date="2017-10-04T09:14:00Z"/>
          <w:rFonts w:ascii="Courier New" w:hAnsi="Courier New" w:cs="Courier New"/>
          <w:sz w:val="24"/>
          <w:szCs w:val="24"/>
        </w:rPr>
      </w:pPr>
      <w:del w:id="41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509 53 1 1 2 57       15    10</w:delText>
        </w:r>
      </w:del>
    </w:p>
    <w:p w14:paraId="45A68FEB" w14:textId="02FBFDD7" w:rsidR="00065963" w:rsidRPr="00065963" w:rsidDel="00580A98" w:rsidRDefault="00065963" w:rsidP="00065963">
      <w:pPr>
        <w:spacing w:after="0"/>
        <w:rPr>
          <w:del w:id="4183" w:author="Sebring, Amanda J" w:date="2017-10-04T09:14:00Z"/>
          <w:rFonts w:ascii="Courier New" w:hAnsi="Courier New" w:cs="Courier New"/>
          <w:sz w:val="24"/>
          <w:szCs w:val="24"/>
        </w:rPr>
      </w:pPr>
      <w:del w:id="41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509 55 1 1 2 58 85 75 80 45 30</w:delText>
        </w:r>
      </w:del>
    </w:p>
    <w:p w14:paraId="21EBF4ED" w14:textId="4B9FB6CB" w:rsidR="00065963" w:rsidRPr="00065963" w:rsidDel="00580A98" w:rsidRDefault="00065963" w:rsidP="00065963">
      <w:pPr>
        <w:spacing w:after="0"/>
        <w:rPr>
          <w:del w:id="4185" w:author="Sebring, Amanda J" w:date="2017-10-04T09:14:00Z"/>
          <w:rFonts w:ascii="Courier New" w:hAnsi="Courier New" w:cs="Courier New"/>
          <w:sz w:val="24"/>
          <w:szCs w:val="24"/>
        </w:rPr>
      </w:pPr>
      <w:del w:id="41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509 56 1 1 2 59 70 87    50 10</w:delText>
        </w:r>
      </w:del>
    </w:p>
    <w:p w14:paraId="741FF7AB" w14:textId="78B2509C" w:rsidR="00065963" w:rsidRPr="00065963" w:rsidDel="00580A98" w:rsidRDefault="00065963" w:rsidP="00065963">
      <w:pPr>
        <w:spacing w:after="0"/>
        <w:rPr>
          <w:del w:id="4187" w:author="Sebring, Amanda J" w:date="2017-10-04T09:14:00Z"/>
          <w:rFonts w:ascii="Courier New" w:hAnsi="Courier New" w:cs="Courier New"/>
          <w:sz w:val="24"/>
          <w:szCs w:val="24"/>
        </w:rPr>
      </w:pPr>
      <w:del w:id="41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509 57 1 1 2 60 75 15 10 55 10</w:delText>
        </w:r>
      </w:del>
    </w:p>
    <w:p w14:paraId="096D5795" w14:textId="77A1C884" w:rsidR="00065963" w:rsidRPr="00065963" w:rsidDel="00580A98" w:rsidRDefault="00065963" w:rsidP="00065963">
      <w:pPr>
        <w:spacing w:after="0"/>
        <w:rPr>
          <w:del w:id="4189" w:author="Sebring, Amanda J" w:date="2017-10-04T09:14:00Z"/>
          <w:rFonts w:ascii="Courier New" w:hAnsi="Courier New" w:cs="Courier New"/>
          <w:sz w:val="24"/>
          <w:szCs w:val="24"/>
        </w:rPr>
      </w:pPr>
      <w:del w:id="41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509 58 1 1 2 61 10 85 10 15 10</w:delText>
        </w:r>
      </w:del>
    </w:p>
    <w:p w14:paraId="42C5975E" w14:textId="18F02BCC" w:rsidR="00065963" w:rsidRPr="00065963" w:rsidDel="00580A98" w:rsidRDefault="00065963" w:rsidP="00065963">
      <w:pPr>
        <w:spacing w:after="0"/>
        <w:rPr>
          <w:del w:id="4191" w:author="Sebring, Amanda J" w:date="2017-10-04T09:14:00Z"/>
          <w:rFonts w:ascii="Courier New" w:hAnsi="Courier New" w:cs="Courier New"/>
          <w:sz w:val="24"/>
          <w:szCs w:val="24"/>
        </w:rPr>
      </w:pPr>
      <w:del w:id="41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509 59 1 1 2 62 90 20 20 90 15</w:delText>
        </w:r>
      </w:del>
    </w:p>
    <w:p w14:paraId="314CB961" w14:textId="61C00543" w:rsidR="00065963" w:rsidRPr="00065963" w:rsidDel="00580A98" w:rsidRDefault="00065963" w:rsidP="00065963">
      <w:pPr>
        <w:spacing w:after="0"/>
        <w:rPr>
          <w:del w:id="4193" w:author="Sebring, Amanda J" w:date="2017-10-04T09:14:00Z"/>
          <w:rFonts w:ascii="Courier New" w:hAnsi="Courier New" w:cs="Courier New"/>
          <w:sz w:val="24"/>
          <w:szCs w:val="24"/>
        </w:rPr>
      </w:pPr>
      <w:del w:id="41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509 60 1 1 2 63 45    10 40 10</w:delText>
        </w:r>
      </w:del>
    </w:p>
    <w:p w14:paraId="67709BF9" w14:textId="1A660CB5" w:rsidR="00065963" w:rsidRPr="00065963" w:rsidDel="00580A98" w:rsidRDefault="00065963" w:rsidP="00065963">
      <w:pPr>
        <w:spacing w:after="0"/>
        <w:rPr>
          <w:del w:id="4195" w:author="Sebring, Amanda J" w:date="2017-10-04T09:14:00Z"/>
          <w:rFonts w:ascii="Courier New" w:hAnsi="Courier New" w:cs="Courier New"/>
          <w:sz w:val="24"/>
          <w:szCs w:val="24"/>
        </w:rPr>
      </w:pPr>
      <w:del w:id="41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509 61 1 1 2 64 10 75 10 20 10</w:delText>
        </w:r>
      </w:del>
    </w:p>
    <w:p w14:paraId="661C8236" w14:textId="69F41869" w:rsidR="00065963" w:rsidRPr="00065963" w:rsidDel="00580A98" w:rsidRDefault="00065963" w:rsidP="00065963">
      <w:pPr>
        <w:spacing w:after="0"/>
        <w:rPr>
          <w:del w:id="4197" w:author="Sebring, Amanda J" w:date="2017-10-04T09:14:00Z"/>
          <w:rFonts w:ascii="Courier New" w:hAnsi="Courier New" w:cs="Courier New"/>
          <w:sz w:val="24"/>
          <w:szCs w:val="24"/>
        </w:rPr>
      </w:pPr>
      <w:del w:id="41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509 62 1 1 2 65 55 83 10 10 10</w:delText>
        </w:r>
      </w:del>
    </w:p>
    <w:p w14:paraId="6EBC3AE4" w14:textId="0305B7B8" w:rsidR="00065963" w:rsidRPr="00065963" w:rsidDel="00580A98" w:rsidRDefault="00065963" w:rsidP="00065963">
      <w:pPr>
        <w:spacing w:after="0"/>
        <w:rPr>
          <w:del w:id="4199" w:author="Sebring, Amanda J" w:date="2017-10-04T09:14:00Z"/>
          <w:rFonts w:ascii="Courier New" w:hAnsi="Courier New" w:cs="Courier New"/>
          <w:sz w:val="24"/>
          <w:szCs w:val="24"/>
        </w:rPr>
      </w:pPr>
      <w:del w:id="42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509 63 1 1 2 66 75 60 10 25 10</w:delText>
        </w:r>
      </w:del>
    </w:p>
    <w:p w14:paraId="462C1E89" w14:textId="156B24CF" w:rsidR="00065963" w:rsidRPr="00065963" w:rsidDel="00580A98" w:rsidRDefault="00065963" w:rsidP="00065963">
      <w:pPr>
        <w:spacing w:after="0"/>
        <w:rPr>
          <w:del w:id="4201" w:author="Sebring, Amanda J" w:date="2017-10-04T09:14:00Z"/>
          <w:rFonts w:ascii="Courier New" w:hAnsi="Courier New" w:cs="Courier New"/>
          <w:sz w:val="24"/>
          <w:szCs w:val="24"/>
        </w:rPr>
      </w:pPr>
      <w:del w:id="42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509 64 1 1 2 67 10 35 10 10 15</w:delText>
        </w:r>
      </w:del>
    </w:p>
    <w:p w14:paraId="259C4237" w14:textId="3F8A2952" w:rsidR="00065963" w:rsidRPr="00065963" w:rsidDel="00580A98" w:rsidRDefault="00065963" w:rsidP="00065963">
      <w:pPr>
        <w:spacing w:after="0"/>
        <w:rPr>
          <w:del w:id="4203" w:author="Sebring, Amanda J" w:date="2017-10-04T09:14:00Z"/>
          <w:rFonts w:ascii="Courier New" w:hAnsi="Courier New" w:cs="Courier New"/>
          <w:sz w:val="24"/>
          <w:szCs w:val="24"/>
        </w:rPr>
      </w:pPr>
      <w:del w:id="42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509 66 1 1 2 68 75 55 40 75 25</w:delText>
        </w:r>
      </w:del>
    </w:p>
    <w:p w14:paraId="76A506A7" w14:textId="27800DF3" w:rsidR="00065963" w:rsidRPr="00065963" w:rsidDel="00580A98" w:rsidRDefault="00065963" w:rsidP="00065963">
      <w:pPr>
        <w:spacing w:after="0"/>
        <w:rPr>
          <w:del w:id="4205" w:author="Sebring, Amanda J" w:date="2017-10-04T09:14:00Z"/>
          <w:rFonts w:ascii="Courier New" w:hAnsi="Courier New" w:cs="Courier New"/>
          <w:sz w:val="24"/>
          <w:szCs w:val="24"/>
        </w:rPr>
      </w:pPr>
      <w:del w:id="42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509 67 1 1 2 69 65 45 70 60 10</w:delText>
        </w:r>
      </w:del>
    </w:p>
    <w:p w14:paraId="33FD2A3B" w14:textId="6AB369C1" w:rsidR="00065963" w:rsidRPr="00065963" w:rsidDel="00580A98" w:rsidRDefault="00065963" w:rsidP="00065963">
      <w:pPr>
        <w:spacing w:after="0"/>
        <w:rPr>
          <w:del w:id="4207" w:author="Sebring, Amanda J" w:date="2017-10-04T09:14:00Z"/>
          <w:rFonts w:ascii="Courier New" w:hAnsi="Courier New" w:cs="Courier New"/>
          <w:sz w:val="24"/>
          <w:szCs w:val="24"/>
        </w:rPr>
      </w:pPr>
      <w:del w:id="42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509 68 1 1 2 70 25 12 10 65 10</w:delText>
        </w:r>
      </w:del>
    </w:p>
    <w:p w14:paraId="1249F320" w14:textId="44BB423A" w:rsidR="00065963" w:rsidRPr="00065963" w:rsidDel="00580A98" w:rsidRDefault="00065963" w:rsidP="00065963">
      <w:pPr>
        <w:spacing w:after="0"/>
        <w:rPr>
          <w:del w:id="4209" w:author="Sebring, Amanda J" w:date="2017-10-04T09:14:00Z"/>
          <w:rFonts w:ascii="Courier New" w:hAnsi="Courier New" w:cs="Courier New"/>
          <w:sz w:val="24"/>
          <w:szCs w:val="24"/>
        </w:rPr>
      </w:pPr>
      <w:del w:id="42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509 69 1 1 2 71 75 85 10 15 10</w:delText>
        </w:r>
      </w:del>
    </w:p>
    <w:p w14:paraId="3A00D65C" w14:textId="19CF69DA" w:rsidR="00065963" w:rsidRPr="00065963" w:rsidDel="00580A98" w:rsidRDefault="00065963" w:rsidP="00065963">
      <w:pPr>
        <w:spacing w:after="0"/>
        <w:rPr>
          <w:del w:id="4211" w:author="Sebring, Amanda J" w:date="2017-10-04T09:14:00Z"/>
          <w:rFonts w:ascii="Courier New" w:hAnsi="Courier New" w:cs="Courier New"/>
          <w:sz w:val="24"/>
          <w:szCs w:val="24"/>
        </w:rPr>
      </w:pPr>
      <w:del w:id="42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509 71 1 1 2 72 70 90 15 83 35</w:delText>
        </w:r>
      </w:del>
    </w:p>
    <w:p w14:paraId="4D2C690E" w14:textId="75808649" w:rsidR="00065963" w:rsidRPr="00065963" w:rsidDel="00580A98" w:rsidRDefault="00065963" w:rsidP="00065963">
      <w:pPr>
        <w:spacing w:after="0"/>
        <w:rPr>
          <w:del w:id="4213" w:author="Sebring, Amanda J" w:date="2017-10-04T09:14:00Z"/>
          <w:rFonts w:ascii="Courier New" w:hAnsi="Courier New" w:cs="Courier New"/>
          <w:sz w:val="24"/>
          <w:szCs w:val="24"/>
        </w:rPr>
      </w:pPr>
      <w:del w:id="42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509 72 1 1 2 73 10 70 10 20 10</w:delText>
        </w:r>
      </w:del>
    </w:p>
    <w:p w14:paraId="3BC70B90" w14:textId="1F912E1C" w:rsidR="00065963" w:rsidRPr="00065963" w:rsidDel="00580A98" w:rsidRDefault="00065963" w:rsidP="00065963">
      <w:pPr>
        <w:spacing w:after="0"/>
        <w:rPr>
          <w:del w:id="4215" w:author="Sebring, Amanda J" w:date="2017-10-04T09:14:00Z"/>
          <w:rFonts w:ascii="Courier New" w:hAnsi="Courier New" w:cs="Courier New"/>
          <w:sz w:val="24"/>
          <w:szCs w:val="24"/>
        </w:rPr>
      </w:pPr>
      <w:del w:id="42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509 73 1 1 2 74 85 85 15 40 10</w:delText>
        </w:r>
      </w:del>
    </w:p>
    <w:p w14:paraId="5E13661B" w14:textId="40DD2B91" w:rsidR="00065963" w:rsidRPr="00065963" w:rsidDel="00580A98" w:rsidRDefault="00065963" w:rsidP="00065963">
      <w:pPr>
        <w:spacing w:after="0"/>
        <w:rPr>
          <w:del w:id="4217" w:author="Sebring, Amanda J" w:date="2017-10-04T09:14:00Z"/>
          <w:rFonts w:ascii="Courier New" w:hAnsi="Courier New" w:cs="Courier New"/>
          <w:sz w:val="24"/>
          <w:szCs w:val="24"/>
        </w:rPr>
      </w:pPr>
      <w:del w:id="42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509 74 1 1 2 75       15 55 10</w:delText>
        </w:r>
      </w:del>
    </w:p>
    <w:p w14:paraId="29410F00" w14:textId="61E35995" w:rsidR="00065963" w:rsidRPr="00065963" w:rsidDel="00580A98" w:rsidRDefault="00065963" w:rsidP="00065963">
      <w:pPr>
        <w:spacing w:after="0"/>
        <w:rPr>
          <w:del w:id="4219" w:author="Sebring, Amanda J" w:date="2017-10-04T09:14:00Z"/>
          <w:rFonts w:ascii="Courier New" w:hAnsi="Courier New" w:cs="Courier New"/>
          <w:sz w:val="24"/>
          <w:szCs w:val="24"/>
        </w:rPr>
      </w:pPr>
      <w:del w:id="42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509 75 1 1 2 76 40 80 15 70 10</w:delText>
        </w:r>
      </w:del>
    </w:p>
    <w:p w14:paraId="3FE929C6" w14:textId="4F04C5EA" w:rsidR="00065963" w:rsidRPr="00065963" w:rsidDel="00580A98" w:rsidRDefault="00065963" w:rsidP="00065963">
      <w:pPr>
        <w:spacing w:after="0"/>
        <w:rPr>
          <w:del w:id="4221" w:author="Sebring, Amanda J" w:date="2017-10-04T09:14:00Z"/>
          <w:rFonts w:ascii="Courier New" w:hAnsi="Courier New" w:cs="Courier New"/>
          <w:sz w:val="24"/>
          <w:szCs w:val="24"/>
        </w:rPr>
      </w:pPr>
      <w:del w:id="42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509 77 1 1 2 77 25 80 15 45 10</w:delText>
        </w:r>
      </w:del>
    </w:p>
    <w:p w14:paraId="6EF4624D" w14:textId="24E57578" w:rsidR="00065963" w:rsidRPr="00065963" w:rsidDel="00580A98" w:rsidRDefault="00065963" w:rsidP="00065963">
      <w:pPr>
        <w:spacing w:after="0"/>
        <w:rPr>
          <w:del w:id="4223" w:author="Sebring, Amanda J" w:date="2017-10-04T09:14:00Z"/>
          <w:rFonts w:ascii="Courier New" w:hAnsi="Courier New" w:cs="Courier New"/>
          <w:sz w:val="24"/>
          <w:szCs w:val="24"/>
        </w:rPr>
      </w:pPr>
      <w:del w:id="42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509 78 1 1 2 78 87 80 20 65</w:delText>
        </w:r>
      </w:del>
    </w:p>
    <w:p w14:paraId="306C07DA" w14:textId="319007FC" w:rsidR="00065963" w:rsidRPr="00065963" w:rsidDel="00580A98" w:rsidRDefault="00065963" w:rsidP="00065963">
      <w:pPr>
        <w:spacing w:after="0"/>
        <w:rPr>
          <w:del w:id="4225" w:author="Sebring, Amanda J" w:date="2017-10-04T09:14:00Z"/>
          <w:rFonts w:ascii="Courier New" w:hAnsi="Courier New" w:cs="Courier New"/>
          <w:sz w:val="24"/>
          <w:szCs w:val="24"/>
        </w:rPr>
      </w:pPr>
      <w:del w:id="42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509 79 1 1 2 79 45    10 70 15</w:delText>
        </w:r>
      </w:del>
    </w:p>
    <w:p w14:paraId="3B7614FB" w14:textId="73BD614C" w:rsidR="00065963" w:rsidRPr="00065963" w:rsidDel="00580A98" w:rsidRDefault="00065963" w:rsidP="00065963">
      <w:pPr>
        <w:spacing w:after="0"/>
        <w:rPr>
          <w:del w:id="4227" w:author="Sebring, Amanda J" w:date="2017-10-04T09:14:00Z"/>
          <w:rFonts w:ascii="Courier New" w:hAnsi="Courier New" w:cs="Courier New"/>
          <w:sz w:val="24"/>
          <w:szCs w:val="24"/>
        </w:rPr>
      </w:pPr>
      <w:del w:id="42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509 80 1 1 2 80 90 75 80 80 85</w:delText>
        </w:r>
      </w:del>
    </w:p>
    <w:p w14:paraId="3C0FB268" w14:textId="1CACCF7D" w:rsidR="00065963" w:rsidRPr="00065963" w:rsidDel="00580A98" w:rsidRDefault="00065963" w:rsidP="00065963">
      <w:pPr>
        <w:spacing w:after="0"/>
        <w:rPr>
          <w:del w:id="4229" w:author="Sebring, Amanda J" w:date="2017-10-04T09:14:00Z"/>
          <w:rFonts w:ascii="Courier New" w:hAnsi="Courier New" w:cs="Courier New"/>
          <w:sz w:val="24"/>
          <w:szCs w:val="24"/>
        </w:rPr>
      </w:pPr>
      <w:del w:id="42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509 00 1 0 0 00 85 50 80 85 25</w:delText>
        </w:r>
      </w:del>
    </w:p>
    <w:p w14:paraId="413C15B9" w14:textId="2E51BAE2" w:rsidR="00065963" w:rsidRPr="00065963" w:rsidDel="00580A98" w:rsidRDefault="00065963" w:rsidP="00065963">
      <w:pPr>
        <w:spacing w:after="0"/>
        <w:rPr>
          <w:del w:id="4231" w:author="Sebring, Amanda J" w:date="2017-10-04T09:14:00Z"/>
          <w:rFonts w:ascii="Courier New" w:hAnsi="Courier New" w:cs="Courier New"/>
          <w:sz w:val="24"/>
          <w:szCs w:val="24"/>
        </w:rPr>
      </w:pPr>
      <w:del w:id="42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509 02 1 1 3 01 80 80 35 65 10</w:delText>
        </w:r>
      </w:del>
    </w:p>
    <w:p w14:paraId="391A4129" w14:textId="608F053C" w:rsidR="00065963" w:rsidRPr="00065963" w:rsidDel="00580A98" w:rsidRDefault="00065963" w:rsidP="00065963">
      <w:pPr>
        <w:spacing w:after="0"/>
        <w:rPr>
          <w:del w:id="4233" w:author="Sebring, Amanda J" w:date="2017-10-04T09:14:00Z"/>
          <w:rFonts w:ascii="Courier New" w:hAnsi="Courier New" w:cs="Courier New"/>
          <w:sz w:val="24"/>
          <w:szCs w:val="24"/>
        </w:rPr>
      </w:pPr>
      <w:del w:id="42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509 04 1 1 3 02 80    50 25 10</w:delText>
        </w:r>
      </w:del>
    </w:p>
    <w:p w14:paraId="3F428B66" w14:textId="56023875" w:rsidR="00065963" w:rsidRPr="00065963" w:rsidDel="00580A98" w:rsidRDefault="00065963" w:rsidP="00065963">
      <w:pPr>
        <w:spacing w:after="0"/>
        <w:rPr>
          <w:del w:id="4235" w:author="Sebring, Amanda J" w:date="2017-10-04T09:14:00Z"/>
          <w:rFonts w:ascii="Courier New" w:hAnsi="Courier New" w:cs="Courier New"/>
          <w:sz w:val="24"/>
          <w:szCs w:val="24"/>
        </w:rPr>
      </w:pPr>
      <w:del w:id="42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509 09 1 1 3 03 90 40 87 80 60</w:delText>
        </w:r>
      </w:del>
    </w:p>
    <w:p w14:paraId="76EAA929" w14:textId="6D355793" w:rsidR="00065963" w:rsidRPr="00065963" w:rsidDel="00580A98" w:rsidRDefault="00065963" w:rsidP="00065963">
      <w:pPr>
        <w:spacing w:after="0"/>
        <w:rPr>
          <w:del w:id="4237" w:author="Sebring, Amanda J" w:date="2017-10-04T09:14:00Z"/>
          <w:rFonts w:ascii="Courier New" w:hAnsi="Courier New" w:cs="Courier New"/>
          <w:sz w:val="24"/>
          <w:szCs w:val="24"/>
        </w:rPr>
      </w:pPr>
      <w:del w:id="42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509 11 1 1 3 04 60 10 55 80 20</w:delText>
        </w:r>
      </w:del>
    </w:p>
    <w:p w14:paraId="23687352" w14:textId="31299B78" w:rsidR="00065963" w:rsidRPr="00065963" w:rsidDel="00580A98" w:rsidRDefault="00065963" w:rsidP="00065963">
      <w:pPr>
        <w:spacing w:after="0"/>
        <w:rPr>
          <w:del w:id="4239" w:author="Sebring, Amanda J" w:date="2017-10-04T09:14:00Z"/>
          <w:rFonts w:ascii="Courier New" w:hAnsi="Courier New" w:cs="Courier New"/>
          <w:sz w:val="24"/>
          <w:szCs w:val="24"/>
        </w:rPr>
      </w:pPr>
      <w:del w:id="42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509 22 1 1 3 05 15 65 15 10 10</w:delText>
        </w:r>
      </w:del>
    </w:p>
    <w:p w14:paraId="791CDA24" w14:textId="52103CC3" w:rsidR="00065963" w:rsidRPr="00065963" w:rsidDel="00580A98" w:rsidRDefault="00065963" w:rsidP="00065963">
      <w:pPr>
        <w:spacing w:after="0"/>
        <w:rPr>
          <w:del w:id="4241" w:author="Sebring, Amanda J" w:date="2017-10-04T09:14:00Z"/>
          <w:rFonts w:ascii="Courier New" w:hAnsi="Courier New" w:cs="Courier New"/>
          <w:sz w:val="24"/>
          <w:szCs w:val="24"/>
        </w:rPr>
      </w:pPr>
      <w:del w:id="42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509 39 1 1 3 06 75 15 30 45 15</w:delText>
        </w:r>
      </w:del>
    </w:p>
    <w:p w14:paraId="62E9909C" w14:textId="679985B5" w:rsidR="00065963" w:rsidRPr="00065963" w:rsidDel="00580A98" w:rsidRDefault="00065963" w:rsidP="00065963">
      <w:pPr>
        <w:spacing w:after="0"/>
        <w:rPr>
          <w:del w:id="4243" w:author="Sebring, Amanda J" w:date="2017-10-04T09:14:00Z"/>
          <w:rFonts w:ascii="Courier New" w:hAnsi="Courier New" w:cs="Courier New"/>
          <w:sz w:val="24"/>
          <w:szCs w:val="24"/>
        </w:rPr>
      </w:pPr>
      <w:del w:id="42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509 40 1 1 3 07 80 15 20 80 10</w:delText>
        </w:r>
      </w:del>
    </w:p>
    <w:p w14:paraId="355DA27D" w14:textId="55530D1C" w:rsidR="00065963" w:rsidRPr="00065963" w:rsidDel="00580A98" w:rsidRDefault="00065963" w:rsidP="00065963">
      <w:pPr>
        <w:spacing w:after="0"/>
        <w:rPr>
          <w:del w:id="4245" w:author="Sebring, Amanda J" w:date="2017-10-04T09:14:00Z"/>
          <w:rFonts w:ascii="Courier New" w:hAnsi="Courier New" w:cs="Courier New"/>
          <w:sz w:val="24"/>
          <w:szCs w:val="24"/>
        </w:rPr>
      </w:pPr>
      <w:del w:id="42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lastRenderedPageBreak/>
          <w:delText>509 46 1 1 3 08 25 75 10 30 15</w:delText>
        </w:r>
      </w:del>
    </w:p>
    <w:p w14:paraId="642F6BE0" w14:textId="799B5858" w:rsidR="00065963" w:rsidRPr="00065963" w:rsidDel="00580A98" w:rsidRDefault="00065963" w:rsidP="00065963">
      <w:pPr>
        <w:spacing w:after="0"/>
        <w:rPr>
          <w:del w:id="4247" w:author="Sebring, Amanda J" w:date="2017-10-04T09:14:00Z"/>
          <w:rFonts w:ascii="Courier New" w:hAnsi="Courier New" w:cs="Courier New"/>
          <w:sz w:val="24"/>
          <w:szCs w:val="24"/>
        </w:rPr>
      </w:pPr>
      <w:del w:id="42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509 13 1 1 3 09 75    25 45 15</w:delText>
        </w:r>
      </w:del>
    </w:p>
    <w:p w14:paraId="0A4A61BF" w14:textId="2A75E86C" w:rsidR="00065963" w:rsidRPr="00065963" w:rsidDel="00580A98" w:rsidRDefault="00065963" w:rsidP="00065963">
      <w:pPr>
        <w:spacing w:after="0"/>
        <w:rPr>
          <w:del w:id="4249" w:author="Sebring, Amanda J" w:date="2017-10-04T09:14:00Z"/>
          <w:rFonts w:ascii="Courier New" w:hAnsi="Courier New" w:cs="Courier New"/>
          <w:sz w:val="24"/>
          <w:szCs w:val="24"/>
        </w:rPr>
      </w:pPr>
      <w:del w:id="42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509 76 1 1 3 10 55 25 10 45 10</w:delText>
        </w:r>
      </w:del>
    </w:p>
    <w:p w14:paraId="6294890B" w14:textId="3B8E5CF3" w:rsidR="00065963" w:rsidRPr="00065963" w:rsidDel="00580A98" w:rsidRDefault="00065963" w:rsidP="00065963">
      <w:pPr>
        <w:spacing w:after="0"/>
        <w:rPr>
          <w:del w:id="4251" w:author="Sebring, Amanda J" w:date="2017-10-04T09:14:00Z"/>
          <w:rFonts w:ascii="Courier New" w:hAnsi="Courier New" w:cs="Courier New"/>
          <w:sz w:val="24"/>
          <w:szCs w:val="24"/>
        </w:rPr>
      </w:pPr>
      <w:del w:id="42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509 43 1 1 3 11 15 30 10 10 10</w:delText>
        </w:r>
      </w:del>
    </w:p>
    <w:p w14:paraId="775A4EB9" w14:textId="4CF21E5F" w:rsidR="00065963" w:rsidRPr="00065963" w:rsidDel="00580A98" w:rsidRDefault="00065963" w:rsidP="00065963">
      <w:pPr>
        <w:spacing w:after="0"/>
        <w:rPr>
          <w:del w:id="4253" w:author="Sebring, Amanda J" w:date="2017-10-04T09:14:00Z"/>
          <w:rFonts w:ascii="Courier New" w:hAnsi="Courier New" w:cs="Courier New"/>
          <w:sz w:val="24"/>
          <w:szCs w:val="24"/>
        </w:rPr>
      </w:pPr>
      <w:del w:id="42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509 54 1 1 3 12 70 15 10 75 10</w:delText>
        </w:r>
      </w:del>
    </w:p>
    <w:p w14:paraId="5E8B0657" w14:textId="06636FA3" w:rsidR="00065963" w:rsidRPr="00065963" w:rsidDel="00580A98" w:rsidRDefault="00065963" w:rsidP="00065963">
      <w:pPr>
        <w:spacing w:after="0"/>
        <w:rPr>
          <w:del w:id="4255" w:author="Sebring, Amanda J" w:date="2017-10-04T09:14:00Z"/>
          <w:rFonts w:ascii="Courier New" w:hAnsi="Courier New" w:cs="Courier New"/>
          <w:sz w:val="24"/>
          <w:szCs w:val="24"/>
        </w:rPr>
      </w:pPr>
      <w:del w:id="42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509 01 1 1 3 13 25    10 35 10</w:delText>
        </w:r>
      </w:del>
    </w:p>
    <w:p w14:paraId="167F309E" w14:textId="1249C7B2" w:rsidR="00065963" w:rsidRPr="00065963" w:rsidDel="00580A98" w:rsidRDefault="00065963" w:rsidP="00065963">
      <w:pPr>
        <w:spacing w:after="0"/>
        <w:rPr>
          <w:del w:id="4257" w:author="Sebring, Amanda J" w:date="2017-10-04T09:14:00Z"/>
          <w:rFonts w:ascii="Courier New" w:hAnsi="Courier New" w:cs="Courier New"/>
          <w:sz w:val="24"/>
          <w:szCs w:val="24"/>
        </w:rPr>
      </w:pPr>
      <w:del w:id="42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509 07 1 1 3 14 90 75 45 70 20</w:delText>
        </w:r>
      </w:del>
    </w:p>
    <w:p w14:paraId="2878DE4A" w14:textId="1DDCF13A" w:rsidR="00065963" w:rsidRPr="00065963" w:rsidDel="00580A98" w:rsidRDefault="00065963" w:rsidP="00065963">
      <w:pPr>
        <w:spacing w:after="0"/>
        <w:rPr>
          <w:del w:id="4259" w:author="Sebring, Amanda J" w:date="2017-10-04T09:14:00Z"/>
          <w:rFonts w:ascii="Courier New" w:hAnsi="Courier New" w:cs="Courier New"/>
          <w:sz w:val="24"/>
          <w:szCs w:val="24"/>
        </w:rPr>
      </w:pPr>
      <w:del w:id="42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509 14 1 1 3 15    90 50 70 20</w:delText>
        </w:r>
      </w:del>
    </w:p>
    <w:p w14:paraId="3FF47BE6" w14:textId="7F75AA66" w:rsidR="00065963" w:rsidRPr="00065963" w:rsidDel="00580A98" w:rsidRDefault="00065963" w:rsidP="00065963">
      <w:pPr>
        <w:spacing w:after="0"/>
        <w:rPr>
          <w:del w:id="4261" w:author="Sebring, Amanda J" w:date="2017-10-04T09:14:00Z"/>
          <w:rFonts w:ascii="Courier New" w:hAnsi="Courier New" w:cs="Courier New"/>
          <w:sz w:val="24"/>
          <w:szCs w:val="24"/>
        </w:rPr>
      </w:pPr>
      <w:del w:id="42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509 30 1 1 3 16 60 80 10 45 10</w:delText>
        </w:r>
      </w:del>
    </w:p>
    <w:p w14:paraId="2141F72E" w14:textId="6BC1FB35" w:rsidR="00065963" w:rsidRPr="00065963" w:rsidDel="00580A98" w:rsidRDefault="00065963" w:rsidP="00065963">
      <w:pPr>
        <w:spacing w:after="0"/>
        <w:rPr>
          <w:del w:id="4263" w:author="Sebring, Amanda J" w:date="2017-10-04T09:14:00Z"/>
          <w:rFonts w:ascii="Courier New" w:hAnsi="Courier New" w:cs="Courier New"/>
          <w:sz w:val="24"/>
          <w:szCs w:val="24"/>
        </w:rPr>
      </w:pPr>
      <w:del w:id="42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509 37 1 1 3 17 15 80 10 15 10</w:delText>
        </w:r>
      </w:del>
    </w:p>
    <w:p w14:paraId="7AB46444" w14:textId="1FD5CB9A" w:rsidR="00065963" w:rsidRPr="00065963" w:rsidDel="00580A98" w:rsidRDefault="00065963" w:rsidP="00065963">
      <w:pPr>
        <w:spacing w:after="0"/>
        <w:rPr>
          <w:del w:id="4265" w:author="Sebring, Amanda J" w:date="2017-10-04T09:14:00Z"/>
          <w:rFonts w:ascii="Courier New" w:hAnsi="Courier New" w:cs="Courier New"/>
          <w:sz w:val="24"/>
          <w:szCs w:val="24"/>
        </w:rPr>
      </w:pPr>
      <w:del w:id="42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509 50 1 1 3 18 70 75 20 35 15</w:delText>
        </w:r>
      </w:del>
    </w:p>
    <w:p w14:paraId="75778C9F" w14:textId="12FCBC6A" w:rsidR="00065963" w:rsidRPr="00065963" w:rsidDel="00580A98" w:rsidRDefault="00065963" w:rsidP="00065963">
      <w:pPr>
        <w:spacing w:after="0"/>
        <w:rPr>
          <w:del w:id="4267" w:author="Sebring, Amanda J" w:date="2017-10-04T09:14:00Z"/>
          <w:rFonts w:ascii="Courier New" w:hAnsi="Courier New" w:cs="Courier New"/>
          <w:sz w:val="24"/>
          <w:szCs w:val="24"/>
        </w:rPr>
      </w:pPr>
      <w:del w:id="42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509 52 1 1 3 19 20    10 55 10</w:delText>
        </w:r>
      </w:del>
    </w:p>
    <w:p w14:paraId="065A9CC9" w14:textId="798908B4" w:rsidR="00065963" w:rsidRPr="00065963" w:rsidDel="00580A98" w:rsidRDefault="00065963" w:rsidP="00065963">
      <w:pPr>
        <w:spacing w:after="0"/>
        <w:rPr>
          <w:del w:id="4269" w:author="Sebring, Amanda J" w:date="2017-10-04T09:14:00Z"/>
          <w:rFonts w:ascii="Courier New" w:hAnsi="Courier New" w:cs="Courier New"/>
          <w:sz w:val="24"/>
          <w:szCs w:val="24"/>
        </w:rPr>
      </w:pPr>
      <w:del w:id="42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509 65 1 1 3 20 15 85 20 25 15</w:delText>
        </w:r>
      </w:del>
    </w:p>
    <w:p w14:paraId="5D3D8995" w14:textId="744716C2" w:rsidR="00065963" w:rsidRPr="00065963" w:rsidDel="00580A98" w:rsidRDefault="00065963" w:rsidP="00065963">
      <w:pPr>
        <w:spacing w:after="0"/>
        <w:rPr>
          <w:del w:id="4271" w:author="Sebring, Amanda J" w:date="2017-10-04T09:14:00Z"/>
          <w:rFonts w:ascii="Courier New" w:hAnsi="Courier New" w:cs="Courier New"/>
          <w:sz w:val="24"/>
          <w:szCs w:val="24"/>
        </w:rPr>
      </w:pPr>
      <w:del w:id="42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509 70 1 1 3 21 85 70 30 75 10</w:delText>
        </w:r>
      </w:del>
    </w:p>
    <w:p w14:paraId="1CD40CAC" w14:textId="2FC92B95" w:rsidR="00065963" w:rsidRPr="00065963" w:rsidDel="00580A98" w:rsidRDefault="00065963" w:rsidP="00065963">
      <w:pPr>
        <w:spacing w:after="0"/>
        <w:rPr>
          <w:del w:id="4273" w:author="Sebring, Amanda J" w:date="2017-10-04T09:14:00Z"/>
          <w:rFonts w:ascii="Courier New" w:hAnsi="Courier New" w:cs="Courier New"/>
          <w:sz w:val="24"/>
          <w:szCs w:val="24"/>
        </w:rPr>
      </w:pPr>
      <w:del w:id="42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509 38 1 1 3 22 85 20 75 80 20</w:delText>
        </w:r>
      </w:del>
    </w:p>
    <w:p w14:paraId="0DF6D969" w14:textId="4F16CF3B" w:rsidR="00065963" w:rsidRPr="00065963" w:rsidDel="00580A98" w:rsidRDefault="00065963" w:rsidP="00065963">
      <w:pPr>
        <w:spacing w:after="0"/>
        <w:rPr>
          <w:del w:id="4275" w:author="Sebring, Amanda J" w:date="2017-10-04T09:14:00Z"/>
          <w:rFonts w:ascii="Courier New" w:hAnsi="Courier New" w:cs="Courier New"/>
          <w:sz w:val="24"/>
          <w:szCs w:val="24"/>
        </w:rPr>
      </w:pPr>
      <w:del w:id="42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509 42 1 1 3 23 70 30 20    10</w:delText>
        </w:r>
      </w:del>
    </w:p>
    <w:p w14:paraId="51FF4A17" w14:textId="0A64A9D4" w:rsidR="00065963" w:rsidRPr="00065963" w:rsidDel="00580A98" w:rsidRDefault="00065963" w:rsidP="00065963">
      <w:pPr>
        <w:spacing w:after="0"/>
        <w:rPr>
          <w:del w:id="4277" w:author="Sebring, Amanda J" w:date="2017-10-04T09:14:00Z"/>
          <w:rFonts w:ascii="Courier New" w:hAnsi="Courier New" w:cs="Courier New"/>
          <w:sz w:val="24"/>
          <w:szCs w:val="24"/>
        </w:rPr>
      </w:pPr>
      <w:del w:id="42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509 03 1 1 3 24 70 40 10 70 10</w:delText>
        </w:r>
      </w:del>
    </w:p>
    <w:p w14:paraId="49CA2FFE" w14:textId="2832166D" w:rsidR="00065963" w:rsidRPr="00065963" w:rsidDel="00580A98" w:rsidRDefault="00065963" w:rsidP="00065963">
      <w:pPr>
        <w:spacing w:after="0"/>
        <w:rPr>
          <w:del w:id="4279" w:author="Sebring, Amanda J" w:date="2017-10-04T09:14:00Z"/>
          <w:rFonts w:ascii="Courier New" w:hAnsi="Courier New" w:cs="Courier New"/>
          <w:sz w:val="24"/>
          <w:szCs w:val="24"/>
        </w:rPr>
      </w:pPr>
      <w:del w:id="42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509 05 1 1 3 25 10 70 10    10</w:delText>
        </w:r>
      </w:del>
    </w:p>
    <w:p w14:paraId="6CA002BB" w14:textId="39D91AAD" w:rsidR="00065963" w:rsidRPr="00065963" w:rsidDel="00580A98" w:rsidRDefault="00065963" w:rsidP="00065963">
      <w:pPr>
        <w:spacing w:after="0"/>
        <w:rPr>
          <w:del w:id="4281" w:author="Sebring, Amanda J" w:date="2017-10-04T09:14:00Z"/>
          <w:rFonts w:ascii="Courier New" w:hAnsi="Courier New" w:cs="Courier New"/>
          <w:sz w:val="24"/>
          <w:szCs w:val="24"/>
        </w:rPr>
      </w:pPr>
      <w:del w:id="42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509 06 1 1 3 26 20 10 12 65 10</w:delText>
        </w:r>
      </w:del>
    </w:p>
    <w:p w14:paraId="5195A982" w14:textId="513D6125" w:rsidR="00065963" w:rsidRPr="00065963" w:rsidDel="00580A98" w:rsidRDefault="00065963" w:rsidP="00065963">
      <w:pPr>
        <w:spacing w:after="0"/>
        <w:rPr>
          <w:del w:id="4283" w:author="Sebring, Amanda J" w:date="2017-10-04T09:14:00Z"/>
          <w:rFonts w:ascii="Courier New" w:hAnsi="Courier New" w:cs="Courier New"/>
          <w:sz w:val="24"/>
          <w:szCs w:val="24"/>
        </w:rPr>
      </w:pPr>
      <w:del w:id="42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509 08 1 1 3 27 15 50 10 40 10</w:delText>
        </w:r>
      </w:del>
    </w:p>
    <w:p w14:paraId="7594B784" w14:textId="27ABD223" w:rsidR="00065963" w:rsidRPr="00065963" w:rsidDel="00580A98" w:rsidRDefault="00065963" w:rsidP="00065963">
      <w:pPr>
        <w:spacing w:after="0"/>
        <w:rPr>
          <w:del w:id="4285" w:author="Sebring, Amanda J" w:date="2017-10-04T09:14:00Z"/>
          <w:rFonts w:ascii="Courier New" w:hAnsi="Courier New" w:cs="Courier New"/>
          <w:sz w:val="24"/>
          <w:szCs w:val="24"/>
        </w:rPr>
      </w:pPr>
      <w:del w:id="42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509 10 1 1 3 28 90 70 75 90 35</w:delText>
        </w:r>
      </w:del>
    </w:p>
    <w:p w14:paraId="6551343E" w14:textId="4A6B1EF8" w:rsidR="00065963" w:rsidRPr="00065963" w:rsidDel="00580A98" w:rsidRDefault="00065963" w:rsidP="00065963">
      <w:pPr>
        <w:spacing w:after="0"/>
        <w:rPr>
          <w:del w:id="4287" w:author="Sebring, Amanda J" w:date="2017-10-04T09:14:00Z"/>
          <w:rFonts w:ascii="Courier New" w:hAnsi="Courier New" w:cs="Courier New"/>
          <w:sz w:val="24"/>
          <w:szCs w:val="24"/>
        </w:rPr>
      </w:pPr>
      <w:del w:id="42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509 12 1 1 3 29 60 10 10 30 10</w:delText>
        </w:r>
      </w:del>
    </w:p>
    <w:p w14:paraId="774E20F0" w14:textId="4FC333D6" w:rsidR="00065963" w:rsidRPr="00065963" w:rsidDel="00580A98" w:rsidRDefault="00065963" w:rsidP="00065963">
      <w:pPr>
        <w:spacing w:after="0"/>
        <w:rPr>
          <w:del w:id="4289" w:author="Sebring, Amanda J" w:date="2017-10-04T09:14:00Z"/>
          <w:rFonts w:ascii="Courier New" w:hAnsi="Courier New" w:cs="Courier New"/>
          <w:sz w:val="24"/>
          <w:szCs w:val="24"/>
        </w:rPr>
      </w:pPr>
      <w:del w:id="42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509 15 1 1 3 30 75    10 80 10</w:delText>
        </w:r>
      </w:del>
    </w:p>
    <w:p w14:paraId="0B527F0B" w14:textId="33D153E8" w:rsidR="00065963" w:rsidRPr="00065963" w:rsidDel="00580A98" w:rsidRDefault="00065963" w:rsidP="00065963">
      <w:pPr>
        <w:spacing w:after="0"/>
        <w:rPr>
          <w:del w:id="4291" w:author="Sebring, Amanda J" w:date="2017-10-04T09:14:00Z"/>
          <w:rFonts w:ascii="Courier New" w:hAnsi="Courier New" w:cs="Courier New"/>
          <w:sz w:val="24"/>
          <w:szCs w:val="24"/>
        </w:rPr>
      </w:pPr>
      <w:del w:id="429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509 16 1 1 3 31 10 70 10 15 10</w:delText>
        </w:r>
      </w:del>
    </w:p>
    <w:p w14:paraId="76E0732D" w14:textId="337307EF" w:rsidR="00065963" w:rsidRPr="00065963" w:rsidDel="00580A98" w:rsidRDefault="00065963" w:rsidP="00065963">
      <w:pPr>
        <w:spacing w:after="0"/>
        <w:rPr>
          <w:del w:id="4293" w:author="Sebring, Amanda J" w:date="2017-10-04T09:14:00Z"/>
          <w:rFonts w:ascii="Courier New" w:hAnsi="Courier New" w:cs="Courier New"/>
          <w:sz w:val="24"/>
          <w:szCs w:val="24"/>
        </w:rPr>
      </w:pPr>
      <w:del w:id="429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509 17 1 1 3 32 85 65 80 90 25</w:delText>
        </w:r>
      </w:del>
    </w:p>
    <w:p w14:paraId="1BAF8FAB" w14:textId="3F7A58B5" w:rsidR="00065963" w:rsidRPr="00065963" w:rsidDel="00580A98" w:rsidRDefault="00065963" w:rsidP="00065963">
      <w:pPr>
        <w:spacing w:after="0"/>
        <w:rPr>
          <w:del w:id="4295" w:author="Sebring, Amanda J" w:date="2017-10-04T09:14:00Z"/>
          <w:rFonts w:ascii="Courier New" w:hAnsi="Courier New" w:cs="Courier New"/>
          <w:sz w:val="24"/>
          <w:szCs w:val="24"/>
        </w:rPr>
      </w:pPr>
      <w:del w:id="429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509 18 1 1 3 33 10 20 10 10 10</w:delText>
        </w:r>
      </w:del>
    </w:p>
    <w:p w14:paraId="39275296" w14:textId="39BA44FC" w:rsidR="00065963" w:rsidRPr="00065963" w:rsidDel="00580A98" w:rsidRDefault="00065963" w:rsidP="00065963">
      <w:pPr>
        <w:spacing w:after="0"/>
        <w:rPr>
          <w:del w:id="4297" w:author="Sebring, Amanda J" w:date="2017-10-04T09:14:00Z"/>
          <w:rFonts w:ascii="Courier New" w:hAnsi="Courier New" w:cs="Courier New"/>
          <w:sz w:val="24"/>
          <w:szCs w:val="24"/>
        </w:rPr>
      </w:pPr>
      <w:del w:id="429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509 19 1 1 3 34 85 85 80 65 85</w:delText>
        </w:r>
      </w:del>
    </w:p>
    <w:p w14:paraId="34981890" w14:textId="149BE4FE" w:rsidR="00065963" w:rsidRPr="00065963" w:rsidDel="00580A98" w:rsidRDefault="00065963" w:rsidP="00065963">
      <w:pPr>
        <w:spacing w:after="0"/>
        <w:rPr>
          <w:del w:id="4299" w:author="Sebring, Amanda J" w:date="2017-10-04T09:14:00Z"/>
          <w:rFonts w:ascii="Courier New" w:hAnsi="Courier New" w:cs="Courier New"/>
          <w:sz w:val="24"/>
          <w:szCs w:val="24"/>
        </w:rPr>
      </w:pPr>
      <w:del w:id="430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509 20 1 1 3 35 85    20 55 10</w:delText>
        </w:r>
      </w:del>
    </w:p>
    <w:p w14:paraId="49F31E82" w14:textId="67381311" w:rsidR="00065963" w:rsidRPr="00065963" w:rsidDel="00580A98" w:rsidRDefault="00065963" w:rsidP="00065963">
      <w:pPr>
        <w:spacing w:after="0"/>
        <w:rPr>
          <w:del w:id="4301" w:author="Sebring, Amanda J" w:date="2017-10-04T09:14:00Z"/>
          <w:rFonts w:ascii="Courier New" w:hAnsi="Courier New" w:cs="Courier New"/>
          <w:sz w:val="24"/>
          <w:szCs w:val="24"/>
        </w:rPr>
      </w:pPr>
      <w:del w:id="430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509 21 1 1 3 36 50 85 10 60 15</w:delText>
        </w:r>
      </w:del>
    </w:p>
    <w:p w14:paraId="0EE64509" w14:textId="59DCA156" w:rsidR="00065963" w:rsidRPr="00065963" w:rsidDel="00580A98" w:rsidRDefault="00065963" w:rsidP="00065963">
      <w:pPr>
        <w:spacing w:after="0"/>
        <w:rPr>
          <w:del w:id="4303" w:author="Sebring, Amanda J" w:date="2017-10-04T09:14:00Z"/>
          <w:rFonts w:ascii="Courier New" w:hAnsi="Courier New" w:cs="Courier New"/>
          <w:sz w:val="24"/>
          <w:szCs w:val="24"/>
        </w:rPr>
      </w:pPr>
      <w:del w:id="430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509 23 1 1 3 37 85 65 10 70 10</w:delText>
        </w:r>
      </w:del>
    </w:p>
    <w:p w14:paraId="32F31BA6" w14:textId="56190318" w:rsidR="00065963" w:rsidRPr="00065963" w:rsidDel="00580A98" w:rsidRDefault="00065963" w:rsidP="00065963">
      <w:pPr>
        <w:spacing w:after="0"/>
        <w:rPr>
          <w:del w:id="4305" w:author="Sebring, Amanda J" w:date="2017-10-04T09:14:00Z"/>
          <w:rFonts w:ascii="Courier New" w:hAnsi="Courier New" w:cs="Courier New"/>
          <w:sz w:val="24"/>
          <w:szCs w:val="24"/>
        </w:rPr>
      </w:pPr>
      <w:del w:id="430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509 24 1 1 3 38 10 85 10 35 10</w:delText>
        </w:r>
      </w:del>
    </w:p>
    <w:p w14:paraId="33787DAE" w14:textId="265875BA" w:rsidR="00065963" w:rsidRPr="00065963" w:rsidDel="00580A98" w:rsidRDefault="00065963" w:rsidP="00065963">
      <w:pPr>
        <w:spacing w:after="0"/>
        <w:rPr>
          <w:del w:id="4307" w:author="Sebring, Amanda J" w:date="2017-10-04T09:14:00Z"/>
          <w:rFonts w:ascii="Courier New" w:hAnsi="Courier New" w:cs="Courier New"/>
          <w:sz w:val="24"/>
          <w:szCs w:val="24"/>
        </w:rPr>
      </w:pPr>
      <w:del w:id="430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509 25 1 1 3 39 85 15 30 75 10</w:delText>
        </w:r>
      </w:del>
    </w:p>
    <w:p w14:paraId="307A55E7" w14:textId="34C8F2A4" w:rsidR="00065963" w:rsidRPr="00065963" w:rsidDel="00580A98" w:rsidRDefault="00065963" w:rsidP="00065963">
      <w:pPr>
        <w:spacing w:after="0"/>
        <w:rPr>
          <w:del w:id="4309" w:author="Sebring, Amanda J" w:date="2017-10-04T09:14:00Z"/>
          <w:rFonts w:ascii="Courier New" w:hAnsi="Courier New" w:cs="Courier New"/>
          <w:sz w:val="24"/>
          <w:szCs w:val="24"/>
        </w:rPr>
      </w:pPr>
      <w:del w:id="431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509 26 1 1 3 40 25 15 10 20 10</w:delText>
        </w:r>
      </w:del>
    </w:p>
    <w:p w14:paraId="603E42A7" w14:textId="618147F6" w:rsidR="00065963" w:rsidRPr="00065963" w:rsidDel="00580A98" w:rsidRDefault="00065963" w:rsidP="00065963">
      <w:pPr>
        <w:spacing w:after="0"/>
        <w:rPr>
          <w:del w:id="4311" w:author="Sebring, Amanda J" w:date="2017-10-04T09:14:00Z"/>
          <w:rFonts w:ascii="Courier New" w:hAnsi="Courier New" w:cs="Courier New"/>
          <w:sz w:val="24"/>
          <w:szCs w:val="24"/>
        </w:rPr>
      </w:pPr>
      <w:del w:id="431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509 27 1 1 3 41 90    45 90 10</w:delText>
        </w:r>
      </w:del>
    </w:p>
    <w:p w14:paraId="4F8FE24D" w14:textId="5A4D6DFB" w:rsidR="00065963" w:rsidRPr="00065963" w:rsidDel="00580A98" w:rsidRDefault="00065963" w:rsidP="00065963">
      <w:pPr>
        <w:spacing w:after="0"/>
        <w:rPr>
          <w:del w:id="4313" w:author="Sebring, Amanda J" w:date="2017-10-04T09:14:00Z"/>
          <w:rFonts w:ascii="Courier New" w:hAnsi="Courier New" w:cs="Courier New"/>
          <w:sz w:val="24"/>
          <w:szCs w:val="24"/>
        </w:rPr>
      </w:pPr>
      <w:del w:id="431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509 28 1 1 3 42 10 65 10 10 10</w:delText>
        </w:r>
      </w:del>
    </w:p>
    <w:p w14:paraId="5DE97172" w14:textId="5D47E83D" w:rsidR="00065963" w:rsidRPr="00065963" w:rsidDel="00580A98" w:rsidRDefault="00065963" w:rsidP="00065963">
      <w:pPr>
        <w:spacing w:after="0"/>
        <w:rPr>
          <w:del w:id="4315" w:author="Sebring, Amanda J" w:date="2017-10-04T09:14:00Z"/>
          <w:rFonts w:ascii="Courier New" w:hAnsi="Courier New" w:cs="Courier New"/>
          <w:sz w:val="24"/>
          <w:szCs w:val="24"/>
        </w:rPr>
      </w:pPr>
      <w:del w:id="431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509 29 1 1 3 43 10 20 10 30 10</w:delText>
        </w:r>
      </w:del>
    </w:p>
    <w:p w14:paraId="5FB21B92" w14:textId="23444B1C" w:rsidR="00065963" w:rsidRPr="00065963" w:rsidDel="00580A98" w:rsidRDefault="00065963" w:rsidP="00065963">
      <w:pPr>
        <w:spacing w:after="0"/>
        <w:rPr>
          <w:del w:id="4317" w:author="Sebring, Amanda J" w:date="2017-10-04T09:14:00Z"/>
          <w:rFonts w:ascii="Courier New" w:hAnsi="Courier New" w:cs="Courier New"/>
          <w:sz w:val="24"/>
          <w:szCs w:val="24"/>
        </w:rPr>
      </w:pPr>
      <w:del w:id="431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509 31 1 1 3 44 75 10 10 80 10</w:delText>
        </w:r>
      </w:del>
    </w:p>
    <w:p w14:paraId="4ED8A53A" w14:textId="087D69D8" w:rsidR="00065963" w:rsidRPr="00065963" w:rsidDel="00580A98" w:rsidRDefault="00065963" w:rsidP="00065963">
      <w:pPr>
        <w:spacing w:after="0"/>
        <w:rPr>
          <w:del w:id="4319" w:author="Sebring, Amanda J" w:date="2017-10-04T09:14:00Z"/>
          <w:rFonts w:ascii="Courier New" w:hAnsi="Courier New" w:cs="Courier New"/>
          <w:sz w:val="24"/>
          <w:szCs w:val="24"/>
        </w:rPr>
      </w:pPr>
      <w:del w:id="432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509 32 1 1 3 45 10 40 60 12 10</w:delText>
        </w:r>
      </w:del>
    </w:p>
    <w:p w14:paraId="68477F34" w14:textId="43495121" w:rsidR="00065963" w:rsidRPr="00065963" w:rsidDel="00580A98" w:rsidRDefault="00065963" w:rsidP="00065963">
      <w:pPr>
        <w:spacing w:after="0"/>
        <w:rPr>
          <w:del w:id="4321" w:author="Sebring, Amanda J" w:date="2017-10-04T09:14:00Z"/>
          <w:rFonts w:ascii="Courier New" w:hAnsi="Courier New" w:cs="Courier New"/>
          <w:sz w:val="24"/>
          <w:szCs w:val="24"/>
        </w:rPr>
      </w:pPr>
      <w:del w:id="432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 xml:space="preserve">509 33 1 1 3 46 </w:delText>
        </w:r>
      </w:del>
    </w:p>
    <w:p w14:paraId="19E7E5A1" w14:textId="78D5522D" w:rsidR="00065963" w:rsidRPr="00065963" w:rsidDel="00580A98" w:rsidRDefault="00065963" w:rsidP="00065963">
      <w:pPr>
        <w:spacing w:after="0"/>
        <w:rPr>
          <w:del w:id="4323" w:author="Sebring, Amanda J" w:date="2017-10-04T09:14:00Z"/>
          <w:rFonts w:ascii="Courier New" w:hAnsi="Courier New" w:cs="Courier New"/>
          <w:sz w:val="24"/>
          <w:szCs w:val="24"/>
        </w:rPr>
      </w:pPr>
      <w:del w:id="432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509 34 1 1 3 47 70 80 60 87 10</w:delText>
        </w:r>
      </w:del>
    </w:p>
    <w:p w14:paraId="70610F00" w14:textId="69E86236" w:rsidR="00065963" w:rsidRPr="00065963" w:rsidDel="00580A98" w:rsidRDefault="00065963" w:rsidP="00065963">
      <w:pPr>
        <w:spacing w:after="0"/>
        <w:rPr>
          <w:del w:id="4325" w:author="Sebring, Amanda J" w:date="2017-10-04T09:14:00Z"/>
          <w:rFonts w:ascii="Courier New" w:hAnsi="Courier New" w:cs="Courier New"/>
          <w:sz w:val="24"/>
          <w:szCs w:val="24"/>
        </w:rPr>
      </w:pPr>
      <w:del w:id="432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509 35 1 1 3 48 85 10 80 75 40</w:delText>
        </w:r>
      </w:del>
    </w:p>
    <w:p w14:paraId="56897812" w14:textId="645FECE3" w:rsidR="00065963" w:rsidRPr="00065963" w:rsidDel="00580A98" w:rsidRDefault="00065963" w:rsidP="00065963">
      <w:pPr>
        <w:spacing w:after="0"/>
        <w:rPr>
          <w:del w:id="4327" w:author="Sebring, Amanda J" w:date="2017-10-04T09:14:00Z"/>
          <w:rFonts w:ascii="Courier New" w:hAnsi="Courier New" w:cs="Courier New"/>
          <w:sz w:val="24"/>
          <w:szCs w:val="24"/>
        </w:rPr>
      </w:pPr>
      <w:del w:id="432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509 36 1 1 3 49 75 15 30 75 10</w:delText>
        </w:r>
      </w:del>
    </w:p>
    <w:p w14:paraId="72D03B27" w14:textId="29202026" w:rsidR="00065963" w:rsidRPr="00065963" w:rsidDel="00580A98" w:rsidRDefault="00065963" w:rsidP="00065963">
      <w:pPr>
        <w:spacing w:after="0"/>
        <w:rPr>
          <w:del w:id="4329" w:author="Sebring, Amanda J" w:date="2017-10-04T09:14:00Z"/>
          <w:rFonts w:ascii="Courier New" w:hAnsi="Courier New" w:cs="Courier New"/>
          <w:sz w:val="24"/>
          <w:szCs w:val="24"/>
        </w:rPr>
      </w:pPr>
      <w:del w:id="433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509 41 1 1 3 50 30 75 10 35 10</w:delText>
        </w:r>
      </w:del>
    </w:p>
    <w:p w14:paraId="397A4799" w14:textId="12DBD070" w:rsidR="00065963" w:rsidRPr="00065963" w:rsidDel="00580A98" w:rsidRDefault="00065963" w:rsidP="00065963">
      <w:pPr>
        <w:spacing w:after="0"/>
        <w:rPr>
          <w:del w:id="4331" w:author="Sebring, Amanda J" w:date="2017-10-04T09:14:00Z"/>
          <w:rFonts w:ascii="Courier New" w:hAnsi="Courier New" w:cs="Courier New"/>
          <w:sz w:val="24"/>
          <w:szCs w:val="24"/>
        </w:rPr>
      </w:pPr>
      <w:del w:id="433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509 44 1 1 3 51 75    10 25 10</w:delText>
        </w:r>
      </w:del>
    </w:p>
    <w:p w14:paraId="231978F3" w14:textId="1B51E4B3" w:rsidR="00065963" w:rsidRPr="00065963" w:rsidDel="00580A98" w:rsidRDefault="00065963" w:rsidP="00065963">
      <w:pPr>
        <w:spacing w:after="0"/>
        <w:rPr>
          <w:del w:id="4333" w:author="Sebring, Amanda J" w:date="2017-10-04T09:14:00Z"/>
          <w:rFonts w:ascii="Courier New" w:hAnsi="Courier New" w:cs="Courier New"/>
          <w:sz w:val="24"/>
          <w:szCs w:val="24"/>
        </w:rPr>
      </w:pPr>
      <w:del w:id="433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lastRenderedPageBreak/>
          <w:delText>509 45 1 1 3 52 85 80 10 70 10</w:delText>
        </w:r>
      </w:del>
    </w:p>
    <w:p w14:paraId="2341B6E1" w14:textId="5F63C5F8" w:rsidR="00065963" w:rsidRPr="00065963" w:rsidDel="00580A98" w:rsidRDefault="00065963" w:rsidP="00065963">
      <w:pPr>
        <w:spacing w:after="0"/>
        <w:rPr>
          <w:del w:id="4335" w:author="Sebring, Amanda J" w:date="2017-10-04T09:14:00Z"/>
          <w:rFonts w:ascii="Courier New" w:hAnsi="Courier New" w:cs="Courier New"/>
          <w:sz w:val="24"/>
          <w:szCs w:val="24"/>
        </w:rPr>
      </w:pPr>
      <w:del w:id="433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509 47 1 1 3 53 90 80 80 90 85</w:delText>
        </w:r>
      </w:del>
    </w:p>
    <w:p w14:paraId="2B119CD9" w14:textId="71804766" w:rsidR="00065963" w:rsidRPr="00065963" w:rsidDel="00580A98" w:rsidRDefault="00065963" w:rsidP="00065963">
      <w:pPr>
        <w:spacing w:after="0"/>
        <w:rPr>
          <w:del w:id="4337" w:author="Sebring, Amanda J" w:date="2017-10-04T09:14:00Z"/>
          <w:rFonts w:ascii="Courier New" w:hAnsi="Courier New" w:cs="Courier New"/>
          <w:sz w:val="24"/>
          <w:szCs w:val="24"/>
        </w:rPr>
      </w:pPr>
      <w:del w:id="433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509 48 1 1 3 54 30    10 10 10</w:delText>
        </w:r>
      </w:del>
    </w:p>
    <w:p w14:paraId="5DBAF2C4" w14:textId="70D7AAFF" w:rsidR="00065963" w:rsidRPr="00065963" w:rsidDel="00580A98" w:rsidRDefault="00065963" w:rsidP="00065963">
      <w:pPr>
        <w:spacing w:after="0"/>
        <w:rPr>
          <w:del w:id="4339" w:author="Sebring, Amanda J" w:date="2017-10-04T09:14:00Z"/>
          <w:rFonts w:ascii="Courier New" w:hAnsi="Courier New" w:cs="Courier New"/>
          <w:sz w:val="24"/>
          <w:szCs w:val="24"/>
        </w:rPr>
      </w:pPr>
      <w:del w:id="434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509 49 1 1 3 55 10 85 10 70 10</w:delText>
        </w:r>
      </w:del>
    </w:p>
    <w:p w14:paraId="68004369" w14:textId="3C19E2A7" w:rsidR="00065963" w:rsidRPr="00065963" w:rsidDel="00580A98" w:rsidRDefault="00065963" w:rsidP="00065963">
      <w:pPr>
        <w:spacing w:after="0"/>
        <w:rPr>
          <w:del w:id="4341" w:author="Sebring, Amanda J" w:date="2017-10-04T09:14:00Z"/>
          <w:rFonts w:ascii="Courier New" w:hAnsi="Courier New" w:cs="Courier New"/>
          <w:sz w:val="24"/>
          <w:szCs w:val="24"/>
        </w:rPr>
      </w:pPr>
      <w:del w:id="434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509 51 1 1 3 56 70 10 10 85 10</w:delText>
        </w:r>
      </w:del>
    </w:p>
    <w:p w14:paraId="6D26F6CC" w14:textId="7F71F45D" w:rsidR="00065963" w:rsidRPr="00065963" w:rsidDel="00580A98" w:rsidRDefault="00065963" w:rsidP="00065963">
      <w:pPr>
        <w:spacing w:after="0"/>
        <w:rPr>
          <w:del w:id="4343" w:author="Sebring, Amanda J" w:date="2017-10-04T09:14:00Z"/>
          <w:rFonts w:ascii="Courier New" w:hAnsi="Courier New" w:cs="Courier New"/>
          <w:sz w:val="24"/>
          <w:szCs w:val="24"/>
        </w:rPr>
      </w:pPr>
      <w:del w:id="434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509 53 1 1 3 57 10 70 10 15 10</w:delText>
        </w:r>
      </w:del>
    </w:p>
    <w:p w14:paraId="0AD6E048" w14:textId="3009AE8E" w:rsidR="00065963" w:rsidRPr="00065963" w:rsidDel="00580A98" w:rsidRDefault="00065963" w:rsidP="00065963">
      <w:pPr>
        <w:spacing w:after="0"/>
        <w:rPr>
          <w:del w:id="4345" w:author="Sebring, Amanda J" w:date="2017-10-04T09:14:00Z"/>
          <w:rFonts w:ascii="Courier New" w:hAnsi="Courier New" w:cs="Courier New"/>
          <w:sz w:val="24"/>
          <w:szCs w:val="24"/>
        </w:rPr>
      </w:pPr>
      <w:del w:id="434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509 55 1 1 3 58 15 20 10 55 10</w:delText>
        </w:r>
      </w:del>
    </w:p>
    <w:p w14:paraId="7066DA7B" w14:textId="36C65EC7" w:rsidR="00065963" w:rsidRPr="00065963" w:rsidDel="00580A98" w:rsidRDefault="00065963" w:rsidP="00065963">
      <w:pPr>
        <w:spacing w:after="0"/>
        <w:rPr>
          <w:del w:id="4347" w:author="Sebring, Amanda J" w:date="2017-10-04T09:14:00Z"/>
          <w:rFonts w:ascii="Courier New" w:hAnsi="Courier New" w:cs="Courier New"/>
          <w:sz w:val="24"/>
          <w:szCs w:val="24"/>
        </w:rPr>
      </w:pPr>
      <w:del w:id="434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509 56 1 1 3 59 80 85 10 40 10</w:delText>
        </w:r>
      </w:del>
    </w:p>
    <w:p w14:paraId="34D8A6F5" w14:textId="66C46E13" w:rsidR="00065963" w:rsidRPr="00065963" w:rsidDel="00580A98" w:rsidRDefault="00065963" w:rsidP="00065963">
      <w:pPr>
        <w:spacing w:after="0"/>
        <w:rPr>
          <w:del w:id="4349" w:author="Sebring, Amanda J" w:date="2017-10-04T09:14:00Z"/>
          <w:rFonts w:ascii="Courier New" w:hAnsi="Courier New" w:cs="Courier New"/>
          <w:sz w:val="24"/>
          <w:szCs w:val="24"/>
        </w:rPr>
      </w:pPr>
      <w:del w:id="435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509 57 1 1 3 60 40 30 10 15 10</w:delText>
        </w:r>
      </w:del>
    </w:p>
    <w:p w14:paraId="7689CBA9" w14:textId="0BFE4F98" w:rsidR="00065963" w:rsidRPr="00065963" w:rsidDel="00580A98" w:rsidRDefault="00065963" w:rsidP="00065963">
      <w:pPr>
        <w:spacing w:after="0"/>
        <w:rPr>
          <w:del w:id="4351" w:author="Sebring, Amanda J" w:date="2017-10-04T09:14:00Z"/>
          <w:rFonts w:ascii="Courier New" w:hAnsi="Courier New" w:cs="Courier New"/>
          <w:sz w:val="24"/>
          <w:szCs w:val="24"/>
        </w:rPr>
      </w:pPr>
      <w:del w:id="435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509 58 1 1 3 61 30    10 25 10</w:delText>
        </w:r>
      </w:del>
    </w:p>
    <w:p w14:paraId="1F56F740" w14:textId="59817C2D" w:rsidR="00065963" w:rsidRPr="00065963" w:rsidDel="00580A98" w:rsidRDefault="00065963" w:rsidP="00065963">
      <w:pPr>
        <w:spacing w:after="0"/>
        <w:rPr>
          <w:del w:id="4353" w:author="Sebring, Amanda J" w:date="2017-10-04T09:14:00Z"/>
          <w:rFonts w:ascii="Courier New" w:hAnsi="Courier New" w:cs="Courier New"/>
          <w:sz w:val="24"/>
          <w:szCs w:val="24"/>
        </w:rPr>
      </w:pPr>
      <w:del w:id="435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509 59 1 1 3 62 80 60 10 75 20</w:delText>
        </w:r>
      </w:del>
    </w:p>
    <w:p w14:paraId="6658189B" w14:textId="3F70FAA8" w:rsidR="00065963" w:rsidRPr="00065963" w:rsidDel="00580A98" w:rsidRDefault="00065963" w:rsidP="00065963">
      <w:pPr>
        <w:spacing w:after="0"/>
        <w:rPr>
          <w:del w:id="4355" w:author="Sebring, Amanda J" w:date="2017-10-04T09:14:00Z"/>
          <w:rFonts w:ascii="Courier New" w:hAnsi="Courier New" w:cs="Courier New"/>
          <w:sz w:val="24"/>
          <w:szCs w:val="24"/>
        </w:rPr>
      </w:pPr>
      <w:del w:id="435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509 60 1 1 3 63 20 30 10 60 10</w:delText>
        </w:r>
      </w:del>
    </w:p>
    <w:p w14:paraId="5CB4E1A7" w14:textId="29B7BF11" w:rsidR="00065963" w:rsidRPr="00065963" w:rsidDel="00580A98" w:rsidRDefault="00065963" w:rsidP="00065963">
      <w:pPr>
        <w:spacing w:after="0"/>
        <w:rPr>
          <w:del w:id="4357" w:author="Sebring, Amanda J" w:date="2017-10-04T09:14:00Z"/>
          <w:rFonts w:ascii="Courier New" w:hAnsi="Courier New" w:cs="Courier New"/>
          <w:sz w:val="24"/>
          <w:szCs w:val="24"/>
        </w:rPr>
      </w:pPr>
      <w:del w:id="435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509 61 1 1 3 64 50 15 10 15 10</w:delText>
        </w:r>
      </w:del>
    </w:p>
    <w:p w14:paraId="22419A5D" w14:textId="200C32EA" w:rsidR="00065963" w:rsidRPr="00065963" w:rsidDel="00580A98" w:rsidRDefault="00065963" w:rsidP="00065963">
      <w:pPr>
        <w:spacing w:after="0"/>
        <w:rPr>
          <w:del w:id="4359" w:author="Sebring, Amanda J" w:date="2017-10-04T09:14:00Z"/>
          <w:rFonts w:ascii="Courier New" w:hAnsi="Courier New" w:cs="Courier New"/>
          <w:sz w:val="24"/>
          <w:szCs w:val="24"/>
        </w:rPr>
      </w:pPr>
      <w:del w:id="436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509 62 1 1 3 65 10 25 10 10 10</w:delText>
        </w:r>
      </w:del>
    </w:p>
    <w:p w14:paraId="49CB9B54" w14:textId="10250223" w:rsidR="00065963" w:rsidRPr="00065963" w:rsidDel="00580A98" w:rsidRDefault="00065963" w:rsidP="00065963">
      <w:pPr>
        <w:spacing w:after="0"/>
        <w:rPr>
          <w:del w:id="4361" w:author="Sebring, Amanda J" w:date="2017-10-04T09:14:00Z"/>
          <w:rFonts w:ascii="Courier New" w:hAnsi="Courier New" w:cs="Courier New"/>
          <w:sz w:val="24"/>
          <w:szCs w:val="24"/>
        </w:rPr>
      </w:pPr>
      <w:del w:id="436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509 63 1 1 3 66 10 15 10 10 10</w:delText>
        </w:r>
      </w:del>
    </w:p>
    <w:p w14:paraId="2312D28A" w14:textId="19EDAFE1" w:rsidR="00065963" w:rsidRPr="00065963" w:rsidDel="00580A98" w:rsidRDefault="00065963" w:rsidP="00065963">
      <w:pPr>
        <w:spacing w:after="0"/>
        <w:rPr>
          <w:del w:id="4363" w:author="Sebring, Amanda J" w:date="2017-10-04T09:14:00Z"/>
          <w:rFonts w:ascii="Courier New" w:hAnsi="Courier New" w:cs="Courier New"/>
          <w:sz w:val="24"/>
          <w:szCs w:val="24"/>
        </w:rPr>
      </w:pPr>
      <w:del w:id="436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509 64 1 1 3 67 10    10 25 10</w:delText>
        </w:r>
      </w:del>
    </w:p>
    <w:p w14:paraId="2423B6A0" w14:textId="45F0124A" w:rsidR="00065963" w:rsidRPr="00065963" w:rsidDel="00580A98" w:rsidRDefault="00065963" w:rsidP="00065963">
      <w:pPr>
        <w:spacing w:after="0"/>
        <w:rPr>
          <w:del w:id="4365" w:author="Sebring, Amanda J" w:date="2017-10-04T09:14:00Z"/>
          <w:rFonts w:ascii="Courier New" w:hAnsi="Courier New" w:cs="Courier New"/>
          <w:sz w:val="24"/>
          <w:szCs w:val="24"/>
        </w:rPr>
      </w:pPr>
      <w:del w:id="436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509 66 1 1 3 68 10 30 10 55 10</w:delText>
        </w:r>
      </w:del>
    </w:p>
    <w:p w14:paraId="0921DE56" w14:textId="16624FF3" w:rsidR="00065963" w:rsidRPr="00065963" w:rsidDel="00580A98" w:rsidRDefault="00065963" w:rsidP="00065963">
      <w:pPr>
        <w:spacing w:after="0"/>
        <w:rPr>
          <w:del w:id="4367" w:author="Sebring, Amanda J" w:date="2017-10-04T09:14:00Z"/>
          <w:rFonts w:ascii="Courier New" w:hAnsi="Courier New" w:cs="Courier New"/>
          <w:sz w:val="24"/>
          <w:szCs w:val="24"/>
        </w:rPr>
      </w:pPr>
      <w:del w:id="436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509 67 1 1 3 69 30 60 45 60 20</w:delText>
        </w:r>
      </w:del>
    </w:p>
    <w:p w14:paraId="735B4448" w14:textId="603C7D7D" w:rsidR="00065963" w:rsidRPr="00065963" w:rsidDel="00580A98" w:rsidRDefault="00065963" w:rsidP="00065963">
      <w:pPr>
        <w:spacing w:after="0"/>
        <w:rPr>
          <w:del w:id="4369" w:author="Sebring, Amanda J" w:date="2017-10-04T09:14:00Z"/>
          <w:rFonts w:ascii="Courier New" w:hAnsi="Courier New" w:cs="Courier New"/>
          <w:sz w:val="24"/>
          <w:szCs w:val="24"/>
        </w:rPr>
      </w:pPr>
      <w:del w:id="437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509 68 1 1 3 70 20    10 70 10</w:delText>
        </w:r>
      </w:del>
    </w:p>
    <w:p w14:paraId="0F578375" w14:textId="230F90EC" w:rsidR="00065963" w:rsidRPr="00065963" w:rsidDel="00580A98" w:rsidRDefault="00065963" w:rsidP="00065963">
      <w:pPr>
        <w:spacing w:after="0"/>
        <w:rPr>
          <w:del w:id="4371" w:author="Sebring, Amanda J" w:date="2017-10-04T09:14:00Z"/>
          <w:rFonts w:ascii="Courier New" w:hAnsi="Courier New" w:cs="Courier New"/>
          <w:sz w:val="24"/>
          <w:szCs w:val="24"/>
        </w:rPr>
      </w:pPr>
      <w:del w:id="437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509 69 1 1 3 71 10 40 10 15 10</w:delText>
        </w:r>
      </w:del>
    </w:p>
    <w:p w14:paraId="2B5AD860" w14:textId="3DB8CE8E" w:rsidR="00065963" w:rsidRPr="00065963" w:rsidDel="00580A98" w:rsidRDefault="00065963" w:rsidP="00065963">
      <w:pPr>
        <w:spacing w:after="0"/>
        <w:rPr>
          <w:del w:id="4373" w:author="Sebring, Amanda J" w:date="2017-10-04T09:14:00Z"/>
          <w:rFonts w:ascii="Courier New" w:hAnsi="Courier New" w:cs="Courier New"/>
          <w:sz w:val="24"/>
          <w:szCs w:val="24"/>
        </w:rPr>
      </w:pPr>
      <w:del w:id="437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509 71 1 1 3 72 10 80 10 25 10</w:delText>
        </w:r>
      </w:del>
    </w:p>
    <w:p w14:paraId="572BAF8B" w14:textId="1FC40055" w:rsidR="00065963" w:rsidRPr="00065963" w:rsidDel="00580A98" w:rsidRDefault="00065963" w:rsidP="00065963">
      <w:pPr>
        <w:spacing w:after="0"/>
        <w:rPr>
          <w:del w:id="4375" w:author="Sebring, Amanda J" w:date="2017-10-04T09:14:00Z"/>
          <w:rFonts w:ascii="Courier New" w:hAnsi="Courier New" w:cs="Courier New"/>
          <w:sz w:val="24"/>
          <w:szCs w:val="24"/>
        </w:rPr>
      </w:pPr>
      <w:del w:id="437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509 72 1 1 3 73 75 60 50 20 15</w:delText>
        </w:r>
      </w:del>
    </w:p>
    <w:p w14:paraId="41FA4B13" w14:textId="6109CBA4" w:rsidR="00065963" w:rsidRPr="00065963" w:rsidDel="00580A98" w:rsidRDefault="00065963" w:rsidP="00065963">
      <w:pPr>
        <w:spacing w:after="0"/>
        <w:rPr>
          <w:del w:id="4377" w:author="Sebring, Amanda J" w:date="2017-10-04T09:14:00Z"/>
          <w:rFonts w:ascii="Courier New" w:hAnsi="Courier New" w:cs="Courier New"/>
          <w:sz w:val="24"/>
          <w:szCs w:val="24"/>
        </w:rPr>
      </w:pPr>
      <w:del w:id="437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509 73 1 1 3 74 15    10 15 10</w:delText>
        </w:r>
      </w:del>
    </w:p>
    <w:p w14:paraId="3A1F011A" w14:textId="674D4CB6" w:rsidR="00065963" w:rsidRPr="00065963" w:rsidDel="00580A98" w:rsidRDefault="00065963" w:rsidP="00065963">
      <w:pPr>
        <w:spacing w:after="0"/>
        <w:rPr>
          <w:del w:id="4379" w:author="Sebring, Amanda J" w:date="2017-10-04T09:14:00Z"/>
          <w:rFonts w:ascii="Courier New" w:hAnsi="Courier New" w:cs="Courier New"/>
          <w:sz w:val="24"/>
          <w:szCs w:val="24"/>
        </w:rPr>
      </w:pPr>
      <w:del w:id="438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509 74 1 1 3 75 10 10 10 10 15</w:delText>
        </w:r>
      </w:del>
    </w:p>
    <w:p w14:paraId="527A1D2F" w14:textId="52E88119" w:rsidR="00065963" w:rsidRPr="00065963" w:rsidDel="00580A98" w:rsidRDefault="00065963" w:rsidP="00065963">
      <w:pPr>
        <w:spacing w:after="0"/>
        <w:rPr>
          <w:del w:id="4381" w:author="Sebring, Amanda J" w:date="2017-10-04T09:14:00Z"/>
          <w:rFonts w:ascii="Courier New" w:hAnsi="Courier New" w:cs="Courier New"/>
          <w:sz w:val="24"/>
          <w:szCs w:val="24"/>
        </w:rPr>
      </w:pPr>
      <w:del w:id="4382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509 75 1 1 3 76 50 80 20 60 10</w:delText>
        </w:r>
      </w:del>
    </w:p>
    <w:p w14:paraId="31BE6CA4" w14:textId="695784F3" w:rsidR="00065963" w:rsidRPr="00065963" w:rsidDel="00580A98" w:rsidRDefault="00065963" w:rsidP="00065963">
      <w:pPr>
        <w:spacing w:after="0"/>
        <w:rPr>
          <w:del w:id="4383" w:author="Sebring, Amanda J" w:date="2017-10-04T09:14:00Z"/>
          <w:rFonts w:ascii="Courier New" w:hAnsi="Courier New" w:cs="Courier New"/>
          <w:sz w:val="24"/>
          <w:szCs w:val="24"/>
        </w:rPr>
      </w:pPr>
      <w:del w:id="4384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509 77 1 1 3 77    65 15 35 10</w:delText>
        </w:r>
      </w:del>
    </w:p>
    <w:p w14:paraId="715A9DE0" w14:textId="1F5E2D57" w:rsidR="00065963" w:rsidRPr="00065963" w:rsidDel="00580A98" w:rsidRDefault="00065963" w:rsidP="00065963">
      <w:pPr>
        <w:spacing w:after="0"/>
        <w:rPr>
          <w:del w:id="4385" w:author="Sebring, Amanda J" w:date="2017-10-04T09:14:00Z"/>
          <w:rFonts w:ascii="Courier New" w:hAnsi="Courier New" w:cs="Courier New"/>
          <w:sz w:val="24"/>
          <w:szCs w:val="24"/>
        </w:rPr>
      </w:pPr>
      <w:del w:id="4386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509 78 1 1 3 78    80 10 30 10</w:delText>
        </w:r>
      </w:del>
    </w:p>
    <w:p w14:paraId="3C679376" w14:textId="052B410F" w:rsidR="00065963" w:rsidRPr="00065963" w:rsidDel="00580A98" w:rsidRDefault="00065963" w:rsidP="00065963">
      <w:pPr>
        <w:spacing w:after="0"/>
        <w:rPr>
          <w:del w:id="4387" w:author="Sebring, Amanda J" w:date="2017-10-04T09:14:00Z"/>
          <w:rFonts w:ascii="Courier New" w:hAnsi="Courier New" w:cs="Courier New"/>
          <w:sz w:val="24"/>
          <w:szCs w:val="24"/>
        </w:rPr>
      </w:pPr>
      <w:del w:id="4388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509 79 1 1 3 79 80 30 15 60 10</w:delText>
        </w:r>
      </w:del>
    </w:p>
    <w:p w14:paraId="6C90DDB9" w14:textId="222763AC" w:rsidR="00065963" w:rsidRPr="00065963" w:rsidDel="00580A98" w:rsidRDefault="00065963" w:rsidP="00065963">
      <w:pPr>
        <w:spacing w:after="0"/>
        <w:rPr>
          <w:del w:id="4389" w:author="Sebring, Amanda J" w:date="2017-10-04T09:14:00Z"/>
          <w:rFonts w:ascii="Courier New" w:hAnsi="Courier New" w:cs="Courier New"/>
          <w:sz w:val="24"/>
          <w:szCs w:val="24"/>
        </w:rPr>
      </w:pPr>
      <w:del w:id="4390" w:author="Sebring, Amanda J" w:date="2017-10-04T09:14:00Z">
        <w:r w:rsidRPr="00065963" w:rsidDel="00580A98">
          <w:rPr>
            <w:rFonts w:ascii="Courier New" w:hAnsi="Courier New" w:cs="Courier New"/>
            <w:sz w:val="24"/>
            <w:szCs w:val="24"/>
          </w:rPr>
          <w:delText>509 80 1 1 3 80 85 20 10 35 15</w:delText>
        </w:r>
      </w:del>
    </w:p>
    <w:p w14:paraId="61F95C40" w14:textId="720E090D" w:rsidR="000D5A7E" w:rsidRPr="000D5A7E" w:rsidDel="00580A98" w:rsidRDefault="000D5A7E" w:rsidP="000D5A7E">
      <w:pPr>
        <w:spacing w:after="0"/>
        <w:rPr>
          <w:del w:id="4391" w:author="Sebring, Amanda J" w:date="2017-10-04T09:14:00Z"/>
          <w:rFonts w:ascii="Courier New" w:hAnsi="Courier New" w:cs="Courier New"/>
          <w:sz w:val="24"/>
          <w:szCs w:val="24"/>
        </w:rPr>
      </w:pPr>
      <w:del w:id="43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510 00 0 0 0 00 55 55 45 45 40</w:delText>
        </w:r>
      </w:del>
    </w:p>
    <w:p w14:paraId="3654DCA4" w14:textId="46A1E2F3" w:rsidR="000D5A7E" w:rsidRPr="000D5A7E" w:rsidDel="00580A98" w:rsidRDefault="000D5A7E" w:rsidP="000D5A7E">
      <w:pPr>
        <w:spacing w:after="0"/>
        <w:rPr>
          <w:del w:id="4393" w:author="Sebring, Amanda J" w:date="2017-10-04T09:14:00Z"/>
          <w:rFonts w:ascii="Courier New" w:hAnsi="Courier New" w:cs="Courier New"/>
          <w:sz w:val="24"/>
          <w:szCs w:val="24"/>
        </w:rPr>
      </w:pPr>
      <w:del w:id="43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510 02 0 2 1 01 55 55 50 55 45</w:delText>
        </w:r>
      </w:del>
    </w:p>
    <w:p w14:paraId="70A14DCD" w14:textId="643708BB" w:rsidR="000D5A7E" w:rsidRPr="000D5A7E" w:rsidDel="00580A98" w:rsidRDefault="000D5A7E" w:rsidP="000D5A7E">
      <w:pPr>
        <w:spacing w:after="0"/>
        <w:rPr>
          <w:del w:id="4395" w:author="Sebring, Amanda J" w:date="2017-10-04T09:14:00Z"/>
          <w:rFonts w:ascii="Courier New" w:hAnsi="Courier New" w:cs="Courier New"/>
          <w:sz w:val="24"/>
          <w:szCs w:val="24"/>
        </w:rPr>
      </w:pPr>
      <w:del w:id="43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510 04 0 2 1 02 50 55 50 55 50</w:delText>
        </w:r>
      </w:del>
    </w:p>
    <w:p w14:paraId="7732A396" w14:textId="551207E2" w:rsidR="000D5A7E" w:rsidRPr="000D5A7E" w:rsidDel="00580A98" w:rsidRDefault="000D5A7E" w:rsidP="000D5A7E">
      <w:pPr>
        <w:spacing w:after="0"/>
        <w:rPr>
          <w:del w:id="4397" w:author="Sebring, Amanda J" w:date="2017-10-04T09:14:00Z"/>
          <w:rFonts w:ascii="Courier New" w:hAnsi="Courier New" w:cs="Courier New"/>
          <w:sz w:val="24"/>
          <w:szCs w:val="24"/>
        </w:rPr>
      </w:pPr>
      <w:del w:id="43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510 09 0 2 1 03 35 45 35 35 35</w:delText>
        </w:r>
      </w:del>
    </w:p>
    <w:p w14:paraId="6CBAA3E8" w14:textId="3C8F15C5" w:rsidR="000D5A7E" w:rsidRPr="000D5A7E" w:rsidDel="00580A98" w:rsidRDefault="000D5A7E" w:rsidP="000D5A7E">
      <w:pPr>
        <w:spacing w:after="0"/>
        <w:rPr>
          <w:del w:id="4399" w:author="Sebring, Amanda J" w:date="2017-10-04T09:14:00Z"/>
          <w:rFonts w:ascii="Courier New" w:hAnsi="Courier New" w:cs="Courier New"/>
          <w:sz w:val="24"/>
          <w:szCs w:val="24"/>
        </w:rPr>
      </w:pPr>
      <w:del w:id="44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510 11 0 2 1 04 50 50 45 55 55</w:delText>
        </w:r>
      </w:del>
    </w:p>
    <w:p w14:paraId="4F2EE335" w14:textId="1A0C6EA4" w:rsidR="000D5A7E" w:rsidRPr="000D5A7E" w:rsidDel="00580A98" w:rsidRDefault="000D5A7E" w:rsidP="000D5A7E">
      <w:pPr>
        <w:spacing w:after="0"/>
        <w:rPr>
          <w:del w:id="4401" w:author="Sebring, Amanda J" w:date="2017-10-04T09:14:00Z"/>
          <w:rFonts w:ascii="Courier New" w:hAnsi="Courier New" w:cs="Courier New"/>
          <w:sz w:val="24"/>
          <w:szCs w:val="24"/>
        </w:rPr>
      </w:pPr>
      <w:del w:id="44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510 12 0 2 1 05 40 50 40 40 40</w:delText>
        </w:r>
      </w:del>
    </w:p>
    <w:p w14:paraId="54CF3FB2" w14:textId="36329032" w:rsidR="000D5A7E" w:rsidRPr="000D5A7E" w:rsidDel="00580A98" w:rsidRDefault="000D5A7E" w:rsidP="000D5A7E">
      <w:pPr>
        <w:spacing w:after="0"/>
        <w:rPr>
          <w:del w:id="4403" w:author="Sebring, Amanda J" w:date="2017-10-04T09:14:00Z"/>
          <w:rFonts w:ascii="Courier New" w:hAnsi="Courier New" w:cs="Courier New"/>
          <w:sz w:val="24"/>
          <w:szCs w:val="24"/>
        </w:rPr>
      </w:pPr>
      <w:del w:id="44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510 39 0 2 1 06 60 55 50 55 55</w:delText>
        </w:r>
      </w:del>
    </w:p>
    <w:p w14:paraId="2DCB6888" w14:textId="455684A2" w:rsidR="000D5A7E" w:rsidRPr="000D5A7E" w:rsidDel="00580A98" w:rsidRDefault="000D5A7E" w:rsidP="000D5A7E">
      <w:pPr>
        <w:spacing w:after="0"/>
        <w:rPr>
          <w:del w:id="4405" w:author="Sebring, Amanda J" w:date="2017-10-04T09:14:00Z"/>
          <w:rFonts w:ascii="Courier New" w:hAnsi="Courier New" w:cs="Courier New"/>
          <w:sz w:val="24"/>
          <w:szCs w:val="24"/>
        </w:rPr>
      </w:pPr>
      <w:del w:id="44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510 40 0 2 1 07 45 50 40 50 50</w:delText>
        </w:r>
      </w:del>
    </w:p>
    <w:p w14:paraId="6F75ED37" w14:textId="5EB9C916" w:rsidR="000D5A7E" w:rsidRPr="000D5A7E" w:rsidDel="00580A98" w:rsidRDefault="000D5A7E" w:rsidP="000D5A7E">
      <w:pPr>
        <w:spacing w:after="0"/>
        <w:rPr>
          <w:del w:id="4407" w:author="Sebring, Amanda J" w:date="2017-10-04T09:14:00Z"/>
          <w:rFonts w:ascii="Courier New" w:hAnsi="Courier New" w:cs="Courier New"/>
          <w:sz w:val="24"/>
          <w:szCs w:val="24"/>
        </w:rPr>
      </w:pPr>
      <w:del w:id="44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510 46 0 2 1 08 50 55 55 65 60</w:delText>
        </w:r>
      </w:del>
    </w:p>
    <w:p w14:paraId="1A1A3F95" w14:textId="597AD4A1" w:rsidR="000D5A7E" w:rsidRPr="000D5A7E" w:rsidDel="00580A98" w:rsidRDefault="000D5A7E" w:rsidP="000D5A7E">
      <w:pPr>
        <w:spacing w:after="0"/>
        <w:rPr>
          <w:del w:id="4409" w:author="Sebring, Amanda J" w:date="2017-10-04T09:14:00Z"/>
          <w:rFonts w:ascii="Courier New" w:hAnsi="Courier New" w:cs="Courier New"/>
          <w:sz w:val="24"/>
          <w:szCs w:val="24"/>
        </w:rPr>
      </w:pPr>
      <w:del w:id="44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510 13 0 2 1 09 45 45 45 45 45</w:delText>
        </w:r>
      </w:del>
    </w:p>
    <w:p w14:paraId="7C06007B" w14:textId="14EE3C45" w:rsidR="000D5A7E" w:rsidRPr="000D5A7E" w:rsidDel="00580A98" w:rsidRDefault="000D5A7E" w:rsidP="000D5A7E">
      <w:pPr>
        <w:spacing w:after="0"/>
        <w:rPr>
          <w:del w:id="4411" w:author="Sebring, Amanda J" w:date="2017-10-04T09:14:00Z"/>
          <w:rFonts w:ascii="Courier New" w:hAnsi="Courier New" w:cs="Courier New"/>
          <w:sz w:val="24"/>
          <w:szCs w:val="24"/>
        </w:rPr>
      </w:pPr>
      <w:del w:id="44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510 76 0 2 1 10 45 40 40 55 50</w:delText>
        </w:r>
      </w:del>
    </w:p>
    <w:p w14:paraId="0D4D6839" w14:textId="7657C181" w:rsidR="000D5A7E" w:rsidRPr="000D5A7E" w:rsidDel="00580A98" w:rsidRDefault="000D5A7E" w:rsidP="000D5A7E">
      <w:pPr>
        <w:spacing w:after="0"/>
        <w:rPr>
          <w:del w:id="4413" w:author="Sebring, Amanda J" w:date="2017-10-04T09:14:00Z"/>
          <w:rFonts w:ascii="Courier New" w:hAnsi="Courier New" w:cs="Courier New"/>
          <w:sz w:val="24"/>
          <w:szCs w:val="24"/>
        </w:rPr>
      </w:pPr>
      <w:del w:id="44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510 43 0 2 1 11 45 45 40 45 40</w:delText>
        </w:r>
      </w:del>
    </w:p>
    <w:p w14:paraId="6DA3F7CB" w14:textId="76F4FABA" w:rsidR="000D5A7E" w:rsidRPr="000D5A7E" w:rsidDel="00580A98" w:rsidRDefault="000D5A7E" w:rsidP="000D5A7E">
      <w:pPr>
        <w:spacing w:after="0"/>
        <w:rPr>
          <w:del w:id="4415" w:author="Sebring, Amanda J" w:date="2017-10-04T09:14:00Z"/>
          <w:rFonts w:ascii="Courier New" w:hAnsi="Courier New" w:cs="Courier New"/>
          <w:sz w:val="24"/>
          <w:szCs w:val="24"/>
        </w:rPr>
      </w:pPr>
      <w:del w:id="44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510 54 0 2 1 12 55 55 50 60 50</w:delText>
        </w:r>
      </w:del>
    </w:p>
    <w:p w14:paraId="46662394" w14:textId="54411C81" w:rsidR="000D5A7E" w:rsidRPr="000D5A7E" w:rsidDel="00580A98" w:rsidRDefault="000D5A7E" w:rsidP="000D5A7E">
      <w:pPr>
        <w:spacing w:after="0"/>
        <w:rPr>
          <w:del w:id="4417" w:author="Sebring, Amanda J" w:date="2017-10-04T09:14:00Z"/>
          <w:rFonts w:ascii="Courier New" w:hAnsi="Courier New" w:cs="Courier New"/>
          <w:sz w:val="24"/>
          <w:szCs w:val="24"/>
        </w:rPr>
      </w:pPr>
      <w:del w:id="44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510 01 0 2 1 13 45 45 45 50 45</w:delText>
        </w:r>
      </w:del>
    </w:p>
    <w:p w14:paraId="576FAFEB" w14:textId="5B128A91" w:rsidR="000D5A7E" w:rsidRPr="000D5A7E" w:rsidDel="00580A98" w:rsidRDefault="000D5A7E" w:rsidP="000D5A7E">
      <w:pPr>
        <w:spacing w:after="0"/>
        <w:rPr>
          <w:del w:id="4419" w:author="Sebring, Amanda J" w:date="2017-10-04T09:14:00Z"/>
          <w:rFonts w:ascii="Courier New" w:hAnsi="Courier New" w:cs="Courier New"/>
          <w:sz w:val="24"/>
          <w:szCs w:val="24"/>
        </w:rPr>
      </w:pPr>
      <w:del w:id="44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510 07 0 2 1 14 45 40 40 55 50</w:delText>
        </w:r>
      </w:del>
    </w:p>
    <w:p w14:paraId="72BCAB53" w14:textId="43B36E1D" w:rsidR="000D5A7E" w:rsidRPr="000D5A7E" w:rsidDel="00580A98" w:rsidRDefault="000D5A7E" w:rsidP="000D5A7E">
      <w:pPr>
        <w:spacing w:after="0"/>
        <w:rPr>
          <w:del w:id="4421" w:author="Sebring, Amanda J" w:date="2017-10-04T09:14:00Z"/>
          <w:rFonts w:ascii="Courier New" w:hAnsi="Courier New" w:cs="Courier New"/>
          <w:sz w:val="24"/>
          <w:szCs w:val="24"/>
        </w:rPr>
      </w:pPr>
      <w:del w:id="44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510 14 0 2 1 15 40 40 45 55 50</w:delText>
        </w:r>
      </w:del>
    </w:p>
    <w:p w14:paraId="4B059101" w14:textId="5B46E3CD" w:rsidR="000D5A7E" w:rsidRPr="000D5A7E" w:rsidDel="00580A98" w:rsidRDefault="000D5A7E" w:rsidP="000D5A7E">
      <w:pPr>
        <w:spacing w:after="0"/>
        <w:rPr>
          <w:del w:id="4423" w:author="Sebring, Amanda J" w:date="2017-10-04T09:14:00Z"/>
          <w:rFonts w:ascii="Courier New" w:hAnsi="Courier New" w:cs="Courier New"/>
          <w:sz w:val="24"/>
          <w:szCs w:val="24"/>
        </w:rPr>
      </w:pPr>
      <w:del w:id="44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510 30 0 2 1 16 40 40 40 35 40</w:delText>
        </w:r>
      </w:del>
    </w:p>
    <w:p w14:paraId="2F98A4F6" w14:textId="5033E416" w:rsidR="000D5A7E" w:rsidRPr="000D5A7E" w:rsidDel="00580A98" w:rsidRDefault="000D5A7E" w:rsidP="000D5A7E">
      <w:pPr>
        <w:spacing w:after="0"/>
        <w:rPr>
          <w:del w:id="4425" w:author="Sebring, Amanda J" w:date="2017-10-04T09:14:00Z"/>
          <w:rFonts w:ascii="Courier New" w:hAnsi="Courier New" w:cs="Courier New"/>
          <w:sz w:val="24"/>
          <w:szCs w:val="24"/>
        </w:rPr>
      </w:pPr>
      <w:del w:id="44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510 37 0 2 1 17 45 50 35 35 35</w:delText>
        </w:r>
      </w:del>
    </w:p>
    <w:p w14:paraId="0DFD43CB" w14:textId="398BD2B3" w:rsidR="000D5A7E" w:rsidRPr="000D5A7E" w:rsidDel="00580A98" w:rsidRDefault="000D5A7E" w:rsidP="000D5A7E">
      <w:pPr>
        <w:spacing w:after="0"/>
        <w:rPr>
          <w:del w:id="4427" w:author="Sebring, Amanda J" w:date="2017-10-04T09:14:00Z"/>
          <w:rFonts w:ascii="Courier New" w:hAnsi="Courier New" w:cs="Courier New"/>
          <w:sz w:val="24"/>
          <w:szCs w:val="24"/>
        </w:rPr>
      </w:pPr>
      <w:del w:id="44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510 50 0 2 1 18 35 45 40 40 40</w:delText>
        </w:r>
      </w:del>
    </w:p>
    <w:p w14:paraId="481E6EBB" w14:textId="7039D39D" w:rsidR="000D5A7E" w:rsidRPr="000D5A7E" w:rsidDel="00580A98" w:rsidRDefault="000D5A7E" w:rsidP="000D5A7E">
      <w:pPr>
        <w:spacing w:after="0"/>
        <w:rPr>
          <w:del w:id="4429" w:author="Sebring, Amanda J" w:date="2017-10-04T09:14:00Z"/>
          <w:rFonts w:ascii="Courier New" w:hAnsi="Courier New" w:cs="Courier New"/>
          <w:sz w:val="24"/>
          <w:szCs w:val="24"/>
        </w:rPr>
      </w:pPr>
      <w:del w:id="44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510 52 0 2 1 19 40 45 30 35 35</w:delText>
        </w:r>
      </w:del>
    </w:p>
    <w:p w14:paraId="528AC750" w14:textId="1E7BACF2" w:rsidR="000D5A7E" w:rsidRPr="000D5A7E" w:rsidDel="00580A98" w:rsidRDefault="000D5A7E" w:rsidP="000D5A7E">
      <w:pPr>
        <w:spacing w:after="0"/>
        <w:rPr>
          <w:del w:id="4431" w:author="Sebring, Amanda J" w:date="2017-10-04T09:14:00Z"/>
          <w:rFonts w:ascii="Courier New" w:hAnsi="Courier New" w:cs="Courier New"/>
          <w:sz w:val="24"/>
          <w:szCs w:val="24"/>
        </w:rPr>
      </w:pPr>
      <w:del w:id="44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510 65 0 2 1 20 40 35 40 40 45</w:delText>
        </w:r>
      </w:del>
    </w:p>
    <w:p w14:paraId="310D1790" w14:textId="51D392EE" w:rsidR="000D5A7E" w:rsidRPr="000D5A7E" w:rsidDel="00580A98" w:rsidRDefault="000D5A7E" w:rsidP="000D5A7E">
      <w:pPr>
        <w:spacing w:after="0"/>
        <w:rPr>
          <w:del w:id="4433" w:author="Sebring, Amanda J" w:date="2017-10-04T09:14:00Z"/>
          <w:rFonts w:ascii="Courier New" w:hAnsi="Courier New" w:cs="Courier New"/>
          <w:sz w:val="24"/>
          <w:szCs w:val="24"/>
        </w:rPr>
      </w:pPr>
      <w:del w:id="44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510 70 0 2 1 21 50 45 40 45 40</w:delText>
        </w:r>
      </w:del>
    </w:p>
    <w:p w14:paraId="5E4DBE6F" w14:textId="10C49FCD" w:rsidR="000D5A7E" w:rsidRPr="000D5A7E" w:rsidDel="00580A98" w:rsidRDefault="000D5A7E" w:rsidP="000D5A7E">
      <w:pPr>
        <w:spacing w:after="0"/>
        <w:rPr>
          <w:del w:id="4435" w:author="Sebring, Amanda J" w:date="2017-10-04T09:14:00Z"/>
          <w:rFonts w:ascii="Courier New" w:hAnsi="Courier New" w:cs="Courier New"/>
          <w:sz w:val="24"/>
          <w:szCs w:val="24"/>
        </w:rPr>
      </w:pPr>
      <w:del w:id="44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510 38 0 2 1 22 50 50 50 60 55</w:delText>
        </w:r>
      </w:del>
    </w:p>
    <w:p w14:paraId="678FA155" w14:textId="618E6716" w:rsidR="000D5A7E" w:rsidRPr="000D5A7E" w:rsidDel="00580A98" w:rsidRDefault="000D5A7E" w:rsidP="000D5A7E">
      <w:pPr>
        <w:spacing w:after="0"/>
        <w:rPr>
          <w:del w:id="4437" w:author="Sebring, Amanda J" w:date="2017-10-04T09:14:00Z"/>
          <w:rFonts w:ascii="Courier New" w:hAnsi="Courier New" w:cs="Courier New"/>
          <w:sz w:val="24"/>
          <w:szCs w:val="24"/>
        </w:rPr>
      </w:pPr>
      <w:del w:id="44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510 42 0 2 1 23 55 60 50 55 45</w:delText>
        </w:r>
      </w:del>
    </w:p>
    <w:p w14:paraId="0C2D2122" w14:textId="30A81315" w:rsidR="000D5A7E" w:rsidRPr="000D5A7E" w:rsidDel="00580A98" w:rsidRDefault="000D5A7E" w:rsidP="000D5A7E">
      <w:pPr>
        <w:spacing w:after="0"/>
        <w:rPr>
          <w:del w:id="4439" w:author="Sebring, Amanda J" w:date="2017-10-04T09:14:00Z"/>
          <w:rFonts w:ascii="Courier New" w:hAnsi="Courier New" w:cs="Courier New"/>
          <w:sz w:val="24"/>
          <w:szCs w:val="24"/>
        </w:rPr>
      </w:pPr>
      <w:del w:id="44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510 03 0 2 1 24 55 50 55 55 55</w:delText>
        </w:r>
      </w:del>
    </w:p>
    <w:p w14:paraId="3A5CD45E" w14:textId="44061AF3" w:rsidR="000D5A7E" w:rsidRPr="000D5A7E" w:rsidDel="00580A98" w:rsidRDefault="000D5A7E" w:rsidP="000D5A7E">
      <w:pPr>
        <w:spacing w:after="0"/>
        <w:rPr>
          <w:del w:id="4441" w:author="Sebring, Amanda J" w:date="2017-10-04T09:14:00Z"/>
          <w:rFonts w:ascii="Courier New" w:hAnsi="Courier New" w:cs="Courier New"/>
          <w:sz w:val="24"/>
          <w:szCs w:val="24"/>
        </w:rPr>
      </w:pPr>
      <w:del w:id="44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510 05 0 2 1 25 40 40 40 50 45</w:delText>
        </w:r>
      </w:del>
    </w:p>
    <w:p w14:paraId="164BEAC6" w14:textId="1DCEBA45" w:rsidR="000D5A7E" w:rsidRPr="000D5A7E" w:rsidDel="00580A98" w:rsidRDefault="000D5A7E" w:rsidP="000D5A7E">
      <w:pPr>
        <w:spacing w:after="0"/>
        <w:rPr>
          <w:del w:id="4443" w:author="Sebring, Amanda J" w:date="2017-10-04T09:14:00Z"/>
          <w:rFonts w:ascii="Courier New" w:hAnsi="Courier New" w:cs="Courier New"/>
          <w:sz w:val="24"/>
          <w:szCs w:val="24"/>
        </w:rPr>
      </w:pPr>
      <w:del w:id="44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510 06 0 2 1 26 30 40 30 35 35</w:delText>
        </w:r>
      </w:del>
    </w:p>
    <w:p w14:paraId="797A727C" w14:textId="2B536A06" w:rsidR="000D5A7E" w:rsidRPr="000D5A7E" w:rsidDel="00580A98" w:rsidRDefault="000D5A7E" w:rsidP="000D5A7E">
      <w:pPr>
        <w:spacing w:after="0"/>
        <w:rPr>
          <w:del w:id="4445" w:author="Sebring, Amanda J" w:date="2017-10-04T09:14:00Z"/>
          <w:rFonts w:ascii="Courier New" w:hAnsi="Courier New" w:cs="Courier New"/>
          <w:sz w:val="24"/>
          <w:szCs w:val="24"/>
        </w:rPr>
      </w:pPr>
      <w:del w:id="44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510 08 0 2 1 27 35 45 45 50 45</w:delText>
        </w:r>
      </w:del>
    </w:p>
    <w:p w14:paraId="698706F7" w14:textId="24D19F17" w:rsidR="000D5A7E" w:rsidRPr="000D5A7E" w:rsidDel="00580A98" w:rsidRDefault="000D5A7E" w:rsidP="000D5A7E">
      <w:pPr>
        <w:spacing w:after="0"/>
        <w:rPr>
          <w:del w:id="4447" w:author="Sebring, Amanda J" w:date="2017-10-04T09:14:00Z"/>
          <w:rFonts w:ascii="Courier New" w:hAnsi="Courier New" w:cs="Courier New"/>
          <w:sz w:val="24"/>
          <w:szCs w:val="24"/>
        </w:rPr>
      </w:pPr>
      <w:del w:id="44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510 10 0 2 1 28 40 50 45 45 50</w:delText>
        </w:r>
      </w:del>
    </w:p>
    <w:p w14:paraId="7C231EBF" w14:textId="26636CCC" w:rsidR="000D5A7E" w:rsidRPr="000D5A7E" w:rsidDel="00580A98" w:rsidRDefault="000D5A7E" w:rsidP="000D5A7E">
      <w:pPr>
        <w:spacing w:after="0"/>
        <w:rPr>
          <w:del w:id="4449" w:author="Sebring, Amanda J" w:date="2017-10-04T09:14:00Z"/>
          <w:rFonts w:ascii="Courier New" w:hAnsi="Courier New" w:cs="Courier New"/>
          <w:sz w:val="24"/>
          <w:szCs w:val="24"/>
        </w:rPr>
      </w:pPr>
      <w:del w:id="44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510 12 0 2 1 29 40 45 35 40 40</w:delText>
        </w:r>
      </w:del>
    </w:p>
    <w:p w14:paraId="6A5F909A" w14:textId="066377F8" w:rsidR="000D5A7E" w:rsidRPr="000D5A7E" w:rsidDel="00580A98" w:rsidRDefault="000D5A7E" w:rsidP="000D5A7E">
      <w:pPr>
        <w:spacing w:after="0"/>
        <w:rPr>
          <w:del w:id="4451" w:author="Sebring, Amanda J" w:date="2017-10-04T09:14:00Z"/>
          <w:rFonts w:ascii="Courier New" w:hAnsi="Courier New" w:cs="Courier New"/>
          <w:sz w:val="24"/>
          <w:szCs w:val="24"/>
        </w:rPr>
      </w:pPr>
      <w:del w:id="44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510 15 0 2 1 30 45 45 45 55 50</w:delText>
        </w:r>
      </w:del>
    </w:p>
    <w:p w14:paraId="6F3B50AA" w14:textId="1D499E80" w:rsidR="000D5A7E" w:rsidRPr="000D5A7E" w:rsidDel="00580A98" w:rsidRDefault="000D5A7E" w:rsidP="000D5A7E">
      <w:pPr>
        <w:spacing w:after="0"/>
        <w:rPr>
          <w:del w:id="4453" w:author="Sebring, Amanda J" w:date="2017-10-04T09:14:00Z"/>
          <w:rFonts w:ascii="Courier New" w:hAnsi="Courier New" w:cs="Courier New"/>
          <w:sz w:val="24"/>
          <w:szCs w:val="24"/>
        </w:rPr>
      </w:pPr>
      <w:del w:id="44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510 16 0 2 1 31 55 50 40 40 45</w:delText>
        </w:r>
      </w:del>
    </w:p>
    <w:p w14:paraId="5192791A" w14:textId="6E0FD76D" w:rsidR="000D5A7E" w:rsidRPr="000D5A7E" w:rsidDel="00580A98" w:rsidRDefault="000D5A7E" w:rsidP="000D5A7E">
      <w:pPr>
        <w:spacing w:after="0"/>
        <w:rPr>
          <w:del w:id="4455" w:author="Sebring, Amanda J" w:date="2017-10-04T09:14:00Z"/>
          <w:rFonts w:ascii="Courier New" w:hAnsi="Courier New" w:cs="Courier New"/>
          <w:sz w:val="24"/>
          <w:szCs w:val="24"/>
        </w:rPr>
      </w:pPr>
      <w:del w:id="44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510 17 0 2 1 32 60 55 50 55 50</w:delText>
        </w:r>
      </w:del>
    </w:p>
    <w:p w14:paraId="7B3CB149" w14:textId="52C1EFA2" w:rsidR="000D5A7E" w:rsidRPr="000D5A7E" w:rsidDel="00580A98" w:rsidRDefault="000D5A7E" w:rsidP="000D5A7E">
      <w:pPr>
        <w:spacing w:after="0"/>
        <w:rPr>
          <w:del w:id="4457" w:author="Sebring, Amanda J" w:date="2017-10-04T09:14:00Z"/>
          <w:rFonts w:ascii="Courier New" w:hAnsi="Courier New" w:cs="Courier New"/>
          <w:sz w:val="24"/>
          <w:szCs w:val="24"/>
        </w:rPr>
      </w:pPr>
      <w:del w:id="44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510 18 0 2 1 33 50 45 45 45 45</w:delText>
        </w:r>
      </w:del>
    </w:p>
    <w:p w14:paraId="626A2B5D" w14:textId="738E99CC" w:rsidR="000D5A7E" w:rsidRPr="000D5A7E" w:rsidDel="00580A98" w:rsidRDefault="000D5A7E" w:rsidP="000D5A7E">
      <w:pPr>
        <w:spacing w:after="0"/>
        <w:rPr>
          <w:del w:id="4459" w:author="Sebring, Amanda J" w:date="2017-10-04T09:14:00Z"/>
          <w:rFonts w:ascii="Courier New" w:hAnsi="Courier New" w:cs="Courier New"/>
          <w:sz w:val="24"/>
          <w:szCs w:val="24"/>
        </w:rPr>
      </w:pPr>
      <w:del w:id="44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510 19 0 2 1 34 45 40 45 50 45</w:delText>
        </w:r>
      </w:del>
    </w:p>
    <w:p w14:paraId="1E0E73B7" w14:textId="18C38DFD" w:rsidR="000D5A7E" w:rsidRPr="000D5A7E" w:rsidDel="00580A98" w:rsidRDefault="000D5A7E" w:rsidP="000D5A7E">
      <w:pPr>
        <w:spacing w:after="0"/>
        <w:rPr>
          <w:del w:id="4461" w:author="Sebring, Amanda J" w:date="2017-10-04T09:14:00Z"/>
          <w:rFonts w:ascii="Courier New" w:hAnsi="Courier New" w:cs="Courier New"/>
          <w:sz w:val="24"/>
          <w:szCs w:val="24"/>
        </w:rPr>
      </w:pPr>
      <w:del w:id="44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510 10 0 2 1 35 60 55 45 50 50</w:delText>
        </w:r>
      </w:del>
    </w:p>
    <w:p w14:paraId="2B7A00A8" w14:textId="03050A6D" w:rsidR="000D5A7E" w:rsidRPr="000D5A7E" w:rsidDel="00580A98" w:rsidRDefault="000D5A7E" w:rsidP="000D5A7E">
      <w:pPr>
        <w:spacing w:after="0"/>
        <w:rPr>
          <w:del w:id="4463" w:author="Sebring, Amanda J" w:date="2017-10-04T09:14:00Z"/>
          <w:rFonts w:ascii="Courier New" w:hAnsi="Courier New" w:cs="Courier New"/>
          <w:sz w:val="24"/>
          <w:szCs w:val="24"/>
        </w:rPr>
      </w:pPr>
      <w:del w:id="44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510 11 0 2 1 36 60 55 55 60 55</w:delText>
        </w:r>
      </w:del>
    </w:p>
    <w:p w14:paraId="02780A52" w14:textId="51122C08" w:rsidR="000D5A7E" w:rsidRPr="000D5A7E" w:rsidDel="00580A98" w:rsidRDefault="000D5A7E" w:rsidP="000D5A7E">
      <w:pPr>
        <w:spacing w:after="0"/>
        <w:rPr>
          <w:del w:id="4465" w:author="Sebring, Amanda J" w:date="2017-10-04T09:14:00Z"/>
          <w:rFonts w:ascii="Courier New" w:hAnsi="Courier New" w:cs="Courier New"/>
          <w:sz w:val="24"/>
          <w:szCs w:val="24"/>
        </w:rPr>
      </w:pPr>
      <w:del w:id="44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510 13 0 2 1 37 55 55 55 70 60</w:delText>
        </w:r>
      </w:del>
    </w:p>
    <w:p w14:paraId="5230A4BC" w14:textId="6E69EF6A" w:rsidR="000D5A7E" w:rsidRPr="000D5A7E" w:rsidDel="00580A98" w:rsidRDefault="000D5A7E" w:rsidP="000D5A7E">
      <w:pPr>
        <w:spacing w:after="0"/>
        <w:rPr>
          <w:del w:id="4467" w:author="Sebring, Amanda J" w:date="2017-10-04T09:14:00Z"/>
          <w:rFonts w:ascii="Courier New" w:hAnsi="Courier New" w:cs="Courier New"/>
          <w:sz w:val="24"/>
          <w:szCs w:val="24"/>
        </w:rPr>
      </w:pPr>
      <w:del w:id="44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510 14 0 2 1 38 45 45 40 40 45</w:delText>
        </w:r>
      </w:del>
    </w:p>
    <w:p w14:paraId="2F2C9BF0" w14:textId="725C80B2" w:rsidR="000D5A7E" w:rsidRPr="000D5A7E" w:rsidDel="00580A98" w:rsidRDefault="000D5A7E" w:rsidP="000D5A7E">
      <w:pPr>
        <w:spacing w:after="0"/>
        <w:rPr>
          <w:del w:id="4469" w:author="Sebring, Amanda J" w:date="2017-10-04T09:14:00Z"/>
          <w:rFonts w:ascii="Courier New" w:hAnsi="Courier New" w:cs="Courier New"/>
          <w:sz w:val="24"/>
          <w:szCs w:val="24"/>
        </w:rPr>
      </w:pPr>
      <w:del w:id="44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510 15 0 2 1 39 45 45 40 45 45</w:delText>
        </w:r>
      </w:del>
    </w:p>
    <w:p w14:paraId="5D671649" w14:textId="6CFBC389" w:rsidR="000D5A7E" w:rsidRPr="000D5A7E" w:rsidDel="00580A98" w:rsidRDefault="000D5A7E" w:rsidP="000D5A7E">
      <w:pPr>
        <w:spacing w:after="0"/>
        <w:rPr>
          <w:del w:id="4471" w:author="Sebring, Amanda J" w:date="2017-10-04T09:14:00Z"/>
          <w:rFonts w:ascii="Courier New" w:hAnsi="Courier New" w:cs="Courier New"/>
          <w:sz w:val="24"/>
          <w:szCs w:val="24"/>
        </w:rPr>
      </w:pPr>
      <w:del w:id="44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510 16 0 2 1 40 50 55 50 45 45</w:delText>
        </w:r>
      </w:del>
    </w:p>
    <w:p w14:paraId="56CECF07" w14:textId="173AA1AB" w:rsidR="000D5A7E" w:rsidRPr="000D5A7E" w:rsidDel="00580A98" w:rsidRDefault="000D5A7E" w:rsidP="000D5A7E">
      <w:pPr>
        <w:spacing w:after="0"/>
        <w:rPr>
          <w:del w:id="4473" w:author="Sebring, Amanda J" w:date="2017-10-04T09:14:00Z"/>
          <w:rFonts w:ascii="Courier New" w:hAnsi="Courier New" w:cs="Courier New"/>
          <w:sz w:val="24"/>
          <w:szCs w:val="24"/>
        </w:rPr>
      </w:pPr>
      <w:del w:id="44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510 17 0 2 1 41 50 55 60 60 55</w:delText>
        </w:r>
      </w:del>
    </w:p>
    <w:p w14:paraId="56E91795" w14:textId="4FC5728B" w:rsidR="000D5A7E" w:rsidRPr="000D5A7E" w:rsidDel="00580A98" w:rsidRDefault="000D5A7E" w:rsidP="000D5A7E">
      <w:pPr>
        <w:spacing w:after="0"/>
        <w:rPr>
          <w:del w:id="4475" w:author="Sebring, Amanda J" w:date="2017-10-04T09:14:00Z"/>
          <w:rFonts w:ascii="Courier New" w:hAnsi="Courier New" w:cs="Courier New"/>
          <w:sz w:val="24"/>
          <w:szCs w:val="24"/>
        </w:rPr>
      </w:pPr>
      <w:del w:id="44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510 18 0 2 1 42 45 45 40 35 35</w:delText>
        </w:r>
      </w:del>
    </w:p>
    <w:p w14:paraId="473A9961" w14:textId="6C29639A" w:rsidR="000D5A7E" w:rsidRPr="000D5A7E" w:rsidDel="00580A98" w:rsidRDefault="000D5A7E" w:rsidP="000D5A7E">
      <w:pPr>
        <w:spacing w:after="0"/>
        <w:rPr>
          <w:del w:id="4477" w:author="Sebring, Amanda J" w:date="2017-10-04T09:14:00Z"/>
          <w:rFonts w:ascii="Courier New" w:hAnsi="Courier New" w:cs="Courier New"/>
          <w:sz w:val="24"/>
          <w:szCs w:val="24"/>
        </w:rPr>
      </w:pPr>
      <w:del w:id="44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510 19 0 2 1 43 65 60 60 70 65</w:delText>
        </w:r>
      </w:del>
    </w:p>
    <w:p w14:paraId="2E1AE772" w14:textId="257173F5" w:rsidR="000D5A7E" w:rsidRPr="000D5A7E" w:rsidDel="00580A98" w:rsidRDefault="000D5A7E" w:rsidP="000D5A7E">
      <w:pPr>
        <w:spacing w:after="0"/>
        <w:rPr>
          <w:del w:id="4479" w:author="Sebring, Amanda J" w:date="2017-10-04T09:14:00Z"/>
          <w:rFonts w:ascii="Courier New" w:hAnsi="Courier New" w:cs="Courier New"/>
          <w:sz w:val="24"/>
          <w:szCs w:val="24"/>
        </w:rPr>
      </w:pPr>
      <w:del w:id="44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510 31 0 2 1 44 55 55 45 55 45</w:delText>
        </w:r>
      </w:del>
    </w:p>
    <w:p w14:paraId="592DC5A6" w14:textId="47F6DFC7" w:rsidR="000D5A7E" w:rsidRPr="000D5A7E" w:rsidDel="00580A98" w:rsidRDefault="000D5A7E" w:rsidP="000D5A7E">
      <w:pPr>
        <w:spacing w:after="0"/>
        <w:rPr>
          <w:del w:id="4481" w:author="Sebring, Amanda J" w:date="2017-10-04T09:14:00Z"/>
          <w:rFonts w:ascii="Courier New" w:hAnsi="Courier New" w:cs="Courier New"/>
          <w:sz w:val="24"/>
          <w:szCs w:val="24"/>
        </w:rPr>
      </w:pPr>
      <w:del w:id="44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510 32 0 2 1 45 50 50 50 45 50</w:delText>
        </w:r>
      </w:del>
    </w:p>
    <w:p w14:paraId="4C0444D9" w14:textId="71E6304A" w:rsidR="000D5A7E" w:rsidRPr="000D5A7E" w:rsidDel="00580A98" w:rsidRDefault="000D5A7E" w:rsidP="000D5A7E">
      <w:pPr>
        <w:spacing w:after="0"/>
        <w:rPr>
          <w:del w:id="4483" w:author="Sebring, Amanda J" w:date="2017-10-04T09:14:00Z"/>
          <w:rFonts w:ascii="Courier New" w:hAnsi="Courier New" w:cs="Courier New"/>
          <w:sz w:val="24"/>
          <w:szCs w:val="24"/>
        </w:rPr>
      </w:pPr>
      <w:del w:id="44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510 33 0 2 1 46 45 40 45 45 45</w:delText>
        </w:r>
      </w:del>
    </w:p>
    <w:p w14:paraId="5AD226FA" w14:textId="355D890E" w:rsidR="000D5A7E" w:rsidRPr="000D5A7E" w:rsidDel="00580A98" w:rsidRDefault="000D5A7E" w:rsidP="000D5A7E">
      <w:pPr>
        <w:spacing w:after="0"/>
        <w:rPr>
          <w:del w:id="4485" w:author="Sebring, Amanda J" w:date="2017-10-04T09:14:00Z"/>
          <w:rFonts w:ascii="Courier New" w:hAnsi="Courier New" w:cs="Courier New"/>
          <w:sz w:val="24"/>
          <w:szCs w:val="24"/>
        </w:rPr>
      </w:pPr>
      <w:del w:id="44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510 34 0 2 1 47 45 50 40 50 45</w:delText>
        </w:r>
      </w:del>
    </w:p>
    <w:p w14:paraId="4B2E1F1C" w14:textId="4F291E6C" w:rsidR="000D5A7E" w:rsidRPr="000D5A7E" w:rsidDel="00580A98" w:rsidRDefault="000D5A7E" w:rsidP="000D5A7E">
      <w:pPr>
        <w:spacing w:after="0"/>
        <w:rPr>
          <w:del w:id="4487" w:author="Sebring, Amanda J" w:date="2017-10-04T09:14:00Z"/>
          <w:rFonts w:ascii="Courier New" w:hAnsi="Courier New" w:cs="Courier New"/>
          <w:sz w:val="24"/>
          <w:szCs w:val="24"/>
        </w:rPr>
      </w:pPr>
      <w:del w:id="44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510 35 0 2 1 48 45 45 45 40 40</w:delText>
        </w:r>
      </w:del>
    </w:p>
    <w:p w14:paraId="436C4A4A" w14:textId="59D0D901" w:rsidR="000D5A7E" w:rsidRPr="000D5A7E" w:rsidDel="00580A98" w:rsidRDefault="000D5A7E" w:rsidP="000D5A7E">
      <w:pPr>
        <w:spacing w:after="0"/>
        <w:rPr>
          <w:del w:id="4489" w:author="Sebring, Amanda J" w:date="2017-10-04T09:14:00Z"/>
          <w:rFonts w:ascii="Courier New" w:hAnsi="Courier New" w:cs="Courier New"/>
          <w:sz w:val="24"/>
          <w:szCs w:val="24"/>
        </w:rPr>
      </w:pPr>
      <w:del w:id="44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510 36 0 2 1 49 50 55 45 55 50</w:delText>
        </w:r>
      </w:del>
    </w:p>
    <w:p w14:paraId="2C6ADFE9" w14:textId="7B6701C1" w:rsidR="000D5A7E" w:rsidRPr="000D5A7E" w:rsidDel="00580A98" w:rsidRDefault="000D5A7E" w:rsidP="000D5A7E">
      <w:pPr>
        <w:spacing w:after="0"/>
        <w:rPr>
          <w:del w:id="4491" w:author="Sebring, Amanda J" w:date="2017-10-04T09:14:00Z"/>
          <w:rFonts w:ascii="Courier New" w:hAnsi="Courier New" w:cs="Courier New"/>
          <w:sz w:val="24"/>
          <w:szCs w:val="24"/>
        </w:rPr>
      </w:pPr>
      <w:del w:id="44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510 41 0 2 1 50 45 45 50 55 50</w:delText>
        </w:r>
      </w:del>
    </w:p>
    <w:p w14:paraId="1B1CBE1F" w14:textId="605A6135" w:rsidR="000D5A7E" w:rsidRPr="000D5A7E" w:rsidDel="00580A98" w:rsidRDefault="000D5A7E" w:rsidP="000D5A7E">
      <w:pPr>
        <w:spacing w:after="0"/>
        <w:rPr>
          <w:del w:id="4493" w:author="Sebring, Amanda J" w:date="2017-10-04T09:14:00Z"/>
          <w:rFonts w:ascii="Courier New" w:hAnsi="Courier New" w:cs="Courier New"/>
          <w:sz w:val="24"/>
          <w:szCs w:val="24"/>
        </w:rPr>
      </w:pPr>
      <w:del w:id="44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510 44 0 2 1 51 35 40 40 55 45</w:delText>
        </w:r>
      </w:del>
    </w:p>
    <w:p w14:paraId="38B661E3" w14:textId="4C7AB708" w:rsidR="000D5A7E" w:rsidRPr="000D5A7E" w:rsidDel="00580A98" w:rsidRDefault="000D5A7E" w:rsidP="000D5A7E">
      <w:pPr>
        <w:spacing w:after="0"/>
        <w:rPr>
          <w:del w:id="4495" w:author="Sebring, Amanda J" w:date="2017-10-04T09:14:00Z"/>
          <w:rFonts w:ascii="Courier New" w:hAnsi="Courier New" w:cs="Courier New"/>
          <w:sz w:val="24"/>
          <w:szCs w:val="24"/>
        </w:rPr>
      </w:pPr>
      <w:del w:id="44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510 45 0 2 1 52 45 45 40 45 45</w:delText>
        </w:r>
      </w:del>
    </w:p>
    <w:p w14:paraId="47D604E6" w14:textId="31ABF124" w:rsidR="000D5A7E" w:rsidRPr="000D5A7E" w:rsidDel="00580A98" w:rsidRDefault="000D5A7E" w:rsidP="000D5A7E">
      <w:pPr>
        <w:spacing w:after="0"/>
        <w:rPr>
          <w:del w:id="4497" w:author="Sebring, Amanda J" w:date="2017-10-04T09:14:00Z"/>
          <w:rFonts w:ascii="Courier New" w:hAnsi="Courier New" w:cs="Courier New"/>
          <w:sz w:val="24"/>
          <w:szCs w:val="24"/>
        </w:rPr>
      </w:pPr>
      <w:del w:id="44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510 47 0 2 1 53 45 40 40 50 45</w:delText>
        </w:r>
      </w:del>
    </w:p>
    <w:p w14:paraId="7886D7AC" w14:textId="630F0947" w:rsidR="000D5A7E" w:rsidRPr="000D5A7E" w:rsidDel="00580A98" w:rsidRDefault="000D5A7E" w:rsidP="000D5A7E">
      <w:pPr>
        <w:spacing w:after="0"/>
        <w:rPr>
          <w:del w:id="4499" w:author="Sebring, Amanda J" w:date="2017-10-04T09:14:00Z"/>
          <w:rFonts w:ascii="Courier New" w:hAnsi="Courier New" w:cs="Courier New"/>
          <w:sz w:val="24"/>
          <w:szCs w:val="24"/>
        </w:rPr>
      </w:pPr>
      <w:del w:id="45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510 48 0 2 1 54 35 35 30 35 35</w:delText>
        </w:r>
      </w:del>
    </w:p>
    <w:p w14:paraId="680CE5CE" w14:textId="0A1B4B15" w:rsidR="000D5A7E" w:rsidRPr="000D5A7E" w:rsidDel="00580A98" w:rsidRDefault="000D5A7E" w:rsidP="000D5A7E">
      <w:pPr>
        <w:spacing w:after="0"/>
        <w:rPr>
          <w:del w:id="4501" w:author="Sebring, Amanda J" w:date="2017-10-04T09:14:00Z"/>
          <w:rFonts w:ascii="Courier New" w:hAnsi="Courier New" w:cs="Courier New"/>
          <w:sz w:val="24"/>
          <w:szCs w:val="24"/>
        </w:rPr>
      </w:pPr>
      <w:del w:id="45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510 49 0 2 1 55 45 55 45 50 50</w:delText>
        </w:r>
      </w:del>
    </w:p>
    <w:p w14:paraId="51D907A5" w14:textId="5620269B" w:rsidR="000D5A7E" w:rsidRPr="000D5A7E" w:rsidDel="00580A98" w:rsidRDefault="000D5A7E" w:rsidP="000D5A7E">
      <w:pPr>
        <w:spacing w:after="0"/>
        <w:rPr>
          <w:del w:id="4503" w:author="Sebring, Amanda J" w:date="2017-10-04T09:14:00Z"/>
          <w:rFonts w:ascii="Courier New" w:hAnsi="Courier New" w:cs="Courier New"/>
          <w:sz w:val="24"/>
          <w:szCs w:val="24"/>
        </w:rPr>
      </w:pPr>
      <w:del w:id="45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510 51 0 2 1 56 45 45 40 45 40</w:delText>
        </w:r>
      </w:del>
    </w:p>
    <w:p w14:paraId="0E072FCB" w14:textId="2C17992D" w:rsidR="000D5A7E" w:rsidRPr="000D5A7E" w:rsidDel="00580A98" w:rsidRDefault="000D5A7E" w:rsidP="000D5A7E">
      <w:pPr>
        <w:spacing w:after="0"/>
        <w:rPr>
          <w:del w:id="4505" w:author="Sebring, Amanda J" w:date="2017-10-04T09:14:00Z"/>
          <w:rFonts w:ascii="Courier New" w:hAnsi="Courier New" w:cs="Courier New"/>
          <w:sz w:val="24"/>
          <w:szCs w:val="24"/>
        </w:rPr>
      </w:pPr>
      <w:del w:id="45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510 53 0 2 1 57 45 45 45 50 50</w:delText>
        </w:r>
      </w:del>
    </w:p>
    <w:p w14:paraId="44C132F9" w14:textId="0A80A4A6" w:rsidR="000D5A7E" w:rsidRPr="000D5A7E" w:rsidDel="00580A98" w:rsidRDefault="000D5A7E" w:rsidP="000D5A7E">
      <w:pPr>
        <w:spacing w:after="0"/>
        <w:rPr>
          <w:del w:id="4507" w:author="Sebring, Amanda J" w:date="2017-10-04T09:14:00Z"/>
          <w:rFonts w:ascii="Courier New" w:hAnsi="Courier New" w:cs="Courier New"/>
          <w:sz w:val="24"/>
          <w:szCs w:val="24"/>
        </w:rPr>
      </w:pPr>
      <w:del w:id="45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510 55 0 2 1 58 50 55 45 50 45</w:delText>
        </w:r>
      </w:del>
    </w:p>
    <w:p w14:paraId="42CD4516" w14:textId="202AF028" w:rsidR="000D5A7E" w:rsidRPr="000D5A7E" w:rsidDel="00580A98" w:rsidRDefault="000D5A7E" w:rsidP="000D5A7E">
      <w:pPr>
        <w:spacing w:after="0"/>
        <w:rPr>
          <w:del w:id="4509" w:author="Sebring, Amanda J" w:date="2017-10-04T09:14:00Z"/>
          <w:rFonts w:ascii="Courier New" w:hAnsi="Courier New" w:cs="Courier New"/>
          <w:sz w:val="24"/>
          <w:szCs w:val="24"/>
        </w:rPr>
      </w:pPr>
      <w:del w:id="45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510 56 0 2 1 59 40 45 40 40 45</w:delText>
        </w:r>
      </w:del>
    </w:p>
    <w:p w14:paraId="57E03389" w14:textId="4023CA9E" w:rsidR="000D5A7E" w:rsidRPr="000D5A7E" w:rsidDel="00580A98" w:rsidRDefault="000D5A7E" w:rsidP="000D5A7E">
      <w:pPr>
        <w:spacing w:after="0"/>
        <w:rPr>
          <w:del w:id="4511" w:author="Sebring, Amanda J" w:date="2017-10-04T09:14:00Z"/>
          <w:rFonts w:ascii="Courier New" w:hAnsi="Courier New" w:cs="Courier New"/>
          <w:sz w:val="24"/>
          <w:szCs w:val="24"/>
        </w:rPr>
      </w:pPr>
      <w:del w:id="45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510 57 0 2 1 60 45 45 35 40 40</w:delText>
        </w:r>
      </w:del>
    </w:p>
    <w:p w14:paraId="4F25E0BE" w14:textId="61671D6B" w:rsidR="000D5A7E" w:rsidRPr="000D5A7E" w:rsidDel="00580A98" w:rsidRDefault="000D5A7E" w:rsidP="000D5A7E">
      <w:pPr>
        <w:spacing w:after="0"/>
        <w:rPr>
          <w:del w:id="4513" w:author="Sebring, Amanda J" w:date="2017-10-04T09:14:00Z"/>
          <w:rFonts w:ascii="Courier New" w:hAnsi="Courier New" w:cs="Courier New"/>
          <w:sz w:val="24"/>
          <w:szCs w:val="24"/>
        </w:rPr>
      </w:pPr>
      <w:del w:id="45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510 58 0 2 1 61 50 50 45 55 50</w:delText>
        </w:r>
      </w:del>
    </w:p>
    <w:p w14:paraId="7B2BA7EB" w14:textId="7C5A2DBC" w:rsidR="000D5A7E" w:rsidRPr="000D5A7E" w:rsidDel="00580A98" w:rsidRDefault="000D5A7E" w:rsidP="000D5A7E">
      <w:pPr>
        <w:spacing w:after="0"/>
        <w:rPr>
          <w:del w:id="4515" w:author="Sebring, Amanda J" w:date="2017-10-04T09:14:00Z"/>
          <w:rFonts w:ascii="Courier New" w:hAnsi="Courier New" w:cs="Courier New"/>
          <w:sz w:val="24"/>
          <w:szCs w:val="24"/>
        </w:rPr>
      </w:pPr>
      <w:del w:id="45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510 59 0 2 1 62 45 50 45 45 45</w:delText>
        </w:r>
      </w:del>
    </w:p>
    <w:p w14:paraId="54D5ECD6" w14:textId="5B95746C" w:rsidR="000D5A7E" w:rsidRPr="000D5A7E" w:rsidDel="00580A98" w:rsidRDefault="000D5A7E" w:rsidP="000D5A7E">
      <w:pPr>
        <w:spacing w:after="0"/>
        <w:rPr>
          <w:del w:id="4517" w:author="Sebring, Amanda J" w:date="2017-10-04T09:14:00Z"/>
          <w:rFonts w:ascii="Courier New" w:hAnsi="Courier New" w:cs="Courier New"/>
          <w:sz w:val="24"/>
          <w:szCs w:val="24"/>
        </w:rPr>
      </w:pPr>
      <w:del w:id="45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510 60 0 2 1 63 50 60 50 55 50</w:delText>
        </w:r>
      </w:del>
    </w:p>
    <w:p w14:paraId="2DEBC15C" w14:textId="112A09D7" w:rsidR="000D5A7E" w:rsidRPr="000D5A7E" w:rsidDel="00580A98" w:rsidRDefault="000D5A7E" w:rsidP="000D5A7E">
      <w:pPr>
        <w:spacing w:after="0"/>
        <w:rPr>
          <w:del w:id="4519" w:author="Sebring, Amanda J" w:date="2017-10-04T09:14:00Z"/>
          <w:rFonts w:ascii="Courier New" w:hAnsi="Courier New" w:cs="Courier New"/>
          <w:sz w:val="24"/>
          <w:szCs w:val="24"/>
        </w:rPr>
      </w:pPr>
      <w:del w:id="45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510 61 0 2 1 64 40 40 40 35 40</w:delText>
        </w:r>
      </w:del>
    </w:p>
    <w:p w14:paraId="4865A450" w14:textId="62804D52" w:rsidR="000D5A7E" w:rsidRPr="000D5A7E" w:rsidDel="00580A98" w:rsidRDefault="000D5A7E" w:rsidP="000D5A7E">
      <w:pPr>
        <w:spacing w:after="0"/>
        <w:rPr>
          <w:del w:id="4521" w:author="Sebring, Amanda J" w:date="2017-10-04T09:14:00Z"/>
          <w:rFonts w:ascii="Courier New" w:hAnsi="Courier New" w:cs="Courier New"/>
          <w:sz w:val="24"/>
          <w:szCs w:val="24"/>
        </w:rPr>
      </w:pPr>
      <w:del w:id="45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510 62 0 2 1 65 35 40 35 35 40</w:delText>
        </w:r>
      </w:del>
    </w:p>
    <w:p w14:paraId="7E5D6C3F" w14:textId="13173DEA" w:rsidR="000D5A7E" w:rsidRPr="000D5A7E" w:rsidDel="00580A98" w:rsidRDefault="000D5A7E" w:rsidP="000D5A7E">
      <w:pPr>
        <w:spacing w:after="0"/>
        <w:rPr>
          <w:del w:id="4523" w:author="Sebring, Amanda J" w:date="2017-10-04T09:14:00Z"/>
          <w:rFonts w:ascii="Courier New" w:hAnsi="Courier New" w:cs="Courier New"/>
          <w:sz w:val="24"/>
          <w:szCs w:val="24"/>
        </w:rPr>
      </w:pPr>
      <w:del w:id="45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510 63 0 2 1 66 35 40 40 40 35</w:delText>
        </w:r>
      </w:del>
    </w:p>
    <w:p w14:paraId="610EAF43" w14:textId="3EE73108" w:rsidR="000D5A7E" w:rsidRPr="000D5A7E" w:rsidDel="00580A98" w:rsidRDefault="000D5A7E" w:rsidP="000D5A7E">
      <w:pPr>
        <w:spacing w:after="0"/>
        <w:rPr>
          <w:del w:id="4525" w:author="Sebring, Amanda J" w:date="2017-10-04T09:14:00Z"/>
          <w:rFonts w:ascii="Courier New" w:hAnsi="Courier New" w:cs="Courier New"/>
          <w:sz w:val="24"/>
          <w:szCs w:val="24"/>
        </w:rPr>
      </w:pPr>
      <w:del w:id="45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510 64 0 2 1 67 40 40 40 40 40</w:delText>
        </w:r>
      </w:del>
    </w:p>
    <w:p w14:paraId="0B667948" w14:textId="27F4B818" w:rsidR="000D5A7E" w:rsidRPr="000D5A7E" w:rsidDel="00580A98" w:rsidRDefault="000D5A7E" w:rsidP="000D5A7E">
      <w:pPr>
        <w:spacing w:after="0"/>
        <w:rPr>
          <w:del w:id="4527" w:author="Sebring, Amanda J" w:date="2017-10-04T09:14:00Z"/>
          <w:rFonts w:ascii="Courier New" w:hAnsi="Courier New" w:cs="Courier New"/>
          <w:sz w:val="24"/>
          <w:szCs w:val="24"/>
        </w:rPr>
      </w:pPr>
      <w:del w:id="45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510 66 0 2 1 68 45 50 50 55 50</w:delText>
        </w:r>
      </w:del>
    </w:p>
    <w:p w14:paraId="75476DC2" w14:textId="307D8A3B" w:rsidR="000D5A7E" w:rsidRPr="000D5A7E" w:rsidDel="00580A98" w:rsidRDefault="000D5A7E" w:rsidP="000D5A7E">
      <w:pPr>
        <w:spacing w:after="0"/>
        <w:rPr>
          <w:del w:id="4529" w:author="Sebring, Amanda J" w:date="2017-10-04T09:14:00Z"/>
          <w:rFonts w:ascii="Courier New" w:hAnsi="Courier New" w:cs="Courier New"/>
          <w:sz w:val="24"/>
          <w:szCs w:val="24"/>
        </w:rPr>
      </w:pPr>
      <w:del w:id="45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510 67 0 2 1 69 45 50 50 60 45</w:delText>
        </w:r>
      </w:del>
    </w:p>
    <w:p w14:paraId="504AAAEE" w14:textId="601408B9" w:rsidR="000D5A7E" w:rsidRPr="000D5A7E" w:rsidDel="00580A98" w:rsidRDefault="000D5A7E" w:rsidP="000D5A7E">
      <w:pPr>
        <w:spacing w:after="0"/>
        <w:rPr>
          <w:del w:id="4531" w:author="Sebring, Amanda J" w:date="2017-10-04T09:14:00Z"/>
          <w:rFonts w:ascii="Courier New" w:hAnsi="Courier New" w:cs="Courier New"/>
          <w:sz w:val="24"/>
          <w:szCs w:val="24"/>
        </w:rPr>
      </w:pPr>
      <w:del w:id="45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510 68 0 2 1 70 50 50 50 60 50</w:delText>
        </w:r>
      </w:del>
    </w:p>
    <w:p w14:paraId="5B8C4540" w14:textId="32E0EEC5" w:rsidR="000D5A7E" w:rsidRPr="000D5A7E" w:rsidDel="00580A98" w:rsidRDefault="000D5A7E" w:rsidP="000D5A7E">
      <w:pPr>
        <w:spacing w:after="0"/>
        <w:rPr>
          <w:del w:id="4533" w:author="Sebring, Amanda J" w:date="2017-10-04T09:14:00Z"/>
          <w:rFonts w:ascii="Courier New" w:hAnsi="Courier New" w:cs="Courier New"/>
          <w:sz w:val="24"/>
          <w:szCs w:val="24"/>
        </w:rPr>
      </w:pPr>
      <w:del w:id="45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510 69 0 2 1 71 40 45 40 55 50</w:delText>
        </w:r>
      </w:del>
    </w:p>
    <w:p w14:paraId="2F498B75" w14:textId="57115248" w:rsidR="000D5A7E" w:rsidRPr="000D5A7E" w:rsidDel="00580A98" w:rsidRDefault="000D5A7E" w:rsidP="000D5A7E">
      <w:pPr>
        <w:spacing w:after="0"/>
        <w:rPr>
          <w:del w:id="4535" w:author="Sebring, Amanda J" w:date="2017-10-04T09:14:00Z"/>
          <w:rFonts w:ascii="Courier New" w:hAnsi="Courier New" w:cs="Courier New"/>
          <w:sz w:val="24"/>
          <w:szCs w:val="24"/>
        </w:rPr>
      </w:pPr>
      <w:del w:id="45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510 71 0 2 1 72 35 35 35 35 35</w:delText>
        </w:r>
      </w:del>
    </w:p>
    <w:p w14:paraId="3377CDDD" w14:textId="4A0496F6" w:rsidR="000D5A7E" w:rsidRPr="000D5A7E" w:rsidDel="00580A98" w:rsidRDefault="000D5A7E" w:rsidP="000D5A7E">
      <w:pPr>
        <w:spacing w:after="0"/>
        <w:rPr>
          <w:del w:id="4537" w:author="Sebring, Amanda J" w:date="2017-10-04T09:14:00Z"/>
          <w:rFonts w:ascii="Courier New" w:hAnsi="Courier New" w:cs="Courier New"/>
          <w:sz w:val="24"/>
          <w:szCs w:val="24"/>
        </w:rPr>
      </w:pPr>
      <w:del w:id="45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510 72 0 2 1 73 50 50 45 50 50</w:delText>
        </w:r>
      </w:del>
    </w:p>
    <w:p w14:paraId="16216045" w14:textId="4A810267" w:rsidR="000D5A7E" w:rsidRPr="000D5A7E" w:rsidDel="00580A98" w:rsidRDefault="000D5A7E" w:rsidP="000D5A7E">
      <w:pPr>
        <w:spacing w:after="0"/>
        <w:rPr>
          <w:del w:id="4539" w:author="Sebring, Amanda J" w:date="2017-10-04T09:14:00Z"/>
          <w:rFonts w:ascii="Courier New" w:hAnsi="Courier New" w:cs="Courier New"/>
          <w:sz w:val="24"/>
          <w:szCs w:val="24"/>
        </w:rPr>
      </w:pPr>
      <w:del w:id="45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510 73 0 2 1 74 60 55 55 65 50</w:delText>
        </w:r>
      </w:del>
    </w:p>
    <w:p w14:paraId="1976E766" w14:textId="61120281" w:rsidR="000D5A7E" w:rsidRPr="000D5A7E" w:rsidDel="00580A98" w:rsidRDefault="000D5A7E" w:rsidP="000D5A7E">
      <w:pPr>
        <w:spacing w:after="0"/>
        <w:rPr>
          <w:del w:id="4541" w:author="Sebring, Amanda J" w:date="2017-10-04T09:14:00Z"/>
          <w:rFonts w:ascii="Courier New" w:hAnsi="Courier New" w:cs="Courier New"/>
          <w:sz w:val="24"/>
          <w:szCs w:val="24"/>
        </w:rPr>
      </w:pPr>
      <w:del w:id="45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510 74 0 2 1 75 40 45 45 50 50</w:delText>
        </w:r>
      </w:del>
    </w:p>
    <w:p w14:paraId="0197ED9B" w14:textId="3E1BE99F" w:rsidR="000D5A7E" w:rsidRPr="000D5A7E" w:rsidDel="00580A98" w:rsidRDefault="000D5A7E" w:rsidP="000D5A7E">
      <w:pPr>
        <w:spacing w:after="0"/>
        <w:rPr>
          <w:del w:id="4543" w:author="Sebring, Amanda J" w:date="2017-10-04T09:14:00Z"/>
          <w:rFonts w:ascii="Courier New" w:hAnsi="Courier New" w:cs="Courier New"/>
          <w:sz w:val="24"/>
          <w:szCs w:val="24"/>
        </w:rPr>
      </w:pPr>
      <w:del w:id="45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510 75 0 2 1 76 50 50 50 60 55</w:delText>
        </w:r>
      </w:del>
    </w:p>
    <w:p w14:paraId="3C82F39A" w14:textId="1FEB45EC" w:rsidR="000D5A7E" w:rsidRPr="000D5A7E" w:rsidDel="00580A98" w:rsidRDefault="000D5A7E" w:rsidP="000D5A7E">
      <w:pPr>
        <w:spacing w:after="0"/>
        <w:rPr>
          <w:del w:id="4545" w:author="Sebring, Amanda J" w:date="2017-10-04T09:14:00Z"/>
          <w:rFonts w:ascii="Courier New" w:hAnsi="Courier New" w:cs="Courier New"/>
          <w:sz w:val="24"/>
          <w:szCs w:val="24"/>
        </w:rPr>
      </w:pPr>
      <w:del w:id="45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510 77 0 2 1 77 45 50 45 55 50</w:delText>
        </w:r>
      </w:del>
    </w:p>
    <w:p w14:paraId="06C83FCE" w14:textId="5A56A7D0" w:rsidR="000D5A7E" w:rsidRPr="000D5A7E" w:rsidDel="00580A98" w:rsidRDefault="000D5A7E" w:rsidP="000D5A7E">
      <w:pPr>
        <w:spacing w:after="0"/>
        <w:rPr>
          <w:del w:id="4547" w:author="Sebring, Amanda J" w:date="2017-10-04T09:14:00Z"/>
          <w:rFonts w:ascii="Courier New" w:hAnsi="Courier New" w:cs="Courier New"/>
          <w:sz w:val="24"/>
          <w:szCs w:val="24"/>
        </w:rPr>
      </w:pPr>
      <w:del w:id="45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510 78 0 2 1 78 40 40 40 50 40</w:delText>
        </w:r>
      </w:del>
    </w:p>
    <w:p w14:paraId="4B446D25" w14:textId="07791F90" w:rsidR="000D5A7E" w:rsidRPr="000D5A7E" w:rsidDel="00580A98" w:rsidRDefault="000D5A7E" w:rsidP="000D5A7E">
      <w:pPr>
        <w:spacing w:after="0"/>
        <w:rPr>
          <w:del w:id="4549" w:author="Sebring, Amanda J" w:date="2017-10-04T09:14:00Z"/>
          <w:rFonts w:ascii="Courier New" w:hAnsi="Courier New" w:cs="Courier New"/>
          <w:sz w:val="24"/>
          <w:szCs w:val="24"/>
        </w:rPr>
      </w:pPr>
      <w:del w:id="45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510 79 0 2 1 79 50 60 55 45 50</w:delText>
        </w:r>
      </w:del>
    </w:p>
    <w:p w14:paraId="1B1BFDD5" w14:textId="77422345" w:rsidR="000D5A7E" w:rsidRPr="000D5A7E" w:rsidDel="00580A98" w:rsidRDefault="000D5A7E" w:rsidP="000D5A7E">
      <w:pPr>
        <w:spacing w:after="0"/>
        <w:rPr>
          <w:del w:id="4551" w:author="Sebring, Amanda J" w:date="2017-10-04T09:14:00Z"/>
          <w:rFonts w:ascii="Courier New" w:hAnsi="Courier New" w:cs="Courier New"/>
          <w:sz w:val="24"/>
          <w:szCs w:val="24"/>
        </w:rPr>
      </w:pPr>
      <w:del w:id="45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510 80 0 2 1 80 40 45 45 40 40</w:delText>
        </w:r>
      </w:del>
    </w:p>
    <w:p w14:paraId="1BE5A29B" w14:textId="7A3B01AC" w:rsidR="000D5A7E" w:rsidRPr="000D5A7E" w:rsidDel="00580A98" w:rsidRDefault="000D5A7E" w:rsidP="000D5A7E">
      <w:pPr>
        <w:spacing w:after="0"/>
        <w:rPr>
          <w:del w:id="4553" w:author="Sebring, Amanda J" w:date="2017-10-04T09:14:00Z"/>
          <w:rFonts w:ascii="Courier New" w:hAnsi="Courier New" w:cs="Courier New"/>
          <w:sz w:val="24"/>
          <w:szCs w:val="24"/>
        </w:rPr>
      </w:pPr>
      <w:del w:id="45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510 00 0 0 0 00 40 50 30 45 30</w:delText>
        </w:r>
      </w:del>
    </w:p>
    <w:p w14:paraId="539BE00F" w14:textId="7929C9EA" w:rsidR="000D5A7E" w:rsidRPr="000D5A7E" w:rsidDel="00580A98" w:rsidRDefault="000D5A7E" w:rsidP="000D5A7E">
      <w:pPr>
        <w:spacing w:after="0"/>
        <w:rPr>
          <w:del w:id="4555" w:author="Sebring, Amanda J" w:date="2017-10-04T09:14:00Z"/>
          <w:rFonts w:ascii="Courier New" w:hAnsi="Courier New" w:cs="Courier New"/>
          <w:sz w:val="24"/>
          <w:szCs w:val="24"/>
        </w:rPr>
      </w:pPr>
      <w:del w:id="45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510 02 0 2 2 01 40 50 45 60 50</w:delText>
        </w:r>
      </w:del>
    </w:p>
    <w:p w14:paraId="1DEF91CB" w14:textId="0EACD0A9" w:rsidR="000D5A7E" w:rsidRPr="000D5A7E" w:rsidDel="00580A98" w:rsidRDefault="000D5A7E" w:rsidP="000D5A7E">
      <w:pPr>
        <w:spacing w:after="0"/>
        <w:rPr>
          <w:del w:id="4557" w:author="Sebring, Amanda J" w:date="2017-10-04T09:14:00Z"/>
          <w:rFonts w:ascii="Courier New" w:hAnsi="Courier New" w:cs="Courier New"/>
          <w:sz w:val="24"/>
          <w:szCs w:val="24"/>
        </w:rPr>
      </w:pPr>
      <w:del w:id="45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510 04 0 2 2 02 25 45 35 40 40</w:delText>
        </w:r>
      </w:del>
    </w:p>
    <w:p w14:paraId="0AB8D345" w14:textId="682A5A4B" w:rsidR="000D5A7E" w:rsidRPr="000D5A7E" w:rsidDel="00580A98" w:rsidRDefault="000D5A7E" w:rsidP="000D5A7E">
      <w:pPr>
        <w:spacing w:after="0"/>
        <w:rPr>
          <w:del w:id="4559" w:author="Sebring, Amanda J" w:date="2017-10-04T09:14:00Z"/>
          <w:rFonts w:ascii="Courier New" w:hAnsi="Courier New" w:cs="Courier New"/>
          <w:sz w:val="24"/>
          <w:szCs w:val="24"/>
        </w:rPr>
      </w:pPr>
      <w:del w:id="45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510 09 0 2 2 03 30 50 20 20 25</w:delText>
        </w:r>
      </w:del>
    </w:p>
    <w:p w14:paraId="6F8DAC38" w14:textId="3DC15690" w:rsidR="000D5A7E" w:rsidRPr="000D5A7E" w:rsidDel="00580A98" w:rsidRDefault="000D5A7E" w:rsidP="000D5A7E">
      <w:pPr>
        <w:spacing w:after="0"/>
        <w:rPr>
          <w:del w:id="4561" w:author="Sebring, Amanda J" w:date="2017-10-04T09:14:00Z"/>
          <w:rFonts w:ascii="Courier New" w:hAnsi="Courier New" w:cs="Courier New"/>
          <w:sz w:val="24"/>
          <w:szCs w:val="24"/>
        </w:rPr>
      </w:pPr>
      <w:del w:id="45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510 11 0 2 2 04 75 60 55 80 60</w:delText>
        </w:r>
      </w:del>
    </w:p>
    <w:p w14:paraId="2914DC5A" w14:textId="78412E2C" w:rsidR="000D5A7E" w:rsidRPr="000D5A7E" w:rsidDel="00580A98" w:rsidRDefault="000D5A7E" w:rsidP="000D5A7E">
      <w:pPr>
        <w:spacing w:after="0"/>
        <w:rPr>
          <w:del w:id="4563" w:author="Sebring, Amanda J" w:date="2017-10-04T09:14:00Z"/>
          <w:rFonts w:ascii="Courier New" w:hAnsi="Courier New" w:cs="Courier New"/>
          <w:sz w:val="24"/>
          <w:szCs w:val="24"/>
        </w:rPr>
      </w:pPr>
      <w:del w:id="45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510 12 0 2 2 05 30 35 30 35 25</w:delText>
        </w:r>
      </w:del>
    </w:p>
    <w:p w14:paraId="205633DA" w14:textId="320B6578" w:rsidR="000D5A7E" w:rsidRPr="000D5A7E" w:rsidDel="00580A98" w:rsidRDefault="000D5A7E" w:rsidP="000D5A7E">
      <w:pPr>
        <w:spacing w:after="0"/>
        <w:rPr>
          <w:del w:id="4565" w:author="Sebring, Amanda J" w:date="2017-10-04T09:14:00Z"/>
          <w:rFonts w:ascii="Courier New" w:hAnsi="Courier New" w:cs="Courier New"/>
          <w:sz w:val="24"/>
          <w:szCs w:val="24"/>
        </w:rPr>
      </w:pPr>
      <w:del w:id="45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510 39 0 2 2 06 35 35 30 50 40</w:delText>
        </w:r>
      </w:del>
    </w:p>
    <w:p w14:paraId="260FECCB" w14:textId="1780ACDD" w:rsidR="000D5A7E" w:rsidRPr="000D5A7E" w:rsidDel="00580A98" w:rsidRDefault="000D5A7E" w:rsidP="000D5A7E">
      <w:pPr>
        <w:spacing w:after="0"/>
        <w:rPr>
          <w:del w:id="4567" w:author="Sebring, Amanda J" w:date="2017-10-04T09:14:00Z"/>
          <w:rFonts w:ascii="Courier New" w:hAnsi="Courier New" w:cs="Courier New"/>
          <w:sz w:val="24"/>
          <w:szCs w:val="24"/>
        </w:rPr>
      </w:pPr>
      <w:del w:id="45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510 40 0 2 2 07 35 40 30 45 40</w:delText>
        </w:r>
      </w:del>
    </w:p>
    <w:p w14:paraId="4BFBDCDF" w14:textId="0EEF027B" w:rsidR="000D5A7E" w:rsidRPr="000D5A7E" w:rsidDel="00580A98" w:rsidRDefault="000D5A7E" w:rsidP="000D5A7E">
      <w:pPr>
        <w:spacing w:after="0"/>
        <w:rPr>
          <w:del w:id="4569" w:author="Sebring, Amanda J" w:date="2017-10-04T09:14:00Z"/>
          <w:rFonts w:ascii="Courier New" w:hAnsi="Courier New" w:cs="Courier New"/>
          <w:sz w:val="24"/>
          <w:szCs w:val="24"/>
        </w:rPr>
      </w:pPr>
      <w:del w:id="45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510 46 0 2 2 08 50 55 45 70 60</w:delText>
        </w:r>
      </w:del>
    </w:p>
    <w:p w14:paraId="18552889" w14:textId="7F77FAD9" w:rsidR="000D5A7E" w:rsidRPr="000D5A7E" w:rsidDel="00580A98" w:rsidRDefault="000D5A7E" w:rsidP="000D5A7E">
      <w:pPr>
        <w:spacing w:after="0"/>
        <w:rPr>
          <w:del w:id="4571" w:author="Sebring, Amanda J" w:date="2017-10-04T09:14:00Z"/>
          <w:rFonts w:ascii="Courier New" w:hAnsi="Courier New" w:cs="Courier New"/>
          <w:sz w:val="24"/>
          <w:szCs w:val="24"/>
        </w:rPr>
      </w:pPr>
      <w:del w:id="45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510 13 0 2 2 09 50 45 35 40 35</w:delText>
        </w:r>
      </w:del>
    </w:p>
    <w:p w14:paraId="1600DB3A" w14:textId="6AC489E5" w:rsidR="000D5A7E" w:rsidRPr="000D5A7E" w:rsidDel="00580A98" w:rsidRDefault="000D5A7E" w:rsidP="000D5A7E">
      <w:pPr>
        <w:spacing w:after="0"/>
        <w:rPr>
          <w:del w:id="4573" w:author="Sebring, Amanda J" w:date="2017-10-04T09:14:00Z"/>
          <w:rFonts w:ascii="Courier New" w:hAnsi="Courier New" w:cs="Courier New"/>
          <w:sz w:val="24"/>
          <w:szCs w:val="24"/>
        </w:rPr>
      </w:pPr>
      <w:del w:id="45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510 76 0 2 2 10 15 25 35 50 40</w:delText>
        </w:r>
      </w:del>
    </w:p>
    <w:p w14:paraId="39E6F02D" w14:textId="2248FA96" w:rsidR="000D5A7E" w:rsidRPr="000D5A7E" w:rsidDel="00580A98" w:rsidRDefault="000D5A7E" w:rsidP="000D5A7E">
      <w:pPr>
        <w:spacing w:after="0"/>
        <w:rPr>
          <w:del w:id="4575" w:author="Sebring, Amanda J" w:date="2017-10-04T09:14:00Z"/>
          <w:rFonts w:ascii="Courier New" w:hAnsi="Courier New" w:cs="Courier New"/>
          <w:sz w:val="24"/>
          <w:szCs w:val="24"/>
        </w:rPr>
      </w:pPr>
      <w:del w:id="45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510 43 0 2 2 11 25 40 30 30 25</w:delText>
        </w:r>
      </w:del>
    </w:p>
    <w:p w14:paraId="6B98B959" w14:textId="03CD2484" w:rsidR="000D5A7E" w:rsidRPr="000D5A7E" w:rsidDel="00580A98" w:rsidRDefault="000D5A7E" w:rsidP="000D5A7E">
      <w:pPr>
        <w:spacing w:after="0"/>
        <w:rPr>
          <w:del w:id="4577" w:author="Sebring, Amanda J" w:date="2017-10-04T09:14:00Z"/>
          <w:rFonts w:ascii="Courier New" w:hAnsi="Courier New" w:cs="Courier New"/>
          <w:sz w:val="24"/>
          <w:szCs w:val="24"/>
        </w:rPr>
      </w:pPr>
      <w:del w:id="45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510 54 0 2 2 12 50 55 45 60 50</w:delText>
        </w:r>
      </w:del>
    </w:p>
    <w:p w14:paraId="5D0B84B7" w14:textId="14DC949C" w:rsidR="000D5A7E" w:rsidRPr="000D5A7E" w:rsidDel="00580A98" w:rsidRDefault="000D5A7E" w:rsidP="000D5A7E">
      <w:pPr>
        <w:spacing w:after="0"/>
        <w:rPr>
          <w:del w:id="4579" w:author="Sebring, Amanda J" w:date="2017-10-04T09:14:00Z"/>
          <w:rFonts w:ascii="Courier New" w:hAnsi="Courier New" w:cs="Courier New"/>
          <w:sz w:val="24"/>
          <w:szCs w:val="24"/>
        </w:rPr>
      </w:pPr>
      <w:del w:id="45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510 01 0 2 2 13 45 50 30 40 35</w:delText>
        </w:r>
      </w:del>
    </w:p>
    <w:p w14:paraId="1DEF4436" w14:textId="7899FB79" w:rsidR="000D5A7E" w:rsidRPr="000D5A7E" w:rsidDel="00580A98" w:rsidRDefault="000D5A7E" w:rsidP="000D5A7E">
      <w:pPr>
        <w:spacing w:after="0"/>
        <w:rPr>
          <w:del w:id="4581" w:author="Sebring, Amanda J" w:date="2017-10-04T09:14:00Z"/>
          <w:rFonts w:ascii="Courier New" w:hAnsi="Courier New" w:cs="Courier New"/>
          <w:sz w:val="24"/>
          <w:szCs w:val="24"/>
        </w:rPr>
      </w:pPr>
      <w:del w:id="45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510 07 0 2 2 14 35 50 35 35 35</w:delText>
        </w:r>
      </w:del>
    </w:p>
    <w:p w14:paraId="7F189C63" w14:textId="3897E429" w:rsidR="000D5A7E" w:rsidRPr="000D5A7E" w:rsidDel="00580A98" w:rsidRDefault="000D5A7E" w:rsidP="000D5A7E">
      <w:pPr>
        <w:spacing w:after="0"/>
        <w:rPr>
          <w:del w:id="4583" w:author="Sebring, Amanda J" w:date="2017-10-04T09:14:00Z"/>
          <w:rFonts w:ascii="Courier New" w:hAnsi="Courier New" w:cs="Courier New"/>
          <w:sz w:val="24"/>
          <w:szCs w:val="24"/>
        </w:rPr>
      </w:pPr>
      <w:del w:id="45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510 14 0 2 2 15 25 35 50 50 45</w:delText>
        </w:r>
      </w:del>
    </w:p>
    <w:p w14:paraId="6E347AD2" w14:textId="6F0C027A" w:rsidR="000D5A7E" w:rsidRPr="000D5A7E" w:rsidDel="00580A98" w:rsidRDefault="000D5A7E" w:rsidP="000D5A7E">
      <w:pPr>
        <w:spacing w:after="0"/>
        <w:rPr>
          <w:del w:id="4585" w:author="Sebring, Amanda J" w:date="2017-10-04T09:14:00Z"/>
          <w:rFonts w:ascii="Courier New" w:hAnsi="Courier New" w:cs="Courier New"/>
          <w:sz w:val="24"/>
          <w:szCs w:val="24"/>
        </w:rPr>
      </w:pPr>
      <w:del w:id="45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510 30 0 2 2 16 15 30 25 30 30</w:delText>
        </w:r>
      </w:del>
    </w:p>
    <w:p w14:paraId="6E58CA0A" w14:textId="2623FFB5" w:rsidR="000D5A7E" w:rsidRPr="000D5A7E" w:rsidDel="00580A98" w:rsidRDefault="000D5A7E" w:rsidP="000D5A7E">
      <w:pPr>
        <w:spacing w:after="0"/>
        <w:rPr>
          <w:del w:id="4587" w:author="Sebring, Amanda J" w:date="2017-10-04T09:14:00Z"/>
          <w:rFonts w:ascii="Courier New" w:hAnsi="Courier New" w:cs="Courier New"/>
          <w:sz w:val="24"/>
          <w:szCs w:val="24"/>
        </w:rPr>
      </w:pPr>
      <w:del w:id="45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510 37 0 2 2 17 35 60 30 30 35</w:delText>
        </w:r>
      </w:del>
    </w:p>
    <w:p w14:paraId="5F4BD64B" w14:textId="5B867CF1" w:rsidR="000D5A7E" w:rsidRPr="000D5A7E" w:rsidDel="00580A98" w:rsidRDefault="000D5A7E" w:rsidP="000D5A7E">
      <w:pPr>
        <w:spacing w:after="0"/>
        <w:rPr>
          <w:del w:id="4589" w:author="Sebring, Amanda J" w:date="2017-10-04T09:14:00Z"/>
          <w:rFonts w:ascii="Courier New" w:hAnsi="Courier New" w:cs="Courier New"/>
          <w:sz w:val="24"/>
          <w:szCs w:val="24"/>
        </w:rPr>
      </w:pPr>
      <w:del w:id="45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510 50 0 2 2 18 60 70 55 60 50</w:delText>
        </w:r>
      </w:del>
    </w:p>
    <w:p w14:paraId="7B68F467" w14:textId="6A6DE81A" w:rsidR="000D5A7E" w:rsidRPr="000D5A7E" w:rsidDel="00580A98" w:rsidRDefault="000D5A7E" w:rsidP="000D5A7E">
      <w:pPr>
        <w:spacing w:after="0"/>
        <w:rPr>
          <w:del w:id="4591" w:author="Sebring, Amanda J" w:date="2017-10-04T09:14:00Z"/>
          <w:rFonts w:ascii="Courier New" w:hAnsi="Courier New" w:cs="Courier New"/>
          <w:sz w:val="24"/>
          <w:szCs w:val="24"/>
        </w:rPr>
      </w:pPr>
      <w:del w:id="45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510 52 0 2 2 19 20 40 20 25 20</w:delText>
        </w:r>
      </w:del>
    </w:p>
    <w:p w14:paraId="0475089C" w14:textId="3C5BE7B0" w:rsidR="000D5A7E" w:rsidRPr="000D5A7E" w:rsidDel="00580A98" w:rsidRDefault="000D5A7E" w:rsidP="000D5A7E">
      <w:pPr>
        <w:spacing w:after="0"/>
        <w:rPr>
          <w:del w:id="4593" w:author="Sebring, Amanda J" w:date="2017-10-04T09:14:00Z"/>
          <w:rFonts w:ascii="Courier New" w:hAnsi="Courier New" w:cs="Courier New"/>
          <w:sz w:val="24"/>
          <w:szCs w:val="24"/>
        </w:rPr>
      </w:pPr>
      <w:del w:id="45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510 65 0 2 2 20 30 30 35 35 35</w:delText>
        </w:r>
      </w:del>
    </w:p>
    <w:p w14:paraId="18D7FF72" w14:textId="60A242D4" w:rsidR="000D5A7E" w:rsidRPr="000D5A7E" w:rsidDel="00580A98" w:rsidRDefault="000D5A7E" w:rsidP="000D5A7E">
      <w:pPr>
        <w:spacing w:after="0"/>
        <w:rPr>
          <w:del w:id="4595" w:author="Sebring, Amanda J" w:date="2017-10-04T09:14:00Z"/>
          <w:rFonts w:ascii="Courier New" w:hAnsi="Courier New" w:cs="Courier New"/>
          <w:sz w:val="24"/>
          <w:szCs w:val="24"/>
        </w:rPr>
      </w:pPr>
      <w:del w:id="45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510 70 0 2 2 21 35 45 35 35 30</w:delText>
        </w:r>
      </w:del>
    </w:p>
    <w:p w14:paraId="316F89CA" w14:textId="02081A75" w:rsidR="000D5A7E" w:rsidRPr="000D5A7E" w:rsidDel="00580A98" w:rsidRDefault="000D5A7E" w:rsidP="000D5A7E">
      <w:pPr>
        <w:spacing w:after="0"/>
        <w:rPr>
          <w:del w:id="4597" w:author="Sebring, Amanda J" w:date="2017-10-04T09:14:00Z"/>
          <w:rFonts w:ascii="Courier New" w:hAnsi="Courier New" w:cs="Courier New"/>
          <w:sz w:val="24"/>
          <w:szCs w:val="24"/>
        </w:rPr>
      </w:pPr>
      <w:del w:id="45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510 38 0 2 2 22 55 50 45 60 55</w:delText>
        </w:r>
      </w:del>
    </w:p>
    <w:p w14:paraId="1F05C7E7" w14:textId="6D783118" w:rsidR="000D5A7E" w:rsidRPr="000D5A7E" w:rsidDel="00580A98" w:rsidRDefault="000D5A7E" w:rsidP="000D5A7E">
      <w:pPr>
        <w:spacing w:after="0"/>
        <w:rPr>
          <w:del w:id="4599" w:author="Sebring, Amanda J" w:date="2017-10-04T09:14:00Z"/>
          <w:rFonts w:ascii="Courier New" w:hAnsi="Courier New" w:cs="Courier New"/>
          <w:sz w:val="24"/>
          <w:szCs w:val="24"/>
        </w:rPr>
      </w:pPr>
      <w:del w:id="46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510 42 0 2 2 23 70 60 50 45 45</w:delText>
        </w:r>
      </w:del>
    </w:p>
    <w:p w14:paraId="3BD2A144" w14:textId="237DF9A0" w:rsidR="000D5A7E" w:rsidRPr="000D5A7E" w:rsidDel="00580A98" w:rsidRDefault="000D5A7E" w:rsidP="000D5A7E">
      <w:pPr>
        <w:spacing w:after="0"/>
        <w:rPr>
          <w:del w:id="4601" w:author="Sebring, Amanda J" w:date="2017-10-04T09:14:00Z"/>
          <w:rFonts w:ascii="Courier New" w:hAnsi="Courier New" w:cs="Courier New"/>
          <w:sz w:val="24"/>
          <w:szCs w:val="24"/>
        </w:rPr>
      </w:pPr>
      <w:del w:id="46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510 03 0 2 2 24 75 65 60 60 55</w:delText>
        </w:r>
      </w:del>
    </w:p>
    <w:p w14:paraId="1A8177F6" w14:textId="13856A35" w:rsidR="000D5A7E" w:rsidRPr="000D5A7E" w:rsidDel="00580A98" w:rsidRDefault="000D5A7E" w:rsidP="000D5A7E">
      <w:pPr>
        <w:spacing w:after="0"/>
        <w:rPr>
          <w:del w:id="4603" w:author="Sebring, Amanda J" w:date="2017-10-04T09:14:00Z"/>
          <w:rFonts w:ascii="Courier New" w:hAnsi="Courier New" w:cs="Courier New"/>
          <w:sz w:val="24"/>
          <w:szCs w:val="24"/>
        </w:rPr>
      </w:pPr>
      <w:del w:id="46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510 05 0 2 2 25 15 35 30 40 30</w:delText>
        </w:r>
      </w:del>
    </w:p>
    <w:p w14:paraId="73E3CC11" w14:textId="4955F7D2" w:rsidR="000D5A7E" w:rsidRPr="000D5A7E" w:rsidDel="00580A98" w:rsidRDefault="000D5A7E" w:rsidP="000D5A7E">
      <w:pPr>
        <w:spacing w:after="0"/>
        <w:rPr>
          <w:del w:id="4605" w:author="Sebring, Amanda J" w:date="2017-10-04T09:14:00Z"/>
          <w:rFonts w:ascii="Courier New" w:hAnsi="Courier New" w:cs="Courier New"/>
          <w:sz w:val="24"/>
          <w:szCs w:val="24"/>
        </w:rPr>
      </w:pPr>
      <w:del w:id="46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510 06 0 2 2 26 15 30 20 20 20</w:delText>
        </w:r>
      </w:del>
    </w:p>
    <w:p w14:paraId="05188EC2" w14:textId="6445703E" w:rsidR="000D5A7E" w:rsidRPr="000D5A7E" w:rsidDel="00580A98" w:rsidRDefault="000D5A7E" w:rsidP="000D5A7E">
      <w:pPr>
        <w:spacing w:after="0"/>
        <w:rPr>
          <w:del w:id="4607" w:author="Sebring, Amanda J" w:date="2017-10-04T09:14:00Z"/>
          <w:rFonts w:ascii="Courier New" w:hAnsi="Courier New" w:cs="Courier New"/>
          <w:sz w:val="24"/>
          <w:szCs w:val="24"/>
        </w:rPr>
      </w:pPr>
      <w:del w:id="46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510 08 0 2 2 27 25 40 35 45 40</w:delText>
        </w:r>
      </w:del>
    </w:p>
    <w:p w14:paraId="1A294F38" w14:textId="4D956FB6" w:rsidR="000D5A7E" w:rsidRPr="000D5A7E" w:rsidDel="00580A98" w:rsidRDefault="000D5A7E" w:rsidP="000D5A7E">
      <w:pPr>
        <w:spacing w:after="0"/>
        <w:rPr>
          <w:del w:id="4609" w:author="Sebring, Amanda J" w:date="2017-10-04T09:14:00Z"/>
          <w:rFonts w:ascii="Courier New" w:hAnsi="Courier New" w:cs="Courier New"/>
          <w:sz w:val="24"/>
          <w:szCs w:val="24"/>
        </w:rPr>
      </w:pPr>
      <w:del w:id="46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510 10 0 2 2 28 40 35 40 45 40</w:delText>
        </w:r>
      </w:del>
    </w:p>
    <w:p w14:paraId="3DD0C74C" w14:textId="7F016C01" w:rsidR="000D5A7E" w:rsidRPr="000D5A7E" w:rsidDel="00580A98" w:rsidRDefault="000D5A7E" w:rsidP="000D5A7E">
      <w:pPr>
        <w:spacing w:after="0"/>
        <w:rPr>
          <w:del w:id="4611" w:author="Sebring, Amanda J" w:date="2017-10-04T09:14:00Z"/>
          <w:rFonts w:ascii="Courier New" w:hAnsi="Courier New" w:cs="Courier New"/>
          <w:sz w:val="24"/>
          <w:szCs w:val="24"/>
        </w:rPr>
      </w:pPr>
      <w:del w:id="46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510 12 0 2 2 29 25 30 30 25 25</w:delText>
        </w:r>
      </w:del>
    </w:p>
    <w:p w14:paraId="0D7A920B" w14:textId="3AA96EF5" w:rsidR="000D5A7E" w:rsidRPr="000D5A7E" w:rsidDel="00580A98" w:rsidRDefault="000D5A7E" w:rsidP="000D5A7E">
      <w:pPr>
        <w:spacing w:after="0"/>
        <w:rPr>
          <w:del w:id="4613" w:author="Sebring, Amanda J" w:date="2017-10-04T09:14:00Z"/>
          <w:rFonts w:ascii="Courier New" w:hAnsi="Courier New" w:cs="Courier New"/>
          <w:sz w:val="24"/>
          <w:szCs w:val="24"/>
        </w:rPr>
      </w:pPr>
      <w:del w:id="46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510 15 0 2 2 30 65 70 55 60 55</w:delText>
        </w:r>
      </w:del>
    </w:p>
    <w:p w14:paraId="324164E6" w14:textId="104D0CD0" w:rsidR="000D5A7E" w:rsidRPr="000D5A7E" w:rsidDel="00580A98" w:rsidRDefault="000D5A7E" w:rsidP="000D5A7E">
      <w:pPr>
        <w:spacing w:after="0"/>
        <w:rPr>
          <w:del w:id="4615" w:author="Sebring, Amanda J" w:date="2017-10-04T09:14:00Z"/>
          <w:rFonts w:ascii="Courier New" w:hAnsi="Courier New" w:cs="Courier New"/>
          <w:sz w:val="24"/>
          <w:szCs w:val="24"/>
        </w:rPr>
      </w:pPr>
      <w:del w:id="46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510 16 0 2 2 31 40 35 35 40 40</w:delText>
        </w:r>
      </w:del>
    </w:p>
    <w:p w14:paraId="11C8882D" w14:textId="22DC98FE" w:rsidR="000D5A7E" w:rsidRPr="000D5A7E" w:rsidDel="00580A98" w:rsidRDefault="000D5A7E" w:rsidP="000D5A7E">
      <w:pPr>
        <w:spacing w:after="0"/>
        <w:rPr>
          <w:del w:id="4617" w:author="Sebring, Amanda J" w:date="2017-10-04T09:14:00Z"/>
          <w:rFonts w:ascii="Courier New" w:hAnsi="Courier New" w:cs="Courier New"/>
          <w:sz w:val="24"/>
          <w:szCs w:val="24"/>
        </w:rPr>
      </w:pPr>
      <w:del w:id="46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510 17 0 2 2 32 60 55 50 55 50</w:delText>
        </w:r>
      </w:del>
    </w:p>
    <w:p w14:paraId="551CD7CD" w14:textId="2AE6302E" w:rsidR="000D5A7E" w:rsidRPr="000D5A7E" w:rsidDel="00580A98" w:rsidRDefault="000D5A7E" w:rsidP="000D5A7E">
      <w:pPr>
        <w:spacing w:after="0"/>
        <w:rPr>
          <w:del w:id="4619" w:author="Sebring, Amanda J" w:date="2017-10-04T09:14:00Z"/>
          <w:rFonts w:ascii="Courier New" w:hAnsi="Courier New" w:cs="Courier New"/>
          <w:sz w:val="24"/>
          <w:szCs w:val="24"/>
        </w:rPr>
      </w:pPr>
      <w:del w:id="46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510 18 0 2 2 33 30 40 40 50 40</w:delText>
        </w:r>
      </w:del>
    </w:p>
    <w:p w14:paraId="4E8FA8D1" w14:textId="2371C9EB" w:rsidR="000D5A7E" w:rsidRPr="000D5A7E" w:rsidDel="00580A98" w:rsidRDefault="000D5A7E" w:rsidP="000D5A7E">
      <w:pPr>
        <w:spacing w:after="0"/>
        <w:rPr>
          <w:del w:id="4621" w:author="Sebring, Amanda J" w:date="2017-10-04T09:14:00Z"/>
          <w:rFonts w:ascii="Courier New" w:hAnsi="Courier New" w:cs="Courier New"/>
          <w:sz w:val="24"/>
          <w:szCs w:val="24"/>
        </w:rPr>
      </w:pPr>
      <w:del w:id="46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510 19 0 2 2 34 40 40 45 60 50</w:delText>
        </w:r>
      </w:del>
    </w:p>
    <w:p w14:paraId="784C2F7E" w14:textId="6685B88F" w:rsidR="000D5A7E" w:rsidRPr="000D5A7E" w:rsidDel="00580A98" w:rsidRDefault="000D5A7E" w:rsidP="000D5A7E">
      <w:pPr>
        <w:spacing w:after="0"/>
        <w:rPr>
          <w:del w:id="4623" w:author="Sebring, Amanda J" w:date="2017-10-04T09:14:00Z"/>
          <w:rFonts w:ascii="Courier New" w:hAnsi="Courier New" w:cs="Courier New"/>
          <w:sz w:val="24"/>
          <w:szCs w:val="24"/>
        </w:rPr>
      </w:pPr>
      <w:del w:id="46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510 10 0 2 2 35 80 70 55 60 50</w:delText>
        </w:r>
      </w:del>
    </w:p>
    <w:p w14:paraId="1DC6DF40" w14:textId="12427D67" w:rsidR="000D5A7E" w:rsidRPr="000D5A7E" w:rsidDel="00580A98" w:rsidRDefault="000D5A7E" w:rsidP="000D5A7E">
      <w:pPr>
        <w:spacing w:after="0"/>
        <w:rPr>
          <w:del w:id="4625" w:author="Sebring, Amanda J" w:date="2017-10-04T09:14:00Z"/>
          <w:rFonts w:ascii="Courier New" w:hAnsi="Courier New" w:cs="Courier New"/>
          <w:sz w:val="24"/>
          <w:szCs w:val="24"/>
        </w:rPr>
      </w:pPr>
      <w:del w:id="46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510 11 0 2 2 36 70 70 60 70 60</w:delText>
        </w:r>
      </w:del>
    </w:p>
    <w:p w14:paraId="716F5212" w14:textId="546E99A4" w:rsidR="000D5A7E" w:rsidRPr="000D5A7E" w:rsidDel="00580A98" w:rsidRDefault="000D5A7E" w:rsidP="000D5A7E">
      <w:pPr>
        <w:spacing w:after="0"/>
        <w:rPr>
          <w:del w:id="4627" w:author="Sebring, Amanda J" w:date="2017-10-04T09:14:00Z"/>
          <w:rFonts w:ascii="Courier New" w:hAnsi="Courier New" w:cs="Courier New"/>
          <w:sz w:val="24"/>
          <w:szCs w:val="24"/>
        </w:rPr>
      </w:pPr>
      <w:del w:id="46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510 13 0 2 2 37 60 45 50 55 50</w:delText>
        </w:r>
      </w:del>
    </w:p>
    <w:p w14:paraId="56AC62BD" w14:textId="22044E23" w:rsidR="000D5A7E" w:rsidRPr="000D5A7E" w:rsidDel="00580A98" w:rsidRDefault="000D5A7E" w:rsidP="000D5A7E">
      <w:pPr>
        <w:spacing w:after="0"/>
        <w:rPr>
          <w:del w:id="4629" w:author="Sebring, Amanda J" w:date="2017-10-04T09:14:00Z"/>
          <w:rFonts w:ascii="Courier New" w:hAnsi="Courier New" w:cs="Courier New"/>
          <w:sz w:val="24"/>
          <w:szCs w:val="24"/>
        </w:rPr>
      </w:pPr>
      <w:del w:id="46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510 14 0 2 2 38 35 40 40 45 40</w:delText>
        </w:r>
      </w:del>
    </w:p>
    <w:p w14:paraId="2E54E393" w14:textId="2FF7EBEA" w:rsidR="000D5A7E" w:rsidRPr="000D5A7E" w:rsidDel="00580A98" w:rsidRDefault="000D5A7E" w:rsidP="000D5A7E">
      <w:pPr>
        <w:spacing w:after="0"/>
        <w:rPr>
          <w:del w:id="4631" w:author="Sebring, Amanda J" w:date="2017-10-04T09:14:00Z"/>
          <w:rFonts w:ascii="Courier New" w:hAnsi="Courier New" w:cs="Courier New"/>
          <w:sz w:val="24"/>
          <w:szCs w:val="24"/>
        </w:rPr>
      </w:pPr>
      <w:del w:id="46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510 15 0 2 2 39 40 50 40 40 40</w:delText>
        </w:r>
      </w:del>
    </w:p>
    <w:p w14:paraId="09AB3BFF" w14:textId="1BD76547" w:rsidR="000D5A7E" w:rsidRPr="000D5A7E" w:rsidDel="00580A98" w:rsidRDefault="000D5A7E" w:rsidP="000D5A7E">
      <w:pPr>
        <w:spacing w:after="0"/>
        <w:rPr>
          <w:del w:id="4633" w:author="Sebring, Amanda J" w:date="2017-10-04T09:14:00Z"/>
          <w:rFonts w:ascii="Courier New" w:hAnsi="Courier New" w:cs="Courier New"/>
          <w:sz w:val="24"/>
          <w:szCs w:val="24"/>
        </w:rPr>
      </w:pPr>
      <w:del w:id="46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510 16 0 2 2 40 45 45 50 45 45</w:delText>
        </w:r>
      </w:del>
    </w:p>
    <w:p w14:paraId="092964F4" w14:textId="2A1C0359" w:rsidR="000D5A7E" w:rsidRPr="000D5A7E" w:rsidDel="00580A98" w:rsidRDefault="000D5A7E" w:rsidP="000D5A7E">
      <w:pPr>
        <w:spacing w:after="0"/>
        <w:rPr>
          <w:del w:id="4635" w:author="Sebring, Amanda J" w:date="2017-10-04T09:14:00Z"/>
          <w:rFonts w:ascii="Courier New" w:hAnsi="Courier New" w:cs="Courier New"/>
          <w:sz w:val="24"/>
          <w:szCs w:val="24"/>
        </w:rPr>
      </w:pPr>
      <w:del w:id="46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510 17 0 2 2 41 85 65 60 65 60</w:delText>
        </w:r>
      </w:del>
    </w:p>
    <w:p w14:paraId="1412AAC7" w14:textId="56BB1C8C" w:rsidR="000D5A7E" w:rsidRPr="000D5A7E" w:rsidDel="00580A98" w:rsidRDefault="000D5A7E" w:rsidP="000D5A7E">
      <w:pPr>
        <w:spacing w:after="0"/>
        <w:rPr>
          <w:del w:id="4637" w:author="Sebring, Amanda J" w:date="2017-10-04T09:14:00Z"/>
          <w:rFonts w:ascii="Courier New" w:hAnsi="Courier New" w:cs="Courier New"/>
          <w:sz w:val="24"/>
          <w:szCs w:val="24"/>
        </w:rPr>
      </w:pPr>
      <w:del w:id="46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510 18 0 2 2 42 25 40 30 30 30</w:delText>
        </w:r>
      </w:del>
    </w:p>
    <w:p w14:paraId="2B2E485F" w14:textId="1D255D33" w:rsidR="000D5A7E" w:rsidRPr="000D5A7E" w:rsidDel="00580A98" w:rsidRDefault="000D5A7E" w:rsidP="000D5A7E">
      <w:pPr>
        <w:spacing w:after="0"/>
        <w:rPr>
          <w:del w:id="4639" w:author="Sebring, Amanda J" w:date="2017-10-04T09:14:00Z"/>
          <w:rFonts w:ascii="Courier New" w:hAnsi="Courier New" w:cs="Courier New"/>
          <w:sz w:val="24"/>
          <w:szCs w:val="24"/>
        </w:rPr>
      </w:pPr>
      <w:del w:id="46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510 19 0 2 2 43 95 80 80 75 75</w:delText>
        </w:r>
      </w:del>
    </w:p>
    <w:p w14:paraId="299B2135" w14:textId="55DB42DB" w:rsidR="000D5A7E" w:rsidRPr="000D5A7E" w:rsidDel="00580A98" w:rsidRDefault="000D5A7E" w:rsidP="000D5A7E">
      <w:pPr>
        <w:spacing w:after="0"/>
        <w:rPr>
          <w:del w:id="4641" w:author="Sebring, Amanda J" w:date="2017-10-04T09:14:00Z"/>
          <w:rFonts w:ascii="Courier New" w:hAnsi="Courier New" w:cs="Courier New"/>
          <w:sz w:val="24"/>
          <w:szCs w:val="24"/>
        </w:rPr>
      </w:pPr>
      <w:del w:id="46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510 31 0 2 2 44 50 45 45 55 45</w:delText>
        </w:r>
      </w:del>
    </w:p>
    <w:p w14:paraId="3F55A6AD" w14:textId="4ABC374B" w:rsidR="000D5A7E" w:rsidRPr="000D5A7E" w:rsidDel="00580A98" w:rsidRDefault="000D5A7E" w:rsidP="000D5A7E">
      <w:pPr>
        <w:spacing w:after="0"/>
        <w:rPr>
          <w:del w:id="4643" w:author="Sebring, Amanda J" w:date="2017-10-04T09:14:00Z"/>
          <w:rFonts w:ascii="Courier New" w:hAnsi="Courier New" w:cs="Courier New"/>
          <w:sz w:val="24"/>
          <w:szCs w:val="24"/>
        </w:rPr>
      </w:pPr>
      <w:del w:id="46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510 32 0 2 2 45 35 35 35 30 35</w:delText>
        </w:r>
      </w:del>
    </w:p>
    <w:p w14:paraId="53E80C12" w14:textId="31B3A6A1" w:rsidR="000D5A7E" w:rsidRPr="000D5A7E" w:rsidDel="00580A98" w:rsidRDefault="000D5A7E" w:rsidP="000D5A7E">
      <w:pPr>
        <w:spacing w:after="0"/>
        <w:rPr>
          <w:del w:id="4645" w:author="Sebring, Amanda J" w:date="2017-10-04T09:14:00Z"/>
          <w:rFonts w:ascii="Courier New" w:hAnsi="Courier New" w:cs="Courier New"/>
          <w:sz w:val="24"/>
          <w:szCs w:val="24"/>
        </w:rPr>
      </w:pPr>
      <w:del w:id="46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510 33 0 2 2 46 50 45 50 55 50</w:delText>
        </w:r>
      </w:del>
    </w:p>
    <w:p w14:paraId="0823E47C" w14:textId="76FD47A6" w:rsidR="000D5A7E" w:rsidRPr="000D5A7E" w:rsidDel="00580A98" w:rsidRDefault="000D5A7E" w:rsidP="000D5A7E">
      <w:pPr>
        <w:spacing w:after="0"/>
        <w:rPr>
          <w:del w:id="4647" w:author="Sebring, Amanda J" w:date="2017-10-04T09:14:00Z"/>
          <w:rFonts w:ascii="Courier New" w:hAnsi="Courier New" w:cs="Courier New"/>
          <w:sz w:val="24"/>
          <w:szCs w:val="24"/>
        </w:rPr>
      </w:pPr>
      <w:del w:id="46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510 34 0 2 2 47 40 30 30 40 35</w:delText>
        </w:r>
      </w:del>
    </w:p>
    <w:p w14:paraId="640129A2" w14:textId="79D4F2B2" w:rsidR="000D5A7E" w:rsidRPr="000D5A7E" w:rsidDel="00580A98" w:rsidRDefault="000D5A7E" w:rsidP="000D5A7E">
      <w:pPr>
        <w:spacing w:after="0"/>
        <w:rPr>
          <w:del w:id="4649" w:author="Sebring, Amanda J" w:date="2017-10-04T09:14:00Z"/>
          <w:rFonts w:ascii="Courier New" w:hAnsi="Courier New" w:cs="Courier New"/>
          <w:sz w:val="24"/>
          <w:szCs w:val="24"/>
        </w:rPr>
      </w:pPr>
      <w:del w:id="46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510 35 0 2 2 48 20 25 20 20 30</w:delText>
        </w:r>
      </w:del>
    </w:p>
    <w:p w14:paraId="1BA71BB9" w14:textId="4797246E" w:rsidR="000D5A7E" w:rsidRPr="000D5A7E" w:rsidDel="00580A98" w:rsidRDefault="000D5A7E" w:rsidP="000D5A7E">
      <w:pPr>
        <w:spacing w:after="0"/>
        <w:rPr>
          <w:del w:id="4651" w:author="Sebring, Amanda J" w:date="2017-10-04T09:14:00Z"/>
          <w:rFonts w:ascii="Courier New" w:hAnsi="Courier New" w:cs="Courier New"/>
          <w:sz w:val="24"/>
          <w:szCs w:val="24"/>
        </w:rPr>
      </w:pPr>
      <w:del w:id="46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510 36 0 2 2 49 50 50 45 50 45</w:delText>
        </w:r>
      </w:del>
    </w:p>
    <w:p w14:paraId="74DF42F3" w14:textId="79850E8D" w:rsidR="000D5A7E" w:rsidRPr="000D5A7E" w:rsidDel="00580A98" w:rsidRDefault="000D5A7E" w:rsidP="000D5A7E">
      <w:pPr>
        <w:spacing w:after="0"/>
        <w:rPr>
          <w:del w:id="4653" w:author="Sebring, Amanda J" w:date="2017-10-04T09:14:00Z"/>
          <w:rFonts w:ascii="Courier New" w:hAnsi="Courier New" w:cs="Courier New"/>
          <w:sz w:val="24"/>
          <w:szCs w:val="24"/>
        </w:rPr>
      </w:pPr>
      <w:del w:id="46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510 41 0 2 2 50 40 50 55 60 50</w:delText>
        </w:r>
      </w:del>
    </w:p>
    <w:p w14:paraId="34184DB4" w14:textId="2CA00AEC" w:rsidR="000D5A7E" w:rsidRPr="000D5A7E" w:rsidDel="00580A98" w:rsidRDefault="000D5A7E" w:rsidP="000D5A7E">
      <w:pPr>
        <w:spacing w:after="0"/>
        <w:rPr>
          <w:del w:id="4655" w:author="Sebring, Amanda J" w:date="2017-10-04T09:14:00Z"/>
          <w:rFonts w:ascii="Courier New" w:hAnsi="Courier New" w:cs="Courier New"/>
          <w:sz w:val="24"/>
          <w:szCs w:val="24"/>
        </w:rPr>
      </w:pPr>
      <w:del w:id="46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510 44 0 2 2 51 35 40 45 55 45</w:delText>
        </w:r>
      </w:del>
    </w:p>
    <w:p w14:paraId="2369BBBF" w14:textId="47DCA08A" w:rsidR="000D5A7E" w:rsidRPr="000D5A7E" w:rsidDel="00580A98" w:rsidRDefault="000D5A7E" w:rsidP="000D5A7E">
      <w:pPr>
        <w:spacing w:after="0"/>
        <w:rPr>
          <w:del w:id="4657" w:author="Sebring, Amanda J" w:date="2017-10-04T09:14:00Z"/>
          <w:rFonts w:ascii="Courier New" w:hAnsi="Courier New" w:cs="Courier New"/>
          <w:sz w:val="24"/>
          <w:szCs w:val="24"/>
        </w:rPr>
      </w:pPr>
      <w:del w:id="46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510 45 0 2 2 52 25 30 25 30 30</w:delText>
        </w:r>
      </w:del>
    </w:p>
    <w:p w14:paraId="2A54618F" w14:textId="1F6ED579" w:rsidR="000D5A7E" w:rsidRPr="000D5A7E" w:rsidDel="00580A98" w:rsidRDefault="000D5A7E" w:rsidP="000D5A7E">
      <w:pPr>
        <w:spacing w:after="0"/>
        <w:rPr>
          <w:del w:id="4659" w:author="Sebring, Amanda J" w:date="2017-10-04T09:14:00Z"/>
          <w:rFonts w:ascii="Courier New" w:hAnsi="Courier New" w:cs="Courier New"/>
          <w:sz w:val="24"/>
          <w:szCs w:val="24"/>
        </w:rPr>
      </w:pPr>
      <w:del w:id="46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510 47 0 2 2 53 40 40 45 45 40</w:delText>
        </w:r>
      </w:del>
    </w:p>
    <w:p w14:paraId="022F7642" w14:textId="7928E478" w:rsidR="000D5A7E" w:rsidRPr="000D5A7E" w:rsidDel="00580A98" w:rsidRDefault="000D5A7E" w:rsidP="000D5A7E">
      <w:pPr>
        <w:spacing w:after="0"/>
        <w:rPr>
          <w:del w:id="4661" w:author="Sebring, Amanda J" w:date="2017-10-04T09:14:00Z"/>
          <w:rFonts w:ascii="Courier New" w:hAnsi="Courier New" w:cs="Courier New"/>
          <w:sz w:val="24"/>
          <w:szCs w:val="24"/>
        </w:rPr>
      </w:pPr>
      <w:del w:id="46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510 48 0 2 2 54 15 30 15 15 20</w:delText>
        </w:r>
      </w:del>
    </w:p>
    <w:p w14:paraId="71D86424" w14:textId="7D260AF4" w:rsidR="000D5A7E" w:rsidRPr="000D5A7E" w:rsidDel="00580A98" w:rsidRDefault="000D5A7E" w:rsidP="000D5A7E">
      <w:pPr>
        <w:spacing w:after="0"/>
        <w:rPr>
          <w:del w:id="4663" w:author="Sebring, Amanda J" w:date="2017-10-04T09:14:00Z"/>
          <w:rFonts w:ascii="Courier New" w:hAnsi="Courier New" w:cs="Courier New"/>
          <w:sz w:val="24"/>
          <w:szCs w:val="24"/>
        </w:rPr>
      </w:pPr>
      <w:del w:id="46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510 49 0 2 2 55 55 55 60 65 60</w:delText>
        </w:r>
      </w:del>
    </w:p>
    <w:p w14:paraId="1586B2B1" w14:textId="2774E748" w:rsidR="000D5A7E" w:rsidRPr="000D5A7E" w:rsidDel="00580A98" w:rsidRDefault="000D5A7E" w:rsidP="000D5A7E">
      <w:pPr>
        <w:spacing w:after="0"/>
        <w:rPr>
          <w:del w:id="4665" w:author="Sebring, Amanda J" w:date="2017-10-04T09:14:00Z"/>
          <w:rFonts w:ascii="Courier New" w:hAnsi="Courier New" w:cs="Courier New"/>
          <w:sz w:val="24"/>
          <w:szCs w:val="24"/>
        </w:rPr>
      </w:pPr>
      <w:del w:id="46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510 51 0 2 2 56 30 30 30 35 30</w:delText>
        </w:r>
      </w:del>
    </w:p>
    <w:p w14:paraId="6B81F336" w14:textId="14C8DB69" w:rsidR="000D5A7E" w:rsidRPr="000D5A7E" w:rsidDel="00580A98" w:rsidRDefault="000D5A7E" w:rsidP="000D5A7E">
      <w:pPr>
        <w:spacing w:after="0"/>
        <w:rPr>
          <w:del w:id="4667" w:author="Sebring, Amanda J" w:date="2017-10-04T09:14:00Z"/>
          <w:rFonts w:ascii="Courier New" w:hAnsi="Courier New" w:cs="Courier New"/>
          <w:sz w:val="24"/>
          <w:szCs w:val="24"/>
        </w:rPr>
      </w:pPr>
      <w:del w:id="46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510 53 0 2 2 57 45 40 30 40 35</w:delText>
        </w:r>
      </w:del>
    </w:p>
    <w:p w14:paraId="735C4052" w14:textId="2E3EC0F6" w:rsidR="000D5A7E" w:rsidRPr="000D5A7E" w:rsidDel="00580A98" w:rsidRDefault="000D5A7E" w:rsidP="000D5A7E">
      <w:pPr>
        <w:spacing w:after="0"/>
        <w:rPr>
          <w:del w:id="4669" w:author="Sebring, Amanda J" w:date="2017-10-04T09:14:00Z"/>
          <w:rFonts w:ascii="Courier New" w:hAnsi="Courier New" w:cs="Courier New"/>
          <w:sz w:val="24"/>
          <w:szCs w:val="24"/>
        </w:rPr>
      </w:pPr>
      <w:del w:id="46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510 55 0 2 2 58 40 45 40 40 40</w:delText>
        </w:r>
      </w:del>
    </w:p>
    <w:p w14:paraId="351C8499" w14:textId="7EC5B648" w:rsidR="000D5A7E" w:rsidRPr="000D5A7E" w:rsidDel="00580A98" w:rsidRDefault="000D5A7E" w:rsidP="000D5A7E">
      <w:pPr>
        <w:spacing w:after="0"/>
        <w:rPr>
          <w:del w:id="4671" w:author="Sebring, Amanda J" w:date="2017-10-04T09:14:00Z"/>
          <w:rFonts w:ascii="Courier New" w:hAnsi="Courier New" w:cs="Courier New"/>
          <w:sz w:val="24"/>
          <w:szCs w:val="24"/>
        </w:rPr>
      </w:pPr>
      <w:del w:id="46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510 56 0 2 2 59 30 35 30 30 30</w:delText>
        </w:r>
      </w:del>
    </w:p>
    <w:p w14:paraId="2217B055" w14:textId="4626B9A7" w:rsidR="000D5A7E" w:rsidRPr="000D5A7E" w:rsidDel="00580A98" w:rsidRDefault="000D5A7E" w:rsidP="000D5A7E">
      <w:pPr>
        <w:spacing w:after="0"/>
        <w:rPr>
          <w:del w:id="4673" w:author="Sebring, Amanda J" w:date="2017-10-04T09:14:00Z"/>
          <w:rFonts w:ascii="Courier New" w:hAnsi="Courier New" w:cs="Courier New"/>
          <w:sz w:val="24"/>
          <w:szCs w:val="24"/>
        </w:rPr>
      </w:pPr>
      <w:del w:id="46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510 57 0 2 2 60 50 45 50 55 45</w:delText>
        </w:r>
      </w:del>
    </w:p>
    <w:p w14:paraId="01D4830D" w14:textId="49F69B34" w:rsidR="000D5A7E" w:rsidRPr="000D5A7E" w:rsidDel="00580A98" w:rsidRDefault="000D5A7E" w:rsidP="000D5A7E">
      <w:pPr>
        <w:spacing w:after="0"/>
        <w:rPr>
          <w:del w:id="4675" w:author="Sebring, Amanda J" w:date="2017-10-04T09:14:00Z"/>
          <w:rFonts w:ascii="Courier New" w:hAnsi="Courier New" w:cs="Courier New"/>
          <w:sz w:val="24"/>
          <w:szCs w:val="24"/>
        </w:rPr>
      </w:pPr>
      <w:del w:id="46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510 58 0 2 2 61 35 40 35 40 35</w:delText>
        </w:r>
      </w:del>
    </w:p>
    <w:p w14:paraId="50B438DA" w14:textId="484EB2C8" w:rsidR="000D5A7E" w:rsidRPr="000D5A7E" w:rsidDel="00580A98" w:rsidRDefault="000D5A7E" w:rsidP="000D5A7E">
      <w:pPr>
        <w:spacing w:after="0"/>
        <w:rPr>
          <w:del w:id="4677" w:author="Sebring, Amanda J" w:date="2017-10-04T09:14:00Z"/>
          <w:rFonts w:ascii="Courier New" w:hAnsi="Courier New" w:cs="Courier New"/>
          <w:sz w:val="24"/>
          <w:szCs w:val="24"/>
        </w:rPr>
      </w:pPr>
      <w:del w:id="46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510 59 0 2 2 62 30 30 35 35 30</w:delText>
        </w:r>
      </w:del>
    </w:p>
    <w:p w14:paraId="2CF5E6B4" w14:textId="009836A0" w:rsidR="000D5A7E" w:rsidRPr="000D5A7E" w:rsidDel="00580A98" w:rsidRDefault="000D5A7E" w:rsidP="000D5A7E">
      <w:pPr>
        <w:spacing w:after="0"/>
        <w:rPr>
          <w:del w:id="4679" w:author="Sebring, Amanda J" w:date="2017-10-04T09:14:00Z"/>
          <w:rFonts w:ascii="Courier New" w:hAnsi="Courier New" w:cs="Courier New"/>
          <w:sz w:val="24"/>
          <w:szCs w:val="24"/>
        </w:rPr>
      </w:pPr>
      <w:del w:id="46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510 60 0 2 2 63 55 50 50 50 45</w:delText>
        </w:r>
      </w:del>
    </w:p>
    <w:p w14:paraId="70A05A42" w14:textId="0A4027BA" w:rsidR="000D5A7E" w:rsidRPr="000D5A7E" w:rsidDel="00580A98" w:rsidRDefault="000D5A7E" w:rsidP="000D5A7E">
      <w:pPr>
        <w:spacing w:after="0"/>
        <w:rPr>
          <w:del w:id="4681" w:author="Sebring, Amanda J" w:date="2017-10-04T09:14:00Z"/>
          <w:rFonts w:ascii="Courier New" w:hAnsi="Courier New" w:cs="Courier New"/>
          <w:sz w:val="24"/>
          <w:szCs w:val="24"/>
        </w:rPr>
      </w:pPr>
      <w:del w:id="46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510 61 0 2 2 64 30 30 35 35 35</w:delText>
        </w:r>
      </w:del>
    </w:p>
    <w:p w14:paraId="52B39222" w14:textId="00014CF5" w:rsidR="000D5A7E" w:rsidRPr="000D5A7E" w:rsidDel="00580A98" w:rsidRDefault="000D5A7E" w:rsidP="000D5A7E">
      <w:pPr>
        <w:spacing w:after="0"/>
        <w:rPr>
          <w:del w:id="4683" w:author="Sebring, Amanda J" w:date="2017-10-04T09:14:00Z"/>
          <w:rFonts w:ascii="Courier New" w:hAnsi="Courier New" w:cs="Courier New"/>
          <w:sz w:val="24"/>
          <w:szCs w:val="24"/>
        </w:rPr>
      </w:pPr>
      <w:del w:id="46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510 62 0 2 2 65 20 25 30 20 25</w:delText>
        </w:r>
      </w:del>
    </w:p>
    <w:p w14:paraId="4DF9FB71" w14:textId="7E3CB3D7" w:rsidR="000D5A7E" w:rsidRPr="000D5A7E" w:rsidDel="00580A98" w:rsidRDefault="000D5A7E" w:rsidP="000D5A7E">
      <w:pPr>
        <w:spacing w:after="0"/>
        <w:rPr>
          <w:del w:id="4685" w:author="Sebring, Amanda J" w:date="2017-10-04T09:14:00Z"/>
          <w:rFonts w:ascii="Courier New" w:hAnsi="Courier New" w:cs="Courier New"/>
          <w:sz w:val="24"/>
          <w:szCs w:val="24"/>
        </w:rPr>
      </w:pPr>
      <w:del w:id="46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510 63 0 2 2 66 30 30 35 30 30</w:delText>
        </w:r>
      </w:del>
    </w:p>
    <w:p w14:paraId="0A2FF6C5" w14:textId="6718F27A" w:rsidR="000D5A7E" w:rsidRPr="000D5A7E" w:rsidDel="00580A98" w:rsidRDefault="000D5A7E" w:rsidP="000D5A7E">
      <w:pPr>
        <w:spacing w:after="0"/>
        <w:rPr>
          <w:del w:id="4687" w:author="Sebring, Amanda J" w:date="2017-10-04T09:14:00Z"/>
          <w:rFonts w:ascii="Courier New" w:hAnsi="Courier New" w:cs="Courier New"/>
          <w:sz w:val="24"/>
          <w:szCs w:val="24"/>
        </w:rPr>
      </w:pPr>
      <w:del w:id="46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510 64 0 2 2 67 40 50 40 40 35</w:delText>
        </w:r>
      </w:del>
    </w:p>
    <w:p w14:paraId="6D1A9970" w14:textId="020CD748" w:rsidR="000D5A7E" w:rsidRPr="000D5A7E" w:rsidDel="00580A98" w:rsidRDefault="000D5A7E" w:rsidP="000D5A7E">
      <w:pPr>
        <w:spacing w:after="0"/>
        <w:rPr>
          <w:del w:id="4689" w:author="Sebring, Amanda J" w:date="2017-10-04T09:14:00Z"/>
          <w:rFonts w:ascii="Courier New" w:hAnsi="Courier New" w:cs="Courier New"/>
          <w:sz w:val="24"/>
          <w:szCs w:val="24"/>
        </w:rPr>
      </w:pPr>
      <w:del w:id="46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510 66 0 2 2 68 40 35 40 40 45</w:delText>
        </w:r>
      </w:del>
    </w:p>
    <w:p w14:paraId="307D4E88" w14:textId="70E59B2F" w:rsidR="000D5A7E" w:rsidRPr="000D5A7E" w:rsidDel="00580A98" w:rsidRDefault="000D5A7E" w:rsidP="000D5A7E">
      <w:pPr>
        <w:spacing w:after="0"/>
        <w:rPr>
          <w:del w:id="4691" w:author="Sebring, Amanda J" w:date="2017-10-04T09:14:00Z"/>
          <w:rFonts w:ascii="Courier New" w:hAnsi="Courier New" w:cs="Courier New"/>
          <w:sz w:val="24"/>
          <w:szCs w:val="24"/>
        </w:rPr>
      </w:pPr>
      <w:del w:id="46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510 67 0 2 2 69 65 60 55 65 60</w:delText>
        </w:r>
      </w:del>
    </w:p>
    <w:p w14:paraId="523A8029" w14:textId="36EDF098" w:rsidR="000D5A7E" w:rsidRPr="000D5A7E" w:rsidDel="00580A98" w:rsidRDefault="000D5A7E" w:rsidP="000D5A7E">
      <w:pPr>
        <w:spacing w:after="0"/>
        <w:rPr>
          <w:del w:id="4693" w:author="Sebring, Amanda J" w:date="2017-10-04T09:14:00Z"/>
          <w:rFonts w:ascii="Courier New" w:hAnsi="Courier New" w:cs="Courier New"/>
          <w:sz w:val="24"/>
          <w:szCs w:val="24"/>
        </w:rPr>
      </w:pPr>
      <w:del w:id="46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510 68 0 2 2 70 40 45 45 50 50</w:delText>
        </w:r>
      </w:del>
    </w:p>
    <w:p w14:paraId="29538D0C" w14:textId="1A1EF2B0" w:rsidR="000D5A7E" w:rsidRPr="000D5A7E" w:rsidDel="00580A98" w:rsidRDefault="000D5A7E" w:rsidP="000D5A7E">
      <w:pPr>
        <w:spacing w:after="0"/>
        <w:rPr>
          <w:del w:id="4695" w:author="Sebring, Amanda J" w:date="2017-10-04T09:14:00Z"/>
          <w:rFonts w:ascii="Courier New" w:hAnsi="Courier New" w:cs="Courier New"/>
          <w:sz w:val="24"/>
          <w:szCs w:val="24"/>
        </w:rPr>
      </w:pPr>
      <w:del w:id="46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510 69 0 2 2 71 55 45 55 65 55</w:delText>
        </w:r>
      </w:del>
    </w:p>
    <w:p w14:paraId="0556CB45" w14:textId="2E7B38A8" w:rsidR="000D5A7E" w:rsidRPr="000D5A7E" w:rsidDel="00580A98" w:rsidRDefault="000D5A7E" w:rsidP="000D5A7E">
      <w:pPr>
        <w:spacing w:after="0"/>
        <w:rPr>
          <w:del w:id="4697" w:author="Sebring, Amanda J" w:date="2017-10-04T09:14:00Z"/>
          <w:rFonts w:ascii="Courier New" w:hAnsi="Courier New" w:cs="Courier New"/>
          <w:sz w:val="24"/>
          <w:szCs w:val="24"/>
        </w:rPr>
      </w:pPr>
      <w:del w:id="46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510 71 0 2 2 72 30 30 25 30 25</w:delText>
        </w:r>
      </w:del>
    </w:p>
    <w:p w14:paraId="6DC0DB99" w14:textId="5789F5C4" w:rsidR="000D5A7E" w:rsidRPr="000D5A7E" w:rsidDel="00580A98" w:rsidRDefault="000D5A7E" w:rsidP="000D5A7E">
      <w:pPr>
        <w:spacing w:after="0"/>
        <w:rPr>
          <w:del w:id="4699" w:author="Sebring, Amanda J" w:date="2017-10-04T09:14:00Z"/>
          <w:rFonts w:ascii="Courier New" w:hAnsi="Courier New" w:cs="Courier New"/>
          <w:sz w:val="24"/>
          <w:szCs w:val="24"/>
        </w:rPr>
      </w:pPr>
      <w:del w:id="47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510 72 0 2 2 73 40 40 40 45 45</w:delText>
        </w:r>
      </w:del>
    </w:p>
    <w:p w14:paraId="1AB56C01" w14:textId="20778DDD" w:rsidR="000D5A7E" w:rsidRPr="000D5A7E" w:rsidDel="00580A98" w:rsidRDefault="000D5A7E" w:rsidP="000D5A7E">
      <w:pPr>
        <w:spacing w:after="0"/>
        <w:rPr>
          <w:del w:id="4701" w:author="Sebring, Amanda J" w:date="2017-10-04T09:14:00Z"/>
          <w:rFonts w:ascii="Courier New" w:hAnsi="Courier New" w:cs="Courier New"/>
          <w:sz w:val="24"/>
          <w:szCs w:val="24"/>
        </w:rPr>
      </w:pPr>
      <w:del w:id="47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510 73 0 2 2 74 60 50 50 65 55</w:delText>
        </w:r>
      </w:del>
    </w:p>
    <w:p w14:paraId="3CFD19BC" w14:textId="6B58FF03" w:rsidR="000D5A7E" w:rsidRPr="000D5A7E" w:rsidDel="00580A98" w:rsidRDefault="000D5A7E" w:rsidP="000D5A7E">
      <w:pPr>
        <w:spacing w:after="0"/>
        <w:rPr>
          <w:del w:id="4703" w:author="Sebring, Amanda J" w:date="2017-10-04T09:14:00Z"/>
          <w:rFonts w:ascii="Courier New" w:hAnsi="Courier New" w:cs="Courier New"/>
          <w:sz w:val="24"/>
          <w:szCs w:val="24"/>
        </w:rPr>
      </w:pPr>
      <w:del w:id="47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510 74 0 2 2 75 50 55 45 50 45</w:delText>
        </w:r>
      </w:del>
    </w:p>
    <w:p w14:paraId="54D1240D" w14:textId="275C049B" w:rsidR="000D5A7E" w:rsidRPr="000D5A7E" w:rsidDel="00580A98" w:rsidRDefault="000D5A7E" w:rsidP="000D5A7E">
      <w:pPr>
        <w:spacing w:after="0"/>
        <w:rPr>
          <w:del w:id="4705" w:author="Sebring, Amanda J" w:date="2017-10-04T09:14:00Z"/>
          <w:rFonts w:ascii="Courier New" w:hAnsi="Courier New" w:cs="Courier New"/>
          <w:sz w:val="24"/>
          <w:szCs w:val="24"/>
        </w:rPr>
      </w:pPr>
      <w:del w:id="47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510 75 0 2 2 76 65 50 55 60 60</w:delText>
        </w:r>
      </w:del>
    </w:p>
    <w:p w14:paraId="7660EFFE" w14:textId="20ACF5C5" w:rsidR="000D5A7E" w:rsidRPr="000D5A7E" w:rsidDel="00580A98" w:rsidRDefault="000D5A7E" w:rsidP="000D5A7E">
      <w:pPr>
        <w:spacing w:after="0"/>
        <w:rPr>
          <w:del w:id="4707" w:author="Sebring, Amanda J" w:date="2017-10-04T09:14:00Z"/>
          <w:rFonts w:ascii="Courier New" w:hAnsi="Courier New" w:cs="Courier New"/>
          <w:sz w:val="24"/>
          <w:szCs w:val="24"/>
        </w:rPr>
      </w:pPr>
      <w:del w:id="47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510 77 0 2 2 77 45 50 50 60 50</w:delText>
        </w:r>
      </w:del>
    </w:p>
    <w:p w14:paraId="7FE3EB57" w14:textId="62322209" w:rsidR="000D5A7E" w:rsidRPr="000D5A7E" w:rsidDel="00580A98" w:rsidRDefault="000D5A7E" w:rsidP="000D5A7E">
      <w:pPr>
        <w:spacing w:after="0"/>
        <w:rPr>
          <w:del w:id="4709" w:author="Sebring, Amanda J" w:date="2017-10-04T09:14:00Z"/>
          <w:rFonts w:ascii="Courier New" w:hAnsi="Courier New" w:cs="Courier New"/>
          <w:sz w:val="24"/>
          <w:szCs w:val="24"/>
        </w:rPr>
      </w:pPr>
      <w:del w:id="47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510 78 0 2 2 78 45 35 30 30 30</w:delText>
        </w:r>
      </w:del>
    </w:p>
    <w:p w14:paraId="65C86369" w14:textId="08FF71C8" w:rsidR="000D5A7E" w:rsidRPr="000D5A7E" w:rsidDel="00580A98" w:rsidRDefault="000D5A7E" w:rsidP="000D5A7E">
      <w:pPr>
        <w:spacing w:after="0"/>
        <w:rPr>
          <w:del w:id="4711" w:author="Sebring, Amanda J" w:date="2017-10-04T09:14:00Z"/>
          <w:rFonts w:ascii="Courier New" w:hAnsi="Courier New" w:cs="Courier New"/>
          <w:sz w:val="24"/>
          <w:szCs w:val="24"/>
        </w:rPr>
      </w:pPr>
      <w:del w:id="47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510 79 0 2 2 79 45 45 50 40 45</w:delText>
        </w:r>
      </w:del>
    </w:p>
    <w:p w14:paraId="539AA842" w14:textId="465630AB" w:rsidR="000D5A7E" w:rsidRPr="000D5A7E" w:rsidDel="00580A98" w:rsidRDefault="000D5A7E" w:rsidP="000D5A7E">
      <w:pPr>
        <w:spacing w:after="0"/>
        <w:rPr>
          <w:del w:id="4713" w:author="Sebring, Amanda J" w:date="2017-10-04T09:14:00Z"/>
          <w:rFonts w:ascii="Courier New" w:hAnsi="Courier New" w:cs="Courier New"/>
          <w:sz w:val="24"/>
          <w:szCs w:val="24"/>
        </w:rPr>
      </w:pPr>
      <w:del w:id="47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510 80 0 2 2 80 35 30 35 40 35</w:delText>
        </w:r>
      </w:del>
    </w:p>
    <w:p w14:paraId="6F35C224" w14:textId="599C2FC5" w:rsidR="000D5A7E" w:rsidRPr="000D5A7E" w:rsidDel="00580A98" w:rsidRDefault="000D5A7E" w:rsidP="000D5A7E">
      <w:pPr>
        <w:spacing w:after="0"/>
        <w:rPr>
          <w:del w:id="4715" w:author="Sebring, Amanda J" w:date="2017-10-04T09:14:00Z"/>
          <w:rFonts w:ascii="Courier New" w:hAnsi="Courier New" w:cs="Courier New"/>
          <w:sz w:val="24"/>
          <w:szCs w:val="24"/>
        </w:rPr>
      </w:pPr>
      <w:del w:id="47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510 00 0 0 0 00 30 40 35 40 30</w:delText>
        </w:r>
      </w:del>
    </w:p>
    <w:p w14:paraId="7C65DAEE" w14:textId="017E33F9" w:rsidR="000D5A7E" w:rsidRPr="000D5A7E" w:rsidDel="00580A98" w:rsidRDefault="000D5A7E" w:rsidP="000D5A7E">
      <w:pPr>
        <w:spacing w:after="0"/>
        <w:rPr>
          <w:del w:id="4717" w:author="Sebring, Amanda J" w:date="2017-10-04T09:14:00Z"/>
          <w:rFonts w:ascii="Courier New" w:hAnsi="Courier New" w:cs="Courier New"/>
          <w:sz w:val="24"/>
          <w:szCs w:val="24"/>
        </w:rPr>
      </w:pPr>
      <w:del w:id="47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510 02 0 2 3 01 60 50 45 60 50</w:delText>
        </w:r>
      </w:del>
    </w:p>
    <w:p w14:paraId="6A8CE667" w14:textId="4AA525DD" w:rsidR="000D5A7E" w:rsidRPr="000D5A7E" w:rsidDel="00580A98" w:rsidRDefault="000D5A7E" w:rsidP="000D5A7E">
      <w:pPr>
        <w:spacing w:after="0"/>
        <w:rPr>
          <w:del w:id="4719" w:author="Sebring, Amanda J" w:date="2017-10-04T09:14:00Z"/>
          <w:rFonts w:ascii="Courier New" w:hAnsi="Courier New" w:cs="Courier New"/>
          <w:sz w:val="24"/>
          <w:szCs w:val="24"/>
        </w:rPr>
      </w:pPr>
      <w:del w:id="47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510 04 0 2 3 02 40 35 40 45 40</w:delText>
        </w:r>
      </w:del>
    </w:p>
    <w:p w14:paraId="3A6FE6B1" w14:textId="7092A22A" w:rsidR="000D5A7E" w:rsidRPr="000D5A7E" w:rsidDel="00580A98" w:rsidRDefault="000D5A7E" w:rsidP="000D5A7E">
      <w:pPr>
        <w:spacing w:after="0"/>
        <w:rPr>
          <w:del w:id="4721" w:author="Sebring, Amanda J" w:date="2017-10-04T09:14:00Z"/>
          <w:rFonts w:ascii="Courier New" w:hAnsi="Courier New" w:cs="Courier New"/>
          <w:sz w:val="24"/>
          <w:szCs w:val="24"/>
        </w:rPr>
      </w:pPr>
      <w:del w:id="47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510 09 0 2 3 03 20 30 20 25 15</w:delText>
        </w:r>
      </w:del>
    </w:p>
    <w:p w14:paraId="71F1F601" w14:textId="504E9994" w:rsidR="000D5A7E" w:rsidRPr="000D5A7E" w:rsidDel="00580A98" w:rsidRDefault="000D5A7E" w:rsidP="000D5A7E">
      <w:pPr>
        <w:spacing w:after="0"/>
        <w:rPr>
          <w:del w:id="4723" w:author="Sebring, Amanda J" w:date="2017-10-04T09:14:00Z"/>
          <w:rFonts w:ascii="Courier New" w:hAnsi="Courier New" w:cs="Courier New"/>
          <w:sz w:val="24"/>
          <w:szCs w:val="24"/>
        </w:rPr>
      </w:pPr>
      <w:del w:id="47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510 11 0 2 3 04 65 60 60 80 65</w:delText>
        </w:r>
      </w:del>
    </w:p>
    <w:p w14:paraId="6A777F2B" w14:textId="6505DE51" w:rsidR="000D5A7E" w:rsidRPr="000D5A7E" w:rsidDel="00580A98" w:rsidRDefault="000D5A7E" w:rsidP="000D5A7E">
      <w:pPr>
        <w:spacing w:after="0"/>
        <w:rPr>
          <w:del w:id="4725" w:author="Sebring, Amanda J" w:date="2017-10-04T09:14:00Z"/>
          <w:rFonts w:ascii="Courier New" w:hAnsi="Courier New" w:cs="Courier New"/>
          <w:sz w:val="24"/>
          <w:szCs w:val="24"/>
        </w:rPr>
      </w:pPr>
      <w:del w:id="47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510 12 0 2 3 05 35 35 30 35 35</w:delText>
        </w:r>
      </w:del>
    </w:p>
    <w:p w14:paraId="055689BD" w14:textId="72AFE88F" w:rsidR="000D5A7E" w:rsidRPr="000D5A7E" w:rsidDel="00580A98" w:rsidRDefault="000D5A7E" w:rsidP="000D5A7E">
      <w:pPr>
        <w:spacing w:after="0"/>
        <w:rPr>
          <w:del w:id="4727" w:author="Sebring, Amanda J" w:date="2017-10-04T09:14:00Z"/>
          <w:rFonts w:ascii="Courier New" w:hAnsi="Courier New" w:cs="Courier New"/>
          <w:sz w:val="24"/>
          <w:szCs w:val="24"/>
        </w:rPr>
      </w:pPr>
      <w:del w:id="47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510 39 0 2 3 06 30 25 25 30 30</w:delText>
        </w:r>
      </w:del>
    </w:p>
    <w:p w14:paraId="63EEC776" w14:textId="1570465E" w:rsidR="000D5A7E" w:rsidRPr="000D5A7E" w:rsidDel="00580A98" w:rsidRDefault="000D5A7E" w:rsidP="000D5A7E">
      <w:pPr>
        <w:spacing w:after="0"/>
        <w:rPr>
          <w:del w:id="4729" w:author="Sebring, Amanda J" w:date="2017-10-04T09:14:00Z"/>
          <w:rFonts w:ascii="Courier New" w:hAnsi="Courier New" w:cs="Courier New"/>
          <w:sz w:val="24"/>
          <w:szCs w:val="24"/>
        </w:rPr>
      </w:pPr>
      <w:del w:id="47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510 40 0 2 3 07 60 60 50 60 50</w:delText>
        </w:r>
      </w:del>
    </w:p>
    <w:p w14:paraId="5A66F5B9" w14:textId="5FDB6EAF" w:rsidR="000D5A7E" w:rsidRPr="000D5A7E" w:rsidDel="00580A98" w:rsidRDefault="000D5A7E" w:rsidP="000D5A7E">
      <w:pPr>
        <w:spacing w:after="0"/>
        <w:rPr>
          <w:del w:id="4731" w:author="Sebring, Amanda J" w:date="2017-10-04T09:14:00Z"/>
          <w:rFonts w:ascii="Courier New" w:hAnsi="Courier New" w:cs="Courier New"/>
          <w:sz w:val="24"/>
          <w:szCs w:val="24"/>
        </w:rPr>
      </w:pPr>
      <w:del w:id="47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510 46 0 2 3 08 55 60 55 60 55</w:delText>
        </w:r>
      </w:del>
    </w:p>
    <w:p w14:paraId="3AED9DB6" w14:textId="1DBC355C" w:rsidR="000D5A7E" w:rsidRPr="000D5A7E" w:rsidDel="00580A98" w:rsidRDefault="000D5A7E" w:rsidP="000D5A7E">
      <w:pPr>
        <w:spacing w:after="0"/>
        <w:rPr>
          <w:del w:id="4733" w:author="Sebring, Amanda J" w:date="2017-10-04T09:14:00Z"/>
          <w:rFonts w:ascii="Courier New" w:hAnsi="Courier New" w:cs="Courier New"/>
          <w:sz w:val="24"/>
          <w:szCs w:val="24"/>
        </w:rPr>
      </w:pPr>
      <w:del w:id="47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510 13 0 2 3 09 50 40 40 50 45</w:delText>
        </w:r>
      </w:del>
    </w:p>
    <w:p w14:paraId="48C83159" w14:textId="3A731139" w:rsidR="000D5A7E" w:rsidRPr="000D5A7E" w:rsidDel="00580A98" w:rsidRDefault="000D5A7E" w:rsidP="000D5A7E">
      <w:pPr>
        <w:spacing w:after="0"/>
        <w:rPr>
          <w:del w:id="4735" w:author="Sebring, Amanda J" w:date="2017-10-04T09:14:00Z"/>
          <w:rFonts w:ascii="Courier New" w:hAnsi="Courier New" w:cs="Courier New"/>
          <w:sz w:val="24"/>
          <w:szCs w:val="24"/>
        </w:rPr>
      </w:pPr>
      <w:del w:id="47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510 76 0 2 3 10 30 30 40 40 40</w:delText>
        </w:r>
      </w:del>
    </w:p>
    <w:p w14:paraId="431A0231" w14:textId="5B1E2563" w:rsidR="000D5A7E" w:rsidRPr="000D5A7E" w:rsidDel="00580A98" w:rsidRDefault="000D5A7E" w:rsidP="000D5A7E">
      <w:pPr>
        <w:spacing w:after="0"/>
        <w:rPr>
          <w:del w:id="4737" w:author="Sebring, Amanda J" w:date="2017-10-04T09:14:00Z"/>
          <w:rFonts w:ascii="Courier New" w:hAnsi="Courier New" w:cs="Courier New"/>
          <w:sz w:val="24"/>
          <w:szCs w:val="24"/>
        </w:rPr>
      </w:pPr>
      <w:del w:id="47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510 43 0 2 3 11 25 25 30 30 25</w:delText>
        </w:r>
      </w:del>
    </w:p>
    <w:p w14:paraId="57D2E9FE" w14:textId="78CB5E03" w:rsidR="000D5A7E" w:rsidRPr="000D5A7E" w:rsidDel="00580A98" w:rsidRDefault="000D5A7E" w:rsidP="000D5A7E">
      <w:pPr>
        <w:spacing w:after="0"/>
        <w:rPr>
          <w:del w:id="4739" w:author="Sebring, Amanda J" w:date="2017-10-04T09:14:00Z"/>
          <w:rFonts w:ascii="Courier New" w:hAnsi="Courier New" w:cs="Courier New"/>
          <w:sz w:val="24"/>
          <w:szCs w:val="24"/>
        </w:rPr>
      </w:pPr>
      <w:del w:id="47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510 54 0 2 3 12 45 45 45 50 45</w:delText>
        </w:r>
      </w:del>
    </w:p>
    <w:p w14:paraId="51678718" w14:textId="09FA9C9F" w:rsidR="000D5A7E" w:rsidRPr="000D5A7E" w:rsidDel="00580A98" w:rsidRDefault="000D5A7E" w:rsidP="000D5A7E">
      <w:pPr>
        <w:spacing w:after="0"/>
        <w:rPr>
          <w:del w:id="4741" w:author="Sebring, Amanda J" w:date="2017-10-04T09:14:00Z"/>
          <w:rFonts w:ascii="Courier New" w:hAnsi="Courier New" w:cs="Courier New"/>
          <w:sz w:val="24"/>
          <w:szCs w:val="24"/>
        </w:rPr>
      </w:pPr>
      <w:del w:id="47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510 01 0 2 3 13 40 50 40 45 45</w:delText>
        </w:r>
      </w:del>
    </w:p>
    <w:p w14:paraId="0BB68B0C" w14:textId="253DFB57" w:rsidR="000D5A7E" w:rsidRPr="000D5A7E" w:rsidDel="00580A98" w:rsidRDefault="000D5A7E" w:rsidP="000D5A7E">
      <w:pPr>
        <w:spacing w:after="0"/>
        <w:rPr>
          <w:del w:id="4743" w:author="Sebring, Amanda J" w:date="2017-10-04T09:14:00Z"/>
          <w:rFonts w:ascii="Courier New" w:hAnsi="Courier New" w:cs="Courier New"/>
          <w:sz w:val="24"/>
          <w:szCs w:val="24"/>
        </w:rPr>
      </w:pPr>
      <w:del w:id="47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510 07 0 2 3 14 40 45 45 40 40</w:delText>
        </w:r>
      </w:del>
    </w:p>
    <w:p w14:paraId="75011157" w14:textId="0B67E82F" w:rsidR="000D5A7E" w:rsidRPr="000D5A7E" w:rsidDel="00580A98" w:rsidRDefault="000D5A7E" w:rsidP="000D5A7E">
      <w:pPr>
        <w:spacing w:after="0"/>
        <w:rPr>
          <w:del w:id="4745" w:author="Sebring, Amanda J" w:date="2017-10-04T09:14:00Z"/>
          <w:rFonts w:ascii="Courier New" w:hAnsi="Courier New" w:cs="Courier New"/>
          <w:sz w:val="24"/>
          <w:szCs w:val="24"/>
        </w:rPr>
      </w:pPr>
      <w:del w:id="47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510 14 0 2 3 15 35 40 40 45 40</w:delText>
        </w:r>
      </w:del>
    </w:p>
    <w:p w14:paraId="45032978" w14:textId="20EF3173" w:rsidR="000D5A7E" w:rsidRPr="000D5A7E" w:rsidDel="00580A98" w:rsidRDefault="000D5A7E" w:rsidP="000D5A7E">
      <w:pPr>
        <w:spacing w:after="0"/>
        <w:rPr>
          <w:del w:id="4747" w:author="Sebring, Amanda J" w:date="2017-10-04T09:14:00Z"/>
          <w:rFonts w:ascii="Courier New" w:hAnsi="Courier New" w:cs="Courier New"/>
          <w:sz w:val="24"/>
          <w:szCs w:val="24"/>
        </w:rPr>
      </w:pPr>
      <w:del w:id="47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510 30 0 2 3 16 20 30 25 25 25</w:delText>
        </w:r>
      </w:del>
    </w:p>
    <w:p w14:paraId="255ACBF8" w14:textId="6CA96A66" w:rsidR="000D5A7E" w:rsidRPr="000D5A7E" w:rsidDel="00580A98" w:rsidRDefault="000D5A7E" w:rsidP="000D5A7E">
      <w:pPr>
        <w:spacing w:after="0"/>
        <w:rPr>
          <w:del w:id="4749" w:author="Sebring, Amanda J" w:date="2017-10-04T09:14:00Z"/>
          <w:rFonts w:ascii="Courier New" w:hAnsi="Courier New" w:cs="Courier New"/>
          <w:sz w:val="24"/>
          <w:szCs w:val="24"/>
        </w:rPr>
      </w:pPr>
      <w:del w:id="47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510 37 0 2 3 17 35 30 30 25 25</w:delText>
        </w:r>
      </w:del>
    </w:p>
    <w:p w14:paraId="274FA7BC" w14:textId="1DED1D98" w:rsidR="000D5A7E" w:rsidRPr="000D5A7E" w:rsidDel="00580A98" w:rsidRDefault="000D5A7E" w:rsidP="000D5A7E">
      <w:pPr>
        <w:spacing w:after="0"/>
        <w:rPr>
          <w:del w:id="4751" w:author="Sebring, Amanda J" w:date="2017-10-04T09:14:00Z"/>
          <w:rFonts w:ascii="Courier New" w:hAnsi="Courier New" w:cs="Courier New"/>
          <w:sz w:val="24"/>
          <w:szCs w:val="24"/>
        </w:rPr>
      </w:pPr>
      <w:del w:id="47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510 50 0 2 3 18 50 60 55 55 55</w:delText>
        </w:r>
      </w:del>
    </w:p>
    <w:p w14:paraId="35E2AB71" w14:textId="0097452F" w:rsidR="000D5A7E" w:rsidRPr="000D5A7E" w:rsidDel="00580A98" w:rsidRDefault="000D5A7E" w:rsidP="000D5A7E">
      <w:pPr>
        <w:spacing w:after="0"/>
        <w:rPr>
          <w:del w:id="4753" w:author="Sebring, Amanda J" w:date="2017-10-04T09:14:00Z"/>
          <w:rFonts w:ascii="Courier New" w:hAnsi="Courier New" w:cs="Courier New"/>
          <w:sz w:val="24"/>
          <w:szCs w:val="24"/>
        </w:rPr>
      </w:pPr>
      <w:del w:id="47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510 52 0 2 3 19 45 45 35 35 35</w:delText>
        </w:r>
      </w:del>
    </w:p>
    <w:p w14:paraId="53D7E737" w14:textId="00CA93CB" w:rsidR="000D5A7E" w:rsidRPr="000D5A7E" w:rsidDel="00580A98" w:rsidRDefault="000D5A7E" w:rsidP="000D5A7E">
      <w:pPr>
        <w:spacing w:after="0"/>
        <w:rPr>
          <w:del w:id="4755" w:author="Sebring, Amanda J" w:date="2017-10-04T09:14:00Z"/>
          <w:rFonts w:ascii="Courier New" w:hAnsi="Courier New" w:cs="Courier New"/>
          <w:sz w:val="24"/>
          <w:szCs w:val="24"/>
        </w:rPr>
      </w:pPr>
      <w:del w:id="47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510 65 0 2 3 20 30 30 35 40 35</w:delText>
        </w:r>
      </w:del>
    </w:p>
    <w:p w14:paraId="1CCE08AB" w14:textId="3C5B19F5" w:rsidR="000D5A7E" w:rsidRPr="000D5A7E" w:rsidDel="00580A98" w:rsidRDefault="000D5A7E" w:rsidP="000D5A7E">
      <w:pPr>
        <w:spacing w:after="0"/>
        <w:rPr>
          <w:del w:id="4757" w:author="Sebring, Amanda J" w:date="2017-10-04T09:14:00Z"/>
          <w:rFonts w:ascii="Courier New" w:hAnsi="Courier New" w:cs="Courier New"/>
          <w:sz w:val="24"/>
          <w:szCs w:val="24"/>
        </w:rPr>
      </w:pPr>
      <w:del w:id="47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510 70 0 2 3 21 35 35 35 40 35</w:delText>
        </w:r>
      </w:del>
    </w:p>
    <w:p w14:paraId="272F39E0" w14:textId="2184B86C" w:rsidR="000D5A7E" w:rsidRPr="000D5A7E" w:rsidDel="00580A98" w:rsidRDefault="000D5A7E" w:rsidP="000D5A7E">
      <w:pPr>
        <w:spacing w:after="0"/>
        <w:rPr>
          <w:del w:id="4759" w:author="Sebring, Amanda J" w:date="2017-10-04T09:14:00Z"/>
          <w:rFonts w:ascii="Courier New" w:hAnsi="Courier New" w:cs="Courier New"/>
          <w:sz w:val="24"/>
          <w:szCs w:val="24"/>
        </w:rPr>
      </w:pPr>
      <w:del w:id="47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510 38 0 2 3 22 45 55 45 60 50</w:delText>
        </w:r>
      </w:del>
    </w:p>
    <w:p w14:paraId="59CC113A" w14:textId="551BD452" w:rsidR="000D5A7E" w:rsidRPr="000D5A7E" w:rsidDel="00580A98" w:rsidRDefault="000D5A7E" w:rsidP="000D5A7E">
      <w:pPr>
        <w:spacing w:after="0"/>
        <w:rPr>
          <w:del w:id="4761" w:author="Sebring, Amanda J" w:date="2017-10-04T09:14:00Z"/>
          <w:rFonts w:ascii="Courier New" w:hAnsi="Courier New" w:cs="Courier New"/>
          <w:sz w:val="24"/>
          <w:szCs w:val="24"/>
        </w:rPr>
      </w:pPr>
      <w:del w:id="47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510 42 0 2 3 23 55 60 45 45 40</w:delText>
        </w:r>
      </w:del>
    </w:p>
    <w:p w14:paraId="04BDC985" w14:textId="39BC12D1" w:rsidR="000D5A7E" w:rsidRPr="000D5A7E" w:rsidDel="00580A98" w:rsidRDefault="000D5A7E" w:rsidP="000D5A7E">
      <w:pPr>
        <w:spacing w:after="0"/>
        <w:rPr>
          <w:del w:id="4763" w:author="Sebring, Amanda J" w:date="2017-10-04T09:14:00Z"/>
          <w:rFonts w:ascii="Courier New" w:hAnsi="Courier New" w:cs="Courier New"/>
          <w:sz w:val="24"/>
          <w:szCs w:val="24"/>
        </w:rPr>
      </w:pPr>
      <w:del w:id="47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510 03 0 2 3 24 50 55 45 55 50</w:delText>
        </w:r>
      </w:del>
    </w:p>
    <w:p w14:paraId="7FE8B8EC" w14:textId="2110D9F8" w:rsidR="000D5A7E" w:rsidRPr="000D5A7E" w:rsidDel="00580A98" w:rsidRDefault="000D5A7E" w:rsidP="000D5A7E">
      <w:pPr>
        <w:spacing w:after="0"/>
        <w:rPr>
          <w:del w:id="4765" w:author="Sebring, Amanda J" w:date="2017-10-04T09:14:00Z"/>
          <w:rFonts w:ascii="Courier New" w:hAnsi="Courier New" w:cs="Courier New"/>
          <w:sz w:val="24"/>
          <w:szCs w:val="24"/>
        </w:rPr>
      </w:pPr>
      <w:del w:id="47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510 05 0 2 3 25 55 50 60 65 55</w:delText>
        </w:r>
      </w:del>
    </w:p>
    <w:p w14:paraId="1E0B2C20" w14:textId="3226C992" w:rsidR="000D5A7E" w:rsidRPr="000D5A7E" w:rsidDel="00580A98" w:rsidRDefault="000D5A7E" w:rsidP="000D5A7E">
      <w:pPr>
        <w:spacing w:after="0"/>
        <w:rPr>
          <w:del w:id="4767" w:author="Sebring, Amanda J" w:date="2017-10-04T09:14:00Z"/>
          <w:rFonts w:ascii="Courier New" w:hAnsi="Courier New" w:cs="Courier New"/>
          <w:sz w:val="24"/>
          <w:szCs w:val="24"/>
        </w:rPr>
      </w:pPr>
      <w:del w:id="47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510 06 0 2 3 26 20 20 20 20 20</w:delText>
        </w:r>
      </w:del>
    </w:p>
    <w:p w14:paraId="2DA87ACD" w14:textId="5E615881" w:rsidR="000D5A7E" w:rsidRPr="000D5A7E" w:rsidDel="00580A98" w:rsidRDefault="000D5A7E" w:rsidP="000D5A7E">
      <w:pPr>
        <w:spacing w:after="0"/>
        <w:rPr>
          <w:del w:id="4769" w:author="Sebring, Amanda J" w:date="2017-10-04T09:14:00Z"/>
          <w:rFonts w:ascii="Courier New" w:hAnsi="Courier New" w:cs="Courier New"/>
          <w:sz w:val="24"/>
          <w:szCs w:val="24"/>
        </w:rPr>
      </w:pPr>
      <w:del w:id="47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510 08 0 2 3 27 30 30 40 40 35</w:delText>
        </w:r>
      </w:del>
    </w:p>
    <w:p w14:paraId="337BE6A3" w14:textId="5DEA2F5D" w:rsidR="000D5A7E" w:rsidRPr="000D5A7E" w:rsidDel="00580A98" w:rsidRDefault="000D5A7E" w:rsidP="000D5A7E">
      <w:pPr>
        <w:spacing w:after="0"/>
        <w:rPr>
          <w:del w:id="4771" w:author="Sebring, Amanda J" w:date="2017-10-04T09:14:00Z"/>
          <w:rFonts w:ascii="Courier New" w:hAnsi="Courier New" w:cs="Courier New"/>
          <w:sz w:val="24"/>
          <w:szCs w:val="24"/>
        </w:rPr>
      </w:pPr>
      <w:del w:id="47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510 10 0 2 3 28 40 45 40 50 45</w:delText>
        </w:r>
      </w:del>
    </w:p>
    <w:p w14:paraId="334BBEBA" w14:textId="1FE31C53" w:rsidR="000D5A7E" w:rsidRPr="000D5A7E" w:rsidDel="00580A98" w:rsidRDefault="000D5A7E" w:rsidP="000D5A7E">
      <w:pPr>
        <w:spacing w:after="0"/>
        <w:rPr>
          <w:del w:id="4773" w:author="Sebring, Amanda J" w:date="2017-10-04T09:14:00Z"/>
          <w:rFonts w:ascii="Courier New" w:hAnsi="Courier New" w:cs="Courier New"/>
          <w:sz w:val="24"/>
          <w:szCs w:val="24"/>
        </w:rPr>
      </w:pPr>
      <w:del w:id="47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510 12 0 2 3 29 30 30 25 30 30</w:delText>
        </w:r>
      </w:del>
    </w:p>
    <w:p w14:paraId="7BE0B24B" w14:textId="4BC57380" w:rsidR="000D5A7E" w:rsidRPr="000D5A7E" w:rsidDel="00580A98" w:rsidRDefault="000D5A7E" w:rsidP="000D5A7E">
      <w:pPr>
        <w:spacing w:after="0"/>
        <w:rPr>
          <w:del w:id="4775" w:author="Sebring, Amanda J" w:date="2017-10-04T09:14:00Z"/>
          <w:rFonts w:ascii="Courier New" w:hAnsi="Courier New" w:cs="Courier New"/>
          <w:sz w:val="24"/>
          <w:szCs w:val="24"/>
        </w:rPr>
      </w:pPr>
      <w:del w:id="47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510 15 0 2 3 30 60 60 55 75 50</w:delText>
        </w:r>
      </w:del>
    </w:p>
    <w:p w14:paraId="7624E772" w14:textId="4659DF9B" w:rsidR="000D5A7E" w:rsidRPr="000D5A7E" w:rsidDel="00580A98" w:rsidRDefault="000D5A7E" w:rsidP="000D5A7E">
      <w:pPr>
        <w:spacing w:after="0"/>
        <w:rPr>
          <w:del w:id="4777" w:author="Sebring, Amanda J" w:date="2017-10-04T09:14:00Z"/>
          <w:rFonts w:ascii="Courier New" w:hAnsi="Courier New" w:cs="Courier New"/>
          <w:sz w:val="24"/>
          <w:szCs w:val="24"/>
        </w:rPr>
      </w:pPr>
      <w:del w:id="477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510 16 0 2 3 31 30 30 35 40 40</w:delText>
        </w:r>
      </w:del>
    </w:p>
    <w:p w14:paraId="00CFF887" w14:textId="4B8C4521" w:rsidR="000D5A7E" w:rsidRPr="000D5A7E" w:rsidDel="00580A98" w:rsidRDefault="000D5A7E" w:rsidP="000D5A7E">
      <w:pPr>
        <w:spacing w:after="0"/>
        <w:rPr>
          <w:del w:id="4779" w:author="Sebring, Amanda J" w:date="2017-10-04T09:14:00Z"/>
          <w:rFonts w:ascii="Courier New" w:hAnsi="Courier New" w:cs="Courier New"/>
          <w:sz w:val="24"/>
          <w:szCs w:val="24"/>
        </w:rPr>
      </w:pPr>
      <w:del w:id="478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510 17 0 2 3 32 40 40 35 40 40</w:delText>
        </w:r>
      </w:del>
    </w:p>
    <w:p w14:paraId="457E0D1D" w14:textId="6F76D28C" w:rsidR="000D5A7E" w:rsidRPr="000D5A7E" w:rsidDel="00580A98" w:rsidRDefault="000D5A7E" w:rsidP="000D5A7E">
      <w:pPr>
        <w:spacing w:after="0"/>
        <w:rPr>
          <w:del w:id="4781" w:author="Sebring, Amanda J" w:date="2017-10-04T09:14:00Z"/>
          <w:rFonts w:ascii="Courier New" w:hAnsi="Courier New" w:cs="Courier New"/>
          <w:sz w:val="24"/>
          <w:szCs w:val="24"/>
        </w:rPr>
      </w:pPr>
      <w:del w:id="478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510 18 0 2 3 33 50 60 50 65 50</w:delText>
        </w:r>
      </w:del>
    </w:p>
    <w:p w14:paraId="0FC9E29D" w14:textId="69B9CE1E" w:rsidR="000D5A7E" w:rsidRPr="000D5A7E" w:rsidDel="00580A98" w:rsidRDefault="000D5A7E" w:rsidP="000D5A7E">
      <w:pPr>
        <w:spacing w:after="0"/>
        <w:rPr>
          <w:del w:id="4783" w:author="Sebring, Amanda J" w:date="2017-10-04T09:14:00Z"/>
          <w:rFonts w:ascii="Courier New" w:hAnsi="Courier New" w:cs="Courier New"/>
          <w:sz w:val="24"/>
          <w:szCs w:val="24"/>
        </w:rPr>
      </w:pPr>
      <w:del w:id="478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510 19 0 2 3 34 35 30 40 50 40</w:delText>
        </w:r>
      </w:del>
    </w:p>
    <w:p w14:paraId="4F074E24" w14:textId="66EBE9E8" w:rsidR="000D5A7E" w:rsidRPr="000D5A7E" w:rsidDel="00580A98" w:rsidRDefault="000D5A7E" w:rsidP="000D5A7E">
      <w:pPr>
        <w:spacing w:after="0"/>
        <w:rPr>
          <w:del w:id="4785" w:author="Sebring, Amanda J" w:date="2017-10-04T09:14:00Z"/>
          <w:rFonts w:ascii="Courier New" w:hAnsi="Courier New" w:cs="Courier New"/>
          <w:sz w:val="24"/>
          <w:szCs w:val="24"/>
        </w:rPr>
      </w:pPr>
      <w:del w:id="478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510 10 0 2 3 35 80 75 60 70 60</w:delText>
        </w:r>
      </w:del>
    </w:p>
    <w:p w14:paraId="664DA241" w14:textId="600D970B" w:rsidR="000D5A7E" w:rsidRPr="000D5A7E" w:rsidDel="00580A98" w:rsidRDefault="000D5A7E" w:rsidP="000D5A7E">
      <w:pPr>
        <w:spacing w:after="0"/>
        <w:rPr>
          <w:del w:id="4787" w:author="Sebring, Amanda J" w:date="2017-10-04T09:14:00Z"/>
          <w:rFonts w:ascii="Courier New" w:hAnsi="Courier New" w:cs="Courier New"/>
          <w:sz w:val="24"/>
          <w:szCs w:val="24"/>
        </w:rPr>
      </w:pPr>
      <w:del w:id="478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510 11 0 2 3 36 40 45 50 60 50</w:delText>
        </w:r>
      </w:del>
    </w:p>
    <w:p w14:paraId="4B567606" w14:textId="324C3719" w:rsidR="000D5A7E" w:rsidRPr="000D5A7E" w:rsidDel="00580A98" w:rsidRDefault="000D5A7E" w:rsidP="000D5A7E">
      <w:pPr>
        <w:spacing w:after="0"/>
        <w:rPr>
          <w:del w:id="4789" w:author="Sebring, Amanda J" w:date="2017-10-04T09:14:00Z"/>
          <w:rFonts w:ascii="Courier New" w:hAnsi="Courier New" w:cs="Courier New"/>
          <w:sz w:val="24"/>
          <w:szCs w:val="24"/>
        </w:rPr>
      </w:pPr>
      <w:del w:id="479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510 13 0 2 3 37 45 40 45 55 50</w:delText>
        </w:r>
      </w:del>
    </w:p>
    <w:p w14:paraId="4EFA98EC" w14:textId="2EB01F25" w:rsidR="000D5A7E" w:rsidRPr="000D5A7E" w:rsidDel="00580A98" w:rsidRDefault="000D5A7E" w:rsidP="000D5A7E">
      <w:pPr>
        <w:spacing w:after="0"/>
        <w:rPr>
          <w:del w:id="4791" w:author="Sebring, Amanda J" w:date="2017-10-04T09:14:00Z"/>
          <w:rFonts w:ascii="Courier New" w:hAnsi="Courier New" w:cs="Courier New"/>
          <w:sz w:val="24"/>
          <w:szCs w:val="24"/>
        </w:rPr>
      </w:pPr>
      <w:del w:id="479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510 14 0 2 3 38 35 40 40 40 45</w:delText>
        </w:r>
      </w:del>
    </w:p>
    <w:p w14:paraId="7EC98047" w14:textId="7AEFCF56" w:rsidR="000D5A7E" w:rsidRPr="000D5A7E" w:rsidDel="00580A98" w:rsidRDefault="000D5A7E" w:rsidP="000D5A7E">
      <w:pPr>
        <w:spacing w:after="0"/>
        <w:rPr>
          <w:del w:id="4793" w:author="Sebring, Amanda J" w:date="2017-10-04T09:14:00Z"/>
          <w:rFonts w:ascii="Courier New" w:hAnsi="Courier New" w:cs="Courier New"/>
          <w:sz w:val="24"/>
          <w:szCs w:val="24"/>
        </w:rPr>
      </w:pPr>
      <w:del w:id="479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510 15 0 2 3 39 30 40 35 35 40</w:delText>
        </w:r>
      </w:del>
    </w:p>
    <w:p w14:paraId="134B2F3D" w14:textId="4BBBE2F6" w:rsidR="000D5A7E" w:rsidRPr="000D5A7E" w:rsidDel="00580A98" w:rsidRDefault="000D5A7E" w:rsidP="000D5A7E">
      <w:pPr>
        <w:spacing w:after="0"/>
        <w:rPr>
          <w:del w:id="4795" w:author="Sebring, Amanda J" w:date="2017-10-04T09:14:00Z"/>
          <w:rFonts w:ascii="Courier New" w:hAnsi="Courier New" w:cs="Courier New"/>
          <w:sz w:val="24"/>
          <w:szCs w:val="24"/>
        </w:rPr>
      </w:pPr>
      <w:del w:id="479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510 16 0 2 3 40 25 25 30 25 30</w:delText>
        </w:r>
      </w:del>
    </w:p>
    <w:p w14:paraId="465FEBFC" w14:textId="268A5CFD" w:rsidR="000D5A7E" w:rsidRPr="000D5A7E" w:rsidDel="00580A98" w:rsidRDefault="000D5A7E" w:rsidP="000D5A7E">
      <w:pPr>
        <w:spacing w:after="0"/>
        <w:rPr>
          <w:del w:id="4797" w:author="Sebring, Amanda J" w:date="2017-10-04T09:14:00Z"/>
          <w:rFonts w:ascii="Courier New" w:hAnsi="Courier New" w:cs="Courier New"/>
          <w:sz w:val="24"/>
          <w:szCs w:val="24"/>
        </w:rPr>
      </w:pPr>
      <w:del w:id="479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510 17 0 2 3 41 70 70 70 65 65</w:delText>
        </w:r>
      </w:del>
    </w:p>
    <w:p w14:paraId="68ECFE8F" w14:textId="112C2C29" w:rsidR="000D5A7E" w:rsidRPr="000D5A7E" w:rsidDel="00580A98" w:rsidRDefault="000D5A7E" w:rsidP="000D5A7E">
      <w:pPr>
        <w:spacing w:after="0"/>
        <w:rPr>
          <w:del w:id="4799" w:author="Sebring, Amanda J" w:date="2017-10-04T09:14:00Z"/>
          <w:rFonts w:ascii="Courier New" w:hAnsi="Courier New" w:cs="Courier New"/>
          <w:sz w:val="24"/>
          <w:szCs w:val="24"/>
        </w:rPr>
      </w:pPr>
      <w:del w:id="480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510 18 0 2 3 42 40 45 50 45 40</w:delText>
        </w:r>
      </w:del>
    </w:p>
    <w:p w14:paraId="66EE8FE2" w14:textId="2D0525F5" w:rsidR="000D5A7E" w:rsidRPr="000D5A7E" w:rsidDel="00580A98" w:rsidRDefault="000D5A7E" w:rsidP="000D5A7E">
      <w:pPr>
        <w:spacing w:after="0"/>
        <w:rPr>
          <w:del w:id="4801" w:author="Sebring, Amanda J" w:date="2017-10-04T09:14:00Z"/>
          <w:rFonts w:ascii="Courier New" w:hAnsi="Courier New" w:cs="Courier New"/>
          <w:sz w:val="24"/>
          <w:szCs w:val="24"/>
        </w:rPr>
      </w:pPr>
      <w:del w:id="480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510 19 0 2 3 43 45 45 40 45 45</w:delText>
        </w:r>
      </w:del>
    </w:p>
    <w:p w14:paraId="6912CC6E" w14:textId="0C39A175" w:rsidR="000D5A7E" w:rsidRPr="000D5A7E" w:rsidDel="00580A98" w:rsidRDefault="000D5A7E" w:rsidP="000D5A7E">
      <w:pPr>
        <w:spacing w:after="0"/>
        <w:rPr>
          <w:del w:id="4803" w:author="Sebring, Amanda J" w:date="2017-10-04T09:14:00Z"/>
          <w:rFonts w:ascii="Courier New" w:hAnsi="Courier New" w:cs="Courier New"/>
          <w:sz w:val="24"/>
          <w:szCs w:val="24"/>
        </w:rPr>
      </w:pPr>
      <w:del w:id="480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510 31 0 2 3 44 60 50 50 60 55</w:delText>
        </w:r>
      </w:del>
    </w:p>
    <w:p w14:paraId="1139976B" w14:textId="35BEAA59" w:rsidR="000D5A7E" w:rsidRPr="000D5A7E" w:rsidDel="00580A98" w:rsidRDefault="000D5A7E" w:rsidP="000D5A7E">
      <w:pPr>
        <w:spacing w:after="0"/>
        <w:rPr>
          <w:del w:id="4805" w:author="Sebring, Amanda J" w:date="2017-10-04T09:14:00Z"/>
          <w:rFonts w:ascii="Courier New" w:hAnsi="Courier New" w:cs="Courier New"/>
          <w:sz w:val="24"/>
          <w:szCs w:val="24"/>
        </w:rPr>
      </w:pPr>
      <w:del w:id="480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510 32 0 2 3 45 30 30 35 30 35</w:delText>
        </w:r>
      </w:del>
    </w:p>
    <w:p w14:paraId="69729639" w14:textId="22487B08" w:rsidR="000D5A7E" w:rsidRPr="000D5A7E" w:rsidDel="00580A98" w:rsidRDefault="000D5A7E" w:rsidP="000D5A7E">
      <w:pPr>
        <w:spacing w:after="0"/>
        <w:rPr>
          <w:del w:id="4807" w:author="Sebring, Amanda J" w:date="2017-10-04T09:14:00Z"/>
          <w:rFonts w:ascii="Courier New" w:hAnsi="Courier New" w:cs="Courier New"/>
          <w:sz w:val="24"/>
          <w:szCs w:val="24"/>
        </w:rPr>
      </w:pPr>
      <w:del w:id="480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510 33 0 2 3 46 40 40 40 45 45</w:delText>
        </w:r>
      </w:del>
    </w:p>
    <w:p w14:paraId="6BF9E4F1" w14:textId="32AA5AC6" w:rsidR="000D5A7E" w:rsidRPr="000D5A7E" w:rsidDel="00580A98" w:rsidRDefault="000D5A7E" w:rsidP="000D5A7E">
      <w:pPr>
        <w:spacing w:after="0"/>
        <w:rPr>
          <w:del w:id="4809" w:author="Sebring, Amanda J" w:date="2017-10-04T09:14:00Z"/>
          <w:rFonts w:ascii="Courier New" w:hAnsi="Courier New" w:cs="Courier New"/>
          <w:sz w:val="24"/>
          <w:szCs w:val="24"/>
        </w:rPr>
      </w:pPr>
      <w:del w:id="481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510 34 0 2 3 47 40 35 35 35 35</w:delText>
        </w:r>
      </w:del>
    </w:p>
    <w:p w14:paraId="6CD0E264" w14:textId="7A28E245" w:rsidR="000D5A7E" w:rsidRPr="000D5A7E" w:rsidDel="00580A98" w:rsidRDefault="000D5A7E" w:rsidP="000D5A7E">
      <w:pPr>
        <w:spacing w:after="0"/>
        <w:rPr>
          <w:del w:id="4811" w:author="Sebring, Amanda J" w:date="2017-10-04T09:14:00Z"/>
          <w:rFonts w:ascii="Courier New" w:hAnsi="Courier New" w:cs="Courier New"/>
          <w:sz w:val="24"/>
          <w:szCs w:val="24"/>
        </w:rPr>
      </w:pPr>
      <w:del w:id="481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510 35 0 2 3 48 30 20 25 20 25</w:delText>
        </w:r>
      </w:del>
    </w:p>
    <w:p w14:paraId="248A0573" w14:textId="22356162" w:rsidR="000D5A7E" w:rsidRPr="000D5A7E" w:rsidDel="00580A98" w:rsidRDefault="000D5A7E" w:rsidP="000D5A7E">
      <w:pPr>
        <w:spacing w:after="0"/>
        <w:rPr>
          <w:del w:id="4813" w:author="Sebring, Amanda J" w:date="2017-10-04T09:14:00Z"/>
          <w:rFonts w:ascii="Courier New" w:hAnsi="Courier New" w:cs="Courier New"/>
          <w:sz w:val="24"/>
          <w:szCs w:val="24"/>
        </w:rPr>
      </w:pPr>
      <w:del w:id="481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510 36 0 2 3 49 50 50 45 50 40</w:delText>
        </w:r>
      </w:del>
    </w:p>
    <w:p w14:paraId="5DFFCEA3" w14:textId="295D43E1" w:rsidR="000D5A7E" w:rsidRPr="000D5A7E" w:rsidDel="00580A98" w:rsidRDefault="000D5A7E" w:rsidP="000D5A7E">
      <w:pPr>
        <w:spacing w:after="0"/>
        <w:rPr>
          <w:del w:id="4815" w:author="Sebring, Amanda J" w:date="2017-10-04T09:14:00Z"/>
          <w:rFonts w:ascii="Courier New" w:hAnsi="Courier New" w:cs="Courier New"/>
          <w:sz w:val="24"/>
          <w:szCs w:val="24"/>
        </w:rPr>
      </w:pPr>
      <w:del w:id="481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510 41 0 2 3 50 20 30 25 30 25</w:delText>
        </w:r>
      </w:del>
    </w:p>
    <w:p w14:paraId="39A73675" w14:textId="31538058" w:rsidR="000D5A7E" w:rsidRPr="000D5A7E" w:rsidDel="00580A98" w:rsidRDefault="000D5A7E" w:rsidP="000D5A7E">
      <w:pPr>
        <w:spacing w:after="0"/>
        <w:rPr>
          <w:del w:id="4817" w:author="Sebring, Amanda J" w:date="2017-10-04T09:14:00Z"/>
          <w:rFonts w:ascii="Courier New" w:hAnsi="Courier New" w:cs="Courier New"/>
          <w:sz w:val="24"/>
          <w:szCs w:val="24"/>
        </w:rPr>
      </w:pPr>
      <w:del w:id="481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510 44 0 2 3 51 30 45 50 60 40</w:delText>
        </w:r>
      </w:del>
    </w:p>
    <w:p w14:paraId="5EE0E7EA" w14:textId="3511651A" w:rsidR="000D5A7E" w:rsidRPr="000D5A7E" w:rsidDel="00580A98" w:rsidRDefault="000D5A7E" w:rsidP="000D5A7E">
      <w:pPr>
        <w:spacing w:after="0"/>
        <w:rPr>
          <w:del w:id="4819" w:author="Sebring, Amanda J" w:date="2017-10-04T09:14:00Z"/>
          <w:rFonts w:ascii="Courier New" w:hAnsi="Courier New" w:cs="Courier New"/>
          <w:sz w:val="24"/>
          <w:szCs w:val="24"/>
        </w:rPr>
      </w:pPr>
      <w:del w:id="482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510 45 0 2 3 52 25 25 30 20 20</w:delText>
        </w:r>
      </w:del>
    </w:p>
    <w:p w14:paraId="752DEBCC" w14:textId="46033D42" w:rsidR="000D5A7E" w:rsidRPr="000D5A7E" w:rsidDel="00580A98" w:rsidRDefault="000D5A7E" w:rsidP="000D5A7E">
      <w:pPr>
        <w:spacing w:after="0"/>
        <w:rPr>
          <w:del w:id="4821" w:author="Sebring, Amanda J" w:date="2017-10-04T09:14:00Z"/>
          <w:rFonts w:ascii="Courier New" w:hAnsi="Courier New" w:cs="Courier New"/>
          <w:sz w:val="24"/>
          <w:szCs w:val="24"/>
        </w:rPr>
      </w:pPr>
      <w:del w:id="482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510 47 0 2 3 53 50 45 50 55 50</w:delText>
        </w:r>
      </w:del>
    </w:p>
    <w:p w14:paraId="7DBBF19C" w14:textId="30B20160" w:rsidR="000D5A7E" w:rsidRPr="000D5A7E" w:rsidDel="00580A98" w:rsidRDefault="000D5A7E" w:rsidP="000D5A7E">
      <w:pPr>
        <w:spacing w:after="0"/>
        <w:rPr>
          <w:del w:id="4823" w:author="Sebring, Amanda J" w:date="2017-10-04T09:14:00Z"/>
          <w:rFonts w:ascii="Courier New" w:hAnsi="Courier New" w:cs="Courier New"/>
          <w:sz w:val="24"/>
          <w:szCs w:val="24"/>
        </w:rPr>
      </w:pPr>
      <w:del w:id="482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510 48 0 2 3 54 30 20 25 30 30</w:delText>
        </w:r>
      </w:del>
    </w:p>
    <w:p w14:paraId="2E30DB4B" w14:textId="64FECCF1" w:rsidR="000D5A7E" w:rsidRPr="000D5A7E" w:rsidDel="00580A98" w:rsidRDefault="000D5A7E" w:rsidP="000D5A7E">
      <w:pPr>
        <w:spacing w:after="0"/>
        <w:rPr>
          <w:del w:id="4825" w:author="Sebring, Amanda J" w:date="2017-10-04T09:14:00Z"/>
          <w:rFonts w:ascii="Courier New" w:hAnsi="Courier New" w:cs="Courier New"/>
          <w:sz w:val="24"/>
          <w:szCs w:val="24"/>
        </w:rPr>
      </w:pPr>
      <w:del w:id="482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510 49 0 2 3 55 30 30 35 40 40</w:delText>
        </w:r>
      </w:del>
    </w:p>
    <w:p w14:paraId="23599C32" w14:textId="62023DE8" w:rsidR="000D5A7E" w:rsidRPr="000D5A7E" w:rsidDel="00580A98" w:rsidRDefault="000D5A7E" w:rsidP="000D5A7E">
      <w:pPr>
        <w:spacing w:after="0"/>
        <w:rPr>
          <w:del w:id="4827" w:author="Sebring, Amanda J" w:date="2017-10-04T09:14:00Z"/>
          <w:rFonts w:ascii="Courier New" w:hAnsi="Courier New" w:cs="Courier New"/>
          <w:sz w:val="24"/>
          <w:szCs w:val="24"/>
        </w:rPr>
      </w:pPr>
      <w:del w:id="482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510 51 0 2 3 56 30 30 30 35 35</w:delText>
        </w:r>
      </w:del>
    </w:p>
    <w:p w14:paraId="3FC9FCBC" w14:textId="2BEA32EF" w:rsidR="000D5A7E" w:rsidRPr="000D5A7E" w:rsidDel="00580A98" w:rsidRDefault="000D5A7E" w:rsidP="000D5A7E">
      <w:pPr>
        <w:spacing w:after="0"/>
        <w:rPr>
          <w:del w:id="4829" w:author="Sebring, Amanda J" w:date="2017-10-04T09:14:00Z"/>
          <w:rFonts w:ascii="Courier New" w:hAnsi="Courier New" w:cs="Courier New"/>
          <w:sz w:val="24"/>
          <w:szCs w:val="24"/>
        </w:rPr>
      </w:pPr>
      <w:del w:id="483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510 53 0 2 3 57 35 40 35 35 40</w:delText>
        </w:r>
      </w:del>
    </w:p>
    <w:p w14:paraId="42F19894" w14:textId="6223AEBA" w:rsidR="000D5A7E" w:rsidRPr="000D5A7E" w:rsidDel="00580A98" w:rsidRDefault="000D5A7E" w:rsidP="000D5A7E">
      <w:pPr>
        <w:spacing w:after="0"/>
        <w:rPr>
          <w:del w:id="4831" w:author="Sebring, Amanda J" w:date="2017-10-04T09:14:00Z"/>
          <w:rFonts w:ascii="Courier New" w:hAnsi="Courier New" w:cs="Courier New"/>
          <w:sz w:val="24"/>
          <w:szCs w:val="24"/>
        </w:rPr>
      </w:pPr>
      <w:del w:id="483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510 55 0 2 3 58 40 45 40 45 40</w:delText>
        </w:r>
      </w:del>
    </w:p>
    <w:p w14:paraId="49774F44" w14:textId="3BC061DA" w:rsidR="000D5A7E" w:rsidRPr="000D5A7E" w:rsidDel="00580A98" w:rsidRDefault="000D5A7E" w:rsidP="000D5A7E">
      <w:pPr>
        <w:spacing w:after="0"/>
        <w:rPr>
          <w:del w:id="4833" w:author="Sebring, Amanda J" w:date="2017-10-04T09:14:00Z"/>
          <w:rFonts w:ascii="Courier New" w:hAnsi="Courier New" w:cs="Courier New"/>
          <w:sz w:val="24"/>
          <w:szCs w:val="24"/>
        </w:rPr>
      </w:pPr>
      <w:del w:id="483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510 56 0 2 3 59 35 35 40 35 40</w:delText>
        </w:r>
      </w:del>
    </w:p>
    <w:p w14:paraId="0128B3F5" w14:textId="06964779" w:rsidR="000D5A7E" w:rsidRPr="000D5A7E" w:rsidDel="00580A98" w:rsidRDefault="000D5A7E" w:rsidP="000D5A7E">
      <w:pPr>
        <w:spacing w:after="0"/>
        <w:rPr>
          <w:del w:id="4835" w:author="Sebring, Amanda J" w:date="2017-10-04T09:14:00Z"/>
          <w:rFonts w:ascii="Courier New" w:hAnsi="Courier New" w:cs="Courier New"/>
          <w:sz w:val="24"/>
          <w:szCs w:val="24"/>
        </w:rPr>
      </w:pPr>
      <w:del w:id="483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510 57 0 2 3 60 40 50 50 70 50</w:delText>
        </w:r>
      </w:del>
    </w:p>
    <w:p w14:paraId="118C5FBA" w14:textId="1FF8B844" w:rsidR="000D5A7E" w:rsidRPr="000D5A7E" w:rsidDel="00580A98" w:rsidRDefault="000D5A7E" w:rsidP="000D5A7E">
      <w:pPr>
        <w:spacing w:after="0"/>
        <w:rPr>
          <w:del w:id="4837" w:author="Sebring, Amanda J" w:date="2017-10-04T09:14:00Z"/>
          <w:rFonts w:ascii="Courier New" w:hAnsi="Courier New" w:cs="Courier New"/>
          <w:sz w:val="24"/>
          <w:szCs w:val="24"/>
        </w:rPr>
      </w:pPr>
      <w:del w:id="483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510 58 0 2 3 61 45 50 45 50 45</w:delText>
        </w:r>
      </w:del>
    </w:p>
    <w:p w14:paraId="51410C02" w14:textId="5D6DBF13" w:rsidR="000D5A7E" w:rsidRPr="000D5A7E" w:rsidDel="00580A98" w:rsidRDefault="000D5A7E" w:rsidP="000D5A7E">
      <w:pPr>
        <w:spacing w:after="0"/>
        <w:rPr>
          <w:del w:id="4839" w:author="Sebring, Amanda J" w:date="2017-10-04T09:14:00Z"/>
          <w:rFonts w:ascii="Courier New" w:hAnsi="Courier New" w:cs="Courier New"/>
          <w:sz w:val="24"/>
          <w:szCs w:val="24"/>
        </w:rPr>
      </w:pPr>
      <w:del w:id="484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510 59 0 2 3 62 45 45 50 55 50</w:delText>
        </w:r>
      </w:del>
    </w:p>
    <w:p w14:paraId="477678DD" w14:textId="2A455FDB" w:rsidR="000D5A7E" w:rsidRPr="000D5A7E" w:rsidDel="00580A98" w:rsidRDefault="000D5A7E" w:rsidP="000D5A7E">
      <w:pPr>
        <w:spacing w:after="0"/>
        <w:rPr>
          <w:del w:id="4841" w:author="Sebring, Amanda J" w:date="2017-10-04T09:14:00Z"/>
          <w:rFonts w:ascii="Courier New" w:hAnsi="Courier New" w:cs="Courier New"/>
          <w:sz w:val="24"/>
          <w:szCs w:val="24"/>
        </w:rPr>
      </w:pPr>
      <w:del w:id="484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510 60 0 2 3 63 30 30 30 25 30</w:delText>
        </w:r>
      </w:del>
    </w:p>
    <w:p w14:paraId="2707870F" w14:textId="083A4D0D" w:rsidR="000D5A7E" w:rsidRPr="000D5A7E" w:rsidDel="00580A98" w:rsidRDefault="000D5A7E" w:rsidP="000D5A7E">
      <w:pPr>
        <w:spacing w:after="0"/>
        <w:rPr>
          <w:del w:id="4843" w:author="Sebring, Amanda J" w:date="2017-10-04T09:14:00Z"/>
          <w:rFonts w:ascii="Courier New" w:hAnsi="Courier New" w:cs="Courier New"/>
          <w:sz w:val="24"/>
          <w:szCs w:val="24"/>
        </w:rPr>
      </w:pPr>
      <w:del w:id="484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510 61 0 2 3 64 30 35 30 30 30</w:delText>
        </w:r>
      </w:del>
    </w:p>
    <w:p w14:paraId="66D51CF1" w14:textId="129E3731" w:rsidR="000D5A7E" w:rsidRPr="000D5A7E" w:rsidDel="00580A98" w:rsidRDefault="000D5A7E" w:rsidP="000D5A7E">
      <w:pPr>
        <w:spacing w:after="0"/>
        <w:rPr>
          <w:del w:id="4845" w:author="Sebring, Amanda J" w:date="2017-10-04T09:14:00Z"/>
          <w:rFonts w:ascii="Courier New" w:hAnsi="Courier New" w:cs="Courier New"/>
          <w:sz w:val="24"/>
          <w:szCs w:val="24"/>
        </w:rPr>
      </w:pPr>
      <w:del w:id="484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510 62 0 2 3 65 25 30 30 30 30</w:delText>
        </w:r>
      </w:del>
    </w:p>
    <w:p w14:paraId="18C4493B" w14:textId="5F5194EC" w:rsidR="000D5A7E" w:rsidRPr="000D5A7E" w:rsidDel="00580A98" w:rsidRDefault="000D5A7E" w:rsidP="000D5A7E">
      <w:pPr>
        <w:spacing w:after="0"/>
        <w:rPr>
          <w:del w:id="4847" w:author="Sebring, Amanda J" w:date="2017-10-04T09:14:00Z"/>
          <w:rFonts w:ascii="Courier New" w:hAnsi="Courier New" w:cs="Courier New"/>
          <w:sz w:val="24"/>
          <w:szCs w:val="24"/>
        </w:rPr>
      </w:pPr>
      <w:del w:id="484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510 63 0 2 3 66 35 40 35 40 40</w:delText>
        </w:r>
      </w:del>
    </w:p>
    <w:p w14:paraId="3D3A23B1" w14:textId="23F3879E" w:rsidR="000D5A7E" w:rsidRPr="000D5A7E" w:rsidDel="00580A98" w:rsidRDefault="000D5A7E" w:rsidP="000D5A7E">
      <w:pPr>
        <w:spacing w:after="0"/>
        <w:rPr>
          <w:del w:id="4849" w:author="Sebring, Amanda J" w:date="2017-10-04T09:14:00Z"/>
          <w:rFonts w:ascii="Courier New" w:hAnsi="Courier New" w:cs="Courier New"/>
          <w:sz w:val="24"/>
          <w:szCs w:val="24"/>
        </w:rPr>
      </w:pPr>
      <w:del w:id="485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510 64 0 2 3 67 40 35 30 30 30</w:delText>
        </w:r>
      </w:del>
    </w:p>
    <w:p w14:paraId="7A780D2C" w14:textId="1BAAA05E" w:rsidR="000D5A7E" w:rsidRPr="000D5A7E" w:rsidDel="00580A98" w:rsidRDefault="000D5A7E" w:rsidP="000D5A7E">
      <w:pPr>
        <w:spacing w:after="0"/>
        <w:rPr>
          <w:del w:id="4851" w:author="Sebring, Amanda J" w:date="2017-10-04T09:14:00Z"/>
          <w:rFonts w:ascii="Courier New" w:hAnsi="Courier New" w:cs="Courier New"/>
          <w:sz w:val="24"/>
          <w:szCs w:val="24"/>
        </w:rPr>
      </w:pPr>
      <w:del w:id="485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510 66 0 2 3 68 50 55 50 55 55</w:delText>
        </w:r>
      </w:del>
    </w:p>
    <w:p w14:paraId="6A9E42F3" w14:textId="2FC47072" w:rsidR="000D5A7E" w:rsidRPr="000D5A7E" w:rsidDel="00580A98" w:rsidRDefault="000D5A7E" w:rsidP="000D5A7E">
      <w:pPr>
        <w:spacing w:after="0"/>
        <w:rPr>
          <w:del w:id="4853" w:author="Sebring, Amanda J" w:date="2017-10-04T09:14:00Z"/>
          <w:rFonts w:ascii="Courier New" w:hAnsi="Courier New" w:cs="Courier New"/>
          <w:sz w:val="24"/>
          <w:szCs w:val="24"/>
        </w:rPr>
      </w:pPr>
      <w:del w:id="485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510 67 0 2 3 69 55 55 60 70 60</w:delText>
        </w:r>
      </w:del>
    </w:p>
    <w:p w14:paraId="547B48C1" w14:textId="7D6DD405" w:rsidR="000D5A7E" w:rsidRPr="000D5A7E" w:rsidDel="00580A98" w:rsidRDefault="000D5A7E" w:rsidP="000D5A7E">
      <w:pPr>
        <w:spacing w:after="0"/>
        <w:rPr>
          <w:del w:id="4855" w:author="Sebring, Amanda J" w:date="2017-10-04T09:14:00Z"/>
          <w:rFonts w:ascii="Courier New" w:hAnsi="Courier New" w:cs="Courier New"/>
          <w:sz w:val="24"/>
          <w:szCs w:val="24"/>
        </w:rPr>
      </w:pPr>
      <w:del w:id="485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510 68 0 2 3 70 55 55 60 75 60</w:delText>
        </w:r>
      </w:del>
    </w:p>
    <w:p w14:paraId="18A30435" w14:textId="34631B8D" w:rsidR="000D5A7E" w:rsidRPr="000D5A7E" w:rsidDel="00580A98" w:rsidRDefault="000D5A7E" w:rsidP="000D5A7E">
      <w:pPr>
        <w:spacing w:after="0"/>
        <w:rPr>
          <w:del w:id="4857" w:author="Sebring, Amanda J" w:date="2017-10-04T09:14:00Z"/>
          <w:rFonts w:ascii="Courier New" w:hAnsi="Courier New" w:cs="Courier New"/>
          <w:sz w:val="24"/>
          <w:szCs w:val="24"/>
        </w:rPr>
      </w:pPr>
      <w:del w:id="485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510 69 0 2 3 71 35 35 45 40 45</w:delText>
        </w:r>
      </w:del>
    </w:p>
    <w:p w14:paraId="40E534E7" w14:textId="7026FEFC" w:rsidR="000D5A7E" w:rsidRPr="000D5A7E" w:rsidDel="00580A98" w:rsidRDefault="000D5A7E" w:rsidP="000D5A7E">
      <w:pPr>
        <w:spacing w:after="0"/>
        <w:rPr>
          <w:del w:id="4859" w:author="Sebring, Amanda J" w:date="2017-10-04T09:14:00Z"/>
          <w:rFonts w:ascii="Courier New" w:hAnsi="Courier New" w:cs="Courier New"/>
          <w:sz w:val="24"/>
          <w:szCs w:val="24"/>
        </w:rPr>
      </w:pPr>
      <w:del w:id="486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510 71 0 2 3 72 25 20 20 15 20</w:delText>
        </w:r>
      </w:del>
    </w:p>
    <w:p w14:paraId="342B5EFB" w14:textId="607ED32F" w:rsidR="000D5A7E" w:rsidRPr="000D5A7E" w:rsidDel="00580A98" w:rsidRDefault="000D5A7E" w:rsidP="000D5A7E">
      <w:pPr>
        <w:spacing w:after="0"/>
        <w:rPr>
          <w:del w:id="4861" w:author="Sebring, Amanda J" w:date="2017-10-04T09:14:00Z"/>
          <w:rFonts w:ascii="Courier New" w:hAnsi="Courier New" w:cs="Courier New"/>
          <w:sz w:val="24"/>
          <w:szCs w:val="24"/>
        </w:rPr>
      </w:pPr>
      <w:del w:id="486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lastRenderedPageBreak/>
          <w:delText>510 72 0 2 3 73 50 45 40 50 45</w:delText>
        </w:r>
      </w:del>
    </w:p>
    <w:p w14:paraId="7EE78D95" w14:textId="3A1D64D7" w:rsidR="000D5A7E" w:rsidRPr="000D5A7E" w:rsidDel="00580A98" w:rsidRDefault="000D5A7E" w:rsidP="000D5A7E">
      <w:pPr>
        <w:spacing w:after="0"/>
        <w:rPr>
          <w:del w:id="4863" w:author="Sebring, Amanda J" w:date="2017-10-04T09:14:00Z"/>
          <w:rFonts w:ascii="Courier New" w:hAnsi="Courier New" w:cs="Courier New"/>
          <w:sz w:val="24"/>
          <w:szCs w:val="24"/>
        </w:rPr>
      </w:pPr>
      <w:del w:id="486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510 73 0 2 3 74 40 50 50 55 45</w:delText>
        </w:r>
      </w:del>
    </w:p>
    <w:p w14:paraId="142F9B7F" w14:textId="1B318443" w:rsidR="000D5A7E" w:rsidRPr="000D5A7E" w:rsidDel="00580A98" w:rsidRDefault="000D5A7E" w:rsidP="000D5A7E">
      <w:pPr>
        <w:spacing w:after="0"/>
        <w:rPr>
          <w:del w:id="4865" w:author="Sebring, Amanda J" w:date="2017-10-04T09:14:00Z"/>
          <w:rFonts w:ascii="Courier New" w:hAnsi="Courier New" w:cs="Courier New"/>
          <w:sz w:val="24"/>
          <w:szCs w:val="24"/>
        </w:rPr>
      </w:pPr>
      <w:del w:id="486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510 74 0 2 3 75 40 40 55 45 40</w:delText>
        </w:r>
      </w:del>
    </w:p>
    <w:p w14:paraId="016D0F1D" w14:textId="3721ECFA" w:rsidR="000D5A7E" w:rsidRPr="000D5A7E" w:rsidDel="00580A98" w:rsidRDefault="000D5A7E" w:rsidP="000D5A7E">
      <w:pPr>
        <w:spacing w:after="0"/>
        <w:rPr>
          <w:del w:id="4867" w:author="Sebring, Amanda J" w:date="2017-10-04T09:14:00Z"/>
          <w:rFonts w:ascii="Courier New" w:hAnsi="Courier New" w:cs="Courier New"/>
          <w:sz w:val="24"/>
          <w:szCs w:val="24"/>
        </w:rPr>
      </w:pPr>
      <w:del w:id="4868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510 75 0 2 3 76 45 40 60 70 65</w:delText>
        </w:r>
      </w:del>
    </w:p>
    <w:p w14:paraId="4FE972F2" w14:textId="1A431FA9" w:rsidR="000D5A7E" w:rsidRPr="000D5A7E" w:rsidDel="00580A98" w:rsidRDefault="000D5A7E" w:rsidP="000D5A7E">
      <w:pPr>
        <w:spacing w:after="0"/>
        <w:rPr>
          <w:del w:id="4869" w:author="Sebring, Amanda J" w:date="2017-10-04T09:14:00Z"/>
          <w:rFonts w:ascii="Courier New" w:hAnsi="Courier New" w:cs="Courier New"/>
          <w:sz w:val="24"/>
          <w:szCs w:val="24"/>
        </w:rPr>
      </w:pPr>
      <w:del w:id="4870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510 77 0 2 3 77 45 50 50 55 50</w:delText>
        </w:r>
      </w:del>
    </w:p>
    <w:p w14:paraId="49EB9C96" w14:textId="6DEB39FA" w:rsidR="000D5A7E" w:rsidRPr="000D5A7E" w:rsidDel="00580A98" w:rsidRDefault="000D5A7E" w:rsidP="000D5A7E">
      <w:pPr>
        <w:spacing w:after="0"/>
        <w:rPr>
          <w:del w:id="4871" w:author="Sebring, Amanda J" w:date="2017-10-04T09:14:00Z"/>
          <w:rFonts w:ascii="Courier New" w:hAnsi="Courier New" w:cs="Courier New"/>
          <w:sz w:val="24"/>
          <w:szCs w:val="24"/>
        </w:rPr>
      </w:pPr>
      <w:del w:id="4872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510 78 0 2 3 78 40 40 35 40 35</w:delText>
        </w:r>
      </w:del>
    </w:p>
    <w:p w14:paraId="6EE2F04B" w14:textId="77E01334" w:rsidR="000D5A7E" w:rsidRPr="000D5A7E" w:rsidDel="00580A98" w:rsidRDefault="000D5A7E" w:rsidP="000D5A7E">
      <w:pPr>
        <w:spacing w:after="0"/>
        <w:rPr>
          <w:del w:id="4873" w:author="Sebring, Amanda J" w:date="2017-10-04T09:14:00Z"/>
          <w:rFonts w:ascii="Courier New" w:hAnsi="Courier New" w:cs="Courier New"/>
          <w:sz w:val="24"/>
          <w:szCs w:val="24"/>
        </w:rPr>
      </w:pPr>
      <w:del w:id="4874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510 79 0 2 3 79 40 40 35 30 35</w:delText>
        </w:r>
      </w:del>
    </w:p>
    <w:p w14:paraId="2B011D27" w14:textId="3E9138AD" w:rsidR="00810492" w:rsidDel="00580A98" w:rsidRDefault="000D5A7E" w:rsidP="000D5A7E">
      <w:pPr>
        <w:spacing w:after="0"/>
        <w:rPr>
          <w:del w:id="4875" w:author="Sebring, Amanda J" w:date="2017-10-04T09:14:00Z"/>
          <w:rFonts w:ascii="Courier New" w:hAnsi="Courier New" w:cs="Courier New"/>
          <w:sz w:val="24"/>
          <w:szCs w:val="24"/>
        </w:rPr>
      </w:pPr>
      <w:del w:id="4876" w:author="Sebring, Amanda J" w:date="2017-10-04T09:14:00Z">
        <w:r w:rsidRPr="000D5A7E" w:rsidDel="00580A98">
          <w:rPr>
            <w:rFonts w:ascii="Courier New" w:hAnsi="Courier New" w:cs="Courier New"/>
            <w:sz w:val="24"/>
            <w:szCs w:val="24"/>
          </w:rPr>
          <w:delText>510 80 0 2 3 80 50 40 45 45 40</w:delText>
        </w:r>
      </w:del>
    </w:p>
    <w:p w14:paraId="21690F89" w14:textId="596B272F" w:rsidR="00F001FC" w:rsidRPr="00F001FC" w:rsidDel="00580A98" w:rsidRDefault="00F001FC" w:rsidP="00F001FC">
      <w:pPr>
        <w:spacing w:after="0"/>
        <w:rPr>
          <w:del w:id="4877" w:author="Sebring, Amanda J" w:date="2017-10-04T09:14:00Z"/>
          <w:rFonts w:ascii="Courier New" w:hAnsi="Courier New" w:cs="Courier New"/>
          <w:sz w:val="24"/>
          <w:szCs w:val="24"/>
        </w:rPr>
      </w:pPr>
      <w:del w:id="48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511 00 1 0 0 00 55 55 55 55 50</w:delText>
        </w:r>
      </w:del>
    </w:p>
    <w:p w14:paraId="5685C40C" w14:textId="512B1ECA" w:rsidR="00F001FC" w:rsidRPr="00F001FC" w:rsidDel="00580A98" w:rsidRDefault="00F001FC" w:rsidP="00F001FC">
      <w:pPr>
        <w:spacing w:after="0"/>
        <w:rPr>
          <w:del w:id="4879" w:author="Sebring, Amanda J" w:date="2017-10-04T09:14:00Z"/>
          <w:rFonts w:ascii="Courier New" w:hAnsi="Courier New" w:cs="Courier New"/>
          <w:sz w:val="24"/>
          <w:szCs w:val="24"/>
        </w:rPr>
      </w:pPr>
      <w:del w:id="48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511 02 1 1 1 01 50 45 50 50 50</w:delText>
        </w:r>
      </w:del>
    </w:p>
    <w:p w14:paraId="64BEF2EC" w14:textId="5237AEEE" w:rsidR="00F001FC" w:rsidRPr="00F001FC" w:rsidDel="00580A98" w:rsidRDefault="00F001FC" w:rsidP="00F001FC">
      <w:pPr>
        <w:spacing w:after="0"/>
        <w:rPr>
          <w:del w:id="4881" w:author="Sebring, Amanda J" w:date="2017-10-04T09:14:00Z"/>
          <w:rFonts w:ascii="Courier New" w:hAnsi="Courier New" w:cs="Courier New"/>
          <w:sz w:val="24"/>
          <w:szCs w:val="24"/>
        </w:rPr>
      </w:pPr>
      <w:del w:id="48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511 04 1 1 1 02 50 50 50 50 50</w:delText>
        </w:r>
      </w:del>
    </w:p>
    <w:p w14:paraId="0C7A3D86" w14:textId="2C1BDB06" w:rsidR="00F001FC" w:rsidRPr="00F001FC" w:rsidDel="00580A98" w:rsidRDefault="00F001FC" w:rsidP="00F001FC">
      <w:pPr>
        <w:spacing w:after="0"/>
        <w:rPr>
          <w:del w:id="4883" w:author="Sebring, Amanda J" w:date="2017-10-04T09:14:00Z"/>
          <w:rFonts w:ascii="Courier New" w:hAnsi="Courier New" w:cs="Courier New"/>
          <w:sz w:val="24"/>
          <w:szCs w:val="24"/>
        </w:rPr>
      </w:pPr>
      <w:del w:id="48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511 09 1 1 1 03 55 55 50 55 50</w:delText>
        </w:r>
      </w:del>
    </w:p>
    <w:p w14:paraId="489705D6" w14:textId="401887B2" w:rsidR="00F001FC" w:rsidRPr="00F001FC" w:rsidDel="00580A98" w:rsidRDefault="00F001FC" w:rsidP="00F001FC">
      <w:pPr>
        <w:spacing w:after="0"/>
        <w:rPr>
          <w:del w:id="4885" w:author="Sebring, Amanda J" w:date="2017-10-04T09:14:00Z"/>
          <w:rFonts w:ascii="Courier New" w:hAnsi="Courier New" w:cs="Courier New"/>
          <w:sz w:val="24"/>
          <w:szCs w:val="24"/>
        </w:rPr>
      </w:pPr>
      <w:del w:id="48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511 11 1 1 1 04 55 50 55 60 55</w:delText>
        </w:r>
      </w:del>
    </w:p>
    <w:p w14:paraId="64C7B982" w14:textId="7FFEE001" w:rsidR="00F001FC" w:rsidRPr="00F001FC" w:rsidDel="00580A98" w:rsidRDefault="00F001FC" w:rsidP="00F001FC">
      <w:pPr>
        <w:spacing w:after="0"/>
        <w:rPr>
          <w:del w:id="4887" w:author="Sebring, Amanda J" w:date="2017-10-04T09:14:00Z"/>
          <w:rFonts w:ascii="Courier New" w:hAnsi="Courier New" w:cs="Courier New"/>
          <w:sz w:val="24"/>
          <w:szCs w:val="24"/>
        </w:rPr>
      </w:pPr>
      <w:del w:id="48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511 22 1 1 1 05 50 50 55 55 50</w:delText>
        </w:r>
      </w:del>
    </w:p>
    <w:p w14:paraId="5D24971A" w14:textId="2BB529BD" w:rsidR="00F001FC" w:rsidRPr="00F001FC" w:rsidDel="00580A98" w:rsidRDefault="00F001FC" w:rsidP="00F001FC">
      <w:pPr>
        <w:spacing w:after="0"/>
        <w:rPr>
          <w:del w:id="4889" w:author="Sebring, Amanda J" w:date="2017-10-04T09:14:00Z"/>
          <w:rFonts w:ascii="Courier New" w:hAnsi="Courier New" w:cs="Courier New"/>
          <w:sz w:val="24"/>
          <w:szCs w:val="24"/>
        </w:rPr>
      </w:pPr>
      <w:del w:id="48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511 39 1 1 1 06 50 50 50 50 50</w:delText>
        </w:r>
      </w:del>
    </w:p>
    <w:p w14:paraId="5FC5A958" w14:textId="3BD1BC2D" w:rsidR="00F001FC" w:rsidRPr="00F001FC" w:rsidDel="00580A98" w:rsidRDefault="00F001FC" w:rsidP="00F001FC">
      <w:pPr>
        <w:spacing w:after="0"/>
        <w:rPr>
          <w:del w:id="4891" w:author="Sebring, Amanda J" w:date="2017-10-04T09:14:00Z"/>
          <w:rFonts w:ascii="Courier New" w:hAnsi="Courier New" w:cs="Courier New"/>
          <w:sz w:val="24"/>
          <w:szCs w:val="24"/>
        </w:rPr>
      </w:pPr>
      <w:del w:id="48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511 40 1 1 1 07 45 50 50 50 50</w:delText>
        </w:r>
      </w:del>
    </w:p>
    <w:p w14:paraId="3CFE7A33" w14:textId="6A103B94" w:rsidR="00F001FC" w:rsidRPr="00F001FC" w:rsidDel="00580A98" w:rsidRDefault="00F001FC" w:rsidP="00F001FC">
      <w:pPr>
        <w:spacing w:after="0"/>
        <w:rPr>
          <w:del w:id="4893" w:author="Sebring, Amanda J" w:date="2017-10-04T09:14:00Z"/>
          <w:rFonts w:ascii="Courier New" w:hAnsi="Courier New" w:cs="Courier New"/>
          <w:sz w:val="24"/>
          <w:szCs w:val="24"/>
        </w:rPr>
      </w:pPr>
      <w:del w:id="48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511 46 1 1 1 08 50 50 50 50 50</w:delText>
        </w:r>
      </w:del>
    </w:p>
    <w:p w14:paraId="09A2B938" w14:textId="72D2D75B" w:rsidR="00F001FC" w:rsidRPr="00F001FC" w:rsidDel="00580A98" w:rsidRDefault="00F001FC" w:rsidP="00F001FC">
      <w:pPr>
        <w:spacing w:after="0"/>
        <w:rPr>
          <w:del w:id="4895" w:author="Sebring, Amanda J" w:date="2017-10-04T09:14:00Z"/>
          <w:rFonts w:ascii="Courier New" w:hAnsi="Courier New" w:cs="Courier New"/>
          <w:sz w:val="24"/>
          <w:szCs w:val="24"/>
        </w:rPr>
      </w:pPr>
      <w:del w:id="48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511 13 1 1 1 09 50 45 50 55 50</w:delText>
        </w:r>
      </w:del>
    </w:p>
    <w:p w14:paraId="42A83FC8" w14:textId="1E78C1E7" w:rsidR="00F001FC" w:rsidRPr="00F001FC" w:rsidDel="00580A98" w:rsidRDefault="00F001FC" w:rsidP="00F001FC">
      <w:pPr>
        <w:spacing w:after="0"/>
        <w:rPr>
          <w:del w:id="4897" w:author="Sebring, Amanda J" w:date="2017-10-04T09:14:00Z"/>
          <w:rFonts w:ascii="Courier New" w:hAnsi="Courier New" w:cs="Courier New"/>
          <w:sz w:val="24"/>
          <w:szCs w:val="24"/>
        </w:rPr>
      </w:pPr>
      <w:del w:id="48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511 76 1 1 1 10 45 45 45 45 45</w:delText>
        </w:r>
      </w:del>
    </w:p>
    <w:p w14:paraId="4BA3BC77" w14:textId="170BA2EC" w:rsidR="00F001FC" w:rsidRPr="00F001FC" w:rsidDel="00580A98" w:rsidRDefault="00F001FC" w:rsidP="00F001FC">
      <w:pPr>
        <w:spacing w:after="0"/>
        <w:rPr>
          <w:del w:id="4899" w:author="Sebring, Amanda J" w:date="2017-10-04T09:14:00Z"/>
          <w:rFonts w:ascii="Courier New" w:hAnsi="Courier New" w:cs="Courier New"/>
          <w:sz w:val="24"/>
          <w:szCs w:val="24"/>
        </w:rPr>
      </w:pPr>
      <w:del w:id="49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511 43 1 1 1 11 45 45 50 50 50</w:delText>
        </w:r>
      </w:del>
    </w:p>
    <w:p w14:paraId="6381EEC8" w14:textId="29FCA9B3" w:rsidR="00F001FC" w:rsidRPr="00F001FC" w:rsidDel="00580A98" w:rsidRDefault="00F001FC" w:rsidP="00F001FC">
      <w:pPr>
        <w:spacing w:after="0"/>
        <w:rPr>
          <w:del w:id="4901" w:author="Sebring, Amanda J" w:date="2017-10-04T09:14:00Z"/>
          <w:rFonts w:ascii="Courier New" w:hAnsi="Courier New" w:cs="Courier New"/>
          <w:sz w:val="24"/>
          <w:szCs w:val="24"/>
        </w:rPr>
      </w:pPr>
      <w:del w:id="49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511 54 1 1 1 12 55 55 55 55 55</w:delText>
        </w:r>
      </w:del>
    </w:p>
    <w:p w14:paraId="0AB2486D" w14:textId="723CCF37" w:rsidR="00F001FC" w:rsidRPr="00F001FC" w:rsidDel="00580A98" w:rsidRDefault="00F001FC" w:rsidP="00F001FC">
      <w:pPr>
        <w:spacing w:after="0"/>
        <w:rPr>
          <w:del w:id="4903" w:author="Sebring, Amanda J" w:date="2017-10-04T09:14:00Z"/>
          <w:rFonts w:ascii="Courier New" w:hAnsi="Courier New" w:cs="Courier New"/>
          <w:sz w:val="24"/>
          <w:szCs w:val="24"/>
        </w:rPr>
      </w:pPr>
      <w:del w:id="49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511 01 1 1 1 13 50 50 50 50 50</w:delText>
        </w:r>
      </w:del>
    </w:p>
    <w:p w14:paraId="749121EF" w14:textId="1FD3325C" w:rsidR="00F001FC" w:rsidRPr="00F001FC" w:rsidDel="00580A98" w:rsidRDefault="00F001FC" w:rsidP="00F001FC">
      <w:pPr>
        <w:spacing w:after="0"/>
        <w:rPr>
          <w:del w:id="4905" w:author="Sebring, Amanda J" w:date="2017-10-04T09:14:00Z"/>
          <w:rFonts w:ascii="Courier New" w:hAnsi="Courier New" w:cs="Courier New"/>
          <w:sz w:val="24"/>
          <w:szCs w:val="24"/>
        </w:rPr>
      </w:pPr>
      <w:del w:id="49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511 07 1 1 1 14 45 45 50 50 50</w:delText>
        </w:r>
      </w:del>
    </w:p>
    <w:p w14:paraId="7ECFD1B2" w14:textId="1A70E607" w:rsidR="00F001FC" w:rsidRPr="00F001FC" w:rsidDel="00580A98" w:rsidRDefault="00F001FC" w:rsidP="00F001FC">
      <w:pPr>
        <w:spacing w:after="0"/>
        <w:rPr>
          <w:del w:id="4907" w:author="Sebring, Amanda J" w:date="2017-10-04T09:14:00Z"/>
          <w:rFonts w:ascii="Courier New" w:hAnsi="Courier New" w:cs="Courier New"/>
          <w:sz w:val="24"/>
          <w:szCs w:val="24"/>
        </w:rPr>
      </w:pPr>
      <w:del w:id="49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511 14 1 1 1 15 50 50 50 50 50</w:delText>
        </w:r>
      </w:del>
    </w:p>
    <w:p w14:paraId="05AC8DE2" w14:textId="3406D910" w:rsidR="00F001FC" w:rsidRPr="00F001FC" w:rsidDel="00580A98" w:rsidRDefault="00F001FC" w:rsidP="00F001FC">
      <w:pPr>
        <w:spacing w:after="0"/>
        <w:rPr>
          <w:del w:id="4909" w:author="Sebring, Amanda J" w:date="2017-10-04T09:14:00Z"/>
          <w:rFonts w:ascii="Courier New" w:hAnsi="Courier New" w:cs="Courier New"/>
          <w:sz w:val="24"/>
          <w:szCs w:val="24"/>
        </w:rPr>
      </w:pPr>
      <w:del w:id="49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511 30 1 1 1 16 45 50 45 45 40</w:delText>
        </w:r>
      </w:del>
    </w:p>
    <w:p w14:paraId="47CBC016" w14:textId="7E52025C" w:rsidR="00F001FC" w:rsidRPr="00F001FC" w:rsidDel="00580A98" w:rsidRDefault="00F001FC" w:rsidP="00F001FC">
      <w:pPr>
        <w:spacing w:after="0"/>
        <w:rPr>
          <w:del w:id="4911" w:author="Sebring, Amanda J" w:date="2017-10-04T09:14:00Z"/>
          <w:rFonts w:ascii="Courier New" w:hAnsi="Courier New" w:cs="Courier New"/>
          <w:sz w:val="24"/>
          <w:szCs w:val="24"/>
        </w:rPr>
      </w:pPr>
      <w:del w:id="49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511 37 1 1 1 17 50 50 50 50 50</w:delText>
        </w:r>
      </w:del>
    </w:p>
    <w:p w14:paraId="6E94F38A" w14:textId="231AFF53" w:rsidR="00F001FC" w:rsidRPr="00F001FC" w:rsidDel="00580A98" w:rsidRDefault="00F001FC" w:rsidP="00F001FC">
      <w:pPr>
        <w:spacing w:after="0"/>
        <w:rPr>
          <w:del w:id="4913" w:author="Sebring, Amanda J" w:date="2017-10-04T09:14:00Z"/>
          <w:rFonts w:ascii="Courier New" w:hAnsi="Courier New" w:cs="Courier New"/>
          <w:sz w:val="24"/>
          <w:szCs w:val="24"/>
        </w:rPr>
      </w:pPr>
      <w:del w:id="49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511 50 1 1 1 18 55 50 50 50 50</w:delText>
        </w:r>
      </w:del>
    </w:p>
    <w:p w14:paraId="634FF662" w14:textId="728B4B01" w:rsidR="00F001FC" w:rsidRPr="00F001FC" w:rsidDel="00580A98" w:rsidRDefault="00F001FC" w:rsidP="00F001FC">
      <w:pPr>
        <w:spacing w:after="0"/>
        <w:rPr>
          <w:del w:id="4915" w:author="Sebring, Amanda J" w:date="2017-10-04T09:14:00Z"/>
          <w:rFonts w:ascii="Courier New" w:hAnsi="Courier New" w:cs="Courier New"/>
          <w:sz w:val="24"/>
          <w:szCs w:val="24"/>
        </w:rPr>
      </w:pPr>
      <w:del w:id="49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511 52 1 1 1 19 50 45 45 45 45</w:delText>
        </w:r>
      </w:del>
    </w:p>
    <w:p w14:paraId="0DABF42F" w14:textId="1C5BA816" w:rsidR="00F001FC" w:rsidRPr="00F001FC" w:rsidDel="00580A98" w:rsidRDefault="00F001FC" w:rsidP="00F001FC">
      <w:pPr>
        <w:spacing w:after="0"/>
        <w:rPr>
          <w:del w:id="4917" w:author="Sebring, Amanda J" w:date="2017-10-04T09:14:00Z"/>
          <w:rFonts w:ascii="Courier New" w:hAnsi="Courier New" w:cs="Courier New"/>
          <w:sz w:val="24"/>
          <w:szCs w:val="24"/>
        </w:rPr>
      </w:pPr>
      <w:del w:id="49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511 65 1 1 1 20 45 45 40 45 45</w:delText>
        </w:r>
      </w:del>
    </w:p>
    <w:p w14:paraId="18C355BD" w14:textId="5D17BD73" w:rsidR="00F001FC" w:rsidRPr="00F001FC" w:rsidDel="00580A98" w:rsidRDefault="00F001FC" w:rsidP="00F001FC">
      <w:pPr>
        <w:spacing w:after="0"/>
        <w:rPr>
          <w:del w:id="4919" w:author="Sebring, Amanda J" w:date="2017-10-04T09:14:00Z"/>
          <w:rFonts w:ascii="Courier New" w:hAnsi="Courier New" w:cs="Courier New"/>
          <w:sz w:val="24"/>
          <w:szCs w:val="24"/>
        </w:rPr>
      </w:pPr>
      <w:del w:id="49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511 70 1 1 1 21 50 45 45 50 50</w:delText>
        </w:r>
      </w:del>
    </w:p>
    <w:p w14:paraId="18BD0303" w14:textId="1210EEE3" w:rsidR="00F001FC" w:rsidRPr="00F001FC" w:rsidDel="00580A98" w:rsidRDefault="00F001FC" w:rsidP="00F001FC">
      <w:pPr>
        <w:spacing w:after="0"/>
        <w:rPr>
          <w:del w:id="4921" w:author="Sebring, Amanda J" w:date="2017-10-04T09:14:00Z"/>
          <w:rFonts w:ascii="Courier New" w:hAnsi="Courier New" w:cs="Courier New"/>
          <w:sz w:val="24"/>
          <w:szCs w:val="24"/>
        </w:rPr>
      </w:pPr>
      <w:del w:id="49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511 38 1 1 1 22 50 45 50 50 50</w:delText>
        </w:r>
      </w:del>
    </w:p>
    <w:p w14:paraId="26294B48" w14:textId="2B378984" w:rsidR="00F001FC" w:rsidRPr="00F001FC" w:rsidDel="00580A98" w:rsidRDefault="00F001FC" w:rsidP="00F001FC">
      <w:pPr>
        <w:spacing w:after="0"/>
        <w:rPr>
          <w:del w:id="4923" w:author="Sebring, Amanda J" w:date="2017-10-04T09:14:00Z"/>
          <w:rFonts w:ascii="Courier New" w:hAnsi="Courier New" w:cs="Courier New"/>
          <w:sz w:val="24"/>
          <w:szCs w:val="24"/>
        </w:rPr>
      </w:pPr>
      <w:del w:id="49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511 42 1 1 1 23 50 50 50 50 50</w:delText>
        </w:r>
      </w:del>
    </w:p>
    <w:p w14:paraId="1939BDAF" w14:textId="74074747" w:rsidR="00F001FC" w:rsidRPr="00F001FC" w:rsidDel="00580A98" w:rsidRDefault="00F001FC" w:rsidP="00F001FC">
      <w:pPr>
        <w:spacing w:after="0"/>
        <w:rPr>
          <w:del w:id="4925" w:author="Sebring, Amanda J" w:date="2017-10-04T09:14:00Z"/>
          <w:rFonts w:ascii="Courier New" w:hAnsi="Courier New" w:cs="Courier New"/>
          <w:sz w:val="24"/>
          <w:szCs w:val="24"/>
        </w:rPr>
      </w:pPr>
      <w:del w:id="49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511 03 1 1 1 24 55 50 55 55 55</w:delText>
        </w:r>
      </w:del>
    </w:p>
    <w:p w14:paraId="572EA2B6" w14:textId="6487DC20" w:rsidR="00F001FC" w:rsidRPr="00F001FC" w:rsidDel="00580A98" w:rsidRDefault="00F001FC" w:rsidP="00F001FC">
      <w:pPr>
        <w:spacing w:after="0"/>
        <w:rPr>
          <w:del w:id="4927" w:author="Sebring, Amanda J" w:date="2017-10-04T09:14:00Z"/>
          <w:rFonts w:ascii="Courier New" w:hAnsi="Courier New" w:cs="Courier New"/>
          <w:sz w:val="24"/>
          <w:szCs w:val="24"/>
        </w:rPr>
      </w:pPr>
      <w:del w:id="49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511 05 1 1 1 25 50 50 50 50 50</w:delText>
        </w:r>
      </w:del>
    </w:p>
    <w:p w14:paraId="33250C8A" w14:textId="7427F9D5" w:rsidR="00F001FC" w:rsidRPr="00F001FC" w:rsidDel="00580A98" w:rsidRDefault="00F001FC" w:rsidP="00F001FC">
      <w:pPr>
        <w:spacing w:after="0"/>
        <w:rPr>
          <w:del w:id="4929" w:author="Sebring, Amanda J" w:date="2017-10-04T09:14:00Z"/>
          <w:rFonts w:ascii="Courier New" w:hAnsi="Courier New" w:cs="Courier New"/>
          <w:sz w:val="24"/>
          <w:szCs w:val="24"/>
        </w:rPr>
      </w:pPr>
      <w:del w:id="49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511 06 1 1 1 26 50 50 50 50 50</w:delText>
        </w:r>
      </w:del>
    </w:p>
    <w:p w14:paraId="2F5EDD9B" w14:textId="2126B61E" w:rsidR="00F001FC" w:rsidRPr="00F001FC" w:rsidDel="00580A98" w:rsidRDefault="00F001FC" w:rsidP="00F001FC">
      <w:pPr>
        <w:spacing w:after="0"/>
        <w:rPr>
          <w:del w:id="4931" w:author="Sebring, Amanda J" w:date="2017-10-04T09:14:00Z"/>
          <w:rFonts w:ascii="Courier New" w:hAnsi="Courier New" w:cs="Courier New"/>
          <w:sz w:val="24"/>
          <w:szCs w:val="24"/>
        </w:rPr>
      </w:pPr>
      <w:del w:id="49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511 08 1 1 1 27 45 45 50 45 50</w:delText>
        </w:r>
      </w:del>
    </w:p>
    <w:p w14:paraId="6568441F" w14:textId="680430F2" w:rsidR="00F001FC" w:rsidRPr="00F001FC" w:rsidDel="00580A98" w:rsidRDefault="00F001FC" w:rsidP="00F001FC">
      <w:pPr>
        <w:spacing w:after="0"/>
        <w:rPr>
          <w:del w:id="4933" w:author="Sebring, Amanda J" w:date="2017-10-04T09:14:00Z"/>
          <w:rFonts w:ascii="Courier New" w:hAnsi="Courier New" w:cs="Courier New"/>
          <w:sz w:val="24"/>
          <w:szCs w:val="24"/>
        </w:rPr>
      </w:pPr>
      <w:del w:id="49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511 10 1 1 1 28 50 50 50 50 50</w:delText>
        </w:r>
      </w:del>
    </w:p>
    <w:p w14:paraId="6C0A37AB" w14:textId="47D1394D" w:rsidR="00F001FC" w:rsidRPr="00F001FC" w:rsidDel="00580A98" w:rsidRDefault="00F001FC" w:rsidP="00F001FC">
      <w:pPr>
        <w:spacing w:after="0"/>
        <w:rPr>
          <w:del w:id="4935" w:author="Sebring, Amanda J" w:date="2017-10-04T09:14:00Z"/>
          <w:rFonts w:ascii="Courier New" w:hAnsi="Courier New" w:cs="Courier New"/>
          <w:sz w:val="24"/>
          <w:szCs w:val="24"/>
        </w:rPr>
      </w:pPr>
      <w:del w:id="49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511 12 1 1 1 29 50 50 50 50 50</w:delText>
        </w:r>
      </w:del>
    </w:p>
    <w:p w14:paraId="5F06963A" w14:textId="74FD5F3F" w:rsidR="00F001FC" w:rsidRPr="00F001FC" w:rsidDel="00580A98" w:rsidRDefault="00F001FC" w:rsidP="00F001FC">
      <w:pPr>
        <w:spacing w:after="0"/>
        <w:rPr>
          <w:del w:id="4937" w:author="Sebring, Amanda J" w:date="2017-10-04T09:14:00Z"/>
          <w:rFonts w:ascii="Courier New" w:hAnsi="Courier New" w:cs="Courier New"/>
          <w:sz w:val="24"/>
          <w:szCs w:val="24"/>
        </w:rPr>
      </w:pPr>
      <w:del w:id="49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511 15 1 1 1 30 50 50 50 50 50</w:delText>
        </w:r>
      </w:del>
    </w:p>
    <w:p w14:paraId="1ABE19B2" w14:textId="107D7A36" w:rsidR="00F001FC" w:rsidRPr="00F001FC" w:rsidDel="00580A98" w:rsidRDefault="00F001FC" w:rsidP="00F001FC">
      <w:pPr>
        <w:spacing w:after="0"/>
        <w:rPr>
          <w:del w:id="4939" w:author="Sebring, Amanda J" w:date="2017-10-04T09:14:00Z"/>
          <w:rFonts w:ascii="Courier New" w:hAnsi="Courier New" w:cs="Courier New"/>
          <w:sz w:val="24"/>
          <w:szCs w:val="24"/>
        </w:rPr>
      </w:pPr>
      <w:del w:id="49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511 16 1 1 1 31 50 45 50 50 50</w:delText>
        </w:r>
      </w:del>
    </w:p>
    <w:p w14:paraId="09EC875A" w14:textId="248A858E" w:rsidR="00F001FC" w:rsidRPr="00F001FC" w:rsidDel="00580A98" w:rsidRDefault="00F001FC" w:rsidP="00F001FC">
      <w:pPr>
        <w:spacing w:after="0"/>
        <w:rPr>
          <w:del w:id="4941" w:author="Sebring, Amanda J" w:date="2017-10-04T09:14:00Z"/>
          <w:rFonts w:ascii="Courier New" w:hAnsi="Courier New" w:cs="Courier New"/>
          <w:sz w:val="24"/>
          <w:szCs w:val="24"/>
        </w:rPr>
      </w:pPr>
      <w:del w:id="49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511 17 1 1 1 32 50 45 50 50 50</w:delText>
        </w:r>
      </w:del>
    </w:p>
    <w:p w14:paraId="52113853" w14:textId="347412C4" w:rsidR="00F001FC" w:rsidRPr="00F001FC" w:rsidDel="00580A98" w:rsidRDefault="00F001FC" w:rsidP="00F001FC">
      <w:pPr>
        <w:spacing w:after="0"/>
        <w:rPr>
          <w:del w:id="4943" w:author="Sebring, Amanda J" w:date="2017-10-04T09:14:00Z"/>
          <w:rFonts w:ascii="Courier New" w:hAnsi="Courier New" w:cs="Courier New"/>
          <w:sz w:val="24"/>
          <w:szCs w:val="24"/>
        </w:rPr>
      </w:pPr>
      <w:del w:id="49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511 18 1 1 1 33 45 45 45 45 50</w:delText>
        </w:r>
      </w:del>
    </w:p>
    <w:p w14:paraId="79AA9D91" w14:textId="0B335B16" w:rsidR="00F001FC" w:rsidRPr="00F001FC" w:rsidDel="00580A98" w:rsidRDefault="00F001FC" w:rsidP="00F001FC">
      <w:pPr>
        <w:spacing w:after="0"/>
        <w:rPr>
          <w:del w:id="4945" w:author="Sebring, Amanda J" w:date="2017-10-04T09:14:00Z"/>
          <w:rFonts w:ascii="Courier New" w:hAnsi="Courier New" w:cs="Courier New"/>
          <w:sz w:val="24"/>
          <w:szCs w:val="24"/>
        </w:rPr>
      </w:pPr>
      <w:del w:id="49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511 19 1 1 1 34 50 50 50 50 50</w:delText>
        </w:r>
      </w:del>
    </w:p>
    <w:p w14:paraId="216BC694" w14:textId="6C048F59" w:rsidR="00F001FC" w:rsidRPr="00F001FC" w:rsidDel="00580A98" w:rsidRDefault="00F001FC" w:rsidP="00F001FC">
      <w:pPr>
        <w:spacing w:after="0"/>
        <w:rPr>
          <w:del w:id="4947" w:author="Sebring, Amanda J" w:date="2017-10-04T09:14:00Z"/>
          <w:rFonts w:ascii="Courier New" w:hAnsi="Courier New" w:cs="Courier New"/>
          <w:sz w:val="24"/>
          <w:szCs w:val="24"/>
        </w:rPr>
      </w:pPr>
      <w:del w:id="49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511 20 1 1 1 35 45 45 45 50 50</w:delText>
        </w:r>
      </w:del>
    </w:p>
    <w:p w14:paraId="3EADDBD4" w14:textId="376D833F" w:rsidR="00F001FC" w:rsidRPr="00F001FC" w:rsidDel="00580A98" w:rsidRDefault="00F001FC" w:rsidP="00F001FC">
      <w:pPr>
        <w:spacing w:after="0"/>
        <w:rPr>
          <w:del w:id="4949" w:author="Sebring, Amanda J" w:date="2017-10-04T09:14:00Z"/>
          <w:rFonts w:ascii="Courier New" w:hAnsi="Courier New" w:cs="Courier New"/>
          <w:sz w:val="24"/>
          <w:szCs w:val="24"/>
        </w:rPr>
      </w:pPr>
      <w:del w:id="49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lastRenderedPageBreak/>
          <w:delText>511 21 1 1 1 36 55 45 55 60 55</w:delText>
        </w:r>
      </w:del>
    </w:p>
    <w:p w14:paraId="2ED73978" w14:textId="7B5FDA06" w:rsidR="00F001FC" w:rsidRPr="00F001FC" w:rsidDel="00580A98" w:rsidRDefault="00F001FC" w:rsidP="00F001FC">
      <w:pPr>
        <w:spacing w:after="0"/>
        <w:rPr>
          <w:del w:id="4951" w:author="Sebring, Amanda J" w:date="2017-10-04T09:14:00Z"/>
          <w:rFonts w:ascii="Courier New" w:hAnsi="Courier New" w:cs="Courier New"/>
          <w:sz w:val="24"/>
          <w:szCs w:val="24"/>
        </w:rPr>
      </w:pPr>
      <w:del w:id="49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511 23 1 1 1 37 50 50 50 50 50</w:delText>
        </w:r>
      </w:del>
    </w:p>
    <w:p w14:paraId="11C48830" w14:textId="490A078E" w:rsidR="00F001FC" w:rsidRPr="00F001FC" w:rsidDel="00580A98" w:rsidRDefault="00F001FC" w:rsidP="00F001FC">
      <w:pPr>
        <w:spacing w:after="0"/>
        <w:rPr>
          <w:del w:id="4953" w:author="Sebring, Amanda J" w:date="2017-10-04T09:14:00Z"/>
          <w:rFonts w:ascii="Courier New" w:hAnsi="Courier New" w:cs="Courier New"/>
          <w:sz w:val="24"/>
          <w:szCs w:val="24"/>
        </w:rPr>
      </w:pPr>
      <w:del w:id="49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511 24 1 1 1 38 55 45 50 50 50</w:delText>
        </w:r>
      </w:del>
    </w:p>
    <w:p w14:paraId="3BA959E0" w14:textId="0203314C" w:rsidR="00F001FC" w:rsidRPr="00F001FC" w:rsidDel="00580A98" w:rsidRDefault="00F001FC" w:rsidP="00F001FC">
      <w:pPr>
        <w:spacing w:after="0"/>
        <w:rPr>
          <w:del w:id="4955" w:author="Sebring, Amanda J" w:date="2017-10-04T09:14:00Z"/>
          <w:rFonts w:ascii="Courier New" w:hAnsi="Courier New" w:cs="Courier New"/>
          <w:sz w:val="24"/>
          <w:szCs w:val="24"/>
        </w:rPr>
      </w:pPr>
      <w:del w:id="49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511 25 1 1 1 39 45 50 45 45 45</w:delText>
        </w:r>
      </w:del>
    </w:p>
    <w:p w14:paraId="6AE9C84E" w14:textId="053C4DEB" w:rsidR="00F001FC" w:rsidRPr="00F001FC" w:rsidDel="00580A98" w:rsidRDefault="00F001FC" w:rsidP="00F001FC">
      <w:pPr>
        <w:spacing w:after="0"/>
        <w:rPr>
          <w:del w:id="4957" w:author="Sebring, Amanda J" w:date="2017-10-04T09:14:00Z"/>
          <w:rFonts w:ascii="Courier New" w:hAnsi="Courier New" w:cs="Courier New"/>
          <w:sz w:val="24"/>
          <w:szCs w:val="24"/>
        </w:rPr>
      </w:pPr>
      <w:del w:id="49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511 26 1 1 1 40 50 50 50 50 50</w:delText>
        </w:r>
      </w:del>
    </w:p>
    <w:p w14:paraId="25B641B0" w14:textId="2F3A6E35" w:rsidR="00F001FC" w:rsidRPr="00F001FC" w:rsidDel="00580A98" w:rsidRDefault="00F001FC" w:rsidP="00F001FC">
      <w:pPr>
        <w:spacing w:after="0"/>
        <w:rPr>
          <w:del w:id="4959" w:author="Sebring, Amanda J" w:date="2017-10-04T09:14:00Z"/>
          <w:rFonts w:ascii="Courier New" w:hAnsi="Courier New" w:cs="Courier New"/>
          <w:sz w:val="24"/>
          <w:szCs w:val="24"/>
        </w:rPr>
      </w:pPr>
      <w:del w:id="49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511 27 1 1 1 41 50 50 50 50 50</w:delText>
        </w:r>
      </w:del>
    </w:p>
    <w:p w14:paraId="5C02BF66" w14:textId="51CB07E8" w:rsidR="00F001FC" w:rsidRPr="00F001FC" w:rsidDel="00580A98" w:rsidRDefault="00F001FC" w:rsidP="00F001FC">
      <w:pPr>
        <w:spacing w:after="0"/>
        <w:rPr>
          <w:del w:id="4961" w:author="Sebring, Amanda J" w:date="2017-10-04T09:14:00Z"/>
          <w:rFonts w:ascii="Courier New" w:hAnsi="Courier New" w:cs="Courier New"/>
          <w:sz w:val="24"/>
          <w:szCs w:val="24"/>
        </w:rPr>
      </w:pPr>
      <w:del w:id="49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511 28 1 1 1 42 45 45 50 50 50</w:delText>
        </w:r>
      </w:del>
    </w:p>
    <w:p w14:paraId="70758A50" w14:textId="64D23FFF" w:rsidR="00F001FC" w:rsidRPr="00F001FC" w:rsidDel="00580A98" w:rsidRDefault="00F001FC" w:rsidP="00F001FC">
      <w:pPr>
        <w:spacing w:after="0"/>
        <w:rPr>
          <w:del w:id="4963" w:author="Sebring, Amanda J" w:date="2017-10-04T09:14:00Z"/>
          <w:rFonts w:ascii="Courier New" w:hAnsi="Courier New" w:cs="Courier New"/>
          <w:sz w:val="24"/>
          <w:szCs w:val="24"/>
        </w:rPr>
      </w:pPr>
      <w:del w:id="49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511 29 1 1 1 43 50 50 50 50 50</w:delText>
        </w:r>
      </w:del>
    </w:p>
    <w:p w14:paraId="68480C3B" w14:textId="782BACBE" w:rsidR="00F001FC" w:rsidRPr="00F001FC" w:rsidDel="00580A98" w:rsidRDefault="00F001FC" w:rsidP="00F001FC">
      <w:pPr>
        <w:spacing w:after="0"/>
        <w:rPr>
          <w:del w:id="4965" w:author="Sebring, Amanda J" w:date="2017-10-04T09:14:00Z"/>
          <w:rFonts w:ascii="Courier New" w:hAnsi="Courier New" w:cs="Courier New"/>
          <w:sz w:val="24"/>
          <w:szCs w:val="24"/>
        </w:rPr>
      </w:pPr>
      <w:del w:id="49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511 31 1 1 1 44 55 50 55 55 55</w:delText>
        </w:r>
      </w:del>
    </w:p>
    <w:p w14:paraId="2F0A264D" w14:textId="7E31C006" w:rsidR="00F001FC" w:rsidRPr="00F001FC" w:rsidDel="00580A98" w:rsidRDefault="00F001FC" w:rsidP="00F001FC">
      <w:pPr>
        <w:spacing w:after="0"/>
        <w:rPr>
          <w:del w:id="4967" w:author="Sebring, Amanda J" w:date="2017-10-04T09:14:00Z"/>
          <w:rFonts w:ascii="Courier New" w:hAnsi="Courier New" w:cs="Courier New"/>
          <w:sz w:val="24"/>
          <w:szCs w:val="24"/>
        </w:rPr>
      </w:pPr>
      <w:del w:id="49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511 32 1 1 1 45 50 50 50 50 50</w:delText>
        </w:r>
      </w:del>
    </w:p>
    <w:p w14:paraId="336C1CE8" w14:textId="0C922C94" w:rsidR="00F001FC" w:rsidRPr="00F001FC" w:rsidDel="00580A98" w:rsidRDefault="00F001FC" w:rsidP="00F001FC">
      <w:pPr>
        <w:spacing w:after="0"/>
        <w:rPr>
          <w:del w:id="4969" w:author="Sebring, Amanda J" w:date="2017-10-04T09:14:00Z"/>
          <w:rFonts w:ascii="Courier New" w:hAnsi="Courier New" w:cs="Courier New"/>
          <w:sz w:val="24"/>
          <w:szCs w:val="24"/>
        </w:rPr>
      </w:pPr>
      <w:del w:id="49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511 33 1 1 1 46 50 50 50 50 50</w:delText>
        </w:r>
      </w:del>
    </w:p>
    <w:p w14:paraId="559DCE51" w14:textId="43FAA794" w:rsidR="00F001FC" w:rsidRPr="00F001FC" w:rsidDel="00580A98" w:rsidRDefault="00F001FC" w:rsidP="00F001FC">
      <w:pPr>
        <w:spacing w:after="0"/>
        <w:rPr>
          <w:del w:id="4971" w:author="Sebring, Amanda J" w:date="2017-10-04T09:14:00Z"/>
          <w:rFonts w:ascii="Courier New" w:hAnsi="Courier New" w:cs="Courier New"/>
          <w:sz w:val="24"/>
          <w:szCs w:val="24"/>
        </w:rPr>
      </w:pPr>
      <w:del w:id="49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511 34 1 1 1 47 50 50 50 50 50</w:delText>
        </w:r>
      </w:del>
    </w:p>
    <w:p w14:paraId="2200D1B2" w14:textId="323BBC3F" w:rsidR="00F001FC" w:rsidRPr="00F001FC" w:rsidDel="00580A98" w:rsidRDefault="00F001FC" w:rsidP="00F001FC">
      <w:pPr>
        <w:spacing w:after="0"/>
        <w:rPr>
          <w:del w:id="4973" w:author="Sebring, Amanda J" w:date="2017-10-04T09:14:00Z"/>
          <w:rFonts w:ascii="Courier New" w:hAnsi="Courier New" w:cs="Courier New"/>
          <w:sz w:val="24"/>
          <w:szCs w:val="24"/>
        </w:rPr>
      </w:pPr>
      <w:del w:id="49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511 35 1 1 1 48 40 45 45 50 50</w:delText>
        </w:r>
      </w:del>
    </w:p>
    <w:p w14:paraId="14794C18" w14:textId="0DB43FFC" w:rsidR="00F001FC" w:rsidRPr="00F001FC" w:rsidDel="00580A98" w:rsidRDefault="00F001FC" w:rsidP="00F001FC">
      <w:pPr>
        <w:spacing w:after="0"/>
        <w:rPr>
          <w:del w:id="4975" w:author="Sebring, Amanda J" w:date="2017-10-04T09:14:00Z"/>
          <w:rFonts w:ascii="Courier New" w:hAnsi="Courier New" w:cs="Courier New"/>
          <w:sz w:val="24"/>
          <w:szCs w:val="24"/>
        </w:rPr>
      </w:pPr>
      <w:del w:id="49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511 36 1 1 1 49 50 50 50 50 50</w:delText>
        </w:r>
      </w:del>
    </w:p>
    <w:p w14:paraId="0C68F190" w14:textId="50D32151" w:rsidR="00F001FC" w:rsidRPr="00F001FC" w:rsidDel="00580A98" w:rsidRDefault="00F001FC" w:rsidP="00F001FC">
      <w:pPr>
        <w:spacing w:after="0"/>
        <w:rPr>
          <w:del w:id="4977" w:author="Sebring, Amanda J" w:date="2017-10-04T09:14:00Z"/>
          <w:rFonts w:ascii="Courier New" w:hAnsi="Courier New" w:cs="Courier New"/>
          <w:sz w:val="24"/>
          <w:szCs w:val="24"/>
        </w:rPr>
      </w:pPr>
      <w:del w:id="49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511 41 1 1 1 50 50 50 50 50 50</w:delText>
        </w:r>
      </w:del>
    </w:p>
    <w:p w14:paraId="3107E7AC" w14:textId="1C455B1A" w:rsidR="00F001FC" w:rsidRPr="00F001FC" w:rsidDel="00580A98" w:rsidRDefault="00F001FC" w:rsidP="00F001FC">
      <w:pPr>
        <w:spacing w:after="0"/>
        <w:rPr>
          <w:del w:id="4979" w:author="Sebring, Amanda J" w:date="2017-10-04T09:14:00Z"/>
          <w:rFonts w:ascii="Courier New" w:hAnsi="Courier New" w:cs="Courier New"/>
          <w:sz w:val="24"/>
          <w:szCs w:val="24"/>
        </w:rPr>
      </w:pPr>
      <w:del w:id="49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511 44 1 1 1 51 50 50 50 50 50</w:delText>
        </w:r>
      </w:del>
    </w:p>
    <w:p w14:paraId="174F7A78" w14:textId="35B7F463" w:rsidR="00F001FC" w:rsidRPr="00F001FC" w:rsidDel="00580A98" w:rsidRDefault="00F001FC" w:rsidP="00F001FC">
      <w:pPr>
        <w:spacing w:after="0"/>
        <w:rPr>
          <w:del w:id="4981" w:author="Sebring, Amanda J" w:date="2017-10-04T09:14:00Z"/>
          <w:rFonts w:ascii="Courier New" w:hAnsi="Courier New" w:cs="Courier New"/>
          <w:sz w:val="24"/>
          <w:szCs w:val="24"/>
        </w:rPr>
      </w:pPr>
      <w:del w:id="49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511 45 1 1 1 52 55 45 50 55 50</w:delText>
        </w:r>
      </w:del>
    </w:p>
    <w:p w14:paraId="5F19FDEC" w14:textId="155CFED3" w:rsidR="00F001FC" w:rsidRPr="00F001FC" w:rsidDel="00580A98" w:rsidRDefault="00F001FC" w:rsidP="00F001FC">
      <w:pPr>
        <w:spacing w:after="0"/>
        <w:rPr>
          <w:del w:id="4983" w:author="Sebring, Amanda J" w:date="2017-10-04T09:14:00Z"/>
          <w:rFonts w:ascii="Courier New" w:hAnsi="Courier New" w:cs="Courier New"/>
          <w:sz w:val="24"/>
          <w:szCs w:val="24"/>
        </w:rPr>
      </w:pPr>
      <w:del w:id="49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511 47 1 1 1 53 50 50 50 50 50</w:delText>
        </w:r>
      </w:del>
    </w:p>
    <w:p w14:paraId="032F26A6" w14:textId="3E74AF7C" w:rsidR="00F001FC" w:rsidRPr="00F001FC" w:rsidDel="00580A98" w:rsidRDefault="00F001FC" w:rsidP="00F001FC">
      <w:pPr>
        <w:spacing w:after="0"/>
        <w:rPr>
          <w:del w:id="4985" w:author="Sebring, Amanda J" w:date="2017-10-04T09:14:00Z"/>
          <w:rFonts w:ascii="Courier New" w:hAnsi="Courier New" w:cs="Courier New"/>
          <w:sz w:val="24"/>
          <w:szCs w:val="24"/>
        </w:rPr>
      </w:pPr>
      <w:del w:id="49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511 48 1 1 1 54 50 50 50 50 50</w:delText>
        </w:r>
      </w:del>
    </w:p>
    <w:p w14:paraId="42EA4E99" w14:textId="5F65229C" w:rsidR="00F001FC" w:rsidRPr="00F001FC" w:rsidDel="00580A98" w:rsidRDefault="00F001FC" w:rsidP="00F001FC">
      <w:pPr>
        <w:spacing w:after="0"/>
        <w:rPr>
          <w:del w:id="4987" w:author="Sebring, Amanda J" w:date="2017-10-04T09:14:00Z"/>
          <w:rFonts w:ascii="Courier New" w:hAnsi="Courier New" w:cs="Courier New"/>
          <w:sz w:val="24"/>
          <w:szCs w:val="24"/>
        </w:rPr>
      </w:pPr>
      <w:del w:id="49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511 49 1 1 1 55 40 45 45 45 45</w:delText>
        </w:r>
      </w:del>
    </w:p>
    <w:p w14:paraId="31D62870" w14:textId="47083005" w:rsidR="00F001FC" w:rsidRPr="00F001FC" w:rsidDel="00580A98" w:rsidRDefault="00F001FC" w:rsidP="00F001FC">
      <w:pPr>
        <w:spacing w:after="0"/>
        <w:rPr>
          <w:del w:id="4989" w:author="Sebring, Amanda J" w:date="2017-10-04T09:14:00Z"/>
          <w:rFonts w:ascii="Courier New" w:hAnsi="Courier New" w:cs="Courier New"/>
          <w:sz w:val="24"/>
          <w:szCs w:val="24"/>
        </w:rPr>
      </w:pPr>
      <w:del w:id="49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511 51 1 1 1 56 50 50 50 50 50</w:delText>
        </w:r>
      </w:del>
    </w:p>
    <w:p w14:paraId="7FDA2DE5" w14:textId="14820584" w:rsidR="00F001FC" w:rsidRPr="00F001FC" w:rsidDel="00580A98" w:rsidRDefault="00F001FC" w:rsidP="00F001FC">
      <w:pPr>
        <w:spacing w:after="0"/>
        <w:rPr>
          <w:del w:id="4991" w:author="Sebring, Amanda J" w:date="2017-10-04T09:14:00Z"/>
          <w:rFonts w:ascii="Courier New" w:hAnsi="Courier New" w:cs="Courier New"/>
          <w:sz w:val="24"/>
          <w:szCs w:val="24"/>
        </w:rPr>
      </w:pPr>
      <w:del w:id="49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511 53 1 1 1 57 45 45 50 50 50</w:delText>
        </w:r>
      </w:del>
    </w:p>
    <w:p w14:paraId="701FA8E4" w14:textId="1DC7490C" w:rsidR="00F001FC" w:rsidRPr="00F001FC" w:rsidDel="00580A98" w:rsidRDefault="00F001FC" w:rsidP="00F001FC">
      <w:pPr>
        <w:spacing w:after="0"/>
        <w:rPr>
          <w:del w:id="4993" w:author="Sebring, Amanda J" w:date="2017-10-04T09:14:00Z"/>
          <w:rFonts w:ascii="Courier New" w:hAnsi="Courier New" w:cs="Courier New"/>
          <w:sz w:val="24"/>
          <w:szCs w:val="24"/>
        </w:rPr>
      </w:pPr>
      <w:del w:id="49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511 55 1 1 1 58 50 50 50 50 50</w:delText>
        </w:r>
      </w:del>
    </w:p>
    <w:p w14:paraId="099F3907" w14:textId="0F2F9CD9" w:rsidR="00F001FC" w:rsidRPr="00F001FC" w:rsidDel="00580A98" w:rsidRDefault="00F001FC" w:rsidP="00F001FC">
      <w:pPr>
        <w:spacing w:after="0"/>
        <w:rPr>
          <w:del w:id="4995" w:author="Sebring, Amanda J" w:date="2017-10-04T09:14:00Z"/>
          <w:rFonts w:ascii="Courier New" w:hAnsi="Courier New" w:cs="Courier New"/>
          <w:sz w:val="24"/>
          <w:szCs w:val="24"/>
        </w:rPr>
      </w:pPr>
      <w:del w:id="49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511 56 1 1 1 59 45 45 50 45 45</w:delText>
        </w:r>
      </w:del>
    </w:p>
    <w:p w14:paraId="3C5B814F" w14:textId="2A4366C4" w:rsidR="00F001FC" w:rsidRPr="00F001FC" w:rsidDel="00580A98" w:rsidRDefault="00F001FC" w:rsidP="00F001FC">
      <w:pPr>
        <w:spacing w:after="0"/>
        <w:rPr>
          <w:del w:id="4997" w:author="Sebring, Amanda J" w:date="2017-10-04T09:14:00Z"/>
          <w:rFonts w:ascii="Courier New" w:hAnsi="Courier New" w:cs="Courier New"/>
          <w:sz w:val="24"/>
          <w:szCs w:val="24"/>
        </w:rPr>
      </w:pPr>
      <w:del w:id="49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511 57 1 1 1 60 50 50 50 50 50</w:delText>
        </w:r>
      </w:del>
    </w:p>
    <w:p w14:paraId="1D7C7D48" w14:textId="48551B45" w:rsidR="00F001FC" w:rsidRPr="00F001FC" w:rsidDel="00580A98" w:rsidRDefault="00F001FC" w:rsidP="00F001FC">
      <w:pPr>
        <w:spacing w:after="0"/>
        <w:rPr>
          <w:del w:id="4999" w:author="Sebring, Amanda J" w:date="2017-10-04T09:14:00Z"/>
          <w:rFonts w:ascii="Courier New" w:hAnsi="Courier New" w:cs="Courier New"/>
          <w:sz w:val="24"/>
          <w:szCs w:val="24"/>
        </w:rPr>
      </w:pPr>
      <w:del w:id="50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511 58 1 1 1 61 45 40 45 45 45</w:delText>
        </w:r>
      </w:del>
    </w:p>
    <w:p w14:paraId="4BDEF4DE" w14:textId="6B48FE95" w:rsidR="00F001FC" w:rsidRPr="00F001FC" w:rsidDel="00580A98" w:rsidRDefault="00F001FC" w:rsidP="00F001FC">
      <w:pPr>
        <w:spacing w:after="0"/>
        <w:rPr>
          <w:del w:id="5001" w:author="Sebring, Amanda J" w:date="2017-10-04T09:14:00Z"/>
          <w:rFonts w:ascii="Courier New" w:hAnsi="Courier New" w:cs="Courier New"/>
          <w:sz w:val="24"/>
          <w:szCs w:val="24"/>
        </w:rPr>
      </w:pPr>
      <w:del w:id="50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511 59 1 1 1 62 50 50 50 50 50</w:delText>
        </w:r>
      </w:del>
    </w:p>
    <w:p w14:paraId="4364CDF4" w14:textId="567069BB" w:rsidR="00F001FC" w:rsidRPr="00F001FC" w:rsidDel="00580A98" w:rsidRDefault="00F001FC" w:rsidP="00F001FC">
      <w:pPr>
        <w:spacing w:after="0"/>
        <w:rPr>
          <w:del w:id="5003" w:author="Sebring, Amanda J" w:date="2017-10-04T09:14:00Z"/>
          <w:rFonts w:ascii="Courier New" w:hAnsi="Courier New" w:cs="Courier New"/>
          <w:sz w:val="24"/>
          <w:szCs w:val="24"/>
        </w:rPr>
      </w:pPr>
      <w:del w:id="50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511 60 1 1 1 63 45 50 50 50 50</w:delText>
        </w:r>
      </w:del>
    </w:p>
    <w:p w14:paraId="0D3DD34C" w14:textId="406E68DD" w:rsidR="00F001FC" w:rsidRPr="00F001FC" w:rsidDel="00580A98" w:rsidRDefault="00F001FC" w:rsidP="00F001FC">
      <w:pPr>
        <w:spacing w:after="0"/>
        <w:rPr>
          <w:del w:id="5005" w:author="Sebring, Amanda J" w:date="2017-10-04T09:14:00Z"/>
          <w:rFonts w:ascii="Courier New" w:hAnsi="Courier New" w:cs="Courier New"/>
          <w:sz w:val="24"/>
          <w:szCs w:val="24"/>
        </w:rPr>
      </w:pPr>
      <w:del w:id="50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511 61 1 1 1 64 50 50 50 50 50</w:delText>
        </w:r>
      </w:del>
    </w:p>
    <w:p w14:paraId="17DFD34B" w14:textId="7FE9B356" w:rsidR="00F001FC" w:rsidRPr="00F001FC" w:rsidDel="00580A98" w:rsidRDefault="00F001FC" w:rsidP="00F001FC">
      <w:pPr>
        <w:spacing w:after="0"/>
        <w:rPr>
          <w:del w:id="5007" w:author="Sebring, Amanda J" w:date="2017-10-04T09:14:00Z"/>
          <w:rFonts w:ascii="Courier New" w:hAnsi="Courier New" w:cs="Courier New"/>
          <w:sz w:val="24"/>
          <w:szCs w:val="24"/>
        </w:rPr>
      </w:pPr>
      <w:del w:id="50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511 62 1 1 1 65 45 45 50 50 50</w:delText>
        </w:r>
      </w:del>
    </w:p>
    <w:p w14:paraId="00B99F12" w14:textId="4E3B1BFD" w:rsidR="00F001FC" w:rsidRPr="00F001FC" w:rsidDel="00580A98" w:rsidRDefault="00F001FC" w:rsidP="00F001FC">
      <w:pPr>
        <w:spacing w:after="0"/>
        <w:rPr>
          <w:del w:id="5009" w:author="Sebring, Amanda J" w:date="2017-10-04T09:14:00Z"/>
          <w:rFonts w:ascii="Courier New" w:hAnsi="Courier New" w:cs="Courier New"/>
          <w:sz w:val="24"/>
          <w:szCs w:val="24"/>
        </w:rPr>
      </w:pPr>
      <w:del w:id="50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511 63 1 1 1 66 45 45 45 45 45</w:delText>
        </w:r>
      </w:del>
    </w:p>
    <w:p w14:paraId="6C181934" w14:textId="39794635" w:rsidR="00F001FC" w:rsidRPr="00F001FC" w:rsidDel="00580A98" w:rsidRDefault="00F001FC" w:rsidP="00F001FC">
      <w:pPr>
        <w:spacing w:after="0"/>
        <w:rPr>
          <w:del w:id="5011" w:author="Sebring, Amanda J" w:date="2017-10-04T09:14:00Z"/>
          <w:rFonts w:ascii="Courier New" w:hAnsi="Courier New" w:cs="Courier New"/>
          <w:sz w:val="24"/>
          <w:szCs w:val="24"/>
        </w:rPr>
      </w:pPr>
      <w:del w:id="50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511 64 1 1 1 67 45 45 50 50 50</w:delText>
        </w:r>
      </w:del>
    </w:p>
    <w:p w14:paraId="738BCB69" w14:textId="6A6F81D8" w:rsidR="00F001FC" w:rsidRPr="00F001FC" w:rsidDel="00580A98" w:rsidRDefault="00F001FC" w:rsidP="00F001FC">
      <w:pPr>
        <w:spacing w:after="0"/>
        <w:rPr>
          <w:del w:id="5013" w:author="Sebring, Amanda J" w:date="2017-10-04T09:14:00Z"/>
          <w:rFonts w:ascii="Courier New" w:hAnsi="Courier New" w:cs="Courier New"/>
          <w:sz w:val="24"/>
          <w:szCs w:val="24"/>
        </w:rPr>
      </w:pPr>
      <w:del w:id="50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511 66 1 1 1 68 50 50 50 50 50</w:delText>
        </w:r>
      </w:del>
    </w:p>
    <w:p w14:paraId="550779B3" w14:textId="598D0516" w:rsidR="00F001FC" w:rsidRPr="00F001FC" w:rsidDel="00580A98" w:rsidRDefault="00F001FC" w:rsidP="00F001FC">
      <w:pPr>
        <w:spacing w:after="0"/>
        <w:rPr>
          <w:del w:id="5015" w:author="Sebring, Amanda J" w:date="2017-10-04T09:14:00Z"/>
          <w:rFonts w:ascii="Courier New" w:hAnsi="Courier New" w:cs="Courier New"/>
          <w:sz w:val="24"/>
          <w:szCs w:val="24"/>
        </w:rPr>
      </w:pPr>
      <w:del w:id="50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511 67 1 1 1 69 50 50 50 50 50</w:delText>
        </w:r>
      </w:del>
    </w:p>
    <w:p w14:paraId="1AD499ED" w14:textId="60F9B006" w:rsidR="00F001FC" w:rsidRPr="00F001FC" w:rsidDel="00580A98" w:rsidRDefault="00F001FC" w:rsidP="00F001FC">
      <w:pPr>
        <w:spacing w:after="0"/>
        <w:rPr>
          <w:del w:id="5017" w:author="Sebring, Amanda J" w:date="2017-10-04T09:14:00Z"/>
          <w:rFonts w:ascii="Courier New" w:hAnsi="Courier New" w:cs="Courier New"/>
          <w:sz w:val="24"/>
          <w:szCs w:val="24"/>
        </w:rPr>
      </w:pPr>
      <w:del w:id="50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511 68 1 1 1 70 45 45 45 45 45</w:delText>
        </w:r>
      </w:del>
    </w:p>
    <w:p w14:paraId="6921E107" w14:textId="44CC7E62" w:rsidR="00F001FC" w:rsidRPr="00F001FC" w:rsidDel="00580A98" w:rsidRDefault="00F001FC" w:rsidP="00F001FC">
      <w:pPr>
        <w:spacing w:after="0"/>
        <w:rPr>
          <w:del w:id="5019" w:author="Sebring, Amanda J" w:date="2017-10-04T09:14:00Z"/>
          <w:rFonts w:ascii="Courier New" w:hAnsi="Courier New" w:cs="Courier New"/>
          <w:sz w:val="24"/>
          <w:szCs w:val="24"/>
        </w:rPr>
      </w:pPr>
      <w:del w:id="50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511 69 1 1 1 71 45 45 50 50 50</w:delText>
        </w:r>
      </w:del>
    </w:p>
    <w:p w14:paraId="53C2B1C4" w14:textId="0C651891" w:rsidR="00F001FC" w:rsidRPr="00F001FC" w:rsidDel="00580A98" w:rsidRDefault="00F001FC" w:rsidP="00F001FC">
      <w:pPr>
        <w:spacing w:after="0"/>
        <w:rPr>
          <w:del w:id="5021" w:author="Sebring, Amanda J" w:date="2017-10-04T09:14:00Z"/>
          <w:rFonts w:ascii="Courier New" w:hAnsi="Courier New" w:cs="Courier New"/>
          <w:sz w:val="24"/>
          <w:szCs w:val="24"/>
        </w:rPr>
      </w:pPr>
      <w:del w:id="50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511 71 1 1 1 72 50 50 50 50 50</w:delText>
        </w:r>
      </w:del>
    </w:p>
    <w:p w14:paraId="6F2A9F71" w14:textId="5B78DB63" w:rsidR="00F001FC" w:rsidRPr="00F001FC" w:rsidDel="00580A98" w:rsidRDefault="00F001FC" w:rsidP="00F001FC">
      <w:pPr>
        <w:spacing w:after="0"/>
        <w:rPr>
          <w:del w:id="5023" w:author="Sebring, Amanda J" w:date="2017-10-04T09:14:00Z"/>
          <w:rFonts w:ascii="Courier New" w:hAnsi="Courier New" w:cs="Courier New"/>
          <w:sz w:val="24"/>
          <w:szCs w:val="24"/>
        </w:rPr>
      </w:pPr>
      <w:del w:id="50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511 72 1 1 1 73 50 50 50 50 50</w:delText>
        </w:r>
      </w:del>
    </w:p>
    <w:p w14:paraId="513399D3" w14:textId="02D25EF9" w:rsidR="00F001FC" w:rsidRPr="00F001FC" w:rsidDel="00580A98" w:rsidRDefault="00F001FC" w:rsidP="00F001FC">
      <w:pPr>
        <w:spacing w:after="0"/>
        <w:rPr>
          <w:del w:id="5025" w:author="Sebring, Amanda J" w:date="2017-10-04T09:14:00Z"/>
          <w:rFonts w:ascii="Courier New" w:hAnsi="Courier New" w:cs="Courier New"/>
          <w:sz w:val="24"/>
          <w:szCs w:val="24"/>
        </w:rPr>
      </w:pPr>
      <w:del w:id="50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511 73 1 1 1 74 55 45 50 55 55</w:delText>
        </w:r>
      </w:del>
    </w:p>
    <w:p w14:paraId="43A12385" w14:textId="13E36A88" w:rsidR="00F001FC" w:rsidRPr="00F001FC" w:rsidDel="00580A98" w:rsidRDefault="00F001FC" w:rsidP="00F001FC">
      <w:pPr>
        <w:spacing w:after="0"/>
        <w:rPr>
          <w:del w:id="5027" w:author="Sebring, Amanda J" w:date="2017-10-04T09:14:00Z"/>
          <w:rFonts w:ascii="Courier New" w:hAnsi="Courier New" w:cs="Courier New"/>
          <w:sz w:val="24"/>
          <w:szCs w:val="24"/>
        </w:rPr>
      </w:pPr>
      <w:del w:id="50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511 74 1 1 1 75 50 50 50 50 50</w:delText>
        </w:r>
      </w:del>
    </w:p>
    <w:p w14:paraId="17DC866D" w14:textId="7B006AFB" w:rsidR="00F001FC" w:rsidRPr="00F001FC" w:rsidDel="00580A98" w:rsidRDefault="00F001FC" w:rsidP="00F001FC">
      <w:pPr>
        <w:spacing w:after="0"/>
        <w:rPr>
          <w:del w:id="5029" w:author="Sebring, Amanda J" w:date="2017-10-04T09:14:00Z"/>
          <w:rFonts w:ascii="Courier New" w:hAnsi="Courier New" w:cs="Courier New"/>
          <w:sz w:val="24"/>
          <w:szCs w:val="24"/>
        </w:rPr>
      </w:pPr>
      <w:del w:id="50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511 75 1 1 1 76 45 50 50 50 50</w:delText>
        </w:r>
      </w:del>
    </w:p>
    <w:p w14:paraId="021DC6AA" w14:textId="77E904B5" w:rsidR="00F001FC" w:rsidRPr="00F001FC" w:rsidDel="00580A98" w:rsidRDefault="00F001FC" w:rsidP="00F001FC">
      <w:pPr>
        <w:spacing w:after="0"/>
        <w:rPr>
          <w:del w:id="5031" w:author="Sebring, Amanda J" w:date="2017-10-04T09:14:00Z"/>
          <w:rFonts w:ascii="Courier New" w:hAnsi="Courier New" w:cs="Courier New"/>
          <w:sz w:val="24"/>
          <w:szCs w:val="24"/>
        </w:rPr>
      </w:pPr>
      <w:del w:id="50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511 77 1 1 1 77 45 50 50 50 50</w:delText>
        </w:r>
      </w:del>
    </w:p>
    <w:p w14:paraId="4B5B0AAD" w14:textId="4F39AE03" w:rsidR="00F001FC" w:rsidRPr="00F001FC" w:rsidDel="00580A98" w:rsidRDefault="00F001FC" w:rsidP="00F001FC">
      <w:pPr>
        <w:spacing w:after="0"/>
        <w:rPr>
          <w:del w:id="5033" w:author="Sebring, Amanda J" w:date="2017-10-04T09:14:00Z"/>
          <w:rFonts w:ascii="Courier New" w:hAnsi="Courier New" w:cs="Courier New"/>
          <w:sz w:val="24"/>
          <w:szCs w:val="24"/>
        </w:rPr>
      </w:pPr>
      <w:del w:id="50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511 78 1 1 1 78 45 45 50 50 50</w:delText>
        </w:r>
      </w:del>
    </w:p>
    <w:p w14:paraId="7EB55B0C" w14:textId="0406F665" w:rsidR="00F001FC" w:rsidRPr="00F001FC" w:rsidDel="00580A98" w:rsidRDefault="00F001FC" w:rsidP="00F001FC">
      <w:pPr>
        <w:spacing w:after="0"/>
        <w:rPr>
          <w:del w:id="5035" w:author="Sebring, Amanda J" w:date="2017-10-04T09:14:00Z"/>
          <w:rFonts w:ascii="Courier New" w:hAnsi="Courier New" w:cs="Courier New"/>
          <w:sz w:val="24"/>
          <w:szCs w:val="24"/>
        </w:rPr>
      </w:pPr>
      <w:del w:id="50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511 79 1 1 1 79 55 50 55 55 55</w:delText>
        </w:r>
      </w:del>
    </w:p>
    <w:p w14:paraId="0E72E827" w14:textId="6E3419D7" w:rsidR="00F001FC" w:rsidRPr="00F001FC" w:rsidDel="00580A98" w:rsidRDefault="00F001FC" w:rsidP="00F001FC">
      <w:pPr>
        <w:spacing w:after="0"/>
        <w:rPr>
          <w:del w:id="5037" w:author="Sebring, Amanda J" w:date="2017-10-04T09:14:00Z"/>
          <w:rFonts w:ascii="Courier New" w:hAnsi="Courier New" w:cs="Courier New"/>
          <w:sz w:val="24"/>
          <w:szCs w:val="24"/>
        </w:rPr>
      </w:pPr>
      <w:del w:id="50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lastRenderedPageBreak/>
          <w:delText>511 80 1 1 1 80 55 45 50 50 50</w:delText>
        </w:r>
      </w:del>
    </w:p>
    <w:p w14:paraId="6940DF55" w14:textId="54246D9A" w:rsidR="00F001FC" w:rsidRPr="00F001FC" w:rsidDel="00580A98" w:rsidRDefault="00F001FC" w:rsidP="00F001FC">
      <w:pPr>
        <w:spacing w:after="0"/>
        <w:rPr>
          <w:del w:id="5039" w:author="Sebring, Amanda J" w:date="2017-10-04T09:14:00Z"/>
          <w:rFonts w:ascii="Courier New" w:hAnsi="Courier New" w:cs="Courier New"/>
          <w:sz w:val="24"/>
          <w:szCs w:val="24"/>
        </w:rPr>
      </w:pPr>
      <w:del w:id="50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 xml:space="preserve">511 00 1 0 0 00 </w:delText>
        </w:r>
      </w:del>
    </w:p>
    <w:p w14:paraId="78C49E6F" w14:textId="16026CFA" w:rsidR="00F001FC" w:rsidRPr="00F001FC" w:rsidDel="00580A98" w:rsidRDefault="00F001FC" w:rsidP="00F001FC">
      <w:pPr>
        <w:spacing w:after="0"/>
        <w:rPr>
          <w:del w:id="5041" w:author="Sebring, Amanda J" w:date="2017-10-04T09:14:00Z"/>
          <w:rFonts w:ascii="Courier New" w:hAnsi="Courier New" w:cs="Courier New"/>
          <w:sz w:val="24"/>
          <w:szCs w:val="24"/>
        </w:rPr>
      </w:pPr>
      <w:del w:id="50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511 02 1 1 2 01 60 55 55 55 50</w:delText>
        </w:r>
      </w:del>
    </w:p>
    <w:p w14:paraId="29FF115F" w14:textId="15BFD14F" w:rsidR="00F001FC" w:rsidRPr="00F001FC" w:rsidDel="00580A98" w:rsidRDefault="00F001FC" w:rsidP="00F001FC">
      <w:pPr>
        <w:spacing w:after="0"/>
        <w:rPr>
          <w:del w:id="5043" w:author="Sebring, Amanda J" w:date="2017-10-04T09:14:00Z"/>
          <w:rFonts w:ascii="Courier New" w:hAnsi="Courier New" w:cs="Courier New"/>
          <w:sz w:val="24"/>
          <w:szCs w:val="24"/>
        </w:rPr>
      </w:pPr>
      <w:del w:id="50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511 04 1 1 2 02 65 50 65 65 65</w:delText>
        </w:r>
      </w:del>
    </w:p>
    <w:p w14:paraId="394A2588" w14:textId="37B80724" w:rsidR="00F001FC" w:rsidRPr="00F001FC" w:rsidDel="00580A98" w:rsidRDefault="00F001FC" w:rsidP="00F001FC">
      <w:pPr>
        <w:spacing w:after="0"/>
        <w:rPr>
          <w:del w:id="5045" w:author="Sebring, Amanda J" w:date="2017-10-04T09:14:00Z"/>
          <w:rFonts w:ascii="Courier New" w:hAnsi="Courier New" w:cs="Courier New"/>
          <w:sz w:val="24"/>
          <w:szCs w:val="24"/>
        </w:rPr>
      </w:pPr>
      <w:del w:id="50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511 09 1 1 2 03 60 60 55 55 55</w:delText>
        </w:r>
      </w:del>
    </w:p>
    <w:p w14:paraId="6C8E98D6" w14:textId="7A541D8F" w:rsidR="00F001FC" w:rsidRPr="00F001FC" w:rsidDel="00580A98" w:rsidRDefault="00F001FC" w:rsidP="00F001FC">
      <w:pPr>
        <w:spacing w:after="0"/>
        <w:rPr>
          <w:del w:id="5047" w:author="Sebring, Amanda J" w:date="2017-10-04T09:14:00Z"/>
          <w:rFonts w:ascii="Courier New" w:hAnsi="Courier New" w:cs="Courier New"/>
          <w:sz w:val="24"/>
          <w:szCs w:val="24"/>
        </w:rPr>
      </w:pPr>
      <w:del w:id="50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511 11 1 1 2 04 55 55 55 55 55</w:delText>
        </w:r>
      </w:del>
    </w:p>
    <w:p w14:paraId="358A400E" w14:textId="5AAA2CEE" w:rsidR="00F001FC" w:rsidRPr="00F001FC" w:rsidDel="00580A98" w:rsidRDefault="00F001FC" w:rsidP="00F001FC">
      <w:pPr>
        <w:spacing w:after="0"/>
        <w:rPr>
          <w:del w:id="5049" w:author="Sebring, Amanda J" w:date="2017-10-04T09:14:00Z"/>
          <w:rFonts w:ascii="Courier New" w:hAnsi="Courier New" w:cs="Courier New"/>
          <w:sz w:val="24"/>
          <w:szCs w:val="24"/>
        </w:rPr>
      </w:pPr>
      <w:del w:id="50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511 22 1 1 2 05 55 55 60 60 60</w:delText>
        </w:r>
      </w:del>
    </w:p>
    <w:p w14:paraId="13C82BBC" w14:textId="45A4EDDD" w:rsidR="00F001FC" w:rsidRPr="00F001FC" w:rsidDel="00580A98" w:rsidRDefault="00F001FC" w:rsidP="00F001FC">
      <w:pPr>
        <w:spacing w:after="0"/>
        <w:rPr>
          <w:del w:id="5051" w:author="Sebring, Amanda J" w:date="2017-10-04T09:14:00Z"/>
          <w:rFonts w:ascii="Courier New" w:hAnsi="Courier New" w:cs="Courier New"/>
          <w:sz w:val="24"/>
          <w:szCs w:val="24"/>
        </w:rPr>
      </w:pPr>
      <w:del w:id="50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511 39 1 1 2 06 55 60 60 60 60</w:delText>
        </w:r>
      </w:del>
    </w:p>
    <w:p w14:paraId="01428C30" w14:textId="112B9463" w:rsidR="00F001FC" w:rsidRPr="00F001FC" w:rsidDel="00580A98" w:rsidRDefault="00F001FC" w:rsidP="00F001FC">
      <w:pPr>
        <w:spacing w:after="0"/>
        <w:rPr>
          <w:del w:id="5053" w:author="Sebring, Amanda J" w:date="2017-10-04T09:14:00Z"/>
          <w:rFonts w:ascii="Courier New" w:hAnsi="Courier New" w:cs="Courier New"/>
          <w:sz w:val="24"/>
          <w:szCs w:val="24"/>
        </w:rPr>
      </w:pPr>
      <w:del w:id="50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511 40 1 1 2 07 45 45 45 45 45</w:delText>
        </w:r>
      </w:del>
    </w:p>
    <w:p w14:paraId="7108CC73" w14:textId="200C2169" w:rsidR="00F001FC" w:rsidRPr="00F001FC" w:rsidDel="00580A98" w:rsidRDefault="00F001FC" w:rsidP="00F001FC">
      <w:pPr>
        <w:spacing w:after="0"/>
        <w:rPr>
          <w:del w:id="5055" w:author="Sebring, Amanda J" w:date="2017-10-04T09:14:00Z"/>
          <w:rFonts w:ascii="Courier New" w:hAnsi="Courier New" w:cs="Courier New"/>
          <w:sz w:val="24"/>
          <w:szCs w:val="24"/>
        </w:rPr>
      </w:pPr>
      <w:del w:id="50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511 46 1 1 2 08 55 50 55 55 55</w:delText>
        </w:r>
      </w:del>
    </w:p>
    <w:p w14:paraId="79984EC3" w14:textId="6E64ECED" w:rsidR="00F001FC" w:rsidRPr="00F001FC" w:rsidDel="00580A98" w:rsidRDefault="00F001FC" w:rsidP="00F001FC">
      <w:pPr>
        <w:spacing w:after="0"/>
        <w:rPr>
          <w:del w:id="5057" w:author="Sebring, Amanda J" w:date="2017-10-04T09:14:00Z"/>
          <w:rFonts w:ascii="Courier New" w:hAnsi="Courier New" w:cs="Courier New"/>
          <w:sz w:val="24"/>
          <w:szCs w:val="24"/>
        </w:rPr>
      </w:pPr>
      <w:del w:id="50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511 13 1 1 2 09 50 50 50 50 55</w:delText>
        </w:r>
      </w:del>
    </w:p>
    <w:p w14:paraId="6312854D" w14:textId="6F31C51A" w:rsidR="00F001FC" w:rsidRPr="00F001FC" w:rsidDel="00580A98" w:rsidRDefault="00F001FC" w:rsidP="00F001FC">
      <w:pPr>
        <w:spacing w:after="0"/>
        <w:rPr>
          <w:del w:id="5059" w:author="Sebring, Amanda J" w:date="2017-10-04T09:14:00Z"/>
          <w:rFonts w:ascii="Courier New" w:hAnsi="Courier New" w:cs="Courier New"/>
          <w:sz w:val="24"/>
          <w:szCs w:val="24"/>
        </w:rPr>
      </w:pPr>
      <w:del w:id="50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511 76 1 1 2 10 50 50 50 50 50</w:delText>
        </w:r>
      </w:del>
    </w:p>
    <w:p w14:paraId="5890BB8E" w14:textId="772DCE42" w:rsidR="00F001FC" w:rsidRPr="00F001FC" w:rsidDel="00580A98" w:rsidRDefault="00F001FC" w:rsidP="00F001FC">
      <w:pPr>
        <w:spacing w:after="0"/>
        <w:rPr>
          <w:del w:id="5061" w:author="Sebring, Amanda J" w:date="2017-10-04T09:14:00Z"/>
          <w:rFonts w:ascii="Courier New" w:hAnsi="Courier New" w:cs="Courier New"/>
          <w:sz w:val="24"/>
          <w:szCs w:val="24"/>
        </w:rPr>
      </w:pPr>
      <w:del w:id="50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511 43 1 1 2 11 45 45 50 50 50</w:delText>
        </w:r>
      </w:del>
    </w:p>
    <w:p w14:paraId="43781598" w14:textId="6ABA1187" w:rsidR="00F001FC" w:rsidRPr="00F001FC" w:rsidDel="00580A98" w:rsidRDefault="00F001FC" w:rsidP="00F001FC">
      <w:pPr>
        <w:spacing w:after="0"/>
        <w:rPr>
          <w:del w:id="5063" w:author="Sebring, Amanda J" w:date="2017-10-04T09:14:00Z"/>
          <w:rFonts w:ascii="Courier New" w:hAnsi="Courier New" w:cs="Courier New"/>
          <w:sz w:val="24"/>
          <w:szCs w:val="24"/>
        </w:rPr>
      </w:pPr>
      <w:del w:id="50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511 54 1 1 2 12 50 50 50 50 50</w:delText>
        </w:r>
      </w:del>
    </w:p>
    <w:p w14:paraId="70E14E58" w14:textId="3B225201" w:rsidR="00F001FC" w:rsidRPr="00F001FC" w:rsidDel="00580A98" w:rsidRDefault="00F001FC" w:rsidP="00F001FC">
      <w:pPr>
        <w:spacing w:after="0"/>
        <w:rPr>
          <w:del w:id="5065" w:author="Sebring, Amanda J" w:date="2017-10-04T09:14:00Z"/>
          <w:rFonts w:ascii="Courier New" w:hAnsi="Courier New" w:cs="Courier New"/>
          <w:sz w:val="24"/>
          <w:szCs w:val="24"/>
        </w:rPr>
      </w:pPr>
      <w:del w:id="50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511 01 1 1 2 13 55 50 50 45 45</w:delText>
        </w:r>
      </w:del>
    </w:p>
    <w:p w14:paraId="0E8775EA" w14:textId="1E0F957B" w:rsidR="00F001FC" w:rsidRPr="00F001FC" w:rsidDel="00580A98" w:rsidRDefault="00F001FC" w:rsidP="00F001FC">
      <w:pPr>
        <w:spacing w:after="0"/>
        <w:rPr>
          <w:del w:id="5067" w:author="Sebring, Amanda J" w:date="2017-10-04T09:14:00Z"/>
          <w:rFonts w:ascii="Courier New" w:hAnsi="Courier New" w:cs="Courier New"/>
          <w:sz w:val="24"/>
          <w:szCs w:val="24"/>
        </w:rPr>
      </w:pPr>
      <w:del w:id="50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511 07 1 1 2 14 50 50 50 50 50</w:delText>
        </w:r>
      </w:del>
    </w:p>
    <w:p w14:paraId="7DC353DE" w14:textId="5D5A4EA8" w:rsidR="00F001FC" w:rsidRPr="00F001FC" w:rsidDel="00580A98" w:rsidRDefault="00F001FC" w:rsidP="00F001FC">
      <w:pPr>
        <w:spacing w:after="0"/>
        <w:rPr>
          <w:del w:id="5069" w:author="Sebring, Amanda J" w:date="2017-10-04T09:14:00Z"/>
          <w:rFonts w:ascii="Courier New" w:hAnsi="Courier New" w:cs="Courier New"/>
          <w:sz w:val="24"/>
          <w:szCs w:val="24"/>
        </w:rPr>
      </w:pPr>
      <w:del w:id="50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511 14 1 1 2 15 45 45 45 50 40</w:delText>
        </w:r>
      </w:del>
    </w:p>
    <w:p w14:paraId="49755EE3" w14:textId="482E73DD" w:rsidR="00F001FC" w:rsidRPr="00F001FC" w:rsidDel="00580A98" w:rsidRDefault="00F001FC" w:rsidP="00F001FC">
      <w:pPr>
        <w:spacing w:after="0"/>
        <w:rPr>
          <w:del w:id="5071" w:author="Sebring, Amanda J" w:date="2017-10-04T09:14:00Z"/>
          <w:rFonts w:ascii="Courier New" w:hAnsi="Courier New" w:cs="Courier New"/>
          <w:sz w:val="24"/>
          <w:szCs w:val="24"/>
        </w:rPr>
      </w:pPr>
      <w:del w:id="50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511 30 1 1 2 16 35 45 40 40 40</w:delText>
        </w:r>
      </w:del>
    </w:p>
    <w:p w14:paraId="36C61264" w14:textId="1033947A" w:rsidR="00F001FC" w:rsidRPr="00F001FC" w:rsidDel="00580A98" w:rsidRDefault="00F001FC" w:rsidP="00F001FC">
      <w:pPr>
        <w:spacing w:after="0"/>
        <w:rPr>
          <w:del w:id="5073" w:author="Sebring, Amanda J" w:date="2017-10-04T09:14:00Z"/>
          <w:rFonts w:ascii="Courier New" w:hAnsi="Courier New" w:cs="Courier New"/>
          <w:sz w:val="24"/>
          <w:szCs w:val="24"/>
        </w:rPr>
      </w:pPr>
      <w:del w:id="50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511 37 1 1 2 17 55 50 55 50 50</w:delText>
        </w:r>
      </w:del>
    </w:p>
    <w:p w14:paraId="67BC5DB1" w14:textId="45FC1798" w:rsidR="00F001FC" w:rsidRPr="00F001FC" w:rsidDel="00580A98" w:rsidRDefault="00F001FC" w:rsidP="00F001FC">
      <w:pPr>
        <w:spacing w:after="0"/>
        <w:rPr>
          <w:del w:id="5075" w:author="Sebring, Amanda J" w:date="2017-10-04T09:14:00Z"/>
          <w:rFonts w:ascii="Courier New" w:hAnsi="Courier New" w:cs="Courier New"/>
          <w:sz w:val="24"/>
          <w:szCs w:val="24"/>
        </w:rPr>
      </w:pPr>
      <w:del w:id="50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511 50 1 1 2 18 55 55 55 55 55</w:delText>
        </w:r>
      </w:del>
    </w:p>
    <w:p w14:paraId="40634790" w14:textId="798AA039" w:rsidR="00F001FC" w:rsidRPr="00F001FC" w:rsidDel="00580A98" w:rsidRDefault="00F001FC" w:rsidP="00F001FC">
      <w:pPr>
        <w:spacing w:after="0"/>
        <w:rPr>
          <w:del w:id="5077" w:author="Sebring, Amanda J" w:date="2017-10-04T09:14:00Z"/>
          <w:rFonts w:ascii="Courier New" w:hAnsi="Courier New" w:cs="Courier New"/>
          <w:sz w:val="24"/>
          <w:szCs w:val="24"/>
        </w:rPr>
      </w:pPr>
      <w:del w:id="50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511 52 1 1 2 19 45 45 45 45 45</w:delText>
        </w:r>
      </w:del>
    </w:p>
    <w:p w14:paraId="3BBD273F" w14:textId="47FE1AD8" w:rsidR="00F001FC" w:rsidRPr="00F001FC" w:rsidDel="00580A98" w:rsidRDefault="00F001FC" w:rsidP="00F001FC">
      <w:pPr>
        <w:spacing w:after="0"/>
        <w:rPr>
          <w:del w:id="5079" w:author="Sebring, Amanda J" w:date="2017-10-04T09:14:00Z"/>
          <w:rFonts w:ascii="Courier New" w:hAnsi="Courier New" w:cs="Courier New"/>
          <w:sz w:val="24"/>
          <w:szCs w:val="24"/>
        </w:rPr>
      </w:pPr>
      <w:del w:id="50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511 65 1 1 2 20 45 40 40 40 40</w:delText>
        </w:r>
      </w:del>
    </w:p>
    <w:p w14:paraId="62975DBF" w14:textId="3568176F" w:rsidR="00F001FC" w:rsidRPr="00F001FC" w:rsidDel="00580A98" w:rsidRDefault="00F001FC" w:rsidP="00F001FC">
      <w:pPr>
        <w:spacing w:after="0"/>
        <w:rPr>
          <w:del w:id="5081" w:author="Sebring, Amanda J" w:date="2017-10-04T09:14:00Z"/>
          <w:rFonts w:ascii="Courier New" w:hAnsi="Courier New" w:cs="Courier New"/>
          <w:sz w:val="24"/>
          <w:szCs w:val="24"/>
        </w:rPr>
      </w:pPr>
      <w:del w:id="50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511 70 1 1 2 21 50 45 45 50 50</w:delText>
        </w:r>
      </w:del>
    </w:p>
    <w:p w14:paraId="63F45BA0" w14:textId="44FA8289" w:rsidR="00F001FC" w:rsidRPr="00F001FC" w:rsidDel="00580A98" w:rsidRDefault="00F001FC" w:rsidP="00F001FC">
      <w:pPr>
        <w:spacing w:after="0"/>
        <w:rPr>
          <w:del w:id="5083" w:author="Sebring, Amanda J" w:date="2017-10-04T09:14:00Z"/>
          <w:rFonts w:ascii="Courier New" w:hAnsi="Courier New" w:cs="Courier New"/>
          <w:sz w:val="24"/>
          <w:szCs w:val="24"/>
        </w:rPr>
      </w:pPr>
      <w:del w:id="50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511 38 1 1 2 22 55 55 50 50 50</w:delText>
        </w:r>
      </w:del>
    </w:p>
    <w:p w14:paraId="306BF0E7" w14:textId="0F57E1BC" w:rsidR="00F001FC" w:rsidRPr="00F001FC" w:rsidDel="00580A98" w:rsidRDefault="00F001FC" w:rsidP="00F001FC">
      <w:pPr>
        <w:spacing w:after="0"/>
        <w:rPr>
          <w:del w:id="5085" w:author="Sebring, Amanda J" w:date="2017-10-04T09:14:00Z"/>
          <w:rFonts w:ascii="Courier New" w:hAnsi="Courier New" w:cs="Courier New"/>
          <w:sz w:val="24"/>
          <w:szCs w:val="24"/>
        </w:rPr>
      </w:pPr>
      <w:del w:id="50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511 42 1 1 2 23 55 50 55 55 50</w:delText>
        </w:r>
      </w:del>
    </w:p>
    <w:p w14:paraId="38059759" w14:textId="5465B5AF" w:rsidR="00F001FC" w:rsidRPr="00F001FC" w:rsidDel="00580A98" w:rsidRDefault="00F001FC" w:rsidP="00F001FC">
      <w:pPr>
        <w:spacing w:after="0"/>
        <w:rPr>
          <w:del w:id="5087" w:author="Sebring, Amanda J" w:date="2017-10-04T09:14:00Z"/>
          <w:rFonts w:ascii="Courier New" w:hAnsi="Courier New" w:cs="Courier New"/>
          <w:sz w:val="24"/>
          <w:szCs w:val="24"/>
        </w:rPr>
      </w:pPr>
      <w:del w:id="50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511 03 1 1 2 24 60 55 60 55 60</w:delText>
        </w:r>
      </w:del>
    </w:p>
    <w:p w14:paraId="498C0B78" w14:textId="2C1DE6DA" w:rsidR="00F001FC" w:rsidRPr="00F001FC" w:rsidDel="00580A98" w:rsidRDefault="00F001FC" w:rsidP="00F001FC">
      <w:pPr>
        <w:spacing w:after="0"/>
        <w:rPr>
          <w:del w:id="5089" w:author="Sebring, Amanda J" w:date="2017-10-04T09:14:00Z"/>
          <w:rFonts w:ascii="Courier New" w:hAnsi="Courier New" w:cs="Courier New"/>
          <w:sz w:val="24"/>
          <w:szCs w:val="24"/>
        </w:rPr>
      </w:pPr>
      <w:del w:id="50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511 05 1 1 2 25 55 50 55 50 55</w:delText>
        </w:r>
      </w:del>
    </w:p>
    <w:p w14:paraId="1CA0E824" w14:textId="0A472CD8" w:rsidR="00F001FC" w:rsidRPr="00F001FC" w:rsidDel="00580A98" w:rsidRDefault="00F001FC" w:rsidP="00F001FC">
      <w:pPr>
        <w:spacing w:after="0"/>
        <w:rPr>
          <w:del w:id="5091" w:author="Sebring, Amanda J" w:date="2017-10-04T09:14:00Z"/>
          <w:rFonts w:ascii="Courier New" w:hAnsi="Courier New" w:cs="Courier New"/>
          <w:sz w:val="24"/>
          <w:szCs w:val="24"/>
        </w:rPr>
      </w:pPr>
      <w:del w:id="50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511 06 1 1 2 26 45 45 45 40 40</w:delText>
        </w:r>
      </w:del>
    </w:p>
    <w:p w14:paraId="63F675FB" w14:textId="1E5C789A" w:rsidR="00F001FC" w:rsidRPr="00F001FC" w:rsidDel="00580A98" w:rsidRDefault="00F001FC" w:rsidP="00F001FC">
      <w:pPr>
        <w:spacing w:after="0"/>
        <w:rPr>
          <w:del w:id="5093" w:author="Sebring, Amanda J" w:date="2017-10-04T09:14:00Z"/>
          <w:rFonts w:ascii="Courier New" w:hAnsi="Courier New" w:cs="Courier New"/>
          <w:sz w:val="24"/>
          <w:szCs w:val="24"/>
        </w:rPr>
      </w:pPr>
      <w:del w:id="50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511 08 1 1 2 27 50 50 45 50 45</w:delText>
        </w:r>
      </w:del>
    </w:p>
    <w:p w14:paraId="01191446" w14:textId="6E05D3CB" w:rsidR="00F001FC" w:rsidRPr="00F001FC" w:rsidDel="00580A98" w:rsidRDefault="00F001FC" w:rsidP="00F001FC">
      <w:pPr>
        <w:spacing w:after="0"/>
        <w:rPr>
          <w:del w:id="5095" w:author="Sebring, Amanda J" w:date="2017-10-04T09:14:00Z"/>
          <w:rFonts w:ascii="Courier New" w:hAnsi="Courier New" w:cs="Courier New"/>
          <w:sz w:val="24"/>
          <w:szCs w:val="24"/>
        </w:rPr>
      </w:pPr>
      <w:del w:id="50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511 10 1 1 2 28 55 50 50 50 50</w:delText>
        </w:r>
      </w:del>
    </w:p>
    <w:p w14:paraId="3A2B7F19" w14:textId="085B0438" w:rsidR="00F001FC" w:rsidRPr="00F001FC" w:rsidDel="00580A98" w:rsidRDefault="00F001FC" w:rsidP="00F001FC">
      <w:pPr>
        <w:spacing w:after="0"/>
        <w:rPr>
          <w:del w:id="5097" w:author="Sebring, Amanda J" w:date="2017-10-04T09:14:00Z"/>
          <w:rFonts w:ascii="Courier New" w:hAnsi="Courier New" w:cs="Courier New"/>
          <w:sz w:val="24"/>
          <w:szCs w:val="24"/>
        </w:rPr>
      </w:pPr>
      <w:del w:id="50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511 12 1 1 2 29 45 40 40 40 40</w:delText>
        </w:r>
      </w:del>
    </w:p>
    <w:p w14:paraId="31B7A85E" w14:textId="4EC11EF2" w:rsidR="00F001FC" w:rsidRPr="00F001FC" w:rsidDel="00580A98" w:rsidRDefault="00F001FC" w:rsidP="00F001FC">
      <w:pPr>
        <w:spacing w:after="0"/>
        <w:rPr>
          <w:del w:id="5099" w:author="Sebring, Amanda J" w:date="2017-10-04T09:14:00Z"/>
          <w:rFonts w:ascii="Courier New" w:hAnsi="Courier New" w:cs="Courier New"/>
          <w:sz w:val="24"/>
          <w:szCs w:val="24"/>
        </w:rPr>
      </w:pPr>
      <w:del w:id="51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511 15 1 1 2 30 60 50 50 50 55</w:delText>
        </w:r>
      </w:del>
    </w:p>
    <w:p w14:paraId="6DC2EB9F" w14:textId="30C5EE6A" w:rsidR="00F001FC" w:rsidRPr="00F001FC" w:rsidDel="00580A98" w:rsidRDefault="00F001FC" w:rsidP="00F001FC">
      <w:pPr>
        <w:spacing w:after="0"/>
        <w:rPr>
          <w:del w:id="5101" w:author="Sebring, Amanda J" w:date="2017-10-04T09:14:00Z"/>
          <w:rFonts w:ascii="Courier New" w:hAnsi="Courier New" w:cs="Courier New"/>
          <w:sz w:val="24"/>
          <w:szCs w:val="24"/>
        </w:rPr>
      </w:pPr>
      <w:del w:id="51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511 16 1 1 2 31 45 40 45 40 40</w:delText>
        </w:r>
      </w:del>
    </w:p>
    <w:p w14:paraId="69D62BEB" w14:textId="3642B57F" w:rsidR="00F001FC" w:rsidRPr="00F001FC" w:rsidDel="00580A98" w:rsidRDefault="00F001FC" w:rsidP="00F001FC">
      <w:pPr>
        <w:spacing w:after="0"/>
        <w:rPr>
          <w:del w:id="5103" w:author="Sebring, Amanda J" w:date="2017-10-04T09:14:00Z"/>
          <w:rFonts w:ascii="Courier New" w:hAnsi="Courier New" w:cs="Courier New"/>
          <w:sz w:val="24"/>
          <w:szCs w:val="24"/>
        </w:rPr>
      </w:pPr>
      <w:del w:id="51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511 17 1 1 2 32 50 50 50 50 50</w:delText>
        </w:r>
      </w:del>
    </w:p>
    <w:p w14:paraId="585FCBA2" w14:textId="158A49DE" w:rsidR="00F001FC" w:rsidRPr="00F001FC" w:rsidDel="00580A98" w:rsidRDefault="00F001FC" w:rsidP="00F001FC">
      <w:pPr>
        <w:spacing w:after="0"/>
        <w:rPr>
          <w:del w:id="5105" w:author="Sebring, Amanda J" w:date="2017-10-04T09:14:00Z"/>
          <w:rFonts w:ascii="Courier New" w:hAnsi="Courier New" w:cs="Courier New"/>
          <w:sz w:val="24"/>
          <w:szCs w:val="24"/>
        </w:rPr>
      </w:pPr>
      <w:del w:id="51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511 18 1 1 2 33 55 50 50 50 50</w:delText>
        </w:r>
      </w:del>
    </w:p>
    <w:p w14:paraId="6E13E9F4" w14:textId="46B0DEED" w:rsidR="00F001FC" w:rsidRPr="00F001FC" w:rsidDel="00580A98" w:rsidRDefault="00F001FC" w:rsidP="00F001FC">
      <w:pPr>
        <w:spacing w:after="0"/>
        <w:rPr>
          <w:del w:id="5107" w:author="Sebring, Amanda J" w:date="2017-10-04T09:14:00Z"/>
          <w:rFonts w:ascii="Courier New" w:hAnsi="Courier New" w:cs="Courier New"/>
          <w:sz w:val="24"/>
          <w:szCs w:val="24"/>
        </w:rPr>
      </w:pPr>
      <w:del w:id="51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511 19 1 1 2 34 45 50 45 55 45</w:delText>
        </w:r>
      </w:del>
    </w:p>
    <w:p w14:paraId="0D032942" w14:textId="5F9168A7" w:rsidR="00F001FC" w:rsidRPr="00F001FC" w:rsidDel="00580A98" w:rsidRDefault="00F001FC" w:rsidP="00F001FC">
      <w:pPr>
        <w:spacing w:after="0"/>
        <w:rPr>
          <w:del w:id="5109" w:author="Sebring, Amanda J" w:date="2017-10-04T09:14:00Z"/>
          <w:rFonts w:ascii="Courier New" w:hAnsi="Courier New" w:cs="Courier New"/>
          <w:sz w:val="24"/>
          <w:szCs w:val="24"/>
        </w:rPr>
      </w:pPr>
      <w:del w:id="51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511 20 1 1 2 35 50 40 40 45 40</w:delText>
        </w:r>
      </w:del>
    </w:p>
    <w:p w14:paraId="4D5286F1" w14:textId="13C48181" w:rsidR="00F001FC" w:rsidRPr="00F001FC" w:rsidDel="00580A98" w:rsidRDefault="00F001FC" w:rsidP="00F001FC">
      <w:pPr>
        <w:spacing w:after="0"/>
        <w:rPr>
          <w:del w:id="5111" w:author="Sebring, Amanda J" w:date="2017-10-04T09:14:00Z"/>
          <w:rFonts w:ascii="Courier New" w:hAnsi="Courier New" w:cs="Courier New"/>
          <w:sz w:val="24"/>
          <w:szCs w:val="24"/>
        </w:rPr>
      </w:pPr>
      <w:del w:id="51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511 21 1 1 2 36 50 50 50 50 50</w:delText>
        </w:r>
      </w:del>
    </w:p>
    <w:p w14:paraId="720FADB4" w14:textId="0DBB148F" w:rsidR="00F001FC" w:rsidRPr="00F001FC" w:rsidDel="00580A98" w:rsidRDefault="00F001FC" w:rsidP="00F001FC">
      <w:pPr>
        <w:spacing w:after="0"/>
        <w:rPr>
          <w:del w:id="5113" w:author="Sebring, Amanda J" w:date="2017-10-04T09:14:00Z"/>
          <w:rFonts w:ascii="Courier New" w:hAnsi="Courier New" w:cs="Courier New"/>
          <w:sz w:val="24"/>
          <w:szCs w:val="24"/>
        </w:rPr>
      </w:pPr>
      <w:del w:id="51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511 23 1 1 2 37 50 50 50 50 50</w:delText>
        </w:r>
      </w:del>
    </w:p>
    <w:p w14:paraId="5E87D0A5" w14:textId="584C6110" w:rsidR="00F001FC" w:rsidRPr="00F001FC" w:rsidDel="00580A98" w:rsidRDefault="00F001FC" w:rsidP="00F001FC">
      <w:pPr>
        <w:spacing w:after="0"/>
        <w:rPr>
          <w:del w:id="5115" w:author="Sebring, Amanda J" w:date="2017-10-04T09:14:00Z"/>
          <w:rFonts w:ascii="Courier New" w:hAnsi="Courier New" w:cs="Courier New"/>
          <w:sz w:val="24"/>
          <w:szCs w:val="24"/>
        </w:rPr>
      </w:pPr>
      <w:del w:id="51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511 24 1 1 2 38 45 50 45 50 45</w:delText>
        </w:r>
      </w:del>
    </w:p>
    <w:p w14:paraId="1B5C2655" w14:textId="0CECC299" w:rsidR="00F001FC" w:rsidRPr="00F001FC" w:rsidDel="00580A98" w:rsidRDefault="00F001FC" w:rsidP="00F001FC">
      <w:pPr>
        <w:spacing w:after="0"/>
        <w:rPr>
          <w:del w:id="5117" w:author="Sebring, Amanda J" w:date="2017-10-04T09:14:00Z"/>
          <w:rFonts w:ascii="Courier New" w:hAnsi="Courier New" w:cs="Courier New"/>
          <w:sz w:val="24"/>
          <w:szCs w:val="24"/>
        </w:rPr>
      </w:pPr>
      <w:del w:id="51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511 25 1 1 2 39 45 50 45 40 45</w:delText>
        </w:r>
      </w:del>
    </w:p>
    <w:p w14:paraId="39373CEF" w14:textId="70F37562" w:rsidR="00F001FC" w:rsidRPr="00F001FC" w:rsidDel="00580A98" w:rsidRDefault="00F001FC" w:rsidP="00F001FC">
      <w:pPr>
        <w:spacing w:after="0"/>
        <w:rPr>
          <w:del w:id="5119" w:author="Sebring, Amanda J" w:date="2017-10-04T09:14:00Z"/>
          <w:rFonts w:ascii="Courier New" w:hAnsi="Courier New" w:cs="Courier New"/>
          <w:sz w:val="24"/>
          <w:szCs w:val="24"/>
        </w:rPr>
      </w:pPr>
      <w:del w:id="51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511 26 1 1 2 40 50 60 50 45 40</w:delText>
        </w:r>
      </w:del>
    </w:p>
    <w:p w14:paraId="17295D31" w14:textId="48295BAB" w:rsidR="00F001FC" w:rsidRPr="00F001FC" w:rsidDel="00580A98" w:rsidRDefault="00F001FC" w:rsidP="00F001FC">
      <w:pPr>
        <w:spacing w:after="0"/>
        <w:rPr>
          <w:del w:id="5121" w:author="Sebring, Amanda J" w:date="2017-10-04T09:14:00Z"/>
          <w:rFonts w:ascii="Courier New" w:hAnsi="Courier New" w:cs="Courier New"/>
          <w:sz w:val="24"/>
          <w:szCs w:val="24"/>
        </w:rPr>
      </w:pPr>
      <w:del w:id="51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511 27 1 1 2 41 50 50 50 50 50</w:delText>
        </w:r>
      </w:del>
    </w:p>
    <w:p w14:paraId="28E8D567" w14:textId="444A7138" w:rsidR="00F001FC" w:rsidRPr="00F001FC" w:rsidDel="00580A98" w:rsidRDefault="00F001FC" w:rsidP="00F001FC">
      <w:pPr>
        <w:spacing w:after="0"/>
        <w:rPr>
          <w:del w:id="5123" w:author="Sebring, Amanda J" w:date="2017-10-04T09:14:00Z"/>
          <w:rFonts w:ascii="Courier New" w:hAnsi="Courier New" w:cs="Courier New"/>
          <w:sz w:val="24"/>
          <w:szCs w:val="24"/>
        </w:rPr>
      </w:pPr>
      <w:del w:id="51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511 28 1 1 2 42 50 45 45 45 45</w:delText>
        </w:r>
      </w:del>
    </w:p>
    <w:p w14:paraId="074F9787" w14:textId="7CC51166" w:rsidR="00F001FC" w:rsidRPr="00F001FC" w:rsidDel="00580A98" w:rsidRDefault="00F001FC" w:rsidP="00F001FC">
      <w:pPr>
        <w:spacing w:after="0"/>
        <w:rPr>
          <w:del w:id="5125" w:author="Sebring, Amanda J" w:date="2017-10-04T09:14:00Z"/>
          <w:rFonts w:ascii="Courier New" w:hAnsi="Courier New" w:cs="Courier New"/>
          <w:sz w:val="24"/>
          <w:szCs w:val="24"/>
        </w:rPr>
      </w:pPr>
      <w:del w:id="51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lastRenderedPageBreak/>
          <w:delText>511 29 1 1 2 43 50 50 50 45 50</w:delText>
        </w:r>
      </w:del>
    </w:p>
    <w:p w14:paraId="1374D7FC" w14:textId="47053B8E" w:rsidR="00F001FC" w:rsidRPr="00F001FC" w:rsidDel="00580A98" w:rsidRDefault="00F001FC" w:rsidP="00F001FC">
      <w:pPr>
        <w:spacing w:after="0"/>
        <w:rPr>
          <w:del w:id="5127" w:author="Sebring, Amanda J" w:date="2017-10-04T09:14:00Z"/>
          <w:rFonts w:ascii="Courier New" w:hAnsi="Courier New" w:cs="Courier New"/>
          <w:sz w:val="24"/>
          <w:szCs w:val="24"/>
        </w:rPr>
      </w:pPr>
      <w:del w:id="51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511 31 1 1 2 44 55 45 45 50 45</w:delText>
        </w:r>
      </w:del>
    </w:p>
    <w:p w14:paraId="048E8C08" w14:textId="2D8C0654" w:rsidR="00F001FC" w:rsidRPr="00F001FC" w:rsidDel="00580A98" w:rsidRDefault="00F001FC" w:rsidP="00F001FC">
      <w:pPr>
        <w:spacing w:after="0"/>
        <w:rPr>
          <w:del w:id="5129" w:author="Sebring, Amanda J" w:date="2017-10-04T09:14:00Z"/>
          <w:rFonts w:ascii="Courier New" w:hAnsi="Courier New" w:cs="Courier New"/>
          <w:sz w:val="24"/>
          <w:szCs w:val="24"/>
        </w:rPr>
      </w:pPr>
      <w:del w:id="51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511 32 1 1 2 45 50 55 50 50 50</w:delText>
        </w:r>
      </w:del>
    </w:p>
    <w:p w14:paraId="6B9ECC32" w14:textId="56DB404A" w:rsidR="00F001FC" w:rsidRPr="00F001FC" w:rsidDel="00580A98" w:rsidRDefault="00F001FC" w:rsidP="00F001FC">
      <w:pPr>
        <w:spacing w:after="0"/>
        <w:rPr>
          <w:del w:id="5131" w:author="Sebring, Amanda J" w:date="2017-10-04T09:14:00Z"/>
          <w:rFonts w:ascii="Courier New" w:hAnsi="Courier New" w:cs="Courier New"/>
          <w:sz w:val="24"/>
          <w:szCs w:val="24"/>
        </w:rPr>
      </w:pPr>
      <w:del w:id="51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511 33 1 1 2 46 50 45 45 45 45</w:delText>
        </w:r>
      </w:del>
    </w:p>
    <w:p w14:paraId="460C8A55" w14:textId="21797104" w:rsidR="00F001FC" w:rsidRPr="00F001FC" w:rsidDel="00580A98" w:rsidRDefault="00F001FC" w:rsidP="00F001FC">
      <w:pPr>
        <w:spacing w:after="0"/>
        <w:rPr>
          <w:del w:id="5133" w:author="Sebring, Amanda J" w:date="2017-10-04T09:14:00Z"/>
          <w:rFonts w:ascii="Courier New" w:hAnsi="Courier New" w:cs="Courier New"/>
          <w:sz w:val="24"/>
          <w:szCs w:val="24"/>
        </w:rPr>
      </w:pPr>
      <w:del w:id="51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511 34 1 1 2 47 40 45 40 50 40</w:delText>
        </w:r>
      </w:del>
    </w:p>
    <w:p w14:paraId="6A23B592" w14:textId="2C5AFFDC" w:rsidR="00F001FC" w:rsidRPr="00F001FC" w:rsidDel="00580A98" w:rsidRDefault="00F001FC" w:rsidP="00F001FC">
      <w:pPr>
        <w:spacing w:after="0"/>
        <w:rPr>
          <w:del w:id="5135" w:author="Sebring, Amanda J" w:date="2017-10-04T09:14:00Z"/>
          <w:rFonts w:ascii="Courier New" w:hAnsi="Courier New" w:cs="Courier New"/>
          <w:sz w:val="24"/>
          <w:szCs w:val="24"/>
        </w:rPr>
      </w:pPr>
      <w:del w:id="51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511 35 1 1 2 48 55 55 50 50 50</w:delText>
        </w:r>
      </w:del>
    </w:p>
    <w:p w14:paraId="76F981F2" w14:textId="0AE34A82" w:rsidR="00F001FC" w:rsidRPr="00F001FC" w:rsidDel="00580A98" w:rsidRDefault="00F001FC" w:rsidP="00F001FC">
      <w:pPr>
        <w:spacing w:after="0"/>
        <w:rPr>
          <w:del w:id="5137" w:author="Sebring, Amanda J" w:date="2017-10-04T09:14:00Z"/>
          <w:rFonts w:ascii="Courier New" w:hAnsi="Courier New" w:cs="Courier New"/>
          <w:sz w:val="24"/>
          <w:szCs w:val="24"/>
        </w:rPr>
      </w:pPr>
      <w:del w:id="51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511 36 1 1 2 49 45 45 45 45 45</w:delText>
        </w:r>
      </w:del>
    </w:p>
    <w:p w14:paraId="5CFB0DEF" w14:textId="4ACC91B2" w:rsidR="00F001FC" w:rsidRPr="00F001FC" w:rsidDel="00580A98" w:rsidRDefault="00F001FC" w:rsidP="00F001FC">
      <w:pPr>
        <w:spacing w:after="0"/>
        <w:rPr>
          <w:del w:id="5139" w:author="Sebring, Amanda J" w:date="2017-10-04T09:14:00Z"/>
          <w:rFonts w:ascii="Courier New" w:hAnsi="Courier New" w:cs="Courier New"/>
          <w:sz w:val="24"/>
          <w:szCs w:val="24"/>
        </w:rPr>
      </w:pPr>
      <w:del w:id="51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511 41 1 1 2 50 55 50 50 55 50</w:delText>
        </w:r>
      </w:del>
    </w:p>
    <w:p w14:paraId="26526EC1" w14:textId="45D15BA2" w:rsidR="00F001FC" w:rsidRPr="00F001FC" w:rsidDel="00580A98" w:rsidRDefault="00F001FC" w:rsidP="00F001FC">
      <w:pPr>
        <w:spacing w:after="0"/>
        <w:rPr>
          <w:del w:id="5141" w:author="Sebring, Amanda J" w:date="2017-10-04T09:14:00Z"/>
          <w:rFonts w:ascii="Courier New" w:hAnsi="Courier New" w:cs="Courier New"/>
          <w:sz w:val="24"/>
          <w:szCs w:val="24"/>
        </w:rPr>
      </w:pPr>
      <w:del w:id="51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511 44 1 1 2 51 50 45 45 50 45</w:delText>
        </w:r>
      </w:del>
    </w:p>
    <w:p w14:paraId="436FAF4A" w14:textId="3F35DF05" w:rsidR="00F001FC" w:rsidRPr="00F001FC" w:rsidDel="00580A98" w:rsidRDefault="00F001FC" w:rsidP="00F001FC">
      <w:pPr>
        <w:spacing w:after="0"/>
        <w:rPr>
          <w:del w:id="5143" w:author="Sebring, Amanda J" w:date="2017-10-04T09:14:00Z"/>
          <w:rFonts w:ascii="Courier New" w:hAnsi="Courier New" w:cs="Courier New"/>
          <w:sz w:val="24"/>
          <w:szCs w:val="24"/>
        </w:rPr>
      </w:pPr>
      <w:del w:id="51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511 45 1 1 2 52 50 45 40 50 45</w:delText>
        </w:r>
      </w:del>
    </w:p>
    <w:p w14:paraId="2EA4872B" w14:textId="39A7E2A1" w:rsidR="00F001FC" w:rsidRPr="00F001FC" w:rsidDel="00580A98" w:rsidRDefault="00F001FC" w:rsidP="00F001FC">
      <w:pPr>
        <w:spacing w:after="0"/>
        <w:rPr>
          <w:del w:id="5145" w:author="Sebring, Amanda J" w:date="2017-10-04T09:14:00Z"/>
          <w:rFonts w:ascii="Courier New" w:hAnsi="Courier New" w:cs="Courier New"/>
          <w:sz w:val="24"/>
          <w:szCs w:val="24"/>
        </w:rPr>
      </w:pPr>
      <w:del w:id="51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511 47 1 1 2 53 45 45 40 45 40</w:delText>
        </w:r>
      </w:del>
    </w:p>
    <w:p w14:paraId="78E25BED" w14:textId="4882955F" w:rsidR="00F001FC" w:rsidRPr="00F001FC" w:rsidDel="00580A98" w:rsidRDefault="00F001FC" w:rsidP="00F001FC">
      <w:pPr>
        <w:spacing w:after="0"/>
        <w:rPr>
          <w:del w:id="5147" w:author="Sebring, Amanda J" w:date="2017-10-04T09:14:00Z"/>
          <w:rFonts w:ascii="Courier New" w:hAnsi="Courier New" w:cs="Courier New"/>
          <w:sz w:val="24"/>
          <w:szCs w:val="24"/>
        </w:rPr>
      </w:pPr>
      <w:del w:id="51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511 48 1 1 2 54 50 50 40 45 40</w:delText>
        </w:r>
      </w:del>
    </w:p>
    <w:p w14:paraId="1EED951A" w14:textId="7889E2B6" w:rsidR="00F001FC" w:rsidRPr="00F001FC" w:rsidDel="00580A98" w:rsidRDefault="00F001FC" w:rsidP="00F001FC">
      <w:pPr>
        <w:spacing w:after="0"/>
        <w:rPr>
          <w:del w:id="5149" w:author="Sebring, Amanda J" w:date="2017-10-04T09:14:00Z"/>
          <w:rFonts w:ascii="Courier New" w:hAnsi="Courier New" w:cs="Courier New"/>
          <w:sz w:val="24"/>
          <w:szCs w:val="24"/>
        </w:rPr>
      </w:pPr>
      <w:del w:id="51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511 49 1 1 2 55 30 40 40 40 40</w:delText>
        </w:r>
      </w:del>
    </w:p>
    <w:p w14:paraId="1B7DBF9E" w14:textId="48DDB0B9" w:rsidR="00F001FC" w:rsidRPr="00F001FC" w:rsidDel="00580A98" w:rsidRDefault="00F001FC" w:rsidP="00F001FC">
      <w:pPr>
        <w:spacing w:after="0"/>
        <w:rPr>
          <w:del w:id="5151" w:author="Sebring, Amanda J" w:date="2017-10-04T09:14:00Z"/>
          <w:rFonts w:ascii="Courier New" w:hAnsi="Courier New" w:cs="Courier New"/>
          <w:sz w:val="24"/>
          <w:szCs w:val="24"/>
        </w:rPr>
      </w:pPr>
      <w:del w:id="51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511 51 1 1 2 56 50 50 50 50 50</w:delText>
        </w:r>
      </w:del>
    </w:p>
    <w:p w14:paraId="422CDA94" w14:textId="2E7DCD6E" w:rsidR="00F001FC" w:rsidRPr="00F001FC" w:rsidDel="00580A98" w:rsidRDefault="00F001FC" w:rsidP="00F001FC">
      <w:pPr>
        <w:spacing w:after="0"/>
        <w:rPr>
          <w:del w:id="5153" w:author="Sebring, Amanda J" w:date="2017-10-04T09:14:00Z"/>
          <w:rFonts w:ascii="Courier New" w:hAnsi="Courier New" w:cs="Courier New"/>
          <w:sz w:val="24"/>
          <w:szCs w:val="24"/>
        </w:rPr>
      </w:pPr>
      <w:del w:id="51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511 53 1 1 2 57 45 40 40 45 40</w:delText>
        </w:r>
      </w:del>
    </w:p>
    <w:p w14:paraId="4DCA32DC" w14:textId="20D2FFB4" w:rsidR="00F001FC" w:rsidRPr="00F001FC" w:rsidDel="00580A98" w:rsidRDefault="00F001FC" w:rsidP="00F001FC">
      <w:pPr>
        <w:spacing w:after="0"/>
        <w:rPr>
          <w:del w:id="5155" w:author="Sebring, Amanda J" w:date="2017-10-04T09:14:00Z"/>
          <w:rFonts w:ascii="Courier New" w:hAnsi="Courier New" w:cs="Courier New"/>
          <w:sz w:val="24"/>
          <w:szCs w:val="24"/>
        </w:rPr>
      </w:pPr>
      <w:del w:id="51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511 55 1 1 2 58 50 45 45 45 45</w:delText>
        </w:r>
      </w:del>
    </w:p>
    <w:p w14:paraId="610E0C9E" w14:textId="2A31FC21" w:rsidR="00F001FC" w:rsidRPr="00F001FC" w:rsidDel="00580A98" w:rsidRDefault="00F001FC" w:rsidP="00F001FC">
      <w:pPr>
        <w:spacing w:after="0"/>
        <w:rPr>
          <w:del w:id="5157" w:author="Sebring, Amanda J" w:date="2017-10-04T09:14:00Z"/>
          <w:rFonts w:ascii="Courier New" w:hAnsi="Courier New" w:cs="Courier New"/>
          <w:sz w:val="24"/>
          <w:szCs w:val="24"/>
        </w:rPr>
      </w:pPr>
      <w:del w:id="51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511 56 1 1 2 59 50 50 45 45 45</w:delText>
        </w:r>
      </w:del>
    </w:p>
    <w:p w14:paraId="7306FC69" w14:textId="213E2F9F" w:rsidR="00F001FC" w:rsidRPr="00F001FC" w:rsidDel="00580A98" w:rsidRDefault="00F001FC" w:rsidP="00F001FC">
      <w:pPr>
        <w:spacing w:after="0"/>
        <w:rPr>
          <w:del w:id="5159" w:author="Sebring, Amanda J" w:date="2017-10-04T09:14:00Z"/>
          <w:rFonts w:ascii="Courier New" w:hAnsi="Courier New" w:cs="Courier New"/>
          <w:sz w:val="24"/>
          <w:szCs w:val="24"/>
        </w:rPr>
      </w:pPr>
      <w:del w:id="51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511 57 1 1 2 60 60 55 50 50 50</w:delText>
        </w:r>
      </w:del>
    </w:p>
    <w:p w14:paraId="6E0E4160" w14:textId="787795FB" w:rsidR="00F001FC" w:rsidRPr="00F001FC" w:rsidDel="00580A98" w:rsidRDefault="00F001FC" w:rsidP="00F001FC">
      <w:pPr>
        <w:spacing w:after="0"/>
        <w:rPr>
          <w:del w:id="5161" w:author="Sebring, Amanda J" w:date="2017-10-04T09:14:00Z"/>
          <w:rFonts w:ascii="Courier New" w:hAnsi="Courier New" w:cs="Courier New"/>
          <w:sz w:val="24"/>
          <w:szCs w:val="24"/>
        </w:rPr>
      </w:pPr>
      <w:del w:id="51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511 58 1 1 2 61 50 50 50 50 50</w:delText>
        </w:r>
      </w:del>
    </w:p>
    <w:p w14:paraId="33EEFC2F" w14:textId="0AA322DA" w:rsidR="00F001FC" w:rsidRPr="00F001FC" w:rsidDel="00580A98" w:rsidRDefault="00F001FC" w:rsidP="00F001FC">
      <w:pPr>
        <w:spacing w:after="0"/>
        <w:rPr>
          <w:del w:id="5163" w:author="Sebring, Amanda J" w:date="2017-10-04T09:14:00Z"/>
          <w:rFonts w:ascii="Courier New" w:hAnsi="Courier New" w:cs="Courier New"/>
          <w:sz w:val="24"/>
          <w:szCs w:val="24"/>
        </w:rPr>
      </w:pPr>
      <w:del w:id="51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511 59 1 1 2 62 45 45 40 40 45</w:delText>
        </w:r>
      </w:del>
    </w:p>
    <w:p w14:paraId="724D57BC" w14:textId="5F9D0675" w:rsidR="00F001FC" w:rsidRPr="00F001FC" w:rsidDel="00580A98" w:rsidRDefault="00F001FC" w:rsidP="00F001FC">
      <w:pPr>
        <w:spacing w:after="0"/>
        <w:rPr>
          <w:del w:id="5165" w:author="Sebring, Amanda J" w:date="2017-10-04T09:14:00Z"/>
          <w:rFonts w:ascii="Courier New" w:hAnsi="Courier New" w:cs="Courier New"/>
          <w:sz w:val="24"/>
          <w:szCs w:val="24"/>
        </w:rPr>
      </w:pPr>
      <w:del w:id="51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511 60 1 1 2 63 40 40 40 50 45</w:delText>
        </w:r>
      </w:del>
    </w:p>
    <w:p w14:paraId="1C2BBE23" w14:textId="10135FCC" w:rsidR="00F001FC" w:rsidRPr="00F001FC" w:rsidDel="00580A98" w:rsidRDefault="00F001FC" w:rsidP="00F001FC">
      <w:pPr>
        <w:spacing w:after="0"/>
        <w:rPr>
          <w:del w:id="5167" w:author="Sebring, Amanda J" w:date="2017-10-04T09:14:00Z"/>
          <w:rFonts w:ascii="Courier New" w:hAnsi="Courier New" w:cs="Courier New"/>
          <w:sz w:val="24"/>
          <w:szCs w:val="24"/>
        </w:rPr>
      </w:pPr>
      <w:del w:id="51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511 61 1 1 2 64 45 45 45 50 50</w:delText>
        </w:r>
      </w:del>
    </w:p>
    <w:p w14:paraId="5529FB7D" w14:textId="3582DC5E" w:rsidR="00F001FC" w:rsidRPr="00F001FC" w:rsidDel="00580A98" w:rsidRDefault="00F001FC" w:rsidP="00F001FC">
      <w:pPr>
        <w:spacing w:after="0"/>
        <w:rPr>
          <w:del w:id="5169" w:author="Sebring, Amanda J" w:date="2017-10-04T09:14:00Z"/>
          <w:rFonts w:ascii="Courier New" w:hAnsi="Courier New" w:cs="Courier New"/>
          <w:sz w:val="24"/>
          <w:szCs w:val="24"/>
        </w:rPr>
      </w:pPr>
      <w:del w:id="51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511 62 1 1 2 65 50 45 45 50 45</w:delText>
        </w:r>
      </w:del>
    </w:p>
    <w:p w14:paraId="46A1BBC8" w14:textId="38E7FBD7" w:rsidR="00F001FC" w:rsidRPr="00F001FC" w:rsidDel="00580A98" w:rsidRDefault="00F001FC" w:rsidP="00F001FC">
      <w:pPr>
        <w:spacing w:after="0"/>
        <w:rPr>
          <w:del w:id="5171" w:author="Sebring, Amanda J" w:date="2017-10-04T09:14:00Z"/>
          <w:rFonts w:ascii="Courier New" w:hAnsi="Courier New" w:cs="Courier New"/>
          <w:sz w:val="24"/>
          <w:szCs w:val="24"/>
        </w:rPr>
      </w:pPr>
      <w:del w:id="51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511 63 1 1 2 66 60 55 50 50 50</w:delText>
        </w:r>
      </w:del>
    </w:p>
    <w:p w14:paraId="45ADCB89" w14:textId="610DE6A8" w:rsidR="00F001FC" w:rsidRPr="00F001FC" w:rsidDel="00580A98" w:rsidRDefault="00F001FC" w:rsidP="00F001FC">
      <w:pPr>
        <w:spacing w:after="0"/>
        <w:rPr>
          <w:del w:id="5173" w:author="Sebring, Amanda J" w:date="2017-10-04T09:14:00Z"/>
          <w:rFonts w:ascii="Courier New" w:hAnsi="Courier New" w:cs="Courier New"/>
          <w:sz w:val="24"/>
          <w:szCs w:val="24"/>
        </w:rPr>
      </w:pPr>
      <w:del w:id="51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511 64 1 1 2 67 55 50 50 50 50</w:delText>
        </w:r>
      </w:del>
    </w:p>
    <w:p w14:paraId="3766257B" w14:textId="2E913590" w:rsidR="00F001FC" w:rsidRPr="00F001FC" w:rsidDel="00580A98" w:rsidRDefault="00F001FC" w:rsidP="00F001FC">
      <w:pPr>
        <w:spacing w:after="0"/>
        <w:rPr>
          <w:del w:id="5175" w:author="Sebring, Amanda J" w:date="2017-10-04T09:14:00Z"/>
          <w:rFonts w:ascii="Courier New" w:hAnsi="Courier New" w:cs="Courier New"/>
          <w:sz w:val="24"/>
          <w:szCs w:val="24"/>
        </w:rPr>
      </w:pPr>
      <w:del w:id="51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511 66 1 1 2 68 55 50 50 50 45</w:delText>
        </w:r>
      </w:del>
    </w:p>
    <w:p w14:paraId="64B8A9F0" w14:textId="609C4D64" w:rsidR="00F001FC" w:rsidRPr="00F001FC" w:rsidDel="00580A98" w:rsidRDefault="00F001FC" w:rsidP="00F001FC">
      <w:pPr>
        <w:spacing w:after="0"/>
        <w:rPr>
          <w:del w:id="5177" w:author="Sebring, Amanda J" w:date="2017-10-04T09:14:00Z"/>
          <w:rFonts w:ascii="Courier New" w:hAnsi="Courier New" w:cs="Courier New"/>
          <w:sz w:val="24"/>
          <w:szCs w:val="24"/>
        </w:rPr>
      </w:pPr>
      <w:del w:id="51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511 67 1 1 2 69 50 50 50 50 50</w:delText>
        </w:r>
      </w:del>
    </w:p>
    <w:p w14:paraId="1B5C3641" w14:textId="4CC40568" w:rsidR="00F001FC" w:rsidRPr="00F001FC" w:rsidDel="00580A98" w:rsidRDefault="00F001FC" w:rsidP="00F001FC">
      <w:pPr>
        <w:spacing w:after="0"/>
        <w:rPr>
          <w:del w:id="5179" w:author="Sebring, Amanda J" w:date="2017-10-04T09:14:00Z"/>
          <w:rFonts w:ascii="Courier New" w:hAnsi="Courier New" w:cs="Courier New"/>
          <w:sz w:val="24"/>
          <w:szCs w:val="24"/>
        </w:rPr>
      </w:pPr>
      <w:del w:id="51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511 68 1 1 2 70 50 45 45 45 45</w:delText>
        </w:r>
      </w:del>
    </w:p>
    <w:p w14:paraId="3B9A1BD4" w14:textId="67BF4C15" w:rsidR="00F001FC" w:rsidRPr="00F001FC" w:rsidDel="00580A98" w:rsidRDefault="00F001FC" w:rsidP="00F001FC">
      <w:pPr>
        <w:spacing w:after="0"/>
        <w:rPr>
          <w:del w:id="5181" w:author="Sebring, Amanda J" w:date="2017-10-04T09:14:00Z"/>
          <w:rFonts w:ascii="Courier New" w:hAnsi="Courier New" w:cs="Courier New"/>
          <w:sz w:val="24"/>
          <w:szCs w:val="24"/>
        </w:rPr>
      </w:pPr>
      <w:del w:id="51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511 69 1 1 2 71 60 55 55 55 55</w:delText>
        </w:r>
      </w:del>
    </w:p>
    <w:p w14:paraId="222A610B" w14:textId="5D1DEDD4" w:rsidR="00F001FC" w:rsidRPr="00F001FC" w:rsidDel="00580A98" w:rsidRDefault="00F001FC" w:rsidP="00F001FC">
      <w:pPr>
        <w:spacing w:after="0"/>
        <w:rPr>
          <w:del w:id="5183" w:author="Sebring, Amanda J" w:date="2017-10-04T09:14:00Z"/>
          <w:rFonts w:ascii="Courier New" w:hAnsi="Courier New" w:cs="Courier New"/>
          <w:sz w:val="24"/>
          <w:szCs w:val="24"/>
        </w:rPr>
      </w:pPr>
      <w:del w:id="51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511 71 1 1 2 72 55 50 45 45 45</w:delText>
        </w:r>
      </w:del>
    </w:p>
    <w:p w14:paraId="4ED9B258" w14:textId="2368A60C" w:rsidR="00F001FC" w:rsidRPr="00F001FC" w:rsidDel="00580A98" w:rsidRDefault="00F001FC" w:rsidP="00F001FC">
      <w:pPr>
        <w:spacing w:after="0"/>
        <w:rPr>
          <w:del w:id="5185" w:author="Sebring, Amanda J" w:date="2017-10-04T09:14:00Z"/>
          <w:rFonts w:ascii="Courier New" w:hAnsi="Courier New" w:cs="Courier New"/>
          <w:sz w:val="24"/>
          <w:szCs w:val="24"/>
        </w:rPr>
      </w:pPr>
      <w:del w:id="51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511 72 1 1 2 73 45 45 45 45 45</w:delText>
        </w:r>
      </w:del>
    </w:p>
    <w:p w14:paraId="109BC186" w14:textId="053080CC" w:rsidR="00F001FC" w:rsidRPr="00F001FC" w:rsidDel="00580A98" w:rsidRDefault="00F001FC" w:rsidP="00F001FC">
      <w:pPr>
        <w:spacing w:after="0"/>
        <w:rPr>
          <w:del w:id="5187" w:author="Sebring, Amanda J" w:date="2017-10-04T09:14:00Z"/>
          <w:rFonts w:ascii="Courier New" w:hAnsi="Courier New" w:cs="Courier New"/>
          <w:sz w:val="24"/>
          <w:szCs w:val="24"/>
        </w:rPr>
      </w:pPr>
      <w:del w:id="51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511 73 1 1 2 74 55 50 50 50 50</w:delText>
        </w:r>
      </w:del>
    </w:p>
    <w:p w14:paraId="425BE634" w14:textId="4A5CE9C0" w:rsidR="00F001FC" w:rsidRPr="00F001FC" w:rsidDel="00580A98" w:rsidRDefault="00F001FC" w:rsidP="00F001FC">
      <w:pPr>
        <w:spacing w:after="0"/>
        <w:rPr>
          <w:del w:id="5189" w:author="Sebring, Amanda J" w:date="2017-10-04T09:14:00Z"/>
          <w:rFonts w:ascii="Courier New" w:hAnsi="Courier New" w:cs="Courier New"/>
          <w:sz w:val="24"/>
          <w:szCs w:val="24"/>
        </w:rPr>
      </w:pPr>
      <w:del w:id="51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511 74 1 1 2 75 50 50 50 50 50</w:delText>
        </w:r>
      </w:del>
    </w:p>
    <w:p w14:paraId="5A9B3F64" w14:textId="7BAFB593" w:rsidR="00F001FC" w:rsidRPr="00F001FC" w:rsidDel="00580A98" w:rsidRDefault="00F001FC" w:rsidP="00F001FC">
      <w:pPr>
        <w:spacing w:after="0"/>
        <w:rPr>
          <w:del w:id="5191" w:author="Sebring, Amanda J" w:date="2017-10-04T09:14:00Z"/>
          <w:rFonts w:ascii="Courier New" w:hAnsi="Courier New" w:cs="Courier New"/>
          <w:sz w:val="24"/>
          <w:szCs w:val="24"/>
        </w:rPr>
      </w:pPr>
      <w:del w:id="51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511 75 1 1 2 76 45 45 45 45 45</w:delText>
        </w:r>
      </w:del>
    </w:p>
    <w:p w14:paraId="10DBCBC1" w14:textId="07F41149" w:rsidR="00F001FC" w:rsidRPr="00F001FC" w:rsidDel="00580A98" w:rsidRDefault="00F001FC" w:rsidP="00F001FC">
      <w:pPr>
        <w:spacing w:after="0"/>
        <w:rPr>
          <w:del w:id="5193" w:author="Sebring, Amanda J" w:date="2017-10-04T09:14:00Z"/>
          <w:rFonts w:ascii="Courier New" w:hAnsi="Courier New" w:cs="Courier New"/>
          <w:sz w:val="24"/>
          <w:szCs w:val="24"/>
        </w:rPr>
      </w:pPr>
      <w:del w:id="51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511 77 1 1 2 77 55 50 45 45 45</w:delText>
        </w:r>
      </w:del>
    </w:p>
    <w:p w14:paraId="5B245838" w14:textId="15BBDAB2" w:rsidR="00F001FC" w:rsidRPr="00F001FC" w:rsidDel="00580A98" w:rsidRDefault="00F001FC" w:rsidP="00F001FC">
      <w:pPr>
        <w:spacing w:after="0"/>
        <w:rPr>
          <w:del w:id="5195" w:author="Sebring, Amanda J" w:date="2017-10-04T09:14:00Z"/>
          <w:rFonts w:ascii="Courier New" w:hAnsi="Courier New" w:cs="Courier New"/>
          <w:sz w:val="24"/>
          <w:szCs w:val="24"/>
        </w:rPr>
      </w:pPr>
      <w:del w:id="51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511 78 1 1 2 78 60 50 45 50 45</w:delText>
        </w:r>
      </w:del>
    </w:p>
    <w:p w14:paraId="1C594386" w14:textId="394C4704" w:rsidR="00F001FC" w:rsidRPr="00F001FC" w:rsidDel="00580A98" w:rsidRDefault="00F001FC" w:rsidP="00F001FC">
      <w:pPr>
        <w:spacing w:after="0"/>
        <w:rPr>
          <w:del w:id="5197" w:author="Sebring, Amanda J" w:date="2017-10-04T09:14:00Z"/>
          <w:rFonts w:ascii="Courier New" w:hAnsi="Courier New" w:cs="Courier New"/>
          <w:sz w:val="24"/>
          <w:szCs w:val="24"/>
        </w:rPr>
      </w:pPr>
      <w:del w:id="51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511 79 1 1 2 79 50 50 50 50 50</w:delText>
        </w:r>
      </w:del>
    </w:p>
    <w:p w14:paraId="278023BA" w14:textId="7FB08484" w:rsidR="00F001FC" w:rsidRPr="00F001FC" w:rsidDel="00580A98" w:rsidRDefault="00F001FC" w:rsidP="00F001FC">
      <w:pPr>
        <w:spacing w:after="0"/>
        <w:rPr>
          <w:del w:id="5199" w:author="Sebring, Amanda J" w:date="2017-10-04T09:14:00Z"/>
          <w:rFonts w:ascii="Courier New" w:hAnsi="Courier New" w:cs="Courier New"/>
          <w:sz w:val="24"/>
          <w:szCs w:val="24"/>
        </w:rPr>
      </w:pPr>
      <w:del w:id="52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511 80 1 1 2 80 60 55 50 50 50</w:delText>
        </w:r>
      </w:del>
    </w:p>
    <w:p w14:paraId="79E76B50" w14:textId="614CEC92" w:rsidR="00F001FC" w:rsidRPr="00F001FC" w:rsidDel="00580A98" w:rsidRDefault="00F001FC" w:rsidP="00F001FC">
      <w:pPr>
        <w:spacing w:after="0"/>
        <w:rPr>
          <w:del w:id="5201" w:author="Sebring, Amanda J" w:date="2017-10-04T09:14:00Z"/>
          <w:rFonts w:ascii="Courier New" w:hAnsi="Courier New" w:cs="Courier New"/>
          <w:sz w:val="24"/>
          <w:szCs w:val="24"/>
        </w:rPr>
      </w:pPr>
      <w:del w:id="52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511 00 1 0 0 00 60 55 50 55 45</w:delText>
        </w:r>
      </w:del>
    </w:p>
    <w:p w14:paraId="3E0CC69C" w14:textId="661718B9" w:rsidR="00F001FC" w:rsidRPr="00F001FC" w:rsidDel="00580A98" w:rsidRDefault="00F001FC" w:rsidP="00F001FC">
      <w:pPr>
        <w:spacing w:after="0"/>
        <w:rPr>
          <w:del w:id="5203" w:author="Sebring, Amanda J" w:date="2017-10-04T09:14:00Z"/>
          <w:rFonts w:ascii="Courier New" w:hAnsi="Courier New" w:cs="Courier New"/>
          <w:sz w:val="24"/>
          <w:szCs w:val="24"/>
        </w:rPr>
      </w:pPr>
      <w:del w:id="52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511 02 1 1 3 01 55 45 45 50 40</w:delText>
        </w:r>
      </w:del>
    </w:p>
    <w:p w14:paraId="0B2C33E7" w14:textId="1CAB6F32" w:rsidR="00F001FC" w:rsidRPr="00F001FC" w:rsidDel="00580A98" w:rsidRDefault="00F001FC" w:rsidP="00F001FC">
      <w:pPr>
        <w:spacing w:after="0"/>
        <w:rPr>
          <w:del w:id="5205" w:author="Sebring, Amanda J" w:date="2017-10-04T09:14:00Z"/>
          <w:rFonts w:ascii="Courier New" w:hAnsi="Courier New" w:cs="Courier New"/>
          <w:sz w:val="24"/>
          <w:szCs w:val="24"/>
        </w:rPr>
      </w:pPr>
      <w:del w:id="52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511 04 1 1 3 02 40 35 30 40 35</w:delText>
        </w:r>
      </w:del>
    </w:p>
    <w:p w14:paraId="39CFE79B" w14:textId="58259888" w:rsidR="00F001FC" w:rsidRPr="00F001FC" w:rsidDel="00580A98" w:rsidRDefault="00F001FC" w:rsidP="00F001FC">
      <w:pPr>
        <w:spacing w:after="0"/>
        <w:rPr>
          <w:del w:id="5207" w:author="Sebring, Amanda J" w:date="2017-10-04T09:14:00Z"/>
          <w:rFonts w:ascii="Courier New" w:hAnsi="Courier New" w:cs="Courier New"/>
          <w:sz w:val="24"/>
          <w:szCs w:val="24"/>
        </w:rPr>
      </w:pPr>
      <w:del w:id="52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511 09 1 1 3 03 55 50 50 60 50</w:delText>
        </w:r>
      </w:del>
    </w:p>
    <w:p w14:paraId="77F4F21B" w14:textId="429315F9" w:rsidR="00F001FC" w:rsidRPr="00F001FC" w:rsidDel="00580A98" w:rsidRDefault="00F001FC" w:rsidP="00F001FC">
      <w:pPr>
        <w:spacing w:after="0"/>
        <w:rPr>
          <w:del w:id="5209" w:author="Sebring, Amanda J" w:date="2017-10-04T09:14:00Z"/>
          <w:rFonts w:ascii="Courier New" w:hAnsi="Courier New" w:cs="Courier New"/>
          <w:sz w:val="24"/>
          <w:szCs w:val="24"/>
        </w:rPr>
      </w:pPr>
      <w:del w:id="52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511 11 1 1 3 04 50 45 45 45 45</w:delText>
        </w:r>
      </w:del>
    </w:p>
    <w:p w14:paraId="0AF8FCFC" w14:textId="7744A05D" w:rsidR="00F001FC" w:rsidRPr="00F001FC" w:rsidDel="00580A98" w:rsidRDefault="00F001FC" w:rsidP="00F001FC">
      <w:pPr>
        <w:spacing w:after="0"/>
        <w:rPr>
          <w:del w:id="5211" w:author="Sebring, Amanda J" w:date="2017-10-04T09:14:00Z"/>
          <w:rFonts w:ascii="Courier New" w:hAnsi="Courier New" w:cs="Courier New"/>
          <w:sz w:val="24"/>
          <w:szCs w:val="24"/>
        </w:rPr>
      </w:pPr>
      <w:del w:id="52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511 22 1 1 3 05 40 35 35 35 40</w:delText>
        </w:r>
      </w:del>
    </w:p>
    <w:p w14:paraId="0D0DF6BD" w14:textId="1F46D363" w:rsidR="00F001FC" w:rsidRPr="00F001FC" w:rsidDel="00580A98" w:rsidRDefault="00F001FC" w:rsidP="00F001FC">
      <w:pPr>
        <w:spacing w:after="0"/>
        <w:rPr>
          <w:del w:id="5213" w:author="Sebring, Amanda J" w:date="2017-10-04T09:14:00Z"/>
          <w:rFonts w:ascii="Courier New" w:hAnsi="Courier New" w:cs="Courier New"/>
          <w:sz w:val="24"/>
          <w:szCs w:val="24"/>
        </w:rPr>
      </w:pPr>
      <w:del w:id="52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lastRenderedPageBreak/>
          <w:delText>511 39 1 1 3 06 45 45 40 40 40</w:delText>
        </w:r>
      </w:del>
    </w:p>
    <w:p w14:paraId="6BBF640F" w14:textId="53BCA3D8" w:rsidR="00F001FC" w:rsidRPr="00F001FC" w:rsidDel="00580A98" w:rsidRDefault="00F001FC" w:rsidP="00F001FC">
      <w:pPr>
        <w:spacing w:after="0"/>
        <w:rPr>
          <w:del w:id="5215" w:author="Sebring, Amanda J" w:date="2017-10-04T09:14:00Z"/>
          <w:rFonts w:ascii="Courier New" w:hAnsi="Courier New" w:cs="Courier New"/>
          <w:sz w:val="24"/>
          <w:szCs w:val="24"/>
        </w:rPr>
      </w:pPr>
      <w:del w:id="52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511 40 1 1 3 07 45 40 35 35 35</w:delText>
        </w:r>
      </w:del>
    </w:p>
    <w:p w14:paraId="286E8485" w14:textId="208BA8E3" w:rsidR="00F001FC" w:rsidRPr="00F001FC" w:rsidDel="00580A98" w:rsidRDefault="00F001FC" w:rsidP="00F001FC">
      <w:pPr>
        <w:spacing w:after="0"/>
        <w:rPr>
          <w:del w:id="5217" w:author="Sebring, Amanda J" w:date="2017-10-04T09:14:00Z"/>
          <w:rFonts w:ascii="Courier New" w:hAnsi="Courier New" w:cs="Courier New"/>
          <w:sz w:val="24"/>
          <w:szCs w:val="24"/>
        </w:rPr>
      </w:pPr>
      <w:del w:id="52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511 46 1 1 3 08 40 35 35 35 30</w:delText>
        </w:r>
      </w:del>
    </w:p>
    <w:p w14:paraId="32DE998A" w14:textId="6C91E03E" w:rsidR="00F001FC" w:rsidRPr="00F001FC" w:rsidDel="00580A98" w:rsidRDefault="00F001FC" w:rsidP="00F001FC">
      <w:pPr>
        <w:spacing w:after="0"/>
        <w:rPr>
          <w:del w:id="5219" w:author="Sebring, Amanda J" w:date="2017-10-04T09:14:00Z"/>
          <w:rFonts w:ascii="Courier New" w:hAnsi="Courier New" w:cs="Courier New"/>
          <w:sz w:val="24"/>
          <w:szCs w:val="24"/>
        </w:rPr>
      </w:pPr>
      <w:del w:id="52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511 13 1 1 3 09 55 50 45 55 40</w:delText>
        </w:r>
      </w:del>
    </w:p>
    <w:p w14:paraId="20B517F4" w14:textId="5279CF7E" w:rsidR="00F001FC" w:rsidRPr="00F001FC" w:rsidDel="00580A98" w:rsidRDefault="00F001FC" w:rsidP="00F001FC">
      <w:pPr>
        <w:spacing w:after="0"/>
        <w:rPr>
          <w:del w:id="5221" w:author="Sebring, Amanda J" w:date="2017-10-04T09:14:00Z"/>
          <w:rFonts w:ascii="Courier New" w:hAnsi="Courier New" w:cs="Courier New"/>
          <w:sz w:val="24"/>
          <w:szCs w:val="24"/>
        </w:rPr>
      </w:pPr>
      <w:del w:id="52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511 76 1 1 3 10 45 40 40 40 35</w:delText>
        </w:r>
      </w:del>
    </w:p>
    <w:p w14:paraId="5E64B6CB" w14:textId="4B28F71D" w:rsidR="00F001FC" w:rsidRPr="00F001FC" w:rsidDel="00580A98" w:rsidRDefault="00F001FC" w:rsidP="00F001FC">
      <w:pPr>
        <w:spacing w:after="0"/>
        <w:rPr>
          <w:del w:id="5223" w:author="Sebring, Amanda J" w:date="2017-10-04T09:14:00Z"/>
          <w:rFonts w:ascii="Courier New" w:hAnsi="Courier New" w:cs="Courier New"/>
          <w:sz w:val="24"/>
          <w:szCs w:val="24"/>
        </w:rPr>
      </w:pPr>
      <w:del w:id="52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511 43 1 1 3 11 15 35 25 25 20</w:delText>
        </w:r>
      </w:del>
    </w:p>
    <w:p w14:paraId="58C56AB4" w14:textId="08202F7E" w:rsidR="00F001FC" w:rsidRPr="00F001FC" w:rsidDel="00580A98" w:rsidRDefault="00F001FC" w:rsidP="00F001FC">
      <w:pPr>
        <w:spacing w:after="0"/>
        <w:rPr>
          <w:del w:id="5225" w:author="Sebring, Amanda J" w:date="2017-10-04T09:14:00Z"/>
          <w:rFonts w:ascii="Courier New" w:hAnsi="Courier New" w:cs="Courier New"/>
          <w:sz w:val="24"/>
          <w:szCs w:val="24"/>
        </w:rPr>
      </w:pPr>
      <w:del w:id="52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511 54 1 1 3 12 60 45 45 50 50</w:delText>
        </w:r>
      </w:del>
    </w:p>
    <w:p w14:paraId="289B56E1" w14:textId="585B0B4E" w:rsidR="00F001FC" w:rsidRPr="00F001FC" w:rsidDel="00580A98" w:rsidRDefault="00F001FC" w:rsidP="00F001FC">
      <w:pPr>
        <w:spacing w:after="0"/>
        <w:rPr>
          <w:del w:id="5227" w:author="Sebring, Amanda J" w:date="2017-10-04T09:14:00Z"/>
          <w:rFonts w:ascii="Courier New" w:hAnsi="Courier New" w:cs="Courier New"/>
          <w:sz w:val="24"/>
          <w:szCs w:val="24"/>
        </w:rPr>
      </w:pPr>
      <w:del w:id="52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511 01 1 1 3 13 45 40 40 40 40</w:delText>
        </w:r>
      </w:del>
    </w:p>
    <w:p w14:paraId="6A60C742" w14:textId="62849B7C" w:rsidR="00F001FC" w:rsidRPr="00F001FC" w:rsidDel="00580A98" w:rsidRDefault="00F001FC" w:rsidP="00F001FC">
      <w:pPr>
        <w:spacing w:after="0"/>
        <w:rPr>
          <w:del w:id="5229" w:author="Sebring, Amanda J" w:date="2017-10-04T09:14:00Z"/>
          <w:rFonts w:ascii="Courier New" w:hAnsi="Courier New" w:cs="Courier New"/>
          <w:sz w:val="24"/>
          <w:szCs w:val="24"/>
        </w:rPr>
      </w:pPr>
      <w:del w:id="52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511 07 1 1 3 14 55 50 45 60 45</w:delText>
        </w:r>
      </w:del>
    </w:p>
    <w:p w14:paraId="1DC920CC" w14:textId="078B6758" w:rsidR="00F001FC" w:rsidRPr="00F001FC" w:rsidDel="00580A98" w:rsidRDefault="00F001FC" w:rsidP="00F001FC">
      <w:pPr>
        <w:spacing w:after="0"/>
        <w:rPr>
          <w:del w:id="5231" w:author="Sebring, Amanda J" w:date="2017-10-04T09:14:00Z"/>
          <w:rFonts w:ascii="Courier New" w:hAnsi="Courier New" w:cs="Courier New"/>
          <w:sz w:val="24"/>
          <w:szCs w:val="24"/>
        </w:rPr>
      </w:pPr>
      <w:del w:id="52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511 14 1 1 3 15 55 45 45 45 45</w:delText>
        </w:r>
      </w:del>
    </w:p>
    <w:p w14:paraId="47FBE237" w14:textId="34AD75EB" w:rsidR="00F001FC" w:rsidRPr="00F001FC" w:rsidDel="00580A98" w:rsidRDefault="00F001FC" w:rsidP="00F001FC">
      <w:pPr>
        <w:spacing w:after="0"/>
        <w:rPr>
          <w:del w:id="5233" w:author="Sebring, Amanda J" w:date="2017-10-04T09:14:00Z"/>
          <w:rFonts w:ascii="Courier New" w:hAnsi="Courier New" w:cs="Courier New"/>
          <w:sz w:val="24"/>
          <w:szCs w:val="24"/>
        </w:rPr>
      </w:pPr>
      <w:del w:id="52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511 30 1 1 3 16 40 35 30 30 25</w:delText>
        </w:r>
      </w:del>
    </w:p>
    <w:p w14:paraId="252222FC" w14:textId="538EFFB4" w:rsidR="00F001FC" w:rsidRPr="00F001FC" w:rsidDel="00580A98" w:rsidRDefault="00F001FC" w:rsidP="00F001FC">
      <w:pPr>
        <w:spacing w:after="0"/>
        <w:rPr>
          <w:del w:id="5235" w:author="Sebring, Amanda J" w:date="2017-10-04T09:14:00Z"/>
          <w:rFonts w:ascii="Courier New" w:hAnsi="Courier New" w:cs="Courier New"/>
          <w:sz w:val="24"/>
          <w:szCs w:val="24"/>
        </w:rPr>
      </w:pPr>
      <w:del w:id="52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511 37 1 1 3 17 40 40 40 35 35</w:delText>
        </w:r>
      </w:del>
    </w:p>
    <w:p w14:paraId="29A4F092" w14:textId="5228F2EE" w:rsidR="00F001FC" w:rsidRPr="00F001FC" w:rsidDel="00580A98" w:rsidRDefault="00F001FC" w:rsidP="00F001FC">
      <w:pPr>
        <w:spacing w:after="0"/>
        <w:rPr>
          <w:del w:id="5237" w:author="Sebring, Amanda J" w:date="2017-10-04T09:14:00Z"/>
          <w:rFonts w:ascii="Courier New" w:hAnsi="Courier New" w:cs="Courier New"/>
          <w:sz w:val="24"/>
          <w:szCs w:val="24"/>
        </w:rPr>
      </w:pPr>
      <w:del w:id="52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511 50 1 1 3 18 55 45 45 50 40</w:delText>
        </w:r>
      </w:del>
    </w:p>
    <w:p w14:paraId="37ADCE68" w14:textId="7B738261" w:rsidR="00F001FC" w:rsidRPr="00F001FC" w:rsidDel="00580A98" w:rsidRDefault="00F001FC" w:rsidP="00F001FC">
      <w:pPr>
        <w:spacing w:after="0"/>
        <w:rPr>
          <w:del w:id="5239" w:author="Sebring, Amanda J" w:date="2017-10-04T09:14:00Z"/>
          <w:rFonts w:ascii="Courier New" w:hAnsi="Courier New" w:cs="Courier New"/>
          <w:sz w:val="24"/>
          <w:szCs w:val="24"/>
        </w:rPr>
      </w:pPr>
      <w:del w:id="52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511 52 1 1 3 19 45 40 40 45 40</w:delText>
        </w:r>
      </w:del>
    </w:p>
    <w:p w14:paraId="21D43C8E" w14:textId="3EEB831B" w:rsidR="00F001FC" w:rsidRPr="00F001FC" w:rsidDel="00580A98" w:rsidRDefault="00F001FC" w:rsidP="00F001FC">
      <w:pPr>
        <w:spacing w:after="0"/>
        <w:rPr>
          <w:del w:id="5241" w:author="Sebring, Amanda J" w:date="2017-10-04T09:14:00Z"/>
          <w:rFonts w:ascii="Courier New" w:hAnsi="Courier New" w:cs="Courier New"/>
          <w:sz w:val="24"/>
          <w:szCs w:val="24"/>
        </w:rPr>
      </w:pPr>
      <w:del w:id="52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511 65 1 1 3 20 45 40 40 40 40</w:delText>
        </w:r>
      </w:del>
    </w:p>
    <w:p w14:paraId="6623E614" w14:textId="75CDDF23" w:rsidR="00F001FC" w:rsidRPr="00F001FC" w:rsidDel="00580A98" w:rsidRDefault="00F001FC" w:rsidP="00F001FC">
      <w:pPr>
        <w:spacing w:after="0"/>
        <w:rPr>
          <w:del w:id="5243" w:author="Sebring, Amanda J" w:date="2017-10-04T09:14:00Z"/>
          <w:rFonts w:ascii="Courier New" w:hAnsi="Courier New" w:cs="Courier New"/>
          <w:sz w:val="24"/>
          <w:szCs w:val="24"/>
        </w:rPr>
      </w:pPr>
      <w:del w:id="52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511 70 1 1 3 21 35 35 30 35 35</w:delText>
        </w:r>
      </w:del>
    </w:p>
    <w:p w14:paraId="0A3E8CF2" w14:textId="030C68F8" w:rsidR="00F001FC" w:rsidRPr="00F001FC" w:rsidDel="00580A98" w:rsidRDefault="00F001FC" w:rsidP="00F001FC">
      <w:pPr>
        <w:spacing w:after="0"/>
        <w:rPr>
          <w:del w:id="5245" w:author="Sebring, Amanda J" w:date="2017-10-04T09:14:00Z"/>
          <w:rFonts w:ascii="Courier New" w:hAnsi="Courier New" w:cs="Courier New"/>
          <w:sz w:val="24"/>
          <w:szCs w:val="24"/>
        </w:rPr>
      </w:pPr>
      <w:del w:id="52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511 38 1 1 3 22 45 45 50 55 40</w:delText>
        </w:r>
      </w:del>
    </w:p>
    <w:p w14:paraId="1CB1E72C" w14:textId="05E7827F" w:rsidR="00F001FC" w:rsidRPr="00F001FC" w:rsidDel="00580A98" w:rsidRDefault="00F001FC" w:rsidP="00F001FC">
      <w:pPr>
        <w:spacing w:after="0"/>
        <w:rPr>
          <w:del w:id="5247" w:author="Sebring, Amanda J" w:date="2017-10-04T09:14:00Z"/>
          <w:rFonts w:ascii="Courier New" w:hAnsi="Courier New" w:cs="Courier New"/>
          <w:sz w:val="24"/>
          <w:szCs w:val="24"/>
        </w:rPr>
      </w:pPr>
      <w:del w:id="52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511 42 1 1 3 23 45 40 40 45 40</w:delText>
        </w:r>
      </w:del>
    </w:p>
    <w:p w14:paraId="6FFE52DB" w14:textId="4334FB82" w:rsidR="00F001FC" w:rsidRPr="00F001FC" w:rsidDel="00580A98" w:rsidRDefault="00F001FC" w:rsidP="00F001FC">
      <w:pPr>
        <w:spacing w:after="0"/>
        <w:rPr>
          <w:del w:id="5249" w:author="Sebring, Amanda J" w:date="2017-10-04T09:14:00Z"/>
          <w:rFonts w:ascii="Courier New" w:hAnsi="Courier New" w:cs="Courier New"/>
          <w:sz w:val="24"/>
          <w:szCs w:val="24"/>
        </w:rPr>
      </w:pPr>
      <w:del w:id="52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511 03 1 1 3 24 45 45 40 40 40</w:delText>
        </w:r>
      </w:del>
    </w:p>
    <w:p w14:paraId="0ABD8D87" w14:textId="66467506" w:rsidR="00F001FC" w:rsidRPr="00F001FC" w:rsidDel="00580A98" w:rsidRDefault="00F001FC" w:rsidP="00F001FC">
      <w:pPr>
        <w:spacing w:after="0"/>
        <w:rPr>
          <w:del w:id="5251" w:author="Sebring, Amanda J" w:date="2017-10-04T09:14:00Z"/>
          <w:rFonts w:ascii="Courier New" w:hAnsi="Courier New" w:cs="Courier New"/>
          <w:sz w:val="24"/>
          <w:szCs w:val="24"/>
        </w:rPr>
      </w:pPr>
      <w:del w:id="52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511 05 1 1 3 25 45 40 40 40 40</w:delText>
        </w:r>
      </w:del>
    </w:p>
    <w:p w14:paraId="24EB3229" w14:textId="176FE0C8" w:rsidR="00F001FC" w:rsidRPr="00F001FC" w:rsidDel="00580A98" w:rsidRDefault="00F001FC" w:rsidP="00F001FC">
      <w:pPr>
        <w:spacing w:after="0"/>
        <w:rPr>
          <w:del w:id="5253" w:author="Sebring, Amanda J" w:date="2017-10-04T09:14:00Z"/>
          <w:rFonts w:ascii="Courier New" w:hAnsi="Courier New" w:cs="Courier New"/>
          <w:sz w:val="24"/>
          <w:szCs w:val="24"/>
        </w:rPr>
      </w:pPr>
      <w:del w:id="52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511 06 1 1 3 26 40 45 45 40 35</w:delText>
        </w:r>
      </w:del>
    </w:p>
    <w:p w14:paraId="6DF0189F" w14:textId="71C69E30" w:rsidR="00F001FC" w:rsidRPr="00F001FC" w:rsidDel="00580A98" w:rsidRDefault="00F001FC" w:rsidP="00F001FC">
      <w:pPr>
        <w:spacing w:after="0"/>
        <w:rPr>
          <w:del w:id="5255" w:author="Sebring, Amanda J" w:date="2017-10-04T09:14:00Z"/>
          <w:rFonts w:ascii="Courier New" w:hAnsi="Courier New" w:cs="Courier New"/>
          <w:sz w:val="24"/>
          <w:szCs w:val="24"/>
        </w:rPr>
      </w:pPr>
      <w:del w:id="52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511 08 1 1 3 27 40 40 35 35 35</w:delText>
        </w:r>
      </w:del>
    </w:p>
    <w:p w14:paraId="2EED81C6" w14:textId="49C986CA" w:rsidR="00F001FC" w:rsidRPr="00F001FC" w:rsidDel="00580A98" w:rsidRDefault="00F001FC" w:rsidP="00F001FC">
      <w:pPr>
        <w:spacing w:after="0"/>
        <w:rPr>
          <w:del w:id="5257" w:author="Sebring, Amanda J" w:date="2017-10-04T09:14:00Z"/>
          <w:rFonts w:ascii="Courier New" w:hAnsi="Courier New" w:cs="Courier New"/>
          <w:sz w:val="24"/>
          <w:szCs w:val="24"/>
        </w:rPr>
      </w:pPr>
      <w:del w:id="52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511 10 1 1 3 28 45 45 40 40 40</w:delText>
        </w:r>
      </w:del>
    </w:p>
    <w:p w14:paraId="68986610" w14:textId="14A0F16E" w:rsidR="00F001FC" w:rsidRPr="00F001FC" w:rsidDel="00580A98" w:rsidRDefault="00F001FC" w:rsidP="00F001FC">
      <w:pPr>
        <w:spacing w:after="0"/>
        <w:rPr>
          <w:del w:id="5259" w:author="Sebring, Amanda J" w:date="2017-10-04T09:14:00Z"/>
          <w:rFonts w:ascii="Courier New" w:hAnsi="Courier New" w:cs="Courier New"/>
          <w:sz w:val="24"/>
          <w:szCs w:val="24"/>
        </w:rPr>
      </w:pPr>
      <w:del w:id="52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511 12 1 1 3 29 45 45 45 40 40</w:delText>
        </w:r>
      </w:del>
    </w:p>
    <w:p w14:paraId="39906B8C" w14:textId="1DB3DE16" w:rsidR="00F001FC" w:rsidRPr="00F001FC" w:rsidDel="00580A98" w:rsidRDefault="00F001FC" w:rsidP="00F001FC">
      <w:pPr>
        <w:spacing w:after="0"/>
        <w:rPr>
          <w:del w:id="5261" w:author="Sebring, Amanda J" w:date="2017-10-04T09:14:00Z"/>
          <w:rFonts w:ascii="Courier New" w:hAnsi="Courier New" w:cs="Courier New"/>
          <w:sz w:val="24"/>
          <w:szCs w:val="24"/>
        </w:rPr>
      </w:pPr>
      <w:del w:id="526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511 15 1 1 3 30 65 50 60 60 60</w:delText>
        </w:r>
      </w:del>
    </w:p>
    <w:p w14:paraId="747ABDBC" w14:textId="0F943682" w:rsidR="00F001FC" w:rsidRPr="00F001FC" w:rsidDel="00580A98" w:rsidRDefault="00F001FC" w:rsidP="00F001FC">
      <w:pPr>
        <w:spacing w:after="0"/>
        <w:rPr>
          <w:del w:id="5263" w:author="Sebring, Amanda J" w:date="2017-10-04T09:14:00Z"/>
          <w:rFonts w:ascii="Courier New" w:hAnsi="Courier New" w:cs="Courier New"/>
          <w:sz w:val="24"/>
          <w:szCs w:val="24"/>
        </w:rPr>
      </w:pPr>
      <w:del w:id="526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511 16 1 1 3 31 40 35 35 40 35</w:delText>
        </w:r>
      </w:del>
    </w:p>
    <w:p w14:paraId="23CDDA5F" w14:textId="1B6C27CF" w:rsidR="00F001FC" w:rsidRPr="00F001FC" w:rsidDel="00580A98" w:rsidRDefault="00F001FC" w:rsidP="00F001FC">
      <w:pPr>
        <w:spacing w:after="0"/>
        <w:rPr>
          <w:del w:id="5265" w:author="Sebring, Amanda J" w:date="2017-10-04T09:14:00Z"/>
          <w:rFonts w:ascii="Courier New" w:hAnsi="Courier New" w:cs="Courier New"/>
          <w:sz w:val="24"/>
          <w:szCs w:val="24"/>
        </w:rPr>
      </w:pPr>
      <w:del w:id="526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511 17 1 1 3 32 40 45 40 40 40</w:delText>
        </w:r>
      </w:del>
    </w:p>
    <w:p w14:paraId="2B3F38C4" w14:textId="736CBA3B" w:rsidR="00F001FC" w:rsidRPr="00F001FC" w:rsidDel="00580A98" w:rsidRDefault="00F001FC" w:rsidP="00F001FC">
      <w:pPr>
        <w:spacing w:after="0"/>
        <w:rPr>
          <w:del w:id="5267" w:author="Sebring, Amanda J" w:date="2017-10-04T09:14:00Z"/>
          <w:rFonts w:ascii="Courier New" w:hAnsi="Courier New" w:cs="Courier New"/>
          <w:sz w:val="24"/>
          <w:szCs w:val="24"/>
        </w:rPr>
      </w:pPr>
      <w:del w:id="526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511 18 1 1 3 33 40 45 40 40 40</w:delText>
        </w:r>
      </w:del>
    </w:p>
    <w:p w14:paraId="33719145" w14:textId="57C8F0C3" w:rsidR="00F001FC" w:rsidRPr="00F001FC" w:rsidDel="00580A98" w:rsidRDefault="00F001FC" w:rsidP="00F001FC">
      <w:pPr>
        <w:spacing w:after="0"/>
        <w:rPr>
          <w:del w:id="5269" w:author="Sebring, Amanda J" w:date="2017-10-04T09:14:00Z"/>
          <w:rFonts w:ascii="Courier New" w:hAnsi="Courier New" w:cs="Courier New"/>
          <w:sz w:val="24"/>
          <w:szCs w:val="24"/>
        </w:rPr>
      </w:pPr>
      <w:del w:id="527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511 19 1 1 3 34 35 45 40 55 40</w:delText>
        </w:r>
      </w:del>
    </w:p>
    <w:p w14:paraId="26DEC448" w14:textId="0F93ED6D" w:rsidR="00F001FC" w:rsidRPr="00F001FC" w:rsidDel="00580A98" w:rsidRDefault="00F001FC" w:rsidP="00F001FC">
      <w:pPr>
        <w:spacing w:after="0"/>
        <w:rPr>
          <w:del w:id="5271" w:author="Sebring, Amanda J" w:date="2017-10-04T09:14:00Z"/>
          <w:rFonts w:ascii="Courier New" w:hAnsi="Courier New" w:cs="Courier New"/>
          <w:sz w:val="24"/>
          <w:szCs w:val="24"/>
        </w:rPr>
      </w:pPr>
      <w:del w:id="527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511 20 1 1 3 35 55 50 40 55 40</w:delText>
        </w:r>
      </w:del>
    </w:p>
    <w:p w14:paraId="4B1CCB2F" w14:textId="0ADBC460" w:rsidR="00F001FC" w:rsidRPr="00F001FC" w:rsidDel="00580A98" w:rsidRDefault="00F001FC" w:rsidP="00F001FC">
      <w:pPr>
        <w:spacing w:after="0"/>
        <w:rPr>
          <w:del w:id="5273" w:author="Sebring, Amanda J" w:date="2017-10-04T09:14:00Z"/>
          <w:rFonts w:ascii="Courier New" w:hAnsi="Courier New" w:cs="Courier New"/>
          <w:sz w:val="24"/>
          <w:szCs w:val="24"/>
        </w:rPr>
      </w:pPr>
      <w:del w:id="527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511 21 1 1 3 36 45 50 40 40 40</w:delText>
        </w:r>
      </w:del>
    </w:p>
    <w:p w14:paraId="2AAB996D" w14:textId="7CD7C075" w:rsidR="00F001FC" w:rsidRPr="00F001FC" w:rsidDel="00580A98" w:rsidRDefault="00F001FC" w:rsidP="00F001FC">
      <w:pPr>
        <w:spacing w:after="0"/>
        <w:rPr>
          <w:del w:id="5275" w:author="Sebring, Amanda J" w:date="2017-10-04T09:14:00Z"/>
          <w:rFonts w:ascii="Courier New" w:hAnsi="Courier New" w:cs="Courier New"/>
          <w:sz w:val="24"/>
          <w:szCs w:val="24"/>
        </w:rPr>
      </w:pPr>
      <w:del w:id="527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511 23 1 1 3 37 35 55 35 35 35</w:delText>
        </w:r>
      </w:del>
    </w:p>
    <w:p w14:paraId="1429ABCA" w14:textId="0A4A884D" w:rsidR="00F001FC" w:rsidRPr="00F001FC" w:rsidDel="00580A98" w:rsidRDefault="00F001FC" w:rsidP="00F001FC">
      <w:pPr>
        <w:spacing w:after="0"/>
        <w:rPr>
          <w:del w:id="5277" w:author="Sebring, Amanda J" w:date="2017-10-04T09:14:00Z"/>
          <w:rFonts w:ascii="Courier New" w:hAnsi="Courier New" w:cs="Courier New"/>
          <w:sz w:val="24"/>
          <w:szCs w:val="24"/>
        </w:rPr>
      </w:pPr>
      <w:del w:id="527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511 24 1 1 3 38 45 50 45 50 45</w:delText>
        </w:r>
      </w:del>
    </w:p>
    <w:p w14:paraId="1DB018E9" w14:textId="20E0E7B1" w:rsidR="00F001FC" w:rsidRPr="00F001FC" w:rsidDel="00580A98" w:rsidRDefault="00F001FC" w:rsidP="00F001FC">
      <w:pPr>
        <w:spacing w:after="0"/>
        <w:rPr>
          <w:del w:id="5279" w:author="Sebring, Amanda J" w:date="2017-10-04T09:14:00Z"/>
          <w:rFonts w:ascii="Courier New" w:hAnsi="Courier New" w:cs="Courier New"/>
          <w:sz w:val="24"/>
          <w:szCs w:val="24"/>
        </w:rPr>
      </w:pPr>
      <w:del w:id="528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511 25 1 1 3 39 35 40 40 45 40</w:delText>
        </w:r>
      </w:del>
    </w:p>
    <w:p w14:paraId="07B862C9" w14:textId="7F797288" w:rsidR="00F001FC" w:rsidRPr="00F001FC" w:rsidDel="00580A98" w:rsidRDefault="00F001FC" w:rsidP="00F001FC">
      <w:pPr>
        <w:spacing w:after="0"/>
        <w:rPr>
          <w:del w:id="5281" w:author="Sebring, Amanda J" w:date="2017-10-04T09:14:00Z"/>
          <w:rFonts w:ascii="Courier New" w:hAnsi="Courier New" w:cs="Courier New"/>
          <w:sz w:val="24"/>
          <w:szCs w:val="24"/>
        </w:rPr>
      </w:pPr>
      <w:del w:id="528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511 26 1 1 3 40 40 40 35 40 35</w:delText>
        </w:r>
      </w:del>
    </w:p>
    <w:p w14:paraId="47B27F14" w14:textId="0A399B9C" w:rsidR="00F001FC" w:rsidRPr="00F001FC" w:rsidDel="00580A98" w:rsidRDefault="00F001FC" w:rsidP="00F001FC">
      <w:pPr>
        <w:spacing w:after="0"/>
        <w:rPr>
          <w:del w:id="5283" w:author="Sebring, Amanda J" w:date="2017-10-04T09:14:00Z"/>
          <w:rFonts w:ascii="Courier New" w:hAnsi="Courier New" w:cs="Courier New"/>
          <w:sz w:val="24"/>
          <w:szCs w:val="24"/>
        </w:rPr>
      </w:pPr>
      <w:del w:id="528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511 27 1 1 3 41 80 60 75 75 75</w:delText>
        </w:r>
      </w:del>
    </w:p>
    <w:p w14:paraId="25C1F5BD" w14:textId="06B29043" w:rsidR="00F001FC" w:rsidRPr="00F001FC" w:rsidDel="00580A98" w:rsidRDefault="00F001FC" w:rsidP="00F001FC">
      <w:pPr>
        <w:spacing w:after="0"/>
        <w:rPr>
          <w:del w:id="5285" w:author="Sebring, Amanda J" w:date="2017-10-04T09:14:00Z"/>
          <w:rFonts w:ascii="Courier New" w:hAnsi="Courier New" w:cs="Courier New"/>
          <w:sz w:val="24"/>
          <w:szCs w:val="24"/>
        </w:rPr>
      </w:pPr>
      <w:del w:id="528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511 28 1 1 3 42 35 45 40 40 35</w:delText>
        </w:r>
      </w:del>
    </w:p>
    <w:p w14:paraId="1CFD147A" w14:textId="5BE29B5C" w:rsidR="00F001FC" w:rsidRPr="00F001FC" w:rsidDel="00580A98" w:rsidRDefault="00F001FC" w:rsidP="00F001FC">
      <w:pPr>
        <w:spacing w:after="0"/>
        <w:rPr>
          <w:del w:id="5287" w:author="Sebring, Amanda J" w:date="2017-10-04T09:14:00Z"/>
          <w:rFonts w:ascii="Courier New" w:hAnsi="Courier New" w:cs="Courier New"/>
          <w:sz w:val="24"/>
          <w:szCs w:val="24"/>
        </w:rPr>
      </w:pPr>
      <w:del w:id="528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511 29 1 1 3 43 40 45 40 50 30</w:delText>
        </w:r>
      </w:del>
    </w:p>
    <w:p w14:paraId="3407445E" w14:textId="00814CCC" w:rsidR="00F001FC" w:rsidRPr="00F001FC" w:rsidDel="00580A98" w:rsidRDefault="00F001FC" w:rsidP="00F001FC">
      <w:pPr>
        <w:spacing w:after="0"/>
        <w:rPr>
          <w:del w:id="5289" w:author="Sebring, Amanda J" w:date="2017-10-04T09:14:00Z"/>
          <w:rFonts w:ascii="Courier New" w:hAnsi="Courier New" w:cs="Courier New"/>
          <w:sz w:val="24"/>
          <w:szCs w:val="24"/>
        </w:rPr>
      </w:pPr>
      <w:del w:id="529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511 31 1 1 3 44 35 35 35 35 35</w:delText>
        </w:r>
      </w:del>
    </w:p>
    <w:p w14:paraId="15D69EE5" w14:textId="74F66672" w:rsidR="00F001FC" w:rsidRPr="00F001FC" w:rsidDel="00580A98" w:rsidRDefault="00F001FC" w:rsidP="00F001FC">
      <w:pPr>
        <w:spacing w:after="0"/>
        <w:rPr>
          <w:del w:id="5291" w:author="Sebring, Amanda J" w:date="2017-10-04T09:14:00Z"/>
          <w:rFonts w:ascii="Courier New" w:hAnsi="Courier New" w:cs="Courier New"/>
          <w:sz w:val="24"/>
          <w:szCs w:val="24"/>
        </w:rPr>
      </w:pPr>
      <w:del w:id="529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511 32 1 1 3 45 40 40 40 40 40</w:delText>
        </w:r>
      </w:del>
    </w:p>
    <w:p w14:paraId="659A7B60" w14:textId="4527F3D1" w:rsidR="00F001FC" w:rsidRPr="00F001FC" w:rsidDel="00580A98" w:rsidRDefault="00F001FC" w:rsidP="00F001FC">
      <w:pPr>
        <w:spacing w:after="0"/>
        <w:rPr>
          <w:del w:id="5293" w:author="Sebring, Amanda J" w:date="2017-10-04T09:14:00Z"/>
          <w:rFonts w:ascii="Courier New" w:hAnsi="Courier New" w:cs="Courier New"/>
          <w:sz w:val="24"/>
          <w:szCs w:val="24"/>
        </w:rPr>
      </w:pPr>
      <w:del w:id="529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511 33 1 1 3 46 30 40 30 40 35</w:delText>
        </w:r>
      </w:del>
    </w:p>
    <w:p w14:paraId="727BF6F3" w14:textId="21B86B3B" w:rsidR="00F001FC" w:rsidRPr="00F001FC" w:rsidDel="00580A98" w:rsidRDefault="00F001FC" w:rsidP="00F001FC">
      <w:pPr>
        <w:spacing w:after="0"/>
        <w:rPr>
          <w:del w:id="5295" w:author="Sebring, Amanda J" w:date="2017-10-04T09:14:00Z"/>
          <w:rFonts w:ascii="Courier New" w:hAnsi="Courier New" w:cs="Courier New"/>
          <w:sz w:val="24"/>
          <w:szCs w:val="24"/>
        </w:rPr>
      </w:pPr>
      <w:del w:id="529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511 34 1 1 3 47 45 45 40 50 35</w:delText>
        </w:r>
      </w:del>
    </w:p>
    <w:p w14:paraId="18BDC9C2" w14:textId="1A3B81F7" w:rsidR="00F001FC" w:rsidRPr="00F001FC" w:rsidDel="00580A98" w:rsidRDefault="00F001FC" w:rsidP="00F001FC">
      <w:pPr>
        <w:spacing w:after="0"/>
        <w:rPr>
          <w:del w:id="5297" w:author="Sebring, Amanda J" w:date="2017-10-04T09:14:00Z"/>
          <w:rFonts w:ascii="Courier New" w:hAnsi="Courier New" w:cs="Courier New"/>
          <w:sz w:val="24"/>
          <w:szCs w:val="24"/>
        </w:rPr>
      </w:pPr>
      <w:del w:id="529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511 35 1 1 3 48 45 45 40 40 40</w:delText>
        </w:r>
      </w:del>
    </w:p>
    <w:p w14:paraId="43F1C628" w14:textId="50995026" w:rsidR="00F001FC" w:rsidRPr="00F001FC" w:rsidDel="00580A98" w:rsidRDefault="00F001FC" w:rsidP="00F001FC">
      <w:pPr>
        <w:spacing w:after="0"/>
        <w:rPr>
          <w:del w:id="5299" w:author="Sebring, Amanda J" w:date="2017-10-04T09:14:00Z"/>
          <w:rFonts w:ascii="Courier New" w:hAnsi="Courier New" w:cs="Courier New"/>
          <w:sz w:val="24"/>
          <w:szCs w:val="24"/>
        </w:rPr>
      </w:pPr>
      <w:del w:id="530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511 36 1 1 3 49 40 40 40 40 40</w:delText>
        </w:r>
      </w:del>
    </w:p>
    <w:p w14:paraId="2D4BCC97" w14:textId="5CDC591E" w:rsidR="00F001FC" w:rsidRPr="00F001FC" w:rsidDel="00580A98" w:rsidRDefault="00F001FC" w:rsidP="00F001FC">
      <w:pPr>
        <w:spacing w:after="0"/>
        <w:rPr>
          <w:del w:id="5301" w:author="Sebring, Amanda J" w:date="2017-10-04T09:14:00Z"/>
          <w:rFonts w:ascii="Courier New" w:hAnsi="Courier New" w:cs="Courier New"/>
          <w:sz w:val="24"/>
          <w:szCs w:val="24"/>
        </w:rPr>
      </w:pPr>
      <w:del w:id="530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lastRenderedPageBreak/>
          <w:delText>511 41 1 1 3 50 45 45 40 40 40</w:delText>
        </w:r>
      </w:del>
    </w:p>
    <w:p w14:paraId="4FF49173" w14:textId="02315258" w:rsidR="00F001FC" w:rsidRPr="00F001FC" w:rsidDel="00580A98" w:rsidRDefault="00F001FC" w:rsidP="00F001FC">
      <w:pPr>
        <w:spacing w:after="0"/>
        <w:rPr>
          <w:del w:id="5303" w:author="Sebring, Amanda J" w:date="2017-10-04T09:14:00Z"/>
          <w:rFonts w:ascii="Courier New" w:hAnsi="Courier New" w:cs="Courier New"/>
          <w:sz w:val="24"/>
          <w:szCs w:val="24"/>
        </w:rPr>
      </w:pPr>
      <w:del w:id="530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511 44 1 1 3 51 40 45 40 40 40</w:delText>
        </w:r>
      </w:del>
    </w:p>
    <w:p w14:paraId="747CC563" w14:textId="1AA8E988" w:rsidR="00F001FC" w:rsidRPr="00F001FC" w:rsidDel="00580A98" w:rsidRDefault="00F001FC" w:rsidP="00F001FC">
      <w:pPr>
        <w:spacing w:after="0"/>
        <w:rPr>
          <w:del w:id="5305" w:author="Sebring, Amanda J" w:date="2017-10-04T09:14:00Z"/>
          <w:rFonts w:ascii="Courier New" w:hAnsi="Courier New" w:cs="Courier New"/>
          <w:sz w:val="24"/>
          <w:szCs w:val="24"/>
        </w:rPr>
      </w:pPr>
      <w:del w:id="530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511 45 1 1 3 52 45 45 45 45 45</w:delText>
        </w:r>
      </w:del>
    </w:p>
    <w:p w14:paraId="71AD5448" w14:textId="5B474852" w:rsidR="00F001FC" w:rsidRPr="00F001FC" w:rsidDel="00580A98" w:rsidRDefault="00F001FC" w:rsidP="00F001FC">
      <w:pPr>
        <w:spacing w:after="0"/>
        <w:rPr>
          <w:del w:id="5307" w:author="Sebring, Amanda J" w:date="2017-10-04T09:14:00Z"/>
          <w:rFonts w:ascii="Courier New" w:hAnsi="Courier New" w:cs="Courier New"/>
          <w:sz w:val="24"/>
          <w:szCs w:val="24"/>
        </w:rPr>
      </w:pPr>
      <w:del w:id="530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511 47 1 1 3 53 60 55 50 65 45</w:delText>
        </w:r>
      </w:del>
    </w:p>
    <w:p w14:paraId="21874EF6" w14:textId="33A359A0" w:rsidR="00F001FC" w:rsidRPr="00F001FC" w:rsidDel="00580A98" w:rsidRDefault="00F001FC" w:rsidP="00F001FC">
      <w:pPr>
        <w:spacing w:after="0"/>
        <w:rPr>
          <w:del w:id="5309" w:author="Sebring, Amanda J" w:date="2017-10-04T09:14:00Z"/>
          <w:rFonts w:ascii="Courier New" w:hAnsi="Courier New" w:cs="Courier New"/>
          <w:sz w:val="24"/>
          <w:szCs w:val="24"/>
        </w:rPr>
      </w:pPr>
      <w:del w:id="531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511 48 1 1 3 54 45 45 40 40 40</w:delText>
        </w:r>
      </w:del>
    </w:p>
    <w:p w14:paraId="5EECF022" w14:textId="769E82A5" w:rsidR="00F001FC" w:rsidRPr="00F001FC" w:rsidDel="00580A98" w:rsidRDefault="00F001FC" w:rsidP="00F001FC">
      <w:pPr>
        <w:spacing w:after="0"/>
        <w:rPr>
          <w:del w:id="5311" w:author="Sebring, Amanda J" w:date="2017-10-04T09:14:00Z"/>
          <w:rFonts w:ascii="Courier New" w:hAnsi="Courier New" w:cs="Courier New"/>
          <w:sz w:val="24"/>
          <w:szCs w:val="24"/>
        </w:rPr>
      </w:pPr>
      <w:del w:id="531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511 49 1 1 3 55 10 45 25 35 25</w:delText>
        </w:r>
      </w:del>
    </w:p>
    <w:p w14:paraId="42C52E1B" w14:textId="3763C61A" w:rsidR="00F001FC" w:rsidRPr="00F001FC" w:rsidDel="00580A98" w:rsidRDefault="00F001FC" w:rsidP="00F001FC">
      <w:pPr>
        <w:spacing w:after="0"/>
        <w:rPr>
          <w:del w:id="5313" w:author="Sebring, Amanda J" w:date="2017-10-04T09:14:00Z"/>
          <w:rFonts w:ascii="Courier New" w:hAnsi="Courier New" w:cs="Courier New"/>
          <w:sz w:val="24"/>
          <w:szCs w:val="24"/>
        </w:rPr>
      </w:pPr>
      <w:del w:id="531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511 51 1 1 3 56 35 40 35 35 35</w:delText>
        </w:r>
      </w:del>
    </w:p>
    <w:p w14:paraId="21868EE9" w14:textId="62C8DC15" w:rsidR="00F001FC" w:rsidRPr="00F001FC" w:rsidDel="00580A98" w:rsidRDefault="00F001FC" w:rsidP="00F001FC">
      <w:pPr>
        <w:spacing w:after="0"/>
        <w:rPr>
          <w:del w:id="5315" w:author="Sebring, Amanda J" w:date="2017-10-04T09:14:00Z"/>
          <w:rFonts w:ascii="Courier New" w:hAnsi="Courier New" w:cs="Courier New"/>
          <w:sz w:val="24"/>
          <w:szCs w:val="24"/>
        </w:rPr>
      </w:pPr>
      <w:del w:id="531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511 53 1 1 3 57 45 40 40 40 40</w:delText>
        </w:r>
      </w:del>
    </w:p>
    <w:p w14:paraId="422556F6" w14:textId="5369ACE5" w:rsidR="00F001FC" w:rsidRPr="00F001FC" w:rsidDel="00580A98" w:rsidRDefault="00F001FC" w:rsidP="00F001FC">
      <w:pPr>
        <w:spacing w:after="0"/>
        <w:rPr>
          <w:del w:id="5317" w:author="Sebring, Amanda J" w:date="2017-10-04T09:14:00Z"/>
          <w:rFonts w:ascii="Courier New" w:hAnsi="Courier New" w:cs="Courier New"/>
          <w:sz w:val="24"/>
          <w:szCs w:val="24"/>
        </w:rPr>
      </w:pPr>
      <w:del w:id="531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511 55 1 1 3 58 45 45 40 40 40</w:delText>
        </w:r>
      </w:del>
    </w:p>
    <w:p w14:paraId="2D85FECC" w14:textId="538C184C" w:rsidR="00F001FC" w:rsidRPr="00F001FC" w:rsidDel="00580A98" w:rsidRDefault="00F001FC" w:rsidP="00F001FC">
      <w:pPr>
        <w:spacing w:after="0"/>
        <w:rPr>
          <w:del w:id="5319" w:author="Sebring, Amanda J" w:date="2017-10-04T09:14:00Z"/>
          <w:rFonts w:ascii="Courier New" w:hAnsi="Courier New" w:cs="Courier New"/>
          <w:sz w:val="24"/>
          <w:szCs w:val="24"/>
        </w:rPr>
      </w:pPr>
      <w:del w:id="532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511 56 1 1 3 59 45 45 35 45 40</w:delText>
        </w:r>
      </w:del>
    </w:p>
    <w:p w14:paraId="088CB360" w14:textId="7E712340" w:rsidR="00F001FC" w:rsidRPr="00F001FC" w:rsidDel="00580A98" w:rsidRDefault="00F001FC" w:rsidP="00F001FC">
      <w:pPr>
        <w:spacing w:after="0"/>
        <w:rPr>
          <w:del w:id="5321" w:author="Sebring, Amanda J" w:date="2017-10-04T09:14:00Z"/>
          <w:rFonts w:ascii="Courier New" w:hAnsi="Courier New" w:cs="Courier New"/>
          <w:sz w:val="24"/>
          <w:szCs w:val="24"/>
        </w:rPr>
      </w:pPr>
      <w:del w:id="532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511 57 1 1 3 60 40 40 40 40 40</w:delText>
        </w:r>
      </w:del>
    </w:p>
    <w:p w14:paraId="18CA267F" w14:textId="380982A5" w:rsidR="00F001FC" w:rsidRPr="00F001FC" w:rsidDel="00580A98" w:rsidRDefault="00F001FC" w:rsidP="00F001FC">
      <w:pPr>
        <w:spacing w:after="0"/>
        <w:rPr>
          <w:del w:id="5323" w:author="Sebring, Amanda J" w:date="2017-10-04T09:14:00Z"/>
          <w:rFonts w:ascii="Courier New" w:hAnsi="Courier New" w:cs="Courier New"/>
          <w:sz w:val="24"/>
          <w:szCs w:val="24"/>
        </w:rPr>
      </w:pPr>
      <w:del w:id="532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511 58 1 1 3 61 45 45 45 45 45</w:delText>
        </w:r>
      </w:del>
    </w:p>
    <w:p w14:paraId="1E338797" w14:textId="0EF7591D" w:rsidR="00F001FC" w:rsidRPr="00F001FC" w:rsidDel="00580A98" w:rsidRDefault="00F001FC" w:rsidP="00F001FC">
      <w:pPr>
        <w:spacing w:after="0"/>
        <w:rPr>
          <w:del w:id="5325" w:author="Sebring, Amanda J" w:date="2017-10-04T09:14:00Z"/>
          <w:rFonts w:ascii="Courier New" w:hAnsi="Courier New" w:cs="Courier New"/>
          <w:sz w:val="24"/>
          <w:szCs w:val="24"/>
        </w:rPr>
      </w:pPr>
      <w:del w:id="532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511 59 1 1 3 62 45 40 35 40 35</w:delText>
        </w:r>
      </w:del>
    </w:p>
    <w:p w14:paraId="39E58133" w14:textId="3ED34086" w:rsidR="00F001FC" w:rsidRPr="00F001FC" w:rsidDel="00580A98" w:rsidRDefault="00F001FC" w:rsidP="00F001FC">
      <w:pPr>
        <w:spacing w:after="0"/>
        <w:rPr>
          <w:del w:id="5327" w:author="Sebring, Amanda J" w:date="2017-10-04T09:14:00Z"/>
          <w:rFonts w:ascii="Courier New" w:hAnsi="Courier New" w:cs="Courier New"/>
          <w:sz w:val="24"/>
          <w:szCs w:val="24"/>
        </w:rPr>
      </w:pPr>
      <w:del w:id="532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511 60 1 1 3 63 35 40 35 35 35</w:delText>
        </w:r>
      </w:del>
    </w:p>
    <w:p w14:paraId="349A5719" w14:textId="65B8FCC5" w:rsidR="00F001FC" w:rsidRPr="00F001FC" w:rsidDel="00580A98" w:rsidRDefault="00F001FC" w:rsidP="00F001FC">
      <w:pPr>
        <w:spacing w:after="0"/>
        <w:rPr>
          <w:del w:id="5329" w:author="Sebring, Amanda J" w:date="2017-10-04T09:14:00Z"/>
          <w:rFonts w:ascii="Courier New" w:hAnsi="Courier New" w:cs="Courier New"/>
          <w:sz w:val="24"/>
          <w:szCs w:val="24"/>
        </w:rPr>
      </w:pPr>
      <w:del w:id="533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511 61 1 1 3 64 40 40 35 35 35</w:delText>
        </w:r>
      </w:del>
    </w:p>
    <w:p w14:paraId="200C1E32" w14:textId="6A64D93B" w:rsidR="00F001FC" w:rsidRPr="00F001FC" w:rsidDel="00580A98" w:rsidRDefault="00F001FC" w:rsidP="00F001FC">
      <w:pPr>
        <w:spacing w:after="0"/>
        <w:rPr>
          <w:del w:id="5331" w:author="Sebring, Amanda J" w:date="2017-10-04T09:14:00Z"/>
          <w:rFonts w:ascii="Courier New" w:hAnsi="Courier New" w:cs="Courier New"/>
          <w:sz w:val="24"/>
          <w:szCs w:val="24"/>
        </w:rPr>
      </w:pPr>
      <w:del w:id="533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511 62 1 1 3 65 30 40 35 35 30</w:delText>
        </w:r>
      </w:del>
    </w:p>
    <w:p w14:paraId="0BEF1BEA" w14:textId="13D2015B" w:rsidR="00F001FC" w:rsidRPr="00F001FC" w:rsidDel="00580A98" w:rsidRDefault="00F001FC" w:rsidP="00F001FC">
      <w:pPr>
        <w:spacing w:after="0"/>
        <w:rPr>
          <w:del w:id="5333" w:author="Sebring, Amanda J" w:date="2017-10-04T09:14:00Z"/>
          <w:rFonts w:ascii="Courier New" w:hAnsi="Courier New" w:cs="Courier New"/>
          <w:sz w:val="24"/>
          <w:szCs w:val="24"/>
        </w:rPr>
      </w:pPr>
      <w:del w:id="533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511 63 1 1 3 66 40 40 35 35 30</w:delText>
        </w:r>
      </w:del>
    </w:p>
    <w:p w14:paraId="6F0E98E0" w14:textId="382748A5" w:rsidR="00F001FC" w:rsidRPr="00F001FC" w:rsidDel="00580A98" w:rsidRDefault="00F001FC" w:rsidP="00F001FC">
      <w:pPr>
        <w:spacing w:after="0"/>
        <w:rPr>
          <w:del w:id="5335" w:author="Sebring, Amanda J" w:date="2017-10-04T09:14:00Z"/>
          <w:rFonts w:ascii="Courier New" w:hAnsi="Courier New" w:cs="Courier New"/>
          <w:sz w:val="24"/>
          <w:szCs w:val="24"/>
        </w:rPr>
      </w:pPr>
      <w:del w:id="533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511 64 1 1 3 67 45 45 45 55 45</w:delText>
        </w:r>
      </w:del>
    </w:p>
    <w:p w14:paraId="1E0BC469" w14:textId="5BF02A53" w:rsidR="00F001FC" w:rsidRPr="00F001FC" w:rsidDel="00580A98" w:rsidRDefault="00F001FC" w:rsidP="00F001FC">
      <w:pPr>
        <w:spacing w:after="0"/>
        <w:rPr>
          <w:del w:id="5337" w:author="Sebring, Amanda J" w:date="2017-10-04T09:14:00Z"/>
          <w:rFonts w:ascii="Courier New" w:hAnsi="Courier New" w:cs="Courier New"/>
          <w:sz w:val="24"/>
          <w:szCs w:val="24"/>
        </w:rPr>
      </w:pPr>
      <w:del w:id="533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511 66 1 1 3 68 45 40 40 45 40</w:delText>
        </w:r>
      </w:del>
    </w:p>
    <w:p w14:paraId="447AAD83" w14:textId="0BD37E08" w:rsidR="00F001FC" w:rsidRPr="00F001FC" w:rsidDel="00580A98" w:rsidRDefault="00F001FC" w:rsidP="00F001FC">
      <w:pPr>
        <w:spacing w:after="0"/>
        <w:rPr>
          <w:del w:id="5339" w:author="Sebring, Amanda J" w:date="2017-10-04T09:14:00Z"/>
          <w:rFonts w:ascii="Courier New" w:hAnsi="Courier New" w:cs="Courier New"/>
          <w:sz w:val="24"/>
          <w:szCs w:val="24"/>
        </w:rPr>
      </w:pPr>
      <w:del w:id="534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511 67 1 1 3 69 40 40 40 40 40</w:delText>
        </w:r>
      </w:del>
    </w:p>
    <w:p w14:paraId="315F4B5D" w14:textId="6E48FE4E" w:rsidR="00F001FC" w:rsidRPr="00F001FC" w:rsidDel="00580A98" w:rsidRDefault="00F001FC" w:rsidP="00F001FC">
      <w:pPr>
        <w:spacing w:after="0"/>
        <w:rPr>
          <w:del w:id="5341" w:author="Sebring, Amanda J" w:date="2017-10-04T09:14:00Z"/>
          <w:rFonts w:ascii="Courier New" w:hAnsi="Courier New" w:cs="Courier New"/>
          <w:sz w:val="24"/>
          <w:szCs w:val="24"/>
        </w:rPr>
      </w:pPr>
      <w:del w:id="534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511 68 1 1 3 70 40 40 40 40 40</w:delText>
        </w:r>
      </w:del>
    </w:p>
    <w:p w14:paraId="2FDB0148" w14:textId="192EA7F8" w:rsidR="00F001FC" w:rsidRPr="00F001FC" w:rsidDel="00580A98" w:rsidRDefault="00F001FC" w:rsidP="00F001FC">
      <w:pPr>
        <w:spacing w:after="0"/>
        <w:rPr>
          <w:del w:id="5343" w:author="Sebring, Amanda J" w:date="2017-10-04T09:14:00Z"/>
          <w:rFonts w:ascii="Courier New" w:hAnsi="Courier New" w:cs="Courier New"/>
          <w:sz w:val="24"/>
          <w:szCs w:val="24"/>
        </w:rPr>
      </w:pPr>
      <w:del w:id="534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511 69 1 1 3 71 40 40 30 45 35</w:delText>
        </w:r>
      </w:del>
    </w:p>
    <w:p w14:paraId="7FCD0078" w14:textId="3621E1DF" w:rsidR="00F001FC" w:rsidRPr="00F001FC" w:rsidDel="00580A98" w:rsidRDefault="00F001FC" w:rsidP="00F001FC">
      <w:pPr>
        <w:spacing w:after="0"/>
        <w:rPr>
          <w:del w:id="5345" w:author="Sebring, Amanda J" w:date="2017-10-04T09:14:00Z"/>
          <w:rFonts w:ascii="Courier New" w:hAnsi="Courier New" w:cs="Courier New"/>
          <w:sz w:val="24"/>
          <w:szCs w:val="24"/>
        </w:rPr>
      </w:pPr>
      <w:del w:id="534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511 71 1 1 3 72 40 40 35 35 35</w:delText>
        </w:r>
      </w:del>
    </w:p>
    <w:p w14:paraId="7697E936" w14:textId="3CDA7D9C" w:rsidR="00F001FC" w:rsidRPr="00F001FC" w:rsidDel="00580A98" w:rsidRDefault="00F001FC" w:rsidP="00F001FC">
      <w:pPr>
        <w:spacing w:after="0"/>
        <w:rPr>
          <w:del w:id="5347" w:author="Sebring, Amanda J" w:date="2017-10-04T09:14:00Z"/>
          <w:rFonts w:ascii="Courier New" w:hAnsi="Courier New" w:cs="Courier New"/>
          <w:sz w:val="24"/>
          <w:szCs w:val="24"/>
        </w:rPr>
      </w:pPr>
      <w:del w:id="534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511 72 1 1 3 73 45 45 40 40 40</w:delText>
        </w:r>
      </w:del>
    </w:p>
    <w:p w14:paraId="3CDAB2EE" w14:textId="0460DFF2" w:rsidR="00F001FC" w:rsidRPr="00F001FC" w:rsidDel="00580A98" w:rsidRDefault="00F001FC" w:rsidP="00F001FC">
      <w:pPr>
        <w:spacing w:after="0"/>
        <w:rPr>
          <w:del w:id="5349" w:author="Sebring, Amanda J" w:date="2017-10-04T09:14:00Z"/>
          <w:rFonts w:ascii="Courier New" w:hAnsi="Courier New" w:cs="Courier New"/>
          <w:sz w:val="24"/>
          <w:szCs w:val="24"/>
        </w:rPr>
      </w:pPr>
      <w:del w:id="535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511 73 1 1 3 74 50 45 40 40 40</w:delText>
        </w:r>
      </w:del>
    </w:p>
    <w:p w14:paraId="2D0F271C" w14:textId="18B723AE" w:rsidR="00F001FC" w:rsidRPr="00F001FC" w:rsidDel="00580A98" w:rsidRDefault="00F001FC" w:rsidP="00F001FC">
      <w:pPr>
        <w:spacing w:after="0"/>
        <w:rPr>
          <w:del w:id="5351" w:author="Sebring, Amanda J" w:date="2017-10-04T09:14:00Z"/>
          <w:rFonts w:ascii="Courier New" w:hAnsi="Courier New" w:cs="Courier New"/>
          <w:sz w:val="24"/>
          <w:szCs w:val="24"/>
        </w:rPr>
      </w:pPr>
      <w:del w:id="5352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511 74 1 1 3 75 30 30 20 20 20</w:delText>
        </w:r>
      </w:del>
    </w:p>
    <w:p w14:paraId="395C1E0F" w14:textId="75EBDBF5" w:rsidR="00F001FC" w:rsidRPr="00F001FC" w:rsidDel="00580A98" w:rsidRDefault="00F001FC" w:rsidP="00F001FC">
      <w:pPr>
        <w:spacing w:after="0"/>
        <w:rPr>
          <w:del w:id="5353" w:author="Sebring, Amanda J" w:date="2017-10-04T09:14:00Z"/>
          <w:rFonts w:ascii="Courier New" w:hAnsi="Courier New" w:cs="Courier New"/>
          <w:sz w:val="24"/>
          <w:szCs w:val="24"/>
        </w:rPr>
      </w:pPr>
      <w:del w:id="5354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511 75 1 1 3 76 40 40 40 40 40</w:delText>
        </w:r>
      </w:del>
    </w:p>
    <w:p w14:paraId="1DFA0AD4" w14:textId="7677703D" w:rsidR="00F001FC" w:rsidRPr="00F001FC" w:rsidDel="00580A98" w:rsidRDefault="00F001FC" w:rsidP="00F001FC">
      <w:pPr>
        <w:spacing w:after="0"/>
        <w:rPr>
          <w:del w:id="5355" w:author="Sebring, Amanda J" w:date="2017-10-04T09:14:00Z"/>
          <w:rFonts w:ascii="Courier New" w:hAnsi="Courier New" w:cs="Courier New"/>
          <w:sz w:val="24"/>
          <w:szCs w:val="24"/>
        </w:rPr>
      </w:pPr>
      <w:del w:id="5356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511 77 1 1 3 77 60 55 55 65 65</w:delText>
        </w:r>
      </w:del>
    </w:p>
    <w:p w14:paraId="1C7E37A4" w14:textId="7E59357E" w:rsidR="00F001FC" w:rsidRPr="00F001FC" w:rsidDel="00580A98" w:rsidRDefault="00F001FC" w:rsidP="00F001FC">
      <w:pPr>
        <w:spacing w:after="0"/>
        <w:rPr>
          <w:del w:id="5357" w:author="Sebring, Amanda J" w:date="2017-10-04T09:14:00Z"/>
          <w:rFonts w:ascii="Courier New" w:hAnsi="Courier New" w:cs="Courier New"/>
          <w:sz w:val="24"/>
          <w:szCs w:val="24"/>
        </w:rPr>
      </w:pPr>
      <w:del w:id="5358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511 78 1 1 3 78 45 45 40 40 40</w:delText>
        </w:r>
      </w:del>
    </w:p>
    <w:p w14:paraId="31295324" w14:textId="4B7B4C9A" w:rsidR="00F001FC" w:rsidRPr="00F001FC" w:rsidDel="00580A98" w:rsidRDefault="00F001FC" w:rsidP="00F001FC">
      <w:pPr>
        <w:spacing w:after="0"/>
        <w:rPr>
          <w:del w:id="5359" w:author="Sebring, Amanda J" w:date="2017-10-04T09:14:00Z"/>
          <w:rFonts w:ascii="Courier New" w:hAnsi="Courier New" w:cs="Courier New"/>
          <w:sz w:val="24"/>
          <w:szCs w:val="24"/>
        </w:rPr>
      </w:pPr>
      <w:del w:id="5360" w:author="Sebring, Amanda J" w:date="2017-10-04T09:14:00Z">
        <w:r w:rsidRPr="00F001FC" w:rsidDel="00580A98">
          <w:rPr>
            <w:rFonts w:ascii="Courier New" w:hAnsi="Courier New" w:cs="Courier New"/>
            <w:sz w:val="24"/>
            <w:szCs w:val="24"/>
          </w:rPr>
          <w:delText>511 79 1 1 3 79 40 40 35 35 35</w:delText>
        </w:r>
      </w:del>
    </w:p>
    <w:p w14:paraId="58BBEB7A" w14:textId="54367B53" w:rsidR="00F001FC" w:rsidRPr="005A7961" w:rsidRDefault="00F001FC" w:rsidP="000D5A7E">
      <w:pPr>
        <w:spacing w:after="0"/>
        <w:rPr>
          <w:rFonts w:ascii="Courier New" w:hAnsi="Courier New" w:cs="Courier New"/>
          <w:sz w:val="24"/>
          <w:szCs w:val="24"/>
        </w:rPr>
      </w:pPr>
      <w:del w:id="5361" w:author="Sebring, Amanda J" w:date="2017-10-04T09:14:00Z">
        <w:r w:rsidDel="00580A98">
          <w:rPr>
            <w:rFonts w:ascii="Courier New" w:hAnsi="Courier New" w:cs="Courier New"/>
            <w:sz w:val="24"/>
            <w:szCs w:val="24"/>
          </w:rPr>
          <w:delText>511 80 1 1 3 80 40 40 35 40 35</w:delText>
        </w:r>
      </w:del>
    </w:p>
    <w:sectPr w:rsidR="00F001FC" w:rsidRPr="005A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ring, Amanda J">
    <w15:presenceInfo w15:providerId="AD" w15:userId="S-1-5-21-828376571-1197701538-1844936127-282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61"/>
    <w:rsid w:val="000062A9"/>
    <w:rsid w:val="00046828"/>
    <w:rsid w:val="00065963"/>
    <w:rsid w:val="00082B6C"/>
    <w:rsid w:val="000D5A7E"/>
    <w:rsid w:val="000F411A"/>
    <w:rsid w:val="001304C9"/>
    <w:rsid w:val="00134F0D"/>
    <w:rsid w:val="0015360C"/>
    <w:rsid w:val="00181606"/>
    <w:rsid w:val="001A240D"/>
    <w:rsid w:val="001A7B86"/>
    <w:rsid w:val="001B5588"/>
    <w:rsid w:val="002069C5"/>
    <w:rsid w:val="00247C80"/>
    <w:rsid w:val="0025051D"/>
    <w:rsid w:val="002740AC"/>
    <w:rsid w:val="002E3668"/>
    <w:rsid w:val="002E703C"/>
    <w:rsid w:val="002F40BF"/>
    <w:rsid w:val="00330CDF"/>
    <w:rsid w:val="003530F4"/>
    <w:rsid w:val="003615B9"/>
    <w:rsid w:val="003700F2"/>
    <w:rsid w:val="003D4EF8"/>
    <w:rsid w:val="003E18CD"/>
    <w:rsid w:val="00405C66"/>
    <w:rsid w:val="0042171C"/>
    <w:rsid w:val="00425692"/>
    <w:rsid w:val="00454463"/>
    <w:rsid w:val="00480661"/>
    <w:rsid w:val="004B31E8"/>
    <w:rsid w:val="004B455E"/>
    <w:rsid w:val="004C21FE"/>
    <w:rsid w:val="004C7CBE"/>
    <w:rsid w:val="004E3D91"/>
    <w:rsid w:val="0050292D"/>
    <w:rsid w:val="00526153"/>
    <w:rsid w:val="00551294"/>
    <w:rsid w:val="00580A98"/>
    <w:rsid w:val="00581538"/>
    <w:rsid w:val="005A6B3C"/>
    <w:rsid w:val="005A7961"/>
    <w:rsid w:val="005B3D88"/>
    <w:rsid w:val="005C377B"/>
    <w:rsid w:val="005C7861"/>
    <w:rsid w:val="006331A8"/>
    <w:rsid w:val="00693AFF"/>
    <w:rsid w:val="006E4536"/>
    <w:rsid w:val="0072272A"/>
    <w:rsid w:val="007356DF"/>
    <w:rsid w:val="00752988"/>
    <w:rsid w:val="007A63F5"/>
    <w:rsid w:val="007C4CAB"/>
    <w:rsid w:val="00810492"/>
    <w:rsid w:val="00827961"/>
    <w:rsid w:val="008539E0"/>
    <w:rsid w:val="008602A3"/>
    <w:rsid w:val="0087107E"/>
    <w:rsid w:val="00876A2C"/>
    <w:rsid w:val="00883D1F"/>
    <w:rsid w:val="0089084F"/>
    <w:rsid w:val="00892583"/>
    <w:rsid w:val="008C758A"/>
    <w:rsid w:val="008D49FF"/>
    <w:rsid w:val="008F5457"/>
    <w:rsid w:val="00961537"/>
    <w:rsid w:val="0097189F"/>
    <w:rsid w:val="00993742"/>
    <w:rsid w:val="009A3672"/>
    <w:rsid w:val="009B52A9"/>
    <w:rsid w:val="009B7BB4"/>
    <w:rsid w:val="009F77F1"/>
    <w:rsid w:val="00A0117F"/>
    <w:rsid w:val="00A36A22"/>
    <w:rsid w:val="00A61B18"/>
    <w:rsid w:val="00A71646"/>
    <w:rsid w:val="00A922F2"/>
    <w:rsid w:val="00B27EEF"/>
    <w:rsid w:val="00B31235"/>
    <w:rsid w:val="00B67DDF"/>
    <w:rsid w:val="00B81173"/>
    <w:rsid w:val="00B93584"/>
    <w:rsid w:val="00BA38F5"/>
    <w:rsid w:val="00BF3E23"/>
    <w:rsid w:val="00C273E7"/>
    <w:rsid w:val="00CD0465"/>
    <w:rsid w:val="00CD71E0"/>
    <w:rsid w:val="00CE096C"/>
    <w:rsid w:val="00CE2D44"/>
    <w:rsid w:val="00CF436F"/>
    <w:rsid w:val="00D91DFA"/>
    <w:rsid w:val="00DA0695"/>
    <w:rsid w:val="00DF6007"/>
    <w:rsid w:val="00E047D2"/>
    <w:rsid w:val="00EA7F59"/>
    <w:rsid w:val="00EF00DB"/>
    <w:rsid w:val="00EF509B"/>
    <w:rsid w:val="00F001FC"/>
    <w:rsid w:val="00F56067"/>
    <w:rsid w:val="00F6324C"/>
    <w:rsid w:val="00F748CE"/>
    <w:rsid w:val="00F95E3F"/>
    <w:rsid w:val="00FA0E57"/>
    <w:rsid w:val="00FA64E2"/>
    <w:rsid w:val="00FB34C8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1AC"/>
  <w15:docId w15:val="{3C0B33F6-26FF-47ED-B14C-04E60F2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05B7-CB81-4DFB-BE7A-7D5F4364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63</Pages>
  <Words>25041</Words>
  <Characters>142739</Characters>
  <Application>Microsoft Office Word</Application>
  <DocSecurity>0</DocSecurity>
  <Lines>1189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Heather Hodel</dc:creator>
  <cp:lastModifiedBy>Sebring, Amanda J</cp:lastModifiedBy>
  <cp:revision>16</cp:revision>
  <cp:lastPrinted>2017-10-04T18:25:00Z</cp:lastPrinted>
  <dcterms:created xsi:type="dcterms:W3CDTF">2017-08-13T21:04:00Z</dcterms:created>
  <dcterms:modified xsi:type="dcterms:W3CDTF">2017-10-04T18:32:00Z</dcterms:modified>
</cp:coreProperties>
</file>