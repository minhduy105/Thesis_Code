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6427" w14:textId="0AAA39DC" w:rsidR="0087107E" w:rsidRPr="0087107E" w:rsidRDefault="003E18CD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/* </w:t>
      </w:r>
      <w:r w:rsidR="0055129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MEEK</w:t>
      </w:r>
      <w:r w:rsidR="0087107E" w:rsidRPr="0087107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Data File</w:t>
      </w:r>
      <w:r w:rsidR="0087107E"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: Spring 2017</w:t>
      </w:r>
    </w:p>
    <w:p w14:paraId="6F7FE20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14:paraId="180F8A7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Research Assistants:</w:t>
      </w:r>
    </w:p>
    <w:p w14:paraId="27404A01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Rachel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Boromeo</w:t>
      </w:r>
      <w:proofErr w:type="spellEnd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ab/>
        <w:t xml:space="preserve">    </w:t>
      </w:r>
    </w:p>
    <w:p w14:paraId="6863E07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Madison Browning</w:t>
      </w:r>
    </w:p>
    <w:p w14:paraId="5AA79989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Madelyn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Duer</w:t>
      </w:r>
      <w:proofErr w:type="spellEnd"/>
    </w:p>
    <w:p w14:paraId="6ABA0837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Alyssa Johnson</w:t>
      </w:r>
    </w:p>
    <w:p w14:paraId="7DDA11F3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Willa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Jutzi</w:t>
      </w:r>
      <w:proofErr w:type="spellEnd"/>
    </w:p>
    <w:p w14:paraId="31EF8DA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Sara Kim</w:t>
      </w:r>
    </w:p>
    <w:p w14:paraId="4E1A8C4C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Armando Mendoza</w:t>
      </w:r>
    </w:p>
    <w:p w14:paraId="6B851BC5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Aimee Nguyen</w:t>
      </w:r>
    </w:p>
    <w:p w14:paraId="6C873E70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Jennifer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Piacentini</w:t>
      </w:r>
      <w:proofErr w:type="spellEnd"/>
    </w:p>
    <w:p w14:paraId="1B7341D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Eric Zimmerman</w:t>
      </w:r>
    </w:p>
    <w:p w14:paraId="2FB22914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Hannah Stone</w:t>
      </w:r>
    </w:p>
    <w:p w14:paraId="56EEA48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3E9FD1F7" w14:textId="621387C1" w:rsidR="00CD71E0" w:rsidRDefault="00181606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In</w:t>
      </w:r>
      <w:r w:rsidR="00551294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Spring Term of 2017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, 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1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RA’s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were recruited to join 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Dr. </w:t>
      </w:r>
      <w:proofErr w:type="spellStart"/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Bernieri’s</w:t>
      </w:r>
      <w:proofErr w:type="spellEnd"/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lab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Their task was to watch three thin slice movies featuring footage from the Attention Study (also called Conversations Using Speech-Assisted Devices)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and make ratings of movie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. 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The three thin slice movies corresponded to the three conversations the 80 pairs of participants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engaged in during the Attention Study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Each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of the three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movie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has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80 clips because of this.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RA’s made 1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0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of ratings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using each thin slice clip as stimuli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3 movies x 80 clips per movie x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1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of ratings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2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400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total). 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The RA’s also rated themselves on every set of ratings before viewing the 80 clips in the thin slice movies.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This file contains the data for the MEEK set of ratings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only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  This set contained five items: Timid, Yielding/Conforming, Awkward, Shy, and Meek.  The 11 RA’s were randomly assigned to rate either Hawking or Shakespeare for all the Meek ratings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they completed (e.g., if they were assigned to rate Hawking, they did so for all three conversations)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.  They rated Conversations 1 and 2 during Week 2 of Spring Term.  Conversation 3 was rated Week 8 of Spring Term.  The corresponding files for the 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other sets of ratings are located here: ‘E:\TESTS FOR RA’s\Spring 2017 Thin Slice Data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\RALF Completed Session Data Templates\Construct’;</w:t>
      </w:r>
    </w:p>
    <w:p w14:paraId="62AB1E2D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62E447A9" w14:textId="6A9E0E8F" w:rsidR="00CD71E0" w:rsidRDefault="00CD71E0" w:rsidP="00CD71E0">
      <w:pPr>
        <w:widowControl w:val="0"/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This data file was prepared by Amanda Sebring, Morgan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Stosic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, and Amber Fultz.</w:t>
      </w:r>
    </w:p>
    <w:p w14:paraId="59B191D1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0C33E73B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3E3A6FEA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470C39D5" w14:textId="77777777" w:rsidR="00CD71E0" w:rsidRP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18072515" w14:textId="6DEB643E" w:rsidR="0087107E" w:rsidRPr="0087107E" w:rsidRDefault="00CD71E0" w:rsidP="0087107E">
      <w:pPr>
        <w:widowControl w:val="0"/>
        <w:suppressAutoHyphens/>
        <w:autoSpaceDE w:val="0"/>
        <w:spacing w:after="0" w:line="480" w:lineRule="auto"/>
        <w:rPr>
          <w:rFonts w:ascii="Courier New" w:eastAsia="Times New Roman" w:hAnsi="Courier New" w:cs="Courier New"/>
          <w:bCs/>
          <w:sz w:val="24"/>
          <w:szCs w:val="24"/>
          <w:lang w:eastAsia="ar-SA"/>
        </w:rPr>
      </w:pPr>
      <w:r>
        <w:rPr>
          <w:rFonts w:ascii="Courier New" w:eastAsia="Times New Roman" w:hAnsi="Courier New" w:cs="Courier New"/>
          <w:bCs/>
          <w:sz w:val="24"/>
          <w:szCs w:val="24"/>
          <w:lang w:eastAsia="ar-SA"/>
        </w:rPr>
        <w:lastRenderedPageBreak/>
        <w:t>MEEK</w:t>
      </w:r>
      <w:r w:rsidR="0087107E" w:rsidRPr="0087107E">
        <w:rPr>
          <w:rFonts w:ascii="Courier New" w:eastAsia="Times New Roman" w:hAnsi="Courier New" w:cs="Courier New"/>
          <w:bCs/>
          <w:sz w:val="24"/>
          <w:szCs w:val="24"/>
          <w:lang w:eastAsia="ar-SA"/>
        </w:rPr>
        <w:t xml:space="preserve"> DATA FILE</w:t>
      </w:r>
    </w:p>
    <w:tbl>
      <w:tblPr>
        <w:tblStyle w:val="TableGrid1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316"/>
        <w:gridCol w:w="3624"/>
      </w:tblGrid>
      <w:tr w:rsidR="0087107E" w:rsidRPr="0087107E" w14:paraId="4B3950BA" w14:textId="77777777" w:rsidTr="001B5588"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65265FC2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Name</w:t>
            </w: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</w:tcPr>
          <w:p w14:paraId="0C347A1C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Columns</w:t>
            </w:r>
          </w:p>
        </w:tc>
        <w:tc>
          <w:tcPr>
            <w:tcW w:w="3624" w:type="dxa"/>
            <w:tcBorders>
              <w:top w:val="single" w:sz="4" w:space="0" w:color="auto"/>
              <w:bottom w:val="single" w:sz="4" w:space="0" w:color="auto"/>
            </w:tcBorders>
          </w:tcPr>
          <w:p w14:paraId="543D3579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Description</w:t>
            </w:r>
          </w:p>
        </w:tc>
      </w:tr>
      <w:tr w:rsidR="0087107E" w:rsidRPr="0087107E" w14:paraId="1427AD45" w14:textId="77777777" w:rsidTr="001B5588">
        <w:tc>
          <w:tcPr>
            <w:tcW w:w="4068" w:type="dxa"/>
            <w:tcBorders>
              <w:top w:val="single" w:sz="4" w:space="0" w:color="auto"/>
            </w:tcBorders>
          </w:tcPr>
          <w:p w14:paraId="70DACD61" w14:textId="297276CB" w:rsidR="0087107E" w:rsidRPr="0087107E" w:rsidRDefault="002E3668" w:rsidP="002E366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All Lines</w:t>
            </w:r>
          </w:p>
        </w:tc>
        <w:tc>
          <w:tcPr>
            <w:tcW w:w="2316" w:type="dxa"/>
            <w:tcBorders>
              <w:top w:val="single" w:sz="4" w:space="0" w:color="auto"/>
            </w:tcBorders>
          </w:tcPr>
          <w:p w14:paraId="1505EBF7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  <w:tc>
          <w:tcPr>
            <w:tcW w:w="3624" w:type="dxa"/>
            <w:tcBorders>
              <w:top w:val="single" w:sz="4" w:space="0" w:color="auto"/>
            </w:tcBorders>
          </w:tcPr>
          <w:p w14:paraId="3F03234A" w14:textId="23DF34FF" w:rsidR="002E3668" w:rsidRPr="0087107E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Meek Ratings</w:t>
            </w:r>
          </w:p>
          <w:p w14:paraId="1F3A2199" w14:textId="27441A85" w:rsidR="0087107E" w:rsidRPr="0087107E" w:rsidRDefault="0087107E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</w:p>
        </w:tc>
      </w:tr>
      <w:tr w:rsidR="0087107E" w:rsidRPr="0087107E" w14:paraId="7830F4D4" w14:textId="77777777" w:rsidTr="001B5588">
        <w:tc>
          <w:tcPr>
            <w:tcW w:w="4068" w:type="dxa"/>
          </w:tcPr>
          <w:p w14:paraId="512EFCDE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ID</w:t>
            </w:r>
          </w:p>
        </w:tc>
        <w:tc>
          <w:tcPr>
            <w:tcW w:w="2316" w:type="dxa"/>
          </w:tcPr>
          <w:p w14:paraId="12A7B175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1-3</w:t>
            </w:r>
          </w:p>
        </w:tc>
        <w:tc>
          <w:tcPr>
            <w:tcW w:w="3624" w:type="dxa"/>
          </w:tcPr>
          <w:p w14:paraId="464FA30E" w14:textId="31D601EA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501=Rachel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Boromeo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</w:t>
            </w:r>
            <w:r w:rsidR="00B67DDF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=Madison Browning                   503=Madelyn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Duer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      504=Alyssa Johnson    </w:t>
            </w:r>
            <w:r w:rsidR="00B67DDF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=Willa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Jutzi</w:t>
            </w:r>
            <w:proofErr w:type="spellEnd"/>
          </w:p>
          <w:p w14:paraId="782F29D9" w14:textId="1F870C6E" w:rsidR="0087107E" w:rsidRPr="0087107E" w:rsidRDefault="00B67DDF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506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=Sara Kim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  507=Armando Mendoza</w:t>
            </w:r>
          </w:p>
          <w:p w14:paraId="44655AE6" w14:textId="73778B25" w:rsidR="0087107E" w:rsidRPr="0087107E" w:rsidRDefault="00B67DDF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=Aimee Nguyen</w:t>
            </w:r>
          </w:p>
          <w:p w14:paraId="7F5D0723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509=Jennifer 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Piacentini</w:t>
            </w:r>
            <w:proofErr w:type="spellEnd"/>
          </w:p>
          <w:p w14:paraId="2C9556D5" w14:textId="773970EE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510=Eric Zimmerman                  </w:t>
            </w:r>
            <w:r w:rsidR="00810492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511=Hannah Stone</w:t>
            </w:r>
          </w:p>
        </w:tc>
      </w:tr>
      <w:tr w:rsidR="0087107E" w:rsidRPr="0087107E" w14:paraId="1F8EC45A" w14:textId="77777777" w:rsidTr="001B5588">
        <w:tc>
          <w:tcPr>
            <w:tcW w:w="4068" w:type="dxa"/>
          </w:tcPr>
          <w:p w14:paraId="092D65DA" w14:textId="59C3525D" w:rsidR="002E3668" w:rsidRPr="0087107E" w:rsidRDefault="0087107E" w:rsidP="001A240D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Dyad </w:t>
            </w:r>
            <w:r w:rsidR="001A240D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Number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*</w:t>
            </w:r>
          </w:p>
        </w:tc>
        <w:tc>
          <w:tcPr>
            <w:tcW w:w="2316" w:type="dxa"/>
          </w:tcPr>
          <w:p w14:paraId="2DA900FD" w14:textId="7F52EC82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5-6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3624" w:type="dxa"/>
          </w:tcPr>
          <w:p w14:paraId="66E625DD" w14:textId="77777777" w:rsid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  <w:p w14:paraId="16510AA5" w14:textId="77777777" w:rsidR="002E3668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01 = Dyad 1 </w:t>
            </w:r>
          </w:p>
          <w:p w14:paraId="01208AF4" w14:textId="587F67FD" w:rsidR="002E3668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---</w:t>
            </w:r>
          </w:p>
          <w:p w14:paraId="4797A481" w14:textId="564DC8E3" w:rsidR="002E3668" w:rsidRPr="0087107E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80 = Dyad 80</w:t>
            </w:r>
          </w:p>
        </w:tc>
      </w:tr>
      <w:tr w:rsidR="0087107E" w:rsidRPr="0087107E" w14:paraId="768A31C4" w14:textId="77777777" w:rsidTr="001B5588">
        <w:tc>
          <w:tcPr>
            <w:tcW w:w="4068" w:type="dxa"/>
          </w:tcPr>
          <w:p w14:paraId="430F8238" w14:textId="2ED6B6E1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Gender</w:t>
            </w:r>
          </w:p>
        </w:tc>
        <w:tc>
          <w:tcPr>
            <w:tcW w:w="2316" w:type="dxa"/>
          </w:tcPr>
          <w:p w14:paraId="450369CC" w14:textId="0D7D5D89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624" w:type="dxa"/>
          </w:tcPr>
          <w:p w14:paraId="35B45C71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Male</w:t>
            </w:r>
          </w:p>
          <w:p w14:paraId="634B2E85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Female</w:t>
            </w:r>
          </w:p>
          <w:p w14:paraId="2EFE8D94" w14:textId="2AC53B57" w:rsidR="0097189F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Nonconforming</w:t>
            </w:r>
          </w:p>
        </w:tc>
      </w:tr>
      <w:tr w:rsidR="0087107E" w:rsidRPr="0087107E" w14:paraId="764BA8CC" w14:textId="77777777" w:rsidTr="001B5588">
        <w:tc>
          <w:tcPr>
            <w:tcW w:w="4068" w:type="dxa"/>
          </w:tcPr>
          <w:p w14:paraId="2EA42597" w14:textId="378CC2D2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Target Placement</w:t>
            </w:r>
          </w:p>
        </w:tc>
        <w:tc>
          <w:tcPr>
            <w:tcW w:w="2316" w:type="dxa"/>
          </w:tcPr>
          <w:p w14:paraId="6A42CF38" w14:textId="6D0A562B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624" w:type="dxa"/>
          </w:tcPr>
          <w:p w14:paraId="3E3975A5" w14:textId="77777777" w:rsid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Self Rating</w:t>
            </w:r>
          </w:p>
          <w:p w14:paraId="7BAA02BC" w14:textId="38081583" w:rsidR="0097189F" w:rsidRDefault="002E3668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Shakespeare (Left)</w:t>
            </w:r>
          </w:p>
          <w:p w14:paraId="680DD906" w14:textId="178406F4" w:rsidR="0087107E" w:rsidRPr="0087107E" w:rsidRDefault="001B5588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Hawking (Right)</w:t>
            </w:r>
          </w:p>
        </w:tc>
      </w:tr>
      <w:tr w:rsidR="0097189F" w:rsidRPr="0087107E" w14:paraId="125335EB" w14:textId="77777777" w:rsidTr="001B5588">
        <w:tc>
          <w:tcPr>
            <w:tcW w:w="4068" w:type="dxa"/>
          </w:tcPr>
          <w:p w14:paraId="0045F685" w14:textId="0FD68056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Conversation</w:t>
            </w:r>
          </w:p>
        </w:tc>
        <w:tc>
          <w:tcPr>
            <w:tcW w:w="2316" w:type="dxa"/>
          </w:tcPr>
          <w:p w14:paraId="170EEFD6" w14:textId="2235B101" w:rsidR="0097189F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624" w:type="dxa"/>
          </w:tcPr>
          <w:p w14:paraId="62253BD0" w14:textId="49747A9F" w:rsidR="0097189F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Self Rating</w:t>
            </w:r>
          </w:p>
          <w:p w14:paraId="09C537FD" w14:textId="77777777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Conversation 1</w:t>
            </w:r>
          </w:p>
          <w:p w14:paraId="6E01917D" w14:textId="77777777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Conversation 2</w:t>
            </w:r>
          </w:p>
          <w:p w14:paraId="33139BF8" w14:textId="71AE5C16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 = Conversation 3</w:t>
            </w:r>
          </w:p>
        </w:tc>
      </w:tr>
      <w:tr w:rsidR="0097189F" w:rsidRPr="0087107E" w14:paraId="22D5E0C9" w14:textId="77777777" w:rsidTr="001B5588">
        <w:tc>
          <w:tcPr>
            <w:tcW w:w="4068" w:type="dxa"/>
          </w:tcPr>
          <w:p w14:paraId="4667A755" w14:textId="7019A703" w:rsidR="0097189F" w:rsidRPr="0087107E" w:rsidRDefault="0097189F" w:rsidP="0097189F">
            <w:pP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Clip Number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*</w:t>
            </w:r>
          </w:p>
        </w:tc>
        <w:tc>
          <w:tcPr>
            <w:tcW w:w="2316" w:type="dxa"/>
          </w:tcPr>
          <w:p w14:paraId="2996CB54" w14:textId="181B633A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4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3624" w:type="dxa"/>
          </w:tcPr>
          <w:p w14:paraId="4C21FA75" w14:textId="77777777" w:rsidR="0097189F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  <w:p w14:paraId="5C2F21B0" w14:textId="1D898315" w:rsidR="002E3668" w:rsidRDefault="002E366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= Clip 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  <w:p w14:paraId="3A77EA49" w14:textId="7FE5FFA0" w:rsidR="001B5588" w:rsidRDefault="001B558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---</w:t>
            </w:r>
          </w:p>
          <w:p w14:paraId="4BBCBE1B" w14:textId="490F9AF9" w:rsidR="00CD71E0" w:rsidRPr="0087107E" w:rsidRDefault="001B558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80 =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Clip 80</w:t>
            </w:r>
          </w:p>
        </w:tc>
      </w:tr>
      <w:tr w:rsidR="0097189F" w:rsidRPr="0087107E" w14:paraId="12D7F86D" w14:textId="77777777" w:rsidTr="001B5588">
        <w:tc>
          <w:tcPr>
            <w:tcW w:w="4068" w:type="dxa"/>
          </w:tcPr>
          <w:p w14:paraId="021D43BC" w14:textId="6EEF6C16" w:rsidR="0097189F" w:rsidRPr="0087107E" w:rsidRDefault="002E3668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Timid</w:t>
            </w:r>
          </w:p>
        </w:tc>
        <w:tc>
          <w:tcPr>
            <w:tcW w:w="2316" w:type="dxa"/>
          </w:tcPr>
          <w:p w14:paraId="37BC2610" w14:textId="6DBBCDEB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7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18</w:t>
            </w:r>
          </w:p>
        </w:tc>
        <w:tc>
          <w:tcPr>
            <w:tcW w:w="3624" w:type="dxa"/>
          </w:tcPr>
          <w:p w14:paraId="1F1C117F" w14:textId="5758E158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71E1FBB9" w14:textId="77777777" w:rsidTr="001B5588">
        <w:tc>
          <w:tcPr>
            <w:tcW w:w="4068" w:type="dxa"/>
          </w:tcPr>
          <w:p w14:paraId="0262256C" w14:textId="72128352" w:rsidR="0097189F" w:rsidRPr="0087107E" w:rsidRDefault="002E3668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Yielding/Conforming</w:t>
            </w:r>
          </w:p>
        </w:tc>
        <w:tc>
          <w:tcPr>
            <w:tcW w:w="2316" w:type="dxa"/>
          </w:tcPr>
          <w:p w14:paraId="0A426014" w14:textId="18C0F08E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624" w:type="dxa"/>
          </w:tcPr>
          <w:p w14:paraId="2F6C8974" w14:textId="18642083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722042B9" w14:textId="77777777" w:rsidTr="001B5588">
        <w:tc>
          <w:tcPr>
            <w:tcW w:w="4068" w:type="dxa"/>
          </w:tcPr>
          <w:p w14:paraId="0582DBF0" w14:textId="4B44E03E" w:rsidR="0097189F" w:rsidRPr="0087107E" w:rsidRDefault="002E3668" w:rsidP="001B558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Awkward</w:t>
            </w:r>
          </w:p>
        </w:tc>
        <w:tc>
          <w:tcPr>
            <w:tcW w:w="2316" w:type="dxa"/>
          </w:tcPr>
          <w:p w14:paraId="083C3B77" w14:textId="332BB5D8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624" w:type="dxa"/>
          </w:tcPr>
          <w:p w14:paraId="09C1FD54" w14:textId="5DE58906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5FD2CD8D" w14:textId="77777777" w:rsidTr="001B5588">
        <w:tc>
          <w:tcPr>
            <w:tcW w:w="4068" w:type="dxa"/>
          </w:tcPr>
          <w:p w14:paraId="5AACB0C9" w14:textId="2C5B8351" w:rsidR="0097189F" w:rsidRPr="0087107E" w:rsidRDefault="002E3668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Shy</w:t>
            </w:r>
          </w:p>
        </w:tc>
        <w:tc>
          <w:tcPr>
            <w:tcW w:w="2316" w:type="dxa"/>
          </w:tcPr>
          <w:p w14:paraId="2E06F958" w14:textId="6015EB44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3624" w:type="dxa"/>
          </w:tcPr>
          <w:p w14:paraId="5C987524" w14:textId="01D1BE03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57D3A7B6" w14:textId="77777777" w:rsidTr="001B5588">
        <w:tc>
          <w:tcPr>
            <w:tcW w:w="4068" w:type="dxa"/>
          </w:tcPr>
          <w:p w14:paraId="35249482" w14:textId="4DC97744" w:rsidR="0097189F" w:rsidRPr="0087107E" w:rsidRDefault="002E3668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Meek</w:t>
            </w:r>
          </w:p>
        </w:tc>
        <w:tc>
          <w:tcPr>
            <w:tcW w:w="2316" w:type="dxa"/>
          </w:tcPr>
          <w:p w14:paraId="5762037C" w14:textId="10989C03" w:rsidR="0097189F" w:rsidRPr="0087107E" w:rsidRDefault="001B5588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29</w:t>
            </w:r>
            <w:r w:rsidR="0097189F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624" w:type="dxa"/>
          </w:tcPr>
          <w:p w14:paraId="662C9817" w14:textId="475493A9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</w:tbl>
    <w:p w14:paraId="1A339C59" w14:textId="2AAF35E4" w:rsidR="0087107E" w:rsidRPr="00810492" w:rsidRDefault="00810492" w:rsidP="00425692">
      <w:pPr>
        <w:spacing w:after="0"/>
        <w:rPr>
          <w:rFonts w:ascii="Courier New" w:hAnsi="Courier New" w:cs="Courier New"/>
          <w:sz w:val="24"/>
          <w:szCs w:val="24"/>
        </w:rPr>
      </w:pPr>
      <w:r w:rsidRPr="00810492">
        <w:rPr>
          <w:rFonts w:ascii="Courier New" w:hAnsi="Courier New" w:cs="Courier New"/>
          <w:sz w:val="24"/>
          <w:szCs w:val="24"/>
        </w:rPr>
        <w:lastRenderedPageBreak/>
        <w:t>*Note: The clip # and dyad # don’t match.  Dyads were scrambled</w:t>
      </w:r>
      <w:r w:rsidR="001A240D">
        <w:rPr>
          <w:rFonts w:ascii="Courier New" w:hAnsi="Courier New" w:cs="Courier New"/>
          <w:sz w:val="24"/>
          <w:szCs w:val="24"/>
        </w:rPr>
        <w:t xml:space="preserve"> and assembled into the thin slice movie</w:t>
      </w:r>
      <w:r w:rsidRPr="00810492">
        <w:rPr>
          <w:rFonts w:ascii="Courier New" w:hAnsi="Courier New" w:cs="Courier New"/>
          <w:sz w:val="24"/>
          <w:szCs w:val="24"/>
        </w:rPr>
        <w:t>.</w:t>
      </w:r>
      <w:r w:rsidR="001A240D">
        <w:rPr>
          <w:rFonts w:ascii="Courier New" w:hAnsi="Courier New" w:cs="Courier New"/>
          <w:sz w:val="24"/>
          <w:szCs w:val="24"/>
        </w:rPr>
        <w:t xml:space="preserve">  Dyads with problems (friends as participants, tech failures, </w:t>
      </w:r>
      <w:proofErr w:type="spellStart"/>
      <w:r w:rsidR="001A240D">
        <w:rPr>
          <w:rFonts w:ascii="Courier New" w:hAnsi="Courier New" w:cs="Courier New"/>
          <w:sz w:val="24"/>
          <w:szCs w:val="24"/>
        </w:rPr>
        <w:t>etc</w:t>
      </w:r>
      <w:proofErr w:type="spellEnd"/>
      <w:r w:rsidR="001A240D">
        <w:rPr>
          <w:rFonts w:ascii="Courier New" w:hAnsi="Courier New" w:cs="Courier New"/>
          <w:sz w:val="24"/>
          <w:szCs w:val="24"/>
        </w:rPr>
        <w:t>) were shown first.  The “good dyads” were shown towards the end.</w:t>
      </w:r>
      <w:r w:rsidR="003E18CD">
        <w:rPr>
          <w:rFonts w:ascii="Courier New" w:hAnsi="Courier New" w:cs="Courier New"/>
          <w:sz w:val="24"/>
          <w:szCs w:val="24"/>
        </w:rPr>
        <w:t xml:space="preserve"> */</w:t>
      </w:r>
    </w:p>
    <w:p w14:paraId="5D650FB9" w14:textId="77777777" w:rsidR="001A240D" w:rsidRDefault="001A240D" w:rsidP="0072272A">
      <w:pPr>
        <w:spacing w:after="0"/>
        <w:rPr>
          <w:rFonts w:ascii="Courier New" w:hAnsi="Courier New" w:cs="Courier New"/>
          <w:sz w:val="24"/>
          <w:szCs w:val="24"/>
        </w:rPr>
      </w:pPr>
    </w:p>
    <w:p w14:paraId="7D012E83" w14:textId="24938B9A" w:rsidR="001B5588" w:rsidRPr="001B5588" w:rsidRDefault="001B558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Cards;</w:t>
      </w:r>
    </w:p>
    <w:p w14:paraId="0F2A14C7" w14:textId="5E9D3C3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FF2047">
        <w:rPr>
          <w:rFonts w:ascii="Courier New" w:hAnsi="Courier New" w:cs="Courier New"/>
          <w:sz w:val="24"/>
          <w:szCs w:val="24"/>
        </w:rPr>
        <w:t>01 00 1 0 0</w:t>
      </w:r>
      <w:r w:rsidR="00876A2C">
        <w:rPr>
          <w:rFonts w:ascii="Courier New" w:hAnsi="Courier New" w:cs="Courier New"/>
          <w:sz w:val="24"/>
          <w:szCs w:val="24"/>
        </w:rPr>
        <w:t xml:space="preserve"> 00 50 40 50 65 40</w:t>
      </w:r>
    </w:p>
    <w:p w14:paraId="5C6BDCA6" w14:textId="6F7A3D2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501 02 1 2 1 01 </w:t>
      </w:r>
    </w:p>
    <w:p w14:paraId="30FCBBA6" w14:textId="040C8206" w:rsidR="0072272A" w:rsidRPr="0072272A" w:rsidRDefault="00876A2C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501 04 1 2 1 02 55 70 30 35</w:t>
      </w:r>
    </w:p>
    <w:p w14:paraId="6AB7A5FF" w14:textId="5C08C0A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501 09 1 2 1 03 65 55 40 45 60</w:t>
      </w:r>
    </w:p>
    <w:p w14:paraId="2268078C" w14:textId="1A1BB5A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501 11 1 2 1 04 60 60 35 40 60</w:t>
      </w:r>
    </w:p>
    <w:p w14:paraId="0BF64C85" w14:textId="21B3C91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501 22 1 2 1 05 35 60 55 55 45</w:t>
      </w:r>
    </w:p>
    <w:p w14:paraId="02E248D0" w14:textId="03CFFD1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501 39 1 2 1 06 35       60 60</w:t>
      </w:r>
    </w:p>
    <w:p w14:paraId="3E0FF368" w14:textId="3149412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501 40 1 2 1 07 40 50 35 35 40</w:t>
      </w:r>
    </w:p>
    <w:p w14:paraId="04F9BE32" w14:textId="1975527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501 46 1 2 1 08 40 60 40 40 35</w:t>
      </w:r>
    </w:p>
    <w:p w14:paraId="7C022D5F" w14:textId="6353EAA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501 13 1 2 1 09 35 50 35 55 65</w:t>
      </w:r>
    </w:p>
    <w:p w14:paraId="7A9391F7" w14:textId="2AC8112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501 76 1 2 1 10 30 65 35 35 35</w:t>
      </w:r>
    </w:p>
    <w:p w14:paraId="0A53A5B2" w14:textId="1E5102F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501 43 1 2 1 11 50 60 40 55 55</w:t>
      </w:r>
    </w:p>
    <w:p w14:paraId="460865F8" w14:textId="5C8CC50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501 54 1 2 1 12 60 60 55 65 65</w:t>
      </w:r>
    </w:p>
    <w:p w14:paraId="4B3CBFCC" w14:textId="7F72150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501 01 1 2 1 13 60 60 35 40 50</w:t>
      </w:r>
    </w:p>
    <w:p w14:paraId="7496D3BE" w14:textId="6EC80CC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501 07 1 2 1 14 </w:t>
      </w:r>
    </w:p>
    <w:p w14:paraId="594609AC" w14:textId="4A9DD56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501 14 1 2 1 15 60 65 55 60 60</w:t>
      </w:r>
    </w:p>
    <w:p w14:paraId="6EEDE9AB" w14:textId="52ECF2B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501 30 1 2 1 16 60 60 60 55 60</w:t>
      </w:r>
    </w:p>
    <w:p w14:paraId="382A2B53" w14:textId="6B39E2E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501 37 1 2 1 17 50 65 40 40 45</w:t>
      </w:r>
    </w:p>
    <w:p w14:paraId="44CCDFB3" w14:textId="04EAC09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501 50 1 2 1 18 50 55 50 45 55</w:t>
      </w:r>
    </w:p>
    <w:p w14:paraId="02AEB9FC" w14:textId="0B28338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501 52 1 2 1 19 50 60 55 55 65</w:t>
      </w:r>
    </w:p>
    <w:p w14:paraId="0421B7DE" w14:textId="5363865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501 65 1 2 1 20 65 60 55 55 45</w:t>
      </w:r>
    </w:p>
    <w:p w14:paraId="1C975F6C" w14:textId="5AF8E49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501 70 1 2 1 21 50 60 40 35 55</w:t>
      </w:r>
    </w:p>
    <w:p w14:paraId="76347D4E" w14:textId="1153E52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501 38 1 2 1 22 45 60 60 45 50</w:t>
      </w:r>
    </w:p>
    <w:p w14:paraId="56B8120B" w14:textId="3A5CA58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501 42 1 2 1 23 60 60 55 60 60</w:t>
      </w:r>
    </w:p>
    <w:p w14:paraId="6E9921CF" w14:textId="440CD93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501 03 1 2 1 24 60 60 55 60 65</w:t>
      </w:r>
    </w:p>
    <w:p w14:paraId="03B2FF09" w14:textId="716651E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501 05 1 2 1 25 65 60 60 55 55</w:t>
      </w:r>
    </w:p>
    <w:p w14:paraId="04EEA0EA" w14:textId="6C67A3D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501 06 1 2 1 26 60 50 40 50 55</w:t>
      </w:r>
    </w:p>
    <w:p w14:paraId="519FDDAA" w14:textId="14128B3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501 08 1 2 1 27 50 55 40 40 55</w:t>
      </w:r>
    </w:p>
    <w:p w14:paraId="7D07A67C" w14:textId="5EE08FA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501 10 1 2 1 28 65 55 65 60 60</w:t>
      </w:r>
    </w:p>
    <w:p w14:paraId="298ADA2F" w14:textId="37724DD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501 12 1 2 1 29 55 55 45 40 50</w:t>
      </w:r>
    </w:p>
    <w:p w14:paraId="4EE10F92" w14:textId="02F3E50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501 15 1 2 1 30 </w:t>
      </w:r>
    </w:p>
    <w:p w14:paraId="2B1F2D5B" w14:textId="6045D8D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501 16 1 2 1 31 40 45 40 65 60</w:t>
      </w:r>
    </w:p>
    <w:p w14:paraId="661BC350" w14:textId="29A4BA6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501 17 1 2 1 32 45 55 40 40 40</w:t>
      </w:r>
    </w:p>
    <w:p w14:paraId="5220CA4C" w14:textId="1FDD529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501 18 1 2 1 33 40 60 35 30 40</w:t>
      </w:r>
    </w:p>
    <w:p w14:paraId="4EFDB793" w14:textId="32FD285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501 19 1 2 1 34 </w:t>
      </w:r>
    </w:p>
    <w:p w14:paraId="767866CE" w14:textId="1C0398A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876A2C">
        <w:rPr>
          <w:rFonts w:ascii="Courier New" w:hAnsi="Courier New" w:cs="Courier New"/>
          <w:sz w:val="24"/>
          <w:szCs w:val="24"/>
        </w:rPr>
        <w:t>01 20 1 2 1 35 60 55 40 55 60</w:t>
      </w:r>
    </w:p>
    <w:p w14:paraId="040CD5F7" w14:textId="484C705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501 21 1 2 1 36 60 50 50 55 55</w:t>
      </w:r>
    </w:p>
    <w:p w14:paraId="7B791235" w14:textId="3601406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501 23 1 2 1 37 </w:t>
      </w:r>
    </w:p>
    <w:p w14:paraId="6EBC8545" w14:textId="2C03A0B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501 24 1 2 1 38 50 40 40 35 45</w:t>
      </w:r>
    </w:p>
    <w:p w14:paraId="5151983C" w14:textId="7D5F358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501 25 1 2 1 39 35 40 35 35 50</w:t>
      </w:r>
    </w:p>
    <w:p w14:paraId="424A0C7D" w14:textId="326BEB5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501 26 1 2 1 40 55 45 55 50 60</w:t>
      </w:r>
    </w:p>
    <w:p w14:paraId="2DCDF752" w14:textId="394DE67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501 27 1 2 1 41 65 35 60 65 70</w:t>
      </w:r>
    </w:p>
    <w:p w14:paraId="5195CB72" w14:textId="023CAEB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501 28 1 2 1 42 40 55 35 35 50</w:t>
      </w:r>
    </w:p>
    <w:p w14:paraId="7AAAB944" w14:textId="5372A4E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501 29 1 2 1 43 50 55 35 40 45</w:t>
      </w:r>
    </w:p>
    <w:p w14:paraId="02925247" w14:textId="656E95A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501 31 1 2 1 44 45 60 60 40 45</w:t>
      </w:r>
    </w:p>
    <w:p w14:paraId="426B28E9" w14:textId="37875D1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501 32 1 2 1 45 60    60 45 65</w:t>
      </w:r>
    </w:p>
    <w:p w14:paraId="240D588D" w14:textId="4D6029F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501 33 1 2 1 46 45 65 60    70</w:t>
      </w:r>
    </w:p>
    <w:p w14:paraId="2F0AE4E7" w14:textId="398564B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501 34 1 2 1 47 60 50 50 60 65</w:t>
      </w:r>
    </w:p>
    <w:p w14:paraId="4FFC36ED" w14:textId="1312850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501 35 1 2 1 48 40 55 55 60 65</w:t>
      </w:r>
    </w:p>
    <w:p w14:paraId="19D4071B" w14:textId="59F1825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501 36 1 2 1 49 40 50 45 60 60</w:t>
      </w:r>
    </w:p>
    <w:p w14:paraId="76214496" w14:textId="5E45129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501 41 1 2 1 50 30 60 35 30 40</w:t>
      </w:r>
    </w:p>
    <w:p w14:paraId="75512E04" w14:textId="50638B7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501 44 1 2 1 51 45 60 35 50 40</w:t>
      </w:r>
    </w:p>
    <w:p w14:paraId="465F5580" w14:textId="2FD9DA2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501 45 1 2 1 52 60 55 45 60 35</w:t>
      </w:r>
    </w:p>
    <w:p w14:paraId="525FE7B1" w14:textId="19E4A5D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501 47 1 2 1 53 65 65 50 60 60</w:t>
      </w:r>
    </w:p>
    <w:p w14:paraId="4448431F" w14:textId="60712A4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876A2C">
        <w:rPr>
          <w:rFonts w:ascii="Courier New" w:hAnsi="Courier New" w:cs="Courier New"/>
          <w:sz w:val="24"/>
          <w:szCs w:val="24"/>
        </w:rPr>
        <w:t xml:space="preserve">01 48 1 2 1 </w:t>
      </w:r>
      <w:r w:rsidR="009B52A9">
        <w:rPr>
          <w:rFonts w:ascii="Courier New" w:hAnsi="Courier New" w:cs="Courier New"/>
          <w:sz w:val="24"/>
          <w:szCs w:val="24"/>
        </w:rPr>
        <w:t>5</w:t>
      </w:r>
      <w:r w:rsidR="00876A2C">
        <w:rPr>
          <w:rFonts w:ascii="Courier New" w:hAnsi="Courier New" w:cs="Courier New"/>
          <w:sz w:val="24"/>
          <w:szCs w:val="24"/>
        </w:rPr>
        <w:t>4 65 60 55 60 65</w:t>
      </w:r>
    </w:p>
    <w:p w14:paraId="2343E397" w14:textId="378F849B" w:rsidR="0072272A" w:rsidRPr="0072272A" w:rsidRDefault="009B52A9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501 49 1 2 1 5</w:t>
      </w:r>
      <w:r w:rsidR="0072272A" w:rsidRPr="0072272A">
        <w:rPr>
          <w:rFonts w:ascii="Courier New" w:hAnsi="Courier New" w:cs="Courier New"/>
          <w:sz w:val="24"/>
          <w:szCs w:val="24"/>
        </w:rPr>
        <w:t>5 40 60 35 30 55</w:t>
      </w:r>
    </w:p>
    <w:p w14:paraId="7E7EDDD6" w14:textId="6259AAB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501 51 1 2 1 56 65 45 40 55 65</w:t>
      </w:r>
    </w:p>
    <w:p w14:paraId="64114D9B" w14:textId="1F01F59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501 53 1 2 1 57 </w:t>
      </w:r>
    </w:p>
    <w:p w14:paraId="06DB1EAF" w14:textId="230BF9A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501 55 1 2 1 58 65 60 55 60 60</w:t>
      </w:r>
    </w:p>
    <w:p w14:paraId="1F34DE37" w14:textId="0E1DA01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501 56 1 2 1 59 50 60 40 40 50</w:t>
      </w:r>
    </w:p>
    <w:p w14:paraId="4A3DB820" w14:textId="0624AA1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501 57 1 2 1 60 60 60 60 60 60</w:t>
      </w:r>
    </w:p>
    <w:p w14:paraId="3CCD7CCA" w14:textId="0B6CDAC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501 58 1 2 1 61 60 60 55 55 50</w:t>
      </w:r>
    </w:p>
    <w:p w14:paraId="32393111" w14:textId="1D155B4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501 59 1 2 1 62 50 60 35 30 45</w:t>
      </w:r>
    </w:p>
    <w:p w14:paraId="571C314A" w14:textId="6BFB8DD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501 60 1 2 1 63 65 65 40 40 40</w:t>
      </w:r>
    </w:p>
    <w:p w14:paraId="6F9BD519" w14:textId="0BEE231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501 61 1 2 1 64 45 65 40 35 35</w:t>
      </w:r>
    </w:p>
    <w:p w14:paraId="484B0B87" w14:textId="307B4F3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501 62 1 2 1 65 40 70 35 30 30</w:t>
      </w:r>
    </w:p>
    <w:p w14:paraId="02062605" w14:textId="1679272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501 63 1 2 1 66 60 55 55 55 45</w:t>
      </w:r>
    </w:p>
    <w:p w14:paraId="40ED377A" w14:textId="4E9462C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501 64 1 2 1 67 70 70 55 40 55</w:t>
      </w:r>
    </w:p>
    <w:p w14:paraId="67761CDC" w14:textId="05B9B06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501 66 1 2 1 68 40 60 35 30 35</w:t>
      </w:r>
    </w:p>
    <w:p w14:paraId="393E1716" w14:textId="690E67D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501 67 1 2 1 69 50 55 40 60 55</w:t>
      </w:r>
    </w:p>
    <w:p w14:paraId="1E0887CD" w14:textId="2957F20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501 68 1 2 1 70 45 60 35 30 55</w:t>
      </w:r>
    </w:p>
    <w:p w14:paraId="484E9106" w14:textId="1311690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501 69 1 2 1 71 55 60 30 30 35</w:t>
      </w:r>
    </w:p>
    <w:p w14:paraId="091E6CF3" w14:textId="2A82148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501 71 1 2 1 72 65 65 60 60 60</w:t>
      </w:r>
    </w:p>
    <w:p w14:paraId="6F464A9D" w14:textId="12CB86F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501 72 1 2 1 73 55 </w:t>
      </w:r>
    </w:p>
    <w:p w14:paraId="76A96CE8" w14:textId="62633F3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501 73 1 2 1 74 50 55 45 35 35</w:t>
      </w:r>
    </w:p>
    <w:p w14:paraId="5CC3F47E" w14:textId="1D49D27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501 74 1 2 1 75 55 60 35 30 30</w:t>
      </w:r>
    </w:p>
    <w:p w14:paraId="64877B7C" w14:textId="1658C2C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501 75 1 2 1 76 60 60 35 40 60</w:t>
      </w:r>
    </w:p>
    <w:p w14:paraId="3C992B99" w14:textId="3238466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501 77 1 2 1 77 60 60 35 30 40</w:t>
      </w:r>
    </w:p>
    <w:p w14:paraId="5B2A6778" w14:textId="433F62F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501 78 1 2 1 78 60 60 30 30 55</w:t>
      </w:r>
    </w:p>
    <w:p w14:paraId="04D04D19" w14:textId="0132E1D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501 79 1 2 1 79 65 65 25 35 50</w:t>
      </w:r>
    </w:p>
    <w:p w14:paraId="462A7E24" w14:textId="7055A06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501 80 1 2 1 80 50 40 35 55 40</w:t>
      </w:r>
    </w:p>
    <w:p w14:paraId="6735FE8C" w14:textId="3423F78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876A2C">
        <w:rPr>
          <w:rFonts w:ascii="Courier New" w:hAnsi="Courier New" w:cs="Courier New"/>
          <w:sz w:val="24"/>
          <w:szCs w:val="24"/>
        </w:rPr>
        <w:t xml:space="preserve">01 00 1 0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="00876A2C">
        <w:rPr>
          <w:rFonts w:ascii="Courier New" w:hAnsi="Courier New" w:cs="Courier New"/>
          <w:sz w:val="24"/>
          <w:szCs w:val="24"/>
        </w:rPr>
        <w:t xml:space="preserve"> 00 50 55 55 65 50</w:t>
      </w:r>
    </w:p>
    <w:p w14:paraId="1D73280A" w14:textId="46BE08A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501 02 1 2 2 01 40 65 45 50 45</w:t>
      </w:r>
    </w:p>
    <w:p w14:paraId="65D3BFAD" w14:textId="57CB7B5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501 04 1 2 2 02 60 60 60 55 65</w:t>
      </w:r>
    </w:p>
    <w:p w14:paraId="076D4AF5" w14:textId="3A2B812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501 09 1 2 2 03 50 60 45 45 55</w:t>
      </w:r>
    </w:p>
    <w:p w14:paraId="06E15D31" w14:textId="679CB0C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501 11 1 2 2 04 65 45 55 60 60</w:t>
      </w:r>
    </w:p>
    <w:p w14:paraId="0EC0DF85" w14:textId="17C8660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501 22 1 2 2 05 55 60 40 45 45</w:t>
      </w:r>
    </w:p>
    <w:p w14:paraId="184BA612" w14:textId="45887FC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501 39 1 2 2 06 45 60 45 50 55</w:t>
      </w:r>
    </w:p>
    <w:p w14:paraId="292EAF39" w14:textId="103CD31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501 40 1 2 2 07 40 60 35 50 40</w:t>
      </w:r>
    </w:p>
    <w:p w14:paraId="7F04D766" w14:textId="7A0E20E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501 46 1 2 2 08 55 45 55 55 45</w:t>
      </w:r>
    </w:p>
    <w:p w14:paraId="77C85F02" w14:textId="18A6C49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501 13 1 2 2 09 </w:t>
      </w:r>
    </w:p>
    <w:p w14:paraId="5CF1D2C6" w14:textId="5A5896D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501 76 1 2 2 10 40 60 35 40 35</w:t>
      </w:r>
    </w:p>
    <w:p w14:paraId="442FEA4B" w14:textId="068B6FC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501 43 1 2 2 11 40 60 50 40 45</w:t>
      </w:r>
    </w:p>
    <w:p w14:paraId="7D3C1C74" w14:textId="074FF5D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501 54 1 2 2 12 55 65 45 45 35</w:t>
      </w:r>
    </w:p>
    <w:p w14:paraId="061C8CD9" w14:textId="1C9026B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501 01 1 2 2 13 55 55 55 45 50</w:t>
      </w:r>
    </w:p>
    <w:p w14:paraId="10541A4E" w14:textId="3391A73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501 07 1 2 2 14 55 60 45 45 60</w:t>
      </w:r>
    </w:p>
    <w:p w14:paraId="0581E207" w14:textId="5D526FD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501 14 1 2 2 15 40 55 60 40 55</w:t>
      </w:r>
    </w:p>
    <w:p w14:paraId="62C8E927" w14:textId="382579A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501 30 1 2 2 16 50 60 35 35 55</w:t>
      </w:r>
    </w:p>
    <w:p w14:paraId="50A5695D" w14:textId="380780D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501 37 1 2 2 17 </w:t>
      </w:r>
    </w:p>
    <w:p w14:paraId="74C7F9B6" w14:textId="20B64F2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501 50 1 2 2 18 40 40 60 50 40</w:t>
      </w:r>
    </w:p>
    <w:p w14:paraId="36C3AEA8" w14:textId="1791848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501 52 1 2 2 19 55 65 35 35 40</w:t>
      </w:r>
    </w:p>
    <w:p w14:paraId="0C104052" w14:textId="6C89540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501 65 1 2 2 20 40 60 40 40 40</w:t>
      </w:r>
    </w:p>
    <w:p w14:paraId="668042BC" w14:textId="6E0537F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501 70 1 2 2 21 35 40 40 40 40</w:t>
      </w:r>
    </w:p>
    <w:p w14:paraId="618D01EF" w14:textId="4240F99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501 38 1 2 2 22 40 45 40 35 50</w:t>
      </w:r>
    </w:p>
    <w:p w14:paraId="79900D48" w14:textId="6BC34ED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501 42 1 2 2 23 50 65 45 40 35</w:t>
      </w:r>
    </w:p>
    <w:p w14:paraId="265A6CBB" w14:textId="58054EB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501 03 1 2 2 24 60 45 65 55 60</w:t>
      </w:r>
    </w:p>
    <w:p w14:paraId="760A1939" w14:textId="4DADE20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501 05 1 2 2 25 40 60 40 30 35</w:t>
      </w:r>
    </w:p>
    <w:p w14:paraId="7C7690FF" w14:textId="2BC6ABB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501 06 1 2 2 26 45 55 60 60 60</w:t>
      </w:r>
    </w:p>
    <w:p w14:paraId="6BA5790D" w14:textId="2BAED43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501 08 1 2 2 27 45 65 50 50 60</w:t>
      </w:r>
    </w:p>
    <w:p w14:paraId="4621CFA6" w14:textId="19790D7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501 10 1 2 2 28 60 45 55 60 55</w:t>
      </w:r>
    </w:p>
    <w:p w14:paraId="1A27EAC0" w14:textId="1848A46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501 12 1 2 2 29 35 70 45 35 35</w:t>
      </w:r>
    </w:p>
    <w:p w14:paraId="08657A41" w14:textId="1241D26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501 15 1 2 2 30 </w:t>
      </w:r>
    </w:p>
    <w:p w14:paraId="380FD36D" w14:textId="44FC04D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501 16 1 2 2 31 55 55 45 45 40</w:t>
      </w:r>
    </w:p>
    <w:p w14:paraId="522EBED5" w14:textId="6E32D45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501 17 1 2 2 </w:t>
      </w:r>
      <w:r w:rsidR="009B52A9">
        <w:rPr>
          <w:rFonts w:ascii="Courier New" w:hAnsi="Courier New" w:cs="Courier New"/>
          <w:sz w:val="24"/>
          <w:szCs w:val="24"/>
        </w:rPr>
        <w:t>3</w:t>
      </w:r>
      <w:r w:rsidRPr="0072272A">
        <w:rPr>
          <w:rFonts w:ascii="Courier New" w:hAnsi="Courier New" w:cs="Courier New"/>
          <w:sz w:val="24"/>
          <w:szCs w:val="24"/>
        </w:rPr>
        <w:t>2 40 60 30 30 50</w:t>
      </w:r>
    </w:p>
    <w:p w14:paraId="665BE118" w14:textId="6D992FF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501 18 1 2 2 33 55 55 40 40 50</w:t>
      </w:r>
    </w:p>
    <w:p w14:paraId="6DD74F40" w14:textId="06F5D2C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501 19 1 2 2 34 40 65 40 40 40</w:t>
      </w:r>
    </w:p>
    <w:p w14:paraId="78083BEA" w14:textId="0BEAE83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501 20 1 2 2 35 55 65 </w:t>
      </w:r>
    </w:p>
    <w:p w14:paraId="6EEF6EF9" w14:textId="5EE45FB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501 21 1 2 2 36 40 55 50 35 35</w:t>
      </w:r>
    </w:p>
    <w:p w14:paraId="7281471B" w14:textId="61E01E1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501 23 1 2 2 37 40 60 40 40 40</w:t>
      </w:r>
    </w:p>
    <w:p w14:paraId="6491D25D" w14:textId="28C832E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501 24 1 2 2 38 45 60 35 30 45</w:t>
      </w:r>
    </w:p>
    <w:p w14:paraId="494027DB" w14:textId="23DE472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501 25 1 2 2 39 55 45 55 45 60</w:t>
      </w:r>
    </w:p>
    <w:p w14:paraId="3D45CFE1" w14:textId="0E7AD8C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501 26 1 2 2 40 40 40 40 35 40</w:t>
      </w:r>
    </w:p>
    <w:p w14:paraId="3A44C3FB" w14:textId="04D8571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501 27 1 2 2 41 60 45 55 55 60</w:t>
      </w:r>
    </w:p>
    <w:p w14:paraId="7B1F3478" w14:textId="0F62ACB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501 28 1 2 2 </w:t>
      </w:r>
      <w:r w:rsidR="009B52A9">
        <w:rPr>
          <w:rFonts w:ascii="Courier New" w:hAnsi="Courier New" w:cs="Courier New"/>
          <w:sz w:val="24"/>
          <w:szCs w:val="24"/>
        </w:rPr>
        <w:t>4</w:t>
      </w:r>
      <w:r w:rsidRPr="0072272A">
        <w:rPr>
          <w:rFonts w:ascii="Courier New" w:hAnsi="Courier New" w:cs="Courier New"/>
          <w:sz w:val="24"/>
          <w:szCs w:val="24"/>
        </w:rPr>
        <w:t>2 40 75 50 55 65</w:t>
      </w:r>
    </w:p>
    <w:p w14:paraId="772CD9F3" w14:textId="54E111B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501 29 1 2 2 43 40 55 35 35 40</w:t>
      </w:r>
    </w:p>
    <w:p w14:paraId="0EB230F2" w14:textId="1FAA61D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501 31 1 2 2 44 </w:t>
      </w:r>
    </w:p>
    <w:p w14:paraId="650C7C85" w14:textId="5C5DD20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501 32 1 2 2 45 40 55 60 40 45</w:t>
      </w:r>
    </w:p>
    <w:p w14:paraId="2B11D488" w14:textId="19EE7EF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501 33 1 2 2 46 45 55 60 40 45</w:t>
      </w:r>
    </w:p>
    <w:p w14:paraId="6613338E" w14:textId="30AE645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501 34 1 2 2 47 55 45 40 35 60</w:t>
      </w:r>
    </w:p>
    <w:p w14:paraId="09ADB9BD" w14:textId="4389A98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501 35 1 2 2 48 45 40 35 40 45</w:t>
      </w:r>
    </w:p>
    <w:p w14:paraId="68BB3165" w14:textId="30281F6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501 36 1 2 2 49 </w:t>
      </w:r>
    </w:p>
    <w:p w14:paraId="7062D032" w14:textId="53B1426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501 41 1 2 2 50 40 60 35 35 35</w:t>
      </w:r>
    </w:p>
    <w:p w14:paraId="19DA0C92" w14:textId="2A42967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501 44 1 2 2 51 45 60 40 35 40</w:t>
      </w:r>
    </w:p>
    <w:p w14:paraId="5D2100FF" w14:textId="3CB4B39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501 45 1 2 2 52 35 60 45 35 55</w:t>
      </w:r>
    </w:p>
    <w:p w14:paraId="56302D2C" w14:textId="69F7E58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501 47 1 2 2 53 55 60 40 55 55</w:t>
      </w:r>
    </w:p>
    <w:p w14:paraId="1141D877" w14:textId="4F1B512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501 48 1 2 2 54 40 55 55 40 40</w:t>
      </w:r>
    </w:p>
    <w:p w14:paraId="2619FACA" w14:textId="0204354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501 49 1 2 2 55 60 60 45 40 55</w:t>
      </w:r>
    </w:p>
    <w:p w14:paraId="4DB6DBA4" w14:textId="017A78E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501 51 1 2 2 56 55 50 35 </w:t>
      </w:r>
    </w:p>
    <w:p w14:paraId="7B150E9F" w14:textId="1513F57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501 53 1 2 2 57 40 55 40 35 35</w:t>
      </w:r>
    </w:p>
    <w:p w14:paraId="71DEE71D" w14:textId="78AC6E6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501 55 1 2 2 58 55 40 55 40 40</w:t>
      </w:r>
    </w:p>
    <w:p w14:paraId="0F553F65" w14:textId="0B3A892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501 56 1 2 2 </w:t>
      </w:r>
      <w:r w:rsidR="009B52A9">
        <w:rPr>
          <w:rFonts w:ascii="Courier New" w:hAnsi="Courier New" w:cs="Courier New"/>
          <w:sz w:val="24"/>
          <w:szCs w:val="24"/>
        </w:rPr>
        <w:t>5</w:t>
      </w:r>
      <w:r w:rsidRPr="0072272A">
        <w:rPr>
          <w:rFonts w:ascii="Courier New" w:hAnsi="Courier New" w:cs="Courier New"/>
          <w:sz w:val="24"/>
          <w:szCs w:val="24"/>
        </w:rPr>
        <w:t>9 40 45 35 35 50</w:t>
      </w:r>
    </w:p>
    <w:p w14:paraId="546DC2E8" w14:textId="5950775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501 57 1 2 2 60 55 55 45 40 50</w:t>
      </w:r>
    </w:p>
    <w:p w14:paraId="11DB277C" w14:textId="32D4690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501 58 1 2 2 61 45 55 55 40 45</w:t>
      </w:r>
    </w:p>
    <w:p w14:paraId="1F86746D" w14:textId="7964CB7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501 59 1 2 2 62 60 45 40 55 45</w:t>
      </w:r>
    </w:p>
    <w:p w14:paraId="042D2BCE" w14:textId="2BFEC1A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501 60 1 2 2 63 60 60 30 30 40</w:t>
      </w:r>
    </w:p>
    <w:p w14:paraId="53F625C6" w14:textId="5512EBE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501 61 1 2 2 64 60 60 55 40 50</w:t>
      </w:r>
    </w:p>
    <w:p w14:paraId="2513EFA7" w14:textId="3279A6A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501 62 1 2 2 65 40 45 40 40 45</w:t>
      </w:r>
    </w:p>
    <w:p w14:paraId="08DDA187" w14:textId="0E6EA57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501 63 1 2 2 66 45 55 50 55 45</w:t>
      </w:r>
    </w:p>
    <w:p w14:paraId="398A72F0" w14:textId="3EC9A2B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501 64 1 2 2 67 45 60 40 35 35</w:t>
      </w:r>
    </w:p>
    <w:p w14:paraId="0F683230" w14:textId="6E2D440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501 66 1 2 2 68 60 60 50 35 35</w:t>
      </w:r>
    </w:p>
    <w:p w14:paraId="2B5A1C7A" w14:textId="2A7D172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501 67 1 2 2 69 </w:t>
      </w:r>
    </w:p>
    <w:p w14:paraId="3B034146" w14:textId="1AC8859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501 68 1 2 2 70 40 60 40 35 40</w:t>
      </w:r>
    </w:p>
    <w:p w14:paraId="06EBE2D0" w14:textId="2267AAB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501 69 1 2 2 71 35 60 35 35 30</w:t>
      </w:r>
    </w:p>
    <w:p w14:paraId="22690AE0" w14:textId="457216D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501 71 1 2 2 72 45 60 30 30 30</w:t>
      </w:r>
    </w:p>
    <w:p w14:paraId="32D2E787" w14:textId="5010CBD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501 72 1 2 2 73 35 55 55 40 55</w:t>
      </w:r>
    </w:p>
    <w:p w14:paraId="6008E9B4" w14:textId="5C84B1E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501 73 1 2 2 74 40 55 40 45 40</w:t>
      </w:r>
    </w:p>
    <w:p w14:paraId="50FA790E" w14:textId="55A4EA3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501 74 1 2 2 </w:t>
      </w:r>
      <w:r w:rsidR="009B52A9">
        <w:rPr>
          <w:rFonts w:ascii="Courier New" w:hAnsi="Courier New" w:cs="Courier New"/>
          <w:sz w:val="24"/>
          <w:szCs w:val="24"/>
        </w:rPr>
        <w:t>7</w:t>
      </w:r>
      <w:r w:rsidRPr="0072272A">
        <w:rPr>
          <w:rFonts w:ascii="Courier New" w:hAnsi="Courier New" w:cs="Courier New"/>
          <w:sz w:val="24"/>
          <w:szCs w:val="24"/>
        </w:rPr>
        <w:t>5 45 60 40 40 50</w:t>
      </w:r>
    </w:p>
    <w:p w14:paraId="3402DFAF" w14:textId="7AEB8191" w:rsidR="0072272A" w:rsidRPr="0072272A" w:rsidRDefault="009B52A9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501 75 1 2 2 7</w:t>
      </w:r>
      <w:r w:rsidR="0072272A" w:rsidRPr="0072272A">
        <w:rPr>
          <w:rFonts w:ascii="Courier New" w:hAnsi="Courier New" w:cs="Courier New"/>
          <w:sz w:val="24"/>
          <w:szCs w:val="24"/>
        </w:rPr>
        <w:t>6 50 50 40 30 65</w:t>
      </w:r>
    </w:p>
    <w:p w14:paraId="6D4C0EFE" w14:textId="3C8ADB8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501 77 1 2 2 77 40 50 40 40 45</w:t>
      </w:r>
    </w:p>
    <w:p w14:paraId="19E81EFC" w14:textId="001CE6B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501 78 1 2 2 78 40 60 45 35 40</w:t>
      </w:r>
    </w:p>
    <w:p w14:paraId="78F974FF" w14:textId="62FD040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501 79 1 2 2 79 50 60 35 35 40</w:t>
      </w:r>
    </w:p>
    <w:p w14:paraId="150A5778" w14:textId="27182FE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501 80 1 2 2 80 35 55 35 35 35</w:t>
      </w:r>
    </w:p>
    <w:p w14:paraId="48CA6199" w14:textId="0769205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Pr="0072272A">
        <w:rPr>
          <w:rFonts w:ascii="Courier New" w:hAnsi="Courier New" w:cs="Courier New"/>
          <w:sz w:val="24"/>
          <w:szCs w:val="24"/>
        </w:rPr>
        <w:t xml:space="preserve"> 00 40 35 40 50 35</w:t>
      </w:r>
    </w:p>
    <w:p w14:paraId="170EFD9B" w14:textId="6B17B93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501 02 1 2 3 01 55 55 45 40 45</w:t>
      </w:r>
    </w:p>
    <w:p w14:paraId="3523E0AD" w14:textId="2B5F432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501 04 1 2 3 02 35 40 30 30 40</w:t>
      </w:r>
    </w:p>
    <w:p w14:paraId="3C6F1D9F" w14:textId="13BAA39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501 09 1 2 3 03 65 75 75 80 70</w:t>
      </w:r>
    </w:p>
    <w:p w14:paraId="0DD02F43" w14:textId="2FC301A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501 11 1 2 3 04 65 70 65 75 70</w:t>
      </w:r>
    </w:p>
    <w:p w14:paraId="06B1D04B" w14:textId="4D3DBE6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501 22 1 2 3 05 40 35 30 25 35</w:t>
      </w:r>
    </w:p>
    <w:p w14:paraId="6E909480" w14:textId="526451C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501 39 1 2 3 06 30 25 15 15 20</w:t>
      </w:r>
    </w:p>
    <w:p w14:paraId="3B9DE8BD" w14:textId="60261E8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501 40 1 2 3 07 55 65 20 20 50</w:t>
      </w:r>
    </w:p>
    <w:p w14:paraId="33F66644" w14:textId="68C4C22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 xml:space="preserve">501 46 1 2 3 08 </w:t>
      </w:r>
    </w:p>
    <w:p w14:paraId="0EBDFCBF" w14:textId="7043D5C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501 13 1 2 3 09 55 60 60 60 60</w:t>
      </w:r>
    </w:p>
    <w:p w14:paraId="2995EE26" w14:textId="708FC64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501 76 1 2 3 10 35 45 20 15 25</w:t>
      </w:r>
    </w:p>
    <w:p w14:paraId="77DDFB92" w14:textId="2BCB1FF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501 43 1 2 3 11 15 35 10 10 15</w:t>
      </w:r>
    </w:p>
    <w:p w14:paraId="1A091317" w14:textId="439E906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501 54 1 2 3 12 60 70 55 60 65</w:t>
      </w:r>
    </w:p>
    <w:p w14:paraId="692E275B" w14:textId="2F63DE8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501 01 1 2 3 13 50 55 35 25 35</w:t>
      </w:r>
    </w:p>
    <w:p w14:paraId="2AA8AB45" w14:textId="0517FFD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501 07 1 2 3 14 65 70 55 70 70</w:t>
      </w:r>
    </w:p>
    <w:p w14:paraId="23BF4E69" w14:textId="250AC44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501 14 1 2 3 15 60 70 55 60 65</w:t>
      </w:r>
    </w:p>
    <w:p w14:paraId="7D2FCB89" w14:textId="06E985C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501 30 1 2 3 16 55 60 45 25 35</w:t>
      </w:r>
    </w:p>
    <w:p w14:paraId="2DA04C38" w14:textId="6730509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501 37 1 2 3 17 15 25 10 10 10</w:t>
      </w:r>
    </w:p>
    <w:p w14:paraId="7998C726" w14:textId="3386279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501 50 1 2 3 18 55 60 45 35 35</w:t>
      </w:r>
    </w:p>
    <w:p w14:paraId="751CEF98" w14:textId="353D294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501 52 1 2 3 19 55 60 45 35 40</w:t>
      </w:r>
    </w:p>
    <w:p w14:paraId="72207E8C" w14:textId="023C79A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501 65 1 2 3 20 25 40 25 20 20</w:t>
      </w:r>
    </w:p>
    <w:p w14:paraId="63A3A317" w14:textId="6887F41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501 70 1 2 3 21 30 25 15 15 20</w:t>
      </w:r>
    </w:p>
    <w:p w14:paraId="17B4884B" w14:textId="37A3420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501 38 1 2 3 22 40 45 35 35 40</w:t>
      </w:r>
    </w:p>
    <w:p w14:paraId="03DD5E0C" w14:textId="50467F1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501 42 1 2 3 23 25 25 15 20 20</w:t>
      </w:r>
    </w:p>
    <w:p w14:paraId="5E6D99B2" w14:textId="5621A4A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501 03 1 2 3 24 60 60 55 60 60</w:t>
      </w:r>
    </w:p>
    <w:p w14:paraId="2DAE295E" w14:textId="7753531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501 05 1 2 3 25 40 35 25 20 30</w:t>
      </w:r>
    </w:p>
    <w:p w14:paraId="0D75BD9D" w14:textId="2A97499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501 06 1 2 3 26 45 40 20 30 35</w:t>
      </w:r>
    </w:p>
    <w:p w14:paraId="78F7E7EE" w14:textId="2630C7A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501 08 1 2 3 </w:t>
      </w:r>
      <w:r w:rsidR="009B52A9">
        <w:rPr>
          <w:rFonts w:ascii="Courier New" w:hAnsi="Courier New" w:cs="Courier New"/>
          <w:sz w:val="24"/>
          <w:szCs w:val="24"/>
        </w:rPr>
        <w:t>2</w:t>
      </w:r>
      <w:r w:rsidRPr="0072272A">
        <w:rPr>
          <w:rFonts w:ascii="Courier New" w:hAnsi="Courier New" w:cs="Courier New"/>
          <w:sz w:val="24"/>
          <w:szCs w:val="24"/>
        </w:rPr>
        <w:t>7 25 20 15 15 20</w:t>
      </w:r>
    </w:p>
    <w:p w14:paraId="598982A1" w14:textId="67079C4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501 10 1 2 3 28 40 35 15 20 30</w:t>
      </w:r>
    </w:p>
    <w:p w14:paraId="0B654D5B" w14:textId="02E09D0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501 12 1 2 3 29 40 35 20 20 30</w:t>
      </w:r>
    </w:p>
    <w:p w14:paraId="485560FE" w14:textId="17A72F5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501 15 1 2 3 30 60 70 65 65 65</w:t>
      </w:r>
    </w:p>
    <w:p w14:paraId="0E76CE50" w14:textId="4D78AE8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501 16 1 2 3 31 25 20 10 15 25</w:t>
      </w:r>
    </w:p>
    <w:p w14:paraId="7ED584F6" w14:textId="7939B23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501 17 1 2 3 32 50 55 15 20 50</w:t>
      </w:r>
    </w:p>
    <w:p w14:paraId="605AD085" w14:textId="1610752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501 18 1 2 3 33 20 15 15 15 20</w:t>
      </w:r>
    </w:p>
    <w:p w14:paraId="16FE6199" w14:textId="261C1B6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501 19 1 2 3 34 35 30 15 15 25</w:t>
      </w:r>
    </w:p>
    <w:p w14:paraId="37F2F7E9" w14:textId="5B43DAE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501 20 1 2 3 35 45 50 35 35 40</w:t>
      </w:r>
    </w:p>
    <w:p w14:paraId="7F1D6A80" w14:textId="08F7EA5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501 21 1 2 3 36 45 45 25 30 40</w:t>
      </w:r>
    </w:p>
    <w:p w14:paraId="268BADEF" w14:textId="117B603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501 23 1 2 3 37 45 40 25 25 35</w:t>
      </w:r>
    </w:p>
    <w:p w14:paraId="579C5FD9" w14:textId="7986D1F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501 24 1 2 3 38 55 60 35 30 45</w:t>
      </w:r>
    </w:p>
    <w:p w14:paraId="2515E040" w14:textId="5F5607C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501 25 1 2 3 39 60 65 45 50 55</w:t>
      </w:r>
    </w:p>
    <w:p w14:paraId="5348B79D" w14:textId="5A6B484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501 26 1 2 3 40 35 30 15 20 20</w:t>
      </w:r>
    </w:p>
    <w:p w14:paraId="27B8DD00" w14:textId="6AFDF87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501 27 1 2 3 41 65 75 60 65 80</w:t>
      </w:r>
    </w:p>
    <w:p w14:paraId="7A03101B" w14:textId="0476ADF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501 28 1 2 3 42 25 25 15 15 25</w:t>
      </w:r>
    </w:p>
    <w:p w14:paraId="628DC41B" w14:textId="0293446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501 29 1 2 3 43 45 40 15 20 35</w:t>
      </w:r>
    </w:p>
    <w:p w14:paraId="73A93A04" w14:textId="3818008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501 31 1 2 3 44 55 55 25 40 65</w:t>
      </w:r>
    </w:p>
    <w:p w14:paraId="3E238F1C" w14:textId="1F28D4A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501 32 1 2 3 45 45 35 20 20 25</w:t>
      </w:r>
    </w:p>
    <w:p w14:paraId="7535EEF9" w14:textId="3249A08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501 33 1 2 3 46 55 55 25 25 45</w:t>
      </w:r>
    </w:p>
    <w:p w14:paraId="311DC370" w14:textId="7ECFDFF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501 34 1 2 3 47 40 40 25 30 35</w:t>
      </w:r>
    </w:p>
    <w:p w14:paraId="5DDF78A0" w14:textId="79A30F8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501 35 1 2 3 48 55 55 30 35 45</w:t>
      </w:r>
    </w:p>
    <w:p w14:paraId="61238344" w14:textId="16EB402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501 36 1 2 3 49 30 35 20 20 45</w:t>
      </w:r>
    </w:p>
    <w:p w14:paraId="2A6FAC2F" w14:textId="350B06A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501 41 1 2 3 50 20 20 15 15 20</w:t>
      </w:r>
    </w:p>
    <w:p w14:paraId="192D50CE" w14:textId="719ED56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501 44 1 2 3 51 35 40 25 20 25</w:t>
      </w:r>
    </w:p>
    <w:p w14:paraId="7A81BE7B" w14:textId="6F1D11B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501 45 1 2 3 52 40 40 20 20 30</w:t>
      </w:r>
    </w:p>
    <w:p w14:paraId="5E75781B" w14:textId="4A8860C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501 47 1 2 3 53 50 50 35 45 60</w:t>
      </w:r>
    </w:p>
    <w:p w14:paraId="5B8D9493" w14:textId="0663303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501 48 1 2 3 54 45 45 35 30 35</w:t>
      </w:r>
    </w:p>
    <w:p w14:paraId="6189B367" w14:textId="0070927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501 49 1 2 3 55 35 40 25 25 40</w:t>
      </w:r>
    </w:p>
    <w:p w14:paraId="7AB454C0" w14:textId="702EBC8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501 51 1 2 3 56 45 50 30 30 35</w:t>
      </w:r>
    </w:p>
    <w:p w14:paraId="73243DE3" w14:textId="4E20989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501 53 1 2 3 57 35 35 25 25 30</w:t>
      </w:r>
    </w:p>
    <w:p w14:paraId="50671C22" w14:textId="78721D9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501 55 1 2 3 58 45 40 20 20 40</w:t>
      </w:r>
    </w:p>
    <w:p w14:paraId="1EAF2922" w14:textId="35A32AB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501 56 1 2 3 59 50 45 30 35 60</w:t>
      </w:r>
    </w:p>
    <w:p w14:paraId="40C9BC97" w14:textId="5C45231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501 57 1 2 3 60 45 50 25 30 50</w:t>
      </w:r>
    </w:p>
    <w:p w14:paraId="1654D263" w14:textId="5C7CE5C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501 58 1 2 3 61 55 55 55 55 55</w:t>
      </w:r>
    </w:p>
    <w:p w14:paraId="4F17D829" w14:textId="2D4729A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501 59 1 2 3 62 55 45 20 25 50</w:t>
      </w:r>
    </w:p>
    <w:p w14:paraId="60CC7F93" w14:textId="2F2DB0E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501 60 1 2 3 63 30 30 20 20 30</w:t>
      </w:r>
    </w:p>
    <w:p w14:paraId="20470CB6" w14:textId="1BECFA2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501 61 1 2 3 64 20 25 15 10 15</w:t>
      </w:r>
    </w:p>
    <w:p w14:paraId="60BF6194" w14:textId="0E56312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501 62 1 2 3 65 15 20 10 10 10</w:t>
      </w:r>
    </w:p>
    <w:p w14:paraId="290F6533" w14:textId="2CA1246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501 63 1 2 3 66 15 20 10 15 15</w:t>
      </w:r>
    </w:p>
    <w:p w14:paraId="4EAA27B9" w14:textId="2D1D740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501 64 1 2 3 67 35 40 20 25 35</w:t>
      </w:r>
    </w:p>
    <w:p w14:paraId="70C2C802" w14:textId="64758CE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501 66 1 2 3 68 35 40 20 25 40</w:t>
      </w:r>
    </w:p>
    <w:p w14:paraId="7B7FF2D4" w14:textId="1EAB855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501 67 1 2 3 69 30 30 15 20 40</w:t>
      </w:r>
    </w:p>
    <w:p w14:paraId="7693A3D3" w14:textId="43B6732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501 68 1 2 3 70 45 50 35 30 40</w:t>
      </w:r>
    </w:p>
    <w:p w14:paraId="1900DCC0" w14:textId="55955BB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501 69 1 2 3 71 20 25 15 15 25</w:t>
      </w:r>
    </w:p>
    <w:p w14:paraId="51217868" w14:textId="4448F2E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501 71 1 2 3 72 20 30 20 15 20</w:t>
      </w:r>
    </w:p>
    <w:p w14:paraId="0C1512A3" w14:textId="2BF9FC7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501 72 1 2 3 73 25 25 20 15 25</w:t>
      </w:r>
    </w:p>
    <w:p w14:paraId="1F78BD6D" w14:textId="21A3C39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501 73 1 2 3 74 40 45 35 40 50</w:t>
      </w:r>
    </w:p>
    <w:p w14:paraId="7607B9A3" w14:textId="3390BD9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501 74 1 2 3 75 15 25 15 10 10</w:t>
      </w:r>
    </w:p>
    <w:p w14:paraId="2169A784" w14:textId="78BB0A3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501 75 1 2 3 76 30 30 15 20 25</w:t>
      </w:r>
    </w:p>
    <w:p w14:paraId="6D4C2BD2" w14:textId="0DDB27A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501 77 1 2 3 77 40 45 30 30 40</w:t>
      </w:r>
    </w:p>
    <w:p w14:paraId="1E3A1253" w14:textId="674B354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501 78 1 2 3 78 25 30 20 25 35</w:t>
      </w:r>
    </w:p>
    <w:p w14:paraId="34DDB75F" w14:textId="456D4F1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501 79 1 2 3 79 45 45 30 35 55</w:t>
      </w:r>
    </w:p>
    <w:p w14:paraId="38D07A59" w14:textId="6E0CBD8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501 80 1 2 3 80 30 35 15 20 25</w:t>
      </w:r>
    </w:p>
    <w:p w14:paraId="060F9EED" w14:textId="2C3E356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</w:t>
      </w:r>
      <w:r w:rsidR="00FF2047">
        <w:rPr>
          <w:rFonts w:ascii="Courier New" w:hAnsi="Courier New" w:cs="Courier New"/>
          <w:sz w:val="24"/>
          <w:szCs w:val="24"/>
        </w:rPr>
        <w:t>2 00 1 0 0</w:t>
      </w:r>
      <w:r w:rsidR="00876A2C">
        <w:rPr>
          <w:rFonts w:ascii="Courier New" w:hAnsi="Courier New" w:cs="Courier New"/>
          <w:sz w:val="24"/>
          <w:szCs w:val="24"/>
        </w:rPr>
        <w:t xml:space="preserve"> 00 35 35 45 50 40</w:t>
      </w:r>
    </w:p>
    <w:p w14:paraId="205091BD" w14:textId="353E72F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876A2C">
        <w:rPr>
          <w:rFonts w:ascii="Courier New" w:hAnsi="Courier New" w:cs="Courier New"/>
          <w:sz w:val="24"/>
          <w:szCs w:val="24"/>
        </w:rPr>
        <w:t>02 02 1 1 1 01 50 45 60 60 60</w:t>
      </w:r>
    </w:p>
    <w:p w14:paraId="4DF3B682" w14:textId="6759DB4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502 04 1 1 1 02 40 35 35 35 40</w:t>
      </w:r>
    </w:p>
    <w:p w14:paraId="19AD7192" w14:textId="50D9302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502 09 1 1 1 03 45 50 60 50 45</w:t>
      </w:r>
    </w:p>
    <w:p w14:paraId="2DEAA770" w14:textId="33EAB1A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502 11 1 1 1 04 55 60 55 65 60</w:t>
      </w:r>
    </w:p>
    <w:p w14:paraId="1E262C69" w14:textId="36C581C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876A2C">
        <w:rPr>
          <w:rFonts w:ascii="Courier New" w:hAnsi="Courier New" w:cs="Courier New"/>
          <w:sz w:val="24"/>
          <w:szCs w:val="24"/>
        </w:rPr>
        <w:t>02 22 1 1 1 05 45 40 45 45 40</w:t>
      </w:r>
    </w:p>
    <w:p w14:paraId="39827EE1" w14:textId="01022C1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502 39 1 1 1 06 60 60 65 65 65</w:t>
      </w:r>
    </w:p>
    <w:p w14:paraId="5E4A4332" w14:textId="0691D7F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502 40 1 1 1 07 50 65 65 55 65</w:t>
      </w:r>
    </w:p>
    <w:p w14:paraId="6200BD9D" w14:textId="7F61A5C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02 46 1 1 1 08 45 40 50 45 55</w:t>
      </w:r>
    </w:p>
    <w:p w14:paraId="517711D1" w14:textId="726DE42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502 13 1 1 1 09 40 55 45 45 40</w:t>
      </w:r>
    </w:p>
    <w:p w14:paraId="5FF35A56" w14:textId="3F97456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502 76 1 1 1 10 40 30 55 35 40</w:t>
      </w:r>
    </w:p>
    <w:p w14:paraId="15DD8629" w14:textId="2D11A9A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02 43 1 1 1 11 40 55 55 50 45</w:t>
      </w:r>
    </w:p>
    <w:p w14:paraId="6E70A277" w14:textId="04789EB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02 54 1 1 1 12 45 55 45 45 45</w:t>
      </w:r>
    </w:p>
    <w:p w14:paraId="7215ABAF" w14:textId="08D9F47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502 01 1 1 1 13 50 45 45 50 50</w:t>
      </w:r>
    </w:p>
    <w:p w14:paraId="44684D8A" w14:textId="4E5EBA2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502 07 1 1 1 14 45 40 55 40 45</w:t>
      </w:r>
    </w:p>
    <w:p w14:paraId="70736F70" w14:textId="4E812CFD" w:rsidR="0072272A" w:rsidRPr="0072272A" w:rsidRDefault="007C4CAB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502 14 1 1 1 </w:t>
      </w:r>
      <w:r w:rsidR="009B52A9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5 45 45 45 55 50</w:t>
      </w:r>
    </w:p>
    <w:p w14:paraId="17870065" w14:textId="58D60D0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502 30 1 1 1 16 45 45 45 55 50</w:t>
      </w:r>
    </w:p>
    <w:p w14:paraId="3126DAF7" w14:textId="1394DD2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502 37 1 1 1 17 55 45 55 55 60</w:t>
      </w:r>
    </w:p>
    <w:p w14:paraId="3AAAF904" w14:textId="577DF0F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502 50 1 1 1 18 45 60 55 55 45</w:t>
      </w:r>
    </w:p>
    <w:p w14:paraId="4C1FECA3" w14:textId="21D70C6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502 52 1 1 1 19 45 40 65 55 55</w:t>
      </w:r>
    </w:p>
    <w:p w14:paraId="7FC60F6A" w14:textId="021B608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02 65 1 1 1 20 55 55 45 55 55</w:t>
      </w:r>
    </w:p>
    <w:p w14:paraId="6C4A4C6B" w14:textId="5370FC8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502 70 1 1 1 21 55 60 60 60 60</w:t>
      </w:r>
    </w:p>
    <w:p w14:paraId="796288E6" w14:textId="545C683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502 38 1 1 1 22 40 35 40 45 40</w:t>
      </w:r>
    </w:p>
    <w:p w14:paraId="542ACC46" w14:textId="0A42CE1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02 42 1 1 1 23 60 55 50 55 55</w:t>
      </w:r>
    </w:p>
    <w:p w14:paraId="08EB88DA" w14:textId="42F2D79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502 03 1 1 1 24 55 60 55 65 55</w:t>
      </w:r>
    </w:p>
    <w:p w14:paraId="4EEDCA7E" w14:textId="0F83D06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02 05 1 1 1 25 35 30 45 40 40</w:t>
      </w:r>
    </w:p>
    <w:p w14:paraId="137E1F90" w14:textId="68277C8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02 06 1 1 1 26 40 35 50 35 35</w:t>
      </w:r>
    </w:p>
    <w:p w14:paraId="688D9E58" w14:textId="2CD46D1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502 08 1 1 1 27 35 50 40 30 40</w:t>
      </w:r>
    </w:p>
    <w:p w14:paraId="1C00774E" w14:textId="42D027F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502 10 1 1 1 28 55 55 55 55 50</w:t>
      </w:r>
    </w:p>
    <w:p w14:paraId="58ED9CF0" w14:textId="29DE154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</w:t>
      </w:r>
      <w:r w:rsidR="007C4CAB">
        <w:rPr>
          <w:rFonts w:ascii="Courier New" w:hAnsi="Courier New" w:cs="Courier New"/>
          <w:sz w:val="24"/>
          <w:szCs w:val="24"/>
        </w:rPr>
        <w:t>2 12 1 1 1 29 40 50 45 45 45</w:t>
      </w:r>
    </w:p>
    <w:p w14:paraId="2EAA8678" w14:textId="41DAC7B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02 15 1 1 1 30 60 65 50 55 55</w:t>
      </w:r>
    </w:p>
    <w:p w14:paraId="5EF576EB" w14:textId="19BAD39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502 16 1 1 1 31 45 50 55 45 55</w:t>
      </w:r>
    </w:p>
    <w:p w14:paraId="09E00099" w14:textId="6F69138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02 17 1 1 1 32 65 65 55 60 60</w:t>
      </w:r>
    </w:p>
    <w:p w14:paraId="71839E48" w14:textId="1779FCC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02 18 1 1 1 33 55 45 45 45 45</w:t>
      </w:r>
    </w:p>
    <w:p w14:paraId="615C32E8" w14:textId="42DB841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502 19 1 1 1 34 55 60 55 65 55</w:t>
      </w:r>
    </w:p>
    <w:p w14:paraId="2919C6C6" w14:textId="46F9563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502 20 1 1 1 35 55 65 60 65 55</w:t>
      </w:r>
    </w:p>
    <w:p w14:paraId="5CEB6143" w14:textId="72894A9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502 21 1 1 1 36 50 55 50 55 50</w:t>
      </w:r>
    </w:p>
    <w:p w14:paraId="4CFF1E2E" w14:textId="2E7935D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502 23 1 1 1 37 55 50 60 60 55</w:t>
      </w:r>
    </w:p>
    <w:p w14:paraId="7235B88E" w14:textId="1837CA6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502 24 1 1 1 38 45 40 35 40 40</w:t>
      </w:r>
    </w:p>
    <w:p w14:paraId="11F6045E" w14:textId="77D977E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02 25 1 1 1 39 40 40 55 45 45</w:t>
      </w:r>
    </w:p>
    <w:p w14:paraId="26124977" w14:textId="64DC9B5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502 26 1 1 1 40 55 50 45 55 45</w:t>
      </w:r>
    </w:p>
    <w:p w14:paraId="2699205D" w14:textId="777BB18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02 27 1 1 1 41 50 50 65 55 55</w:t>
      </w:r>
    </w:p>
    <w:p w14:paraId="5B7B6A39" w14:textId="446B90A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02 28 1 1 1 42 40 55 45 45 45</w:t>
      </w:r>
    </w:p>
    <w:p w14:paraId="28A6EFC4" w14:textId="1399D23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502 29 1 1 1 43 50 6</w:t>
      </w:r>
      <w:r w:rsidR="007C4CAB">
        <w:rPr>
          <w:rFonts w:ascii="Courier New" w:hAnsi="Courier New" w:cs="Courier New"/>
          <w:sz w:val="24"/>
          <w:szCs w:val="24"/>
        </w:rPr>
        <w:t>5 65 70 65</w:t>
      </w:r>
    </w:p>
    <w:p w14:paraId="2748EAA0" w14:textId="4ABB4D5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02 31 1 1 1 44 45 65 50 50 45</w:t>
      </w:r>
    </w:p>
    <w:p w14:paraId="335DCD59" w14:textId="53AFDC0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02 32 1 1 1 45 50 50 55 55 55</w:t>
      </w:r>
    </w:p>
    <w:p w14:paraId="309BA547" w14:textId="41B725D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02 33 1 1 1 46 35 35 35 35 35</w:t>
      </w:r>
    </w:p>
    <w:p w14:paraId="5E205561" w14:textId="231FAF3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502 34 1 1 1 47 40 45 50 60 45</w:t>
      </w:r>
    </w:p>
    <w:p w14:paraId="19785A1C" w14:textId="269655C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502 35 1 1 1 48 45 45 35 40 45</w:t>
      </w:r>
    </w:p>
    <w:p w14:paraId="39259EEB" w14:textId="6505FB0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502 36 1 1 1 49 45 45 50 55 45</w:t>
      </w:r>
    </w:p>
    <w:p w14:paraId="734E606E" w14:textId="1C80193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502 41 1 1 1 50 45 50 60 55 45</w:t>
      </w:r>
    </w:p>
    <w:p w14:paraId="20D64B9B" w14:textId="3721348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502 44 1 1 1 51 35 40 35 45 40</w:t>
      </w:r>
    </w:p>
    <w:p w14:paraId="581F4582" w14:textId="0D5DCD6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502 45 1 1 1 52 55 50 50 50 45</w:t>
      </w:r>
    </w:p>
    <w:p w14:paraId="42BA8204" w14:textId="3FC6511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502 47 1 1 1 </w:t>
      </w:r>
      <w:r w:rsidR="00134F0D">
        <w:rPr>
          <w:rFonts w:ascii="Courier New" w:hAnsi="Courier New" w:cs="Courier New"/>
          <w:sz w:val="24"/>
          <w:szCs w:val="24"/>
        </w:rPr>
        <w:t>5</w:t>
      </w:r>
      <w:r w:rsidRPr="0072272A">
        <w:rPr>
          <w:rFonts w:ascii="Courier New" w:hAnsi="Courier New" w:cs="Courier New"/>
          <w:sz w:val="24"/>
          <w:szCs w:val="24"/>
        </w:rPr>
        <w:t>3 55 50 55 55 50</w:t>
      </w:r>
    </w:p>
    <w:p w14:paraId="081A9B9D" w14:textId="00A633CE" w:rsidR="0072272A" w:rsidRPr="0072272A" w:rsidRDefault="004B455E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502 48 1 1 1 5</w:t>
      </w:r>
      <w:r w:rsidR="0072272A" w:rsidRPr="0072272A">
        <w:rPr>
          <w:rFonts w:ascii="Courier New" w:hAnsi="Courier New" w:cs="Courier New"/>
          <w:sz w:val="24"/>
          <w:szCs w:val="24"/>
        </w:rPr>
        <w:t>4 45 35 40 35 40</w:t>
      </w:r>
    </w:p>
    <w:p w14:paraId="7FD0866F" w14:textId="5378C44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502 49 1 1 1 55 45 45 55 55 45</w:t>
      </w:r>
    </w:p>
    <w:p w14:paraId="7DC25D90" w14:textId="3F1CE67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502 51 1 1 1 56 50 50 40 50 50</w:t>
      </w:r>
    </w:p>
    <w:p w14:paraId="248C464A" w14:textId="70404A6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502 53 1 1 1 57 55 50 60 55 45</w:t>
      </w:r>
    </w:p>
    <w:p w14:paraId="34714ACB" w14:textId="0866244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502 55 1 1 1 58 45 60 55 55 45</w:t>
      </w:r>
    </w:p>
    <w:p w14:paraId="794F1347" w14:textId="73DE3A6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502 56 1 1 1 59 45 60 45 55 45</w:t>
      </w:r>
    </w:p>
    <w:p w14:paraId="69A37A36" w14:textId="0C6ED3A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502 57 1 1 1 60 40 45 50 40 45</w:t>
      </w:r>
    </w:p>
    <w:p w14:paraId="3F94475A" w14:textId="240DF7B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502 58 1 1 1 61 50 45 55 45 50</w:t>
      </w:r>
    </w:p>
    <w:p w14:paraId="36822A74" w14:textId="7A3FEA1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502 59 1 1 1 62 50 45 50 60 45</w:t>
      </w:r>
    </w:p>
    <w:p w14:paraId="3AA3670D" w14:textId="0FC7E0A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502 60 1 1 1 63 45 60 45 40 45</w:t>
      </w:r>
    </w:p>
    <w:p w14:paraId="29B53F6E" w14:textId="17BCDB5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502 61 1 1 1 64 45 45 40 40 45</w:t>
      </w:r>
    </w:p>
    <w:p w14:paraId="294F3368" w14:textId="68D2CF8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502 62 1 1 1 65 45 40 45 40 45</w:t>
      </w:r>
    </w:p>
    <w:p w14:paraId="5E73EB74" w14:textId="1E04081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02 63 1 1 1 66 45 50 40 50 50</w:t>
      </w:r>
    </w:p>
    <w:p w14:paraId="201CB6B5" w14:textId="360AC41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502 64 1 1 1 67 55 65 55 60 55</w:t>
      </w:r>
    </w:p>
    <w:p w14:paraId="0899F102" w14:textId="1E9198A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502 66 1 1 1 68 50 60 55 55 50</w:t>
      </w:r>
    </w:p>
    <w:p w14:paraId="14BF967F" w14:textId="7239BD2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502 67 1 1 1 69 60 60 55 60 55</w:t>
      </w:r>
    </w:p>
    <w:p w14:paraId="14FD4587" w14:textId="263FE9A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502 68 1 1 1 70 55 50 45 50 55</w:t>
      </w:r>
    </w:p>
    <w:p w14:paraId="53611925" w14:textId="1527784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502 69 1 1 1 71 55 45 45 45 45</w:t>
      </w:r>
    </w:p>
    <w:p w14:paraId="4F0E76C2" w14:textId="18D5D2D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502 71 1 1 1 72 45 40 45 40 45</w:t>
      </w:r>
    </w:p>
    <w:p w14:paraId="78EED3E7" w14:textId="1CE3BA6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502 72 1 1 1 73 45 45 45 45 55</w:t>
      </w:r>
    </w:p>
    <w:p w14:paraId="7D44468A" w14:textId="184723C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502 73 1 1 1 74 65 65 55 65 55</w:t>
      </w:r>
    </w:p>
    <w:p w14:paraId="3F53257A" w14:textId="0B37690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502 74 1 1 1 75 45 50 45 50 45</w:t>
      </w:r>
    </w:p>
    <w:p w14:paraId="73D19135" w14:textId="724E776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502 75 1 1 1 76 55 50 50 45 60</w:t>
      </w:r>
    </w:p>
    <w:p w14:paraId="49BCA0EE" w14:textId="48773CB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502 77 1 1 1 77 55 45 55 55 50</w:t>
      </w:r>
    </w:p>
    <w:p w14:paraId="64769BE8" w14:textId="3EED0FB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502 78 1 1 1 78 60 60 55 55 50</w:t>
      </w:r>
    </w:p>
    <w:p w14:paraId="3547FE21" w14:textId="1FEAFCD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502 79 1 1 1 79 65 55 55 70 60</w:t>
      </w:r>
    </w:p>
    <w:p w14:paraId="25ED1294" w14:textId="281E13D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502 80 1 1 1 80 55 60 50 45 55</w:t>
      </w:r>
    </w:p>
    <w:p w14:paraId="12EE8266" w14:textId="036A88D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</w:t>
      </w:r>
      <w:r w:rsidR="00FF2047">
        <w:rPr>
          <w:rFonts w:ascii="Courier New" w:hAnsi="Courier New" w:cs="Courier New"/>
          <w:sz w:val="24"/>
          <w:szCs w:val="24"/>
        </w:rPr>
        <w:t>2 00 1 0 0</w:t>
      </w:r>
      <w:r w:rsidRPr="0072272A">
        <w:rPr>
          <w:rFonts w:ascii="Courier New" w:hAnsi="Courier New" w:cs="Courier New"/>
          <w:sz w:val="24"/>
          <w:szCs w:val="24"/>
        </w:rPr>
        <w:t xml:space="preserve"> 00 40 35 45 50 35</w:t>
      </w:r>
    </w:p>
    <w:p w14:paraId="630D333B" w14:textId="5FBCED5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502 02 1 1 2 01 60 50 60 50 55</w:t>
      </w:r>
    </w:p>
    <w:p w14:paraId="0C7356C6" w14:textId="2B9BF21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502 04 1 1 2 02 35 40 45 45 35</w:t>
      </w:r>
    </w:p>
    <w:p w14:paraId="3FD49277" w14:textId="1C75E7C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502 09 1 1 2 03 55 50 45 40 50</w:t>
      </w:r>
    </w:p>
    <w:p w14:paraId="5903C355" w14:textId="70C0C15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02 11 1 1 2 04 65 55 65 60 50</w:t>
      </w:r>
    </w:p>
    <w:p w14:paraId="0069877F" w14:textId="358F6F6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02 22 1 1 2 05 45 45 50 45 45</w:t>
      </w:r>
    </w:p>
    <w:p w14:paraId="6B7FD106" w14:textId="3EC8FC3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502 39 1 1 2 06 50 40 45 50 50</w:t>
      </w:r>
    </w:p>
    <w:p w14:paraId="2182D4BC" w14:textId="4977AEA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502 40 1 1 2 </w:t>
      </w:r>
      <w:r w:rsidR="007C4CAB">
        <w:rPr>
          <w:rFonts w:ascii="Courier New" w:hAnsi="Courier New" w:cs="Courier New"/>
          <w:sz w:val="24"/>
          <w:szCs w:val="24"/>
        </w:rPr>
        <w:t>07 55 60 55 50 50</w:t>
      </w:r>
    </w:p>
    <w:p w14:paraId="3327F442" w14:textId="74B85D9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502 46 1 1 2 08 55 60 45 60 55</w:t>
      </w:r>
    </w:p>
    <w:p w14:paraId="1ED25827" w14:textId="4DE1810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502 13 1 1 2 09 60 65 60 65 50</w:t>
      </w:r>
    </w:p>
    <w:p w14:paraId="068C9149" w14:textId="5BDD2EB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02 76 1 1 2 10 55 65 65 50 45</w:t>
      </w:r>
    </w:p>
    <w:p w14:paraId="59AE4B13" w14:textId="37B6B72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502 43 1 1 2 11 55 50 60 55 50</w:t>
      </w:r>
    </w:p>
    <w:p w14:paraId="0E830287" w14:textId="5FAFC71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502 54 1 1 2 12 40 45 45 45 35</w:t>
      </w:r>
    </w:p>
    <w:p w14:paraId="5304BABA" w14:textId="6711F1B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502 01 1 1 2 13 60 50 60 55 60</w:t>
      </w:r>
    </w:p>
    <w:p w14:paraId="777C488F" w14:textId="482DF79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502 07 1 1 2 14 55 60 55 60 50</w:t>
      </w:r>
    </w:p>
    <w:p w14:paraId="75F891BA" w14:textId="14867ED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502 14 1 1 2 15 45 50 45 40 45</w:t>
      </w:r>
    </w:p>
    <w:p w14:paraId="5BFB8F78" w14:textId="266A702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02 30 1 1 2 16 35 40 35 35 35</w:t>
      </w:r>
    </w:p>
    <w:p w14:paraId="5CBBD505" w14:textId="009AB10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502 37 1 1 2 17 60 50 70 65 65</w:t>
      </w:r>
    </w:p>
    <w:p w14:paraId="2CE80645" w14:textId="53A67CD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502 50 1 1 2 18 55 50 65 55 50</w:t>
      </w:r>
    </w:p>
    <w:p w14:paraId="5C455CA8" w14:textId="35E67C0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502 52 1 1 2 19 35 45 40 35 35</w:t>
      </w:r>
    </w:p>
    <w:p w14:paraId="6C007FD5" w14:textId="1DA1E84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502 65 1 1 2 20 50 50 55 55 45</w:t>
      </w:r>
    </w:p>
    <w:p w14:paraId="6A34F04F" w14:textId="4E8C841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502 70 1 1 2 21 55 55 45 45 45</w:t>
      </w:r>
    </w:p>
    <w:p w14:paraId="0BF3F020" w14:textId="5BCBBBE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502 38 1 1 2 22 55 60 60 55 55</w:t>
      </w:r>
    </w:p>
    <w:p w14:paraId="284FC4E8" w14:textId="14D85F3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502 42 1 1 2 23 55 55 60 55 45</w:t>
      </w:r>
    </w:p>
    <w:p w14:paraId="1741C47C" w14:textId="2CC4B3B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502 03 1 1 2 24 55 55 60 60 55</w:t>
      </w:r>
    </w:p>
    <w:p w14:paraId="511B9878" w14:textId="77BA745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502 05 1 1 2 25 40 50 40 40 35</w:t>
      </w:r>
    </w:p>
    <w:p w14:paraId="2AB5221D" w14:textId="6741D20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502 06 1 1 2 26 45 40 45 35 45</w:t>
      </w:r>
    </w:p>
    <w:p w14:paraId="01EA894E" w14:textId="6AEF775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502 08 1 1 2 27 40 60 45 40 45</w:t>
      </w:r>
    </w:p>
    <w:p w14:paraId="1DA235DA" w14:textId="71BBA32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502 10 1 1 2 28 55 55 55 65 50</w:t>
      </w:r>
    </w:p>
    <w:p w14:paraId="72F8AEBB" w14:textId="4A2CF90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502 12 1 1 2 29 50 50 45 45 45</w:t>
      </w:r>
    </w:p>
    <w:p w14:paraId="4954382A" w14:textId="3A814CF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502 15 1 1 2 3</w:t>
      </w:r>
      <w:r w:rsidR="007C4CAB">
        <w:rPr>
          <w:rFonts w:ascii="Courier New" w:hAnsi="Courier New" w:cs="Courier New"/>
          <w:sz w:val="24"/>
          <w:szCs w:val="24"/>
        </w:rPr>
        <w:t>0 60 55 60 60 50</w:t>
      </w:r>
    </w:p>
    <w:p w14:paraId="3EFB833E" w14:textId="7F7D1BD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502 16 1 1 2 31 45 50 55 45 45</w:t>
      </w:r>
    </w:p>
    <w:p w14:paraId="51E6AF26" w14:textId="71C7E03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502 17 1 1 2 32 55 60 65 65 60</w:t>
      </w:r>
    </w:p>
    <w:p w14:paraId="19DA258A" w14:textId="7447326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502 18 1 1 2 33 45 45 45 40 45</w:t>
      </w:r>
    </w:p>
    <w:p w14:paraId="60DEE5B7" w14:textId="4A2CEB6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502 19 1 1 2 34 55 60 60 55 45</w:t>
      </w:r>
    </w:p>
    <w:p w14:paraId="621F7B5D" w14:textId="6B0F406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502 20 1 1 2 35 60 50 55 60 60</w:t>
      </w:r>
    </w:p>
    <w:p w14:paraId="6CCC8F7A" w14:textId="3B82F71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02 21 1 1 2 36 50 50 50 50 50</w:t>
      </w:r>
    </w:p>
    <w:p w14:paraId="7EA91C59" w14:textId="0589A1A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502 23 1 1 2 37 60 55 60 65 50</w:t>
      </w:r>
    </w:p>
    <w:p w14:paraId="38B18B3A" w14:textId="278B5E6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502 24 1 1 2 38 45 50 45 45 40</w:t>
      </w:r>
    </w:p>
    <w:p w14:paraId="0E370485" w14:textId="154B8FA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502 25 1 1 2 39 50 45 55 60 45</w:t>
      </w:r>
    </w:p>
    <w:p w14:paraId="6FB50AA0" w14:textId="67E130A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502 26 1 1 2 40 55 45 65 60 45</w:t>
      </w:r>
    </w:p>
    <w:p w14:paraId="0F6591B1" w14:textId="258F8A2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502 27 1 1 2 41 55 60 65 60 55</w:t>
      </w:r>
    </w:p>
    <w:p w14:paraId="4692E6A0" w14:textId="0F892C5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502 28 1 1 2 42 45 40 45 45 50</w:t>
      </w:r>
    </w:p>
    <w:p w14:paraId="0CA6723A" w14:textId="24B530D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502 29 1 1 2 43 65 50 60 65 55</w:t>
      </w:r>
    </w:p>
    <w:p w14:paraId="6878D656" w14:textId="0A45E91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502 31 1 1 2 44 55 50 55 55 60</w:t>
      </w:r>
    </w:p>
    <w:p w14:paraId="7EC39514" w14:textId="76583DA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502 32 1 1 2 45 60 55 60 55 55</w:t>
      </w:r>
    </w:p>
    <w:p w14:paraId="303B196D" w14:textId="4D3421A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502 33 1 1 2 46 50 60 55 55 50</w:t>
      </w:r>
    </w:p>
    <w:p w14:paraId="664B397F" w14:textId="36A89EB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502 34 1 1 2 47 55 60 55 55 50</w:t>
      </w:r>
    </w:p>
    <w:p w14:paraId="6EE9A13D" w14:textId="28291DC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502 35 1 1 2 48 45 50 45 40 45</w:t>
      </w:r>
    </w:p>
    <w:p w14:paraId="13DB94C7" w14:textId="67D08FF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502 36 1 1 2 49 55 50 60 55 50</w:t>
      </w:r>
    </w:p>
    <w:p w14:paraId="69E75442" w14:textId="73B98CB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502 41 1 1 2 50 55 50 55 60 50</w:t>
      </w:r>
    </w:p>
    <w:p w14:paraId="6A984A21" w14:textId="74A4D91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502 44 1 1 2 51 45 55 40 45 40</w:t>
      </w:r>
    </w:p>
    <w:p w14:paraId="6F60D23D" w14:textId="69E2B4D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502 45 1 1 2 52 45 50 50 45 50</w:t>
      </w:r>
    </w:p>
    <w:p w14:paraId="706E70D5" w14:textId="5F993AD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502 47 1 1 2 53 45 55 55 50 45</w:t>
      </w:r>
    </w:p>
    <w:p w14:paraId="57EB9330" w14:textId="41568F1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502 48 1 1 2 54 45 60 55 55 45</w:t>
      </w:r>
    </w:p>
    <w:p w14:paraId="037A835D" w14:textId="2A5C357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502 49 1 1 2 55 50 50 60 55 50</w:t>
      </w:r>
    </w:p>
    <w:p w14:paraId="0E0E41FB" w14:textId="053CF20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502 51 1 1 2 56 45 45 50 45 45</w:t>
      </w:r>
    </w:p>
    <w:p w14:paraId="540600B1" w14:textId="411C796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502 53 1 1 2 57 55 45 60 55 50</w:t>
      </w:r>
    </w:p>
    <w:p w14:paraId="05555D39" w14:textId="216AD44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502 55 1 1 2 58 45 55 60 55 45</w:t>
      </w:r>
    </w:p>
    <w:p w14:paraId="36E5FBCB" w14:textId="5907694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502 56 1 1 2 59 55 55 55 55 45</w:t>
      </w:r>
    </w:p>
    <w:p w14:paraId="2FF97B68" w14:textId="1932410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502 57 1 1 2 60 55 60 60 55 45</w:t>
      </w:r>
    </w:p>
    <w:p w14:paraId="11000466" w14:textId="7419B95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502 58 1 1 2 61 50 60 50 55 45</w:t>
      </w:r>
    </w:p>
    <w:p w14:paraId="48B578B3" w14:textId="544F7A2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502 59 1 1 2 62 55 50 60 60 60</w:t>
      </w:r>
    </w:p>
    <w:p w14:paraId="74E434FB" w14:textId="25AF8B5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502 60 1 1 2 63 50 60 60 50 50</w:t>
      </w:r>
    </w:p>
    <w:p w14:paraId="71D165BC" w14:textId="1BD0913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502 61 1 1 2 64 35 45 40 40 35</w:t>
      </w:r>
    </w:p>
    <w:p w14:paraId="0938D45D" w14:textId="3F016F4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502 62 1 1 2 65 35 25 60 35 30</w:t>
      </w:r>
    </w:p>
    <w:p w14:paraId="64379906" w14:textId="59207B4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502 63 1 1 2 66 45 50 40 55 50</w:t>
      </w:r>
    </w:p>
    <w:p w14:paraId="43F65F95" w14:textId="3239108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502 64 1 1 2 67 55 50 60 60 50</w:t>
      </w:r>
    </w:p>
    <w:p w14:paraId="5DBDC040" w14:textId="06BED78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502 66 1 1 2 68 45 50 55 50 45</w:t>
      </w:r>
    </w:p>
    <w:p w14:paraId="53855162" w14:textId="545E45A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502 67 1 1 2 69 55 60 65 55 55</w:t>
      </w:r>
    </w:p>
    <w:p w14:paraId="3C8FF94A" w14:textId="742CFA4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502 68 1 1 2 70 45 50 50 55 55</w:t>
      </w:r>
    </w:p>
    <w:p w14:paraId="7A5B59CE" w14:textId="3E68BB4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502 69 1 1 2 71 45 50 55 45 45</w:t>
      </w:r>
    </w:p>
    <w:p w14:paraId="1D913072" w14:textId="3B33D6E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502 71 1 1 2 72 40 55 45 50 50</w:t>
      </w:r>
    </w:p>
    <w:p w14:paraId="65FC3B96" w14:textId="56911E6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502 72 1 1 2 73 55 60 60 55 45</w:t>
      </w:r>
    </w:p>
    <w:p w14:paraId="1886CFD9" w14:textId="7CFD0D4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502 73 1 1 2 74 50 55 60 65 45</w:t>
      </w:r>
    </w:p>
    <w:p w14:paraId="06E06FF5" w14:textId="288F324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502 74 1 1 2 75 55 50 50 55 50</w:t>
      </w:r>
    </w:p>
    <w:p w14:paraId="6B33BF5A" w14:textId="53EBDA7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502 75 1 1 2 76 55 60 55 50 45</w:t>
      </w:r>
    </w:p>
    <w:p w14:paraId="3B40C61F" w14:textId="1DC2145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502 77 1 1 2 77 55 60 60 65 55</w:t>
      </w:r>
    </w:p>
    <w:p w14:paraId="3EFD78CA" w14:textId="4AC7C81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502 78 1 1 2 78 60 60 55 60 50</w:t>
      </w:r>
    </w:p>
    <w:p w14:paraId="1D0FBBF2" w14:textId="7579913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502 79 1 1 2 79 40 40 65 60 40</w:t>
      </w:r>
    </w:p>
    <w:p w14:paraId="7FA9EF3A" w14:textId="6FF3875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502 80 1 1 2 80 55 50 55 55 50</w:t>
      </w:r>
    </w:p>
    <w:p w14:paraId="354B8CBE" w14:textId="2A805AA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502 00</w:t>
      </w:r>
      <w:r w:rsidR="00FF2047">
        <w:rPr>
          <w:rFonts w:ascii="Courier New" w:hAnsi="Courier New" w:cs="Courier New"/>
          <w:sz w:val="24"/>
          <w:szCs w:val="24"/>
        </w:rPr>
        <w:t xml:space="preserve"> 1 </w:t>
      </w:r>
      <w:r w:rsidR="00892583">
        <w:rPr>
          <w:rFonts w:ascii="Courier New" w:hAnsi="Courier New" w:cs="Courier New"/>
          <w:sz w:val="24"/>
          <w:szCs w:val="24"/>
        </w:rPr>
        <w:t>0</w:t>
      </w:r>
      <w:r w:rsidR="007C4CAB">
        <w:rPr>
          <w:rFonts w:ascii="Courier New" w:hAnsi="Courier New" w:cs="Courier New"/>
          <w:sz w:val="24"/>
          <w:szCs w:val="24"/>
        </w:rPr>
        <w:t xml:space="preserve"> </w:t>
      </w:r>
      <w:r w:rsidR="00892583">
        <w:rPr>
          <w:rFonts w:ascii="Courier New" w:hAnsi="Courier New" w:cs="Courier New"/>
          <w:sz w:val="24"/>
          <w:szCs w:val="24"/>
        </w:rPr>
        <w:t>0</w:t>
      </w:r>
      <w:r w:rsidR="007C4CAB">
        <w:rPr>
          <w:rFonts w:ascii="Courier New" w:hAnsi="Courier New" w:cs="Courier New"/>
          <w:sz w:val="24"/>
          <w:szCs w:val="24"/>
        </w:rPr>
        <w:t xml:space="preserve"> 00 50 45 50 55 40</w:t>
      </w:r>
    </w:p>
    <w:p w14:paraId="2E63147D" w14:textId="50DD5AA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502 02 1 1 3 01 40 50 50 45 45</w:t>
      </w:r>
    </w:p>
    <w:p w14:paraId="2A15D37B" w14:textId="5184260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502 04 1 1 3 02 45 50 45 60 60</w:t>
      </w:r>
    </w:p>
    <w:p w14:paraId="225EE7E2" w14:textId="6BAE532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02 09 1 1 3 03 35 30 40 40 40</w:t>
      </w:r>
    </w:p>
    <w:p w14:paraId="2DF2868B" w14:textId="7A1E2DF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502 11 1 1 3 04 60 65 75 60 60</w:t>
      </w:r>
    </w:p>
    <w:p w14:paraId="4C205A3D" w14:textId="3000EC8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502 22 1 1 3 05 35 40 40 35 35</w:t>
      </w:r>
    </w:p>
    <w:p w14:paraId="1032A48A" w14:textId="4C8E7FE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502 39 1 1 3 06 45 45 45 40 45</w:t>
      </w:r>
    </w:p>
    <w:p w14:paraId="01DEF576" w14:textId="30427B7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502 40 1 1 3 07 50 60 55 50 50</w:t>
      </w:r>
    </w:p>
    <w:p w14:paraId="617B739A" w14:textId="1FA3ACA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02 46 1 1 3 08 45 40 45 45 45</w:t>
      </w:r>
    </w:p>
    <w:p w14:paraId="580EBC94" w14:textId="016E0F9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502 13 1 </w:t>
      </w:r>
      <w:r w:rsidR="007C4CAB">
        <w:rPr>
          <w:rFonts w:ascii="Courier New" w:hAnsi="Courier New" w:cs="Courier New"/>
          <w:sz w:val="24"/>
          <w:szCs w:val="24"/>
        </w:rPr>
        <w:t>1 3 09 50 50 85</w:t>
      </w:r>
      <w:r w:rsidRPr="0072272A">
        <w:rPr>
          <w:rFonts w:ascii="Courier New" w:hAnsi="Courier New" w:cs="Courier New"/>
          <w:sz w:val="24"/>
          <w:szCs w:val="24"/>
        </w:rPr>
        <w:t xml:space="preserve"> 60 55</w:t>
      </w:r>
    </w:p>
    <w:p w14:paraId="48655E3F" w14:textId="48A4456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</w:t>
      </w:r>
      <w:r w:rsidR="007C4CAB">
        <w:rPr>
          <w:rFonts w:ascii="Courier New" w:hAnsi="Courier New" w:cs="Courier New"/>
          <w:sz w:val="24"/>
          <w:szCs w:val="24"/>
        </w:rPr>
        <w:t>2 76 1 1 3 10 45 50 45 45 45</w:t>
      </w:r>
    </w:p>
    <w:p w14:paraId="73DD609D" w14:textId="4CEE13F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502 43 1 1 3 11 35 55 30 30 35</w:t>
      </w:r>
    </w:p>
    <w:p w14:paraId="0ED05D0D" w14:textId="4AEDEF5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502 54 1 1 3 12 55 60 60 55 50</w:t>
      </w:r>
    </w:p>
    <w:p w14:paraId="6A8E727E" w14:textId="074D61F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502 01 1 1 3 13 50 60 55 55 55</w:t>
      </w:r>
    </w:p>
    <w:p w14:paraId="75CB4382" w14:textId="2C97C18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502 07 1 1 3 14 55 45 40 50 40</w:t>
      </w:r>
    </w:p>
    <w:p w14:paraId="11E9B61C" w14:textId="4AE6EDF0" w:rsidR="0072272A" w:rsidRPr="0072272A" w:rsidRDefault="004B31E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502 14 1 1 3 15 40 45 35 35 35</w:t>
      </w:r>
    </w:p>
    <w:p w14:paraId="4DFC0898" w14:textId="65579B9E" w:rsidR="0072272A" w:rsidRPr="0072272A" w:rsidRDefault="004B31E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502 30 1 1 3 16 40 40 50 40 40</w:t>
      </w:r>
    </w:p>
    <w:p w14:paraId="58E28071" w14:textId="452FDE5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502 37 1 1 3 17 15 35 35 30 40</w:t>
      </w:r>
    </w:p>
    <w:p w14:paraId="046644FF" w14:textId="060CAEB9" w:rsidR="0072272A" w:rsidRPr="0072272A" w:rsidRDefault="004B31E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502 50 1 1 3 18 45 50 45 45 45</w:t>
      </w:r>
    </w:p>
    <w:p w14:paraId="6271AB39" w14:textId="2AAB2CC8" w:rsidR="0072272A" w:rsidRPr="0072272A" w:rsidRDefault="004B31E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502 52 1 1 3 19 40 40 35 35 35</w:t>
      </w:r>
    </w:p>
    <w:p w14:paraId="3DC29993" w14:textId="09C109DD" w:rsidR="0072272A" w:rsidRPr="0072272A" w:rsidRDefault="004B31E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502 65 1 1 3 20 45 40 35 35 35</w:t>
      </w:r>
    </w:p>
    <w:p w14:paraId="6D8A7D82" w14:textId="29376A7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502 70 1 1 3 21 60 55 55 65 60</w:t>
      </w:r>
    </w:p>
    <w:p w14:paraId="74FDCDA6" w14:textId="405D317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502 38 1 1 3 22 45 65 50 50 45</w:t>
      </w:r>
    </w:p>
    <w:p w14:paraId="47C74906" w14:textId="1440D89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502 42 1 1 3 23 45 40 45 45 40</w:t>
      </w:r>
    </w:p>
    <w:p w14:paraId="43493E6D" w14:textId="4FFAAD8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502 03 1 1 3 24 45 50 55 50 45</w:t>
      </w:r>
    </w:p>
    <w:p w14:paraId="6BECADDE" w14:textId="4AF8BF5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02 05 1 1 3 25 40 45 45 40 40</w:t>
      </w:r>
    </w:p>
    <w:p w14:paraId="71D7086B" w14:textId="5BDF3B7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502 06 1 1 3 26 45 55 45 45 45</w:t>
      </w:r>
    </w:p>
    <w:p w14:paraId="616AEAED" w14:textId="5E66DCB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02 08 1 1 3 27 25 45 25 25 25</w:t>
      </w:r>
    </w:p>
    <w:p w14:paraId="5DC38241" w14:textId="23E0616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502 10 1 1 3 28 45 60 55 50 45</w:t>
      </w:r>
    </w:p>
    <w:p w14:paraId="3068D0A1" w14:textId="4E969B6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>5</w:t>
      </w:r>
      <w:r w:rsidR="007C4CAB">
        <w:rPr>
          <w:rFonts w:ascii="Courier New" w:hAnsi="Courier New" w:cs="Courier New"/>
          <w:sz w:val="24"/>
          <w:szCs w:val="24"/>
        </w:rPr>
        <w:t>02 12 1 1 3 29 40 45 40 40 40</w:t>
      </w:r>
    </w:p>
    <w:p w14:paraId="4018823C" w14:textId="33884F2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502 15 1 1 3 30 60 65 70 80 65</w:t>
      </w:r>
    </w:p>
    <w:p w14:paraId="07491829" w14:textId="1C07CBB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502 16 1 1 3 31 45 45 40 40 40</w:t>
      </w:r>
    </w:p>
    <w:p w14:paraId="1A3080A3" w14:textId="57900C7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502 17 1 1 3 32 50 50 45 55 50</w:t>
      </w:r>
    </w:p>
    <w:p w14:paraId="51C3B957" w14:textId="08B598D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502 18 1 1 3 33 45 55 40 50 40</w:t>
      </w:r>
    </w:p>
    <w:p w14:paraId="5CAA2D6C" w14:textId="64791CB8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02 19 1 1 3 34 45 35 45 45 45</w:t>
      </w:r>
    </w:p>
    <w:p w14:paraId="079D7AE1" w14:textId="2BF1689B" w:rsidR="0072272A" w:rsidRPr="0072272A" w:rsidRDefault="007C4CAB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502 20 1 1 3 35 95</w:t>
      </w:r>
      <w:r w:rsidR="0072272A" w:rsidRPr="0072272A">
        <w:rPr>
          <w:rFonts w:ascii="Courier New" w:hAnsi="Courier New" w:cs="Courier New"/>
          <w:sz w:val="24"/>
          <w:szCs w:val="24"/>
        </w:rPr>
        <w:t xml:space="preserve"> 65 85 75 80</w:t>
      </w:r>
    </w:p>
    <w:p w14:paraId="3F7FB9C5" w14:textId="23A978C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02 21 1 1 3 36 45 50 45 45 45</w:t>
      </w:r>
    </w:p>
    <w:p w14:paraId="22067E9A" w14:textId="0468A9B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02 23 1 1 3 37 45 60 55 45 45</w:t>
      </w:r>
    </w:p>
    <w:p w14:paraId="6E33B116" w14:textId="6EB2DAE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502 24 1 1 3 38 45 50 45 50 45</w:t>
      </w:r>
    </w:p>
    <w:p w14:paraId="501D7C59" w14:textId="0F054AE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 xml:space="preserve">502 25 1 1 3 </w:t>
      </w:r>
      <w:r w:rsidR="00134F0D">
        <w:rPr>
          <w:rFonts w:ascii="Courier New" w:hAnsi="Courier New" w:cs="Courier New"/>
          <w:sz w:val="24"/>
          <w:szCs w:val="24"/>
        </w:rPr>
        <w:t>3</w:t>
      </w:r>
      <w:r w:rsidRPr="0072272A">
        <w:rPr>
          <w:rFonts w:ascii="Courier New" w:hAnsi="Courier New" w:cs="Courier New"/>
          <w:sz w:val="24"/>
          <w:szCs w:val="24"/>
        </w:rPr>
        <w:t>9 45 35 35 35 30</w:t>
      </w:r>
    </w:p>
    <w:p w14:paraId="163836A1" w14:textId="600BEF3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502 26 1 1 3 40 45 40 40 35 35</w:t>
      </w:r>
    </w:p>
    <w:p w14:paraId="05947F3B" w14:textId="40EE6EE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502 27 1 1 3 41 95 80 99 95 95</w:t>
      </w:r>
    </w:p>
    <w:p w14:paraId="2CE1AB83" w14:textId="0F50895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502 28 1 1 3 42 40 55 45 40 40</w:t>
      </w:r>
    </w:p>
    <w:p w14:paraId="687D9974" w14:textId="7A56549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02 29 1 1 3 43 45 40 45 35 35</w:t>
      </w:r>
    </w:p>
    <w:p w14:paraId="3574E151" w14:textId="31C1BB1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502 31 1 1 3 44 55 65 65 60 55</w:t>
      </w:r>
    </w:p>
    <w:p w14:paraId="5FF4A2A9" w14:textId="06733D9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502 32 1 1 3 45 45 55 45 50 45</w:t>
      </w:r>
    </w:p>
    <w:p w14:paraId="47111D1D" w14:textId="4060004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502 33 1 1 3 46 45 50 45 50 50</w:t>
      </w:r>
    </w:p>
    <w:p w14:paraId="7696B4B4" w14:textId="77AAB2D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502 34 1 1 3 47 40 45 40 45 45</w:t>
      </w:r>
    </w:p>
    <w:p w14:paraId="0E9F4F0F" w14:textId="622A0C9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502 35 1 1 3 48 35 55 35 35 35</w:t>
      </w:r>
    </w:p>
    <w:p w14:paraId="10A8BB0F" w14:textId="59ED07B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502 36 1 1 3 49 55 60 45 50 50</w:t>
      </w:r>
    </w:p>
    <w:p w14:paraId="341CE24D" w14:textId="6B1B8D0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502 41 1 1 3 50 35 35 30 35 35</w:t>
      </w:r>
    </w:p>
    <w:p w14:paraId="5322721F" w14:textId="4F91B7C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502 44 1 1 3 51 45 40 45 45 45</w:t>
      </w:r>
    </w:p>
    <w:p w14:paraId="6B80FA68" w14:textId="0ACB88D4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502 45 1 1 3 52 35 40 40 40 35</w:t>
      </w:r>
    </w:p>
    <w:p w14:paraId="4E135E3E" w14:textId="4B1BDEA0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502 47 1 1 3 53 55 50 55 55 50</w:t>
      </w:r>
    </w:p>
    <w:p w14:paraId="5813511B" w14:textId="1AE87EB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502 48 1 1 3 54 45 70 55 55 50</w:t>
      </w:r>
    </w:p>
    <w:p w14:paraId="781B57D1" w14:textId="2E58659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502 49 1 1 3 55 45 40 50 50 45</w:t>
      </w:r>
    </w:p>
    <w:p w14:paraId="4C04D30D" w14:textId="3C613A5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02 51 1 1 3 56 45 40 45 45 45</w:t>
      </w:r>
    </w:p>
    <w:p w14:paraId="702189BD" w14:textId="61185AB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502 53 1 1 3 57 50 50 65 60 50</w:t>
      </w:r>
    </w:p>
    <w:p w14:paraId="51AE06B4" w14:textId="7530038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502 55 1 1 3 58 45 50 45 45 40</w:t>
      </w:r>
    </w:p>
    <w:p w14:paraId="1C440893" w14:textId="7B3A8A8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502 56 1 1 3 59 55 50 50 45 50</w:t>
      </w:r>
    </w:p>
    <w:p w14:paraId="7909B96E" w14:textId="3DFD665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502 57 1 1 3 60 40 45 40 40 35</w:t>
      </w:r>
    </w:p>
    <w:p w14:paraId="051B9C7D" w14:textId="0A56CCAC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502 58 1 1 3 61 45 55 50 50 50</w:t>
      </w:r>
    </w:p>
    <w:p w14:paraId="0F4F0DB4" w14:textId="12BEC8B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02 59 1 1 3 62 45 55 45 45 45</w:t>
      </w:r>
    </w:p>
    <w:p w14:paraId="66CD5EE5" w14:textId="61F882A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02 60 1 1 3 63 30 35 30 30 30</w:t>
      </w:r>
    </w:p>
    <w:p w14:paraId="6FBE7358" w14:textId="1CAD869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502 61 1 1 3 64 35 40 35 35 35</w:t>
      </w:r>
    </w:p>
    <w:p w14:paraId="785BF658" w14:textId="7CBF604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502 62 1 1 3 65 40 55 45 45 45</w:t>
      </w:r>
    </w:p>
    <w:p w14:paraId="7B068613" w14:textId="44A40EFD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502 63 1 1 3 66 45 45 40 40 40</w:t>
      </w:r>
    </w:p>
    <w:p w14:paraId="44528DB3" w14:textId="7C9CF64E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02 64 1 1 3 67 45 45 40 40 40</w:t>
      </w:r>
    </w:p>
    <w:p w14:paraId="2E12DD2D" w14:textId="5DE40F0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502 66 1 1 3 68 50 50 50 50 45</w:t>
      </w:r>
    </w:p>
    <w:p w14:paraId="24BBD653" w14:textId="41503CC2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502 67 1 1 3 69 50 45 45 50 45</w:t>
      </w:r>
    </w:p>
    <w:p w14:paraId="5519F2DC" w14:textId="77F7CC01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502 68 1 1 3 70 50 55 50 50 50</w:t>
      </w:r>
    </w:p>
    <w:p w14:paraId="5F86D16A" w14:textId="37C73CB9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502 69 1 1 3 71 40 50 40 35 40</w:t>
      </w:r>
    </w:p>
    <w:p w14:paraId="521CB423" w14:textId="22E57D3A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502 71 1 1 3 72 25 40 45 40 35</w:t>
      </w:r>
    </w:p>
    <w:p w14:paraId="32377A62" w14:textId="2430C98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lastRenderedPageBreak/>
        <w:t xml:space="preserve">502 72 1 1 3 </w:t>
      </w:r>
      <w:r w:rsidR="00134F0D">
        <w:rPr>
          <w:rFonts w:ascii="Courier New" w:hAnsi="Courier New" w:cs="Courier New"/>
          <w:sz w:val="24"/>
          <w:szCs w:val="24"/>
        </w:rPr>
        <w:t>7</w:t>
      </w:r>
      <w:r w:rsidRPr="0072272A">
        <w:rPr>
          <w:rFonts w:ascii="Courier New" w:hAnsi="Courier New" w:cs="Courier New"/>
          <w:sz w:val="24"/>
          <w:szCs w:val="24"/>
        </w:rPr>
        <w:t>3 45 50 45 45 45</w:t>
      </w:r>
    </w:p>
    <w:p w14:paraId="155EC903" w14:textId="3E47E6E3" w:rsidR="0072272A" w:rsidRPr="0072272A" w:rsidRDefault="00134F0D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502 73 1 1 3</w:t>
      </w:r>
      <w:r w:rsidR="0072272A" w:rsidRPr="0072272A">
        <w:rPr>
          <w:rFonts w:ascii="Courier New" w:hAnsi="Courier New" w:cs="Courier New"/>
          <w:sz w:val="24"/>
          <w:szCs w:val="24"/>
        </w:rPr>
        <w:t xml:space="preserve"> 74 50 50 45 50 45</w:t>
      </w:r>
    </w:p>
    <w:p w14:paraId="70522F89" w14:textId="0485C753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02 74 1 1 3 75 40 50 40 40 40</w:t>
      </w:r>
    </w:p>
    <w:p w14:paraId="1BF6847F" w14:textId="76D4BA85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02 75 1 1 3 76 45 50 45 45 45</w:t>
      </w:r>
    </w:p>
    <w:p w14:paraId="5B45BB00" w14:textId="7B27B006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502 77 1 1 3 77 45 45 55 50 45</w:t>
      </w:r>
    </w:p>
    <w:p w14:paraId="1D23D80D" w14:textId="4D87E93B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502 78 1 1 3 78 40 45 40 40 40</w:t>
      </w:r>
    </w:p>
    <w:p w14:paraId="03243787" w14:textId="3977DBE7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502 79 1 1 3 79 45 50 50 45 45</w:t>
      </w:r>
    </w:p>
    <w:p w14:paraId="30F28312" w14:textId="062725CF" w:rsidR="0072272A" w:rsidRPr="0072272A" w:rsidRDefault="0072272A" w:rsidP="0072272A">
      <w:pPr>
        <w:spacing w:after="0"/>
        <w:rPr>
          <w:rFonts w:ascii="Courier New" w:hAnsi="Courier New" w:cs="Courier New"/>
          <w:sz w:val="24"/>
          <w:szCs w:val="24"/>
        </w:rPr>
      </w:pPr>
      <w:r w:rsidRPr="0072272A">
        <w:rPr>
          <w:rFonts w:ascii="Courier New" w:hAnsi="Courier New" w:cs="Courier New"/>
          <w:sz w:val="24"/>
          <w:szCs w:val="24"/>
        </w:rPr>
        <w:t>502 80 1 1 3 80 45 50 40 35 40</w:t>
      </w:r>
    </w:p>
    <w:p w14:paraId="4D9248B6" w14:textId="1B6406F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 xml:space="preserve">03 00 1 0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="007C4CAB">
        <w:rPr>
          <w:rFonts w:ascii="Courier New" w:hAnsi="Courier New" w:cs="Courier New"/>
          <w:sz w:val="24"/>
          <w:szCs w:val="24"/>
        </w:rPr>
        <w:t xml:space="preserve"> 00 55 60 35 50 40</w:t>
      </w:r>
    </w:p>
    <w:p w14:paraId="7FFC5A16" w14:textId="5508F4D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503 02 1 2 1 01 40 50 50 35 55</w:t>
      </w:r>
    </w:p>
    <w:p w14:paraId="0F18F462" w14:textId="04A3ED0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503 04 1 2 1 02 40 55 40 40 40</w:t>
      </w:r>
    </w:p>
    <w:p w14:paraId="4B6406C7" w14:textId="60C5692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503 09 1 2 1 03 55 55 45 40 40</w:t>
      </w:r>
    </w:p>
    <w:p w14:paraId="5764DC74" w14:textId="3591CB2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503 11 1 2 1 04 40 50 40 50 45</w:t>
      </w:r>
    </w:p>
    <w:p w14:paraId="536A3803" w14:textId="7127D5C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503 22 1 2 1 05 40 50 55 40 50</w:t>
      </w:r>
    </w:p>
    <w:p w14:paraId="2CF3BE2E" w14:textId="556B8FA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503 39 1 2 1 06 50 60 55 40 55</w:t>
      </w:r>
    </w:p>
    <w:p w14:paraId="1DD3C48D" w14:textId="711B372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503 40 1 2 1 07 35 60 35 55 40</w:t>
      </w:r>
    </w:p>
    <w:p w14:paraId="602826E5" w14:textId="5928CCE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503 46 1 2 1 08 45 45 35 35 35</w:t>
      </w:r>
    </w:p>
    <w:p w14:paraId="7F68F894" w14:textId="5F7BF42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503 13 1 2 1 09 50 60 50 40 45</w:t>
      </w:r>
    </w:p>
    <w:p w14:paraId="79153A5A" w14:textId="6EA3D49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503 76 1 2 1 10 40 65 35 30 35</w:t>
      </w:r>
    </w:p>
    <w:p w14:paraId="3E6C80D0" w14:textId="149D4AD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503 43 1 2 1 11 40 55 30 40 40</w:t>
      </w:r>
    </w:p>
    <w:p w14:paraId="6396779D" w14:textId="35983EA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503 54 1 2 1 12 40 55 60 45 50</w:t>
      </w:r>
    </w:p>
    <w:p w14:paraId="1E77A9E3" w14:textId="3F86005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503 01 1 2 1 13 45 60 35 40 45</w:t>
      </w:r>
    </w:p>
    <w:p w14:paraId="6FBD39DC" w14:textId="7FDF046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503 07 1 2 1 14 55 60 50 45 50</w:t>
      </w:r>
    </w:p>
    <w:p w14:paraId="4961A94D" w14:textId="5A42AF6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503 14 1 2 1 15 45 60 50 40 45</w:t>
      </w:r>
    </w:p>
    <w:p w14:paraId="42A8DCE5" w14:textId="5608D06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503 30 1 2 1 16 40 60 35 35 40</w:t>
      </w:r>
    </w:p>
    <w:p w14:paraId="632F0293" w14:textId="3DC9762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503 37 1 2 1</w:t>
      </w:r>
      <w:r w:rsidR="007C4CAB">
        <w:rPr>
          <w:rFonts w:ascii="Courier New" w:hAnsi="Courier New" w:cs="Courier New"/>
          <w:sz w:val="24"/>
          <w:szCs w:val="24"/>
        </w:rPr>
        <w:t xml:space="preserve"> 17 40 50 55 35 40</w:t>
      </w:r>
    </w:p>
    <w:p w14:paraId="1D82A2E3" w14:textId="7318E97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503 50 1 2 1 18 45 60 40 40 45</w:t>
      </w:r>
    </w:p>
    <w:p w14:paraId="37AF9E01" w14:textId="15CCD87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503 52 1 2 1 19 45 55 50 40 55</w:t>
      </w:r>
    </w:p>
    <w:p w14:paraId="674D6766" w14:textId="08EC1C2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503 65 1 2 1 20 45 60 50 45 55</w:t>
      </w:r>
    </w:p>
    <w:p w14:paraId="1F84A87F" w14:textId="4849AEE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503 70 1 2 1 21 35 45 35 35 35</w:t>
      </w:r>
    </w:p>
    <w:p w14:paraId="3F40CDF4" w14:textId="1327E4E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503 38 1 2 1 22 65 60 65 65 65</w:t>
      </w:r>
    </w:p>
    <w:p w14:paraId="3429DDDC" w14:textId="3425036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503 42 1 2 1 23 45 45 35 35 45</w:t>
      </w:r>
    </w:p>
    <w:p w14:paraId="4531210E" w14:textId="3A93452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503 03 1 2 1 24 55 55 50 65 50</w:t>
      </w:r>
    </w:p>
    <w:p w14:paraId="08CDF1A7" w14:textId="0B51B3C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03 05 1 2 1 25 45 55 35 35 40</w:t>
      </w:r>
    </w:p>
    <w:p w14:paraId="5FBC45CB" w14:textId="662ED74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503 06 1 2 1 26 55 60 50 55 55</w:t>
      </w:r>
    </w:p>
    <w:p w14:paraId="54CE6A71" w14:textId="386150D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503 08 1 2 1 27 40 60 40 50 40</w:t>
      </w:r>
    </w:p>
    <w:p w14:paraId="0DD647E5" w14:textId="18D6134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503 10 1 2 1 28 55 50 60 60 55</w:t>
      </w:r>
    </w:p>
    <w:p w14:paraId="7090E3AC" w14:textId="14BC8E5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503 12 1 2 1 29 40 60 40 40 40</w:t>
      </w:r>
    </w:p>
    <w:p w14:paraId="017B2244" w14:textId="263EC0B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503 15 1 2 1 30 60 50 45 55 55</w:t>
      </w:r>
    </w:p>
    <w:p w14:paraId="6BDE4A04" w14:textId="2A5DC45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503 16 1 2 1 31 40 40 50 55 40</w:t>
      </w:r>
    </w:p>
    <w:p w14:paraId="49CA67F3" w14:textId="7E6308F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503 17 1 2 1 32 40 55 40 40 45</w:t>
      </w:r>
    </w:p>
    <w:p w14:paraId="7502BB40" w14:textId="276311C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503 18 1 2 1 33 40 55 35 35 35</w:t>
      </w:r>
    </w:p>
    <w:p w14:paraId="04D68EA0" w14:textId="1A9E92B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503 19 1 2 1 34 45 50 50 55 55</w:t>
      </w:r>
    </w:p>
    <w:p w14:paraId="362A33B8" w14:textId="4AAAF54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503 20 1 2 1 35 50 50 55 55 55</w:t>
      </w:r>
    </w:p>
    <w:p w14:paraId="0C0ED80A" w14:textId="004882F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lastRenderedPageBreak/>
        <w:t>503 21 1 2 1 36 50 40 50 45 50</w:t>
      </w:r>
    </w:p>
    <w:p w14:paraId="3082A1F8" w14:textId="28A460C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503 23 1 2 1 37 45 45 40 50 45</w:t>
      </w:r>
    </w:p>
    <w:p w14:paraId="1E8C72A0" w14:textId="1E9A316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503 24 1 2 1 38 45 40 60 40 40</w:t>
      </w:r>
    </w:p>
    <w:p w14:paraId="0D161B33" w14:textId="0ACB573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503 25 1 2 1 39 40 60 30 35 50</w:t>
      </w:r>
    </w:p>
    <w:p w14:paraId="241E3A69" w14:textId="2A6BFEC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503 26 1 2 1 40 50 50 55 50 50</w:t>
      </w:r>
    </w:p>
    <w:p w14:paraId="36B3A18A" w14:textId="3F7DCA2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503 27 1 2 1 41 60 50 55 60 55</w:t>
      </w:r>
    </w:p>
    <w:p w14:paraId="24490B58" w14:textId="1D08400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503 28 1 2 1 42 45 60 45 45 45</w:t>
      </w:r>
    </w:p>
    <w:p w14:paraId="2144EB23" w14:textId="26675CD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503 29 1 2 1 43 55 60 60 55 55</w:t>
      </w:r>
    </w:p>
    <w:p w14:paraId="6BFD7215" w14:textId="3FF3BA9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03 31 1 2 1 44 45 55 55 50 50</w:t>
      </w:r>
    </w:p>
    <w:p w14:paraId="750E7DB2" w14:textId="113E017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503 32 1 2 1 45 50 40 60 60 55</w:t>
      </w:r>
    </w:p>
    <w:p w14:paraId="47F90F6C" w14:textId="5352240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503 33 1 2 1 46 50 60 60 55 55</w:t>
      </w:r>
    </w:p>
    <w:p w14:paraId="38D18285" w14:textId="0463C3F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503 34 1 2 1 47 60 55 50 55 55</w:t>
      </w:r>
    </w:p>
    <w:p w14:paraId="5888EB73" w14:textId="5103E74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503 35 1 2 1 48 55 50 60 55 55</w:t>
      </w:r>
    </w:p>
    <w:p w14:paraId="17BD9164" w14:textId="1CB8911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503 36 1 2 1 49 50 55 55 60 45</w:t>
      </w:r>
    </w:p>
    <w:p w14:paraId="5E7F7168" w14:textId="033D8CA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503 41 1 2 1 50 55 50 65 55 55</w:t>
      </w:r>
    </w:p>
    <w:p w14:paraId="5A2E98F1" w14:textId="1C9FDDC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503 44 1 2 1 51 45 60 50 35 45</w:t>
      </w:r>
    </w:p>
    <w:p w14:paraId="48AE408C" w14:textId="09617C5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503 45 1 2 1 52 35 55 35 35 35</w:t>
      </w:r>
    </w:p>
    <w:p w14:paraId="5FEF2362" w14:textId="22625BB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503 47 1 2 1 53 55 50 50 55 60</w:t>
      </w:r>
    </w:p>
    <w:p w14:paraId="742D4F59" w14:textId="6E4E841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503 48 1 2 1 54 55 55 60 65 60</w:t>
      </w:r>
    </w:p>
    <w:p w14:paraId="094A06FE" w14:textId="044065F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503 49 1 2 1 55 55 60 50 35 55</w:t>
      </w:r>
    </w:p>
    <w:p w14:paraId="77FAE2E9" w14:textId="0089C9A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503 51 1 2 1 56 50 30 45 35 45</w:t>
      </w:r>
    </w:p>
    <w:p w14:paraId="6EDFFE07" w14:textId="23491B1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503 53 1 2 1 57 45 60 50 45 50</w:t>
      </w:r>
    </w:p>
    <w:p w14:paraId="22213646" w14:textId="416BBAB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503 55 1 2 1 58 60 45 55 55 55</w:t>
      </w:r>
    </w:p>
    <w:p w14:paraId="6F2BEC46" w14:textId="10A0794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503 56 1 2 1 59 55 50 55 55 55</w:t>
      </w:r>
    </w:p>
    <w:p w14:paraId="03143943" w14:textId="1F1BE14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503 57 1 2 1 60 55 60 55 60 55</w:t>
      </w:r>
    </w:p>
    <w:p w14:paraId="39E56E2C" w14:textId="2F8F62D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503 58 1 2 1 61 55 60 45 35 55</w:t>
      </w:r>
    </w:p>
    <w:p w14:paraId="31C0559F" w14:textId="1C2142B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503 59 1 2 1 62 35 50 35 30 30</w:t>
      </w:r>
    </w:p>
    <w:p w14:paraId="3AA171C1" w14:textId="5396AB3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503 60 1 2 1 63 35 55 35 35 30</w:t>
      </w:r>
    </w:p>
    <w:p w14:paraId="5E95CD68" w14:textId="28D3547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503 61 1 2 1 64 50 60 50 50 45</w:t>
      </w:r>
    </w:p>
    <w:p w14:paraId="33F5F5E2" w14:textId="4128D65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03 62 1 2 1 65 55 60 55 35 55</w:t>
      </w:r>
    </w:p>
    <w:p w14:paraId="7DE6B68A" w14:textId="3A13598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503 63 1 2 1 66 60 55 55 55 60</w:t>
      </w:r>
    </w:p>
    <w:p w14:paraId="16F5CB5D" w14:textId="1419FAB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503 64 1 2 1 67 50 45 55 60 55</w:t>
      </w:r>
    </w:p>
    <w:p w14:paraId="6E877298" w14:textId="6EFED47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503 66 1 2 1 68 50 65 45 45 50</w:t>
      </w:r>
    </w:p>
    <w:p w14:paraId="5D4419D1" w14:textId="24E543A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503 67 1 2 1 69 50 60 55 55 55</w:t>
      </w:r>
    </w:p>
    <w:p w14:paraId="189F56A6" w14:textId="51C3038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503 68 1 2 1 70 55 65 60 55 60</w:t>
      </w:r>
    </w:p>
    <w:p w14:paraId="33CBCB1D" w14:textId="745AEA1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503 69 1 2 1 71 45 50 50 45 55</w:t>
      </w:r>
    </w:p>
    <w:p w14:paraId="2C3BE2D7" w14:textId="12BB411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503 71 1 2 1 72 50 65 55 55 50</w:t>
      </w:r>
    </w:p>
    <w:p w14:paraId="107A1AA4" w14:textId="2B3FA87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03 72 1 2 1 73 55 60 55 50 55</w:t>
      </w:r>
    </w:p>
    <w:p w14:paraId="375CB276" w14:textId="4AE510B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>03 73 1 2 1 74 60 55 60 60 60</w:t>
      </w:r>
    </w:p>
    <w:p w14:paraId="7A372B23" w14:textId="76C6E14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503 74 1 2 1 75 55 60 30 50 50</w:t>
      </w:r>
    </w:p>
    <w:p w14:paraId="317EC87D" w14:textId="7A4A8F8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503 75 1 2 1 76 50 65 40 50 45</w:t>
      </w:r>
    </w:p>
    <w:p w14:paraId="67DE371A" w14:textId="7AD00A5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503 77 1 2 1 77 55 60 55 55 55</w:t>
      </w:r>
    </w:p>
    <w:p w14:paraId="52F4DC87" w14:textId="3D0F7E6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503 78 1 2 1 78 60 60 50 55 60</w:t>
      </w:r>
    </w:p>
    <w:p w14:paraId="16BCF918" w14:textId="6D68167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503 79 1 2 1 79 55 65 60 45 55</w:t>
      </w:r>
    </w:p>
    <w:p w14:paraId="6AACBD39" w14:textId="054F7C8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lastRenderedPageBreak/>
        <w:t>503 80 1 2 1 80 50 40 70 40 50</w:t>
      </w:r>
    </w:p>
    <w:p w14:paraId="7FE413B0" w14:textId="0D64F12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7C4CAB">
        <w:rPr>
          <w:rFonts w:ascii="Courier New" w:hAnsi="Courier New" w:cs="Courier New"/>
          <w:sz w:val="24"/>
          <w:szCs w:val="24"/>
        </w:rPr>
        <w:t xml:space="preserve">03 00 1 0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="007C4CAB">
        <w:rPr>
          <w:rFonts w:ascii="Courier New" w:hAnsi="Courier New" w:cs="Courier New"/>
          <w:sz w:val="24"/>
          <w:szCs w:val="24"/>
        </w:rPr>
        <w:t xml:space="preserve"> 00 50 65 35 50 45</w:t>
      </w:r>
    </w:p>
    <w:p w14:paraId="6BD43AED" w14:textId="1D18D28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503 02 1 2 2 01 55 60 65 60 55</w:t>
      </w:r>
    </w:p>
    <w:p w14:paraId="47E576D4" w14:textId="28CE6CC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503 04 1 2 2 02 40 55 40 40 35</w:t>
      </w:r>
    </w:p>
    <w:p w14:paraId="490C9009" w14:textId="475B571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503 09 1 2 2 03 50 50 55 45 55</w:t>
      </w:r>
    </w:p>
    <w:p w14:paraId="01FE8E21" w14:textId="48BEF39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503 11 1 2 2 04 60 55 45 65 40</w:t>
      </w:r>
    </w:p>
    <w:p w14:paraId="1D9F27D6" w14:textId="483FE5C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503 22 1 2 2 05 45 65 45 30 30</w:t>
      </w:r>
    </w:p>
    <w:p w14:paraId="7DC7F7C9" w14:textId="6D7EA45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503 39 1 2 2 06 40 50 35 35 40</w:t>
      </w:r>
    </w:p>
    <w:p w14:paraId="7B79CFF4" w14:textId="03CFF81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503 40 1 2 2 07 40 60 45 40 45</w:t>
      </w:r>
    </w:p>
    <w:p w14:paraId="0B2BC01A" w14:textId="5D2AAAC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503 46 1 2 2 08 60 50 55 40 50</w:t>
      </w:r>
    </w:p>
    <w:p w14:paraId="28754DAF" w14:textId="65F4CAC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503 13 1 2 2 09 50 65 55 55 50</w:t>
      </w:r>
    </w:p>
    <w:p w14:paraId="3731FACE" w14:textId="747F071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503 76 1 2 2 10 40 60 40 30 30</w:t>
      </w:r>
    </w:p>
    <w:p w14:paraId="136F8E93" w14:textId="43CAA7B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503 43 1 2 2 11 40 65 35 30 40</w:t>
      </w:r>
    </w:p>
    <w:p w14:paraId="39BD59CC" w14:textId="74CE816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503 54 1 2 2 12 45 50 55 40 45</w:t>
      </w:r>
    </w:p>
    <w:p w14:paraId="302AAA06" w14:textId="37E62A4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503 01 1 2 2 13 55 60 50 55 55</w:t>
      </w:r>
    </w:p>
    <w:p w14:paraId="6FC96385" w14:textId="7B43CEE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503 07 1 2 2 14 55 55 45 40 55</w:t>
      </w:r>
    </w:p>
    <w:p w14:paraId="1BFBE020" w14:textId="3A88D7C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503 14 1 2 2 15 50 55 55 60 55</w:t>
      </w:r>
    </w:p>
    <w:p w14:paraId="28D1FA60" w14:textId="4493F93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503 30 1 2 2 16 40 60 30 30 40</w:t>
      </w:r>
    </w:p>
    <w:p w14:paraId="1A7F0B0C" w14:textId="199295A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503 37 1 2 2 17 40 55 40 30 40</w:t>
      </w:r>
    </w:p>
    <w:p w14:paraId="16D77A7E" w14:textId="3872C3A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503 50 1 2 2 18 60 45 55 60 60</w:t>
      </w:r>
    </w:p>
    <w:p w14:paraId="6382F0EA" w14:textId="03EECD8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503 52 1 2 2 19 40 60 40 50 45</w:t>
      </w:r>
    </w:p>
    <w:p w14:paraId="3161233D" w14:textId="49FF829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503 65 1 2 2 20 45 55 35 30 30</w:t>
      </w:r>
    </w:p>
    <w:p w14:paraId="7691BA04" w14:textId="5D7739F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03 70 1 2 2 21 40 55 40 40 40</w:t>
      </w:r>
    </w:p>
    <w:p w14:paraId="4F9A2A02" w14:textId="2AD97CB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503 38 1 2 2 22 60 60 55 60 60</w:t>
      </w:r>
    </w:p>
    <w:p w14:paraId="684A609F" w14:textId="103DEA1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503 42 1 2 2 23 55 50 50 60 45</w:t>
      </w:r>
    </w:p>
    <w:p w14:paraId="0869A20F" w14:textId="48B48A4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03 03 1 2 2 24 55 55 55 60 50</w:t>
      </w:r>
    </w:p>
    <w:p w14:paraId="577ADB4F" w14:textId="285E63C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503 05 1 2 2 25 40 65 40 35 40</w:t>
      </w:r>
    </w:p>
    <w:p w14:paraId="1F3C58F1" w14:textId="68A6C72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503 06 1 2 2 26 55 60 55 50 55</w:t>
      </w:r>
    </w:p>
    <w:p w14:paraId="692CD6F6" w14:textId="6E68656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503 08 1 2 2 27 55 60 50 60 50</w:t>
      </w:r>
    </w:p>
    <w:p w14:paraId="783F8B28" w14:textId="7434E4E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503 10 1 2 2 28 55 45 50 60 50</w:t>
      </w:r>
    </w:p>
    <w:p w14:paraId="38CA7E09" w14:textId="1ADCB21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03 12 1 2 2 29 55 65 45 40 50</w:t>
      </w:r>
    </w:p>
    <w:p w14:paraId="4B51E687" w14:textId="1BFFF3E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503 15 1 2 2 30 55 60 60 65 60</w:t>
      </w:r>
    </w:p>
    <w:p w14:paraId="200598EB" w14:textId="4CB5C1D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503 16 1 2 2 31 55 60 50 55 55</w:t>
      </w:r>
    </w:p>
    <w:p w14:paraId="11C83AFA" w14:textId="2AEDA6B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503 17 1 2 2 32 50 50 55 45 50</w:t>
      </w:r>
    </w:p>
    <w:p w14:paraId="498B46DC" w14:textId="13D9FF2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503 18 1 2 2 33 45 65 50 35 45</w:t>
      </w:r>
    </w:p>
    <w:p w14:paraId="7F2A4F0B" w14:textId="2450998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503 19 1 2 2 34 50 45 55 65 60</w:t>
      </w:r>
    </w:p>
    <w:p w14:paraId="15275322" w14:textId="193A6A1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503 20 1 2 2 35 60 60 55 45 50</w:t>
      </w:r>
    </w:p>
    <w:p w14:paraId="20ACF5AD" w14:textId="3942A8A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503 21 1 2 2 36 55 60 50 55 55</w:t>
      </w:r>
    </w:p>
    <w:p w14:paraId="2659BBC6" w14:textId="2E662FB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503 23 1 2 2 37 60 55 55 35 50</w:t>
      </w:r>
    </w:p>
    <w:p w14:paraId="5B85712C" w14:textId="7DB47D7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503 24 1 2 2 38 45 35 35 30 30</w:t>
      </w:r>
    </w:p>
    <w:p w14:paraId="29538173" w14:textId="1681CBA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503 25 1 2 2 39 55 50 55 45 55</w:t>
      </w:r>
    </w:p>
    <w:p w14:paraId="0399D1CD" w14:textId="7EC6BBB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503 26 1 2 2 40 40 60 40 35 40</w:t>
      </w:r>
    </w:p>
    <w:p w14:paraId="3F1261B7" w14:textId="23DB3DF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503 27 1 2 2 41 60 55 45 65 60</w:t>
      </w:r>
    </w:p>
    <w:p w14:paraId="3F3B84D2" w14:textId="5174927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503 28 1 2 2 42 50 50 40 40 50</w:t>
      </w:r>
    </w:p>
    <w:p w14:paraId="69632FDF" w14:textId="200B2F3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lastRenderedPageBreak/>
        <w:t>503 29 1 2 2 43 55 50 55 50 55</w:t>
      </w:r>
    </w:p>
    <w:p w14:paraId="1D307813" w14:textId="71CB079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503 31 1 2 2 44 40 60 50 55 50</w:t>
      </w:r>
    </w:p>
    <w:p w14:paraId="677B2041" w14:textId="5CEF322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503 32 1 2 2 45 45 45 45 40 50</w:t>
      </w:r>
    </w:p>
    <w:p w14:paraId="79915605" w14:textId="3D9ED65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503 33 1 2 2 46 55 65 45 45 50</w:t>
      </w:r>
    </w:p>
    <w:p w14:paraId="579DFA0C" w14:textId="4479E57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503 34 1 2 2 47 55 60 55 35 55</w:t>
      </w:r>
    </w:p>
    <w:p w14:paraId="628E7E57" w14:textId="0B5FF14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03 35 1 2 2 48 50 50 45 55 50</w:t>
      </w:r>
    </w:p>
    <w:p w14:paraId="0F91C399" w14:textId="6F9F684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503 36 1 2 2 49 45 65 45 40 40</w:t>
      </w:r>
    </w:p>
    <w:p w14:paraId="66097EF3" w14:textId="60566E1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503 41 1 2 2 50 40 50 40 40 45</w:t>
      </w:r>
    </w:p>
    <w:p w14:paraId="15581D3A" w14:textId="7BB1AEE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503 44 1 2 2 51 45 50 35 35 40</w:t>
      </w:r>
    </w:p>
    <w:p w14:paraId="7065F197" w14:textId="49EF544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503 45 1 2 2 52 40 55 35 35 40</w:t>
      </w:r>
    </w:p>
    <w:p w14:paraId="11F21E8D" w14:textId="3D75149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503 47 1 2 2 53 45 60 55 45 50</w:t>
      </w:r>
    </w:p>
    <w:p w14:paraId="108AC1E5" w14:textId="3B18CF6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503 48 1 2 2 54 40 65 40 35 40</w:t>
      </w:r>
    </w:p>
    <w:p w14:paraId="363D2A49" w14:textId="5AEEFDF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503 49 1 2 2 55 50 60 55 45 50</w:t>
      </w:r>
    </w:p>
    <w:p w14:paraId="638BFFEB" w14:textId="285D274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503 51 1 2 2 56 45 30 55 35 40</w:t>
      </w:r>
    </w:p>
    <w:p w14:paraId="0CE5CC91" w14:textId="287684D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503 53 1 2 2 57 35 70 40 40 40</w:t>
      </w:r>
    </w:p>
    <w:p w14:paraId="66E58342" w14:textId="0D75608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503 55 1 2 2 58 60 50 55 60 55</w:t>
      </w:r>
    </w:p>
    <w:p w14:paraId="0DE957BE" w14:textId="49784CD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503 56 1 2 2 59 60 60 50 55 55</w:t>
      </w:r>
    </w:p>
    <w:p w14:paraId="4BD7C28E" w14:textId="0B566BD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503 57 1 2 2 60 45 50 45 40 40</w:t>
      </w:r>
    </w:p>
    <w:p w14:paraId="2F4F93B5" w14:textId="5EC2985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503 58 1 2 2 61 40 55 40 30 45</w:t>
      </w:r>
    </w:p>
    <w:p w14:paraId="1AE26398" w14:textId="4016E5A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503 59 1 2 2 62 25 50 30 30 25</w:t>
      </w:r>
    </w:p>
    <w:p w14:paraId="7A1373B7" w14:textId="50A88A3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503 60 1 2 2 63 45 60 40 35 40</w:t>
      </w:r>
    </w:p>
    <w:p w14:paraId="574B27D8" w14:textId="4257E7F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503 61 1 2 2 64 45 65 45 50 45</w:t>
      </w:r>
    </w:p>
    <w:p w14:paraId="794466C0" w14:textId="4559080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503 62 1 2 2 65 40 40 60 35 40</w:t>
      </w:r>
    </w:p>
    <w:p w14:paraId="5026D96C" w14:textId="4E567C6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503 63 1 2 2 66 40 50 55 45 50</w:t>
      </w:r>
    </w:p>
    <w:p w14:paraId="7D6FDFDE" w14:textId="72BB3C1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503 64 1 2 2 67 40 50 35 30 35</w:t>
      </w:r>
    </w:p>
    <w:p w14:paraId="47EC4D78" w14:textId="5607AE4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503 66 1 2 2 68 40 60 40 40 40</w:t>
      </w:r>
    </w:p>
    <w:p w14:paraId="4F64DE2B" w14:textId="5A0920F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503 67 1 2 2 69 45 45 55 40 40</w:t>
      </w:r>
    </w:p>
    <w:p w14:paraId="6BABEED6" w14:textId="39E4F37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503 68 1 2 2 70 55 65 55 40 55</w:t>
      </w:r>
    </w:p>
    <w:p w14:paraId="3DF67211" w14:textId="5A2E42E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503 69 1 2 2 71 45 40 45 55 40</w:t>
      </w:r>
    </w:p>
    <w:p w14:paraId="3282C66D" w14:textId="1B5413C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503 71 1 2 2 72 40 60 40 35 40</w:t>
      </w:r>
    </w:p>
    <w:p w14:paraId="5E030BAD" w14:textId="697EF86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503 72 1 2 2 73 40 45 40 35 35</w:t>
      </w:r>
    </w:p>
    <w:p w14:paraId="35E3E203" w14:textId="42F01C2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503 73 1 2 2 74 45 60 50 30 40</w:t>
      </w:r>
    </w:p>
    <w:p w14:paraId="026251BA" w14:textId="64AB352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503 74 1 2 2 75 50 65 50 35 50</w:t>
      </w:r>
    </w:p>
    <w:p w14:paraId="10E60EBC" w14:textId="4D9BF0D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503 75 1 2 2 76 55 60 50 35 50</w:t>
      </w:r>
    </w:p>
    <w:p w14:paraId="64D004AF" w14:textId="379F0E7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03 77 1 2 2 77 55 65 50 50 55</w:t>
      </w:r>
    </w:p>
    <w:p w14:paraId="1B509BDF" w14:textId="69A3FC9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503 78 1 2 2 78 55 45 55 40 45</w:t>
      </w:r>
    </w:p>
    <w:p w14:paraId="7E787BDF" w14:textId="73E56D1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503 79 1 2 2 79 50 60 50 40 50</w:t>
      </w:r>
    </w:p>
    <w:p w14:paraId="6F350D40" w14:textId="15A5F30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503 80 1 2 2 80 35 55 30 25 25</w:t>
      </w:r>
    </w:p>
    <w:p w14:paraId="614A3806" w14:textId="639C25C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 xml:space="preserve">503 00 1 0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Pr="00A61B18">
        <w:rPr>
          <w:rFonts w:ascii="Courier New" w:hAnsi="Courier New" w:cs="Courier New"/>
          <w:sz w:val="24"/>
          <w:szCs w:val="24"/>
        </w:rPr>
        <w:t xml:space="preserve"> 00 35 55 30 55 </w:t>
      </w:r>
      <w:r w:rsidR="008602A3">
        <w:rPr>
          <w:rFonts w:ascii="Courier New" w:hAnsi="Courier New" w:cs="Courier New"/>
          <w:sz w:val="24"/>
          <w:szCs w:val="24"/>
        </w:rPr>
        <w:t>30</w:t>
      </w:r>
    </w:p>
    <w:p w14:paraId="77542E0B" w14:textId="0175095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503 02 1 2 3 01 30 40 30 30 30</w:t>
      </w:r>
    </w:p>
    <w:p w14:paraId="73776377" w14:textId="0EFCCC6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503 04 1 2 3 02 35 45 35 35 35</w:t>
      </w:r>
    </w:p>
    <w:p w14:paraId="462FB5A8" w14:textId="147CCF3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503 09 1 2 3 03 75 80 75 70 75</w:t>
      </w:r>
    </w:p>
    <w:p w14:paraId="2F58B763" w14:textId="55C9B64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503 11 1 2 3 04 45 50 45 60 45</w:t>
      </w:r>
    </w:p>
    <w:p w14:paraId="79802422" w14:textId="752AB40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503 22 1 2 3 05 15 40 20 15 15</w:t>
      </w:r>
    </w:p>
    <w:p w14:paraId="43F71E05" w14:textId="5EEE7F9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lastRenderedPageBreak/>
        <w:t>503 39 1 2 3 06 30 40 30 30 30</w:t>
      </w:r>
    </w:p>
    <w:p w14:paraId="7A476E6B" w14:textId="0D3A7D1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 xml:space="preserve">503 40 1 2 3 </w:t>
      </w:r>
      <w:r w:rsidR="00134F0D">
        <w:rPr>
          <w:rFonts w:ascii="Courier New" w:hAnsi="Courier New" w:cs="Courier New"/>
          <w:sz w:val="24"/>
          <w:szCs w:val="24"/>
        </w:rPr>
        <w:t>0</w:t>
      </w:r>
      <w:r w:rsidRPr="00A61B18">
        <w:rPr>
          <w:rFonts w:ascii="Courier New" w:hAnsi="Courier New" w:cs="Courier New"/>
          <w:sz w:val="24"/>
          <w:szCs w:val="24"/>
        </w:rPr>
        <w:t>7 40 45 40 50 40</w:t>
      </w:r>
    </w:p>
    <w:p w14:paraId="2163FF73" w14:textId="2C63B48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503 46 1 2 3 08 20 20 20 20 20</w:t>
      </w:r>
    </w:p>
    <w:p w14:paraId="144BACEE" w14:textId="25005D9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503 13 1 2 3 09 40 45 65 40 40</w:t>
      </w:r>
    </w:p>
    <w:p w14:paraId="3635EB3F" w14:textId="12694A1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503 76 1 2 3 10 20 50 10 20 20</w:t>
      </w:r>
    </w:p>
    <w:p w14:paraId="4D8E9FFC" w14:textId="682409B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503 43 1 2 3 11 10 35 15 10 10</w:t>
      </w:r>
    </w:p>
    <w:p w14:paraId="739C670D" w14:textId="20A30AE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503 54 1 2 3 12 70 60 60 70 65</w:t>
      </w:r>
    </w:p>
    <w:p w14:paraId="522A5C20" w14:textId="5588EE0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503 01 1 2 3 13 40 50 30 45 40</w:t>
      </w:r>
    </w:p>
    <w:p w14:paraId="3E1D21F3" w14:textId="39B6FF7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503 07 1 2 3 14 55 60 50 50 55</w:t>
      </w:r>
    </w:p>
    <w:p w14:paraId="7EAC3772" w14:textId="10C9771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503 14 1 2 3 15 40 65 60 50 50</w:t>
      </w:r>
    </w:p>
    <w:p w14:paraId="2FD81E41" w14:textId="3200AB5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503 30 1 2 3 16 35 50 35 45 35</w:t>
      </w:r>
    </w:p>
    <w:p w14:paraId="110D779C" w14:textId="2D6AB1E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 xml:space="preserve">503 37 1 2 3 17 10 35 10 </w:t>
      </w:r>
      <w:r w:rsidR="008602A3">
        <w:rPr>
          <w:rFonts w:ascii="Courier New" w:hAnsi="Courier New" w:cs="Courier New"/>
          <w:sz w:val="24"/>
          <w:szCs w:val="24"/>
        </w:rPr>
        <w:t>0</w:t>
      </w:r>
      <w:r w:rsidRPr="00A61B18">
        <w:rPr>
          <w:rFonts w:ascii="Courier New" w:hAnsi="Courier New" w:cs="Courier New"/>
          <w:sz w:val="24"/>
          <w:szCs w:val="24"/>
        </w:rPr>
        <w:t>5 10</w:t>
      </w:r>
    </w:p>
    <w:p w14:paraId="4CB266E6" w14:textId="20AD284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503 50 1 2 3 18 40 50 55 65 40</w:t>
      </w:r>
    </w:p>
    <w:p w14:paraId="73226D7A" w14:textId="570E21D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03 52 1 2 3 19 35 40 40 40 40</w:t>
      </w:r>
    </w:p>
    <w:p w14:paraId="0ACEDF0E" w14:textId="1908A0D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</w:t>
      </w:r>
      <w:r w:rsidR="008602A3">
        <w:rPr>
          <w:rFonts w:ascii="Courier New" w:hAnsi="Courier New" w:cs="Courier New"/>
          <w:sz w:val="24"/>
          <w:szCs w:val="24"/>
        </w:rPr>
        <w:t>3 65 1 2 3 20 45 50 40 50 35</w:t>
      </w:r>
    </w:p>
    <w:p w14:paraId="3D4FC79F" w14:textId="0AA6AB8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503 70 1 2 3 21 35 60 35 40 35</w:t>
      </w:r>
    </w:p>
    <w:p w14:paraId="38A9E6B2" w14:textId="564B82C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 xml:space="preserve">503 38 1 2 3 </w:t>
      </w:r>
      <w:r w:rsidR="00134F0D">
        <w:rPr>
          <w:rFonts w:ascii="Courier New" w:hAnsi="Courier New" w:cs="Courier New"/>
          <w:sz w:val="24"/>
          <w:szCs w:val="24"/>
        </w:rPr>
        <w:t>2</w:t>
      </w:r>
      <w:r w:rsidRPr="00A61B18">
        <w:rPr>
          <w:rFonts w:ascii="Courier New" w:hAnsi="Courier New" w:cs="Courier New"/>
          <w:sz w:val="24"/>
          <w:szCs w:val="24"/>
        </w:rPr>
        <w:t xml:space="preserve">2 </w:t>
      </w:r>
    </w:p>
    <w:p w14:paraId="6903FC86" w14:textId="7F1012A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503 42 1 2 3 23 45 50 40 60 45</w:t>
      </w:r>
    </w:p>
    <w:p w14:paraId="58FB93EB" w14:textId="0549E82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503 03 1 2 3 24</w:t>
      </w:r>
    </w:p>
    <w:p w14:paraId="46668626" w14:textId="774500A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503 05 1 2 3 25 40 50 35 50 40</w:t>
      </w:r>
    </w:p>
    <w:p w14:paraId="6635293B" w14:textId="46A4893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503 06 1 2 3 26 30 40 30 30 30</w:t>
      </w:r>
    </w:p>
    <w:p w14:paraId="207BBCF0" w14:textId="3994617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503 08 1 2 3 27 35 45 30 30 30</w:t>
      </w:r>
    </w:p>
    <w:p w14:paraId="460C0A5F" w14:textId="2C33B9A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503 10 1 2 3 28 40 45 40 55 40</w:t>
      </w:r>
    </w:p>
    <w:p w14:paraId="56F6A76A" w14:textId="06F158C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503 12 1 2 3 29 45 55 30 45 45</w:t>
      </w:r>
    </w:p>
    <w:p w14:paraId="4F818398" w14:textId="69A3FA7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503 15 1 2 3 30 85 70 65 95 85</w:t>
      </w:r>
    </w:p>
    <w:p w14:paraId="36A24240" w14:textId="1B35A0C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503 16 1 2 3 31 25 55 15 20 25</w:t>
      </w:r>
    </w:p>
    <w:p w14:paraId="09D45789" w14:textId="1E69FEA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503 17 1 2 3 32 50 75 40 50 50</w:t>
      </w:r>
    </w:p>
    <w:p w14:paraId="322EE4C8" w14:textId="52198F7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503 18 1 2 3 33 20 50 20 20 20</w:t>
      </w:r>
    </w:p>
    <w:p w14:paraId="4C0BA778" w14:textId="76A86F7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503 19 1 2 3 34 40 60 45 35 40</w:t>
      </w:r>
    </w:p>
    <w:p w14:paraId="76248620" w14:textId="51768DF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503 20 1 2 3 35 70 70 70 65 70</w:t>
      </w:r>
    </w:p>
    <w:p w14:paraId="723A6A2A" w14:textId="7D33C2E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503 21 1 2 3 36 55 50 50 60 55</w:t>
      </w:r>
    </w:p>
    <w:p w14:paraId="4607C6B7" w14:textId="7DC3F0A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503 23 1 2 3 37 55 55 55 60 55</w:t>
      </w:r>
    </w:p>
    <w:p w14:paraId="335F4541" w14:textId="286D8E6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503 24 1 2 3 38 30 10 30 30 30</w:t>
      </w:r>
    </w:p>
    <w:p w14:paraId="68F0A23B" w14:textId="3D3DE869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503 25 1 2 3 39 55 60 45 60 55</w:t>
      </w:r>
    </w:p>
    <w:p w14:paraId="728CA68B" w14:textId="1420038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503 26 1 2 3 40 35 55 30 35 35</w:t>
      </w:r>
    </w:p>
    <w:p w14:paraId="18DE1F08" w14:textId="0246993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503 27 1 2 3 41 90 80 90 95 90</w:t>
      </w:r>
    </w:p>
    <w:p w14:paraId="1C59250A" w14:textId="196AD02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503 28 1 2 3 42 30 40 30 30 30</w:t>
      </w:r>
    </w:p>
    <w:p w14:paraId="22EEADC7" w14:textId="252FED8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503 29 1 2 3 43 50 60 45 55 55</w:t>
      </w:r>
    </w:p>
    <w:p w14:paraId="398D6729" w14:textId="46E1C77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503 31 1 2 3 44 55 55 55 55 55</w:t>
      </w:r>
    </w:p>
    <w:p w14:paraId="00BB6EC2" w14:textId="69DFD30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503 32 1 2 3 45 35 35 70 35 35</w:t>
      </w:r>
    </w:p>
    <w:p w14:paraId="3194BA4E" w14:textId="612B044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503 33 1 2 3 46 60 60 55 55 60</w:t>
      </w:r>
    </w:p>
    <w:p w14:paraId="31BC1429" w14:textId="12D1702E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503 34 1 2 3 47 50 55 50 50 50</w:t>
      </w:r>
    </w:p>
    <w:p w14:paraId="175E355D" w14:textId="5016E8C8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503 35 1 2 3 48 65 75 70 65 65</w:t>
      </w:r>
    </w:p>
    <w:p w14:paraId="1431DF0E" w14:textId="386EC830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503 36 1 2 3 49 40 60 35 40 40</w:t>
      </w:r>
    </w:p>
    <w:p w14:paraId="5846E900" w14:textId="3B87BDC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lastRenderedPageBreak/>
        <w:t>503 41 1 2 3 50 40 55 30 40 40</w:t>
      </w:r>
    </w:p>
    <w:p w14:paraId="33657D14" w14:textId="29D411F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503 44 1 2 3 51 45 55 35 45 45</w:t>
      </w:r>
    </w:p>
    <w:p w14:paraId="577C42DA" w14:textId="71C774A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503 45 1 2 3 52 50 60 30 50 50</w:t>
      </w:r>
    </w:p>
    <w:p w14:paraId="551D9630" w14:textId="545F0A1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503 47 1 2 3 53 60 65 60 65 60</w:t>
      </w:r>
    </w:p>
    <w:p w14:paraId="6B1785FA" w14:textId="22DF737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503 48 1 2 3 54 35 50 40 35 40</w:t>
      </w:r>
    </w:p>
    <w:p w14:paraId="007BC029" w14:textId="404FBBC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503 49 1 2 3 55 50 55 45 60 50</w:t>
      </w:r>
    </w:p>
    <w:p w14:paraId="26878D6F" w14:textId="5DEF253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503 51 1 2 3 56 65 65 60 65 65</w:t>
      </w:r>
    </w:p>
    <w:p w14:paraId="39499911" w14:textId="1BA0150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503 53 1 2 3 57 30 45 25 30 30</w:t>
      </w:r>
    </w:p>
    <w:p w14:paraId="5781F9ED" w14:textId="1CAE3AC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503 55 1 2 3 58 60 50 50 60 60</w:t>
      </w:r>
    </w:p>
    <w:p w14:paraId="305DEC0A" w14:textId="2944F8FF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503 56 1 2 3 59 50 55 60 50 50</w:t>
      </w:r>
    </w:p>
    <w:p w14:paraId="1E35078A" w14:textId="6AD7A72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503 57 1 2 3 60 70 65 45 75 70</w:t>
      </w:r>
    </w:p>
    <w:p w14:paraId="736EECAE" w14:textId="7CC3CDF2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503 58 1 2 3 61 55 65 45 55 55</w:t>
      </w:r>
    </w:p>
    <w:p w14:paraId="017ACE38" w14:textId="4032DB87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503 59 1 2 3 62 55 50 40 55 55</w:t>
      </w:r>
    </w:p>
    <w:p w14:paraId="5F45E952" w14:textId="399991D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503 60 1 2 3 63 40 80 45 60 40</w:t>
      </w:r>
    </w:p>
    <w:p w14:paraId="1814EAB9" w14:textId="5A55BFD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503 61 1 2 3 64 35 50 30 30 35</w:t>
      </w:r>
    </w:p>
    <w:p w14:paraId="757D8AC7" w14:textId="088BFC1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503 62 1 2 3 65 25 55 20 25 25</w:t>
      </w:r>
    </w:p>
    <w:p w14:paraId="6C41F0BF" w14:textId="57C7CA7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503 63 1 2 3 66 30 55 30 30 30</w:t>
      </w:r>
    </w:p>
    <w:p w14:paraId="38BDC45A" w14:textId="46B5EF0B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503 64 1 2 3 67 45 60 45 40 45</w:t>
      </w:r>
    </w:p>
    <w:p w14:paraId="63227900" w14:textId="3EE41E6A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503 66 1 2 3 68 60 60 55 70 60</w:t>
      </w:r>
    </w:p>
    <w:p w14:paraId="3C88D9B4" w14:textId="62FC614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503 67 1 2 3 69 35 50 40 40 35</w:t>
      </w:r>
    </w:p>
    <w:p w14:paraId="6914AD06" w14:textId="7C681E4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503 68 1 2 3 70 60 70 50 65 60</w:t>
      </w:r>
    </w:p>
    <w:p w14:paraId="593EA8D4" w14:textId="50C15E1D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503 69 1 2 3 71 45 55 45 45 45</w:t>
      </w:r>
    </w:p>
    <w:p w14:paraId="53DFAB33" w14:textId="4D26E835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503 71 1 2 3 72 30 60 30 30 30</w:t>
      </w:r>
    </w:p>
    <w:p w14:paraId="46B7A9BB" w14:textId="6B71FE73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503 72 1 2 3 73 55 55 55 70 55</w:t>
      </w:r>
    </w:p>
    <w:p w14:paraId="0EF73B7C" w14:textId="7807B69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503 73 1 2 3 74 55 60 50 55 55</w:t>
      </w:r>
    </w:p>
    <w:p w14:paraId="3DB1C1A3" w14:textId="7405DCA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503 74 1 2 3 75 25 40 25 25 25</w:t>
      </w:r>
    </w:p>
    <w:p w14:paraId="675E6FE4" w14:textId="4559ED24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503 75 1 2 3 76 55 50</w:t>
      </w:r>
      <w:r w:rsidR="008602A3">
        <w:rPr>
          <w:rFonts w:ascii="Courier New" w:hAnsi="Courier New" w:cs="Courier New"/>
          <w:sz w:val="24"/>
          <w:szCs w:val="24"/>
        </w:rPr>
        <w:t xml:space="preserve"> 40 60 55</w:t>
      </w:r>
    </w:p>
    <w:p w14:paraId="2CF76A53" w14:textId="51593B61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503 77 1 2 3 77 70 65 65 80 70</w:t>
      </w:r>
    </w:p>
    <w:p w14:paraId="2AB6CC98" w14:textId="481F88C6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503 78 1 2 3 78 60 65 55 60 60</w:t>
      </w:r>
    </w:p>
    <w:p w14:paraId="41D39FE9" w14:textId="2C4A704C" w:rsidR="00A61B18" w:rsidRP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503 79 1 2 3 79 55 70 50 65 55</w:t>
      </w:r>
    </w:p>
    <w:p w14:paraId="04D0259A" w14:textId="53FD0A67" w:rsidR="002069C5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 w:rsidRPr="00A61B18">
        <w:rPr>
          <w:rFonts w:ascii="Courier New" w:hAnsi="Courier New" w:cs="Courier New"/>
          <w:sz w:val="24"/>
          <w:szCs w:val="24"/>
        </w:rPr>
        <w:t>503 80 1 2 3 80 40 40 40 35 40</w:t>
      </w:r>
    </w:p>
    <w:p w14:paraId="43C643EB" w14:textId="0355ECD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504 00 1 0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 xml:space="preserve"> 00 45 50 40 40 40</w:t>
      </w:r>
    </w:p>
    <w:p w14:paraId="28287194" w14:textId="164F947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504 02 1 1 1 01 50 55 45 45 50</w:t>
      </w:r>
    </w:p>
    <w:p w14:paraId="329A0120" w14:textId="6DC9AFC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504 04 1 1 1 02 35 35 40 40 35</w:t>
      </w:r>
    </w:p>
    <w:p w14:paraId="5929F19B" w14:textId="708F75D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504 09 1 1 1 03 45 55 30 30 30</w:t>
      </w:r>
    </w:p>
    <w:p w14:paraId="39269E00" w14:textId="52678CD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504 11 1 1 1 04 55 50 55 55 50</w:t>
      </w:r>
    </w:p>
    <w:p w14:paraId="198845E9" w14:textId="61E83EB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504 22 1 1 1 05 50 55 60 40 40</w:t>
      </w:r>
    </w:p>
    <w:p w14:paraId="1BEEC24E" w14:textId="1B908FE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504 39 1 1 1 06 50 50 50 45 45</w:t>
      </w:r>
    </w:p>
    <w:p w14:paraId="31A0E8D4" w14:textId="2300B21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504 40 1 1 1 07 45 60 55 55 50</w:t>
      </w:r>
    </w:p>
    <w:p w14:paraId="0510D33A" w14:textId="0B70998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504 46 1 1 1 08 60 55 60 55 55</w:t>
      </w:r>
    </w:p>
    <w:p w14:paraId="7184131C" w14:textId="4DCE625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504 13 1 1 1 09 30 50 45 40 55</w:t>
      </w:r>
    </w:p>
    <w:p w14:paraId="72DE1E77" w14:textId="6FC48A7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504 76 1 1 1 10 45 50 50 50 50</w:t>
      </w:r>
    </w:p>
    <w:p w14:paraId="4E43C0D4" w14:textId="64C0801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504 43 1 1 1 11 45 50 55 55 50</w:t>
      </w:r>
    </w:p>
    <w:p w14:paraId="184959C3" w14:textId="3E1371D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504 54 1 1 1 12 45 50 60 45 40</w:t>
      </w:r>
    </w:p>
    <w:p w14:paraId="51055206" w14:textId="2A6C7FB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504 01 1 1 1 13 40 50 45 35 50</w:t>
      </w:r>
    </w:p>
    <w:p w14:paraId="54289542" w14:textId="1E33936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504 07 1 1 1 14 50 50 55 55 55</w:t>
      </w:r>
    </w:p>
    <w:p w14:paraId="33F2E017" w14:textId="1944FEA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504 14 1 1 1 15 55 70 60 50 50</w:t>
      </w:r>
    </w:p>
    <w:p w14:paraId="078BA767" w14:textId="0A26137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504 30 1 1 1 16 50 55 60 55 55</w:t>
      </w:r>
    </w:p>
    <w:p w14:paraId="13A1D41E" w14:textId="4A84585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504 37 1 1 1 17 40 40 45 35 50</w:t>
      </w:r>
    </w:p>
    <w:p w14:paraId="42533121" w14:textId="5056FD9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504 50 1 1 1 18 55 50 55 45 40</w:t>
      </w:r>
    </w:p>
    <w:p w14:paraId="0C909B9A" w14:textId="47D200E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504 52 1 1 1 </w:t>
      </w:r>
      <w:r w:rsidR="001304C9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9 60 40 40 50 50</w:t>
      </w:r>
    </w:p>
    <w:p w14:paraId="22AE29E8" w14:textId="2629B58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</w:t>
      </w:r>
      <w:r w:rsidR="001304C9">
        <w:rPr>
          <w:rFonts w:ascii="Courier New" w:hAnsi="Courier New" w:cs="Courier New"/>
          <w:sz w:val="24"/>
          <w:szCs w:val="24"/>
        </w:rPr>
        <w:t xml:space="preserve"> 1 1 1 2</w:t>
      </w:r>
      <w:r>
        <w:rPr>
          <w:rFonts w:ascii="Courier New" w:hAnsi="Courier New" w:cs="Courier New"/>
          <w:sz w:val="24"/>
          <w:szCs w:val="24"/>
        </w:rPr>
        <w:t>0 60 50 40 40 50</w:t>
      </w:r>
    </w:p>
    <w:p w14:paraId="0E8A5D49" w14:textId="1632A6A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504 70 1 1 1 21 55 60 45 60 60</w:t>
      </w:r>
    </w:p>
    <w:p w14:paraId="6D296F3E" w14:textId="1699678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504 38 1 1 1 22 45 65 60 45 40</w:t>
      </w:r>
    </w:p>
    <w:p w14:paraId="699D806D" w14:textId="60B21A1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504 42 1 1 1 23 55 60 55 50 55</w:t>
      </w:r>
    </w:p>
    <w:p w14:paraId="5A54CCCF" w14:textId="26A4602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504 03 1 1 1 24 60 60 55 55 60</w:t>
      </w:r>
    </w:p>
    <w:p w14:paraId="0241FAAB" w14:textId="619E904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504 05 1 1 1 25 40 45 35 35 50</w:t>
      </w:r>
    </w:p>
    <w:p w14:paraId="383A20F4" w14:textId="0D484AE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504 06 1 1 1 26 35 40 30 30 55</w:t>
      </w:r>
    </w:p>
    <w:p w14:paraId="290EF847" w14:textId="73B653A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504 08 1 1 1 27 40 60 40 35 45</w:t>
      </w:r>
    </w:p>
    <w:p w14:paraId="3E5778C9" w14:textId="79EFB3A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04 10 1 1 1 28 55 55 50 55 60</w:t>
      </w:r>
    </w:p>
    <w:p w14:paraId="3CC18B50" w14:textId="388B47D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504 12 1 1 1 29 45 60 40 40 45</w:t>
      </w:r>
    </w:p>
    <w:p w14:paraId="680A6329" w14:textId="4F17E02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504 15 1 1 1 30 45 65 55 60 50</w:t>
      </w:r>
    </w:p>
    <w:p w14:paraId="718B19B2" w14:textId="7E5783B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504 16 1 1 1 31 40 40 45 40 40</w:t>
      </w:r>
    </w:p>
    <w:p w14:paraId="0065C0E6" w14:textId="1C4CCDD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504 17 1 1 1 32 60 60 50 60 65</w:t>
      </w:r>
    </w:p>
    <w:p w14:paraId="5AA5D500" w14:textId="6FE3214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504 18 1 1 1 33 45 60 55 60 55</w:t>
      </w:r>
    </w:p>
    <w:p w14:paraId="26E9499A" w14:textId="2F7ECFA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504 19 1 1 1 34 60 60 55 55 55</w:t>
      </w:r>
    </w:p>
    <w:p w14:paraId="5EB970AF" w14:textId="558AF62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504 20 1 1 1 35 60 60 55 60 65</w:t>
      </w:r>
    </w:p>
    <w:p w14:paraId="0B24DE51" w14:textId="296973D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504 21 1 1 1 36 55 55 50 55 55</w:t>
      </w:r>
    </w:p>
    <w:p w14:paraId="20717CC1" w14:textId="5DC7318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504 23 1 1 1 37 60 60 60 55 55</w:t>
      </w:r>
    </w:p>
    <w:p w14:paraId="3CCBBBD9" w14:textId="7F2498B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504 24 1 1 1 38 40 60 40 35 60</w:t>
      </w:r>
    </w:p>
    <w:p w14:paraId="6EF25576" w14:textId="17E59A8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504 25 1 1 1 39 40 70 55 45 55</w:t>
      </w:r>
    </w:p>
    <w:p w14:paraId="61C583B4" w14:textId="6965026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504 26 1 1 1 40 60 60 50 55 60</w:t>
      </w:r>
    </w:p>
    <w:p w14:paraId="715A898C" w14:textId="661AEE6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504 27 1 1 1</w:t>
      </w:r>
      <w:r w:rsidR="001304C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41 55 60 65 60 60</w:t>
      </w:r>
    </w:p>
    <w:p w14:paraId="395BB50C" w14:textId="207089E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504 28 1 1 1 42 40 70 50 40 45</w:t>
      </w:r>
    </w:p>
    <w:p w14:paraId="0E3D6A80" w14:textId="3979009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504 29 1 1 1 43 60 70 55 55 60</w:t>
      </w:r>
    </w:p>
    <w:p w14:paraId="652B5B82" w14:textId="6F7C5F6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504 31 1 1 1 </w:t>
      </w:r>
      <w:r w:rsidR="001304C9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4 40 60 50 40 45</w:t>
      </w:r>
    </w:p>
    <w:p w14:paraId="4B626E1B" w14:textId="02733E4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504 32 1 1 1 45 55 60 50 45 55</w:t>
      </w:r>
    </w:p>
    <w:p w14:paraId="1A26E085" w14:textId="36D59D7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504 33 1 1 1 46 30 40 35 40 50</w:t>
      </w:r>
    </w:p>
    <w:p w14:paraId="60801892" w14:textId="7A26948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504 34 1 1 1 47 45 70 50 45 55</w:t>
      </w:r>
    </w:p>
    <w:p w14:paraId="2D3B731B" w14:textId="35369D1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504 35 1 1 1 48 50 60 55 60 55</w:t>
      </w:r>
    </w:p>
    <w:p w14:paraId="5CBB9305" w14:textId="2407871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504 36 1 1 1 49 55 70 55 55 55</w:t>
      </w:r>
    </w:p>
    <w:p w14:paraId="23041A35" w14:textId="01769D8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504 41 1 1 1 50 55 60 50 60 60</w:t>
      </w:r>
    </w:p>
    <w:p w14:paraId="6F6E329A" w14:textId="33B4E3A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504 44 1 1 1 51 40 50 45 35 55</w:t>
      </w:r>
    </w:p>
    <w:p w14:paraId="7198257E" w14:textId="1B88C7D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504 45 1 1 1 52 55 60 55 45 65</w:t>
      </w:r>
    </w:p>
    <w:p w14:paraId="74E35406" w14:textId="2866336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504 47 1 1 1 53 55 60 50 50 55</w:t>
      </w:r>
    </w:p>
    <w:p w14:paraId="501B50C2" w14:textId="01D3412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504 48 1 1 1 54 55 70 55 50 55</w:t>
      </w:r>
    </w:p>
    <w:p w14:paraId="42F5EF94" w14:textId="1DCDFE0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504 49 1 1 1 55 50 60 55 60 60</w:t>
      </w:r>
    </w:p>
    <w:p w14:paraId="6FF4D715" w14:textId="570ACD5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504 51 1 1 1 56 60 65 55 50 60</w:t>
      </w:r>
    </w:p>
    <w:p w14:paraId="1EEC2410" w14:textId="1FA10B1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</w:t>
      </w:r>
      <w:r w:rsidR="008602A3">
        <w:rPr>
          <w:rFonts w:ascii="Courier New" w:hAnsi="Courier New" w:cs="Courier New"/>
          <w:sz w:val="24"/>
          <w:szCs w:val="24"/>
        </w:rPr>
        <w:t>04 53 1 1 1 57 55 70 60 55 60</w:t>
      </w:r>
    </w:p>
    <w:p w14:paraId="64302EC9" w14:textId="345DD1B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504 55 1 1 1 58 55 65 75 55 45</w:t>
      </w:r>
    </w:p>
    <w:p w14:paraId="277FBEF8" w14:textId="71579C0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504 56 1 1 1 59 60 70 70 55 55</w:t>
      </w:r>
    </w:p>
    <w:p w14:paraId="6ACE03C9" w14:textId="0B257AA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504 57 1 1 1 60 55 65 55 45 60</w:t>
      </w:r>
    </w:p>
    <w:p w14:paraId="7C743219" w14:textId="33AB673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504 58 1 1 1 61 55 70 60 55 60</w:t>
      </w:r>
    </w:p>
    <w:p w14:paraId="10B2E17F" w14:textId="67C1A15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04 59 1 1 1 62 60 65 50 55 65</w:t>
      </w:r>
    </w:p>
    <w:p w14:paraId="398174B8" w14:textId="5990F3B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04 60 1 1 1 63 60 65 55 55 50</w:t>
      </w:r>
    </w:p>
    <w:p w14:paraId="3667776F" w14:textId="40898E5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504 61 1 1 1 6</w:t>
      </w:r>
      <w:r w:rsidR="008602A3">
        <w:rPr>
          <w:rFonts w:ascii="Courier New" w:hAnsi="Courier New" w:cs="Courier New"/>
          <w:sz w:val="24"/>
          <w:szCs w:val="24"/>
        </w:rPr>
        <w:t>4 60 65 55 40 50</w:t>
      </w:r>
    </w:p>
    <w:p w14:paraId="3A5DA6D4" w14:textId="6125B86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504 62 1 1 1 65 40 60 45 35 55</w:t>
      </w:r>
    </w:p>
    <w:p w14:paraId="35D5F420" w14:textId="0C304F1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504 63 1 1 1 66 60 65 55 55 60</w:t>
      </w:r>
    </w:p>
    <w:p w14:paraId="6C0332AF" w14:textId="179A854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504 64 1 1 1 67 45 65 55 50 50</w:t>
      </w:r>
    </w:p>
    <w:p w14:paraId="51BC5337" w14:textId="4B81B7B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504 66 1 1 1 68 55 70 55 50 55</w:t>
      </w:r>
    </w:p>
    <w:p w14:paraId="40D1578C" w14:textId="635DAAB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504 67 1 1 1 69 60 70 60 55 60</w:t>
      </w:r>
    </w:p>
    <w:p w14:paraId="3A186549" w14:textId="1500095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504 68 1 1 1 70 60 70 55 55 60</w:t>
      </w:r>
    </w:p>
    <w:p w14:paraId="54F269AD" w14:textId="5CFE861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504 69 1 1 1 71 50 60 55 45 45</w:t>
      </w:r>
    </w:p>
    <w:p w14:paraId="72CCE89D" w14:textId="434F135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504 71 1 1 1 72 55 70 55 45 55</w:t>
      </w:r>
    </w:p>
    <w:p w14:paraId="3A04B5EA" w14:textId="4354454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504 72 1 1 1 73 50 70 45 40 40</w:t>
      </w:r>
    </w:p>
    <w:p w14:paraId="61C3949E" w14:textId="0BDB92D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504 73 1 1 1 74 55 60 65 60 60</w:t>
      </w:r>
    </w:p>
    <w:p w14:paraId="27295D99" w14:textId="5EC7C8E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504 74 1 1 1 75 55 70 55 45 55</w:t>
      </w:r>
    </w:p>
    <w:p w14:paraId="78F87525" w14:textId="1DB7AFC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504 75 1 1 1 76 60 70 60 60 60</w:t>
      </w:r>
    </w:p>
    <w:p w14:paraId="6EB2FFFA" w14:textId="72A86F6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504 77 1 1 1 77 55 70 60 45 45</w:t>
      </w:r>
    </w:p>
    <w:p w14:paraId="64131D78" w14:textId="1E4FA06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504 78 1 1 1</w:t>
      </w:r>
      <w:r w:rsidR="001304C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78 55 75 60 45 60</w:t>
      </w:r>
    </w:p>
    <w:p w14:paraId="4C5E63FA" w14:textId="076E3FA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504 79 1 1 1 79 55 70 55 60 65</w:t>
      </w:r>
    </w:p>
    <w:p w14:paraId="5C2E506D" w14:textId="5C16B21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504 80 1 1 1 80 50 70 60 55 50</w:t>
      </w:r>
    </w:p>
    <w:p w14:paraId="77D040EF" w14:textId="6FAE7CA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 xml:space="preserve">04 00 1 0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="008602A3">
        <w:rPr>
          <w:rFonts w:ascii="Courier New" w:hAnsi="Courier New" w:cs="Courier New"/>
          <w:sz w:val="24"/>
          <w:szCs w:val="24"/>
        </w:rPr>
        <w:t xml:space="preserve"> 00 55 50 40 40 55</w:t>
      </w:r>
    </w:p>
    <w:p w14:paraId="0B57FAC7" w14:textId="52226A0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504 02 1 1 2 01 55 55 60 60 50</w:t>
      </w:r>
    </w:p>
    <w:p w14:paraId="493C51A0" w14:textId="75B3C16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504 04 1 1 2 02 45 45 40 45 45</w:t>
      </w:r>
    </w:p>
    <w:p w14:paraId="2A143CD8" w14:textId="4393DD9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504 09 1 1 2 03 50 60 45 40 50</w:t>
      </w:r>
    </w:p>
    <w:p w14:paraId="656EFC83" w14:textId="556B8C3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504 11 1 1 2 04 45 60 55 55 50</w:t>
      </w:r>
    </w:p>
    <w:p w14:paraId="6DDA29D2" w14:textId="104EAA3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504 22 1 1 2 05 40 55 45 45 40</w:t>
      </w:r>
    </w:p>
    <w:p w14:paraId="65833D45" w14:textId="2197965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504 39 1 1 2 06 50 55 55 50 50</w:t>
      </w:r>
    </w:p>
    <w:p w14:paraId="76D27421" w14:textId="1355999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504 40 1 1 2 07 55 60 55 45 40</w:t>
      </w:r>
    </w:p>
    <w:p w14:paraId="02BDFDB1" w14:textId="6BE5327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504 46 1 1 2 08 45 55 55 45 45</w:t>
      </w:r>
    </w:p>
    <w:p w14:paraId="4DBA31C3" w14:textId="1CBCB8E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504 13 1 1 2 09 50 55 55 50 50</w:t>
      </w:r>
    </w:p>
    <w:p w14:paraId="7B13E419" w14:textId="4E28FF5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504 76 1 1 2 10 40 45 40 45 45</w:t>
      </w:r>
    </w:p>
    <w:p w14:paraId="45229741" w14:textId="3461B34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504 43 1 1 2 11 60 60 55 55 55</w:t>
      </w:r>
    </w:p>
    <w:p w14:paraId="5B118256" w14:textId="605B2BE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504 54 1 1 2</w:t>
      </w:r>
      <w:r w:rsidR="001304C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12 45 55 40 40 40</w:t>
      </w:r>
    </w:p>
    <w:p w14:paraId="49C20265" w14:textId="2F5E147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504 01 1 1 2 13 55 60 60 55 55</w:t>
      </w:r>
    </w:p>
    <w:p w14:paraId="32E2BEC6" w14:textId="3663888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504 07 1 1 2 14 50 60 55 45 50</w:t>
      </w:r>
    </w:p>
    <w:p w14:paraId="3FBD82DA" w14:textId="058DC93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504 14 1 1 2 15 45 50 55 55 60</w:t>
      </w:r>
    </w:p>
    <w:p w14:paraId="6451C5A0" w14:textId="2062A6E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504 30 1 1 2 16 40 45 55 35 30</w:t>
      </w:r>
    </w:p>
    <w:p w14:paraId="30178290" w14:textId="469B5BF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504 37 1 1 2 17 50 60 60 45 50</w:t>
      </w:r>
    </w:p>
    <w:p w14:paraId="10F89652" w14:textId="6512E9F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04 50 1 1 2 18 40 55 40 50 40</w:t>
      </w:r>
    </w:p>
    <w:p w14:paraId="2BAB909F" w14:textId="6A816D9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504 52 1 1 2 19 55 60 55 45 50</w:t>
      </w:r>
    </w:p>
    <w:p w14:paraId="6FD7EC84" w14:textId="33A17D0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504 65 1 1 2 20 40 45 40 45 45</w:t>
      </w:r>
    </w:p>
    <w:p w14:paraId="49996C1A" w14:textId="78D85B9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</w:t>
      </w:r>
      <w:r w:rsidR="008602A3">
        <w:rPr>
          <w:rFonts w:ascii="Courier New" w:hAnsi="Courier New" w:cs="Courier New"/>
          <w:sz w:val="24"/>
          <w:szCs w:val="24"/>
        </w:rPr>
        <w:t xml:space="preserve"> 2 21 55 55 55 45 50</w:t>
      </w:r>
    </w:p>
    <w:p w14:paraId="1DD50DB8" w14:textId="521AB2A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504 38 1 1 2 22 40 65 55 45 55</w:t>
      </w:r>
    </w:p>
    <w:p w14:paraId="117C1161" w14:textId="1D72056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504 42 1 1 2 23 40 60 50 45 40</w:t>
      </w:r>
    </w:p>
    <w:p w14:paraId="5FB37F4B" w14:textId="4FC087A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504 03 1 1 2 24 55 65 55 55 60</w:t>
      </w:r>
    </w:p>
    <w:p w14:paraId="04273DE9" w14:textId="3A8378E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504 05 1 1 2 25 40 55 35 35 40</w:t>
      </w:r>
    </w:p>
    <w:p w14:paraId="707EC911" w14:textId="1064B15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504 06 1 1 2 26 30 60 30 30 35</w:t>
      </w:r>
    </w:p>
    <w:p w14:paraId="4AF47E92" w14:textId="7F97338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04 08 1 1 2 27 40 55 55 50 45</w:t>
      </w:r>
    </w:p>
    <w:p w14:paraId="20A88860" w14:textId="21A44E6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504 10 1 1 2</w:t>
      </w:r>
      <w:r w:rsidR="001304C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28 60 60 50 50 60</w:t>
      </w:r>
    </w:p>
    <w:p w14:paraId="7C847C79" w14:textId="53A27A0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504 12 1 1 2 29 50 65 55 45 55</w:t>
      </w:r>
    </w:p>
    <w:p w14:paraId="01A8379B" w14:textId="7A2ABA5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504 15 1 1 2 30 55 50 55 45 50</w:t>
      </w:r>
    </w:p>
    <w:p w14:paraId="2D69DC59" w14:textId="2E03734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504 16 1 1 2 31 45 40 40 35 40</w:t>
      </w:r>
    </w:p>
    <w:p w14:paraId="51370E29" w14:textId="074E4DA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504 17 1 1 2 32 60 65 55 60 70</w:t>
      </w:r>
    </w:p>
    <w:p w14:paraId="48271957" w14:textId="242318D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04 18 1 1 2 33 60 60 65 55 45</w:t>
      </w:r>
    </w:p>
    <w:p w14:paraId="1F040A0E" w14:textId="06FB842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504 19 1 1 2 34 45 55 45 45 55</w:t>
      </w:r>
    </w:p>
    <w:p w14:paraId="790280B1" w14:textId="62F840F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504 20 1 1 2 35 60 60 65 60 55</w:t>
      </w:r>
    </w:p>
    <w:p w14:paraId="700FFCAF" w14:textId="01DE4DC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504 21 1 1 2 36 55 50 60 45 50</w:t>
      </w:r>
    </w:p>
    <w:p w14:paraId="305DC57A" w14:textId="4BC7ED6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504 23 1 1 2 37 40 60 55 50 45</w:t>
      </w:r>
    </w:p>
    <w:p w14:paraId="186DB58F" w14:textId="31FAD80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04 24 1 1 2 38 50 70 55 55 55</w:t>
      </w:r>
    </w:p>
    <w:p w14:paraId="43DAF96E" w14:textId="19FC21A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504 25 1 1 2 39 55 60 65 55 55</w:t>
      </w:r>
    </w:p>
    <w:p w14:paraId="429FB991" w14:textId="2EA9AE6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504 26 1 1 2 40 55 35 55 60 60</w:t>
      </w:r>
    </w:p>
    <w:p w14:paraId="049EC9E5" w14:textId="4F8FABB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504 27 1 1 2 41 50 60 55 65 55</w:t>
      </w:r>
    </w:p>
    <w:p w14:paraId="5AB3FDFA" w14:textId="0765FCF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504 28 1 1 2 42 40 40 35 35 40</w:t>
      </w:r>
    </w:p>
    <w:p w14:paraId="46234AF8" w14:textId="0F3BB5C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504 29 1 1 2 43 70 65 60 65 65</w:t>
      </w:r>
    </w:p>
    <w:p w14:paraId="52FFDC31" w14:textId="7E75995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504 31 1 1 2 44 55 60 55 55 60</w:t>
      </w:r>
    </w:p>
    <w:p w14:paraId="3CAF244F" w14:textId="6A4E2B7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504 32 1 1 2 45 30 40 45 40 50</w:t>
      </w:r>
    </w:p>
    <w:p w14:paraId="2610C2BE" w14:textId="73E9ECD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504 33 1 1 2 46 50 55 50 50 55</w:t>
      </w:r>
    </w:p>
    <w:p w14:paraId="6C0BB6E8" w14:textId="79FE94F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504 34 1 1 2 47 55 60 50 40 55</w:t>
      </w:r>
    </w:p>
    <w:p w14:paraId="1874D1DA" w14:textId="23B4559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504 35 1 1 2 48 30 40 45 40 30</w:t>
      </w:r>
    </w:p>
    <w:p w14:paraId="54A35D81" w14:textId="5BB377C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504 36 1 1 2 49 45 60 55 50 55</w:t>
      </w:r>
    </w:p>
    <w:p w14:paraId="1A46F861" w14:textId="18D4DE6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504 41 1 1 2 50 60 65 60 60 65</w:t>
      </w:r>
    </w:p>
    <w:p w14:paraId="2FB364E6" w14:textId="601322B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504 44 1 1 2 51 40 65 50 45 40</w:t>
      </w:r>
    </w:p>
    <w:p w14:paraId="1032A639" w14:textId="1180A41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504 45 </w:t>
      </w:r>
      <w:r w:rsidR="008602A3">
        <w:rPr>
          <w:rFonts w:ascii="Courier New" w:hAnsi="Courier New" w:cs="Courier New"/>
          <w:sz w:val="24"/>
          <w:szCs w:val="24"/>
        </w:rPr>
        <w:t>1 1 2 52 55 60 55 55 50</w:t>
      </w:r>
    </w:p>
    <w:p w14:paraId="021F83F2" w14:textId="098BD6B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504 47 1 1 2 53 55 60 55 50 60</w:t>
      </w:r>
    </w:p>
    <w:p w14:paraId="0E1586FA" w14:textId="7AF0277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504 48 1 1 2 54 55 60 55 40 40</w:t>
      </w:r>
    </w:p>
    <w:p w14:paraId="6AE7D0CE" w14:textId="7D49F7C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504 49 1 1 2 55 60 60 50 45 45</w:t>
      </w:r>
    </w:p>
    <w:p w14:paraId="5A425137" w14:textId="204F565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504 51 1 1 2 56 35 50 40 40 55</w:t>
      </w:r>
    </w:p>
    <w:p w14:paraId="3D3297DA" w14:textId="670B380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504 53 1 1 2 57 55 45 40 45 55</w:t>
      </w:r>
    </w:p>
    <w:p w14:paraId="58F85D1C" w14:textId="256E15B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504 55 1 1 2 58 40 55 60 45 35</w:t>
      </w:r>
    </w:p>
    <w:p w14:paraId="4B18EFFC" w14:textId="199CF1D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504 56 1 1 2 59 45 60 60 50 45</w:t>
      </w:r>
    </w:p>
    <w:p w14:paraId="16BB7735" w14:textId="7866EB9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504 57 1 1 2 60 60 65 55 50 55</w:t>
      </w:r>
    </w:p>
    <w:p w14:paraId="30D8EBDF" w14:textId="2C39A18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504 58 1 1 2 61 55 60 55 50 50</w:t>
      </w:r>
    </w:p>
    <w:p w14:paraId="0CDD85A8" w14:textId="6915C95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504 59 1 1 2 62 50 60 55 55 55</w:t>
      </w:r>
    </w:p>
    <w:p w14:paraId="295D47FD" w14:textId="4FEF7FB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504 60 1 1 2 63 45 55 60 45 40</w:t>
      </w:r>
    </w:p>
    <w:p w14:paraId="7A9F7319" w14:textId="5C58F53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504 61 1 1 2 64 40 45 45 40 40</w:t>
      </w:r>
    </w:p>
    <w:p w14:paraId="520F7D24" w14:textId="105A3B0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504 62 1 1 2 65 30 35 40 40 30</w:t>
      </w:r>
    </w:p>
    <w:p w14:paraId="3740C00B" w14:textId="023614B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04 63 1 1 2 66 60 55 50 55 60</w:t>
      </w:r>
    </w:p>
    <w:p w14:paraId="4A144A66" w14:textId="251CB22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504 64 1 1 2 67 60 60 55 55 55</w:t>
      </w:r>
    </w:p>
    <w:p w14:paraId="0777142F" w14:textId="37D93F1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504 66 1 1 2 68 55 60 55 55 55</w:t>
      </w:r>
    </w:p>
    <w:p w14:paraId="7E4DFC7A" w14:textId="3F2EAF4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504 67 1 1 2 69 60 60 60 60 65</w:t>
      </w:r>
    </w:p>
    <w:p w14:paraId="10DBD760" w14:textId="02F0628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504 68 1 1 2 70 55 60 65 60 60</w:t>
      </w:r>
    </w:p>
    <w:p w14:paraId="5CE22583" w14:textId="132A9B3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504 69 1 1 2 71 45 55 50 45 40</w:t>
      </w:r>
    </w:p>
    <w:p w14:paraId="6AC5EFCC" w14:textId="123FF7D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504 71 1 1 2 72 55 65 45 40 40</w:t>
      </w:r>
    </w:p>
    <w:p w14:paraId="468D63D0" w14:textId="5F1D5F8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04 72 1 1 2 73 40 45 55 55 40</w:t>
      </w:r>
    </w:p>
    <w:p w14:paraId="393B0266" w14:textId="14E34C6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504 73 1 1 2 74 60 60 55 65 60</w:t>
      </w:r>
    </w:p>
    <w:p w14:paraId="27D7C2BF" w14:textId="228C39E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504 74 1 1 2 75 55 60 55 55 60</w:t>
      </w:r>
    </w:p>
    <w:p w14:paraId="1B56DC00" w14:textId="566816B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504 75 1 1 2 76 45 60 55 55 40</w:t>
      </w:r>
    </w:p>
    <w:p w14:paraId="6E42B1D5" w14:textId="30CAB43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504 77 1 1 2 77 50 60 70 60 55</w:t>
      </w:r>
    </w:p>
    <w:p w14:paraId="0FAD1D50" w14:textId="4644E60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504 78 1 1 2 78 55 60 60 65 55</w:t>
      </w:r>
    </w:p>
    <w:p w14:paraId="7F4A2CF2" w14:textId="7956876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504 79 1 1 2 79 60 60 55 55 60</w:t>
      </w:r>
    </w:p>
    <w:p w14:paraId="5BAB4A88" w14:textId="03AF1DA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04 80 1 1 2 80 45 60 50 55 40</w:t>
      </w:r>
    </w:p>
    <w:p w14:paraId="55571E98" w14:textId="6CFCA2B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504 00 1</w:t>
      </w:r>
      <w:r w:rsidR="00EF509B">
        <w:rPr>
          <w:rFonts w:ascii="Courier New" w:hAnsi="Courier New" w:cs="Courier New"/>
          <w:sz w:val="24"/>
          <w:szCs w:val="24"/>
        </w:rPr>
        <w:t xml:space="preserve"> 0 0</w:t>
      </w:r>
      <w:r w:rsidR="008602A3">
        <w:rPr>
          <w:rFonts w:ascii="Courier New" w:hAnsi="Courier New" w:cs="Courier New"/>
          <w:sz w:val="24"/>
          <w:szCs w:val="24"/>
        </w:rPr>
        <w:t xml:space="preserve"> 00 30 50 30 25 20</w:t>
      </w:r>
    </w:p>
    <w:p w14:paraId="0A3D893C" w14:textId="7AEE7D5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504 02 1 1 3 01 60 70 30 40 70</w:t>
      </w:r>
    </w:p>
    <w:p w14:paraId="75C6785E" w14:textId="3C8BBCA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504 04 1 1 3 02 70 60 70 80 70</w:t>
      </w:r>
    </w:p>
    <w:p w14:paraId="5A04A97B" w14:textId="6CBF2F5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504 09 1 1 3 03 30 35 20 15 25</w:t>
      </w:r>
    </w:p>
    <w:p w14:paraId="7FE6ACC5" w14:textId="5A38D5F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504 11 1 1 3 04 80 60 80 85 80</w:t>
      </w:r>
    </w:p>
    <w:p w14:paraId="4F7F00A5" w14:textId="3B197AA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504 22 1 1 3 05 70 75 75 80 70</w:t>
      </w:r>
    </w:p>
    <w:p w14:paraId="5648962D" w14:textId="7F44FB6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504 39 1 1 3 06 30 30 20 30 40</w:t>
      </w:r>
    </w:p>
    <w:p w14:paraId="39B62D31" w14:textId="661623D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504 40 1 1 3 07 75 70 35 75 75</w:t>
      </w:r>
    </w:p>
    <w:p w14:paraId="1CF07969" w14:textId="7305261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504 46 1 1 3 08 80 70 75 75 70</w:t>
      </w:r>
    </w:p>
    <w:p w14:paraId="506E64FF" w14:textId="7E33BDA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04 13 1 1 3 09 65 75 65 60 75</w:t>
      </w:r>
    </w:p>
    <w:p w14:paraId="362558CA" w14:textId="5402E1E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504 76 1 1 3 10 20 20 30 20 15</w:t>
      </w:r>
    </w:p>
    <w:p w14:paraId="51CC022B" w14:textId="0908172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504 43 1 1 3 11 15 60 20 15 25</w:t>
      </w:r>
    </w:p>
    <w:p w14:paraId="1A7BFBB9" w14:textId="109C06B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504 54 1 1 3 12 70 60 80 85 80</w:t>
      </w:r>
    </w:p>
    <w:p w14:paraId="2174A25B" w14:textId="03FF3EB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504 01 1 1 3 13 65 55 25 30 30</w:t>
      </w:r>
    </w:p>
    <w:p w14:paraId="12852EBD" w14:textId="5A15961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504 07 1 1 3 14 25 65 30 20 20</w:t>
      </w:r>
    </w:p>
    <w:p w14:paraId="1A5ECC8C" w14:textId="1A7B883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504 14 1 1 3 15 30 55 20 15 35</w:t>
      </w:r>
    </w:p>
    <w:p w14:paraId="41D9E011" w14:textId="5BB8592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504 30 1 1 3 </w:t>
      </w:r>
      <w:r w:rsidR="001304C9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6 25 35 20 30 25</w:t>
      </w:r>
    </w:p>
    <w:p w14:paraId="5E75B168" w14:textId="01FF4382" w:rsidR="00A61B18" w:rsidRDefault="001304C9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504 37 1 1 3 1</w:t>
      </w:r>
      <w:r w:rsidR="00A61B18">
        <w:rPr>
          <w:rFonts w:ascii="Courier New" w:hAnsi="Courier New" w:cs="Courier New"/>
          <w:sz w:val="24"/>
          <w:szCs w:val="24"/>
        </w:rPr>
        <w:t>7 15 65 20 15 25</w:t>
      </w:r>
    </w:p>
    <w:p w14:paraId="6423DCB0" w14:textId="3E64298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504 50 1 1 3 18 65 55 75 70 65</w:t>
      </w:r>
    </w:p>
    <w:p w14:paraId="4ED63A15" w14:textId="52735B5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504 52 1 1 3 19 20 70 25 30 25</w:t>
      </w:r>
    </w:p>
    <w:p w14:paraId="0B7F11EC" w14:textId="0121ECA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504 65 1 1 3 20 30 65 40 60 65</w:t>
      </w:r>
    </w:p>
    <w:p w14:paraId="24DF397E" w14:textId="7152AD7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504 70 1 1 3 21 55 60 40 35 30</w:t>
      </w:r>
    </w:p>
    <w:p w14:paraId="22AD5770" w14:textId="7FD207B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504 38 1 1 3 22 60 65 70 65 65</w:t>
      </w:r>
    </w:p>
    <w:p w14:paraId="6F003428" w14:textId="04E0BB6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504 42 1 1 3 23 65 75 75 80 65</w:t>
      </w:r>
    </w:p>
    <w:p w14:paraId="75DDE5E1" w14:textId="5A92677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504 03 1 1 3 24 60 65 75 60 65</w:t>
      </w:r>
    </w:p>
    <w:p w14:paraId="5CC8D29C" w14:textId="33B3B18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504 05 1 1 3 25 25 50 20 15 20</w:t>
      </w:r>
    </w:p>
    <w:p w14:paraId="1F449DD7" w14:textId="1C10F18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504 06 1 1 3 26 15 20 15 15 15</w:t>
      </w:r>
    </w:p>
    <w:p w14:paraId="2667FB8D" w14:textId="5BFD7E5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504 08 1 1 3 27 25 30 20 15 15</w:t>
      </w:r>
    </w:p>
    <w:p w14:paraId="7E2A1DC5" w14:textId="10A635B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504 10 1 1 3 28 65 70 25 20 25</w:t>
      </w:r>
    </w:p>
    <w:p w14:paraId="30C50EB2" w14:textId="672105F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504 12 1 1 3 29 30 70 25 20 30</w:t>
      </w:r>
    </w:p>
    <w:p w14:paraId="12D18D5F" w14:textId="06C05B0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504 15 1 1 3 30 85 55 90 90 85</w:t>
      </w:r>
    </w:p>
    <w:p w14:paraId="0C292CAA" w14:textId="32EA54A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504 16 1 1 3 31 15 20 15 15 25</w:t>
      </w:r>
    </w:p>
    <w:p w14:paraId="22A31D3F" w14:textId="278819B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504 17 1 1 3 32 75 40 30 75 90</w:t>
      </w:r>
    </w:p>
    <w:p w14:paraId="66A5C929" w14:textId="2805FC0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504 18 1 1 3 33 75 70 70 85 80</w:t>
      </w:r>
    </w:p>
    <w:p w14:paraId="01230A7B" w14:textId="4B3BA15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504 19 1 1 3 34 30 40 20 20 15</w:t>
      </w:r>
    </w:p>
    <w:p w14:paraId="3855C955" w14:textId="25C2EA0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504 20 1 1 3 35 80 60 90 90 90</w:t>
      </w:r>
    </w:p>
    <w:p w14:paraId="4E1981A5" w14:textId="15EBD57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504 21 1 1 3 36 40 55 25 20 30</w:t>
      </w:r>
    </w:p>
    <w:p w14:paraId="438F6BFC" w14:textId="3D58B9B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04 23 1 1 3 37 30 70 55 25 35</w:t>
      </w:r>
    </w:p>
    <w:p w14:paraId="702E829A" w14:textId="262BC12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504 24 1 1 3 38 70 65 75 15 40</w:t>
      </w:r>
    </w:p>
    <w:p w14:paraId="435548E7" w14:textId="77D142C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504 25 1 1 3 39 20 75 3</w:t>
      </w:r>
      <w:ins w:id="0" w:author="Cllient Services" w:date="2017-05-26T11:39:00Z">
        <w:r>
          <w:rPr>
            <w:rFonts w:ascii="Courier New" w:hAnsi="Courier New" w:cs="Courier New"/>
            <w:sz w:val="24"/>
            <w:szCs w:val="24"/>
          </w:rPr>
          <w:t>0</w:t>
        </w:r>
      </w:ins>
      <w:r>
        <w:rPr>
          <w:rFonts w:ascii="Courier New" w:hAnsi="Courier New" w:cs="Courier New"/>
          <w:sz w:val="24"/>
          <w:szCs w:val="24"/>
        </w:rPr>
        <w:t xml:space="preserve"> 20 15</w:t>
      </w:r>
    </w:p>
    <w:p w14:paraId="39DAA29B" w14:textId="40C2294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504 26 1 1 3 40 30 60 30 25 40</w:t>
      </w:r>
    </w:p>
    <w:p w14:paraId="139CE23D" w14:textId="1984A57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504 27 1 1 3 41 80 35 95 95 95</w:t>
      </w:r>
    </w:p>
    <w:p w14:paraId="049FEE0B" w14:textId="3503752F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504 28 1 1 3 42 20 65 15 15 20</w:t>
      </w:r>
    </w:p>
    <w:p w14:paraId="067BD219" w14:textId="5E118B6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504 29 1 1 3 43 15 55 20 20 35</w:t>
      </w:r>
    </w:p>
    <w:p w14:paraId="5737C21A" w14:textId="2C3F162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04 31 1 1 3 44 60 60 40 70 60</w:t>
      </w:r>
    </w:p>
    <w:p w14:paraId="111E420E" w14:textId="6AE5E0A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504 32 1 1 3 45 20 70 20 15 20</w:t>
      </w:r>
    </w:p>
    <w:p w14:paraId="50D8C80F" w14:textId="5805FAC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504 33 1 1 3 46 25 60 15 15 35</w:t>
      </w:r>
    </w:p>
    <w:p w14:paraId="277FD166" w14:textId="3A01904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504 34 1 1 3 47 30 65 20 25 20</w:t>
      </w:r>
    </w:p>
    <w:p w14:paraId="6D9109BF" w14:textId="6A5657B7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504 35 1 1 3 48 15 30 15 10 10</w:t>
      </w:r>
    </w:p>
    <w:p w14:paraId="702FE077" w14:textId="31F5C60B" w:rsidR="00A61B18" w:rsidRDefault="001304C9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504 36 1 1 3</w:t>
      </w:r>
      <w:r w:rsidR="00A61B18">
        <w:rPr>
          <w:rFonts w:ascii="Courier New" w:hAnsi="Courier New" w:cs="Courier New"/>
          <w:sz w:val="24"/>
          <w:szCs w:val="24"/>
        </w:rPr>
        <w:t xml:space="preserve"> 49 20 35 25 20 40</w:t>
      </w:r>
    </w:p>
    <w:p w14:paraId="77C32DA3" w14:textId="7D409E9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504 41 1 1 3 50 15 30 15 10 15</w:t>
      </w:r>
    </w:p>
    <w:p w14:paraId="15BAC286" w14:textId="4AF63D5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504 44 1 1 3 51 30 55 20 15 15</w:t>
      </w:r>
    </w:p>
    <w:p w14:paraId="38C54F58" w14:textId="6A335AB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504 45 1 1 3 52 20 35 20 20 20</w:t>
      </w:r>
    </w:p>
    <w:p w14:paraId="0481B372" w14:textId="612ABE4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504 47 1 1 3 53 30 40 55 25 35</w:t>
      </w:r>
    </w:p>
    <w:p w14:paraId="7ECDD309" w14:textId="7BF3721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504 48 1 1 3 54 30 75 35 25 40</w:t>
      </w:r>
    </w:p>
    <w:p w14:paraId="3925EA12" w14:textId="70F08EE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504 49 1 1 3 55 20 35 25 15 20</w:t>
      </w:r>
    </w:p>
    <w:p w14:paraId="7E917A4B" w14:textId="27E84496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504 51 1 1 3 56 40 60 30 60 60</w:t>
      </w:r>
    </w:p>
    <w:p w14:paraId="2E0D9392" w14:textId="3FDBE35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504 53 1 1 3 57 35 70 40 35 40</w:t>
      </w:r>
    </w:p>
    <w:p w14:paraId="59E31956" w14:textId="3747C930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504 55 1 1 3 58 20 30 60 65 60</w:t>
      </w:r>
    </w:p>
    <w:p w14:paraId="784FD526" w14:textId="472B17D4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504 56 1 1 3 59 60 70 60 75 70</w:t>
      </w:r>
    </w:p>
    <w:p w14:paraId="29B11C00" w14:textId="750B8831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504 57 1 1 3 60 75 70 75 65 75</w:t>
      </w:r>
    </w:p>
    <w:p w14:paraId="0A8BF5F5" w14:textId="560E0E18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504 58 1 1 3 61 30 40 60 40 65</w:t>
      </w:r>
    </w:p>
    <w:p w14:paraId="36677632" w14:textId="46E1EB0A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504 59 1 1 3 62 80 60 70 80 80</w:t>
      </w:r>
    </w:p>
    <w:p w14:paraId="3A2E2CDD" w14:textId="58DBBB1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504 60 1 1 3 63 30 55 55 30 40</w:t>
      </w:r>
    </w:p>
    <w:p w14:paraId="187BE5D1" w14:textId="483C77E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04 61 1 1 3 64 30 30 25 15 15</w:t>
      </w:r>
    </w:p>
    <w:p w14:paraId="642C39FF" w14:textId="41B9188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504 62 1 1 3 65 15 25 15 10 15</w:t>
      </w:r>
    </w:p>
    <w:p w14:paraId="0FB9D8E3" w14:textId="728265C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504 63 1 1 3 66 65 65 35 20 65</w:t>
      </w:r>
    </w:p>
    <w:p w14:paraId="67C2297F" w14:textId="3DF7140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504 64 1 1 3 67 30 75 20 35 40</w:t>
      </w:r>
    </w:p>
    <w:p w14:paraId="1EBECD59" w14:textId="65ED222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504 66 1 1 3 68 65 70 25 45 35</w:t>
      </w:r>
    </w:p>
    <w:p w14:paraId="18D88B81" w14:textId="4F6B1FD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504 67 1 1 3 69 65 40 35 70 65</w:t>
      </w:r>
    </w:p>
    <w:p w14:paraId="466C81DF" w14:textId="5D12092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504 68 1 1 3 70 40 70 55 75 75</w:t>
      </w:r>
    </w:p>
    <w:p w14:paraId="4BBF0FB8" w14:textId="3ABF8602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504 69 1 1 3 71 20 30 15 15 15</w:t>
      </w:r>
    </w:p>
    <w:p w14:paraId="7BCAD929" w14:textId="6373E97E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504 71 1 1 3 72 20 60 35 30 40</w:t>
      </w:r>
    </w:p>
    <w:p w14:paraId="2FF9F980" w14:textId="0D2BF529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504 72 1 1 3</w:t>
      </w:r>
      <w:r w:rsidR="001304C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73 65 60 65 40 30</w:t>
      </w:r>
    </w:p>
    <w:p w14:paraId="23E563DE" w14:textId="5179796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504 73 1 1 3 74 70 70 75 75 65</w:t>
      </w:r>
    </w:p>
    <w:p w14:paraId="3234F040" w14:textId="3A12CF95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504 74 1 1 3 75 30 40 20 20 20</w:t>
      </w:r>
    </w:p>
    <w:p w14:paraId="33F18E5C" w14:textId="18EC020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504 75 1 1 3 76 65 60 60 80 70</w:t>
      </w:r>
    </w:p>
    <w:p w14:paraId="54EF215C" w14:textId="6796246C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504 77 1 1 3 77 35 50 30 30 20</w:t>
      </w:r>
    </w:p>
    <w:p w14:paraId="74DF9A44" w14:textId="52087E4B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504 78 1 1 3 78 70 70 30 65 60</w:t>
      </w:r>
    </w:p>
    <w:p w14:paraId="412E065C" w14:textId="345EB883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504 79 1 1 3 79 7</w:t>
      </w:r>
      <w:ins w:id="1" w:author="Cllient Services" w:date="2017-05-26T11:42:00Z">
        <w:r>
          <w:rPr>
            <w:rFonts w:ascii="Courier New" w:hAnsi="Courier New" w:cs="Courier New"/>
            <w:sz w:val="24"/>
            <w:szCs w:val="24"/>
          </w:rPr>
          <w:t>5</w:t>
        </w:r>
      </w:ins>
      <w:r>
        <w:rPr>
          <w:rFonts w:ascii="Courier New" w:hAnsi="Courier New" w:cs="Courier New"/>
          <w:sz w:val="24"/>
          <w:szCs w:val="24"/>
        </w:rPr>
        <w:t xml:space="preserve"> 70 60 65 65</w:t>
      </w:r>
    </w:p>
    <w:p w14:paraId="1DB6C13B" w14:textId="1B4E810D" w:rsidR="00A61B18" w:rsidRDefault="00A61B18" w:rsidP="00A61B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>04 80 1 1 3 80 65 70 55 65 60</w:t>
      </w:r>
    </w:p>
    <w:p w14:paraId="7CCDF05F" w14:textId="0C21079A" w:rsidR="00B81173" w:rsidRPr="00B81173" w:rsidRDefault="00FF2047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505 00 1 0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="008602A3">
        <w:rPr>
          <w:rFonts w:ascii="Courier New" w:hAnsi="Courier New" w:cs="Courier New"/>
          <w:sz w:val="24"/>
          <w:szCs w:val="24"/>
        </w:rPr>
        <w:t xml:space="preserve"> 00</w:t>
      </w:r>
      <w:r w:rsidR="00B81173" w:rsidRPr="00B81173">
        <w:rPr>
          <w:rFonts w:ascii="Courier New" w:hAnsi="Courier New" w:cs="Courier New"/>
          <w:sz w:val="24"/>
          <w:szCs w:val="24"/>
        </w:rPr>
        <w:t xml:space="preserve"> 60 65 60 60 55</w:t>
      </w:r>
    </w:p>
    <w:p w14:paraId="038B66F3" w14:textId="153E9B2F" w:rsidR="00B81173" w:rsidRPr="00B81173" w:rsidRDefault="00FF2047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505 02 1 2</w:t>
      </w:r>
      <w:r w:rsidR="00B81173" w:rsidRPr="00B81173">
        <w:rPr>
          <w:rFonts w:ascii="Courier New" w:hAnsi="Courier New" w:cs="Courier New"/>
          <w:sz w:val="24"/>
          <w:szCs w:val="24"/>
        </w:rPr>
        <w:t xml:space="preserve"> </w:t>
      </w:r>
      <w:r w:rsidR="008602A3">
        <w:rPr>
          <w:rFonts w:ascii="Courier New" w:hAnsi="Courier New" w:cs="Courier New"/>
          <w:sz w:val="24"/>
          <w:szCs w:val="24"/>
        </w:rPr>
        <w:t xml:space="preserve">1 </w:t>
      </w:r>
      <w:r w:rsidR="00B81173" w:rsidRPr="00B81173">
        <w:rPr>
          <w:rFonts w:ascii="Courier New" w:hAnsi="Courier New" w:cs="Courier New"/>
          <w:sz w:val="24"/>
          <w:szCs w:val="24"/>
        </w:rPr>
        <w:t>01 35 35 35 35 35</w:t>
      </w:r>
    </w:p>
    <w:p w14:paraId="15F9241D" w14:textId="20F59323" w:rsidR="00B81173" w:rsidRPr="00B81173" w:rsidRDefault="00FF2047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505 04 1 2</w:t>
      </w:r>
      <w:r w:rsidR="00B81173" w:rsidRPr="00B81173">
        <w:rPr>
          <w:rFonts w:ascii="Courier New" w:hAnsi="Courier New" w:cs="Courier New"/>
          <w:sz w:val="24"/>
          <w:szCs w:val="24"/>
        </w:rPr>
        <w:t xml:space="preserve">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="00B81173" w:rsidRPr="00B81173">
        <w:rPr>
          <w:rFonts w:ascii="Courier New" w:hAnsi="Courier New" w:cs="Courier New"/>
          <w:sz w:val="24"/>
          <w:szCs w:val="24"/>
        </w:rPr>
        <w:t>02 30 30 30 20 30</w:t>
      </w:r>
    </w:p>
    <w:p w14:paraId="11EB29FB" w14:textId="43675770" w:rsidR="00B81173" w:rsidRPr="00B81173" w:rsidRDefault="00FF2047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505 09 1 2</w:t>
      </w:r>
      <w:r w:rsidR="00B81173" w:rsidRPr="00B81173">
        <w:rPr>
          <w:rFonts w:ascii="Courier New" w:hAnsi="Courier New" w:cs="Courier New"/>
          <w:sz w:val="24"/>
          <w:szCs w:val="24"/>
        </w:rPr>
        <w:t xml:space="preserve"> </w:t>
      </w:r>
      <w:r w:rsidR="00D91DFA">
        <w:rPr>
          <w:rFonts w:ascii="Courier New" w:hAnsi="Courier New" w:cs="Courier New"/>
          <w:sz w:val="24"/>
          <w:szCs w:val="24"/>
        </w:rPr>
        <w:t>1 03 60 60 65 65 60</w:t>
      </w:r>
    </w:p>
    <w:p w14:paraId="05B63391" w14:textId="375D152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04 40 40 35 40 40</w:t>
      </w:r>
    </w:p>
    <w:p w14:paraId="39E4E9B0" w14:textId="3EEA514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505 22 1 2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05 30 55 55 40 40</w:t>
      </w:r>
    </w:p>
    <w:p w14:paraId="1DE5DEA1" w14:textId="77E0170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505 39 1 2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06 30 30 30 30 30</w:t>
      </w:r>
    </w:p>
    <w:p w14:paraId="169A8A3A" w14:textId="1FD23E4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505 40 1 2 </w:t>
      </w:r>
      <w:r w:rsidR="000062A9">
        <w:rPr>
          <w:rFonts w:ascii="Courier New" w:hAnsi="Courier New" w:cs="Courier New"/>
          <w:sz w:val="24"/>
          <w:szCs w:val="24"/>
        </w:rPr>
        <w:t>1</w:t>
      </w:r>
      <w:r w:rsidR="00D91DFA">
        <w:rPr>
          <w:rFonts w:ascii="Courier New" w:hAnsi="Courier New" w:cs="Courier New"/>
          <w:sz w:val="24"/>
          <w:szCs w:val="24"/>
        </w:rPr>
        <w:t xml:space="preserve"> </w:t>
      </w:r>
      <w:r w:rsidRPr="00B81173">
        <w:rPr>
          <w:rFonts w:ascii="Courier New" w:hAnsi="Courier New" w:cs="Courier New"/>
          <w:sz w:val="24"/>
          <w:szCs w:val="24"/>
        </w:rPr>
        <w:t>07 30 30 30 30 30</w:t>
      </w:r>
    </w:p>
    <w:p w14:paraId="41B58E57" w14:textId="736EAD2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08 55 60 60 60 55</w:t>
      </w:r>
    </w:p>
    <w:p w14:paraId="6D226D14" w14:textId="6BBFC46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09 40 40 40 40 40</w:t>
      </w:r>
    </w:p>
    <w:p w14:paraId="5CBF916C" w14:textId="2EB75D0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10 60 60 65 60 60</w:t>
      </w:r>
    </w:p>
    <w:p w14:paraId="3C3AD17F" w14:textId="63AB6D3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11 30 30 30 30 30</w:t>
      </w:r>
    </w:p>
    <w:p w14:paraId="3783D93E" w14:textId="559B9BE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505 54 1 2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12 30 30 30 20 30</w:t>
      </w:r>
    </w:p>
    <w:p w14:paraId="5831ECC6" w14:textId="143A57A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13 55 55 55 55 55</w:t>
      </w:r>
    </w:p>
    <w:p w14:paraId="0E554C30" w14:textId="1002CF7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14 55 55 70 55 55</w:t>
      </w:r>
    </w:p>
    <w:p w14:paraId="79588242" w14:textId="01D1561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505 14 1 2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15 55 55 60 55 55</w:t>
      </w:r>
    </w:p>
    <w:p w14:paraId="538A205A" w14:textId="7951FEC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505 30 1 2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16 65 65 70 65 65</w:t>
      </w:r>
    </w:p>
    <w:p w14:paraId="7507F8A1" w14:textId="7E9E0CE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17 40 40 40 40 40</w:t>
      </w:r>
    </w:p>
    <w:p w14:paraId="4DDA33D2" w14:textId="3280919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505 50 1 2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18 45 45 45 45 45</w:t>
      </w:r>
    </w:p>
    <w:p w14:paraId="4702D861" w14:textId="571126B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505 52 1 2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19 60 70 70 60 60</w:t>
      </w:r>
    </w:p>
    <w:p w14:paraId="5333D9F4" w14:textId="4F9C115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505 65 1 2 </w:t>
      </w:r>
      <w:r w:rsidR="00D91DFA">
        <w:rPr>
          <w:rFonts w:ascii="Courier New" w:hAnsi="Courier New" w:cs="Courier New"/>
          <w:sz w:val="24"/>
          <w:szCs w:val="24"/>
        </w:rPr>
        <w:t>1 20 50 50 65 65 50</w:t>
      </w:r>
    </w:p>
    <w:p w14:paraId="073D41E2" w14:textId="2ABEC4C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505 70 1 2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21 55 55 60 55 55</w:t>
      </w:r>
    </w:p>
    <w:p w14:paraId="54151F37" w14:textId="483BE72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505 38 1 2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22 40 40 40 55 40</w:t>
      </w:r>
    </w:p>
    <w:p w14:paraId="495B6FF3" w14:textId="05DA05D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505 42 1 2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23 40 40 40 40 40</w:t>
      </w:r>
    </w:p>
    <w:p w14:paraId="53E2977D" w14:textId="39C9356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24 60 60 65 60 60</w:t>
      </w:r>
    </w:p>
    <w:p w14:paraId="36DA8AED" w14:textId="757577A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505 05 1 2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25 55 55 55 55 55</w:t>
      </w:r>
    </w:p>
    <w:p w14:paraId="79106AE1" w14:textId="3265182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26 55 55 55 55 55</w:t>
      </w:r>
    </w:p>
    <w:p w14:paraId="05E13034" w14:textId="703922D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505 08 1 2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27 55 55 65 65 50</w:t>
      </w:r>
    </w:p>
    <w:p w14:paraId="2B02F51D" w14:textId="2EB0232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505 10 1 2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28 70 70 70 70 70</w:t>
      </w:r>
    </w:p>
    <w:p w14:paraId="2B82122F" w14:textId="7EC7C6F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505 12 1 2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29 60 70 65 60 60</w:t>
      </w:r>
    </w:p>
    <w:p w14:paraId="380054D7" w14:textId="7173D46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505 15 1 2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30 45 45 45 45 45</w:t>
      </w:r>
    </w:p>
    <w:p w14:paraId="7FC385AE" w14:textId="1614250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31 60 60 60 60 60</w:t>
      </w:r>
    </w:p>
    <w:p w14:paraId="0AEC72A7" w14:textId="31DBDA7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32 60 60 60 60 60</w:t>
      </w:r>
    </w:p>
    <w:p w14:paraId="2BF72FAF" w14:textId="3560EE6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505 18 1 2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33 40 65 60 35 35</w:t>
      </w:r>
    </w:p>
    <w:p w14:paraId="44ED1D32" w14:textId="5ACD76E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lastRenderedPageBreak/>
        <w:t xml:space="preserve">505 19 1 2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34 35 35 65 35 35</w:t>
      </w:r>
    </w:p>
    <w:p w14:paraId="5785F216" w14:textId="12E5211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505 20 1 2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35 50 50 65 35 50</w:t>
      </w:r>
    </w:p>
    <w:p w14:paraId="48A5178C" w14:textId="57BDD7A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36 45 45 45 45 45</w:t>
      </w:r>
    </w:p>
    <w:p w14:paraId="008542BC" w14:textId="02A7F57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37 60 60 60 60 60</w:t>
      </w:r>
    </w:p>
    <w:p w14:paraId="135DD6DA" w14:textId="62A22E6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505 24 1 2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38 65 65 75 65 65</w:t>
      </w:r>
    </w:p>
    <w:p w14:paraId="120837A6" w14:textId="21CA992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505 25 1 2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39 45 65 65 35 35</w:t>
      </w:r>
    </w:p>
    <w:p w14:paraId="604BA119" w14:textId="15F53CA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40 40 40 40 40 40</w:t>
      </w:r>
    </w:p>
    <w:p w14:paraId="507030B5" w14:textId="37EE125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41 30 45 30 30 30</w:t>
      </w:r>
    </w:p>
    <w:p w14:paraId="7B097235" w14:textId="7E9487E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505 28 1 2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42 60 60 60 60 60</w:t>
      </w:r>
    </w:p>
    <w:p w14:paraId="346F4F05" w14:textId="1BFEF5F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505 29 1 2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43 45 45 45 45 45</w:t>
      </w:r>
    </w:p>
    <w:p w14:paraId="2D373EB8" w14:textId="7DF5072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44 60 60 60 60 60</w:t>
      </w:r>
    </w:p>
    <w:p w14:paraId="3B6DF2C2" w14:textId="4A7BDF3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505 32 1 2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45 55 55 55 55 55</w:t>
      </w:r>
    </w:p>
    <w:p w14:paraId="0406D51F" w14:textId="25BE58A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46 55 55 55 55 55</w:t>
      </w:r>
    </w:p>
    <w:p w14:paraId="152AB52B" w14:textId="536F98C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505 34 1 2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47 60 60 60 60 60</w:t>
      </w:r>
    </w:p>
    <w:p w14:paraId="22750139" w14:textId="08DF74E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505 35 1 2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48 40 40 40 40 40</w:t>
      </w:r>
    </w:p>
    <w:p w14:paraId="7DBCAFEF" w14:textId="76ECBB8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49 30 30 30 30 30</w:t>
      </w:r>
    </w:p>
    <w:p w14:paraId="4AB667EC" w14:textId="5F496C2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50 65 65 65 65 65</w:t>
      </w:r>
    </w:p>
    <w:p w14:paraId="52BDAB90" w14:textId="7B1475B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505 44 1 2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51 60 60 60 60 60</w:t>
      </w:r>
    </w:p>
    <w:p w14:paraId="516BA38E" w14:textId="2DC67F3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505 45 1 2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52 45 45 45 45 45</w:t>
      </w:r>
    </w:p>
    <w:p w14:paraId="296E5C2C" w14:textId="550E1E4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53 60 60 60 60 60</w:t>
      </w:r>
    </w:p>
    <w:p w14:paraId="09D2D8CF" w14:textId="407A23E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505 48 1 2 1</w:t>
      </w:r>
      <w:r w:rsidR="00D91DFA">
        <w:rPr>
          <w:rFonts w:ascii="Courier New" w:hAnsi="Courier New" w:cs="Courier New"/>
          <w:sz w:val="24"/>
          <w:szCs w:val="24"/>
        </w:rPr>
        <w:t xml:space="preserve"> </w:t>
      </w:r>
      <w:r w:rsidRPr="00B81173">
        <w:rPr>
          <w:rFonts w:ascii="Courier New" w:hAnsi="Courier New" w:cs="Courier New"/>
          <w:sz w:val="24"/>
          <w:szCs w:val="24"/>
        </w:rPr>
        <w:t>54 35 25 35 35 35</w:t>
      </w:r>
    </w:p>
    <w:p w14:paraId="78D421FC" w14:textId="014A219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505 49 1 2 </w:t>
      </w:r>
      <w:r w:rsidR="000062A9">
        <w:rPr>
          <w:rFonts w:ascii="Courier New" w:hAnsi="Courier New" w:cs="Courier New"/>
          <w:sz w:val="24"/>
          <w:szCs w:val="24"/>
        </w:rPr>
        <w:t>1</w:t>
      </w:r>
      <w:r w:rsidR="00D91DFA">
        <w:rPr>
          <w:rFonts w:ascii="Courier New" w:hAnsi="Courier New" w:cs="Courier New"/>
          <w:sz w:val="24"/>
          <w:szCs w:val="24"/>
        </w:rPr>
        <w:t xml:space="preserve"> </w:t>
      </w:r>
      <w:r w:rsidRPr="00B81173">
        <w:rPr>
          <w:rFonts w:ascii="Courier New" w:hAnsi="Courier New" w:cs="Courier New"/>
          <w:sz w:val="24"/>
          <w:szCs w:val="24"/>
        </w:rPr>
        <w:t>55 45 45 45 45 45</w:t>
      </w:r>
    </w:p>
    <w:p w14:paraId="7D28C7DD" w14:textId="227FB91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56 40 40 40 40 40</w:t>
      </w:r>
    </w:p>
    <w:p w14:paraId="20886B23" w14:textId="730DFFD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57 60 60 60 60 60</w:t>
      </w:r>
    </w:p>
    <w:p w14:paraId="2C82EF50" w14:textId="52A768F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505 55 1 2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58 45 45 45 45 45</w:t>
      </w:r>
    </w:p>
    <w:p w14:paraId="3623A27C" w14:textId="722DFCC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59 65 65 70 55 55</w:t>
      </w:r>
    </w:p>
    <w:p w14:paraId="101D4165" w14:textId="558799B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60 60 60 65 60 60</w:t>
      </w:r>
    </w:p>
    <w:p w14:paraId="4D628B12" w14:textId="3955931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505 58 1 2 </w:t>
      </w:r>
      <w:r w:rsidR="00D91DFA">
        <w:rPr>
          <w:rFonts w:ascii="Courier New" w:hAnsi="Courier New" w:cs="Courier New"/>
          <w:sz w:val="24"/>
          <w:szCs w:val="24"/>
        </w:rPr>
        <w:t>1 61 55 55 60 55 55</w:t>
      </w:r>
    </w:p>
    <w:p w14:paraId="587E0109" w14:textId="7E8CBCA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505 59 1 2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62 45 45 45 45 45</w:t>
      </w:r>
    </w:p>
    <w:p w14:paraId="74FAABC1" w14:textId="1E56AE4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505 60 1 2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63 55 60    55 55</w:t>
      </w:r>
    </w:p>
    <w:p w14:paraId="4F9C041F" w14:textId="0D0E787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64 55 55 55 55 55</w:t>
      </w:r>
    </w:p>
    <w:p w14:paraId="2F570097" w14:textId="37E9BE0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505 62 1 2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65 45 45 45 45 45</w:t>
      </w:r>
    </w:p>
    <w:p w14:paraId="37BE66D7" w14:textId="5363989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66 40 60 40 40 40</w:t>
      </w:r>
    </w:p>
    <w:p w14:paraId="1E7C129C" w14:textId="4A3BB0E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505 64 1 2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67 55 55 70 55 55</w:t>
      </w:r>
    </w:p>
    <w:p w14:paraId="18E2AF9C" w14:textId="535BC7A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505 66 1 2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68 40 40 40 40 40</w:t>
      </w:r>
    </w:p>
    <w:p w14:paraId="4B77AB58" w14:textId="5DEADD4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69 55 55 55 55 55</w:t>
      </w:r>
    </w:p>
    <w:p w14:paraId="48F5273C" w14:textId="2E5401D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505 68 1 2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70 60 60 65 60 60</w:t>
      </w:r>
    </w:p>
    <w:p w14:paraId="7FEF0195" w14:textId="66A385E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505 69 1 2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71 40 40 40 40 40</w:t>
      </w:r>
    </w:p>
    <w:p w14:paraId="0F1CBAB3" w14:textId="10941C7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505 71 1 2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72 60 60 70 60 60</w:t>
      </w:r>
    </w:p>
    <w:p w14:paraId="5C332B62" w14:textId="422843C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505 72 1 2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73 55 55 55 55 55</w:t>
      </w:r>
    </w:p>
    <w:p w14:paraId="32143DF2" w14:textId="488F008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505 73 1 2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74 60 60 60 60 60</w:t>
      </w:r>
    </w:p>
    <w:p w14:paraId="4D99439B" w14:textId="1DB0975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505 74 1 2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75 60 70 60 60 60</w:t>
      </w:r>
    </w:p>
    <w:p w14:paraId="0BC37138" w14:textId="465D03F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505 75 1 2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76 55 55 55 65 55</w:t>
      </w:r>
    </w:p>
    <w:p w14:paraId="63DB3800" w14:textId="437D751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505 77 1 2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77 55 55 55 55 55</w:t>
      </w:r>
    </w:p>
    <w:p w14:paraId="6C003CDA" w14:textId="4C99993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lastRenderedPageBreak/>
        <w:t xml:space="preserve">505 78 1 2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78 55 55 60 55 55</w:t>
      </w:r>
    </w:p>
    <w:p w14:paraId="602B63C4" w14:textId="4B2008A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505 79 1 2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79 60 60 60 60 60</w:t>
      </w:r>
    </w:p>
    <w:p w14:paraId="7B9F37AE" w14:textId="785B871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505 80 1 2 </w:t>
      </w:r>
      <w:r w:rsidR="00D91DFA">
        <w:rPr>
          <w:rFonts w:ascii="Courier New" w:hAnsi="Courier New" w:cs="Courier New"/>
          <w:sz w:val="24"/>
          <w:szCs w:val="24"/>
        </w:rPr>
        <w:t xml:space="preserve">1 </w:t>
      </w:r>
      <w:r w:rsidRPr="00B81173">
        <w:rPr>
          <w:rFonts w:ascii="Courier New" w:hAnsi="Courier New" w:cs="Courier New"/>
          <w:sz w:val="24"/>
          <w:szCs w:val="24"/>
        </w:rPr>
        <w:t>80 40 35 40 40 40</w:t>
      </w:r>
    </w:p>
    <w:p w14:paraId="26281A7B" w14:textId="48F4AE3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505 00 1 0 </w:t>
      </w:r>
      <w:r w:rsidR="000062A9">
        <w:rPr>
          <w:rFonts w:ascii="Courier New" w:hAnsi="Courier New" w:cs="Courier New"/>
          <w:sz w:val="24"/>
          <w:szCs w:val="24"/>
        </w:rPr>
        <w:t>0</w:t>
      </w:r>
      <w:r w:rsidR="00D91DFA">
        <w:rPr>
          <w:rFonts w:ascii="Courier New" w:hAnsi="Courier New" w:cs="Courier New"/>
          <w:sz w:val="24"/>
          <w:szCs w:val="24"/>
        </w:rPr>
        <w:t xml:space="preserve"> </w:t>
      </w:r>
      <w:r w:rsidRPr="00B81173">
        <w:rPr>
          <w:rFonts w:ascii="Courier New" w:hAnsi="Courier New" w:cs="Courier New"/>
          <w:sz w:val="24"/>
          <w:szCs w:val="24"/>
        </w:rPr>
        <w:t>00 65 65 65 70 55</w:t>
      </w:r>
    </w:p>
    <w:p w14:paraId="6B8C955B" w14:textId="2B1EFB5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01 60 60 60 60 60</w:t>
      </w:r>
    </w:p>
    <w:p w14:paraId="0B4AB880" w14:textId="5CEFA1A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02 55 55 55 55 55</w:t>
      </w:r>
    </w:p>
    <w:p w14:paraId="4C94C451" w14:textId="65A4CB3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03 50 50 60 60 50</w:t>
      </w:r>
    </w:p>
    <w:p w14:paraId="023C2BA6" w14:textId="5D0BBA8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04 65 65 65 65 65</w:t>
      </w:r>
    </w:p>
    <w:p w14:paraId="59633913" w14:textId="67F2C5B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05 45 45 60 45 45</w:t>
      </w:r>
    </w:p>
    <w:p w14:paraId="4E916977" w14:textId="71C6A98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06 60 60 60 60 60</w:t>
      </w:r>
    </w:p>
    <w:p w14:paraId="3B87E9B9" w14:textId="49EF2D8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07 45 45 60 45 45</w:t>
      </w:r>
    </w:p>
    <w:p w14:paraId="681E42D5" w14:textId="6603987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08 50 50 60 50 50</w:t>
      </w:r>
    </w:p>
    <w:p w14:paraId="6BF6E368" w14:textId="671CA72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09 65 65 65 65 65</w:t>
      </w:r>
    </w:p>
    <w:p w14:paraId="797EFA8C" w14:textId="07F70D9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10 40 40 50 40 40</w:t>
      </w:r>
    </w:p>
    <w:p w14:paraId="175ED11C" w14:textId="74A7D42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11 45 45 55 45 45</w:t>
      </w:r>
    </w:p>
    <w:p w14:paraId="2B88E994" w14:textId="6168749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12 45 45 60 45 45</w:t>
      </w:r>
    </w:p>
    <w:p w14:paraId="3E759467" w14:textId="4A8706C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13 50 50 65 50 50</w:t>
      </w:r>
    </w:p>
    <w:p w14:paraId="3FCB11C1" w14:textId="238E9F7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14 45 45 55 45 45</w:t>
      </w:r>
    </w:p>
    <w:p w14:paraId="6C74E6E3" w14:textId="5BC519E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15 55 55 55 55 55</w:t>
      </w:r>
    </w:p>
    <w:p w14:paraId="5BCA8122" w14:textId="608E6D9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16 50 60 60 60 50</w:t>
      </w:r>
    </w:p>
    <w:p w14:paraId="02C8DA22" w14:textId="78CF9BD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17 45 45 65 50 50</w:t>
      </w:r>
    </w:p>
    <w:p w14:paraId="6E650997" w14:textId="4BD6A69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18 55 55 55 60 55</w:t>
      </w:r>
    </w:p>
    <w:p w14:paraId="352DCB63" w14:textId="357BA43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19 60 60 60 60 60</w:t>
      </w:r>
    </w:p>
    <w:p w14:paraId="38E0642A" w14:textId="5C94F38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="002F40BF">
        <w:rPr>
          <w:rFonts w:ascii="Courier New" w:hAnsi="Courier New" w:cs="Courier New"/>
          <w:sz w:val="24"/>
          <w:szCs w:val="24"/>
        </w:rPr>
        <w:t>20 50 55 60 50 50</w:t>
      </w:r>
    </w:p>
    <w:p w14:paraId="136F78E0" w14:textId="3EF3C6F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="002F40BF">
        <w:rPr>
          <w:rFonts w:ascii="Courier New" w:hAnsi="Courier New" w:cs="Courier New"/>
          <w:sz w:val="24"/>
          <w:szCs w:val="24"/>
        </w:rPr>
        <w:t>21 50 50 60 50 50</w:t>
      </w:r>
    </w:p>
    <w:p w14:paraId="367CE625" w14:textId="2C686B1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22 45 45 60 45 45</w:t>
      </w:r>
    </w:p>
    <w:p w14:paraId="7095D8D4" w14:textId="4D5BB35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23 40 40 60 45 45</w:t>
      </w:r>
    </w:p>
    <w:p w14:paraId="3FAC307B" w14:textId="0B6598C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24 55 55 65 55 50</w:t>
      </w:r>
    </w:p>
    <w:p w14:paraId="4BCCB513" w14:textId="561EB85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25 45 45 60 50 45</w:t>
      </w:r>
    </w:p>
    <w:p w14:paraId="074B844E" w14:textId="5DE2FAA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26 60 60 60 60 60</w:t>
      </w:r>
    </w:p>
    <w:p w14:paraId="771F551C" w14:textId="31BF52B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27 60 60 65 60 60</w:t>
      </w:r>
    </w:p>
    <w:p w14:paraId="08111CE5" w14:textId="261791D9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28 55 55 65 55 55</w:t>
      </w:r>
    </w:p>
    <w:p w14:paraId="138E2B20" w14:textId="029C341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29 55 55 60 55 55</w:t>
      </w:r>
    </w:p>
    <w:p w14:paraId="50192B5D" w14:textId="3D83A73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30 55 55 55 55 55</w:t>
      </w:r>
    </w:p>
    <w:p w14:paraId="70A16639" w14:textId="147A131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31 45 45 60 45 45</w:t>
      </w:r>
    </w:p>
    <w:p w14:paraId="7ADB97EF" w14:textId="61E1A778" w:rsidR="00B81173" w:rsidRPr="00B81173" w:rsidRDefault="008602A3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505 17 1 2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32 55 55 60 55</w:t>
      </w:r>
      <w:r w:rsidR="00B81173" w:rsidRPr="00B81173">
        <w:rPr>
          <w:rFonts w:ascii="Courier New" w:hAnsi="Courier New" w:cs="Courier New"/>
          <w:sz w:val="24"/>
          <w:szCs w:val="24"/>
        </w:rPr>
        <w:t xml:space="preserve"> 55</w:t>
      </w:r>
    </w:p>
    <w:p w14:paraId="556095FF" w14:textId="112536A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33 45 45 60 40 45</w:t>
      </w:r>
    </w:p>
    <w:p w14:paraId="7567404F" w14:textId="74D4912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34 55 55 60 55 55</w:t>
      </w:r>
    </w:p>
    <w:p w14:paraId="151B0D63" w14:textId="77B6FD7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35 55 55 60 55 55</w:t>
      </w:r>
    </w:p>
    <w:p w14:paraId="4C6C8B21" w14:textId="682B3A1C" w:rsidR="00B81173" w:rsidRPr="00B81173" w:rsidRDefault="008602A3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505 21 1 2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36 55 50 65 60 55</w:t>
      </w:r>
    </w:p>
    <w:p w14:paraId="7B225C5B" w14:textId="605D9BC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37 55 55 65 60 55</w:t>
      </w:r>
    </w:p>
    <w:p w14:paraId="703E1A6C" w14:textId="1DC366A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38 55 55 70 55 55</w:t>
      </w:r>
    </w:p>
    <w:p w14:paraId="19889BBF" w14:textId="5A92FA5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39 45 45 60 45 45</w:t>
      </w:r>
    </w:p>
    <w:p w14:paraId="28CBA144" w14:textId="661FDB6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40 45 45 65 45 40</w:t>
      </w:r>
    </w:p>
    <w:p w14:paraId="26F66DFE" w14:textId="2AF229C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lastRenderedPageBreak/>
        <w:t xml:space="preserve">505 27 1 2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41 50 50 50 60 50</w:t>
      </w:r>
    </w:p>
    <w:p w14:paraId="56E67D44" w14:textId="0F27FA1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42 55 55 45 45 50</w:t>
      </w:r>
    </w:p>
    <w:p w14:paraId="63608B4B" w14:textId="1F90BD4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43 40 40 40 40 40</w:t>
      </w:r>
    </w:p>
    <w:p w14:paraId="09CCA42D" w14:textId="72B3F57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44 55 55 60 60 55</w:t>
      </w:r>
    </w:p>
    <w:p w14:paraId="0AC3035B" w14:textId="0960001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45 55 55 60 55 55</w:t>
      </w:r>
    </w:p>
    <w:p w14:paraId="76646597" w14:textId="1C31409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46 40 40 40 50 40</w:t>
      </w:r>
    </w:p>
    <w:p w14:paraId="049A4027" w14:textId="77EFC55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47 45 45 55 45 45</w:t>
      </w:r>
    </w:p>
    <w:p w14:paraId="2C9BDA08" w14:textId="7DF6CE5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48 55 55 55 40 55</w:t>
      </w:r>
    </w:p>
    <w:p w14:paraId="720831C8" w14:textId="01F13D8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49 40 40 55 40 40</w:t>
      </w:r>
    </w:p>
    <w:p w14:paraId="3F6AAD6F" w14:textId="61A7544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50 60 55 60 60 55</w:t>
      </w:r>
    </w:p>
    <w:p w14:paraId="7A8C44D3" w14:textId="6822CEC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51 55 55 60 55 55</w:t>
      </w:r>
    </w:p>
    <w:p w14:paraId="72395A1F" w14:textId="4FF20CA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52 45 45 50 45 45</w:t>
      </w:r>
    </w:p>
    <w:p w14:paraId="1D4340B0" w14:textId="1579810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53 60 55 55 60 55</w:t>
      </w:r>
    </w:p>
    <w:p w14:paraId="3815694B" w14:textId="1A47BC9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54 45 45 60 45 45</w:t>
      </w:r>
    </w:p>
    <w:p w14:paraId="2875356B" w14:textId="2A127E3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55 55 55 60 60 55</w:t>
      </w:r>
    </w:p>
    <w:p w14:paraId="338F152D" w14:textId="2395D61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56 45 45 65 50 45</w:t>
      </w:r>
    </w:p>
    <w:p w14:paraId="132C27E2" w14:textId="615C07B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57 55 55 60 60 55</w:t>
      </w:r>
    </w:p>
    <w:p w14:paraId="2002B5FC" w14:textId="402575B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58 60 60 65 65 60</w:t>
      </w:r>
    </w:p>
    <w:p w14:paraId="230C56D2" w14:textId="40A384C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59 40 50 60 40 40</w:t>
      </w:r>
    </w:p>
    <w:p w14:paraId="2B6B7AB3" w14:textId="17A800A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60 55 55 60 60 50</w:t>
      </w:r>
    </w:p>
    <w:p w14:paraId="554EF8A5" w14:textId="1CB4301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61 55 55 60 60 55</w:t>
      </w:r>
    </w:p>
    <w:p w14:paraId="51A5C70E" w14:textId="419F62B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62 40 40 55 55 45</w:t>
      </w:r>
    </w:p>
    <w:p w14:paraId="5FD23A40" w14:textId="53E0D88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63 45 45 60 45 45</w:t>
      </w:r>
    </w:p>
    <w:p w14:paraId="1F11A51C" w14:textId="7E6F6A9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64 55 55 55 60 55</w:t>
      </w:r>
    </w:p>
    <w:p w14:paraId="02F7E051" w14:textId="7C9FE03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65 55 60 50 50 60</w:t>
      </w:r>
    </w:p>
    <w:p w14:paraId="7A653F4A" w14:textId="68585D5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</w:t>
      </w:r>
      <w:r w:rsidR="008602A3">
        <w:rPr>
          <w:rFonts w:ascii="Courier New" w:hAnsi="Courier New" w:cs="Courier New"/>
          <w:sz w:val="24"/>
          <w:szCs w:val="24"/>
        </w:rPr>
        <w:t xml:space="preserve">05 63 1 2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="008602A3">
        <w:rPr>
          <w:rFonts w:ascii="Courier New" w:hAnsi="Courier New" w:cs="Courier New"/>
          <w:sz w:val="24"/>
          <w:szCs w:val="24"/>
        </w:rPr>
        <w:t>66 55 55 50 60 60</w:t>
      </w:r>
    </w:p>
    <w:p w14:paraId="1939FF1C" w14:textId="496AB5C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67 45 45 60 45 45</w:t>
      </w:r>
    </w:p>
    <w:p w14:paraId="60FC9DED" w14:textId="74F0EF6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505 66 1 2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68 55 55 60 60 55</w:t>
      </w:r>
    </w:p>
    <w:p w14:paraId="5643753F" w14:textId="1425189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69 45 45 60 45 45</w:t>
      </w:r>
    </w:p>
    <w:p w14:paraId="74F5DE28" w14:textId="7FDE22D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70 55 55 65 60 55</w:t>
      </w:r>
    </w:p>
    <w:p w14:paraId="1758906E" w14:textId="442842E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71 60 60 50 60 60</w:t>
      </w:r>
    </w:p>
    <w:p w14:paraId="3BA99504" w14:textId="76156F9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505 71 1 2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72 55 55 65 60 55</w:t>
      </w:r>
    </w:p>
    <w:p w14:paraId="73C6981C" w14:textId="548A819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505 72 1 2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73 45 45 60 45 45</w:t>
      </w:r>
    </w:p>
    <w:p w14:paraId="24C66C53" w14:textId="7C535F1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505 73 1 2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74 55 55 65 60 55</w:t>
      </w:r>
    </w:p>
    <w:p w14:paraId="6B367342" w14:textId="678F575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505 74 1 2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75 60 60 60 60 60</w:t>
      </w:r>
    </w:p>
    <w:p w14:paraId="22F09347" w14:textId="2E50658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505 75 1 2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76 60 60 65 50 60</w:t>
      </w:r>
    </w:p>
    <w:p w14:paraId="024EDEA4" w14:textId="37E648F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505 77 1 2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77 55 55 65 45 60</w:t>
      </w:r>
    </w:p>
    <w:p w14:paraId="26BFF6DF" w14:textId="4982B48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505 78 1 2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78 55 55 65 55 55</w:t>
      </w:r>
    </w:p>
    <w:p w14:paraId="2D6E92D2" w14:textId="57182CF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505 79 1 2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79 60 60 60 60 60</w:t>
      </w:r>
    </w:p>
    <w:p w14:paraId="0603498D" w14:textId="6696A8D9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505 80 1 2 </w:t>
      </w:r>
      <w:r w:rsidR="00D91DFA">
        <w:rPr>
          <w:rFonts w:ascii="Courier New" w:hAnsi="Courier New" w:cs="Courier New"/>
          <w:sz w:val="24"/>
          <w:szCs w:val="24"/>
        </w:rPr>
        <w:t xml:space="preserve">2 </w:t>
      </w:r>
      <w:r w:rsidRPr="00B81173">
        <w:rPr>
          <w:rFonts w:ascii="Courier New" w:hAnsi="Courier New" w:cs="Courier New"/>
          <w:sz w:val="24"/>
          <w:szCs w:val="24"/>
        </w:rPr>
        <w:t>80 40 40 45 40 40</w:t>
      </w:r>
    </w:p>
    <w:p w14:paraId="47294FBC" w14:textId="6AAE092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 w:rsidR="00D91DFA">
        <w:rPr>
          <w:rFonts w:ascii="Courier New" w:hAnsi="Courier New" w:cs="Courier New"/>
          <w:sz w:val="24"/>
          <w:szCs w:val="24"/>
        </w:rPr>
        <w:t xml:space="preserve"> </w:t>
      </w:r>
      <w:r w:rsidRPr="00B81173">
        <w:rPr>
          <w:rFonts w:ascii="Courier New" w:hAnsi="Courier New" w:cs="Courier New"/>
          <w:sz w:val="24"/>
          <w:szCs w:val="24"/>
        </w:rPr>
        <w:t>00 70 80 80 75 60</w:t>
      </w:r>
    </w:p>
    <w:p w14:paraId="16E4AAE7" w14:textId="367D9CA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505 02 1 2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01 60 60 65 65 60</w:t>
      </w:r>
    </w:p>
    <w:p w14:paraId="5D7D1DF5" w14:textId="51D602F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505 04 1 2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02 75 60 60 70 70</w:t>
      </w:r>
    </w:p>
    <w:p w14:paraId="23F32921" w14:textId="15A522E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505 09 1 2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03 70 60 80 90 75</w:t>
      </w:r>
    </w:p>
    <w:p w14:paraId="427DAAC2" w14:textId="68B649C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lastRenderedPageBreak/>
        <w:t xml:space="preserve">505 11 1 2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04 70 65 60 70 70</w:t>
      </w:r>
    </w:p>
    <w:p w14:paraId="6A0CB129" w14:textId="704B94E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505 22 1 2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05 30 60 30 30 30</w:t>
      </w:r>
    </w:p>
    <w:p w14:paraId="03F56630" w14:textId="746E412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505 39 1 2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06 40 60 55 30 40</w:t>
      </w:r>
    </w:p>
    <w:p w14:paraId="785DEF50" w14:textId="513DD3A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505 40 1 2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07 65 65 60 70 65</w:t>
      </w:r>
    </w:p>
    <w:p w14:paraId="46B2D2E3" w14:textId="4BEFCFE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505 46 1 2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08 30 40 45 30 30</w:t>
      </w:r>
    </w:p>
    <w:p w14:paraId="55512DD9" w14:textId="43D67D7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505 13 1 2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09 40 60 60 55 45</w:t>
      </w:r>
    </w:p>
    <w:p w14:paraId="2658C071" w14:textId="403C754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505 76 1 2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10 70 60 55 70 70</w:t>
      </w:r>
    </w:p>
    <w:p w14:paraId="35DB6407" w14:textId="17A8DA4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505 43 1 2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11 20 55 30 20 20</w:t>
      </w:r>
    </w:p>
    <w:p w14:paraId="3C992421" w14:textId="67CA27C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505 54 1 2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12 65 60 65 65 60</w:t>
      </w:r>
    </w:p>
    <w:p w14:paraId="5A0BD9AF" w14:textId="07DC22C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505 01 1 2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 xml:space="preserve">13 </w:t>
      </w:r>
    </w:p>
    <w:p w14:paraId="13AAE44C" w14:textId="640F19A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505 07 1 2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14 60 60 40 55 60</w:t>
      </w:r>
    </w:p>
    <w:p w14:paraId="1E04E34C" w14:textId="27EB3E5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505 14 1 2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15 60 60 65 65 60</w:t>
      </w:r>
    </w:p>
    <w:p w14:paraId="3C908A1D" w14:textId="574A86D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505 30 1 2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16 70 60 90 80 70</w:t>
      </w:r>
    </w:p>
    <w:p w14:paraId="100F5A86" w14:textId="197620C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505 37 1 2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17 15 60 35 20 30</w:t>
      </w:r>
    </w:p>
    <w:p w14:paraId="38106DF1" w14:textId="632222C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505 50 1 2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18 35 40 30 30 35</w:t>
      </w:r>
    </w:p>
    <w:p w14:paraId="69569748" w14:textId="76854A5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505 52 1 2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19 55 60 65 55 55</w:t>
      </w:r>
    </w:p>
    <w:p w14:paraId="39F6921A" w14:textId="1423840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505 65 1 2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20 65 65 60 65 60</w:t>
      </w:r>
    </w:p>
    <w:p w14:paraId="434FCD55" w14:textId="0FCE731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505 70 1 2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21 55 60 40 55 55</w:t>
      </w:r>
    </w:p>
    <w:p w14:paraId="67850035" w14:textId="7D68781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505 38 1 2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22 70 55 55 65 70</w:t>
      </w:r>
    </w:p>
    <w:p w14:paraId="7465D248" w14:textId="5EB4719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505 42 1 2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23 45 60 30 40 45</w:t>
      </w:r>
    </w:p>
    <w:p w14:paraId="01411CFB" w14:textId="02AE3BE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505 03 1 2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24 70 60 65 80 70</w:t>
      </w:r>
    </w:p>
    <w:p w14:paraId="3A017039" w14:textId="5FC3293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505 05 1 2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25 45 60 60 45 45</w:t>
      </w:r>
    </w:p>
    <w:p w14:paraId="643B0689" w14:textId="7746DAF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505 06 1 2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26 60 60 45 60 60</w:t>
      </w:r>
    </w:p>
    <w:p w14:paraId="4776942E" w14:textId="5D9AB4C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505 08 1 2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27 40 70 45 45 45</w:t>
      </w:r>
    </w:p>
    <w:p w14:paraId="2B1F7D75" w14:textId="715DCF7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505 10 1 2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28 60 60 70 60 60</w:t>
      </w:r>
    </w:p>
    <w:p w14:paraId="721CB5B0" w14:textId="6548557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505 12 1 2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29 60 65 60 60 60</w:t>
      </w:r>
    </w:p>
    <w:p w14:paraId="52730604" w14:textId="1F3BAD1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505 15 1 2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30 75 60 85 75 70</w:t>
      </w:r>
    </w:p>
    <w:p w14:paraId="21BAA2A5" w14:textId="1E00120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505 16 1 2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31 55 65 65 55 55</w:t>
      </w:r>
    </w:p>
    <w:p w14:paraId="0FFE4998" w14:textId="6C96C9D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505 17 1 2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32 70 60 65 70 60</w:t>
      </w:r>
    </w:p>
    <w:p w14:paraId="295A01CB" w14:textId="4302315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505 18 1 2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33 30 50 20 30 30</w:t>
      </w:r>
    </w:p>
    <w:p w14:paraId="7D039DB6" w14:textId="5417CEF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505 19 1 2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34 55 60 60 55 55</w:t>
      </w:r>
    </w:p>
    <w:p w14:paraId="0EC64E93" w14:textId="3D24166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505 20 1 2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35 70 60 75 80 70</w:t>
      </w:r>
    </w:p>
    <w:p w14:paraId="68C10FD4" w14:textId="13B8E85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505 21 1 2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36 75 70 80 85 75</w:t>
      </w:r>
    </w:p>
    <w:p w14:paraId="51891B38" w14:textId="58994AD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505 23 1 2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37 60 65 40 60 60</w:t>
      </w:r>
    </w:p>
    <w:p w14:paraId="13E62011" w14:textId="628AD69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505 24 1 2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38 60 60 75 65 60</w:t>
      </w:r>
    </w:p>
    <w:p w14:paraId="7E68F527" w14:textId="0C1F742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505 25 1 2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39 70 65 55 80 70</w:t>
      </w:r>
    </w:p>
    <w:p w14:paraId="1B91D63A" w14:textId="7CE934C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505 26 1 2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40 40 50 40 35 40</w:t>
      </w:r>
    </w:p>
    <w:p w14:paraId="44D428B1" w14:textId="1C3B992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505 27 1 2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41 70 65 80 85 80</w:t>
      </w:r>
    </w:p>
    <w:p w14:paraId="1A29DBEE" w14:textId="474D384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505 28 1 2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42 40 60 60 40 40</w:t>
      </w:r>
    </w:p>
    <w:p w14:paraId="52E6F3D4" w14:textId="3CEBAB1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505 29 1 2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43 70 60 60 80 70</w:t>
      </w:r>
    </w:p>
    <w:p w14:paraId="0124F8F7" w14:textId="54BFD37D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505 31 1 2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44 60 65 60 65 60</w:t>
      </w:r>
    </w:p>
    <w:p w14:paraId="026FD342" w14:textId="1B13C1E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505 32 1 2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45 55 60 65 55 55</w:t>
      </w:r>
    </w:p>
    <w:p w14:paraId="17082EF2" w14:textId="04FA858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505 33 1 2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46 70 60 60 70 70</w:t>
      </w:r>
    </w:p>
    <w:p w14:paraId="2FFDC015" w14:textId="3FEDD32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505 34 1 2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 xml:space="preserve">47 </w:t>
      </w:r>
    </w:p>
    <w:p w14:paraId="34BEBFBB" w14:textId="66DC0E2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lastRenderedPageBreak/>
        <w:t xml:space="preserve">505 35 1 2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Pr="00B81173">
        <w:rPr>
          <w:rFonts w:ascii="Courier New" w:hAnsi="Courier New" w:cs="Courier New"/>
          <w:sz w:val="24"/>
          <w:szCs w:val="24"/>
        </w:rPr>
        <w:t>48 75 70 60 75 70</w:t>
      </w:r>
    </w:p>
    <w:p w14:paraId="14CE3FD1" w14:textId="4522E028" w:rsidR="00B81173" w:rsidRPr="00B81173" w:rsidRDefault="000062A9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505 36 1 2</w:t>
      </w:r>
      <w:r w:rsidR="00B81173" w:rsidRPr="00B81173">
        <w:rPr>
          <w:rFonts w:ascii="Courier New" w:hAnsi="Courier New" w:cs="Courier New"/>
          <w:sz w:val="24"/>
          <w:szCs w:val="24"/>
        </w:rPr>
        <w:t xml:space="preserve"> </w:t>
      </w:r>
      <w:r w:rsidR="00D91DFA">
        <w:rPr>
          <w:rFonts w:ascii="Courier New" w:hAnsi="Courier New" w:cs="Courier New"/>
          <w:sz w:val="24"/>
          <w:szCs w:val="24"/>
        </w:rPr>
        <w:t xml:space="preserve">3 </w:t>
      </w:r>
      <w:r w:rsidR="00B81173" w:rsidRPr="00B81173">
        <w:rPr>
          <w:rFonts w:ascii="Courier New" w:hAnsi="Courier New" w:cs="Courier New"/>
          <w:sz w:val="24"/>
          <w:szCs w:val="24"/>
        </w:rPr>
        <w:t>49 55 65 65 60 55</w:t>
      </w:r>
    </w:p>
    <w:p w14:paraId="4772ECB6" w14:textId="3CFD375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505 41 1 2 3 50 40 60 55 30 40</w:t>
      </w:r>
    </w:p>
    <w:p w14:paraId="1EEFD1A8" w14:textId="6617754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505 44 1 2 3 51 55 60 60 65 55</w:t>
      </w:r>
    </w:p>
    <w:p w14:paraId="714AD97E" w14:textId="53EE69D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505 45 1 2 3 52 70 60 70 70 60</w:t>
      </w:r>
    </w:p>
    <w:p w14:paraId="5F86B134" w14:textId="42BD14B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505 47 1 2 3 53 80 60 70 85 80</w:t>
      </w:r>
    </w:p>
    <w:p w14:paraId="4D491073" w14:textId="325DFE2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505 48 1 2 3 54 30 55 55 30 30</w:t>
      </w:r>
    </w:p>
    <w:p w14:paraId="0708EF96" w14:textId="4EF66FB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505 49 1 2 3 55 65 65 80 60 60</w:t>
      </w:r>
    </w:p>
    <w:p w14:paraId="7CDBFEDE" w14:textId="28BA90A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505 51 1 2 3 56 60 65 60 65 60</w:t>
      </w:r>
    </w:p>
    <w:p w14:paraId="1ECD7F64" w14:textId="7473385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505 53 1 2 3 57 40 60 40 30 40</w:t>
      </w:r>
    </w:p>
    <w:p w14:paraId="4C9CD2A7" w14:textId="10BCB9B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505 55 1 2 3 58 40 50 60 55 50</w:t>
      </w:r>
    </w:p>
    <w:p w14:paraId="374A3AC4" w14:textId="2AA168D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505 56 1 2 3 59 55 60 70 60 55</w:t>
      </w:r>
    </w:p>
    <w:p w14:paraId="35BD52D6" w14:textId="12095AC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505 57 1 2 3 60 60 65 65 65 60</w:t>
      </w:r>
    </w:p>
    <w:p w14:paraId="3B1FA938" w14:textId="19EAFBFB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505 58 1 2 3 61 60 65 70 65 60</w:t>
      </w:r>
    </w:p>
    <w:p w14:paraId="48AB9C24" w14:textId="5FA8FC1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505 59 1 2 3 62 70 65 55 70 60</w:t>
      </w:r>
    </w:p>
    <w:p w14:paraId="7A91DFE6" w14:textId="72642655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505 60 1 2 3 63 45 50 35 45 45</w:t>
      </w:r>
    </w:p>
    <w:p w14:paraId="49477E0E" w14:textId="447EA70A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505 61 1 2 3 64 40 60 40 40 40</w:t>
      </w:r>
    </w:p>
    <w:p w14:paraId="56BBB088" w14:textId="24F3430F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505 62 1 2 3 65 40 65 60 40 40</w:t>
      </w:r>
    </w:p>
    <w:p w14:paraId="79703C40" w14:textId="5A69081C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505 63 1 2 3 </w:t>
      </w:r>
      <w:r w:rsidR="009B52A9">
        <w:rPr>
          <w:rFonts w:ascii="Courier New" w:hAnsi="Courier New" w:cs="Courier New"/>
          <w:sz w:val="24"/>
          <w:szCs w:val="24"/>
        </w:rPr>
        <w:t>6</w:t>
      </w:r>
      <w:r w:rsidRPr="00B81173">
        <w:rPr>
          <w:rFonts w:ascii="Courier New" w:hAnsi="Courier New" w:cs="Courier New"/>
          <w:sz w:val="24"/>
          <w:szCs w:val="24"/>
        </w:rPr>
        <w:t>6 40 40 35 35 40</w:t>
      </w:r>
    </w:p>
    <w:p w14:paraId="61C46433" w14:textId="2833D360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505 64 1 2 3 67 45 55 75 65 45</w:t>
      </w:r>
    </w:p>
    <w:p w14:paraId="4644E998" w14:textId="03953A4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505 66 1 2 3 68 60 60 65 65 60</w:t>
      </w:r>
    </w:p>
    <w:p w14:paraId="5CC249BA" w14:textId="3164D666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505 67 1 2 3 69 80 60 60 70 70</w:t>
      </w:r>
    </w:p>
    <w:p w14:paraId="249358C9" w14:textId="7279EA53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505 68 1 2 3 70 60 65 85 70 60</w:t>
      </w:r>
    </w:p>
    <w:p w14:paraId="43C1E64B" w14:textId="7B34A2E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505 69 1 2 3 71 40 50 70 40 40</w:t>
      </w:r>
    </w:p>
    <w:p w14:paraId="00ACABD5" w14:textId="6C54BE21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 xml:space="preserve">505 71 1 2 3 72 </w:t>
      </w:r>
    </w:p>
    <w:p w14:paraId="7B48C305" w14:textId="56B3B2B4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505 72 1 2 3 73 60 60 50 55 55</w:t>
      </w:r>
    </w:p>
    <w:p w14:paraId="316EA34F" w14:textId="2BFC93D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505 73 1 2 3 74 60 60 65 65 60</w:t>
      </w:r>
    </w:p>
    <w:p w14:paraId="7C7BE2BD" w14:textId="42180DC8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505 74 1 2 3 75 30 40 30 25 30</w:t>
      </w:r>
    </w:p>
    <w:p w14:paraId="37B67315" w14:textId="314DF6B7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505 75 1 2 3 76 60 65 60 60 60</w:t>
      </w:r>
    </w:p>
    <w:p w14:paraId="6D69C138" w14:textId="7A8B17BE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505 77 1 2 3 77 65 60 60 65 60</w:t>
      </w:r>
    </w:p>
    <w:p w14:paraId="0D268452" w14:textId="266BA4B9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505 78 1 2 3 78 70 60 60 70 70</w:t>
      </w:r>
    </w:p>
    <w:p w14:paraId="19AF04C0" w14:textId="00A9E892" w:rsidR="00B81173" w:rsidRPr="00B81173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505 79 1 2 3 79 70 60 60 70 70</w:t>
      </w:r>
    </w:p>
    <w:p w14:paraId="1FDA292F" w14:textId="4559077B" w:rsidR="00A61B18" w:rsidRDefault="00B81173" w:rsidP="00B81173">
      <w:pPr>
        <w:spacing w:after="0"/>
        <w:rPr>
          <w:rFonts w:ascii="Courier New" w:hAnsi="Courier New" w:cs="Courier New"/>
          <w:sz w:val="24"/>
          <w:szCs w:val="24"/>
        </w:rPr>
      </w:pPr>
      <w:r w:rsidRPr="00B81173">
        <w:rPr>
          <w:rFonts w:ascii="Courier New" w:hAnsi="Courier New" w:cs="Courier New"/>
          <w:sz w:val="24"/>
          <w:szCs w:val="24"/>
        </w:rPr>
        <w:t>505 80 1 2 3 80 60 65 70 65 60</w:t>
      </w:r>
    </w:p>
    <w:p w14:paraId="62C8F1C4" w14:textId="2D45FCA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 xml:space="preserve"> 00 45 60 30 30 40</w:t>
      </w:r>
    </w:p>
    <w:p w14:paraId="51EFC8E3" w14:textId="2038F59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506 02 </w:t>
      </w:r>
      <w:r w:rsidR="002F40BF">
        <w:rPr>
          <w:rFonts w:ascii="Courier New" w:hAnsi="Courier New" w:cs="Courier New"/>
          <w:sz w:val="24"/>
          <w:szCs w:val="24"/>
        </w:rPr>
        <w:t>1 1 1 01 45 60 40 60 65</w:t>
      </w:r>
    </w:p>
    <w:p w14:paraId="76FAA0C0" w14:textId="4E0FBBA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06 04 1 1 1 02 40 60 35 35 30</w:t>
      </w:r>
    </w:p>
    <w:p w14:paraId="07F5E25C" w14:textId="69C6843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06 09 1 1 1 03 40 40 35 35 40</w:t>
      </w:r>
    </w:p>
    <w:p w14:paraId="7EF99997" w14:textId="2C204D8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06 11 1 1 1 04 60 65 55 60 65</w:t>
      </w:r>
    </w:p>
    <w:p w14:paraId="48864292" w14:textId="45489C4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06 22 1 1 1 05 30 35 60 40 55</w:t>
      </w:r>
    </w:p>
    <w:p w14:paraId="61B4B986" w14:textId="3E80351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06 39 1 1 1 06 45 40 40 60 35</w:t>
      </w:r>
    </w:p>
    <w:p w14:paraId="6D3E2564" w14:textId="0BCF213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06 40 1 1 1 07 40 65 40 30 55</w:t>
      </w:r>
    </w:p>
    <w:p w14:paraId="042D53C2" w14:textId="028243B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506 46 1 1 1 08 65 60 6</w:t>
      </w:r>
      <w:r w:rsidR="002F40BF">
        <w:rPr>
          <w:rFonts w:ascii="Courier New" w:hAnsi="Courier New" w:cs="Courier New"/>
          <w:sz w:val="24"/>
          <w:szCs w:val="24"/>
        </w:rPr>
        <w:t>5 55 60</w:t>
      </w:r>
    </w:p>
    <w:p w14:paraId="59F2F8A4" w14:textId="6AF3120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06 13 1 1 1 09 40 55 40 35 55</w:t>
      </w:r>
    </w:p>
    <w:p w14:paraId="59398A23" w14:textId="3D50B76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06 76 1 1 1 10 40 60 65 45 45</w:t>
      </w:r>
    </w:p>
    <w:p w14:paraId="0F754366" w14:textId="369A496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</w:t>
      </w:r>
      <w:r w:rsidR="002F40BF">
        <w:rPr>
          <w:rFonts w:ascii="Courier New" w:hAnsi="Courier New" w:cs="Courier New"/>
          <w:sz w:val="24"/>
          <w:szCs w:val="24"/>
        </w:rPr>
        <w:t>06 43 1 1 1 11 60 65 40 45 55</w:t>
      </w:r>
    </w:p>
    <w:p w14:paraId="20A75C00" w14:textId="33C9C57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06 54 1 1 1 12 65 60 55 40 60</w:t>
      </w:r>
    </w:p>
    <w:p w14:paraId="4F812B77" w14:textId="38291B0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06 01 1 1 1 13 40 60 30 35 55</w:t>
      </w:r>
    </w:p>
    <w:p w14:paraId="296D484D" w14:textId="630D1DA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06 07 1 1 1 14 35 60 40 35 60</w:t>
      </w:r>
    </w:p>
    <w:p w14:paraId="607B842B" w14:textId="1C115C1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06 14 1 1 1 15 60 55 35 60 55</w:t>
      </w:r>
    </w:p>
    <w:p w14:paraId="7D8A496C" w14:textId="09E5F7C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506 30 1 </w:t>
      </w:r>
      <w:r w:rsidR="002F40BF">
        <w:rPr>
          <w:rFonts w:ascii="Courier New" w:hAnsi="Courier New" w:cs="Courier New"/>
          <w:sz w:val="24"/>
          <w:szCs w:val="24"/>
        </w:rPr>
        <w:t>1 1 16 40 40 60 55 60</w:t>
      </w:r>
    </w:p>
    <w:p w14:paraId="3D2FB257" w14:textId="6D95B8A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 xml:space="preserve">06 37 1 1 1 </w:t>
      </w:r>
      <w:r w:rsidR="009B52A9">
        <w:rPr>
          <w:rFonts w:ascii="Courier New" w:hAnsi="Courier New" w:cs="Courier New"/>
          <w:sz w:val="24"/>
          <w:szCs w:val="24"/>
        </w:rPr>
        <w:t>1</w:t>
      </w:r>
      <w:r w:rsidR="002F40BF">
        <w:rPr>
          <w:rFonts w:ascii="Courier New" w:hAnsi="Courier New" w:cs="Courier New"/>
          <w:sz w:val="24"/>
          <w:szCs w:val="24"/>
        </w:rPr>
        <w:t>7 55 60 40 55 60</w:t>
      </w:r>
    </w:p>
    <w:p w14:paraId="69D9820E" w14:textId="17632A0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506 50 1 1 1 18 40 45 45 40 30</w:t>
      </w:r>
    </w:p>
    <w:p w14:paraId="585F33BE" w14:textId="4839BDC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506 52 1 1 1 19 35 60 30 30 35</w:t>
      </w:r>
    </w:p>
    <w:p w14:paraId="5750E600" w14:textId="71468C9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06 65 1 1 1 20 65 60 35 40 60</w:t>
      </w:r>
    </w:p>
    <w:p w14:paraId="55947001" w14:textId="03BD37F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06 70 1 1 1 21 45 45 40 60 50</w:t>
      </w:r>
    </w:p>
    <w:p w14:paraId="3A99C6AE" w14:textId="733A64F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06 38 1 1 1 22 60 45 55 60 55</w:t>
      </w:r>
    </w:p>
    <w:p w14:paraId="3867E5C4" w14:textId="36321BC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506 42 1 1 1 23 40 60 45 55</w:t>
      </w:r>
      <w:r w:rsidR="002F40BF">
        <w:rPr>
          <w:rFonts w:ascii="Courier New" w:hAnsi="Courier New" w:cs="Courier New"/>
          <w:sz w:val="24"/>
          <w:szCs w:val="24"/>
        </w:rPr>
        <w:t xml:space="preserve"> 60</w:t>
      </w:r>
    </w:p>
    <w:p w14:paraId="04E660E8" w14:textId="0FEE400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06 03 1 1 1 24 55 60 55 60 60</w:t>
      </w:r>
    </w:p>
    <w:p w14:paraId="15204973" w14:textId="2A4D451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06 05 1 1 1 25 40 60 35 35 55</w:t>
      </w:r>
    </w:p>
    <w:p w14:paraId="12AE77DA" w14:textId="5307E88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06 06 1 1 1 26 45 60 40 60 35</w:t>
      </w:r>
    </w:p>
    <w:p w14:paraId="4A38AD14" w14:textId="3991D2C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06 08 1 1 1 27 55 60 55 40 60</w:t>
      </w:r>
    </w:p>
    <w:p w14:paraId="7B54ABA8" w14:textId="0596E74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06 10 1 1 1 28 60 60 55 60 65</w:t>
      </w:r>
    </w:p>
    <w:p w14:paraId="7A4A5299" w14:textId="562D930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06 12 1 1 1 29 40 55 55 45 65</w:t>
      </w:r>
    </w:p>
    <w:p w14:paraId="104FC07B" w14:textId="7F88D1AE" w:rsidR="009F77F1" w:rsidRDefault="002F40BF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506 15 1 1 1 30 60 65 60 55 65</w:t>
      </w:r>
    </w:p>
    <w:p w14:paraId="5E97DCC3" w14:textId="63627C8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506 16 1 1 1 </w:t>
      </w:r>
      <w:r w:rsidR="002F40BF">
        <w:rPr>
          <w:rFonts w:ascii="Courier New" w:hAnsi="Courier New" w:cs="Courier New"/>
          <w:sz w:val="24"/>
          <w:szCs w:val="24"/>
        </w:rPr>
        <w:t>31 45 60 65 60 65</w:t>
      </w:r>
    </w:p>
    <w:p w14:paraId="02FD19E2" w14:textId="64D7F65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06 17 1 1 1 32 60 65 65 65 70</w:t>
      </w:r>
    </w:p>
    <w:p w14:paraId="42D69BF0" w14:textId="5EA9373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06 18 1 1 1 33 40 40 60 55 30</w:t>
      </w:r>
    </w:p>
    <w:p w14:paraId="3E291FCE" w14:textId="6535701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06 19 1 1 1 34 45 60 60 45 60</w:t>
      </w:r>
    </w:p>
    <w:p w14:paraId="4AB5F59B" w14:textId="225EBA5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06 20 1 1 1 35 45 60 60 65 60</w:t>
      </w:r>
    </w:p>
    <w:p w14:paraId="419C17FF" w14:textId="55AA55D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06 21 1 1 1 36 30 35 60 65 50</w:t>
      </w:r>
    </w:p>
    <w:p w14:paraId="1C515F91" w14:textId="482A03F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06 23 1 1 1 37 60 60 65 60 60</w:t>
      </w:r>
    </w:p>
    <w:p w14:paraId="78CBED8D" w14:textId="6D10076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506 24 1 1 1 38 35 55 35 30 40</w:t>
      </w:r>
    </w:p>
    <w:p w14:paraId="42653D0C" w14:textId="7EE7431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06 25 1 1 1 39 60 60 50 40 55</w:t>
      </w:r>
    </w:p>
    <w:p w14:paraId="40E3D4BE" w14:textId="2B3DF8F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06 26 1 1 1 40 60 60 55 65 55</w:t>
      </w:r>
    </w:p>
    <w:p w14:paraId="7F655FA0" w14:textId="05490C5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06 27 1 1 1 41 40 40 45 60 40</w:t>
      </w:r>
    </w:p>
    <w:p w14:paraId="6F127ED3" w14:textId="1323E5D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06 28 1 1 1 42 40 55 35 30 35</w:t>
      </w:r>
    </w:p>
    <w:p w14:paraId="33984EAD" w14:textId="7CE4423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506 29 1 1 1 43 60 65 60 60 65</w:t>
      </w:r>
    </w:p>
    <w:p w14:paraId="750F1D95" w14:textId="18FEBEA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06 31 1 1 1 44 60 55 40 40 60</w:t>
      </w:r>
    </w:p>
    <w:p w14:paraId="5FEEDC0E" w14:textId="611C95F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06 32 1 1 1 45 40 40 55 35 30</w:t>
      </w:r>
    </w:p>
    <w:p w14:paraId="697CF9BF" w14:textId="01D34D8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506 33 1 1 1 46</w:t>
      </w:r>
      <w:r w:rsidR="002F40BF">
        <w:rPr>
          <w:rFonts w:ascii="Courier New" w:hAnsi="Courier New" w:cs="Courier New"/>
          <w:sz w:val="24"/>
          <w:szCs w:val="24"/>
        </w:rPr>
        <w:t xml:space="preserve"> 35 55 35 30 45</w:t>
      </w:r>
    </w:p>
    <w:p w14:paraId="7A860D78" w14:textId="6E28ECA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06 34 1 1 1 47 35 30 40 65 50</w:t>
      </w:r>
    </w:p>
    <w:p w14:paraId="03BFA2D1" w14:textId="3475A08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06 35 1 1 1 48 55 60 60 40 55</w:t>
      </w:r>
    </w:p>
    <w:p w14:paraId="69D5E6E4" w14:textId="0CF270D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06 36 1 1 1 49 60 65 60 55 55</w:t>
      </w:r>
    </w:p>
    <w:p w14:paraId="4E07B728" w14:textId="1214BCF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06 41 1 1 1 50 60 50 40 45 35</w:t>
      </w:r>
    </w:p>
    <w:p w14:paraId="190A5CD0" w14:textId="08CFC64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06 44 1 1 1 51 50 55 60 60 65</w:t>
      </w:r>
    </w:p>
    <w:p w14:paraId="3D9764E4" w14:textId="0518227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06 45 1 1 1 52 40 60 55 45 60</w:t>
      </w:r>
    </w:p>
    <w:p w14:paraId="740643AF" w14:textId="08E4122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06 47 1 1 1 53 60 65 55 55 60</w:t>
      </w:r>
    </w:p>
    <w:p w14:paraId="2F5F8E01" w14:textId="5FD9D8D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06 48 1 1 1 54 40 50 35 40 40</w:t>
      </w:r>
    </w:p>
    <w:p w14:paraId="7FD798BF" w14:textId="7B885F9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506 49 1 1 1 55 70 70 75 60 60</w:t>
      </w:r>
    </w:p>
    <w:p w14:paraId="0D0BD62B" w14:textId="394067D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06 51 1 1 1 56 55 60 40 40 55</w:t>
      </w:r>
    </w:p>
    <w:p w14:paraId="1A23EFFD" w14:textId="2B7C1E9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06 53 1 1 1 57 40 45 65 60 65</w:t>
      </w:r>
    </w:p>
    <w:p w14:paraId="6FBA7182" w14:textId="307EB0F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06 55 1 1 1 58 40 35 65 60 55</w:t>
      </w:r>
    </w:p>
    <w:p w14:paraId="5EA175B2" w14:textId="3FF29BC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06 56 1 1 1 59 55 60 60 40 50</w:t>
      </w:r>
    </w:p>
    <w:p w14:paraId="732D1609" w14:textId="720A667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06 57 1 1 1 60 60 60 50 65 60</w:t>
      </w:r>
    </w:p>
    <w:p w14:paraId="23B35873" w14:textId="0B90BB4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506 58 1 1 1 61 65</w:t>
      </w:r>
      <w:r w:rsidR="002F40BF">
        <w:rPr>
          <w:rFonts w:ascii="Courier New" w:hAnsi="Courier New" w:cs="Courier New"/>
          <w:sz w:val="24"/>
          <w:szCs w:val="24"/>
        </w:rPr>
        <w:t xml:space="preserve"> 60 55 60 60</w:t>
      </w:r>
    </w:p>
    <w:p w14:paraId="3254ECF3" w14:textId="27E350F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06 59 1 1 1 62 65 65 60 70 60</w:t>
      </w:r>
    </w:p>
    <w:p w14:paraId="7F12F074" w14:textId="632F079B" w:rsidR="009F77F1" w:rsidRDefault="002F40BF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506 60 1 1 1 63 60 55 60 60 60</w:t>
      </w:r>
    </w:p>
    <w:p w14:paraId="149F8B9A" w14:textId="422BD22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06 61 1 1 1 64 45 55 40 40 45</w:t>
      </w:r>
    </w:p>
    <w:p w14:paraId="47BB575B" w14:textId="5B62A06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06 62 1 1 1 65 60 55 40 40 45</w:t>
      </w:r>
    </w:p>
    <w:p w14:paraId="791311AD" w14:textId="1FEE72D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506 63 1 1 1 66 60 60 55 60 60</w:t>
      </w:r>
    </w:p>
    <w:p w14:paraId="6B9A0EF5" w14:textId="3B8A42B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06 64 1 1 1 67 35 40 45 35 40</w:t>
      </w:r>
    </w:p>
    <w:p w14:paraId="103CC99D" w14:textId="07C4EBC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06 66 1 1 1 68 65 60 65 60 55</w:t>
      </w:r>
    </w:p>
    <w:p w14:paraId="070F4236" w14:textId="07F9A20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506 67 1 1 1 69 55 55 40 60 60</w:t>
      </w:r>
    </w:p>
    <w:p w14:paraId="6F6BD19A" w14:textId="18D8F04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06 68 1 1 1 70 55 45 40 55 55</w:t>
      </w:r>
    </w:p>
    <w:p w14:paraId="165505CC" w14:textId="76EE49F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06 69 1 1 1 71 40 45 30 35 40</w:t>
      </w:r>
    </w:p>
    <w:p w14:paraId="56CC1888" w14:textId="4D8DC2A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06 71 1 1 1 72 65 60 40 50 45</w:t>
      </w:r>
    </w:p>
    <w:p w14:paraId="6ED606CD" w14:textId="30231E6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 xml:space="preserve">06 72 1 1 1 </w:t>
      </w:r>
      <w:r w:rsidR="009B52A9">
        <w:rPr>
          <w:rFonts w:ascii="Courier New" w:hAnsi="Courier New" w:cs="Courier New"/>
          <w:sz w:val="24"/>
          <w:szCs w:val="24"/>
        </w:rPr>
        <w:t>7</w:t>
      </w:r>
      <w:r w:rsidR="002F40BF">
        <w:rPr>
          <w:rFonts w:ascii="Courier New" w:hAnsi="Courier New" w:cs="Courier New"/>
          <w:sz w:val="24"/>
          <w:szCs w:val="24"/>
        </w:rPr>
        <w:t>3 55 45 60 45 45</w:t>
      </w:r>
    </w:p>
    <w:p w14:paraId="23CFC7CE" w14:textId="1A541E9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 xml:space="preserve">06 73 1 1 1 </w:t>
      </w:r>
      <w:r w:rsidR="009B52A9">
        <w:rPr>
          <w:rFonts w:ascii="Courier New" w:hAnsi="Courier New" w:cs="Courier New"/>
          <w:sz w:val="24"/>
          <w:szCs w:val="24"/>
        </w:rPr>
        <w:t>7</w:t>
      </w:r>
      <w:r w:rsidR="002F40BF">
        <w:rPr>
          <w:rFonts w:ascii="Courier New" w:hAnsi="Courier New" w:cs="Courier New"/>
          <w:sz w:val="24"/>
          <w:szCs w:val="24"/>
        </w:rPr>
        <w:t>4 60 65 65 60 55</w:t>
      </w:r>
    </w:p>
    <w:p w14:paraId="753101E0" w14:textId="6DE119E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06 74 1 1 1 75 40 55 35 60 55</w:t>
      </w:r>
    </w:p>
    <w:p w14:paraId="7421D89F" w14:textId="77F7668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506 75 1 1 1 76 60 60 6</w:t>
      </w:r>
      <w:r w:rsidR="002F40BF">
        <w:rPr>
          <w:rFonts w:ascii="Courier New" w:hAnsi="Courier New" w:cs="Courier New"/>
          <w:sz w:val="24"/>
          <w:szCs w:val="24"/>
        </w:rPr>
        <w:t>5 55 60</w:t>
      </w:r>
    </w:p>
    <w:p w14:paraId="51803B54" w14:textId="5D458AF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06 77 1 1 1 77 40 55 45 60 55</w:t>
      </w:r>
    </w:p>
    <w:p w14:paraId="3F70F130" w14:textId="7594B8C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06 78 1 1 1 78 65 60 40 55 45</w:t>
      </w:r>
    </w:p>
    <w:p w14:paraId="6AE198F3" w14:textId="11AA4B0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06 79 1 1 1 79 60 55 65 60 70</w:t>
      </w:r>
    </w:p>
    <w:p w14:paraId="6BB58C4C" w14:textId="5323BB7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2F40BF">
        <w:rPr>
          <w:rFonts w:ascii="Courier New" w:hAnsi="Courier New" w:cs="Courier New"/>
          <w:sz w:val="24"/>
          <w:szCs w:val="24"/>
        </w:rPr>
        <w:t>06 80 1 1 1 80 45 60 65 40 45</w:t>
      </w:r>
    </w:p>
    <w:p w14:paraId="2ED440B6" w14:textId="3382C99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506 00 1 0 </w:t>
      </w:r>
      <w:r w:rsidR="003530F4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 xml:space="preserve"> 00 40 60 40 35 40</w:t>
      </w:r>
    </w:p>
    <w:p w14:paraId="1FC35EC2" w14:textId="14E1DBC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06 02 1 1 2 01 60 60 65 65 60</w:t>
      </w:r>
    </w:p>
    <w:p w14:paraId="25170DBF" w14:textId="0F060A9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506 04 1 1 2</w:t>
      </w:r>
      <w:r w:rsidR="005B3D88">
        <w:rPr>
          <w:rFonts w:ascii="Courier New" w:hAnsi="Courier New" w:cs="Courier New"/>
          <w:sz w:val="24"/>
          <w:szCs w:val="24"/>
        </w:rPr>
        <w:t xml:space="preserve"> 02 40 40 35 35 30</w:t>
      </w:r>
    </w:p>
    <w:p w14:paraId="007726FE" w14:textId="10AAD78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06 09 1 1 2 03 60 60 40 35 55</w:t>
      </w:r>
    </w:p>
    <w:p w14:paraId="761F8023" w14:textId="1AD5A9C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06 11 1 1 2 04 60 65 65 60 70</w:t>
      </w:r>
    </w:p>
    <w:p w14:paraId="3183C2D1" w14:textId="0B72ADE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06 22 1 1 2 05 40 35 40 55 40</w:t>
      </w:r>
    </w:p>
    <w:p w14:paraId="26D593C9" w14:textId="4A36C3F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06 39 1 1 2 06 60 60 65 60 55</w:t>
      </w:r>
    </w:p>
    <w:p w14:paraId="6A9340E9" w14:textId="14B7732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06 40 1 1 2 07 60 60 70 55 60</w:t>
      </w:r>
    </w:p>
    <w:p w14:paraId="2E2E2202" w14:textId="0DC74AF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06 46 1 1 2 08 60 65 70 70 60</w:t>
      </w:r>
    </w:p>
    <w:p w14:paraId="3ADB67C4" w14:textId="44E8C56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506 13 1 1 2 09 40 55 40 40 </w:t>
      </w:r>
      <w:r w:rsidR="005B3D88">
        <w:rPr>
          <w:rFonts w:ascii="Courier New" w:hAnsi="Courier New" w:cs="Courier New"/>
          <w:sz w:val="24"/>
          <w:szCs w:val="24"/>
        </w:rPr>
        <w:t>45</w:t>
      </w:r>
    </w:p>
    <w:p w14:paraId="0E289728" w14:textId="549BE23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06 76 1 1 2 10 60 60 65 45 65</w:t>
      </w:r>
    </w:p>
    <w:p w14:paraId="463BA1E9" w14:textId="0CEDE3D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06 43 1 1 2 11 60 65 70 65 55</w:t>
      </w:r>
    </w:p>
    <w:p w14:paraId="78BF5350" w14:textId="10B529B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06 54 1 1 2 12 45 55 60 65 55</w:t>
      </w:r>
    </w:p>
    <w:p w14:paraId="5EEC24F0" w14:textId="33B6AC8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06 01 1 1 2 13 65 60 70 65 65</w:t>
      </w:r>
    </w:p>
    <w:p w14:paraId="2451F537" w14:textId="2152686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06 07 1 1 2 14 40 55 40 40 45</w:t>
      </w:r>
    </w:p>
    <w:p w14:paraId="7738F347" w14:textId="274ECF0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06 14 1 1 2 15 60 65 60 65 60</w:t>
      </w:r>
    </w:p>
    <w:p w14:paraId="5ED9E2C0" w14:textId="31A2AA3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06 30 1 1 2 16 40 55 40 40 45</w:t>
      </w:r>
    </w:p>
    <w:p w14:paraId="67DCD89B" w14:textId="2AFA600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506 37 1 1 2 </w:t>
      </w:r>
      <w:r w:rsidR="005B3D88">
        <w:rPr>
          <w:rFonts w:ascii="Courier New" w:hAnsi="Courier New" w:cs="Courier New"/>
          <w:sz w:val="24"/>
          <w:szCs w:val="24"/>
        </w:rPr>
        <w:t>17 60 65 60 65 65</w:t>
      </w:r>
    </w:p>
    <w:p w14:paraId="1E6EB1FD" w14:textId="33716D6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</w:t>
      </w:r>
      <w:r w:rsidR="005B3D88">
        <w:rPr>
          <w:rFonts w:ascii="Courier New" w:hAnsi="Courier New" w:cs="Courier New"/>
          <w:sz w:val="24"/>
          <w:szCs w:val="24"/>
        </w:rPr>
        <w:t>06 50 1 1 2 18 50 40 65 60 55</w:t>
      </w:r>
    </w:p>
    <w:p w14:paraId="17AEFE2B" w14:textId="28D4162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06 52 1 1 2 19 60 60 55 55 60</w:t>
      </w:r>
    </w:p>
    <w:p w14:paraId="2F59877F" w14:textId="7D72D1F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06 65 1 1 2 20 35 55 40 40 45</w:t>
      </w:r>
    </w:p>
    <w:p w14:paraId="18AFDEBE" w14:textId="405E825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506 70 1 1 2 21 40 60 45 40 40</w:t>
      </w:r>
    </w:p>
    <w:p w14:paraId="2E00DD11" w14:textId="79C70C5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06 38 1 1 2 22 45 55 65 60 60</w:t>
      </w:r>
    </w:p>
    <w:p w14:paraId="722D97EF" w14:textId="18B9B82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06 42 1 1 2 23 40 40 45 35 40</w:t>
      </w:r>
    </w:p>
    <w:p w14:paraId="5A2AA5F5" w14:textId="27EFA96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06 03 1 1 2 24 60 60 65 65 60</w:t>
      </w:r>
    </w:p>
    <w:p w14:paraId="312D84B1" w14:textId="23DC937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06 05 1 1 2 25 60 65 55 45 45</w:t>
      </w:r>
    </w:p>
    <w:p w14:paraId="3A48483A" w14:textId="1228016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506 06 1 1 2 26 45 40 35 35 40</w:t>
      </w:r>
    </w:p>
    <w:p w14:paraId="0207AF51" w14:textId="7509275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06 08 1 1 2 27 60 55 60 45 55</w:t>
      </w:r>
    </w:p>
    <w:p w14:paraId="7BDD6C85" w14:textId="3F56254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506 10 1 1 2 28 55 60 65 60 55</w:t>
      </w:r>
    </w:p>
    <w:p w14:paraId="78993010" w14:textId="05DA262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06 12 1 1 2 29 40 55 60 45 55</w:t>
      </w:r>
    </w:p>
    <w:p w14:paraId="27D5CF6C" w14:textId="065F485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06 15 1 1 2 30 65 60 70 65 65</w:t>
      </w:r>
    </w:p>
    <w:p w14:paraId="50833494" w14:textId="30E09AC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06 16 1 1 2 31 60 60 70 55 55</w:t>
      </w:r>
    </w:p>
    <w:p w14:paraId="54850381" w14:textId="55B7EA3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506 17 1 1 2 32 </w:t>
      </w:r>
      <w:r w:rsidR="005B3D88">
        <w:rPr>
          <w:rFonts w:ascii="Courier New" w:hAnsi="Courier New" w:cs="Courier New"/>
          <w:sz w:val="24"/>
          <w:szCs w:val="24"/>
        </w:rPr>
        <w:t>70 70 80 75 80</w:t>
      </w:r>
    </w:p>
    <w:p w14:paraId="0DE461BB" w14:textId="7CDD2A3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06 18 1 1 2 33 60 55 60 65 55</w:t>
      </w:r>
    </w:p>
    <w:p w14:paraId="0D85EBB3" w14:textId="44DECBA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06 19 1 1 2 34 55 60 60 55 55</w:t>
      </w:r>
    </w:p>
    <w:p w14:paraId="65AFDE4F" w14:textId="21C9F3C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06 20 1 1 2 35 40 55 40 45 40</w:t>
      </w:r>
    </w:p>
    <w:p w14:paraId="26F063F4" w14:textId="1B7877D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06 21 1 1 2 36 40 35 55 40 45</w:t>
      </w:r>
    </w:p>
    <w:p w14:paraId="6F3746A7" w14:textId="7AD9359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06 23 1 1 2 37 60 60 65 70 65</w:t>
      </w:r>
    </w:p>
    <w:p w14:paraId="369E6BA8" w14:textId="6397DE4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06 24 1 1 2 38 45 55 40 45 55</w:t>
      </w:r>
    </w:p>
    <w:p w14:paraId="7694D096" w14:textId="417629A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06 25 1 1 2 39 40 55 40 40 45</w:t>
      </w:r>
    </w:p>
    <w:p w14:paraId="46131269" w14:textId="75C5A03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</w:t>
      </w:r>
      <w:r w:rsidR="005B3D88">
        <w:rPr>
          <w:rFonts w:ascii="Courier New" w:hAnsi="Courier New" w:cs="Courier New"/>
          <w:sz w:val="24"/>
          <w:szCs w:val="24"/>
        </w:rPr>
        <w:t>6 26 1 1 2 40 65 60 55 60 55</w:t>
      </w:r>
    </w:p>
    <w:p w14:paraId="64B63303" w14:textId="4B67833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06 27 1 1 2 41 60 60 65 70 65</w:t>
      </w:r>
    </w:p>
    <w:p w14:paraId="3CCFF75F" w14:textId="6F62B66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06 28 1 1 2 42 60 60 55 45 55</w:t>
      </w:r>
    </w:p>
    <w:p w14:paraId="1151C5F7" w14:textId="502E35C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06 29 1 1 2 43 70 75 70 70 75</w:t>
      </w:r>
    </w:p>
    <w:p w14:paraId="09244F07" w14:textId="56FC141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06 31 1 1 2 44 60 70 65 55 55</w:t>
      </w:r>
    </w:p>
    <w:p w14:paraId="50F87F28" w14:textId="061AFDE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06 32 1 1 2 45 40 35 60 45 40</w:t>
      </w:r>
    </w:p>
    <w:p w14:paraId="68330389" w14:textId="72F86BB9" w:rsidR="009F77F1" w:rsidRDefault="005B3D8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506 33 1 1 2 46 40 35 55 60 55</w:t>
      </w:r>
    </w:p>
    <w:p w14:paraId="081B8F17" w14:textId="1BEC364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506 34 1 1 2 47 40</w:t>
      </w:r>
      <w:r w:rsidR="005B3D88">
        <w:rPr>
          <w:rFonts w:ascii="Courier New" w:hAnsi="Courier New" w:cs="Courier New"/>
          <w:sz w:val="24"/>
          <w:szCs w:val="24"/>
        </w:rPr>
        <w:t xml:space="preserve"> 35 55 30 40</w:t>
      </w:r>
    </w:p>
    <w:p w14:paraId="244D238C" w14:textId="4CAADF0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506 35 1 1 2 48 35 40 40 35 40</w:t>
      </w:r>
    </w:p>
    <w:p w14:paraId="3E59828F" w14:textId="6E6A52B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06 36 1 1 2 49 40 55 45 60 55</w:t>
      </w:r>
    </w:p>
    <w:p w14:paraId="0AF2737B" w14:textId="43836F6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06 41 1 1 2 50 60 65 55 55 60</w:t>
      </w:r>
    </w:p>
    <w:p w14:paraId="1244ECC2" w14:textId="329C277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06 44 1 1 2 51 40 40 35 40 45</w:t>
      </w:r>
    </w:p>
    <w:p w14:paraId="793B955B" w14:textId="1CA7D5B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06 45 1 1 2 52 40 60 55 45 45</w:t>
      </w:r>
    </w:p>
    <w:p w14:paraId="7DDDBDD0" w14:textId="477AC89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06 47 1 1 2 53 60 65 65 60 55</w:t>
      </w:r>
    </w:p>
    <w:p w14:paraId="3EC7DB36" w14:textId="0D7BD34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06 48 1 1 2 54 55 60 60 45 55</w:t>
      </w:r>
    </w:p>
    <w:p w14:paraId="143169D5" w14:textId="659F112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</w:t>
      </w:r>
      <w:r w:rsidR="005B3D88">
        <w:rPr>
          <w:rFonts w:ascii="Courier New" w:hAnsi="Courier New" w:cs="Courier New"/>
          <w:sz w:val="24"/>
          <w:szCs w:val="24"/>
        </w:rPr>
        <w:t>9 1 1 2 55 40 60 65 55 55</w:t>
      </w:r>
    </w:p>
    <w:p w14:paraId="46B5C13B" w14:textId="2C03844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06 51 1 1 2 56 55 60 55 45 60</w:t>
      </w:r>
    </w:p>
    <w:p w14:paraId="45C2DEC2" w14:textId="47265AC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06 53 1 1 2 57 60 55 65 45 65</w:t>
      </w:r>
    </w:p>
    <w:p w14:paraId="5FE888A6" w14:textId="14273A8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06 55 1 1 2 58 60 55 65 60 60</w:t>
      </w:r>
    </w:p>
    <w:p w14:paraId="76CF2FC7" w14:textId="13463C4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06 56 1 1 2 59 40 35 55 45 40</w:t>
      </w:r>
    </w:p>
    <w:p w14:paraId="0568DF94" w14:textId="7D081F3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506 57 1 1 2 60 65 60 60 60 65</w:t>
      </w:r>
    </w:p>
    <w:p w14:paraId="2355F507" w14:textId="7FBA9EF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06 58 1 1 2 61 60 65 65 60 55</w:t>
      </w:r>
    </w:p>
    <w:p w14:paraId="33A5D33A" w14:textId="797060D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506 59 1 1 2 62 65 60 </w:t>
      </w:r>
      <w:r w:rsidR="005B3D88">
        <w:rPr>
          <w:rFonts w:ascii="Courier New" w:hAnsi="Courier New" w:cs="Courier New"/>
          <w:sz w:val="24"/>
          <w:szCs w:val="24"/>
        </w:rPr>
        <w:t>70 65 65</w:t>
      </w:r>
    </w:p>
    <w:p w14:paraId="7BA52F0F" w14:textId="01D745D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06 60 1 1 2 63 60 55 65 45 60</w:t>
      </w:r>
    </w:p>
    <w:p w14:paraId="0B0B4E3C" w14:textId="617439A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06 61 1 1 2 64 40 55 35 35 45</w:t>
      </w:r>
    </w:p>
    <w:p w14:paraId="4BC509F8" w14:textId="14D49E2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06 62 1 1 2 65 40 55 55 40 55</w:t>
      </w:r>
    </w:p>
    <w:p w14:paraId="611C5572" w14:textId="5ABC655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06 63 1 1 2 66 55 65 45 40 55</w:t>
      </w:r>
    </w:p>
    <w:p w14:paraId="1706D4E7" w14:textId="7F6A889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06 64 1 1 2 67 35 40 40 35 40</w:t>
      </w:r>
    </w:p>
    <w:p w14:paraId="7C225743" w14:textId="0573DAB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06 66 1 1 2 68 55 60 55 45 55</w:t>
      </w:r>
    </w:p>
    <w:p w14:paraId="4C7AB221" w14:textId="2296802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06 67 1 1 2 69 60 65 45 55 55</w:t>
      </w:r>
    </w:p>
    <w:p w14:paraId="1A108185" w14:textId="0832AEC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506 68 </w:t>
      </w:r>
      <w:r w:rsidR="005B3D88">
        <w:rPr>
          <w:rFonts w:ascii="Courier New" w:hAnsi="Courier New" w:cs="Courier New"/>
          <w:sz w:val="24"/>
          <w:szCs w:val="24"/>
        </w:rPr>
        <w:t>1 1 2 70 45 55 60 60 55</w:t>
      </w:r>
    </w:p>
    <w:p w14:paraId="06458384" w14:textId="3B385C8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06 69 1 1 2 71 60 65 65 55 55</w:t>
      </w:r>
    </w:p>
    <w:p w14:paraId="33D31B45" w14:textId="3CFA0DB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06 71 1 1 2 72 40 35 40 45 40</w:t>
      </w:r>
    </w:p>
    <w:p w14:paraId="44CA085F" w14:textId="3B2DB71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06 72 1 1 2 73 60 55 65 60 65</w:t>
      </w:r>
    </w:p>
    <w:p w14:paraId="15B00A58" w14:textId="4FF19DA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06 73 1 1 2 74 40 35 55 45 40</w:t>
      </w:r>
    </w:p>
    <w:p w14:paraId="1D897FAD" w14:textId="621E435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06 74 1 1 2 75 55 60 45 60 55</w:t>
      </w:r>
    </w:p>
    <w:p w14:paraId="3EF3E20B" w14:textId="3DDF698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06 75 1 1 2 76 60 65 65 45 55</w:t>
      </w:r>
    </w:p>
    <w:p w14:paraId="2D33A3CD" w14:textId="3E22217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506 77 1 1 2 77 55 60 4</w:t>
      </w:r>
      <w:r w:rsidR="005B3D88">
        <w:rPr>
          <w:rFonts w:ascii="Courier New" w:hAnsi="Courier New" w:cs="Courier New"/>
          <w:sz w:val="24"/>
          <w:szCs w:val="24"/>
        </w:rPr>
        <w:t>5 60 60</w:t>
      </w:r>
    </w:p>
    <w:p w14:paraId="311FC737" w14:textId="0CD6ECF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06 78 1 1 2 78 65 65 60 60 65</w:t>
      </w:r>
    </w:p>
    <w:p w14:paraId="2B2A575B" w14:textId="537A534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06 79 1 1 2 79 55 65 70 65 60</w:t>
      </w:r>
    </w:p>
    <w:p w14:paraId="126617C0" w14:textId="4550867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06 80 1 1 2 80 40 55 55 40 45</w:t>
      </w:r>
    </w:p>
    <w:p w14:paraId="71A9E47C" w14:textId="64DBEE01" w:rsidR="009F77F1" w:rsidRDefault="00EF509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506 00 1 0 0</w:t>
      </w:r>
      <w:r w:rsidR="009F77F1">
        <w:rPr>
          <w:rFonts w:ascii="Courier New" w:hAnsi="Courier New" w:cs="Courier New"/>
          <w:sz w:val="24"/>
          <w:szCs w:val="24"/>
        </w:rPr>
        <w:t xml:space="preserve"> 00 55 60 40 35 40</w:t>
      </w:r>
    </w:p>
    <w:p w14:paraId="1DAF4AAE" w14:textId="4E05C6B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06 02 1 1 3 01 65 70 55 55 60</w:t>
      </w:r>
    </w:p>
    <w:p w14:paraId="68D0C2C2" w14:textId="7DB9D66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06 04 1 1 3 02 65 60 55 70 65</w:t>
      </w:r>
    </w:p>
    <w:p w14:paraId="2BCC8C9B" w14:textId="6F66F6A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506 09 1 1 3 </w:t>
      </w:r>
      <w:r w:rsidR="005B3D88">
        <w:rPr>
          <w:rFonts w:ascii="Courier New" w:hAnsi="Courier New" w:cs="Courier New"/>
          <w:sz w:val="24"/>
          <w:szCs w:val="24"/>
        </w:rPr>
        <w:t>03 35 45 25 30 35</w:t>
      </w:r>
    </w:p>
    <w:p w14:paraId="613AE103" w14:textId="5E2E0AF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06 11 1 1 3 04 60 55 65 75 60</w:t>
      </w:r>
    </w:p>
    <w:p w14:paraId="2AD70D9A" w14:textId="3E7FBD1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06 22 1 1 3 05 40 35 25 20 30</w:t>
      </w:r>
    </w:p>
    <w:p w14:paraId="17319ACC" w14:textId="503F258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06 39 1 1 3 06 40 45 35 40 35</w:t>
      </w:r>
    </w:p>
    <w:p w14:paraId="650C5362" w14:textId="5D40E54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06 40 1 1 3 07 55 60 40 45 60</w:t>
      </w:r>
    </w:p>
    <w:p w14:paraId="24E7B730" w14:textId="14316B8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06 46 1 1 3 08 55 50 35 60 55</w:t>
      </w:r>
    </w:p>
    <w:p w14:paraId="686B6515" w14:textId="7245444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06 13 1 1 3 09 60 55 45 65 55</w:t>
      </w:r>
    </w:p>
    <w:p w14:paraId="7B11BCC1" w14:textId="473D6B5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506 76 1 1 3 10 60 60 65 40 55</w:t>
      </w:r>
    </w:p>
    <w:p w14:paraId="7283280E" w14:textId="711DCE9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06 43 1 1 3 11 40 55 55 35 40</w:t>
      </w:r>
    </w:p>
    <w:p w14:paraId="2CA4892A" w14:textId="19F2B1D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06 54 1 1 3 12 60 40 70 65 60</w:t>
      </w:r>
    </w:p>
    <w:p w14:paraId="3F2ECF46" w14:textId="2D1647F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06 01 1 1 3 13 35 55 40 30 55</w:t>
      </w:r>
    </w:p>
    <w:p w14:paraId="01D2810F" w14:textId="4483C33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06 07 1 1 3 14 55 40 35 30 35</w:t>
      </w:r>
    </w:p>
    <w:p w14:paraId="03ADBAA6" w14:textId="02E73EF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06 14 1 1 3 15 65 60 55 60 70</w:t>
      </w:r>
    </w:p>
    <w:p w14:paraId="3ADE2D80" w14:textId="5B97CBB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06 30 1 1 3 16 40 45 30 30 40</w:t>
      </w:r>
    </w:p>
    <w:p w14:paraId="78846501" w14:textId="20E79BF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06 37 1 1 3 17 40 35 40 55 55</w:t>
      </w:r>
    </w:p>
    <w:p w14:paraId="0A23C3F0" w14:textId="6C79B21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506 50 1 1 3 1</w:t>
      </w:r>
      <w:r w:rsidR="005B3D88">
        <w:rPr>
          <w:rFonts w:ascii="Courier New" w:hAnsi="Courier New" w:cs="Courier New"/>
          <w:sz w:val="24"/>
          <w:szCs w:val="24"/>
        </w:rPr>
        <w:t>8 60 55 65 60 60</w:t>
      </w:r>
    </w:p>
    <w:p w14:paraId="1920894F" w14:textId="0BD9A70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06 52 1 1 3 19 35 40 35 30 35</w:t>
      </w:r>
    </w:p>
    <w:p w14:paraId="10405B3E" w14:textId="6FCDCD4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06 65 1 1 3 20 40 60 35 35 40</w:t>
      </w:r>
    </w:p>
    <w:p w14:paraId="0FF90E34" w14:textId="6319C3D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06 70 1 1 3 21 65 70 55 60 65</w:t>
      </w:r>
    </w:p>
    <w:p w14:paraId="60A2889A" w14:textId="738A784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06 38 1 1 3 22 65 40 70 60 55</w:t>
      </w:r>
    </w:p>
    <w:p w14:paraId="565F6020" w14:textId="4E84AF2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06 42 1 1 3 23 40 35 30 35 45</w:t>
      </w:r>
    </w:p>
    <w:p w14:paraId="23F77FD9" w14:textId="41FCC42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06 03 1 1 3 24 60 65 55 55 60</w:t>
      </w:r>
    </w:p>
    <w:p w14:paraId="68F06199" w14:textId="0023F0E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</w:t>
      </w:r>
      <w:r w:rsidR="005B3D88">
        <w:rPr>
          <w:rFonts w:ascii="Courier New" w:hAnsi="Courier New" w:cs="Courier New"/>
          <w:sz w:val="24"/>
          <w:szCs w:val="24"/>
        </w:rPr>
        <w:t>06 05 1 1 3 25 60 70 55 60 60</w:t>
      </w:r>
    </w:p>
    <w:p w14:paraId="68DD2C81" w14:textId="4F45E1C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06 06 1 1 3 26 60 65 40 65 55</w:t>
      </w:r>
    </w:p>
    <w:p w14:paraId="08014FB8" w14:textId="5FAFF4C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06 08 1 1 3 27 60 55 60 55 65</w:t>
      </w:r>
    </w:p>
    <w:p w14:paraId="355C0D2D" w14:textId="165B7B1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06 10 1 1 3 28 65 65 55 45 60</w:t>
      </w:r>
    </w:p>
    <w:p w14:paraId="27724E31" w14:textId="0BA5347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06 12 1 1 3 29 35 55 30 35 55</w:t>
      </w:r>
    </w:p>
    <w:p w14:paraId="672E7548" w14:textId="6876C8A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06 15 1 1 3 30 65 65 50 70 65</w:t>
      </w:r>
    </w:p>
    <w:p w14:paraId="7C562FEE" w14:textId="56EF8BA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06 16 1 1 3 31 55 45 35 30 35</w:t>
      </w:r>
    </w:p>
    <w:p w14:paraId="1179C96E" w14:textId="13E5788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06 17 1 1 3 </w:t>
      </w:r>
      <w:r w:rsidR="005B3D88">
        <w:rPr>
          <w:rFonts w:ascii="Courier New" w:hAnsi="Courier New" w:cs="Courier New"/>
          <w:sz w:val="24"/>
          <w:szCs w:val="24"/>
        </w:rPr>
        <w:t>32 65 60 70 75 65</w:t>
      </w:r>
    </w:p>
    <w:p w14:paraId="08314021" w14:textId="3993CEF6" w:rsidR="009F77F1" w:rsidRDefault="009B52A9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506 18 1 1 3 </w:t>
      </w:r>
      <w:r w:rsidR="009F77F1">
        <w:rPr>
          <w:rFonts w:ascii="Courier New" w:hAnsi="Courier New" w:cs="Courier New"/>
          <w:sz w:val="24"/>
          <w:szCs w:val="24"/>
        </w:rPr>
        <w:t xml:space="preserve">33 </w:t>
      </w:r>
      <w:r w:rsidR="005B3D88">
        <w:rPr>
          <w:rFonts w:ascii="Courier New" w:hAnsi="Courier New" w:cs="Courier New"/>
          <w:sz w:val="24"/>
          <w:szCs w:val="24"/>
        </w:rPr>
        <w:t>65 60 60 75 65</w:t>
      </w:r>
    </w:p>
    <w:p w14:paraId="6475EA2F" w14:textId="7D9B057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06 19 1 1 3 </w:t>
      </w:r>
      <w:r w:rsidR="005B3D88">
        <w:rPr>
          <w:rFonts w:ascii="Courier New" w:hAnsi="Courier New" w:cs="Courier New"/>
          <w:sz w:val="24"/>
          <w:szCs w:val="24"/>
        </w:rPr>
        <w:t>34 40 45 35 55 60</w:t>
      </w:r>
    </w:p>
    <w:p w14:paraId="1AA5EFC2" w14:textId="77BB332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06 20 1 1 3 </w:t>
      </w:r>
      <w:r w:rsidR="005B3D88">
        <w:rPr>
          <w:rFonts w:ascii="Courier New" w:hAnsi="Courier New" w:cs="Courier New"/>
          <w:sz w:val="24"/>
          <w:szCs w:val="24"/>
        </w:rPr>
        <w:t>35 70 75 55 65 65</w:t>
      </w:r>
    </w:p>
    <w:p w14:paraId="6AEBA16B" w14:textId="5352295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06 21 1 1 3 </w:t>
      </w:r>
      <w:r w:rsidR="005B3D88">
        <w:rPr>
          <w:rFonts w:ascii="Courier New" w:hAnsi="Courier New" w:cs="Courier New"/>
          <w:sz w:val="24"/>
          <w:szCs w:val="24"/>
        </w:rPr>
        <w:t>36 55 55 40 60 65</w:t>
      </w:r>
    </w:p>
    <w:p w14:paraId="6C9C6BB2" w14:textId="5E86B69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06 23 1 1 3 </w:t>
      </w:r>
      <w:r w:rsidR="005B3D88">
        <w:rPr>
          <w:rFonts w:ascii="Courier New" w:hAnsi="Courier New" w:cs="Courier New"/>
          <w:sz w:val="24"/>
          <w:szCs w:val="24"/>
        </w:rPr>
        <w:t>37 55 40 45 55 60</w:t>
      </w:r>
    </w:p>
    <w:p w14:paraId="47DC862C" w14:textId="506575D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06 24 1 1 3 </w:t>
      </w:r>
      <w:r w:rsidR="005B3D88">
        <w:rPr>
          <w:rFonts w:ascii="Courier New" w:hAnsi="Courier New" w:cs="Courier New"/>
          <w:sz w:val="24"/>
          <w:szCs w:val="24"/>
        </w:rPr>
        <w:t>38 40 35 30 40 35</w:t>
      </w:r>
    </w:p>
    <w:p w14:paraId="72141F39" w14:textId="0E9182E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06 25 1 1 3 </w:t>
      </w:r>
      <w:r w:rsidR="005B3D88">
        <w:rPr>
          <w:rFonts w:ascii="Courier New" w:hAnsi="Courier New" w:cs="Courier New"/>
          <w:sz w:val="24"/>
          <w:szCs w:val="24"/>
        </w:rPr>
        <w:t>39 55 60 40 35 45</w:t>
      </w:r>
    </w:p>
    <w:p w14:paraId="08FEB45D" w14:textId="2A0F381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06 26 1 1 3 </w:t>
      </w:r>
      <w:r w:rsidR="005B3D88">
        <w:rPr>
          <w:rFonts w:ascii="Courier New" w:hAnsi="Courier New" w:cs="Courier New"/>
          <w:sz w:val="24"/>
          <w:szCs w:val="24"/>
        </w:rPr>
        <w:t>40 55 70 55 50 60</w:t>
      </w:r>
    </w:p>
    <w:p w14:paraId="2E5A016B" w14:textId="22308C3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</w:t>
      </w:r>
      <w:r w:rsidR="009B52A9">
        <w:rPr>
          <w:rFonts w:ascii="Courier New" w:hAnsi="Courier New" w:cs="Courier New"/>
          <w:sz w:val="24"/>
          <w:szCs w:val="24"/>
        </w:rPr>
        <w:t xml:space="preserve">6 27 1 1 3 </w:t>
      </w:r>
      <w:r w:rsidR="005B3D88">
        <w:rPr>
          <w:rFonts w:ascii="Courier New" w:hAnsi="Courier New" w:cs="Courier New"/>
          <w:sz w:val="24"/>
          <w:szCs w:val="24"/>
        </w:rPr>
        <w:t>41 55 40 65 60 55</w:t>
      </w:r>
    </w:p>
    <w:p w14:paraId="4DF53119" w14:textId="179110E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06 28 1 1 3 </w:t>
      </w:r>
      <w:r w:rsidR="005B3D88">
        <w:rPr>
          <w:rFonts w:ascii="Courier New" w:hAnsi="Courier New" w:cs="Courier New"/>
          <w:sz w:val="24"/>
          <w:szCs w:val="24"/>
        </w:rPr>
        <w:t>42 40 45 30 35 40</w:t>
      </w:r>
    </w:p>
    <w:p w14:paraId="52697402" w14:textId="43AF904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06 29 1 1 3 </w:t>
      </w:r>
      <w:r w:rsidR="005B3D88">
        <w:rPr>
          <w:rFonts w:ascii="Courier New" w:hAnsi="Courier New" w:cs="Courier New"/>
          <w:sz w:val="24"/>
          <w:szCs w:val="24"/>
        </w:rPr>
        <w:t>43 55 45 35 40 55</w:t>
      </w:r>
    </w:p>
    <w:p w14:paraId="32944818" w14:textId="52534B3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06 31 1 1 3 </w:t>
      </w:r>
      <w:r w:rsidR="005B3D88">
        <w:rPr>
          <w:rFonts w:ascii="Courier New" w:hAnsi="Courier New" w:cs="Courier New"/>
          <w:sz w:val="24"/>
          <w:szCs w:val="24"/>
        </w:rPr>
        <w:t>44 60 65 55 60 55</w:t>
      </w:r>
    </w:p>
    <w:p w14:paraId="7D9E929D" w14:textId="540A558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06 32 1 1 3 </w:t>
      </w:r>
      <w:r w:rsidR="005B3D88">
        <w:rPr>
          <w:rFonts w:ascii="Courier New" w:hAnsi="Courier New" w:cs="Courier New"/>
          <w:sz w:val="24"/>
          <w:szCs w:val="24"/>
        </w:rPr>
        <w:t>45 55 45 40 35 55</w:t>
      </w:r>
    </w:p>
    <w:p w14:paraId="476B7F54" w14:textId="6A01291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06 33 1 1 3 </w:t>
      </w:r>
      <w:r w:rsidR="005B3D88">
        <w:rPr>
          <w:rFonts w:ascii="Courier New" w:hAnsi="Courier New" w:cs="Courier New"/>
          <w:sz w:val="24"/>
          <w:szCs w:val="24"/>
        </w:rPr>
        <w:t>46 60 65 40 45 50</w:t>
      </w:r>
    </w:p>
    <w:p w14:paraId="0200A1BF" w14:textId="5BF3904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06 34 1 1 3 </w:t>
      </w:r>
      <w:r w:rsidR="005B3D88">
        <w:rPr>
          <w:rFonts w:ascii="Courier New" w:hAnsi="Courier New" w:cs="Courier New"/>
          <w:sz w:val="24"/>
          <w:szCs w:val="24"/>
        </w:rPr>
        <w:t>47 40 35 25 30 35</w:t>
      </w:r>
    </w:p>
    <w:p w14:paraId="6D49C2E6" w14:textId="04DA7BA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506 35 1 1 3</w:t>
      </w:r>
      <w:r w:rsidR="009B52A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48 35</w:t>
      </w:r>
      <w:r w:rsidR="005B3D88">
        <w:rPr>
          <w:rFonts w:ascii="Courier New" w:hAnsi="Courier New" w:cs="Courier New"/>
          <w:sz w:val="24"/>
          <w:szCs w:val="24"/>
        </w:rPr>
        <w:t xml:space="preserve"> 40 60 30 35</w:t>
      </w:r>
    </w:p>
    <w:p w14:paraId="41C6D955" w14:textId="59D347B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06 36 1 1 3 </w:t>
      </w:r>
      <w:r w:rsidR="005B3D88">
        <w:rPr>
          <w:rFonts w:ascii="Courier New" w:hAnsi="Courier New" w:cs="Courier New"/>
          <w:sz w:val="24"/>
          <w:szCs w:val="24"/>
        </w:rPr>
        <w:t>49 55 60 45 35 45</w:t>
      </w:r>
    </w:p>
    <w:p w14:paraId="048C7251" w14:textId="3B8A232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06 41 1 1 3 </w:t>
      </w:r>
      <w:r w:rsidR="005B3D88">
        <w:rPr>
          <w:rFonts w:ascii="Courier New" w:hAnsi="Courier New" w:cs="Courier New"/>
          <w:sz w:val="24"/>
          <w:szCs w:val="24"/>
        </w:rPr>
        <w:t>50 45 40 35 35 40</w:t>
      </w:r>
    </w:p>
    <w:p w14:paraId="1B0A3823" w14:textId="67DD94D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06 44 1 1 3 </w:t>
      </w:r>
      <w:r w:rsidR="005B3D88">
        <w:rPr>
          <w:rFonts w:ascii="Courier New" w:hAnsi="Courier New" w:cs="Courier New"/>
          <w:sz w:val="24"/>
          <w:szCs w:val="24"/>
        </w:rPr>
        <w:t>51 40 35 45 40 40</w:t>
      </w:r>
    </w:p>
    <w:p w14:paraId="72185EB8" w14:textId="099121C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06 45 1 1 3 </w:t>
      </w:r>
      <w:r w:rsidR="005B3D88">
        <w:rPr>
          <w:rFonts w:ascii="Courier New" w:hAnsi="Courier New" w:cs="Courier New"/>
          <w:sz w:val="24"/>
          <w:szCs w:val="24"/>
        </w:rPr>
        <w:t>52 60 45 40 35 40</w:t>
      </w:r>
    </w:p>
    <w:p w14:paraId="2BF6A80A" w14:textId="320512F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06 47 1 1 3 </w:t>
      </w:r>
      <w:r w:rsidR="005B3D88">
        <w:rPr>
          <w:rFonts w:ascii="Courier New" w:hAnsi="Courier New" w:cs="Courier New"/>
          <w:sz w:val="24"/>
          <w:szCs w:val="24"/>
        </w:rPr>
        <w:t>53 60 55 55 40 45</w:t>
      </w:r>
    </w:p>
    <w:p w14:paraId="30995064" w14:textId="1D095BA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06 48 1 1 3 </w:t>
      </w:r>
      <w:r w:rsidR="005B3D88">
        <w:rPr>
          <w:rFonts w:ascii="Courier New" w:hAnsi="Courier New" w:cs="Courier New"/>
          <w:sz w:val="24"/>
          <w:szCs w:val="24"/>
        </w:rPr>
        <w:t>54 55 60 60 40 40</w:t>
      </w:r>
    </w:p>
    <w:p w14:paraId="04ADCE1E" w14:textId="4034217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06 49 1 1 3 </w:t>
      </w:r>
      <w:r w:rsidR="005B3D88">
        <w:rPr>
          <w:rFonts w:ascii="Courier New" w:hAnsi="Courier New" w:cs="Courier New"/>
          <w:sz w:val="24"/>
          <w:szCs w:val="24"/>
        </w:rPr>
        <w:t>55 40 45 55 40 35</w:t>
      </w:r>
    </w:p>
    <w:p w14:paraId="1AC91ACF" w14:textId="1E871B7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</w:t>
      </w:r>
      <w:r w:rsidR="009B52A9">
        <w:rPr>
          <w:rFonts w:ascii="Courier New" w:hAnsi="Courier New" w:cs="Courier New"/>
          <w:sz w:val="24"/>
          <w:szCs w:val="24"/>
        </w:rPr>
        <w:t xml:space="preserve">51 1 1 3 </w:t>
      </w:r>
      <w:r w:rsidR="005B3D88">
        <w:rPr>
          <w:rFonts w:ascii="Courier New" w:hAnsi="Courier New" w:cs="Courier New"/>
          <w:sz w:val="24"/>
          <w:szCs w:val="24"/>
        </w:rPr>
        <w:t>56 65 55 50 45 60</w:t>
      </w:r>
    </w:p>
    <w:p w14:paraId="30163CBC" w14:textId="1942547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06 53 1 1 3 </w:t>
      </w:r>
      <w:r w:rsidR="005B3D88">
        <w:rPr>
          <w:rFonts w:ascii="Courier New" w:hAnsi="Courier New" w:cs="Courier New"/>
          <w:sz w:val="24"/>
          <w:szCs w:val="24"/>
        </w:rPr>
        <w:t>57 40 35 55 55 60</w:t>
      </w:r>
    </w:p>
    <w:p w14:paraId="6024C15A" w14:textId="51DC898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06 55 1 1 3 </w:t>
      </w:r>
      <w:r w:rsidR="005B3D88">
        <w:rPr>
          <w:rFonts w:ascii="Courier New" w:hAnsi="Courier New" w:cs="Courier New"/>
          <w:sz w:val="24"/>
          <w:szCs w:val="24"/>
        </w:rPr>
        <w:t>58 55 40 60 45 55</w:t>
      </w:r>
    </w:p>
    <w:p w14:paraId="7D1A775A" w14:textId="78D4337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06 56 1 1 3 </w:t>
      </w:r>
      <w:r w:rsidR="005B3D88">
        <w:rPr>
          <w:rFonts w:ascii="Courier New" w:hAnsi="Courier New" w:cs="Courier New"/>
          <w:sz w:val="24"/>
          <w:szCs w:val="24"/>
        </w:rPr>
        <w:t>59 65 55 55 60 55</w:t>
      </w:r>
    </w:p>
    <w:p w14:paraId="7B61B9D8" w14:textId="3A86A12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06 57 1 1 3 </w:t>
      </w:r>
      <w:r w:rsidR="005B3D88">
        <w:rPr>
          <w:rFonts w:ascii="Courier New" w:hAnsi="Courier New" w:cs="Courier New"/>
          <w:sz w:val="24"/>
          <w:szCs w:val="24"/>
        </w:rPr>
        <w:t>60 65 65 55 60 60</w:t>
      </w:r>
    </w:p>
    <w:p w14:paraId="6F2380F0" w14:textId="60039F0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06 58 1 1 3 </w:t>
      </w:r>
      <w:r w:rsidR="005B3D88">
        <w:rPr>
          <w:rFonts w:ascii="Courier New" w:hAnsi="Courier New" w:cs="Courier New"/>
          <w:sz w:val="24"/>
          <w:szCs w:val="24"/>
        </w:rPr>
        <w:t>61 60 65 45 45 55</w:t>
      </w:r>
    </w:p>
    <w:p w14:paraId="40165F90" w14:textId="399C729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06 59 1 1 3 </w:t>
      </w:r>
      <w:r w:rsidR="005B3D88">
        <w:rPr>
          <w:rFonts w:ascii="Courier New" w:hAnsi="Courier New" w:cs="Courier New"/>
          <w:sz w:val="24"/>
          <w:szCs w:val="24"/>
        </w:rPr>
        <w:t>62 65 60 60 60 65</w:t>
      </w:r>
    </w:p>
    <w:p w14:paraId="355CF234" w14:textId="3470D091" w:rsidR="009F77F1" w:rsidRDefault="009B52A9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506 60 1 1 3 </w:t>
      </w:r>
      <w:r w:rsidR="009F77F1">
        <w:rPr>
          <w:rFonts w:ascii="Courier New" w:hAnsi="Courier New" w:cs="Courier New"/>
          <w:sz w:val="24"/>
          <w:szCs w:val="24"/>
        </w:rPr>
        <w:t>63 35 3</w:t>
      </w:r>
      <w:r w:rsidR="005B3D88">
        <w:rPr>
          <w:rFonts w:ascii="Courier New" w:hAnsi="Courier New" w:cs="Courier New"/>
          <w:sz w:val="24"/>
          <w:szCs w:val="24"/>
        </w:rPr>
        <w:t>0 35 30 25</w:t>
      </w:r>
    </w:p>
    <w:p w14:paraId="49C47507" w14:textId="7FACD2A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06 61 1 1 3 </w:t>
      </w:r>
      <w:r w:rsidR="005B3D88">
        <w:rPr>
          <w:rFonts w:ascii="Courier New" w:hAnsi="Courier New" w:cs="Courier New"/>
          <w:sz w:val="24"/>
          <w:szCs w:val="24"/>
        </w:rPr>
        <w:t>64 55 60 40 35 35</w:t>
      </w:r>
    </w:p>
    <w:p w14:paraId="10CA79F8" w14:textId="2A3B0DD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06 62 1 1 3 </w:t>
      </w:r>
      <w:r w:rsidR="005B3D88">
        <w:rPr>
          <w:rFonts w:ascii="Courier New" w:hAnsi="Courier New" w:cs="Courier New"/>
          <w:sz w:val="24"/>
          <w:szCs w:val="24"/>
        </w:rPr>
        <w:t>65 55 60 55 40 35</w:t>
      </w:r>
    </w:p>
    <w:p w14:paraId="42B5CC33" w14:textId="6CD0C80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06 63 1 1 3 </w:t>
      </w:r>
      <w:r w:rsidR="005B3D88">
        <w:rPr>
          <w:rFonts w:ascii="Courier New" w:hAnsi="Courier New" w:cs="Courier New"/>
          <w:sz w:val="24"/>
          <w:szCs w:val="24"/>
        </w:rPr>
        <w:t>66 65 60 35 40 60</w:t>
      </w:r>
    </w:p>
    <w:p w14:paraId="5367A7B4" w14:textId="555A4E7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06 64 1 1 3 </w:t>
      </w:r>
      <w:r w:rsidR="005B3D88">
        <w:rPr>
          <w:rFonts w:ascii="Courier New" w:hAnsi="Courier New" w:cs="Courier New"/>
          <w:sz w:val="24"/>
          <w:szCs w:val="24"/>
        </w:rPr>
        <w:t>67 35 40 25 25 30</w:t>
      </w:r>
    </w:p>
    <w:p w14:paraId="4A9982CD" w14:textId="5FED6B5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06 66 1 1 3 </w:t>
      </w:r>
      <w:r w:rsidR="005B3D88">
        <w:rPr>
          <w:rFonts w:ascii="Courier New" w:hAnsi="Courier New" w:cs="Courier New"/>
          <w:sz w:val="24"/>
          <w:szCs w:val="24"/>
        </w:rPr>
        <w:t>68 65 70 40 45 60</w:t>
      </w:r>
    </w:p>
    <w:p w14:paraId="7E3BC737" w14:textId="5276FD5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06 67 1 1 3 </w:t>
      </w:r>
      <w:r w:rsidR="005B3D88">
        <w:rPr>
          <w:rFonts w:ascii="Courier New" w:hAnsi="Courier New" w:cs="Courier New"/>
          <w:sz w:val="24"/>
          <w:szCs w:val="24"/>
        </w:rPr>
        <w:t>69 65 70 60 55 60</w:t>
      </w:r>
    </w:p>
    <w:p w14:paraId="56567387" w14:textId="096D4092" w:rsidR="009F77F1" w:rsidRDefault="009B52A9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506 68 1 1 3 </w:t>
      </w:r>
      <w:r w:rsidR="009F77F1">
        <w:rPr>
          <w:rFonts w:ascii="Courier New" w:hAnsi="Courier New" w:cs="Courier New"/>
          <w:sz w:val="24"/>
          <w:szCs w:val="24"/>
        </w:rPr>
        <w:t>70 55 60 55 65 70</w:t>
      </w:r>
    </w:p>
    <w:p w14:paraId="4D9AE71F" w14:textId="6E27A50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506 69</w:t>
      </w:r>
      <w:r w:rsidR="009B52A9">
        <w:rPr>
          <w:rFonts w:ascii="Courier New" w:hAnsi="Courier New" w:cs="Courier New"/>
          <w:sz w:val="24"/>
          <w:szCs w:val="24"/>
        </w:rPr>
        <w:t xml:space="preserve"> 1 1 3 </w:t>
      </w:r>
      <w:r w:rsidR="005B3D88">
        <w:rPr>
          <w:rFonts w:ascii="Courier New" w:hAnsi="Courier New" w:cs="Courier New"/>
          <w:sz w:val="24"/>
          <w:szCs w:val="24"/>
        </w:rPr>
        <w:t>71 55 65 40 40 45</w:t>
      </w:r>
    </w:p>
    <w:p w14:paraId="4AA16B60" w14:textId="43DCEBC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06 71 1 1 3 </w:t>
      </w:r>
      <w:r w:rsidR="005B3D88">
        <w:rPr>
          <w:rFonts w:ascii="Courier New" w:hAnsi="Courier New" w:cs="Courier New"/>
          <w:sz w:val="24"/>
          <w:szCs w:val="24"/>
        </w:rPr>
        <w:t>72 55 65 55 45 45</w:t>
      </w:r>
    </w:p>
    <w:p w14:paraId="2DA116EC" w14:textId="67FE796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06 72 1 1 3 </w:t>
      </w:r>
      <w:r w:rsidR="005B3D88">
        <w:rPr>
          <w:rFonts w:ascii="Courier New" w:hAnsi="Courier New" w:cs="Courier New"/>
          <w:sz w:val="24"/>
          <w:szCs w:val="24"/>
        </w:rPr>
        <w:t>73 40 35 45 40 50</w:t>
      </w:r>
    </w:p>
    <w:p w14:paraId="17F9156F" w14:textId="7AC2679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06 73 1 1 3 </w:t>
      </w:r>
      <w:r w:rsidR="005B3D88">
        <w:rPr>
          <w:rFonts w:ascii="Courier New" w:hAnsi="Courier New" w:cs="Courier New"/>
          <w:sz w:val="24"/>
          <w:szCs w:val="24"/>
        </w:rPr>
        <w:t>74 65 60 55 65 70</w:t>
      </w:r>
    </w:p>
    <w:p w14:paraId="49B7F18E" w14:textId="5BCEEE6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06 74 1 1 3 </w:t>
      </w:r>
      <w:r w:rsidR="005B3D88">
        <w:rPr>
          <w:rFonts w:ascii="Courier New" w:hAnsi="Courier New" w:cs="Courier New"/>
          <w:sz w:val="24"/>
          <w:szCs w:val="24"/>
        </w:rPr>
        <w:t>75 55 60 40 35 35</w:t>
      </w:r>
    </w:p>
    <w:p w14:paraId="30BAB133" w14:textId="4D7AA49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06 75 1 1 3 </w:t>
      </w:r>
      <w:r w:rsidR="005B3D88">
        <w:rPr>
          <w:rFonts w:ascii="Courier New" w:hAnsi="Courier New" w:cs="Courier New"/>
          <w:sz w:val="24"/>
          <w:szCs w:val="24"/>
        </w:rPr>
        <w:t>76 55 60 55 65 60</w:t>
      </w:r>
    </w:p>
    <w:p w14:paraId="052CB87D" w14:textId="083C274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 xml:space="preserve">06 77 1 1 3 </w:t>
      </w:r>
      <w:r w:rsidR="005B3D88">
        <w:rPr>
          <w:rFonts w:ascii="Courier New" w:hAnsi="Courier New" w:cs="Courier New"/>
          <w:sz w:val="24"/>
          <w:szCs w:val="24"/>
        </w:rPr>
        <w:t>77 45 50 55 40 45</w:t>
      </w:r>
    </w:p>
    <w:p w14:paraId="1FAE476A" w14:textId="33634E0A" w:rsidR="009F77F1" w:rsidRDefault="009B52A9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506 78 1 1 3 </w:t>
      </w:r>
      <w:r w:rsidR="009F77F1">
        <w:rPr>
          <w:rFonts w:ascii="Courier New" w:hAnsi="Courier New" w:cs="Courier New"/>
          <w:sz w:val="24"/>
          <w:szCs w:val="24"/>
        </w:rPr>
        <w:t xml:space="preserve">78 55 65 </w:t>
      </w:r>
      <w:r w:rsidR="005B3D88">
        <w:rPr>
          <w:rFonts w:ascii="Courier New" w:hAnsi="Courier New" w:cs="Courier New"/>
          <w:sz w:val="24"/>
          <w:szCs w:val="24"/>
        </w:rPr>
        <w:t>45 60 60</w:t>
      </w:r>
    </w:p>
    <w:p w14:paraId="7BF6633A" w14:textId="4A73C9E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B3D88">
        <w:rPr>
          <w:rFonts w:ascii="Courier New" w:hAnsi="Courier New" w:cs="Courier New"/>
          <w:sz w:val="24"/>
          <w:szCs w:val="24"/>
        </w:rPr>
        <w:t>06 79 1 1 3 79 55 65 60 55 60</w:t>
      </w:r>
    </w:p>
    <w:p w14:paraId="3649B157" w14:textId="3FE7BFD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9B52A9">
        <w:rPr>
          <w:rFonts w:ascii="Courier New" w:hAnsi="Courier New" w:cs="Courier New"/>
          <w:sz w:val="24"/>
          <w:szCs w:val="24"/>
        </w:rPr>
        <w:t>06 80 1 1 3</w:t>
      </w:r>
      <w:r w:rsidR="005B3D88">
        <w:rPr>
          <w:rFonts w:ascii="Courier New" w:hAnsi="Courier New" w:cs="Courier New"/>
          <w:sz w:val="24"/>
          <w:szCs w:val="24"/>
        </w:rPr>
        <w:t xml:space="preserve"> 80 60 55 50 45 50</w:t>
      </w:r>
    </w:p>
    <w:p w14:paraId="349268A4" w14:textId="34E2B09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507 00 0 0 0 00 50 45 55 35 60</w:t>
      </w:r>
    </w:p>
    <w:p w14:paraId="6FC52694" w14:textId="08C4E00A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507 02 0 2 1 01 45 40 40 40 35</w:t>
      </w:r>
    </w:p>
    <w:p w14:paraId="7965F52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507 04 0 2 1 02 55 60 60 65 45</w:t>
      </w:r>
    </w:p>
    <w:p w14:paraId="577A968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507 09 0 2 1 03 40 40 40 35 35</w:t>
      </w:r>
    </w:p>
    <w:p w14:paraId="14EDD69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507 11 0 2 1 04 45 45 50 50 45</w:t>
      </w:r>
    </w:p>
    <w:p w14:paraId="034F44D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507 22 0 2 1 05 40 40 37 45 37</w:t>
      </w:r>
    </w:p>
    <w:p w14:paraId="1311A77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507 39 0 2 1 06 65 55 35 55 40</w:t>
      </w:r>
    </w:p>
    <w:p w14:paraId="2752E15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507 40 0 2 1 07 35 40 40 40 35</w:t>
      </w:r>
    </w:p>
    <w:p w14:paraId="319AC3C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507 46 0 2 1 08 40 40 40 35 35</w:t>
      </w:r>
    </w:p>
    <w:p w14:paraId="1955A3F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507 13 0 2 1 09 60 55 55 55 40</w:t>
      </w:r>
    </w:p>
    <w:p w14:paraId="057F886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507 76 0 2 1 10 35 32 32 35 37</w:t>
      </w:r>
    </w:p>
    <w:p w14:paraId="089FC8A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507 43 0 2 1 11 35 35 35 40 35</w:t>
      </w:r>
    </w:p>
    <w:p w14:paraId="74E2941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507 54 0 2 1 12 40 40 55 45 35</w:t>
      </w:r>
    </w:p>
    <w:p w14:paraId="3357871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507 01 0 2 1 13 40 45 40 40 40</w:t>
      </w:r>
    </w:p>
    <w:p w14:paraId="3FE5CC94" w14:textId="52798021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507 07 0 2 1 14 45 50 45 55 40</w:t>
      </w:r>
    </w:p>
    <w:p w14:paraId="6DE61A1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507 14 0 2 1 15 40 35 35 35 35</w:t>
      </w:r>
    </w:p>
    <w:p w14:paraId="2F83B36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507 30 0 2 1 16 35 40 37 35 35</w:t>
      </w:r>
    </w:p>
    <w:p w14:paraId="6A86688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507 37 0 2 1 17 45 50 55 55 47</w:t>
      </w:r>
    </w:p>
    <w:p w14:paraId="41651BB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507 50 0 2 1 18 37 40 57 55 35</w:t>
      </w:r>
    </w:p>
    <w:p w14:paraId="5EE64F4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507 52 0 2 1 19 35 35 35 35 35</w:t>
      </w:r>
    </w:p>
    <w:p w14:paraId="447BDE9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507 65 0 2 1 20 40 40 40 40 42</w:t>
      </w:r>
    </w:p>
    <w:p w14:paraId="5F16F62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507 70 0 2 1 21 35 35 35 35 45</w:t>
      </w:r>
    </w:p>
    <w:p w14:paraId="0EED67C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507 38 0 2 1 22 55 50 55 60 35</w:t>
      </w:r>
    </w:p>
    <w:p w14:paraId="44B3B0B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507 42 0 2 1 23 40 40 40 40 35</w:t>
      </w:r>
    </w:p>
    <w:p w14:paraId="3C8FFBE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507 03 0 2 1 24 40 45 50 55 35</w:t>
      </w:r>
    </w:p>
    <w:p w14:paraId="7ABFC46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507 05 0 2 1 25 55 50 40 55 45</w:t>
      </w:r>
    </w:p>
    <w:p w14:paraId="29DF7EF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507 06 0 2 1 26 35 37 40 40 37</w:t>
      </w:r>
    </w:p>
    <w:p w14:paraId="7E1581E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507 08 0 2 1 27 35 35 35 35 35</w:t>
      </w:r>
    </w:p>
    <w:p w14:paraId="1A251DB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507 10 0 2 1 28 57 50 60 60 40</w:t>
      </w:r>
    </w:p>
    <w:p w14:paraId="1CF0A73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507 12 0 2 1 29 35 40 40 45 40</w:t>
      </w:r>
    </w:p>
    <w:p w14:paraId="574B4D8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507 15 0 2 1 30 45 45 40 45 35</w:t>
      </w:r>
    </w:p>
    <w:p w14:paraId="7EEB2E5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507 16 0 2 1 31 45    50 55 35</w:t>
      </w:r>
    </w:p>
    <w:p w14:paraId="1F5E36D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507 17 0 2 1 32 45 35 40 45 40</w:t>
      </w:r>
    </w:p>
    <w:p w14:paraId="7C6BCC5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507 18 0 2 1 33 40 40 40 40 40</w:t>
      </w:r>
    </w:p>
    <w:p w14:paraId="4E8C3DA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507 19 0 2 1 34 40 40 40 40 40</w:t>
      </w:r>
    </w:p>
    <w:p w14:paraId="752684D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507 20 0 2 1 35 35 40 50 40 35</w:t>
      </w:r>
    </w:p>
    <w:p w14:paraId="61C2FD0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507 21 0 2 1 36 40 45 40 40 40</w:t>
      </w:r>
    </w:p>
    <w:p w14:paraId="1071D5F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507 23 0 2 1 37 </w:t>
      </w:r>
    </w:p>
    <w:p w14:paraId="7A2AA8E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507 24 0 2 1 38 </w:t>
      </w:r>
    </w:p>
    <w:p w14:paraId="519E213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507 25 0 2 1 39 35 40 35 35 35</w:t>
      </w:r>
    </w:p>
    <w:p w14:paraId="3A6C6A6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507 26 0 2 1 40 45 50 45 40 37</w:t>
      </w:r>
    </w:p>
    <w:p w14:paraId="6C3BF40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507 27 0 2 1 41 60 50 65 50 40</w:t>
      </w:r>
    </w:p>
    <w:p w14:paraId="530E546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507 28 0 2 1 42 40 40 40 50 40</w:t>
      </w:r>
    </w:p>
    <w:p w14:paraId="67C846A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507 29 0 2 1 43 45 45 45 45 40</w:t>
      </w:r>
    </w:p>
    <w:p w14:paraId="094C96E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507 31 0 2 1 44 45 45 45 45 45</w:t>
      </w:r>
    </w:p>
    <w:p w14:paraId="5A468C1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507 32 0 2 1 45 45 40 50 50 40</w:t>
      </w:r>
    </w:p>
    <w:p w14:paraId="5F7821B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507 33 0 2 1 46 40 40 45 45 40</w:t>
      </w:r>
    </w:p>
    <w:p w14:paraId="1EB27CD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507 34 0 2 1 47 40 40 40 50 40</w:t>
      </w:r>
    </w:p>
    <w:p w14:paraId="406D0F2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507 35 0 2 1 48 40 40 45 60 35</w:t>
      </w:r>
    </w:p>
    <w:p w14:paraId="32EA9E49" w14:textId="5AFB575C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507 36 0 2 1 49 40 40 40 50 40</w:t>
      </w:r>
    </w:p>
    <w:p w14:paraId="6DC737E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507 41 0 2 1 50 40 35 40 55 40</w:t>
      </w:r>
    </w:p>
    <w:p w14:paraId="0EB95E0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507 44 0 2 1 51 35 45 35 40 35</w:t>
      </w:r>
    </w:p>
    <w:p w14:paraId="7859382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507 45 0 2 1 52 50 40 45 55 35</w:t>
      </w:r>
    </w:p>
    <w:p w14:paraId="11CB91C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507 47 0 2 1 53 45 45 40 47 40</w:t>
      </w:r>
    </w:p>
    <w:p w14:paraId="49A32FF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507 48 0 2 1 54 40 45 40 50 40</w:t>
      </w:r>
    </w:p>
    <w:p w14:paraId="1473FFE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507 49 0 2 1 55 40 40 40 45 40</w:t>
      </w:r>
    </w:p>
    <w:p w14:paraId="412E283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507 51 0 2 1 56 40 35 45 55 40</w:t>
      </w:r>
    </w:p>
    <w:p w14:paraId="22C9051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507 53 0 2 1 57 40 50 55 50 45</w:t>
      </w:r>
    </w:p>
    <w:p w14:paraId="14D5380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507 55 0 2 1 58 40 45 45 55 37</w:t>
      </w:r>
    </w:p>
    <w:p w14:paraId="52D2EA8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507 56 0 2 1 59 40 40 40 45 45</w:t>
      </w:r>
    </w:p>
    <w:p w14:paraId="007C77F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507 57 0 2 1 60 50 45 45 50 45</w:t>
      </w:r>
    </w:p>
    <w:p w14:paraId="4214062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507 58 0 2 1 61 40 45 35 40 45</w:t>
      </w:r>
    </w:p>
    <w:p w14:paraId="153D709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507 59 0 2 1 62 40 37 45 50 45</w:t>
      </w:r>
    </w:p>
    <w:p w14:paraId="71165043" w14:textId="60C1723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507 60 </w:t>
      </w:r>
      <w:r w:rsidR="004B31E8">
        <w:rPr>
          <w:rFonts w:ascii="Courier New" w:hAnsi="Courier New" w:cs="Courier New"/>
          <w:sz w:val="24"/>
          <w:szCs w:val="24"/>
        </w:rPr>
        <w:t>0 2 1 63 40 60 40 40 40</w:t>
      </w:r>
    </w:p>
    <w:p w14:paraId="001205A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507 61 0 2 1 64 35 40 37 35 35</w:t>
      </w:r>
    </w:p>
    <w:p w14:paraId="4E6F1C40" w14:textId="4B1386BB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507 62 0 2 1 65 40 40 40 40 40</w:t>
      </w:r>
    </w:p>
    <w:p w14:paraId="179B9B85" w14:textId="17D76CCE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507 63 0 2 1 66 40 37 37 40 40</w:t>
      </w:r>
    </w:p>
    <w:p w14:paraId="47A9FD6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507 64 0 2 1 67 35 45 45 50 45</w:t>
      </w:r>
    </w:p>
    <w:p w14:paraId="5F6A57B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507 66 0 2 1 68 40 45 37 40 40</w:t>
      </w:r>
    </w:p>
    <w:p w14:paraId="0DB2F8E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507 67 0 2 1 69 40 40 45 50 35</w:t>
      </w:r>
    </w:p>
    <w:p w14:paraId="260329A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507 68 0 2 1 70 35 35 37 35 37</w:t>
      </w:r>
    </w:p>
    <w:p w14:paraId="6260E76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507 69 0 2 1 71 40 45 40 47 40</w:t>
      </w:r>
    </w:p>
    <w:p w14:paraId="3A9ADD3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507 71 0 2 1 72 35 35 35 40 35</w:t>
      </w:r>
    </w:p>
    <w:p w14:paraId="6225960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507 72 0 2 1 73 40 40 40 45 40</w:t>
      </w:r>
    </w:p>
    <w:p w14:paraId="56F90E2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507 73 0 2 1 74 35 35 37 40 40</w:t>
      </w:r>
    </w:p>
    <w:p w14:paraId="2BA04A2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507 74 0 2 1 75 40 40 50 50 40</w:t>
      </w:r>
    </w:p>
    <w:p w14:paraId="3F489FA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507 75 0 2 1 76 35 40 40 45 37</w:t>
      </w:r>
    </w:p>
    <w:p w14:paraId="6022282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507 77 0 2 1 77 45 40 55 45 50</w:t>
      </w:r>
    </w:p>
    <w:p w14:paraId="196A5EFF" w14:textId="75CDAE5C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507 78 0 2 1 78 40 40 50 40 40</w:t>
      </w:r>
    </w:p>
    <w:p w14:paraId="20CB0A6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507 79 0 2 1 79 45 50 60 50 40</w:t>
      </w:r>
    </w:p>
    <w:p w14:paraId="285B840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507 80 0 2 1 80 55 45 50 50 40</w:t>
      </w:r>
    </w:p>
    <w:p w14:paraId="59E52CF4" w14:textId="28D33EC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507 00 0 0 0 00 35 45 45 35 35</w:t>
      </w:r>
    </w:p>
    <w:p w14:paraId="47FA64C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507 02 0 2 2 01 65 60 65 60 55</w:t>
      </w:r>
    </w:p>
    <w:p w14:paraId="6BF8315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507 04 0 2 2 02 45 40 40 45 35</w:t>
      </w:r>
    </w:p>
    <w:p w14:paraId="2B894EF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507 09 0 2 2 03 65 65 65 50 60</w:t>
      </w:r>
    </w:p>
    <w:p w14:paraId="4DA71F57" w14:textId="23D18E10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507 11 0 2 2 04 40 55 45 40 50</w:t>
      </w:r>
    </w:p>
    <w:p w14:paraId="1F6A1CA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507 22 0 2 2 05 40 40 35 40 40</w:t>
      </w:r>
    </w:p>
    <w:p w14:paraId="44D9260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507 39 0 2 2 06 30 35 35 35 30</w:t>
      </w:r>
    </w:p>
    <w:p w14:paraId="5994B6B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507 40 0 2 2 07 35 35 45 45 35</w:t>
      </w:r>
    </w:p>
    <w:p w14:paraId="3932014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507 46 0 2 2 08 55 65 60 55 40</w:t>
      </w:r>
    </w:p>
    <w:p w14:paraId="4E675A6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507 13 0 2 2 09 </w:t>
      </w:r>
    </w:p>
    <w:p w14:paraId="6E0507C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507 76 0 2 2 10 45 35 35 40 30</w:t>
      </w:r>
    </w:p>
    <w:p w14:paraId="5209152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507 43 0 2 2 11 35 35 45 50 37</w:t>
      </w:r>
    </w:p>
    <w:p w14:paraId="417D05D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507 54 0 2 2 12 37 40 40 40 35</w:t>
      </w:r>
    </w:p>
    <w:p w14:paraId="74558A9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507 01 0 2 2 13 40 45 60 50 40</w:t>
      </w:r>
    </w:p>
    <w:p w14:paraId="10B3281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507 07 0 2 2 14 45 45 40 30 25</w:t>
      </w:r>
    </w:p>
    <w:p w14:paraId="4414B9D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507 14 0 2 2 15 35 35 35 35 35</w:t>
      </w:r>
    </w:p>
    <w:p w14:paraId="6A2B3B2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507 30 0 2 2 16 35 35 35 35 37</w:t>
      </w:r>
    </w:p>
    <w:p w14:paraId="17887E1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507 37 0 2 2 17 40 60 35 55 37</w:t>
      </w:r>
    </w:p>
    <w:p w14:paraId="6A5AF48D" w14:textId="3D63E6EA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507 50 0 2 2 18 50 60 50 35 35</w:t>
      </w:r>
    </w:p>
    <w:p w14:paraId="3E64B32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507 52 0 2 2 19 35 35 35 35 35</w:t>
      </w:r>
    </w:p>
    <w:p w14:paraId="383957D3" w14:textId="71C70B28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507 65 0 2 2 20 35 35 45 35 35</w:t>
      </w:r>
    </w:p>
    <w:p w14:paraId="0AEB1B2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507 70 0 2 2 21 35 35 40 35 40</w:t>
      </w:r>
    </w:p>
    <w:p w14:paraId="787CCD4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507 38 0 2 2 22 45 47 55 55 35</w:t>
      </w:r>
    </w:p>
    <w:p w14:paraId="66DB11A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507 42 0 2 2 23 40 45 45 40 40</w:t>
      </w:r>
    </w:p>
    <w:p w14:paraId="7D4101D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507 03 0 2 2 24 35 40 50 35 45</w:t>
      </w:r>
    </w:p>
    <w:p w14:paraId="41EF9A1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507 05 0 2 2 25 50 50 55 40 35</w:t>
      </w:r>
    </w:p>
    <w:p w14:paraId="1FF69B0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507 06 0 2 2 26 35 35 35 37 30</w:t>
      </w:r>
    </w:p>
    <w:p w14:paraId="52A52F8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507 08 0 2 2 27 45 50 50 35 40</w:t>
      </w:r>
    </w:p>
    <w:p w14:paraId="261C664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507 10 0 2 2 28 35 35 40 35 30</w:t>
      </w:r>
    </w:p>
    <w:p w14:paraId="2A8C28F4" w14:textId="6D823513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507 12 0 2 2 29 35 35 35 35 35</w:t>
      </w:r>
    </w:p>
    <w:p w14:paraId="5E0BE1D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507 15 0 2 2 30 35 40 35 40 35</w:t>
      </w:r>
    </w:p>
    <w:p w14:paraId="08E4071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507 16 0 2 2 31 40 40 35 35 30</w:t>
      </w:r>
    </w:p>
    <w:p w14:paraId="2EEFEAB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507 17 0 2 2 32 35 45 40 35 35</w:t>
      </w:r>
    </w:p>
    <w:p w14:paraId="450C82FD" w14:textId="4AEBE0DE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507 18 0 2 2 33 35 35 35 35 35</w:t>
      </w:r>
    </w:p>
    <w:p w14:paraId="0C09FE3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507 19 0 2 2 34 35    40 40 37</w:t>
      </w:r>
    </w:p>
    <w:p w14:paraId="7669BFA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507 20 0 2 2 35 35 35 45 35 35</w:t>
      </w:r>
    </w:p>
    <w:p w14:paraId="51EA03F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507 21 0 2 2 36 35 40 45 35 35</w:t>
      </w:r>
    </w:p>
    <w:p w14:paraId="19A711A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507 23 0 2 2 37 40 40 45 35 35</w:t>
      </w:r>
    </w:p>
    <w:p w14:paraId="395CA48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507 24 0 2 2 38 35 35 35 40 35</w:t>
      </w:r>
    </w:p>
    <w:p w14:paraId="3220DB1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507 25 0 2 2 39 40 40 45 40 45</w:t>
      </w:r>
    </w:p>
    <w:p w14:paraId="3181A12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507 26 0 2 2 40 35 30 35 35 30</w:t>
      </w:r>
    </w:p>
    <w:p w14:paraId="550F231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507 27 0 2 2 41 50 55 55 35 55</w:t>
      </w:r>
    </w:p>
    <w:p w14:paraId="40C0FFD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507 28 0 2 2 42 35 45 40 37 35</w:t>
      </w:r>
    </w:p>
    <w:p w14:paraId="4724C66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507 29 0 2 2 43 37 35 37 40 35</w:t>
      </w:r>
    </w:p>
    <w:p w14:paraId="68DD618B" w14:textId="76323665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507 31 0 2 2 44 35 35 35 35 35</w:t>
      </w:r>
    </w:p>
    <w:p w14:paraId="0FF40DC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507 32 0 2 2 45 35 37 35 35 30</w:t>
      </w:r>
    </w:p>
    <w:p w14:paraId="20C2586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507 33 0 2 2 46 35 25 30 35 30</w:t>
      </w:r>
    </w:p>
    <w:p w14:paraId="5AC7171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507 34 0 2 2 47 35    40 40 35</w:t>
      </w:r>
    </w:p>
    <w:p w14:paraId="22CE218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507 35 0 2 2 48 40 50 37 40 40</w:t>
      </w:r>
    </w:p>
    <w:p w14:paraId="58EA07A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507 36 0 2 2 49 35 35 35 45 30</w:t>
      </w:r>
    </w:p>
    <w:p w14:paraId="2534349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507 41 0 2 2 50 35 35 35 35 35</w:t>
      </w:r>
    </w:p>
    <w:p w14:paraId="5ED22AB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507 44 0 2 2 51 40 35 35 35 35</w:t>
      </w:r>
    </w:p>
    <w:p w14:paraId="3FBCBE1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507 45 0 2 2 52 35 35 40 35 32</w:t>
      </w:r>
    </w:p>
    <w:p w14:paraId="46D5408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507 47 0 2 2 53 60 50 45 60 45</w:t>
      </w:r>
    </w:p>
    <w:p w14:paraId="7E18B85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507 48 0 2 2 54 55 60 50 50 60</w:t>
      </w:r>
    </w:p>
    <w:p w14:paraId="156561F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507 49 0 2 2 55 40 37 40 40 40</w:t>
      </w:r>
    </w:p>
    <w:p w14:paraId="6D6AF6C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507 51 0 2 2 56 35 45 37 55 40</w:t>
      </w:r>
    </w:p>
    <w:p w14:paraId="3B8ADC4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507 53 0 2 2 57 60 45 45 50 40</w:t>
      </w:r>
    </w:p>
    <w:p w14:paraId="5932814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507 55 0 2 2 58 35 35 40 40 35</w:t>
      </w:r>
    </w:p>
    <w:p w14:paraId="0195DAE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507 56 0 2 2 59 35 55 35 40 35</w:t>
      </w:r>
    </w:p>
    <w:p w14:paraId="6CFAC706" w14:textId="50A82650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507 57 0 2 2 60 35 35 35 35 35</w:t>
      </w:r>
    </w:p>
    <w:p w14:paraId="6BB2107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507 58 0 2 2 61 35 45 45 40 35</w:t>
      </w:r>
    </w:p>
    <w:p w14:paraId="292F729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507 59 0 2 2 62 55 55 45 45 40</w:t>
      </w:r>
    </w:p>
    <w:p w14:paraId="1C4BC2F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507 60 0 2 2 63 45 47 50 35 45</w:t>
      </w:r>
    </w:p>
    <w:p w14:paraId="2183CC8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507 61 0 2 2 64 37 25 35 30 20</w:t>
      </w:r>
    </w:p>
    <w:p w14:paraId="584A63D5" w14:textId="40C7C9A3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507 62 0 2 2 65 45 60 47 30 35</w:t>
      </w:r>
    </w:p>
    <w:p w14:paraId="38E4C7D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507 63 0 2 2 66 45 50 37 55 25</w:t>
      </w:r>
    </w:p>
    <w:p w14:paraId="3BD30DF8" w14:textId="0F2D4E11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507 64 0 2 2 67 35 35 35 35 35</w:t>
      </w:r>
    </w:p>
    <w:p w14:paraId="2ACBC9E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507 66 0 2 2 68 40 35 35 40 35</w:t>
      </w:r>
    </w:p>
    <w:p w14:paraId="670D381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507 67 0 2 2 69 45 37 50 50 35</w:t>
      </w:r>
    </w:p>
    <w:p w14:paraId="012EE69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507 68 0 2 2 70 35 37 40 37 35</w:t>
      </w:r>
    </w:p>
    <w:p w14:paraId="7F51D758" w14:textId="3FBDE2D9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507 69 0 2 2 71 45 35 45 45 40</w:t>
      </w:r>
    </w:p>
    <w:p w14:paraId="01BF41A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507 71 0 2 2 72 45 40 45 50 50</w:t>
      </w:r>
    </w:p>
    <w:p w14:paraId="2146A49F" w14:textId="4A7185DB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507 72 0 2 2 73 40 40 45 35 45</w:t>
      </w:r>
    </w:p>
    <w:p w14:paraId="2E26326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507 73 0 2 2 74 50 45 45 50 35</w:t>
      </w:r>
    </w:p>
    <w:p w14:paraId="0A6813E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507 74 0 2 2 75 35    45 37 37</w:t>
      </w:r>
    </w:p>
    <w:p w14:paraId="55CF414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507 75 0 2 2 76 40 37 35 30 35</w:t>
      </w:r>
    </w:p>
    <w:p w14:paraId="0B0836E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507 77 0 2 2 77 35 35 45 35 45</w:t>
      </w:r>
    </w:p>
    <w:p w14:paraId="552E39C4" w14:textId="5A57032E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507 78 0 2 2 78 35 45 37 35 35</w:t>
      </w:r>
    </w:p>
    <w:p w14:paraId="696B00D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507 79 0 2 2 79 35 30 30 35 37</w:t>
      </w:r>
    </w:p>
    <w:p w14:paraId="490C6D3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507 80 0 2 2 80 40 40 40 35 35</w:t>
      </w:r>
    </w:p>
    <w:p w14:paraId="7CC6651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507 00 0 0 0 00 65 40 45 60 45</w:t>
      </w:r>
    </w:p>
    <w:p w14:paraId="62201CB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507 02 0 2 3 01 45 45 40 40 45</w:t>
      </w:r>
    </w:p>
    <w:p w14:paraId="04FA3C6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 xml:space="preserve">507 04 0 2 3 02 </w:t>
      </w:r>
    </w:p>
    <w:p w14:paraId="0EEAE29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507 09 0 2 3 03 60 65 55 65 45</w:t>
      </w:r>
    </w:p>
    <w:p w14:paraId="640307F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507 11 0 2 3 04 75 80 85 85 85</w:t>
      </w:r>
    </w:p>
    <w:p w14:paraId="6355F53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507 22 0 2 3 05 45 40 45 50 40</w:t>
      </w:r>
    </w:p>
    <w:p w14:paraId="73ACE7F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507 39 0 2 3 06 35 35 30 35 35</w:t>
      </w:r>
    </w:p>
    <w:p w14:paraId="4B4BD64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507 40 0 2 3 07 45 40 40 35 35</w:t>
      </w:r>
    </w:p>
    <w:p w14:paraId="3768630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507 46 0 2 3 08 35 30 30 35 35</w:t>
      </w:r>
    </w:p>
    <w:p w14:paraId="3AAC838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507 13 0 2 3 09 </w:t>
      </w:r>
    </w:p>
    <w:p w14:paraId="073D8B9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507 76 0 2 3 10 55 40 35 35 45</w:t>
      </w:r>
    </w:p>
    <w:p w14:paraId="5F1FC06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507 43 0 2 3 11 45 40 30 40 45</w:t>
      </w:r>
    </w:p>
    <w:p w14:paraId="6025B00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507 54 0 2 3 12 60 50 50 45 45</w:t>
      </w:r>
    </w:p>
    <w:p w14:paraId="20DF9AC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507 01 0 2 3 13 35 45 50 45 40</w:t>
      </w:r>
    </w:p>
    <w:p w14:paraId="3D414C5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507 07 0 2 3 14 55 45 30 35 35</w:t>
      </w:r>
    </w:p>
    <w:p w14:paraId="0D195D4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507 14 0 2 3 15 40 40 45 45 45</w:t>
      </w:r>
    </w:p>
    <w:p w14:paraId="211B1EF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507 30 0 2 3 16 35 25 25 25 20</w:t>
      </w:r>
    </w:p>
    <w:p w14:paraId="287FC4D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507 37 0 2 3 17 30 25 35 40 35</w:t>
      </w:r>
    </w:p>
    <w:p w14:paraId="48AF678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507 50 0 2 3 18 25 35 30 40 25</w:t>
      </w:r>
    </w:p>
    <w:p w14:paraId="0C22ECA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507 52 0 2 3 19 50 40 45 40 35</w:t>
      </w:r>
    </w:p>
    <w:p w14:paraId="32DD70E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507 65 0 2 3 20 45 35 35 30 40</w:t>
      </w:r>
    </w:p>
    <w:p w14:paraId="7441042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507 70 0 2 3 21 55 50 40 45 55</w:t>
      </w:r>
    </w:p>
    <w:p w14:paraId="7D49AC9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507 38 0 2 3 22 30 35 25 20 </w:t>
      </w:r>
    </w:p>
    <w:p w14:paraId="0E6E843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507 42 0 2 3 23 35 45 40 40 45</w:t>
      </w:r>
    </w:p>
    <w:p w14:paraId="40D2A20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507 03 0 2 3 24 30 30 40 35 35</w:t>
      </w:r>
    </w:p>
    <w:p w14:paraId="6B9E7F9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507 05 0 2 3 25 </w:t>
      </w:r>
    </w:p>
    <w:p w14:paraId="3A90D12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507 06 0 2 3 26 25 30 35 30 </w:t>
      </w:r>
    </w:p>
    <w:p w14:paraId="60B4287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507 08 0 2 3 27 25 30 30 40 55</w:t>
      </w:r>
    </w:p>
    <w:p w14:paraId="7A816DF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507 10 0 2 3 28 35 30 30 25 25</w:t>
      </w:r>
    </w:p>
    <w:p w14:paraId="5265806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507 12 0 2 3 29 </w:t>
      </w:r>
    </w:p>
    <w:p w14:paraId="1AFC45F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507 15 0 2 3 30       40 35   </w:t>
      </w:r>
    </w:p>
    <w:p w14:paraId="5B13E37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507 16 0 2 3 31       30     </w:t>
      </w:r>
    </w:p>
    <w:p w14:paraId="250995C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507 17 0 2 3 32 30 35</w:t>
      </w:r>
    </w:p>
    <w:p w14:paraId="7BC30B4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507 18 0 2 3 33 35 45 50 45 35</w:t>
      </w:r>
    </w:p>
    <w:p w14:paraId="0495119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507 19 0 2 3 34 35 25 25 45 40</w:t>
      </w:r>
    </w:p>
    <w:p w14:paraId="65D0A37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507 20 0 2 3 35 55 50 45 40 35</w:t>
      </w:r>
    </w:p>
    <w:p w14:paraId="101D309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507 21 0 2 3 36 45 35 35 45 40</w:t>
      </w:r>
    </w:p>
    <w:p w14:paraId="4ADD77C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507 23 0 2 3 37 35 40 30 40 35</w:t>
      </w:r>
    </w:p>
    <w:p w14:paraId="2D4806B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507 24 0 2 3 38 45 30 25    35</w:t>
      </w:r>
    </w:p>
    <w:p w14:paraId="3F36B85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507 25 0 2 3 39 50 45 35 35 50</w:t>
      </w:r>
    </w:p>
    <w:p w14:paraId="314B4A0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507 26 0 2 3 40 35 35 35 30 30</w:t>
      </w:r>
    </w:p>
    <w:p w14:paraId="3063FFF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507 27 0 2 3 41 70 65 50 75 55</w:t>
      </w:r>
    </w:p>
    <w:p w14:paraId="0760095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507 28 0 2 3 42 40 35 40 35 40</w:t>
      </w:r>
    </w:p>
    <w:p w14:paraId="0A5226B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507 29 0 2 3 43 30 25 30 40 45</w:t>
      </w:r>
    </w:p>
    <w:p w14:paraId="0CA32BF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507 31 0 2 3 44 20 30 15 20 20</w:t>
      </w:r>
    </w:p>
    <w:p w14:paraId="6ADA908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507 32 0 2 3 45 30 25 40 30 35</w:t>
      </w:r>
    </w:p>
    <w:p w14:paraId="5DE65C4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507 33 0 2 3 46 45 30 25 35 25</w:t>
      </w:r>
    </w:p>
    <w:p w14:paraId="69702C6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507 34 0 2 3 47 30 35 35 20   </w:t>
      </w:r>
    </w:p>
    <w:p w14:paraId="0F65106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507 35 0 2 3 48 25 30 30 40 25</w:t>
      </w:r>
    </w:p>
    <w:p w14:paraId="3332880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507 36 0 2 3 49 25 45 45 25 35</w:t>
      </w:r>
    </w:p>
    <w:p w14:paraId="349A054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507 41 0 2 3 50 30 35 45 30 30</w:t>
      </w:r>
    </w:p>
    <w:p w14:paraId="13C97B9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507 44 0 2 3 51 35 40 25 20 15</w:t>
      </w:r>
    </w:p>
    <w:p w14:paraId="339720E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507 45 0 2 3 52 25 25 40 30 20</w:t>
      </w:r>
    </w:p>
    <w:p w14:paraId="47D7127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507 47 0 2 3 53 55 55 55 45 40</w:t>
      </w:r>
    </w:p>
    <w:p w14:paraId="20EC4E6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507 48 0 2 3 54 35 35 25 25 40</w:t>
      </w:r>
    </w:p>
    <w:p w14:paraId="2489745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507 49 0 2 3 55 35 25 15 20 30</w:t>
      </w:r>
    </w:p>
    <w:p w14:paraId="484188D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507 51 0 2 3 56 55 45 35 45 30</w:t>
      </w:r>
    </w:p>
    <w:p w14:paraId="152BB2B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507 53 0 2 3 57 30 40 30 35   </w:t>
      </w:r>
    </w:p>
    <w:p w14:paraId="4874E88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507 55 0 2 3 58 40 30 25 20 20</w:t>
      </w:r>
    </w:p>
    <w:p w14:paraId="480A7F0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507 56 0 2 3 59 45 15 25 25 25</w:t>
      </w:r>
    </w:p>
    <w:p w14:paraId="55B7270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507 57 0 2 3 60 25 20 10 10 15</w:t>
      </w:r>
    </w:p>
    <w:p w14:paraId="6E60ECF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507 58 0 2 3 61 60 55 55      </w:t>
      </w:r>
    </w:p>
    <w:p w14:paraId="176FAD21" w14:textId="3424BA4B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507 59 0 2 3 62 40    25 20 35</w:t>
      </w:r>
    </w:p>
    <w:p w14:paraId="325185F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507 60 0 2 3 63 25    15 30 45</w:t>
      </w:r>
    </w:p>
    <w:p w14:paraId="7C8CDFF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507 61 0 2 3 64 45 35 30 30 25</w:t>
      </w:r>
    </w:p>
    <w:p w14:paraId="4379106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507 62 0 2 3 65 35 45 25 15 30</w:t>
      </w:r>
    </w:p>
    <w:p w14:paraId="1676004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507 63 0 2 3 66 40 35 20 25 25</w:t>
      </w:r>
    </w:p>
    <w:p w14:paraId="47F56F9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507 64 0 2 3 67 30 40 15 55 45</w:t>
      </w:r>
    </w:p>
    <w:p w14:paraId="2DC7F9B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507 66 0 2 3 68 45 40 35 30 25</w:t>
      </w:r>
    </w:p>
    <w:p w14:paraId="6BC3718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507 67 0 2 3 69 55 45 35      </w:t>
      </w:r>
    </w:p>
    <w:p w14:paraId="43E6A9D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507 68 0 2 3 70 45 25 25 40 40</w:t>
      </w:r>
    </w:p>
    <w:p w14:paraId="030EBC0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507 69 0 2 3 71 35 30 30 25 35</w:t>
      </w:r>
    </w:p>
    <w:p w14:paraId="67503C5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507 71 0 2 3 72 25 25 25 25 20</w:t>
      </w:r>
    </w:p>
    <w:p w14:paraId="0C27FA1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507 72 0 2 3 73 45 30 35 35 30</w:t>
      </w:r>
    </w:p>
    <w:p w14:paraId="74B1904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507 73 0 2 3 74 30 45 40    25</w:t>
      </w:r>
    </w:p>
    <w:p w14:paraId="5AF8EAC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507 74 0 2 3 75 50 40 15 10 35</w:t>
      </w:r>
    </w:p>
    <w:p w14:paraId="1A53BF3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507 75 0 2 3 76 30 40 30 35 45</w:t>
      </w:r>
    </w:p>
    <w:p w14:paraId="19DB828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507 77 0 2 3 77 65 50 30 35 30</w:t>
      </w:r>
    </w:p>
    <w:p w14:paraId="152BAEA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507 78 0 2 3 78 35 25 35 20 15</w:t>
      </w:r>
    </w:p>
    <w:p w14:paraId="47D7A07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507 79 0 2 3 79 25 40 45 40 45</w:t>
      </w:r>
    </w:p>
    <w:p w14:paraId="3634F69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507 80 0 2 3 80 25 40 20 40 25</w:t>
      </w:r>
    </w:p>
    <w:p w14:paraId="6789B928" w14:textId="01BF7409" w:rsidR="009F77F1" w:rsidRDefault="0096153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508 00 1 0 0</w:t>
      </w:r>
      <w:r w:rsidR="009F77F1">
        <w:rPr>
          <w:rFonts w:ascii="Courier New" w:hAnsi="Courier New" w:cs="Courier New"/>
          <w:sz w:val="24"/>
          <w:szCs w:val="24"/>
        </w:rPr>
        <w:t xml:space="preserve"> 00 35 55 65 40 40</w:t>
      </w:r>
    </w:p>
    <w:p w14:paraId="29912978" w14:textId="52E4D9D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508 02 1 1 1 01 35 50 40 30 30</w:t>
      </w:r>
    </w:p>
    <w:p w14:paraId="40F0B6B0" w14:textId="2A5A8C5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508 04 1 1 1</w:t>
      </w:r>
      <w:r w:rsidR="004B31E8">
        <w:rPr>
          <w:rFonts w:ascii="Courier New" w:hAnsi="Courier New" w:cs="Courier New"/>
          <w:sz w:val="24"/>
          <w:szCs w:val="24"/>
        </w:rPr>
        <w:t xml:space="preserve"> 02 40 50 40 40 35</w:t>
      </w:r>
    </w:p>
    <w:p w14:paraId="6D9D4C76" w14:textId="7DB0DC7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508 09 1 1 </w:t>
      </w:r>
      <w:r w:rsidR="00961537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03 55 50 40 25 30</w:t>
      </w:r>
    </w:p>
    <w:p w14:paraId="468B327E" w14:textId="3A24A3D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508 11 1 1 1 04 40 55 50 50 55</w:t>
      </w:r>
    </w:p>
    <w:p w14:paraId="651CEDB4" w14:textId="3F242A4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508 22 1 1 1 05 50 55 55 50 45</w:t>
      </w:r>
    </w:p>
    <w:p w14:paraId="21D7FBBE" w14:textId="1833CF4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508 39 1 1 1 06 45 50 40 35 35</w:t>
      </w:r>
    </w:p>
    <w:p w14:paraId="75E16A55" w14:textId="410E63F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508 40 1 1 1 07 35 45 35 50 40</w:t>
      </w:r>
    </w:p>
    <w:p w14:paraId="63B93590" w14:textId="4E935C4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508 46 1 1 </w:t>
      </w:r>
      <w:r w:rsidR="004B31E8">
        <w:rPr>
          <w:rFonts w:ascii="Courier New" w:hAnsi="Courier New" w:cs="Courier New"/>
          <w:sz w:val="24"/>
          <w:szCs w:val="24"/>
        </w:rPr>
        <w:t>1 08 45 60 60 65 50</w:t>
      </w:r>
    </w:p>
    <w:p w14:paraId="5348CAB9" w14:textId="347C7F0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508 13 1 1 1 09 45 55 40 45 40</w:t>
      </w:r>
    </w:p>
    <w:p w14:paraId="2A960D40" w14:textId="5582B62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508 76 1 1 1 10 55 50 60 40 40</w:t>
      </w:r>
    </w:p>
    <w:p w14:paraId="59871542" w14:textId="3D2CEB6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508 43 1 1 1 11 50 65 55 55 45</w:t>
      </w:r>
    </w:p>
    <w:p w14:paraId="2E4769FB" w14:textId="2885FD1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508 54 1 1 1 12 50 55 45 40 35</w:t>
      </w:r>
    </w:p>
    <w:p w14:paraId="04B99655" w14:textId="0299D20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508 01 1 1 1 13 60 65 55 55 45</w:t>
      </w:r>
    </w:p>
    <w:p w14:paraId="5EC8EDAE" w14:textId="7F26ECD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508 07 1 1 1 14 60 65 55 45 45</w:t>
      </w:r>
    </w:p>
    <w:p w14:paraId="5D530BE5" w14:textId="56B68F7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508 14 1 1 1 15 60 70 50 60 45</w:t>
      </w:r>
    </w:p>
    <w:p w14:paraId="55FC284E" w14:textId="58027E7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508 30 1 1 1 16 55 65 60 65 50</w:t>
      </w:r>
    </w:p>
    <w:p w14:paraId="45A3298D" w14:textId="34DFBC4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508 37 1 1 1 17</w:t>
      </w:r>
      <w:r w:rsidR="004B31E8">
        <w:rPr>
          <w:rFonts w:ascii="Courier New" w:hAnsi="Courier New" w:cs="Courier New"/>
          <w:sz w:val="24"/>
          <w:szCs w:val="24"/>
        </w:rPr>
        <w:t xml:space="preserve"> 50 65 55 60 50</w:t>
      </w:r>
    </w:p>
    <w:p w14:paraId="1F7DF1AC" w14:textId="579335A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508 50 1 1 1 18 45 60 55 45 30</w:t>
      </w:r>
    </w:p>
    <w:p w14:paraId="3DAD1918" w14:textId="37FD6FA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508 52 1 1 1 19 45 55 30 40 40</w:t>
      </w:r>
    </w:p>
    <w:p w14:paraId="34A87DBE" w14:textId="63D9EDE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508 65 1 1 1 20 60 70 55 60 45</w:t>
      </w:r>
    </w:p>
    <w:p w14:paraId="3EECBB90" w14:textId="7D1F620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508 70 1 1 1 21 50 60 50 55 50</w:t>
      </w:r>
    </w:p>
    <w:p w14:paraId="1AE45F7A" w14:textId="7641A18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508 38 1 1 1 22 50 60 50 60 50</w:t>
      </w:r>
    </w:p>
    <w:p w14:paraId="462F8ED5" w14:textId="15567A2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508 42 1 1 1 23 50 60 40 55 40</w:t>
      </w:r>
    </w:p>
    <w:p w14:paraId="29874E1B" w14:textId="0EB73A6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508 03 1 1 1 24 65 65 40 60 50</w:t>
      </w:r>
    </w:p>
    <w:p w14:paraId="46CC3BA6" w14:textId="3C08324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508 05 1 1 1 25 50 40 40 50 30</w:t>
      </w:r>
    </w:p>
    <w:p w14:paraId="241920FB" w14:textId="2AD0A45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508 06 1 1 1 26 55 50 30 30 30</w:t>
      </w:r>
    </w:p>
    <w:p w14:paraId="7312F035" w14:textId="560DC83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508 08 1 1 1 27 45 55 25 35 30</w:t>
      </w:r>
    </w:p>
    <w:p w14:paraId="389615D8" w14:textId="067F8CE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508 10 1 1 1 28 65 65 55 65 45</w:t>
      </w:r>
    </w:p>
    <w:p w14:paraId="70D0CB38" w14:textId="155E648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508 12 1 1 1 29 60 60 30 50 40</w:t>
      </w:r>
    </w:p>
    <w:p w14:paraId="151115B0" w14:textId="1965074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508 15 1 1 1 30 60 60 50 55 50</w:t>
      </w:r>
    </w:p>
    <w:p w14:paraId="4B79BB75" w14:textId="2D642AE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508 16 1 1 1 31 50 65 60 35 35</w:t>
      </w:r>
    </w:p>
    <w:p w14:paraId="18194C07" w14:textId="2B3BB87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508 17 1 1 1 32 45 60 60 50 55</w:t>
      </w:r>
    </w:p>
    <w:p w14:paraId="1D8657D3" w14:textId="2E52895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508 18 1 1 1 33 50 60 40 50 30</w:t>
      </w:r>
    </w:p>
    <w:p w14:paraId="45E404BB" w14:textId="0AA23AC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508 19 1 1 1 34 65 70 60 60 50</w:t>
      </w:r>
    </w:p>
    <w:p w14:paraId="579653EC" w14:textId="5BFF012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508 20 1 1 1 35 70 65 55 65 60</w:t>
      </w:r>
    </w:p>
    <w:p w14:paraId="3D1E6458" w14:textId="7733DA4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508 21 1 1 1 36 50 60 40 40 30</w:t>
      </w:r>
    </w:p>
    <w:p w14:paraId="51FC551E" w14:textId="33A26A6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508 23 1 1 1</w:t>
      </w:r>
      <w:r w:rsidR="004B31E8">
        <w:rPr>
          <w:rFonts w:ascii="Courier New" w:hAnsi="Courier New" w:cs="Courier New"/>
          <w:sz w:val="24"/>
          <w:szCs w:val="24"/>
        </w:rPr>
        <w:t xml:space="preserve"> 37 60 55 65 60 50</w:t>
      </w:r>
    </w:p>
    <w:p w14:paraId="585A2EDF" w14:textId="5D0FBCC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508 24 1 1 1</w:t>
      </w:r>
      <w:r w:rsidR="004B31E8">
        <w:rPr>
          <w:rFonts w:ascii="Courier New" w:hAnsi="Courier New" w:cs="Courier New"/>
          <w:sz w:val="24"/>
          <w:szCs w:val="24"/>
        </w:rPr>
        <w:t xml:space="preserve"> 38 50 65 65 50 40</w:t>
      </w:r>
    </w:p>
    <w:p w14:paraId="16C50C16" w14:textId="149F695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508 25 1 1 1 39 50 60 45 50 40</w:t>
      </w:r>
    </w:p>
    <w:p w14:paraId="206D7120" w14:textId="23A46B7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508 26 1 1 1 40 65 65 50 40 30</w:t>
      </w:r>
    </w:p>
    <w:p w14:paraId="219996E5" w14:textId="6879CBD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508 27 1 1 1</w:t>
      </w:r>
      <w:r w:rsidR="004B31E8">
        <w:rPr>
          <w:rFonts w:ascii="Courier New" w:hAnsi="Courier New" w:cs="Courier New"/>
          <w:sz w:val="24"/>
          <w:szCs w:val="24"/>
        </w:rPr>
        <w:t xml:space="preserve"> 41 60 65 45 60 45</w:t>
      </w:r>
    </w:p>
    <w:p w14:paraId="1C3E807F" w14:textId="57E33E7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508 28 1 1 1 42 50 65 30 30 25</w:t>
      </w:r>
    </w:p>
    <w:p w14:paraId="24D44F8C" w14:textId="0E2BD4D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508 29 1 1 1 43 40 55 60 60 50</w:t>
      </w:r>
    </w:p>
    <w:p w14:paraId="7FFC654E" w14:textId="04BB30C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508 31 1 1 1 44 35 60 55 35 25</w:t>
      </w:r>
    </w:p>
    <w:p w14:paraId="10C74B10" w14:textId="3074061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508 32 1 1 1 45 55 60 60 60 60</w:t>
      </w:r>
    </w:p>
    <w:p w14:paraId="489763AD" w14:textId="371FEFA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508 33 1 1 1</w:t>
      </w:r>
      <w:r w:rsidR="004B31E8">
        <w:rPr>
          <w:rFonts w:ascii="Courier New" w:hAnsi="Courier New" w:cs="Courier New"/>
          <w:sz w:val="24"/>
          <w:szCs w:val="24"/>
        </w:rPr>
        <w:t xml:space="preserve"> 46 70 65 55 55 60</w:t>
      </w:r>
    </w:p>
    <w:p w14:paraId="72D7CCE5" w14:textId="37EA96E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508 34 1 1 1 47 75 70 70 60 55</w:t>
      </w:r>
    </w:p>
    <w:p w14:paraId="5BDC605B" w14:textId="23936FA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508 35 1 1 1 48 30 50 65 35 35</w:t>
      </w:r>
    </w:p>
    <w:p w14:paraId="306963F1" w14:textId="5C4EB81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508 36 1 1 1</w:t>
      </w:r>
      <w:r w:rsidR="004B31E8">
        <w:rPr>
          <w:rFonts w:ascii="Courier New" w:hAnsi="Courier New" w:cs="Courier New"/>
          <w:sz w:val="24"/>
          <w:szCs w:val="24"/>
        </w:rPr>
        <w:t xml:space="preserve"> 49 65 70 45 75 65</w:t>
      </w:r>
    </w:p>
    <w:p w14:paraId="562BE912" w14:textId="4C9D740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508 41 1 1 1</w:t>
      </w:r>
      <w:r w:rsidR="004B31E8">
        <w:rPr>
          <w:rFonts w:ascii="Courier New" w:hAnsi="Courier New" w:cs="Courier New"/>
          <w:sz w:val="24"/>
          <w:szCs w:val="24"/>
        </w:rPr>
        <w:t xml:space="preserve"> 50 70 60 40 40 40</w:t>
      </w:r>
    </w:p>
    <w:p w14:paraId="6D992D2E" w14:textId="3CAD93E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508 44 1 1 1 51 65 65 50 60 50</w:t>
      </w:r>
    </w:p>
    <w:p w14:paraId="28672F27" w14:textId="192FEF5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508 45 1 1 1 52 70 70 65 70 55</w:t>
      </w:r>
    </w:p>
    <w:p w14:paraId="1988C529" w14:textId="78C491B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508 47 1 1 1 53 75 65 70 75 75</w:t>
      </w:r>
    </w:p>
    <w:p w14:paraId="2F006F24" w14:textId="5FCABFE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508 48 1 1 1 54 60 70 45 35 35</w:t>
      </w:r>
    </w:p>
    <w:p w14:paraId="3EB4893A" w14:textId="1E9B11D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508 49 1 1 1 55 45 55 40 45 40</w:t>
      </w:r>
    </w:p>
    <w:p w14:paraId="2F01450C" w14:textId="11FD742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508 51 1 1 1 56 65 65 55 70 65</w:t>
      </w:r>
    </w:p>
    <w:p w14:paraId="5EC2A211" w14:textId="1124D0B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508 53 1 1 1</w:t>
      </w:r>
      <w:r w:rsidR="004B31E8">
        <w:rPr>
          <w:rFonts w:ascii="Courier New" w:hAnsi="Courier New" w:cs="Courier New"/>
          <w:sz w:val="24"/>
          <w:szCs w:val="24"/>
        </w:rPr>
        <w:t xml:space="preserve"> 57 75 80 60 70 65</w:t>
      </w:r>
    </w:p>
    <w:p w14:paraId="6BD055AB" w14:textId="6682215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508 55 1 1 1 58 35 70 55 65 70</w:t>
      </w:r>
    </w:p>
    <w:p w14:paraId="327365C0" w14:textId="5D208D4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508 56 1 1 1 59 45 70 40 45 40</w:t>
      </w:r>
    </w:p>
    <w:p w14:paraId="10134E7F" w14:textId="34E383A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508 57 1 1 1 60 60 60 30 40 35</w:t>
      </w:r>
    </w:p>
    <w:p w14:paraId="4FB70626" w14:textId="796AA83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508 58 1 1 1</w:t>
      </w:r>
      <w:r w:rsidR="004B31E8">
        <w:rPr>
          <w:rFonts w:ascii="Courier New" w:hAnsi="Courier New" w:cs="Courier New"/>
          <w:sz w:val="24"/>
          <w:szCs w:val="24"/>
        </w:rPr>
        <w:t xml:space="preserve"> 61 75 70 70 55 50</w:t>
      </w:r>
    </w:p>
    <w:p w14:paraId="3B73B97F" w14:textId="06C42DE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508 59 1 1 1 62 70 65 60 65 60</w:t>
      </w:r>
    </w:p>
    <w:p w14:paraId="61A000DF" w14:textId="28DB409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508 60 1 1 1 63 60 55 50 60 60</w:t>
      </w:r>
    </w:p>
    <w:p w14:paraId="524E4CA4" w14:textId="2B1F676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508 61 1 1 1 64 40 55 30 20 25</w:t>
      </w:r>
    </w:p>
    <w:p w14:paraId="20DF236B" w14:textId="6658B0A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508 62 1 1 1 65 65 60 40 45 30</w:t>
      </w:r>
    </w:p>
    <w:p w14:paraId="2B5E92AB" w14:textId="6D8E1CE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508 63 1 1 1 66 40 45 35 55 45</w:t>
      </w:r>
    </w:p>
    <w:p w14:paraId="662D78F2" w14:textId="25F4FF8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508 64 1 1 1 67 55 50 30 25 25</w:t>
      </w:r>
    </w:p>
    <w:p w14:paraId="7985B90C" w14:textId="07670F2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508 66 1 1 1 68 65 70 50 65 50</w:t>
      </w:r>
    </w:p>
    <w:p w14:paraId="1A18F919" w14:textId="4327738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508 67 1 1 1 69 70 65 55 65 70</w:t>
      </w:r>
    </w:p>
    <w:p w14:paraId="4B18F199" w14:textId="7A5BE35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508 68 1 1 </w:t>
      </w:r>
      <w:r w:rsidR="00961537">
        <w:rPr>
          <w:rFonts w:ascii="Courier New" w:hAnsi="Courier New" w:cs="Courier New"/>
          <w:sz w:val="24"/>
          <w:szCs w:val="24"/>
        </w:rPr>
        <w:t>1</w:t>
      </w:r>
      <w:r w:rsidR="004B31E8">
        <w:rPr>
          <w:rFonts w:ascii="Courier New" w:hAnsi="Courier New" w:cs="Courier New"/>
          <w:sz w:val="24"/>
          <w:szCs w:val="24"/>
        </w:rPr>
        <w:t xml:space="preserve"> 70 70 70 55 65 60</w:t>
      </w:r>
    </w:p>
    <w:p w14:paraId="16F9594B" w14:textId="7B16431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508 69 1 1 1 71 50 40 40 35 30</w:t>
      </w:r>
    </w:p>
    <w:p w14:paraId="76E35C7F" w14:textId="1F2D57E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508 71 1 1 1 72 45 45 25 25 25</w:t>
      </w:r>
    </w:p>
    <w:p w14:paraId="0B607491" w14:textId="71FD36B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508 72 1 1 1 73 45 55 40 50 35</w:t>
      </w:r>
    </w:p>
    <w:p w14:paraId="0E649EE5" w14:textId="4E321C6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508 73 1 1 1 74 60 60 60 45 40</w:t>
      </w:r>
    </w:p>
    <w:p w14:paraId="45305DDB" w14:textId="75936E7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508 74 1 1 1 75 40 45 35 30 30</w:t>
      </w:r>
    </w:p>
    <w:p w14:paraId="6B8D69E8" w14:textId="2B811FF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508 75 1 1 1 76 60 60 55 70 60</w:t>
      </w:r>
    </w:p>
    <w:p w14:paraId="2B24D0D5" w14:textId="7F9F8D7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508 77 1 1 1 77 65 70 55 65 55</w:t>
      </w:r>
    </w:p>
    <w:p w14:paraId="3E6C5644" w14:textId="65F400C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508 78 1 1 </w:t>
      </w:r>
      <w:r w:rsidR="004B31E8">
        <w:rPr>
          <w:rFonts w:ascii="Courier New" w:hAnsi="Courier New" w:cs="Courier New"/>
          <w:sz w:val="24"/>
          <w:szCs w:val="24"/>
        </w:rPr>
        <w:t>1 78 50 70 65 65 55</w:t>
      </w:r>
    </w:p>
    <w:p w14:paraId="5D365534" w14:textId="7CFD7CF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508 79 1 1 1 79 80 65 70 70 60</w:t>
      </w:r>
    </w:p>
    <w:p w14:paraId="086F9851" w14:textId="44A4760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508 80 1 1 1 80 40 60 35 65 55</w:t>
      </w:r>
    </w:p>
    <w:p w14:paraId="3C330888" w14:textId="1221511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508 00 1 0 0 00 45 55 60 50 40</w:t>
      </w:r>
    </w:p>
    <w:p w14:paraId="0CDB3096" w14:textId="4FFBF13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508 02 1 1 2 01 40 60 50 50 35</w:t>
      </w:r>
    </w:p>
    <w:p w14:paraId="4FE3A28A" w14:textId="003AB12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508 04 1 1 2 02 40 60 65 45 40</w:t>
      </w:r>
    </w:p>
    <w:p w14:paraId="6ADF5CE0" w14:textId="694FDA7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508 09 1 1 2 03 45 70 60 55 55</w:t>
      </w:r>
    </w:p>
    <w:p w14:paraId="15FAE7ED" w14:textId="0BB3435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508 11 1 1 2 04 60 50 65 60 50</w:t>
      </w:r>
    </w:p>
    <w:p w14:paraId="55A02DD0" w14:textId="3197205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508 22 1 1 2 05 65 65 70 70 60</w:t>
      </w:r>
    </w:p>
    <w:p w14:paraId="7D0A5FAC" w14:textId="3BC0C5A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508 39 1 1 2 06 65 65 55 50 55</w:t>
      </w:r>
    </w:p>
    <w:p w14:paraId="120544E5" w14:textId="34F436E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508 40 1 1 2 07 45 55 55 45 40</w:t>
      </w:r>
    </w:p>
    <w:p w14:paraId="6F30BEF5" w14:textId="1021514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508 46 1 1 2 08 60 50 50 60 50</w:t>
      </w:r>
    </w:p>
    <w:p w14:paraId="3C1ABEEE" w14:textId="4780FC2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508 13 1 1 2 09 65 65 50 60 50</w:t>
      </w:r>
    </w:p>
    <w:p w14:paraId="691B88F3" w14:textId="3C236C4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508 76 1 1 2 10 40 50 45 50 45</w:t>
      </w:r>
    </w:p>
    <w:p w14:paraId="6061BFF9" w14:textId="28FE258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508 43 1 1 2 11 65 65 50 60 55</w:t>
      </w:r>
    </w:p>
    <w:p w14:paraId="210E8A4D" w14:textId="69F9071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508 54 1 1 2 12 40 55 40 40 30</w:t>
      </w:r>
    </w:p>
    <w:p w14:paraId="45DC7374" w14:textId="25354E2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508 01 1 1 2 13 60 70 50 55 45</w:t>
      </w:r>
    </w:p>
    <w:p w14:paraId="35460DEC" w14:textId="41948D8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508 07 1 1 2 14 40 55 40 40 30</w:t>
      </w:r>
    </w:p>
    <w:p w14:paraId="5B90D5F9" w14:textId="0AAB231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508 14 1 1 2 15 45 50 40 50 40</w:t>
      </w:r>
    </w:p>
    <w:p w14:paraId="5E6D96FC" w14:textId="1807356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508 30 1 1 2 16 45 60 35 50 40</w:t>
      </w:r>
    </w:p>
    <w:p w14:paraId="2D46201C" w14:textId="7931C6B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508 37 1 1 2 17 55 60 65 55 50</w:t>
      </w:r>
    </w:p>
    <w:p w14:paraId="764A8E7C" w14:textId="63E1C85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508 50 1 1 2 18 60 60 60 50 40</w:t>
      </w:r>
    </w:p>
    <w:p w14:paraId="254933B8" w14:textId="296B8AA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508 52 1 1 2 19 55 60 65 60 55</w:t>
      </w:r>
    </w:p>
    <w:p w14:paraId="0451D950" w14:textId="61FDE59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508 65 1 1 2 20 40 45 35 35 30</w:t>
      </w:r>
    </w:p>
    <w:p w14:paraId="530A7FC5" w14:textId="693195A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508 70 1 1 2 21 60 60 45 40 40</w:t>
      </w:r>
    </w:p>
    <w:p w14:paraId="54D47AC3" w14:textId="67D968F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508 38 1 1 2 22 45 45 35 35 35</w:t>
      </w:r>
    </w:p>
    <w:p w14:paraId="76766EA4" w14:textId="0EAAF99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508 42 1 1 2 23 40 55 55 45 45</w:t>
      </w:r>
    </w:p>
    <w:p w14:paraId="387F87AF" w14:textId="4DC7CFF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508 03 1 1 2 24 55 60 60 60 60</w:t>
      </w:r>
    </w:p>
    <w:p w14:paraId="0F851307" w14:textId="0FADE99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508 05 1 1 2 25 45 55 50 40 40</w:t>
      </w:r>
    </w:p>
    <w:p w14:paraId="7F37ADD5" w14:textId="7282CFA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508 06 1 1 2 26 40 50 45 40 40</w:t>
      </w:r>
    </w:p>
    <w:p w14:paraId="1614D0B9" w14:textId="6182EED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508 08 1 1 2 27 40 50 50 55 40</w:t>
      </w:r>
    </w:p>
    <w:p w14:paraId="379804ED" w14:textId="528B843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508 10 1 1 2 28 60 55 50 60 50</w:t>
      </w:r>
    </w:p>
    <w:p w14:paraId="5E01C905" w14:textId="6129620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508 12 1 1 2 29 60 50 55 55 50</w:t>
      </w:r>
    </w:p>
    <w:p w14:paraId="0589A541" w14:textId="3F50042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508 15 1 1 2 30 70 70 60 65 60</w:t>
      </w:r>
    </w:p>
    <w:p w14:paraId="0C955953" w14:textId="2CD4977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508 16 1 1 2 31 50 55 60 60 55</w:t>
      </w:r>
    </w:p>
    <w:p w14:paraId="58908D28" w14:textId="66149F6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508 17 1 1 2 32 70 70 65 65 60</w:t>
      </w:r>
    </w:p>
    <w:p w14:paraId="3C8426BA" w14:textId="101F75D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508 18 1 1 </w:t>
      </w:r>
      <w:r w:rsidR="004B31E8">
        <w:rPr>
          <w:rFonts w:ascii="Courier New" w:hAnsi="Courier New" w:cs="Courier New"/>
          <w:sz w:val="24"/>
          <w:szCs w:val="24"/>
        </w:rPr>
        <w:t>2 33 45 60 50 65 50</w:t>
      </w:r>
    </w:p>
    <w:p w14:paraId="34CE7654" w14:textId="5FD823E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508 19 1 1 2 34 55 60 55 65 60</w:t>
      </w:r>
    </w:p>
    <w:p w14:paraId="6F9E364D" w14:textId="08130A8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508 20 1 1 </w:t>
      </w:r>
      <w:r w:rsidR="004B31E8">
        <w:rPr>
          <w:rFonts w:ascii="Courier New" w:hAnsi="Courier New" w:cs="Courier New"/>
          <w:sz w:val="24"/>
          <w:szCs w:val="24"/>
        </w:rPr>
        <w:t>2 35 55 60 50 60 55</w:t>
      </w:r>
    </w:p>
    <w:p w14:paraId="2396143F" w14:textId="13DD797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508 21 1 1 2 36 35 50 60 60 50</w:t>
      </w:r>
    </w:p>
    <w:p w14:paraId="4F937A7F" w14:textId="6C6F0B1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508 23 1 1 </w:t>
      </w:r>
      <w:r w:rsidR="004B31E8">
        <w:rPr>
          <w:rFonts w:ascii="Courier New" w:hAnsi="Courier New" w:cs="Courier New"/>
          <w:sz w:val="24"/>
          <w:szCs w:val="24"/>
        </w:rPr>
        <w:t>2 37 60 50 60 65 50</w:t>
      </w:r>
    </w:p>
    <w:p w14:paraId="67CF2A28" w14:textId="05789B1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508 24 1 1 2 38 40 60 60 60 50</w:t>
      </w:r>
    </w:p>
    <w:p w14:paraId="11914070" w14:textId="79C1754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508 25 1 1 2 39 40 50 60 55 40</w:t>
      </w:r>
    </w:p>
    <w:p w14:paraId="0C61BE7D" w14:textId="08E1BE7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508 26 1 1 2 40 40 40 55 55 40</w:t>
      </w:r>
    </w:p>
    <w:p w14:paraId="1CD584EC" w14:textId="2AE0D9A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508 27 1 1 2 41 60 55 60 60 55</w:t>
      </w:r>
    </w:p>
    <w:p w14:paraId="46591E76" w14:textId="46C7865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508 28 1 1 2 42 50 60 55 45 40</w:t>
      </w:r>
    </w:p>
    <w:p w14:paraId="63F26EB4" w14:textId="0BF4089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508 29 1 1 2 43 45 55 60 55 45</w:t>
      </w:r>
    </w:p>
    <w:p w14:paraId="668DE76C" w14:textId="17572AE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508 31 1 1 2 44 65 65 55 60 50</w:t>
      </w:r>
    </w:p>
    <w:p w14:paraId="6CF419FC" w14:textId="542E870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508 32 1 1 2 45 55 60 65 65 55</w:t>
      </w:r>
    </w:p>
    <w:p w14:paraId="6B95CD22" w14:textId="20F3211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508 33 1 1 2 46 50 60 40 55 45</w:t>
      </w:r>
    </w:p>
    <w:p w14:paraId="6CEB8377" w14:textId="4E11016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508 34 1 1 2 47 45 60 50 60 50</w:t>
      </w:r>
    </w:p>
    <w:p w14:paraId="221F5EA6" w14:textId="303D187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508 35 1 1 2 48 40 55 60 45 40</w:t>
      </w:r>
    </w:p>
    <w:p w14:paraId="287EC7DE" w14:textId="5DE6CC5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508 36 1 1 2 49 50 65 55 65 50</w:t>
      </w:r>
    </w:p>
    <w:p w14:paraId="22C66704" w14:textId="48DD178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508 41 1 1 2 50 55 60 40 40 40</w:t>
      </w:r>
    </w:p>
    <w:p w14:paraId="306AD65A" w14:textId="3249A3C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508 44 1 1 2 51 50 60 50 65 40</w:t>
      </w:r>
    </w:p>
    <w:p w14:paraId="0DAE02A1" w14:textId="6205CF0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508 45 1 1 2 52 60 55 50 60 45</w:t>
      </w:r>
    </w:p>
    <w:p w14:paraId="67A79C59" w14:textId="191CE41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508 47 1 1 2 53 45 60 50 60 50</w:t>
      </w:r>
    </w:p>
    <w:p w14:paraId="2425F593" w14:textId="730C532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508 48 1 1 2 54 55 60 50 60 55</w:t>
      </w:r>
    </w:p>
    <w:p w14:paraId="5F4AC9D0" w14:textId="51681BB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508 49 1 1 2 55 65 55 55 70 60</w:t>
      </w:r>
    </w:p>
    <w:p w14:paraId="532D205B" w14:textId="35123B6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508 51 1 1 2 56 45 55 40 40 35</w:t>
      </w:r>
    </w:p>
    <w:p w14:paraId="053F1D34" w14:textId="1623E4A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508 53 1 1 2 57 60 60 50 55 50</w:t>
      </w:r>
    </w:p>
    <w:p w14:paraId="614FF4B5" w14:textId="0CFC758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508 55 1 1 2 58 65 70 65 70 55</w:t>
      </w:r>
    </w:p>
    <w:p w14:paraId="536BB306" w14:textId="639E508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508 56 1 1 2 59 45 60 60 45 45</w:t>
      </w:r>
    </w:p>
    <w:p w14:paraId="65BFBCE7" w14:textId="02471FE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508 57 1 1 2 60 45 60 50 60 45</w:t>
      </w:r>
    </w:p>
    <w:p w14:paraId="07BECDF3" w14:textId="7D4F525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508 58 1 1 2 61 45 50 45 50 45</w:t>
      </w:r>
    </w:p>
    <w:p w14:paraId="3DEFA98F" w14:textId="64CB5BC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508 59 1 1 2 62 65 55 50 60 50</w:t>
      </w:r>
    </w:p>
    <w:p w14:paraId="2E48BB53" w14:textId="6E679ED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508 60 1 1 2 63 55 65 50 60 55</w:t>
      </w:r>
    </w:p>
    <w:p w14:paraId="374739F7" w14:textId="241DF79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508 61 1 1 2 64 65 60 60 60 45</w:t>
      </w:r>
    </w:p>
    <w:p w14:paraId="42879844" w14:textId="73036A1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508 62 1 1 2 65 45 50 55 45 45</w:t>
      </w:r>
    </w:p>
    <w:p w14:paraId="66E932E1" w14:textId="78FB213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508 63 1 1 2 66 40 45 35 35 35</w:t>
      </w:r>
    </w:p>
    <w:p w14:paraId="1B51DB33" w14:textId="1D226E3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508 64 1 1 2 67 40 50 40 55 35</w:t>
      </w:r>
    </w:p>
    <w:p w14:paraId="2E52F7DD" w14:textId="4DA61DE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508 66 1 1 2 68 45 50 45 55 45</w:t>
      </w:r>
    </w:p>
    <w:p w14:paraId="3FFBA5F0" w14:textId="525564F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508 67 1 1 2 69 45 50 45 45 40</w:t>
      </w:r>
    </w:p>
    <w:p w14:paraId="3419BB0F" w14:textId="4FFEB06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508 68 1 1 2 70 65 65 55 55 40</w:t>
      </w:r>
    </w:p>
    <w:p w14:paraId="5A2A043E" w14:textId="2C63A46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508 69 1 1 </w:t>
      </w:r>
      <w:r w:rsidR="004B31E8">
        <w:rPr>
          <w:rFonts w:ascii="Courier New" w:hAnsi="Courier New" w:cs="Courier New"/>
          <w:sz w:val="24"/>
          <w:szCs w:val="24"/>
        </w:rPr>
        <w:t>2 71 40 50 40 55 45</w:t>
      </w:r>
    </w:p>
    <w:p w14:paraId="18F1978A" w14:textId="1B1B4F2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508 71 1 1 2 72 50 50 40 45 40</w:t>
      </w:r>
    </w:p>
    <w:p w14:paraId="074F5AE2" w14:textId="7D0C55F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508 72 1 1 2 73 45 55 40 50 35</w:t>
      </w:r>
    </w:p>
    <w:p w14:paraId="0A5E4A1A" w14:textId="3593D52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508 73 1 1 2 74 55 65 50 60 45</w:t>
      </w:r>
    </w:p>
    <w:p w14:paraId="5E4D6B2F" w14:textId="35D2B0E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508 74 1 1 2 75 55 60 50 50 40</w:t>
      </w:r>
    </w:p>
    <w:p w14:paraId="5B15DC90" w14:textId="0586C00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508 75 1 1 2 76 60 50 40 50 35</w:t>
      </w:r>
    </w:p>
    <w:p w14:paraId="70BB6F21" w14:textId="579543D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508 77 1 1 2 77 40 45 50 55 45</w:t>
      </w:r>
    </w:p>
    <w:p w14:paraId="61A337A0" w14:textId="46FA2D0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508 78 1 1 </w:t>
      </w:r>
      <w:r w:rsidR="004B31E8">
        <w:rPr>
          <w:rFonts w:ascii="Courier New" w:hAnsi="Courier New" w:cs="Courier New"/>
          <w:sz w:val="24"/>
          <w:szCs w:val="24"/>
        </w:rPr>
        <w:t>2 78 45 55 45 35 35</w:t>
      </w:r>
    </w:p>
    <w:p w14:paraId="4D99F1E1" w14:textId="1DD7759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508 79 1 1 2 79 40 50 55 65 50</w:t>
      </w:r>
    </w:p>
    <w:p w14:paraId="25E12F23" w14:textId="069709F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508 80 1 1 2 80 45 55 35 55 30</w:t>
      </w:r>
    </w:p>
    <w:p w14:paraId="4ADA28DB" w14:textId="12E634A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508 00 1 0 0 00 50 50 50 65 35</w:t>
      </w:r>
    </w:p>
    <w:p w14:paraId="2E5E3CEA" w14:textId="36C2736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508 02 1 1 3 01 60 70 40 35 35</w:t>
      </w:r>
    </w:p>
    <w:p w14:paraId="7053B14D" w14:textId="202C70A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508 04 1 1 3 02 60 70 35 75 60</w:t>
      </w:r>
    </w:p>
    <w:p w14:paraId="55C5BE13" w14:textId="2D589D4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508 09 1 1 3 03 35 70 10 20 30</w:t>
      </w:r>
    </w:p>
    <w:p w14:paraId="1E19B659" w14:textId="5E7E45F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508 11 1 1 3 04 75 65 75 90 50</w:t>
      </w:r>
    </w:p>
    <w:p w14:paraId="5B7526D5" w14:textId="1836510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508 22 1 1 3 05 35 70 25 70 20</w:t>
      </w:r>
    </w:p>
    <w:p w14:paraId="385FA38E" w14:textId="0DB593D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508 39 1 1 3 06 30 60 10 20 35</w:t>
      </w:r>
    </w:p>
    <w:p w14:paraId="481240D3" w14:textId="628CB07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508 40 1 1 3 07 35 60 50 80 45</w:t>
      </w:r>
    </w:p>
    <w:p w14:paraId="7F4DA801" w14:textId="284B089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508 46 1 1 3 08 40 60 70 30 20</w:t>
      </w:r>
    </w:p>
    <w:p w14:paraId="613327E5" w14:textId="798AC03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508 13 1 1 3 09 30 70 60 80 35</w:t>
      </w:r>
    </w:p>
    <w:p w14:paraId="028E6DDD" w14:textId="191FA11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508 76 1 1 3 10 20 40 50 25 25</w:t>
      </w:r>
    </w:p>
    <w:p w14:paraId="2D195974" w14:textId="343A340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508 43 1 1 3 11 10 60 20 40 20</w:t>
      </w:r>
    </w:p>
    <w:p w14:paraId="40898A63" w14:textId="3E08C3E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508 54 1 1 3 12 60 60 65 20 20</w:t>
      </w:r>
    </w:p>
    <w:p w14:paraId="778EE13C" w14:textId="4A1D202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508 01 1 1 3 13 70 70 60 75 50</w:t>
      </w:r>
    </w:p>
    <w:p w14:paraId="3F63C2DE" w14:textId="4D2EFF1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508 07 1 1 3 14 35 75 65 10 15</w:t>
      </w:r>
    </w:p>
    <w:p w14:paraId="71379317" w14:textId="7461DD2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508 14 1 1 3 15 65 50 25 30 20</w:t>
      </w:r>
    </w:p>
    <w:p w14:paraId="7C12CE64" w14:textId="5FEEF94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508 30 1 1 3 16 35 65 20 20 25</w:t>
      </w:r>
    </w:p>
    <w:p w14:paraId="7884C7E3" w14:textId="5A0D022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508 37 1 1 3 17 35 65 55 20 20</w:t>
      </w:r>
    </w:p>
    <w:p w14:paraId="18F54F85" w14:textId="49C4D77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508 50 1 1 3 18 55 60 70 60 50</w:t>
      </w:r>
    </w:p>
    <w:p w14:paraId="15F86521" w14:textId="4A02F75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508 52 1 1 3 19 65 70 65 35 35</w:t>
      </w:r>
    </w:p>
    <w:p w14:paraId="754C6539" w14:textId="16D66F1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508 65 1 1 </w:t>
      </w:r>
      <w:r w:rsidR="004B31E8">
        <w:rPr>
          <w:rFonts w:ascii="Courier New" w:hAnsi="Courier New" w:cs="Courier New"/>
          <w:sz w:val="24"/>
          <w:szCs w:val="24"/>
        </w:rPr>
        <w:t>3 20 40 45 55 20 20</w:t>
      </w:r>
    </w:p>
    <w:p w14:paraId="0ED42B6E" w14:textId="121CF81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508 70 1 1 3 21 35 50 60 15 20</w:t>
      </w:r>
    </w:p>
    <w:p w14:paraId="7C92C7D7" w14:textId="11F9CEB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508 38 1 1 3 22 60 60 55 35 30</w:t>
      </w:r>
    </w:p>
    <w:p w14:paraId="26097BBE" w14:textId="5F2B97F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508 42 1 1 3 23 35 60 45 20 20</w:t>
      </w:r>
    </w:p>
    <w:p w14:paraId="54DCEC6F" w14:textId="4C721A5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508 03 1 1 3 24 25 40 60 35 25</w:t>
      </w:r>
    </w:p>
    <w:p w14:paraId="3A6731F2" w14:textId="38E02C1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508 05 1 1 3 25 65 60 55 70 50</w:t>
      </w:r>
    </w:p>
    <w:p w14:paraId="23F3DFAA" w14:textId="74971BA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508 06 1 1 3 26 55 65 65 50 35</w:t>
      </w:r>
    </w:p>
    <w:p w14:paraId="5DD852ED" w14:textId="78E10E3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508 08 1 1 3 27 25 45 40 30 25</w:t>
      </w:r>
    </w:p>
    <w:p w14:paraId="4EF22397" w14:textId="784B5D5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508 10 1 1 3 28 60 50 60 35 35</w:t>
      </w:r>
    </w:p>
    <w:p w14:paraId="3A4C3B5C" w14:textId="06C19EC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508 12 1 1 3 29 60 70 60 35 35</w:t>
      </w:r>
    </w:p>
    <w:p w14:paraId="198E1AA8" w14:textId="27D74C3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508 15 1 1 3 30 60 70 50 85 55</w:t>
      </w:r>
    </w:p>
    <w:p w14:paraId="7BA15786" w14:textId="16AFB1E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508 16 1 1 3 31 20 60 65 30 30</w:t>
      </w:r>
    </w:p>
    <w:p w14:paraId="77A7AE3B" w14:textId="7EEA023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508 17 1 1 3 32 65 70 65 70 45</w:t>
      </w:r>
    </w:p>
    <w:p w14:paraId="76D405B1" w14:textId="051083D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508 18 1 1 3 33 35 65 55 25 30</w:t>
      </w:r>
    </w:p>
    <w:p w14:paraId="3EEB45AC" w14:textId="05D71CC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508 19 1 1 3 34 40 65 75 50 40</w:t>
      </w:r>
    </w:p>
    <w:p w14:paraId="62DCA063" w14:textId="6E134FF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508 20 1 1 3 35 75 75 60 80 50</w:t>
      </w:r>
    </w:p>
    <w:p w14:paraId="4501EC0D" w14:textId="4974863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508 21 1 1 3 36 30 55 35 25 20</w:t>
      </w:r>
    </w:p>
    <w:p w14:paraId="75C992C0" w14:textId="1D345C7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508 23 1 1 3 37 35 60 60 25 30</w:t>
      </w:r>
    </w:p>
    <w:p w14:paraId="510FBC65" w14:textId="22254A6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508 24 1 1 3 38 60 65 65 30 30</w:t>
      </w:r>
    </w:p>
    <w:p w14:paraId="63BB5711" w14:textId="1C8F693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508 25 1 1 3 39 20 70 45 40 25</w:t>
      </w:r>
    </w:p>
    <w:p w14:paraId="250801FE" w14:textId="68949CCA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508 26 1 1 3 40 25 40 45 10 20</w:t>
      </w:r>
    </w:p>
    <w:p w14:paraId="3F412672" w14:textId="2A604B6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508 27 1 1 3 41 70 60 60 90 65</w:t>
      </w:r>
    </w:p>
    <w:p w14:paraId="416CAD98" w14:textId="09EB6FC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508 28 1 1 3 42 30 65 45 25 30</w:t>
      </w:r>
    </w:p>
    <w:p w14:paraId="014C7352" w14:textId="43E9E47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508 29 1 1 3 43 30 45 30 40 20</w:t>
      </w:r>
    </w:p>
    <w:p w14:paraId="6CF0AEC2" w14:textId="1814509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508 31 1 1 3 44 40 65 60 60 50</w:t>
      </w:r>
    </w:p>
    <w:p w14:paraId="686D3B7E" w14:textId="75C6B00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508 32 1 1 3 45 40 70 60 15 20</w:t>
      </w:r>
    </w:p>
    <w:p w14:paraId="41902F1C" w14:textId="27F259D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508 33 1 1 3 46 30 50 60 50 35</w:t>
      </w:r>
    </w:p>
    <w:p w14:paraId="536C12F2" w14:textId="53C2BA2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508 34 1 1 3 47 30 70 55 25 25</w:t>
      </w:r>
    </w:p>
    <w:p w14:paraId="741FBC95" w14:textId="1A441F2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508 35 1 1 3 48 25 40 60 15 15</w:t>
      </w:r>
    </w:p>
    <w:p w14:paraId="009284D6" w14:textId="4D1BEF7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508 36 1 1 3 49 40 60 55 55 40</w:t>
      </w:r>
    </w:p>
    <w:p w14:paraId="0FFEBE04" w14:textId="5F99AE5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508 41 1 1 3 50 25 35 40 35 35</w:t>
      </w:r>
    </w:p>
    <w:p w14:paraId="3ACC62BE" w14:textId="659EF80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508 44 1 1 3 51 60 55 55 40 45</w:t>
      </w:r>
    </w:p>
    <w:p w14:paraId="4DF4D659" w14:textId="1F5D12C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508 45 1 1 3 52 40 60 45 30 30</w:t>
      </w:r>
    </w:p>
    <w:p w14:paraId="44CFE2DB" w14:textId="6CC1BF0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508 47 1 1 3 53 60 65 40 75 60</w:t>
      </w:r>
    </w:p>
    <w:p w14:paraId="763ED32E" w14:textId="5C4F79C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508 48 1 1 </w:t>
      </w:r>
      <w:r w:rsidR="00961537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54 55 55 50 70 40</w:t>
      </w:r>
    </w:p>
    <w:p w14:paraId="633893EE" w14:textId="47DC5F0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508 49 1 1 3 55 60 45 40 70 60</w:t>
      </w:r>
    </w:p>
    <w:p w14:paraId="0C8FF3D8" w14:textId="384EA6E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508 51 1 1 3 56 35 65 40 65 60</w:t>
      </w:r>
    </w:p>
    <w:p w14:paraId="098A6BE8" w14:textId="12B7091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508 53 1 1 3 57 40 65 55 35 35</w:t>
      </w:r>
    </w:p>
    <w:p w14:paraId="1E5A4CDE" w14:textId="775C561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508 55 1 1 3 58 65 65 40 40 35</w:t>
      </w:r>
    </w:p>
    <w:p w14:paraId="0943B339" w14:textId="197E3B6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508 56 1 1 3 59 40 60 55 40 35</w:t>
      </w:r>
    </w:p>
    <w:p w14:paraId="053F4BA1" w14:textId="2F643E6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508 57 1 1 3 60 40 70 55 35 40</w:t>
      </w:r>
    </w:p>
    <w:p w14:paraId="6845229F" w14:textId="10AE5BC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508 58 1 1 3 61 65 60 40 80 45</w:t>
      </w:r>
    </w:p>
    <w:p w14:paraId="3F4E2460" w14:textId="179A62C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508 59 1 1 3 62 55 60 40 70 60</w:t>
      </w:r>
    </w:p>
    <w:p w14:paraId="33D63EF5" w14:textId="1DBC4EA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508 60 1 1 3 63 30 50 35 25 25</w:t>
      </w:r>
    </w:p>
    <w:p w14:paraId="3D3A0CCE" w14:textId="4DAEEAE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508 61 1 1 3 64 35 50 40 35 35</w:t>
      </w:r>
    </w:p>
    <w:p w14:paraId="7709FF78" w14:textId="13CDAE0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508 62 1 1 3 65 25 50 20 30 30</w:t>
      </w:r>
    </w:p>
    <w:p w14:paraId="559A871E" w14:textId="0224B20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508 63 1 1 3 66 55 60 30 20 35</w:t>
      </w:r>
    </w:p>
    <w:p w14:paraId="243E72BA" w14:textId="6DED09A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508 64 1 1 3 67 50 70 25 30 30</w:t>
      </w:r>
    </w:p>
    <w:p w14:paraId="0AC40178" w14:textId="29C8D27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508 66 1 1 3 68 25 75 55 35 40</w:t>
      </w:r>
    </w:p>
    <w:p w14:paraId="1C791F67" w14:textId="43C6799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508 67 1 1 </w:t>
      </w:r>
      <w:r w:rsidR="004B31E8">
        <w:rPr>
          <w:rFonts w:ascii="Courier New" w:hAnsi="Courier New" w:cs="Courier New"/>
          <w:sz w:val="24"/>
          <w:szCs w:val="24"/>
        </w:rPr>
        <w:t>3 69 50 40 55 65 55</w:t>
      </w:r>
    </w:p>
    <w:p w14:paraId="6DB67ED8" w14:textId="7912506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508 68 1 1 3 70 60 40 40 65 50</w:t>
      </w:r>
    </w:p>
    <w:p w14:paraId="0D2D08CD" w14:textId="42652A4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508 69 1 1 3 71 60 50 55 40 30</w:t>
      </w:r>
    </w:p>
    <w:p w14:paraId="13B75C58" w14:textId="521D62C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508 71 1 1 3 72 45 70 30 15 30</w:t>
      </w:r>
    </w:p>
    <w:p w14:paraId="7C5E5476" w14:textId="2F167A2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508 72 1 1 3 73 40 60 30 30 25</w:t>
      </w:r>
    </w:p>
    <w:p w14:paraId="49DB316C" w14:textId="147E9B1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508 73 1 1 3 74 60 50 60 75 65</w:t>
      </w:r>
    </w:p>
    <w:p w14:paraId="7903CE21" w14:textId="1ADE1A6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508 74 1 1 3 75 50 65 35 30 30</w:t>
      </w:r>
    </w:p>
    <w:p w14:paraId="2207B649" w14:textId="40C2D45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508 75 1 1 3 76 65 65 60 70 65</w:t>
      </w:r>
    </w:p>
    <w:p w14:paraId="1CE8D062" w14:textId="51FDB50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508 77 1 1 3 77 35 50 60 40 40</w:t>
      </w:r>
    </w:p>
    <w:p w14:paraId="2A8F0C7B" w14:textId="79C0C99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508 78 1 1 3 78 40 55 35 65 60</w:t>
      </w:r>
    </w:p>
    <w:p w14:paraId="4CDE8C18" w14:textId="537EC31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508 79 1 1 3 79 65 60 65 45 60</w:t>
      </w:r>
    </w:p>
    <w:p w14:paraId="10B16484" w14:textId="35AF555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508 80 1 1 3 80 35 60 50 25 30</w:t>
      </w:r>
    </w:p>
    <w:p w14:paraId="4882C30B" w14:textId="60F55FD1" w:rsidR="009F77F1" w:rsidRPr="009F77F1" w:rsidRDefault="0096153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509 00 1 0</w:t>
      </w:r>
      <w:r w:rsidR="009F77F1" w:rsidRPr="009F77F1">
        <w:rPr>
          <w:rFonts w:ascii="Courier New" w:hAnsi="Courier New" w:cs="Courier New"/>
          <w:sz w:val="24"/>
          <w:szCs w:val="24"/>
        </w:rPr>
        <w:t xml:space="preserve"> 0 00 80 80 50 85 75</w:t>
      </w:r>
    </w:p>
    <w:p w14:paraId="5B8149F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509 02 1 2 1 01 25 40 50 60 20</w:t>
      </w:r>
    </w:p>
    <w:p w14:paraId="09FEB7A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509 04 1 2 1 02 20 55 30 55 20</w:t>
      </w:r>
    </w:p>
    <w:p w14:paraId="0BD893B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509 09 1 2 1 03 45 75 60 75 75</w:t>
      </w:r>
    </w:p>
    <w:p w14:paraId="0EA73AE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509 11 1 2 1 04 80 75 60 70 35</w:t>
      </w:r>
    </w:p>
    <w:p w14:paraId="408B99F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509 22 1 2 1 05 20 45 15 20 20</w:t>
      </w:r>
    </w:p>
    <w:p w14:paraId="469D8D3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509 39 1 2 1 06 20 70 30 50 20</w:t>
      </w:r>
    </w:p>
    <w:p w14:paraId="253F489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509 40 1 2 1 07 55 80 20 65 15</w:t>
      </w:r>
    </w:p>
    <w:p w14:paraId="07D0283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509 46 1 2 1 08 55 40 70 75 75</w:t>
      </w:r>
    </w:p>
    <w:p w14:paraId="57A28BC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509 13 1 2 1 09 45 70 15 20 30</w:t>
      </w:r>
    </w:p>
    <w:p w14:paraId="11D9696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509 76 1 2 1 10 40 80 15 45 55</w:t>
      </w:r>
    </w:p>
    <w:p w14:paraId="5CAD3D8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509 43 1 2 1 11 25 75 20 15 15</w:t>
      </w:r>
    </w:p>
    <w:p w14:paraId="7D1F3FB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509 54 1 2 1 12 30 40 15 65 45</w:t>
      </w:r>
    </w:p>
    <w:p w14:paraId="32DBFBC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509 01 1 2 1 13 80 80 40 20 15</w:t>
      </w:r>
    </w:p>
    <w:p w14:paraId="3C564F2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509 07 1 2 1 14 75 70 50 65 25</w:t>
      </w:r>
    </w:p>
    <w:p w14:paraId="5627EA9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509 14 1 2 1 15 55 75 15 65 30</w:t>
      </w:r>
    </w:p>
    <w:p w14:paraId="546008C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509 30 1 2 1 16 65 65 20 65 85</w:t>
      </w:r>
    </w:p>
    <w:p w14:paraId="033ED88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509 37 1 2 1 17 20 75 15 55 15</w:t>
      </w:r>
    </w:p>
    <w:p w14:paraId="1D045E2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509 50 1 2 1 18 60 40 15 65 20</w:t>
      </w:r>
    </w:p>
    <w:p w14:paraId="4B9D9640" w14:textId="20EAFCF9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509 52 1 2 1 19 75 80 30 75 50</w:t>
      </w:r>
    </w:p>
    <w:p w14:paraId="779A050A" w14:textId="0FA71DB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509 65 1 2 1 20 20 75 15 </w:t>
      </w:r>
      <w:r w:rsidR="004B31E8">
        <w:rPr>
          <w:rFonts w:ascii="Courier New" w:hAnsi="Courier New" w:cs="Courier New"/>
          <w:sz w:val="24"/>
          <w:szCs w:val="24"/>
        </w:rPr>
        <w:t>25 20</w:t>
      </w:r>
    </w:p>
    <w:p w14:paraId="6AC0512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509 70 1 2 1 21 60 75 15 70 80</w:t>
      </w:r>
    </w:p>
    <w:p w14:paraId="6EF572F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509 38 1 2 1 22 65 80 30 70 15</w:t>
      </w:r>
    </w:p>
    <w:p w14:paraId="59488A5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509 42 1 2 1 23 50 80 50 40 25</w:t>
      </w:r>
    </w:p>
    <w:p w14:paraId="4EEFAA7B" w14:textId="0F15494D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509 03 1 2 1 24 80 80 60 75 20</w:t>
      </w:r>
    </w:p>
    <w:p w14:paraId="5B6C1516" w14:textId="35A83A32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509 05 1 2 1 25 30 80 15 20 20</w:t>
      </w:r>
    </w:p>
    <w:p w14:paraId="5C71D61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509 06 1 2 1 26 60 80 30 60 70</w:t>
      </w:r>
    </w:p>
    <w:p w14:paraId="163010A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509 08 1 2 1 27 15 45 15 30 45</w:t>
      </w:r>
    </w:p>
    <w:p w14:paraId="4CFC4CCF" w14:textId="4D8BF5D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509 10 1 2 1 28 80 80 70 85 60</w:t>
      </w:r>
    </w:p>
    <w:p w14:paraId="061B6F2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509 12 1 2 1 29 55 80 80 30 65</w:t>
      </w:r>
    </w:p>
    <w:p w14:paraId="6582F4D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509 15 1 2 1 30 70 70 50 35 30</w:t>
      </w:r>
    </w:p>
    <w:p w14:paraId="6BF8C51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509 16 1 2 1 31 30 75 15 35 60</w:t>
      </w:r>
    </w:p>
    <w:p w14:paraId="41AEA28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509 17 1 2 1 32 20 85 20 50 40</w:t>
      </w:r>
    </w:p>
    <w:p w14:paraId="639F044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509 18 1 2 1 33 15 80 15 20 15</w:t>
      </w:r>
    </w:p>
    <w:p w14:paraId="6673870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509 19 1 2 1 34 75 75 75 80 20</w:t>
      </w:r>
    </w:p>
    <w:p w14:paraId="790F3D8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509 20 1 2 1 35 65 85 25 30 20</w:t>
      </w:r>
    </w:p>
    <w:p w14:paraId="58B944A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509 21 1 2 1 36 70 80 40 65 15</w:t>
      </w:r>
    </w:p>
    <w:p w14:paraId="568BB33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509 23 1 2 1 37 80 70 45 75 55</w:t>
      </w:r>
    </w:p>
    <w:p w14:paraId="48679BE0" w14:textId="541F3DA0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509 24 1 2 1 38 25 60 10 20 10</w:t>
      </w:r>
    </w:p>
    <w:p w14:paraId="49D3B81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509 25 1 2 1 39 75 85 75 70 55</w:t>
      </w:r>
    </w:p>
    <w:p w14:paraId="5A4B254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509 26 1 2 1 40 55 20 35 30 15</w:t>
      </w:r>
    </w:p>
    <w:p w14:paraId="0FE1C81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509 27 1 2 1 41 80 50 65 80 65</w:t>
      </w:r>
    </w:p>
    <w:p w14:paraId="63C710F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509 28 1 2 1 42 20 80 10 15 20</w:t>
      </w:r>
    </w:p>
    <w:p w14:paraId="66E3E84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509 29 1 2 1 43 75 85 80 75 15</w:t>
      </w:r>
    </w:p>
    <w:p w14:paraId="50526C8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509 31 1 2 1 44 40 80 20 35 65</w:t>
      </w:r>
    </w:p>
    <w:p w14:paraId="051AE34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509 32 1 2 1 45 15 75 10 60 10</w:t>
      </w:r>
    </w:p>
    <w:p w14:paraId="738E831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509 33 1 2 1 46 </w:t>
      </w:r>
    </w:p>
    <w:p w14:paraId="3D4726A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509 34 1 2 1 47 80 85 75 80 60</w:t>
      </w:r>
    </w:p>
    <w:p w14:paraId="6DA38C4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509 35 1 2 1 48 45 60 15 45 15</w:t>
      </w:r>
    </w:p>
    <w:p w14:paraId="364A041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509 36 1 2 1 49 15 80 45 70 45</w:t>
      </w:r>
    </w:p>
    <w:p w14:paraId="508BE74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509 41 1 2 1 50 20 40 15 40 15</w:t>
      </w:r>
    </w:p>
    <w:p w14:paraId="22358C5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509 44 1 2 1 51 15 85 15 15 30</w:t>
      </w:r>
    </w:p>
    <w:p w14:paraId="7B55490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509 45 1 2 1 52 75 75 45 20 15</w:t>
      </w:r>
    </w:p>
    <w:p w14:paraId="11E0966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509 47 1 2 1 53 80 65 70 85 85</w:t>
      </w:r>
    </w:p>
    <w:p w14:paraId="6FF77C2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509 48 1 2 1 54 15 75 50 20 15</w:t>
      </w:r>
    </w:p>
    <w:p w14:paraId="0462087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509 49 1 2 1 55 75 55 30 70 80</w:t>
      </w:r>
    </w:p>
    <w:p w14:paraId="3FEB3DC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509 51 1 2 1 56 20 55 15 50 35</w:t>
      </w:r>
    </w:p>
    <w:p w14:paraId="3EACF95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509 53 1 2 1 57 15 80 15 45 15</w:t>
      </w:r>
    </w:p>
    <w:p w14:paraId="0CE7665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509 55 1 2 1 58 25 80 70 65 50</w:t>
      </w:r>
    </w:p>
    <w:p w14:paraId="244DCD4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509 56 1 2 1 59 65 85 30 75 60</w:t>
      </w:r>
    </w:p>
    <w:p w14:paraId="57C8128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509 57 1 2 1 60 75 85 70 30 20</w:t>
      </w:r>
    </w:p>
    <w:p w14:paraId="317C803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509 58 1 2 1 61 20 55 15 75 50</w:t>
      </w:r>
    </w:p>
    <w:p w14:paraId="104EB0E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509 59 1 2 1 62 15 80 15 55 30</w:t>
      </w:r>
    </w:p>
    <w:p w14:paraId="35E4F38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509 60 1 2 1 63 60 85 30 85 70</w:t>
      </w:r>
    </w:p>
    <w:p w14:paraId="2B5FF7B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509 61 1 2 1 64 15 50 10 70 75</w:t>
      </w:r>
    </w:p>
    <w:p w14:paraId="1BAFB1C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509 62 1 2 1 65 15 65 15 45 30</w:t>
      </w:r>
    </w:p>
    <w:p w14:paraId="3E43E7E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509 63 1 2 1 66 65 60 10 50 15</w:t>
      </w:r>
    </w:p>
    <w:p w14:paraId="4E243CC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509 64 1 2 1 67 15 45 20 15 10</w:t>
      </w:r>
    </w:p>
    <w:p w14:paraId="5F3C1FB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509 66 1 2 1 68 30 85 70 85 15</w:t>
      </w:r>
    </w:p>
    <w:p w14:paraId="20999AA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509 67 1 2 1 69 15 85 40 75 40</w:t>
      </w:r>
    </w:p>
    <w:p w14:paraId="3FCDE296" w14:textId="7713B27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509 68 1 2 1 70 30 6</w:t>
      </w:r>
      <w:r w:rsidR="004B31E8">
        <w:rPr>
          <w:rFonts w:ascii="Courier New" w:hAnsi="Courier New" w:cs="Courier New"/>
          <w:sz w:val="24"/>
          <w:szCs w:val="24"/>
        </w:rPr>
        <w:t>0 15 40 30</w:t>
      </w:r>
    </w:p>
    <w:p w14:paraId="587A750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509 69 1 2 1 71 50 50 10 40 20</w:t>
      </w:r>
    </w:p>
    <w:p w14:paraId="6CE7590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509 71 1 2 1 72 80 90 60 80 45</w:t>
      </w:r>
    </w:p>
    <w:p w14:paraId="024FBEE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509 72 1 2 1 73 75 85 70 60 75</w:t>
      </w:r>
    </w:p>
    <w:p w14:paraId="485AAD4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509 73 1 2 1 74 35 45 15 15 30</w:t>
      </w:r>
    </w:p>
    <w:p w14:paraId="59B774E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509 74 1 2 1 75 15 65 10 25 10</w:t>
      </w:r>
    </w:p>
    <w:p w14:paraId="6E0DDF5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509 75 1 2 1 76 60 75 25 50 60</w:t>
      </w:r>
    </w:p>
    <w:p w14:paraId="253F249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509 77 1 2 1 77 35 85 30 70 40</w:t>
      </w:r>
    </w:p>
    <w:p w14:paraId="026B900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509 78 1 2 1 78 60 80 65 75 60</w:t>
      </w:r>
    </w:p>
    <w:p w14:paraId="7381D20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509 79 1 2 1 79 60 35 10 45 20</w:t>
      </w:r>
    </w:p>
    <w:p w14:paraId="566272A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509 80 1 2 1 80 40 60 40 55 20</w:t>
      </w:r>
    </w:p>
    <w:p w14:paraId="19D5CFBB" w14:textId="23468712" w:rsidR="009F77F1" w:rsidRPr="009F77F1" w:rsidRDefault="0096153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509 00 1 0 0 00 75 80 50 85 65</w:t>
      </w:r>
    </w:p>
    <w:p w14:paraId="3A8F08F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509 02 1 2 2 01 20 50 40 65 20</w:t>
      </w:r>
    </w:p>
    <w:p w14:paraId="1C57788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509 04 1 2 2 02 85 80 65 50 25</w:t>
      </w:r>
    </w:p>
    <w:p w14:paraId="62B848A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509 09 1 2 2 03 30 85 80 90 45</w:t>
      </w:r>
    </w:p>
    <w:p w14:paraId="52C83EE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509 11 1 2 2 04 60 50 65 60 80</w:t>
      </w:r>
    </w:p>
    <w:p w14:paraId="67221701" w14:textId="7E654DA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</w:t>
      </w:r>
      <w:r w:rsidR="004B31E8">
        <w:rPr>
          <w:rFonts w:ascii="Courier New" w:hAnsi="Courier New" w:cs="Courier New"/>
          <w:sz w:val="24"/>
          <w:szCs w:val="24"/>
        </w:rPr>
        <w:t xml:space="preserve"> 22 1 2 2 05 20 30 15 15 15</w:t>
      </w:r>
    </w:p>
    <w:p w14:paraId="21D9819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509 39 1 2 2 06 40 85 75 80 35</w:t>
      </w:r>
    </w:p>
    <w:p w14:paraId="304C695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509 40 1 2 2 07 80 75 20 40 75</w:t>
      </w:r>
    </w:p>
    <w:p w14:paraId="7E7254B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509 46 1 2 2 08 60 85 80 75 40</w:t>
      </w:r>
    </w:p>
    <w:p w14:paraId="03290B7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509 13 1 2 2 09 60 20 15 75 15</w:t>
      </w:r>
    </w:p>
    <w:p w14:paraId="58A86D1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509 76 1 2 2 10 80 80 15 85 85</w:t>
      </w:r>
    </w:p>
    <w:p w14:paraId="506D643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509 43 1 2 2 11 55 15 15 50 30</w:t>
      </w:r>
    </w:p>
    <w:p w14:paraId="0FAB966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509 54 1 2 2 12 40 80 30 70 45</w:t>
      </w:r>
    </w:p>
    <w:p w14:paraId="44B60599" w14:textId="4BD0E1F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509 01 1 2</w:t>
      </w:r>
      <w:r w:rsidR="004B31E8">
        <w:rPr>
          <w:rFonts w:ascii="Courier New" w:hAnsi="Courier New" w:cs="Courier New"/>
          <w:sz w:val="24"/>
          <w:szCs w:val="24"/>
        </w:rPr>
        <w:t xml:space="preserve"> 2 13 45 85 70 80 40</w:t>
      </w:r>
    </w:p>
    <w:p w14:paraId="1601950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509 07 1 2 2 14 50 70 25 70 20</w:t>
      </w:r>
    </w:p>
    <w:p w14:paraId="55BFDEB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509 14 1 2 2 15 75 65 80 80 30</w:t>
      </w:r>
    </w:p>
    <w:p w14:paraId="3CD05897" w14:textId="765300A7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509 30 1 2 2 16 80 70 15 70 60</w:t>
      </w:r>
    </w:p>
    <w:p w14:paraId="1FE37C9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509 37 1 2 2 17 20 20 10 65 30</w:t>
      </w:r>
    </w:p>
    <w:p w14:paraId="752F574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509 50 1 2 2 18 25 20 55 50 15</w:t>
      </w:r>
    </w:p>
    <w:p w14:paraId="34339E3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509 52 1 2 2 19 60 80 45 70 80</w:t>
      </w:r>
    </w:p>
    <w:p w14:paraId="3B48E3E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509 65 1 2 2 20 70 60 15 60 70</w:t>
      </w:r>
    </w:p>
    <w:p w14:paraId="765C7C9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509 70 1 2 2 21 75 70 15 70 80</w:t>
      </w:r>
    </w:p>
    <w:p w14:paraId="5524C55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509 38 1 2 2 22 75 80 65 85 35</w:t>
      </w:r>
    </w:p>
    <w:p w14:paraId="7EB3404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509 42 1 2 2 23 80 80 80 70 30</w:t>
      </w:r>
    </w:p>
    <w:p w14:paraId="3DB6651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509 03 1 2 2 24 75 85 70 80 40</w:t>
      </w:r>
    </w:p>
    <w:p w14:paraId="1951407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509 05 1 2 2 25 60 85 20 65 30</w:t>
      </w:r>
    </w:p>
    <w:p w14:paraId="5D2384B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509 06 1 2 2 26 80 75 60 75 35</w:t>
      </w:r>
    </w:p>
    <w:p w14:paraId="36A6B4F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509 08 1 2 2 27 85 75 85 80 60</w:t>
      </w:r>
    </w:p>
    <w:p w14:paraId="347893A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509 10 1 2 2 28 75 65 80 80 35</w:t>
      </w:r>
    </w:p>
    <w:p w14:paraId="10C59BE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509 12 1 2 2 29 20 65 45 35 15</w:t>
      </w:r>
    </w:p>
    <w:p w14:paraId="07F9C64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509 15 1 2 2 30 70 40 25 75 30</w:t>
      </w:r>
    </w:p>
    <w:p w14:paraId="14386CD5" w14:textId="67895386" w:rsidR="009F77F1" w:rsidRPr="009F77F1" w:rsidRDefault="004B31E8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509 16 1 2 2 31 35 80 35 80 65</w:t>
      </w:r>
    </w:p>
    <w:p w14:paraId="53B3F57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509 17 1 2 2 32 80 65 70 50 40</w:t>
      </w:r>
    </w:p>
    <w:p w14:paraId="39DC475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509 18 1 2 2 33 70 75 15 30 20</w:t>
      </w:r>
    </w:p>
    <w:p w14:paraId="52A8E90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509 19 1 2 2 34 15 20 35 65 20</w:t>
      </w:r>
    </w:p>
    <w:p w14:paraId="34FFD1D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509 20 1 2 2 35 80 50 25 60 30</w:t>
      </w:r>
    </w:p>
    <w:p w14:paraId="5522C07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509 21 1 2 2 36 45 80 75 75 50</w:t>
      </w:r>
    </w:p>
    <w:p w14:paraId="313F2D8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509 23 1 2 2 37 80 85 60 80 80</w:t>
      </w:r>
    </w:p>
    <w:p w14:paraId="5FC2CE7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509 24 1 2 2 38 55 60 70 70 25</w:t>
      </w:r>
    </w:p>
    <w:p w14:paraId="4F77821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509 25 1 2 2 39 80 85 20 85 80</w:t>
      </w:r>
    </w:p>
    <w:p w14:paraId="36C5DA6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509 26 1 2 2 40 25 65 70 20 10</w:t>
      </w:r>
    </w:p>
    <w:p w14:paraId="5F57C66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509 27 1 2 2 41 80 85 50 75 40</w:t>
      </w:r>
    </w:p>
    <w:p w14:paraId="45625CD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509 28 1 2 2 42 40 80 35 25 15</w:t>
      </w:r>
    </w:p>
    <w:p w14:paraId="699089A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509 29 1 2 2 43 60 70 15 70 20</w:t>
      </w:r>
    </w:p>
    <w:p w14:paraId="68FCEA6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509 31 1 2 2 44 60 80 75 65 15</w:t>
      </w:r>
    </w:p>
    <w:p w14:paraId="49B9A0D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509 32 1 2 2 45 20 50 40 15 15</w:t>
      </w:r>
    </w:p>
    <w:p w14:paraId="715BA0F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509 33 1 2 2 46 </w:t>
      </w:r>
    </w:p>
    <w:p w14:paraId="633ABCD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509 34 1 2 2 47 80 75 80 80 40</w:t>
      </w:r>
    </w:p>
    <w:p w14:paraId="5F6B0B8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509 35 1 2 2 48 20 40 15 10 15</w:t>
      </w:r>
    </w:p>
    <w:p w14:paraId="28A5ECD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509 36 1 2 2 49 45 75 70 75 30</w:t>
      </w:r>
    </w:p>
    <w:p w14:paraId="007BFA2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509 41 1 2 2 50 50 30 60 80 30</w:t>
      </w:r>
    </w:p>
    <w:p w14:paraId="2F38824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509 44 1 2 2 51 50 80 80 70 40</w:t>
      </w:r>
    </w:p>
    <w:p w14:paraId="25EAF56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509 45 1 2 2 52 20 65 50 40 20</w:t>
      </w:r>
    </w:p>
    <w:p w14:paraId="41D4347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509 47 1 2 2 53 85 80 60 85 70</w:t>
      </w:r>
    </w:p>
    <w:p w14:paraId="04ED672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509 48 1 2 2 54 80 85 85 80 40</w:t>
      </w:r>
    </w:p>
    <w:p w14:paraId="229A071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509 49 1 2 2 55 80 85 55 75 65</w:t>
      </w:r>
    </w:p>
    <w:p w14:paraId="0A0F271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509 51 1 2 2 56 65 85 15 80 50</w:t>
      </w:r>
    </w:p>
    <w:p w14:paraId="025AA0F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509 53 1 2 2 57 75 85 20 60 35</w:t>
      </w:r>
    </w:p>
    <w:p w14:paraId="69DE5C9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509 55 1 2 2 58 65 70 80 75 75</w:t>
      </w:r>
    </w:p>
    <w:p w14:paraId="129277B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509 56 1 2 2 59 85 85 85 70 55</w:t>
      </w:r>
    </w:p>
    <w:p w14:paraId="180802E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509 57 1 2 2 60 75 80 25 70 45</w:t>
      </w:r>
    </w:p>
    <w:p w14:paraId="0662F8DC" w14:textId="16A44549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509 58 1 2 2 61 50 55 15 15 15</w:t>
      </w:r>
    </w:p>
    <w:p w14:paraId="1DF1CD37" w14:textId="4B401069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509 59 1 2 2 62 75 70 35 85 50</w:t>
      </w:r>
    </w:p>
    <w:p w14:paraId="605A80C8" w14:textId="42D22B2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</w:t>
      </w:r>
      <w:r w:rsidR="0050292D">
        <w:rPr>
          <w:rFonts w:ascii="Courier New" w:hAnsi="Courier New" w:cs="Courier New"/>
          <w:sz w:val="24"/>
          <w:szCs w:val="24"/>
        </w:rPr>
        <w:t>60 1 2 2 63 75 85 55 70 80</w:t>
      </w:r>
    </w:p>
    <w:p w14:paraId="0B0B75A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509 61 1 2 2 64 45 70 55 50 45</w:t>
      </w:r>
    </w:p>
    <w:p w14:paraId="51ACC72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509 62 1 2 2 65 45 30 40 65 30</w:t>
      </w:r>
    </w:p>
    <w:p w14:paraId="6C61144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509 63 1 2 2 66 65 80 40 80 60</w:t>
      </w:r>
    </w:p>
    <w:p w14:paraId="6354FF2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509 64 1 2 2 67 25 60 20 50 10</w:t>
      </w:r>
    </w:p>
    <w:p w14:paraId="4ECE518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509 66 1 2 2 68 70 50 65 80 65</w:t>
      </w:r>
    </w:p>
    <w:p w14:paraId="5C1A0B9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509 67 1 2 2 69 70 75 60 80 30</w:t>
      </w:r>
    </w:p>
    <w:p w14:paraId="6E3AB8F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509 68 1 2 2 70 75 80 80 50 65</w:t>
      </w:r>
    </w:p>
    <w:p w14:paraId="5DD73FF6" w14:textId="30242F6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509 69 1 2 </w:t>
      </w:r>
      <w:r w:rsidR="0050292D">
        <w:rPr>
          <w:rFonts w:ascii="Courier New" w:hAnsi="Courier New" w:cs="Courier New"/>
          <w:sz w:val="24"/>
          <w:szCs w:val="24"/>
        </w:rPr>
        <w:t>2 71 25 30 15 30 50</w:t>
      </w:r>
    </w:p>
    <w:p w14:paraId="25BDA4D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509 71 1 2 2 72 85 85 65 80 85</w:t>
      </w:r>
    </w:p>
    <w:p w14:paraId="7769E28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509 72 1 2 2 73 85 85 15 70 20</w:t>
      </w:r>
    </w:p>
    <w:p w14:paraId="34257DF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509 73 1 2 2 74 75 40 30 60 15</w:t>
      </w:r>
    </w:p>
    <w:p w14:paraId="1D5E238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509 74 1 2 2 75 20 50 20 60 15</w:t>
      </w:r>
    </w:p>
    <w:p w14:paraId="3F84DD3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509 75 1 2 2 76 55 80 65 45 65</w:t>
      </w:r>
    </w:p>
    <w:p w14:paraId="67282AA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509 77 1 2 2 77 60 85 75 80 30</w:t>
      </w:r>
    </w:p>
    <w:p w14:paraId="0AFA0D90" w14:textId="0C9D9A62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509 78 1 2 2 78 70 55 65 75 15</w:t>
      </w:r>
    </w:p>
    <w:p w14:paraId="35E6F13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509 79 1 2 2 79 90 75 20 70 85</w:t>
      </w:r>
    </w:p>
    <w:p w14:paraId="77C031F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509 80 1 2 2 80 80 50 20 65 55</w:t>
      </w:r>
    </w:p>
    <w:p w14:paraId="23494438" w14:textId="5172C5C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509 00 1 0 0 00 90 80 75 90 87</w:t>
      </w:r>
    </w:p>
    <w:p w14:paraId="4CCAE572" w14:textId="17AF7EE1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509 02 1 2 3 01    20    40 65</w:t>
      </w:r>
    </w:p>
    <w:p w14:paraId="1ED11CBC" w14:textId="6BBE870B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509 04 1 2 3 02 15 80 80 80 70</w:t>
      </w:r>
    </w:p>
    <w:p w14:paraId="5748155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509 09 1 2 3 03 75 90 75 90 85</w:t>
      </w:r>
    </w:p>
    <w:p w14:paraId="03686C0D" w14:textId="2C2F3F17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509 11 1 2 3 04 15 45 30 80 80</w:t>
      </w:r>
    </w:p>
    <w:p w14:paraId="5805EB57" w14:textId="12F1168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509 22 1 2 3 05 10 20 10 10</w:t>
      </w:r>
      <w:r w:rsidR="0050292D">
        <w:rPr>
          <w:rFonts w:ascii="Courier New" w:hAnsi="Courier New" w:cs="Courier New"/>
          <w:sz w:val="24"/>
          <w:szCs w:val="24"/>
        </w:rPr>
        <w:t xml:space="preserve"> 10</w:t>
      </w:r>
    </w:p>
    <w:p w14:paraId="7622406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509 39 1 2 3 06 30 85 85 75 80</w:t>
      </w:r>
    </w:p>
    <w:p w14:paraId="1B0E449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509 40 1 2 3 07 55 70 15 60 80</w:t>
      </w:r>
    </w:p>
    <w:p w14:paraId="0D69B769" w14:textId="0C402698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509 46 1 2 3 08 10 80 30 10 10</w:t>
      </w:r>
    </w:p>
    <w:p w14:paraId="2BAE023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509 13 1 2 3 09    85 60 50 85</w:t>
      </w:r>
    </w:p>
    <w:p w14:paraId="4D981EB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509 76 1 2 3 10 80 85    55 80</w:t>
      </w:r>
    </w:p>
    <w:p w14:paraId="5FDE7245" w14:textId="2116C8A5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509 43 1 2 3 11 10 30 10 10 10</w:t>
      </w:r>
    </w:p>
    <w:p w14:paraId="73D2B89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509 54 1 2 3 12 20 65 40 80 70</w:t>
      </w:r>
    </w:p>
    <w:p w14:paraId="75FFD4B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509 01 1 2 3 13       75 35 30</w:t>
      </w:r>
    </w:p>
    <w:p w14:paraId="729141B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509 07 1 2 3 14 20    75 60 65</w:t>
      </w:r>
    </w:p>
    <w:p w14:paraId="4993928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509 14 1 2 3 15 80 80 85 50 85</w:t>
      </w:r>
    </w:p>
    <w:p w14:paraId="3D68242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509 30 1 2 3 16 85 60 80 20 85</w:t>
      </w:r>
    </w:p>
    <w:p w14:paraId="5F40867F" w14:textId="42951B0D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509 37 1 2 3 17 10 10 20 10 10</w:t>
      </w:r>
    </w:p>
    <w:p w14:paraId="4974A02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509 50 1 2 3 18 10 50 10 70 25</w:t>
      </w:r>
    </w:p>
    <w:p w14:paraId="1A311F8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509 52 1 2 3 19 80    45 80 85</w:t>
      </w:r>
    </w:p>
    <w:p w14:paraId="6994828B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509 65 1 2 3 20 65 80    15 15</w:t>
      </w:r>
    </w:p>
    <w:p w14:paraId="0161074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509 70 1 2 3 21 90 70 85 80 90</w:t>
      </w:r>
    </w:p>
    <w:p w14:paraId="0261278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509 38 1 2 3 22 70 85 85 75 85</w:t>
      </w:r>
    </w:p>
    <w:p w14:paraId="64354B3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509 42 1 2 3 23 35 80 20 70 80</w:t>
      </w:r>
    </w:p>
    <w:p w14:paraId="6B94648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509 03 1 2 3 24 80 85 50 75 90</w:t>
      </w:r>
    </w:p>
    <w:p w14:paraId="36E12F7D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509 05 1 2 3 25 30    20    50</w:t>
      </w:r>
    </w:p>
    <w:p w14:paraId="77E79AE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509 06 1 2 3 26 55 75 25 30 75</w:t>
      </w:r>
    </w:p>
    <w:p w14:paraId="0B2EC7F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509 08 1 2 3 27 10 65 20 15 30</w:t>
      </w:r>
    </w:p>
    <w:p w14:paraId="1CB9469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509 10 1 2 3 28 90 85 90 87 90</w:t>
      </w:r>
    </w:p>
    <w:p w14:paraId="0AD5C0C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509 12 1 2 3 29 12 80 70 15 45</w:t>
      </w:r>
    </w:p>
    <w:p w14:paraId="4550AB4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509 15 1 2 3 30 90 70 20 80 87</w:t>
      </w:r>
    </w:p>
    <w:p w14:paraId="42C732E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509 16 1 2 3 31 10 75 80 10 20</w:t>
      </w:r>
    </w:p>
    <w:p w14:paraId="6EF8DB0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509 17 1 2 3 32 90 87 85 90 90</w:t>
      </w:r>
    </w:p>
    <w:p w14:paraId="5BF67E58" w14:textId="1ED157A8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509 18 1 2 3 33 10 15 15 10 10</w:t>
      </w:r>
    </w:p>
    <w:p w14:paraId="1A59CCA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509 19 1 2 3 34 75 80 87 83 80</w:t>
      </w:r>
    </w:p>
    <w:p w14:paraId="020D4F4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509 20 1 2 3 35 90 90 87 90 90</w:t>
      </w:r>
    </w:p>
    <w:p w14:paraId="53A829F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509 21 1 2 3 36 15    80 80 45</w:t>
      </w:r>
    </w:p>
    <w:p w14:paraId="755FDA2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509 23 1 2 3 37 87 85 70 85 90</w:t>
      </w:r>
    </w:p>
    <w:p w14:paraId="7940013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509 24 1 2 3 38 40 55 10 15 25</w:t>
      </w:r>
    </w:p>
    <w:p w14:paraId="277AD9D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509 25 1 2 3 39 90 83 20 87 90</w:t>
      </w:r>
    </w:p>
    <w:p w14:paraId="2F04F97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509 26 1 2 3 40 10 85 15 10 15</w:t>
      </w:r>
    </w:p>
    <w:p w14:paraId="6CE3C9B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509 27 1 2 3 41 87    85 75 90</w:t>
      </w:r>
    </w:p>
    <w:p w14:paraId="79BF1A45" w14:textId="324AC080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509 28 1 2 3 42 10    45 10 10</w:t>
      </w:r>
    </w:p>
    <w:p w14:paraId="335FB55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509 29 1 2 3 43 15 70 10    80</w:t>
      </w:r>
    </w:p>
    <w:p w14:paraId="79BC903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509 31 1 2 3 44 70 87 25 60 75</w:t>
      </w:r>
    </w:p>
    <w:p w14:paraId="51F55E0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509 32 1 2 3 45 30 60 12 45 15</w:t>
      </w:r>
    </w:p>
    <w:p w14:paraId="4D2425E7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509 33 1 2 3 46 </w:t>
      </w:r>
      <w:r w:rsidRPr="009F77F1">
        <w:rPr>
          <w:rFonts w:ascii="Courier New" w:hAnsi="Courier New" w:cs="Courier New"/>
          <w:sz w:val="24"/>
          <w:szCs w:val="24"/>
        </w:rPr>
        <w:tab/>
      </w:r>
      <w:r w:rsidRPr="009F77F1">
        <w:rPr>
          <w:rFonts w:ascii="Courier New" w:hAnsi="Courier New" w:cs="Courier New"/>
          <w:sz w:val="24"/>
          <w:szCs w:val="24"/>
        </w:rPr>
        <w:tab/>
      </w:r>
      <w:r w:rsidRPr="009F77F1">
        <w:rPr>
          <w:rFonts w:ascii="Courier New" w:hAnsi="Courier New" w:cs="Courier New"/>
          <w:sz w:val="24"/>
          <w:szCs w:val="24"/>
        </w:rPr>
        <w:tab/>
        <w:t>/*She knows this participant*/</w:t>
      </w:r>
    </w:p>
    <w:p w14:paraId="7ECEEB1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509 34 1 2 3 47 85 65 75 85 90</w:t>
      </w:r>
    </w:p>
    <w:p w14:paraId="631D482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509 35 1 2 3 48    85 85    70</w:t>
      </w:r>
    </w:p>
    <w:p w14:paraId="756559E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509 36 1 2 3 49 80 85 80 75 85</w:t>
      </w:r>
    </w:p>
    <w:p w14:paraId="4C35ED8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509 41 1 2 3 50 20 85 25 80 80</w:t>
      </w:r>
    </w:p>
    <w:p w14:paraId="4BE6E16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509 44 1 2 3 51 10 85 80 65 10</w:t>
      </w:r>
    </w:p>
    <w:p w14:paraId="736252E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509 45 1 2 3 52 20    35 75 80</w:t>
      </w:r>
    </w:p>
    <w:p w14:paraId="1E137F5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509 47 1 2 3 53 90 85 83 90 90</w:t>
      </w:r>
    </w:p>
    <w:p w14:paraId="6D0956EA" w14:textId="787DC12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509 48 1 2 3 54 10 </w:t>
      </w:r>
      <w:r w:rsidR="0050292D">
        <w:rPr>
          <w:rFonts w:ascii="Courier New" w:hAnsi="Courier New" w:cs="Courier New"/>
          <w:sz w:val="24"/>
          <w:szCs w:val="24"/>
        </w:rPr>
        <w:t xml:space="preserve">   80    10</w:t>
      </w:r>
    </w:p>
    <w:p w14:paraId="1A584A3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509 49 1 2 3 55 12 85 20 50 30</w:t>
      </w:r>
    </w:p>
    <w:p w14:paraId="482304F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509 51 1 2 3 56 60    80 75 80</w:t>
      </w:r>
    </w:p>
    <w:p w14:paraId="0281E59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509 53 1 2 3 57 10 30 10 12 10</w:t>
      </w:r>
    </w:p>
    <w:p w14:paraId="4C51FA12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509 55 1 2 3 58 85 80 70 60 85</w:t>
      </w:r>
    </w:p>
    <w:p w14:paraId="7FF3560F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509 56 1 2 3 59 85 85 30 75 80</w:t>
      </w:r>
    </w:p>
    <w:p w14:paraId="35398645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509 57 1 2 3 60 50 60 12 30 65</w:t>
      </w:r>
    </w:p>
    <w:p w14:paraId="7AE0D277" w14:textId="4E25385A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509 58 1 2 3 61 30    25 70 10</w:t>
      </w:r>
    </w:p>
    <w:p w14:paraId="1DF7116C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509 59 1 2 3 62 87 85 70 80 85</w:t>
      </w:r>
    </w:p>
    <w:p w14:paraId="2A642F2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509 60 1 2 3 63 80 90 55 15 85</w:t>
      </w:r>
    </w:p>
    <w:p w14:paraId="6072D47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509 61 1 2 3 64    75 75 15 10</w:t>
      </w:r>
    </w:p>
    <w:p w14:paraId="304DFADA" w14:textId="339976FA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509 62 1 2 3 65 10 30 75 10 10</w:t>
      </w:r>
    </w:p>
    <w:p w14:paraId="3A9D4F51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509 63 1 2 3 66 10    75 25 15</w:t>
      </w:r>
    </w:p>
    <w:p w14:paraId="3FF8B343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509 64 1 2 3 67 10 70 35 20 15</w:t>
      </w:r>
    </w:p>
    <w:p w14:paraId="4301ED3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509 66 1 2 3 68 65 85 60 85 83</w:t>
      </w:r>
    </w:p>
    <w:p w14:paraId="3BF5B1E4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509 67 1 2 3 69 80 85 80 70 85</w:t>
      </w:r>
    </w:p>
    <w:p w14:paraId="5BB6550A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509 68 1 2 3 70 85       65 87</w:t>
      </w:r>
    </w:p>
    <w:p w14:paraId="7CE938F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509 69 1 2 3 71 10 40 15 25 10</w:t>
      </w:r>
    </w:p>
    <w:p w14:paraId="1A3B8838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509 71 1 2 3 72 25 87 90 65 15</w:t>
      </w:r>
    </w:p>
    <w:p w14:paraId="78E5851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509 72 1 2 3 73 25 60 80 20 15</w:t>
      </w:r>
    </w:p>
    <w:p w14:paraId="182EA3E9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509 73 1 2 3 74 80    80 </w:t>
      </w:r>
    </w:p>
    <w:p w14:paraId="5052E71A" w14:textId="1AF7DF9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509 74 1 2 3 </w:t>
      </w:r>
      <w:r w:rsidR="0050292D">
        <w:rPr>
          <w:rFonts w:ascii="Courier New" w:hAnsi="Courier New" w:cs="Courier New"/>
          <w:sz w:val="24"/>
          <w:szCs w:val="24"/>
        </w:rPr>
        <w:t>75 10 20 25 10 10</w:t>
      </w:r>
    </w:p>
    <w:p w14:paraId="1778B8E6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509 75 1 2 3 76 10 80 70 55 85</w:t>
      </w:r>
    </w:p>
    <w:p w14:paraId="0D5A0AFA" w14:textId="2138824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509 77 1 2 3 </w:t>
      </w:r>
      <w:r w:rsidR="0050292D">
        <w:rPr>
          <w:rFonts w:ascii="Courier New" w:hAnsi="Courier New" w:cs="Courier New"/>
          <w:sz w:val="24"/>
          <w:szCs w:val="24"/>
        </w:rPr>
        <w:t>77 10    55 70 10</w:t>
      </w:r>
    </w:p>
    <w:p w14:paraId="5263CDDE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509 78 1 2 3 78 20 70    35 12</w:t>
      </w:r>
    </w:p>
    <w:p w14:paraId="59DDAE9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509 79 1 2 3 79 87 80 60 80 87</w:t>
      </w:r>
    </w:p>
    <w:p w14:paraId="287EC040" w14:textId="777777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509 80 1 2 3 80 20    80 40 15</w:t>
      </w:r>
    </w:p>
    <w:p w14:paraId="51C261D7" w14:textId="5B86112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</w:t>
      </w:r>
      <w:bookmarkStart w:id="2" w:name="_GoBack"/>
      <w:bookmarkEnd w:id="2"/>
      <w:r>
        <w:rPr>
          <w:rFonts w:ascii="Courier New" w:hAnsi="Courier New" w:cs="Courier New"/>
          <w:sz w:val="24"/>
          <w:szCs w:val="24"/>
        </w:rPr>
        <w:t xml:space="preserve"> 0 00 55 40 35 35 40</w:t>
      </w:r>
    </w:p>
    <w:p w14:paraId="29305517" w14:textId="5F0B56C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</w:t>
      </w:r>
      <w:r w:rsidR="009F77F1">
        <w:rPr>
          <w:rFonts w:ascii="Courier New" w:hAnsi="Courier New" w:cs="Courier New"/>
          <w:sz w:val="24"/>
          <w:szCs w:val="24"/>
        </w:rPr>
        <w:t xml:space="preserve"> 1 01 55 60 45 50 50</w:t>
      </w:r>
    </w:p>
    <w:p w14:paraId="3E3D20FB" w14:textId="0449EB92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</w:t>
      </w:r>
      <w:r w:rsidR="009F77F1">
        <w:rPr>
          <w:rFonts w:ascii="Courier New" w:hAnsi="Courier New" w:cs="Courier New"/>
          <w:sz w:val="24"/>
          <w:szCs w:val="24"/>
        </w:rPr>
        <w:t xml:space="preserve"> 1 02 35 40 50 65 45</w:t>
      </w:r>
    </w:p>
    <w:p w14:paraId="4A271DEA" w14:textId="5F93935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510 09 0 1</w:t>
      </w:r>
      <w:r w:rsidR="009F77F1">
        <w:rPr>
          <w:rFonts w:ascii="Courier New" w:hAnsi="Courier New" w:cs="Courier New"/>
          <w:sz w:val="24"/>
          <w:szCs w:val="24"/>
        </w:rPr>
        <w:t xml:space="preserve"> 1 03 35 30 20 20 35</w:t>
      </w:r>
    </w:p>
    <w:p w14:paraId="59B386F4" w14:textId="2C43756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</w:t>
      </w:r>
      <w:r w:rsidR="005C377B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 xml:space="preserve"> 1 04 60 70 60 50 55</w:t>
      </w:r>
    </w:p>
    <w:p w14:paraId="574D1C86" w14:textId="36069E6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510 22 0 1</w:t>
      </w:r>
      <w:r w:rsidR="009F77F1">
        <w:rPr>
          <w:rFonts w:ascii="Courier New" w:hAnsi="Courier New" w:cs="Courier New"/>
          <w:sz w:val="24"/>
          <w:szCs w:val="24"/>
        </w:rPr>
        <w:t xml:space="preserve"> 1 05 45 50 60 45 50</w:t>
      </w:r>
    </w:p>
    <w:p w14:paraId="444C315F" w14:textId="233009B6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510 39 0 1</w:t>
      </w:r>
      <w:r w:rsidR="009F77F1">
        <w:rPr>
          <w:rFonts w:ascii="Courier New" w:hAnsi="Courier New" w:cs="Courier New"/>
          <w:sz w:val="24"/>
          <w:szCs w:val="24"/>
        </w:rPr>
        <w:t xml:space="preserve"> 1 06 50 40 50 50 45</w:t>
      </w:r>
    </w:p>
    <w:p w14:paraId="3A0EEA8B" w14:textId="4DC9391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510 40 0 1</w:t>
      </w:r>
      <w:r w:rsidR="009F77F1">
        <w:rPr>
          <w:rFonts w:ascii="Courier New" w:hAnsi="Courier New" w:cs="Courier New"/>
          <w:sz w:val="24"/>
          <w:szCs w:val="24"/>
        </w:rPr>
        <w:t xml:space="preserve"> 1 07 50 65 40 40 45</w:t>
      </w:r>
    </w:p>
    <w:p w14:paraId="6948B8F3" w14:textId="602026D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</w:t>
      </w:r>
      <w:r w:rsidR="009F77F1">
        <w:rPr>
          <w:rFonts w:ascii="Courier New" w:hAnsi="Courier New" w:cs="Courier New"/>
          <w:sz w:val="24"/>
          <w:szCs w:val="24"/>
        </w:rPr>
        <w:t xml:space="preserve"> 1 08 75 70 80 80 75</w:t>
      </w:r>
    </w:p>
    <w:p w14:paraId="25EC360B" w14:textId="673BE38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</w:t>
      </w:r>
      <w:r w:rsidR="009F77F1">
        <w:rPr>
          <w:rFonts w:ascii="Courier New" w:hAnsi="Courier New" w:cs="Courier New"/>
          <w:sz w:val="24"/>
          <w:szCs w:val="24"/>
        </w:rPr>
        <w:t xml:space="preserve"> </w:t>
      </w:r>
      <w:r w:rsidR="0050292D">
        <w:rPr>
          <w:rFonts w:ascii="Courier New" w:hAnsi="Courier New" w:cs="Courier New"/>
          <w:sz w:val="24"/>
          <w:szCs w:val="24"/>
        </w:rPr>
        <w:t>1 09 35 55 50 50 45</w:t>
      </w:r>
    </w:p>
    <w:p w14:paraId="71E20FD2" w14:textId="551BA46E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510 76 0 1</w:t>
      </w:r>
      <w:r w:rsidR="009F77F1">
        <w:rPr>
          <w:rFonts w:ascii="Courier New" w:hAnsi="Courier New" w:cs="Courier New"/>
          <w:sz w:val="24"/>
          <w:szCs w:val="24"/>
        </w:rPr>
        <w:t xml:space="preserve"> 1 10 65 65 70 60 60</w:t>
      </w:r>
    </w:p>
    <w:p w14:paraId="0885E49A" w14:textId="50036C46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</w:t>
      </w:r>
      <w:r w:rsidR="009F77F1">
        <w:rPr>
          <w:rFonts w:ascii="Courier New" w:hAnsi="Courier New" w:cs="Courier New"/>
          <w:sz w:val="24"/>
          <w:szCs w:val="24"/>
        </w:rPr>
        <w:t xml:space="preserve"> 1 11 60 70 50 45 50</w:t>
      </w:r>
    </w:p>
    <w:p w14:paraId="139F9E6C" w14:textId="45BCC0F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</w:t>
      </w:r>
      <w:r w:rsidR="009F77F1">
        <w:rPr>
          <w:rFonts w:ascii="Courier New" w:hAnsi="Courier New" w:cs="Courier New"/>
          <w:sz w:val="24"/>
          <w:szCs w:val="24"/>
        </w:rPr>
        <w:t xml:space="preserve"> 1 12 60 60 60 60 50</w:t>
      </w:r>
    </w:p>
    <w:p w14:paraId="6D8D4ABB" w14:textId="3424D24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</w:t>
      </w:r>
      <w:r w:rsidR="009F77F1">
        <w:rPr>
          <w:rFonts w:ascii="Courier New" w:hAnsi="Courier New" w:cs="Courier New"/>
          <w:sz w:val="24"/>
          <w:szCs w:val="24"/>
        </w:rPr>
        <w:t xml:space="preserve"> 1 13 40 40 40 35 50</w:t>
      </w:r>
    </w:p>
    <w:p w14:paraId="6078DC4C" w14:textId="0DFB7A36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</w:t>
      </w:r>
      <w:r w:rsidR="009F77F1">
        <w:rPr>
          <w:rFonts w:ascii="Courier New" w:hAnsi="Courier New" w:cs="Courier New"/>
          <w:sz w:val="24"/>
          <w:szCs w:val="24"/>
        </w:rPr>
        <w:t xml:space="preserve"> 1 14 45 50 35 35 40</w:t>
      </w:r>
    </w:p>
    <w:p w14:paraId="17A82CE6" w14:textId="2A43188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</w:t>
      </w:r>
      <w:r w:rsidR="009F77F1">
        <w:rPr>
          <w:rFonts w:ascii="Courier New" w:hAnsi="Courier New" w:cs="Courier New"/>
          <w:sz w:val="24"/>
          <w:szCs w:val="24"/>
        </w:rPr>
        <w:t xml:space="preserve"> 1 15 50 75 60 45 50</w:t>
      </w:r>
    </w:p>
    <w:p w14:paraId="29CF2C80" w14:textId="63284FA7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</w:t>
      </w:r>
      <w:r w:rsidR="009F77F1">
        <w:rPr>
          <w:rFonts w:ascii="Courier New" w:hAnsi="Courier New" w:cs="Courier New"/>
          <w:sz w:val="24"/>
          <w:szCs w:val="24"/>
        </w:rPr>
        <w:t xml:space="preserve"> 1 16 35 50 35 35 35</w:t>
      </w:r>
    </w:p>
    <w:p w14:paraId="0BEB0624" w14:textId="7C21CDA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510 37 0 1</w:t>
      </w:r>
      <w:r w:rsidR="009F77F1">
        <w:rPr>
          <w:rFonts w:ascii="Courier New" w:hAnsi="Courier New" w:cs="Courier New"/>
          <w:sz w:val="24"/>
          <w:szCs w:val="24"/>
        </w:rPr>
        <w:t xml:space="preserve"> 1 17 50 65 60 35 55</w:t>
      </w:r>
    </w:p>
    <w:p w14:paraId="52574C2C" w14:textId="49038ED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</w:t>
      </w:r>
      <w:r w:rsidR="009F77F1">
        <w:rPr>
          <w:rFonts w:ascii="Courier New" w:hAnsi="Courier New" w:cs="Courier New"/>
          <w:sz w:val="24"/>
          <w:szCs w:val="24"/>
        </w:rPr>
        <w:t xml:space="preserve"> 1 18 50 70 70 50 50</w:t>
      </w:r>
    </w:p>
    <w:p w14:paraId="7A121D8E" w14:textId="1E9464BF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</w:t>
      </w:r>
      <w:r w:rsidR="009F77F1">
        <w:rPr>
          <w:rFonts w:ascii="Courier New" w:hAnsi="Courier New" w:cs="Courier New"/>
          <w:sz w:val="24"/>
          <w:szCs w:val="24"/>
        </w:rPr>
        <w:t xml:space="preserve"> 1 19 50 80 50 40 40</w:t>
      </w:r>
    </w:p>
    <w:p w14:paraId="2404CE2B" w14:textId="25FFFD8F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</w:t>
      </w:r>
      <w:r w:rsidR="009F77F1">
        <w:rPr>
          <w:rFonts w:ascii="Courier New" w:hAnsi="Courier New" w:cs="Courier New"/>
          <w:sz w:val="24"/>
          <w:szCs w:val="24"/>
        </w:rPr>
        <w:t xml:space="preserve"> 1 20 50 55 30 45 50</w:t>
      </w:r>
    </w:p>
    <w:p w14:paraId="67660B94" w14:textId="77A3C62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510 70 0 1</w:t>
      </w:r>
      <w:r w:rsidR="009F77F1">
        <w:rPr>
          <w:rFonts w:ascii="Courier New" w:hAnsi="Courier New" w:cs="Courier New"/>
          <w:sz w:val="24"/>
          <w:szCs w:val="24"/>
        </w:rPr>
        <w:t xml:space="preserve"> 1 21 60 70 60 50 55</w:t>
      </w:r>
    </w:p>
    <w:p w14:paraId="50D7234D" w14:textId="6F29FD1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</w:t>
      </w:r>
      <w:r w:rsidR="009F77F1">
        <w:rPr>
          <w:rFonts w:ascii="Courier New" w:hAnsi="Courier New" w:cs="Courier New"/>
          <w:sz w:val="24"/>
          <w:szCs w:val="24"/>
        </w:rPr>
        <w:t xml:space="preserve"> 1 22 55 50 60 50 55</w:t>
      </w:r>
    </w:p>
    <w:p w14:paraId="68722872" w14:textId="0973D8C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</w:t>
      </w:r>
      <w:r w:rsidR="009F77F1">
        <w:rPr>
          <w:rFonts w:ascii="Courier New" w:hAnsi="Courier New" w:cs="Courier New"/>
          <w:sz w:val="24"/>
          <w:szCs w:val="24"/>
        </w:rPr>
        <w:t xml:space="preserve"> 1 23 50 40 40 60 50</w:t>
      </w:r>
    </w:p>
    <w:p w14:paraId="7E8697B2" w14:textId="1E37E0A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</w:t>
      </w:r>
      <w:r w:rsidR="009F77F1">
        <w:rPr>
          <w:rFonts w:ascii="Courier New" w:hAnsi="Courier New" w:cs="Courier New"/>
          <w:sz w:val="24"/>
          <w:szCs w:val="24"/>
        </w:rPr>
        <w:t xml:space="preserve"> 1 24 55 45 55 50 55</w:t>
      </w:r>
    </w:p>
    <w:p w14:paraId="0C76724A" w14:textId="606E27CE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</w:t>
      </w:r>
      <w:r w:rsidR="009F77F1">
        <w:rPr>
          <w:rFonts w:ascii="Courier New" w:hAnsi="Courier New" w:cs="Courier New"/>
          <w:sz w:val="24"/>
          <w:szCs w:val="24"/>
        </w:rPr>
        <w:t xml:space="preserve"> </w:t>
      </w:r>
      <w:r w:rsidR="0050292D">
        <w:rPr>
          <w:rFonts w:ascii="Courier New" w:hAnsi="Courier New" w:cs="Courier New"/>
          <w:sz w:val="24"/>
          <w:szCs w:val="24"/>
        </w:rPr>
        <w:t>1 25 35 50 55 60 60</w:t>
      </w:r>
    </w:p>
    <w:p w14:paraId="370B46A4" w14:textId="16ED4AF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</w:t>
      </w:r>
      <w:r w:rsidR="009F77F1">
        <w:rPr>
          <w:rFonts w:ascii="Courier New" w:hAnsi="Courier New" w:cs="Courier New"/>
          <w:sz w:val="24"/>
          <w:szCs w:val="24"/>
        </w:rPr>
        <w:t xml:space="preserve"> 1 26 30 55 40 40 50</w:t>
      </w:r>
    </w:p>
    <w:p w14:paraId="46A1DF8A" w14:textId="5B21F25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</w:t>
      </w:r>
      <w:r w:rsidR="009F77F1">
        <w:rPr>
          <w:rFonts w:ascii="Courier New" w:hAnsi="Courier New" w:cs="Courier New"/>
          <w:sz w:val="24"/>
          <w:szCs w:val="24"/>
        </w:rPr>
        <w:t xml:space="preserve"> 1 27 45 70 40 40 50</w:t>
      </w:r>
    </w:p>
    <w:p w14:paraId="4B09826E" w14:textId="4864854D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</w:t>
      </w:r>
      <w:r w:rsidR="009F77F1">
        <w:rPr>
          <w:rFonts w:ascii="Courier New" w:hAnsi="Courier New" w:cs="Courier New"/>
          <w:sz w:val="24"/>
          <w:szCs w:val="24"/>
        </w:rPr>
        <w:t xml:space="preserve"> 1 28 60 60 50 50 50</w:t>
      </w:r>
    </w:p>
    <w:p w14:paraId="46DD92DF" w14:textId="0E221A3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F77F1">
        <w:rPr>
          <w:rFonts w:ascii="Courier New" w:hAnsi="Courier New" w:cs="Courier New"/>
          <w:sz w:val="24"/>
          <w:szCs w:val="24"/>
        </w:rPr>
        <w:t xml:space="preserve"> 1 29 35 60 50 60 60</w:t>
      </w:r>
    </w:p>
    <w:p w14:paraId="3D5857D8" w14:textId="30C71F0D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</w:t>
      </w:r>
      <w:r w:rsidR="009F77F1">
        <w:rPr>
          <w:rFonts w:ascii="Courier New" w:hAnsi="Courier New" w:cs="Courier New"/>
          <w:sz w:val="24"/>
          <w:szCs w:val="24"/>
        </w:rPr>
        <w:t xml:space="preserve"> 1 30 60 55 40 50 50</w:t>
      </w:r>
    </w:p>
    <w:p w14:paraId="012EC35A" w14:textId="70FC544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510 16 0 1</w:t>
      </w:r>
      <w:r w:rsidR="009F77F1">
        <w:rPr>
          <w:rFonts w:ascii="Courier New" w:hAnsi="Courier New" w:cs="Courier New"/>
          <w:sz w:val="24"/>
          <w:szCs w:val="24"/>
        </w:rPr>
        <w:t xml:space="preserve"> 1 31 70 70 70 65 70</w:t>
      </w:r>
    </w:p>
    <w:p w14:paraId="7A090AEA" w14:textId="7E9FC02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</w:t>
      </w:r>
      <w:r w:rsidR="009F77F1">
        <w:rPr>
          <w:rFonts w:ascii="Courier New" w:hAnsi="Courier New" w:cs="Courier New"/>
          <w:sz w:val="24"/>
          <w:szCs w:val="24"/>
        </w:rPr>
        <w:t xml:space="preserve"> 1 32 80 35 35 75 65</w:t>
      </w:r>
    </w:p>
    <w:p w14:paraId="47F4AE31" w14:textId="6CF0314D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</w:t>
      </w:r>
      <w:r w:rsidR="009F77F1">
        <w:rPr>
          <w:rFonts w:ascii="Courier New" w:hAnsi="Courier New" w:cs="Courier New"/>
          <w:sz w:val="24"/>
          <w:szCs w:val="24"/>
        </w:rPr>
        <w:t xml:space="preserve"> 1 33 40 65 35 50 50</w:t>
      </w:r>
    </w:p>
    <w:p w14:paraId="10CB647F" w14:textId="3944A9C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</w:t>
      </w:r>
      <w:r w:rsidR="009F77F1">
        <w:rPr>
          <w:rFonts w:ascii="Courier New" w:hAnsi="Courier New" w:cs="Courier New"/>
          <w:sz w:val="24"/>
          <w:szCs w:val="24"/>
        </w:rPr>
        <w:t xml:space="preserve"> 1 34 65 70 70 60 60</w:t>
      </w:r>
    </w:p>
    <w:p w14:paraId="65DB15AE" w14:textId="75E7F3D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510 20 0 1</w:t>
      </w:r>
      <w:r w:rsidR="009F77F1">
        <w:rPr>
          <w:rFonts w:ascii="Courier New" w:hAnsi="Courier New" w:cs="Courier New"/>
          <w:sz w:val="24"/>
          <w:szCs w:val="24"/>
        </w:rPr>
        <w:t xml:space="preserve"> 1 35 60 45 50 60 60</w:t>
      </w:r>
    </w:p>
    <w:p w14:paraId="20DBA13C" w14:textId="28A3025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510 21 0 1</w:t>
      </w:r>
      <w:r w:rsidR="009F77F1">
        <w:rPr>
          <w:rFonts w:ascii="Courier New" w:hAnsi="Courier New" w:cs="Courier New"/>
          <w:sz w:val="24"/>
          <w:szCs w:val="24"/>
        </w:rPr>
        <w:t xml:space="preserve"> 1 36 70 70 60 70 65</w:t>
      </w:r>
    </w:p>
    <w:p w14:paraId="24C5394A" w14:textId="666BC57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510 23 0</w:t>
      </w:r>
      <w:r w:rsidR="005C377B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0292D">
        <w:rPr>
          <w:rFonts w:ascii="Courier New" w:hAnsi="Courier New" w:cs="Courier New"/>
          <w:sz w:val="24"/>
          <w:szCs w:val="24"/>
        </w:rPr>
        <w:t>1 37 70 60 70 75 65</w:t>
      </w:r>
    </w:p>
    <w:p w14:paraId="3D339217" w14:textId="45B5107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510 24 0 </w:t>
      </w:r>
      <w:r w:rsidR="005C377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1 38 35 60 35 35 40</w:t>
      </w:r>
    </w:p>
    <w:p w14:paraId="7E785DC2" w14:textId="6B154B3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510 25 0 </w:t>
      </w:r>
      <w:r w:rsidR="005C377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1 39 35 80 35 35 55</w:t>
      </w:r>
    </w:p>
    <w:p w14:paraId="6AB1E0C6" w14:textId="5279CCE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510 26 0 </w:t>
      </w:r>
      <w:r w:rsidR="005C377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1 40 75 70 60 50 55</w:t>
      </w:r>
    </w:p>
    <w:p w14:paraId="4508EB2A" w14:textId="7F2BDAF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510 27 0 </w:t>
      </w:r>
      <w:r w:rsidR="005C377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1 41 45 50 65 60 55</w:t>
      </w:r>
    </w:p>
    <w:p w14:paraId="02327EEE" w14:textId="3D926875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510 28 0 1</w:t>
      </w:r>
      <w:r w:rsidR="009F77F1">
        <w:rPr>
          <w:rFonts w:ascii="Courier New" w:hAnsi="Courier New" w:cs="Courier New"/>
          <w:sz w:val="24"/>
          <w:szCs w:val="24"/>
        </w:rPr>
        <w:t xml:space="preserve"> </w:t>
      </w:r>
      <w:r w:rsidR="00961537">
        <w:rPr>
          <w:rFonts w:ascii="Courier New" w:hAnsi="Courier New" w:cs="Courier New"/>
          <w:sz w:val="24"/>
          <w:szCs w:val="24"/>
        </w:rPr>
        <w:t>1</w:t>
      </w:r>
      <w:r w:rsidR="009F77F1">
        <w:rPr>
          <w:rFonts w:ascii="Courier New" w:hAnsi="Courier New" w:cs="Courier New"/>
          <w:sz w:val="24"/>
          <w:szCs w:val="24"/>
        </w:rPr>
        <w:t xml:space="preserve"> 42 35 60 40 40 50</w:t>
      </w:r>
    </w:p>
    <w:p w14:paraId="663C2DAD" w14:textId="55A0D1F5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510 29 0 1</w:t>
      </w:r>
      <w:r w:rsidR="009F77F1">
        <w:rPr>
          <w:rFonts w:ascii="Courier New" w:hAnsi="Courier New" w:cs="Courier New"/>
          <w:sz w:val="24"/>
          <w:szCs w:val="24"/>
        </w:rPr>
        <w:t xml:space="preserve"> 1 43 65 45 65 60 50</w:t>
      </w:r>
    </w:p>
    <w:p w14:paraId="2DB12F0D" w14:textId="359DD43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</w:t>
      </w:r>
      <w:r w:rsidR="009F77F1">
        <w:rPr>
          <w:rFonts w:ascii="Courier New" w:hAnsi="Courier New" w:cs="Courier New"/>
          <w:sz w:val="24"/>
          <w:szCs w:val="24"/>
        </w:rPr>
        <w:t xml:space="preserve"> 1 44 60 40 50 50 40</w:t>
      </w:r>
    </w:p>
    <w:p w14:paraId="0166D11B" w14:textId="11706405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</w:t>
      </w:r>
      <w:r w:rsidR="009F77F1">
        <w:rPr>
          <w:rFonts w:ascii="Courier New" w:hAnsi="Courier New" w:cs="Courier New"/>
          <w:sz w:val="24"/>
          <w:szCs w:val="24"/>
        </w:rPr>
        <w:t xml:space="preserve"> 1 45 50 50 50 35 40</w:t>
      </w:r>
    </w:p>
    <w:p w14:paraId="6070A1F1" w14:textId="2208D6ED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</w:t>
      </w:r>
      <w:r w:rsidR="009F77F1">
        <w:rPr>
          <w:rFonts w:ascii="Courier New" w:hAnsi="Courier New" w:cs="Courier New"/>
          <w:sz w:val="24"/>
          <w:szCs w:val="24"/>
        </w:rPr>
        <w:t xml:space="preserve"> 1 46 60 60 50 55 45</w:t>
      </w:r>
    </w:p>
    <w:p w14:paraId="5C01900A" w14:textId="2905B152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510 34 0 1</w:t>
      </w:r>
      <w:r w:rsidR="009F77F1">
        <w:rPr>
          <w:rFonts w:ascii="Courier New" w:hAnsi="Courier New" w:cs="Courier New"/>
          <w:sz w:val="24"/>
          <w:szCs w:val="24"/>
        </w:rPr>
        <w:t xml:space="preserve"> 1 47 50 50 35 35 40</w:t>
      </w:r>
    </w:p>
    <w:p w14:paraId="42FFADBE" w14:textId="57048408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</w:t>
      </w:r>
      <w:r w:rsidR="009F77F1">
        <w:rPr>
          <w:rFonts w:ascii="Courier New" w:hAnsi="Courier New" w:cs="Courier New"/>
          <w:sz w:val="24"/>
          <w:szCs w:val="24"/>
        </w:rPr>
        <w:t xml:space="preserve"> 1 48 60 50 60 45 50</w:t>
      </w:r>
    </w:p>
    <w:p w14:paraId="65B93141" w14:textId="0D143D9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</w:t>
      </w:r>
      <w:r w:rsidR="009F77F1">
        <w:rPr>
          <w:rFonts w:ascii="Courier New" w:hAnsi="Courier New" w:cs="Courier New"/>
          <w:sz w:val="24"/>
          <w:szCs w:val="24"/>
        </w:rPr>
        <w:t xml:space="preserve"> 1 49 40 50 50 50 45</w:t>
      </w:r>
    </w:p>
    <w:p w14:paraId="0CA385A6" w14:textId="3D75C9C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</w:t>
      </w:r>
      <w:r w:rsidR="009F77F1">
        <w:rPr>
          <w:rFonts w:ascii="Courier New" w:hAnsi="Courier New" w:cs="Courier New"/>
          <w:sz w:val="24"/>
          <w:szCs w:val="24"/>
        </w:rPr>
        <w:t xml:space="preserve"> 1 50 50 45 50 70 50</w:t>
      </w:r>
    </w:p>
    <w:p w14:paraId="784AEE85" w14:textId="025B274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510 44 0 1</w:t>
      </w:r>
      <w:r w:rsidR="009F77F1">
        <w:rPr>
          <w:rFonts w:ascii="Courier New" w:hAnsi="Courier New" w:cs="Courier New"/>
          <w:sz w:val="24"/>
          <w:szCs w:val="24"/>
        </w:rPr>
        <w:t xml:space="preserve"> 1 51 60 75 70 60 50</w:t>
      </w:r>
    </w:p>
    <w:p w14:paraId="6DAD4D83" w14:textId="432E62E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</w:t>
      </w:r>
      <w:r w:rsidR="009F77F1">
        <w:rPr>
          <w:rFonts w:ascii="Courier New" w:hAnsi="Courier New" w:cs="Courier New"/>
          <w:sz w:val="24"/>
          <w:szCs w:val="24"/>
        </w:rPr>
        <w:t xml:space="preserve"> 1 52 70 50 50 60 60</w:t>
      </w:r>
    </w:p>
    <w:p w14:paraId="2C839BB1" w14:textId="55BBA2B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</w:t>
      </w:r>
      <w:r w:rsidR="009F77F1">
        <w:rPr>
          <w:rFonts w:ascii="Courier New" w:hAnsi="Courier New" w:cs="Courier New"/>
          <w:sz w:val="24"/>
          <w:szCs w:val="24"/>
        </w:rPr>
        <w:t xml:space="preserve"> 1 53 65 60 65 60 65</w:t>
      </w:r>
    </w:p>
    <w:p w14:paraId="4FF8ADF1" w14:textId="5D62C686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510 48 0 1</w:t>
      </w:r>
      <w:r w:rsidR="009F77F1">
        <w:rPr>
          <w:rFonts w:ascii="Courier New" w:hAnsi="Courier New" w:cs="Courier New"/>
          <w:sz w:val="24"/>
          <w:szCs w:val="24"/>
        </w:rPr>
        <w:t xml:space="preserve"> 1 54 50 70 35 30 50</w:t>
      </w:r>
    </w:p>
    <w:p w14:paraId="1235CBD3" w14:textId="763A528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9F77F1">
        <w:rPr>
          <w:rFonts w:ascii="Courier New" w:hAnsi="Courier New" w:cs="Courier New"/>
          <w:sz w:val="24"/>
          <w:szCs w:val="24"/>
        </w:rPr>
        <w:t xml:space="preserve"> 1 55 70 45 70 70 50</w:t>
      </w:r>
    </w:p>
    <w:p w14:paraId="34D905E4" w14:textId="7C20C39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</w:t>
      </w:r>
      <w:r w:rsidR="009F77F1">
        <w:rPr>
          <w:rFonts w:ascii="Courier New" w:hAnsi="Courier New" w:cs="Courier New"/>
          <w:sz w:val="24"/>
          <w:szCs w:val="24"/>
        </w:rPr>
        <w:t xml:space="preserve"> </w:t>
      </w:r>
      <w:r w:rsidR="0050292D">
        <w:rPr>
          <w:rFonts w:ascii="Courier New" w:hAnsi="Courier New" w:cs="Courier New"/>
          <w:sz w:val="24"/>
          <w:szCs w:val="24"/>
        </w:rPr>
        <w:t>1 56 65 60 45 50 60</w:t>
      </w:r>
    </w:p>
    <w:p w14:paraId="04C3C410" w14:textId="4493E0C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</w:t>
      </w:r>
      <w:r w:rsidR="009F77F1">
        <w:rPr>
          <w:rFonts w:ascii="Courier New" w:hAnsi="Courier New" w:cs="Courier New"/>
          <w:sz w:val="24"/>
          <w:szCs w:val="24"/>
        </w:rPr>
        <w:t xml:space="preserve"> 1 57 70 55 55 55 60</w:t>
      </w:r>
    </w:p>
    <w:p w14:paraId="6545512F" w14:textId="7149D65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</w:t>
      </w:r>
      <w:r w:rsidR="009F77F1">
        <w:rPr>
          <w:rFonts w:ascii="Courier New" w:hAnsi="Courier New" w:cs="Courier New"/>
          <w:sz w:val="24"/>
          <w:szCs w:val="24"/>
        </w:rPr>
        <w:t xml:space="preserve"> 1 58 60 50 70 60 45</w:t>
      </w:r>
    </w:p>
    <w:p w14:paraId="2F485AD5" w14:textId="4C9049F5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</w:t>
      </w:r>
      <w:r w:rsidR="009F77F1">
        <w:rPr>
          <w:rFonts w:ascii="Courier New" w:hAnsi="Courier New" w:cs="Courier New"/>
          <w:sz w:val="24"/>
          <w:szCs w:val="24"/>
        </w:rPr>
        <w:t xml:space="preserve"> 1 59 50 65 40 40 50</w:t>
      </w:r>
    </w:p>
    <w:p w14:paraId="05D1604B" w14:textId="2CE6470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</w:t>
      </w:r>
      <w:r w:rsidR="009F77F1">
        <w:rPr>
          <w:rFonts w:ascii="Courier New" w:hAnsi="Courier New" w:cs="Courier New"/>
          <w:sz w:val="24"/>
          <w:szCs w:val="24"/>
        </w:rPr>
        <w:t xml:space="preserve"> 1 60 75 65 70 70 70</w:t>
      </w:r>
    </w:p>
    <w:p w14:paraId="4C67D897" w14:textId="1A8A6A2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510 58 0 1</w:t>
      </w:r>
      <w:r w:rsidR="009F77F1">
        <w:rPr>
          <w:rFonts w:ascii="Courier New" w:hAnsi="Courier New" w:cs="Courier New"/>
          <w:sz w:val="24"/>
          <w:szCs w:val="24"/>
        </w:rPr>
        <w:t xml:space="preserve"> </w:t>
      </w:r>
      <w:r w:rsidR="0050292D">
        <w:rPr>
          <w:rFonts w:ascii="Courier New" w:hAnsi="Courier New" w:cs="Courier New"/>
          <w:sz w:val="24"/>
          <w:szCs w:val="24"/>
        </w:rPr>
        <w:t>1 61 55 45 50 60 60</w:t>
      </w:r>
    </w:p>
    <w:p w14:paraId="46ECED4D" w14:textId="1F5DA4A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</w:t>
      </w:r>
      <w:r w:rsidR="009F77F1">
        <w:rPr>
          <w:rFonts w:ascii="Courier New" w:hAnsi="Courier New" w:cs="Courier New"/>
          <w:sz w:val="24"/>
          <w:szCs w:val="24"/>
        </w:rPr>
        <w:t xml:space="preserve"> 1 62 50 50 60 50 55</w:t>
      </w:r>
    </w:p>
    <w:p w14:paraId="0A5871A7" w14:textId="4146FC3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</w:t>
      </w:r>
      <w:r w:rsidR="009F77F1">
        <w:rPr>
          <w:rFonts w:ascii="Courier New" w:hAnsi="Courier New" w:cs="Courier New"/>
          <w:sz w:val="24"/>
          <w:szCs w:val="24"/>
        </w:rPr>
        <w:t xml:space="preserve"> 1 63 60 50 50 50 50</w:t>
      </w:r>
    </w:p>
    <w:p w14:paraId="7E0CBC80" w14:textId="58990228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510 61 0 1</w:t>
      </w:r>
      <w:r w:rsidR="009F77F1">
        <w:rPr>
          <w:rFonts w:ascii="Courier New" w:hAnsi="Courier New" w:cs="Courier New"/>
          <w:sz w:val="24"/>
          <w:szCs w:val="24"/>
        </w:rPr>
        <w:t xml:space="preserve"> 1 64 40 50 40 35 45</w:t>
      </w:r>
    </w:p>
    <w:p w14:paraId="49A87A7A" w14:textId="1C82544E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</w:t>
      </w:r>
      <w:r w:rsidR="009F77F1">
        <w:rPr>
          <w:rFonts w:ascii="Courier New" w:hAnsi="Courier New" w:cs="Courier New"/>
          <w:sz w:val="24"/>
          <w:szCs w:val="24"/>
        </w:rPr>
        <w:t xml:space="preserve"> 1 65 45 70 45 35 40</w:t>
      </w:r>
    </w:p>
    <w:p w14:paraId="5F6F7D73" w14:textId="569B5DD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</w:t>
      </w:r>
      <w:r w:rsidR="009F77F1">
        <w:rPr>
          <w:rFonts w:ascii="Courier New" w:hAnsi="Courier New" w:cs="Courier New"/>
          <w:sz w:val="24"/>
          <w:szCs w:val="24"/>
        </w:rPr>
        <w:t xml:space="preserve"> 1 66 70 60 50 60 55</w:t>
      </w:r>
    </w:p>
    <w:p w14:paraId="532C8A87" w14:textId="53D84D4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</w:t>
      </w:r>
      <w:r w:rsidR="009F77F1">
        <w:rPr>
          <w:rFonts w:ascii="Courier New" w:hAnsi="Courier New" w:cs="Courier New"/>
          <w:sz w:val="24"/>
          <w:szCs w:val="24"/>
        </w:rPr>
        <w:t xml:space="preserve"> 1 67 35 55 35 45 60</w:t>
      </w:r>
    </w:p>
    <w:p w14:paraId="6ECB5081" w14:textId="7275119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</w:t>
      </w:r>
      <w:r w:rsidR="009F77F1">
        <w:rPr>
          <w:rFonts w:ascii="Courier New" w:hAnsi="Courier New" w:cs="Courier New"/>
          <w:sz w:val="24"/>
          <w:szCs w:val="24"/>
        </w:rPr>
        <w:t xml:space="preserve"> 1 68 50 45 60 50 50</w:t>
      </w:r>
    </w:p>
    <w:p w14:paraId="08DC618C" w14:textId="608C16F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510 67 0 1</w:t>
      </w:r>
      <w:r w:rsidR="009F77F1">
        <w:rPr>
          <w:rFonts w:ascii="Courier New" w:hAnsi="Courier New" w:cs="Courier New"/>
          <w:sz w:val="24"/>
          <w:szCs w:val="24"/>
        </w:rPr>
        <w:t xml:space="preserve"> 1 69 70 50 60 70 60</w:t>
      </w:r>
    </w:p>
    <w:p w14:paraId="0996F4EE" w14:textId="364C13B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</w:t>
      </w:r>
      <w:r w:rsidR="005C377B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0292D">
        <w:rPr>
          <w:rFonts w:ascii="Courier New" w:hAnsi="Courier New" w:cs="Courier New"/>
          <w:sz w:val="24"/>
          <w:szCs w:val="24"/>
        </w:rPr>
        <w:t>1 70 70 50 65 75 65</w:t>
      </w:r>
    </w:p>
    <w:p w14:paraId="7F3F035B" w14:textId="3F89073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</w:t>
      </w:r>
      <w:r w:rsidR="009F77F1">
        <w:rPr>
          <w:rFonts w:ascii="Courier New" w:hAnsi="Courier New" w:cs="Courier New"/>
          <w:sz w:val="24"/>
          <w:szCs w:val="24"/>
        </w:rPr>
        <w:t xml:space="preserve"> 1 71 60 45 60 70 70</w:t>
      </w:r>
    </w:p>
    <w:p w14:paraId="2F70C367" w14:textId="2F2DA31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</w:t>
      </w:r>
      <w:r w:rsidR="009F77F1">
        <w:rPr>
          <w:rFonts w:ascii="Courier New" w:hAnsi="Courier New" w:cs="Courier New"/>
          <w:sz w:val="24"/>
          <w:szCs w:val="24"/>
        </w:rPr>
        <w:t xml:space="preserve"> 1 72 40 60 40 40 60</w:t>
      </w:r>
    </w:p>
    <w:p w14:paraId="14051E50" w14:textId="2A45417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</w:t>
      </w:r>
      <w:r w:rsidR="009F77F1">
        <w:rPr>
          <w:rFonts w:ascii="Courier New" w:hAnsi="Courier New" w:cs="Courier New"/>
          <w:sz w:val="24"/>
          <w:szCs w:val="24"/>
        </w:rPr>
        <w:t xml:space="preserve"> 1 73 45 65 40 40 45</w:t>
      </w:r>
    </w:p>
    <w:p w14:paraId="23689903" w14:textId="38CA62FE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</w:t>
      </w:r>
      <w:r w:rsidR="009F77F1">
        <w:rPr>
          <w:rFonts w:ascii="Courier New" w:hAnsi="Courier New" w:cs="Courier New"/>
          <w:sz w:val="24"/>
          <w:szCs w:val="24"/>
        </w:rPr>
        <w:t xml:space="preserve"> 1 74 70 45 65 65 70</w:t>
      </w:r>
    </w:p>
    <w:p w14:paraId="7EC2D989" w14:textId="5B2FB238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</w:t>
      </w:r>
      <w:r w:rsidR="009F77F1">
        <w:rPr>
          <w:rFonts w:ascii="Courier New" w:hAnsi="Courier New" w:cs="Courier New"/>
          <w:sz w:val="24"/>
          <w:szCs w:val="24"/>
        </w:rPr>
        <w:t xml:space="preserve"> 1 75 55 65 50 50 50</w:t>
      </w:r>
    </w:p>
    <w:p w14:paraId="1420479F" w14:textId="6337A6B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</w:t>
      </w:r>
      <w:r w:rsidR="009F77F1">
        <w:rPr>
          <w:rFonts w:ascii="Courier New" w:hAnsi="Courier New" w:cs="Courier New"/>
          <w:sz w:val="24"/>
          <w:szCs w:val="24"/>
        </w:rPr>
        <w:t xml:space="preserve"> 1 76 55 55 50 60 55</w:t>
      </w:r>
    </w:p>
    <w:p w14:paraId="356852FD" w14:textId="65EC052E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</w:t>
      </w:r>
      <w:r w:rsidR="009F77F1">
        <w:rPr>
          <w:rFonts w:ascii="Courier New" w:hAnsi="Courier New" w:cs="Courier New"/>
          <w:sz w:val="24"/>
          <w:szCs w:val="24"/>
        </w:rPr>
        <w:t xml:space="preserve"> 1 77 60 50 50 50 45</w:t>
      </w:r>
    </w:p>
    <w:p w14:paraId="7E447E89" w14:textId="51EA97C3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</w:t>
      </w:r>
      <w:r w:rsidR="009F77F1">
        <w:rPr>
          <w:rFonts w:ascii="Courier New" w:hAnsi="Courier New" w:cs="Courier New"/>
          <w:sz w:val="24"/>
          <w:szCs w:val="24"/>
        </w:rPr>
        <w:t xml:space="preserve"> 1 78 45 60 40 40 50</w:t>
      </w:r>
    </w:p>
    <w:p w14:paraId="24B74AAD" w14:textId="7F0F9B18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510 79 0 1</w:t>
      </w:r>
      <w:r w:rsidR="009F77F1">
        <w:rPr>
          <w:rFonts w:ascii="Courier New" w:hAnsi="Courier New" w:cs="Courier New"/>
          <w:sz w:val="24"/>
          <w:szCs w:val="24"/>
        </w:rPr>
        <w:t xml:space="preserve"> 1 79 45 60 65 40 50</w:t>
      </w:r>
    </w:p>
    <w:p w14:paraId="26B8A0E5" w14:textId="52D07BB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F77F1">
        <w:rPr>
          <w:rFonts w:ascii="Courier New" w:hAnsi="Courier New" w:cs="Courier New"/>
          <w:sz w:val="24"/>
          <w:szCs w:val="24"/>
        </w:rPr>
        <w:t xml:space="preserve"> 1 80 50 65 50 50 50</w:t>
      </w:r>
    </w:p>
    <w:p w14:paraId="14014710" w14:textId="0EF0563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510 00 0 0 0 00 50 60 50 50 40</w:t>
      </w:r>
    </w:p>
    <w:p w14:paraId="100FEA70" w14:textId="0910073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510 02 0 1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01 60 60 60 65 50</w:t>
      </w:r>
    </w:p>
    <w:p w14:paraId="4DA171F3" w14:textId="5624796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510 04 0 1 2</w:t>
      </w:r>
      <w:r w:rsidR="009F77F1">
        <w:rPr>
          <w:rFonts w:ascii="Courier New" w:hAnsi="Courier New" w:cs="Courier New"/>
          <w:sz w:val="24"/>
          <w:szCs w:val="24"/>
        </w:rPr>
        <w:t xml:space="preserve"> 02 45 60 45 40 45</w:t>
      </w:r>
    </w:p>
    <w:p w14:paraId="459D5802" w14:textId="18912B9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510 09 0 1 2</w:t>
      </w:r>
      <w:r w:rsidR="009F77F1">
        <w:rPr>
          <w:rFonts w:ascii="Courier New" w:hAnsi="Courier New" w:cs="Courier New"/>
          <w:sz w:val="24"/>
          <w:szCs w:val="24"/>
        </w:rPr>
        <w:t xml:space="preserve"> 03 40 55 40 40 40</w:t>
      </w:r>
    </w:p>
    <w:p w14:paraId="404631AC" w14:textId="5AA68F97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510 11 0 1 2</w:t>
      </w:r>
      <w:r w:rsidR="009F77F1">
        <w:rPr>
          <w:rFonts w:ascii="Courier New" w:hAnsi="Courier New" w:cs="Courier New"/>
          <w:sz w:val="24"/>
          <w:szCs w:val="24"/>
        </w:rPr>
        <w:t xml:space="preserve"> 04 60 55 50 70 70</w:t>
      </w:r>
    </w:p>
    <w:p w14:paraId="5FEC715E" w14:textId="1534812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</w:t>
      </w:r>
      <w:r w:rsidR="00827961">
        <w:rPr>
          <w:rFonts w:ascii="Courier New" w:hAnsi="Courier New" w:cs="Courier New"/>
          <w:sz w:val="24"/>
          <w:szCs w:val="24"/>
        </w:rPr>
        <w:t>2</w:t>
      </w:r>
      <w:r w:rsidR="005C377B">
        <w:rPr>
          <w:rFonts w:ascii="Courier New" w:hAnsi="Courier New" w:cs="Courier New"/>
          <w:sz w:val="24"/>
          <w:szCs w:val="24"/>
        </w:rPr>
        <w:t>2 0 1 2</w:t>
      </w:r>
      <w:r>
        <w:rPr>
          <w:rFonts w:ascii="Courier New" w:hAnsi="Courier New" w:cs="Courier New"/>
          <w:sz w:val="24"/>
          <w:szCs w:val="24"/>
        </w:rPr>
        <w:t xml:space="preserve"> 05 50 60 55 50 50</w:t>
      </w:r>
    </w:p>
    <w:p w14:paraId="0CC613D8" w14:textId="59DAB50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510 39 0 1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06 50 60 40 40 45</w:t>
      </w:r>
    </w:p>
    <w:p w14:paraId="25F40024" w14:textId="1B1EBC9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510 40 0 1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07 65 70 50 60 50</w:t>
      </w:r>
    </w:p>
    <w:p w14:paraId="1CB6212C" w14:textId="7EC621C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510 46 0 1 2</w:t>
      </w:r>
      <w:r w:rsidR="009F77F1">
        <w:rPr>
          <w:rFonts w:ascii="Courier New" w:hAnsi="Courier New" w:cs="Courier New"/>
          <w:sz w:val="24"/>
          <w:szCs w:val="24"/>
        </w:rPr>
        <w:t xml:space="preserve"> 08 70 55 50 70 50</w:t>
      </w:r>
    </w:p>
    <w:p w14:paraId="12236263" w14:textId="4D3E3FF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510 13 0 1 2</w:t>
      </w:r>
      <w:r w:rsidR="009F77F1">
        <w:rPr>
          <w:rFonts w:ascii="Courier New" w:hAnsi="Courier New" w:cs="Courier New"/>
          <w:sz w:val="24"/>
          <w:szCs w:val="24"/>
        </w:rPr>
        <w:t xml:space="preserve"> 09 45 45 50 55 45</w:t>
      </w:r>
    </w:p>
    <w:p w14:paraId="72823BCA" w14:textId="2641A2D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510 76 0 1 2</w:t>
      </w:r>
      <w:r w:rsidR="0050292D">
        <w:rPr>
          <w:rFonts w:ascii="Courier New" w:hAnsi="Courier New" w:cs="Courier New"/>
          <w:sz w:val="24"/>
          <w:szCs w:val="24"/>
        </w:rPr>
        <w:t xml:space="preserve"> 10 40 60 40 40 40</w:t>
      </w:r>
    </w:p>
    <w:p w14:paraId="093CADB2" w14:textId="1694C3A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510 43 0 1 2</w:t>
      </w:r>
      <w:r w:rsidR="009F77F1">
        <w:rPr>
          <w:rFonts w:ascii="Courier New" w:hAnsi="Courier New" w:cs="Courier New"/>
          <w:sz w:val="24"/>
          <w:szCs w:val="24"/>
        </w:rPr>
        <w:t xml:space="preserve"> 11 70 70 60 60 60</w:t>
      </w:r>
    </w:p>
    <w:p w14:paraId="77E03C22" w14:textId="3A197CB6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510 54 0 1 2</w:t>
      </w:r>
      <w:r w:rsidR="009F77F1">
        <w:rPr>
          <w:rFonts w:ascii="Courier New" w:hAnsi="Courier New" w:cs="Courier New"/>
          <w:sz w:val="24"/>
          <w:szCs w:val="24"/>
        </w:rPr>
        <w:t xml:space="preserve"> 12 40 50 40 50 50</w:t>
      </w:r>
    </w:p>
    <w:p w14:paraId="706FE693" w14:textId="603DA40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510 01 0 1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13 50 55 60 50 60</w:t>
      </w:r>
    </w:p>
    <w:p w14:paraId="0FED89C5" w14:textId="63229FD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</w:t>
      </w:r>
      <w:r w:rsidR="005C377B">
        <w:rPr>
          <w:rFonts w:ascii="Courier New" w:hAnsi="Courier New" w:cs="Courier New"/>
          <w:sz w:val="24"/>
          <w:szCs w:val="24"/>
        </w:rPr>
        <w:t>10 07 0 1 2</w:t>
      </w:r>
      <w:r>
        <w:rPr>
          <w:rFonts w:ascii="Courier New" w:hAnsi="Courier New" w:cs="Courier New"/>
          <w:sz w:val="24"/>
          <w:szCs w:val="24"/>
        </w:rPr>
        <w:t xml:space="preserve"> 14 40 50 50 40 40</w:t>
      </w:r>
    </w:p>
    <w:p w14:paraId="26CB017E" w14:textId="4A1A1A35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510 14 0 1 2</w:t>
      </w:r>
      <w:r w:rsidR="009F77F1">
        <w:rPr>
          <w:rFonts w:ascii="Courier New" w:hAnsi="Courier New" w:cs="Courier New"/>
          <w:sz w:val="24"/>
          <w:szCs w:val="24"/>
        </w:rPr>
        <w:t xml:space="preserve"> 15 50 60 45 50 50</w:t>
      </w:r>
    </w:p>
    <w:p w14:paraId="5504F7B8" w14:textId="27CB408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</w:t>
      </w:r>
      <w:r w:rsidR="00961537">
        <w:rPr>
          <w:rFonts w:ascii="Courier New" w:hAnsi="Courier New" w:cs="Courier New"/>
          <w:sz w:val="24"/>
          <w:szCs w:val="24"/>
        </w:rPr>
        <w:t xml:space="preserve"> 1</w:t>
      </w:r>
      <w:r w:rsidR="005C377B">
        <w:rPr>
          <w:rFonts w:ascii="Courier New" w:hAnsi="Courier New" w:cs="Courier New"/>
          <w:sz w:val="24"/>
          <w:szCs w:val="24"/>
        </w:rPr>
        <w:t xml:space="preserve"> 2</w:t>
      </w:r>
      <w:r>
        <w:rPr>
          <w:rFonts w:ascii="Courier New" w:hAnsi="Courier New" w:cs="Courier New"/>
          <w:sz w:val="24"/>
          <w:szCs w:val="24"/>
        </w:rPr>
        <w:t xml:space="preserve"> 16 55 70 60 40 45</w:t>
      </w:r>
    </w:p>
    <w:p w14:paraId="3AA0297B" w14:textId="6170432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510 37 0 1 2</w:t>
      </w:r>
      <w:r w:rsidR="009F77F1">
        <w:rPr>
          <w:rFonts w:ascii="Courier New" w:hAnsi="Courier New" w:cs="Courier New"/>
          <w:sz w:val="24"/>
          <w:szCs w:val="24"/>
        </w:rPr>
        <w:t xml:space="preserve"> 17 60 60 60 50 45</w:t>
      </w:r>
    </w:p>
    <w:p w14:paraId="2D643325" w14:textId="6FFF103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510 50 0 1 2</w:t>
      </w:r>
      <w:r w:rsidR="009F77F1">
        <w:rPr>
          <w:rFonts w:ascii="Courier New" w:hAnsi="Courier New" w:cs="Courier New"/>
          <w:sz w:val="24"/>
          <w:szCs w:val="24"/>
        </w:rPr>
        <w:t xml:space="preserve"> 18 60 40 60 60 55</w:t>
      </w:r>
    </w:p>
    <w:p w14:paraId="780AD5A6" w14:textId="437953A1" w:rsidR="009F77F1" w:rsidRDefault="007356DF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510 52 0 1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9F77F1">
        <w:rPr>
          <w:rFonts w:ascii="Courier New" w:hAnsi="Courier New" w:cs="Courier New"/>
          <w:sz w:val="24"/>
          <w:szCs w:val="24"/>
        </w:rPr>
        <w:t xml:space="preserve"> 19 40 60 40 30 40</w:t>
      </w:r>
    </w:p>
    <w:p w14:paraId="52B33EE2" w14:textId="0B987B2C" w:rsidR="009F77F1" w:rsidRDefault="007356DF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510 65 0 1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9F77F1">
        <w:rPr>
          <w:rFonts w:ascii="Courier New" w:hAnsi="Courier New" w:cs="Courier New"/>
          <w:sz w:val="24"/>
          <w:szCs w:val="24"/>
        </w:rPr>
        <w:t xml:space="preserve"> 20 50 65 50 45 45</w:t>
      </w:r>
    </w:p>
    <w:p w14:paraId="41804E6D" w14:textId="6FF48C7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510 70 0 1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21 50 65 40 40 50</w:t>
      </w:r>
    </w:p>
    <w:p w14:paraId="724D7BC5" w14:textId="4E6F195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510 38 0 </w:t>
      </w:r>
      <w:r w:rsidR="005C377B">
        <w:rPr>
          <w:rFonts w:ascii="Courier New" w:hAnsi="Courier New" w:cs="Courier New"/>
          <w:sz w:val="24"/>
          <w:szCs w:val="24"/>
        </w:rPr>
        <w:t>1 2</w:t>
      </w:r>
      <w:r>
        <w:rPr>
          <w:rFonts w:ascii="Courier New" w:hAnsi="Courier New" w:cs="Courier New"/>
          <w:sz w:val="24"/>
          <w:szCs w:val="24"/>
        </w:rPr>
        <w:t xml:space="preserve"> 22 50 50 55 55 60</w:t>
      </w:r>
    </w:p>
    <w:p w14:paraId="21921C0B" w14:textId="69602E28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510 42 0 1 2</w:t>
      </w:r>
      <w:r w:rsidR="009F77F1">
        <w:rPr>
          <w:rFonts w:ascii="Courier New" w:hAnsi="Courier New" w:cs="Courier New"/>
          <w:sz w:val="24"/>
          <w:szCs w:val="24"/>
        </w:rPr>
        <w:t xml:space="preserve"> 23 45 45 50 40 40</w:t>
      </w:r>
    </w:p>
    <w:p w14:paraId="7D4AA5FD" w14:textId="13EEAC6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510 03 0 1 2</w:t>
      </w:r>
      <w:r w:rsidR="009F77F1">
        <w:rPr>
          <w:rFonts w:ascii="Courier New" w:hAnsi="Courier New" w:cs="Courier New"/>
          <w:sz w:val="24"/>
          <w:szCs w:val="24"/>
        </w:rPr>
        <w:t xml:space="preserve"> 24 60 40 50 60 60</w:t>
      </w:r>
    </w:p>
    <w:p w14:paraId="33CECC81" w14:textId="5361088D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510 05 0 1 2</w:t>
      </w:r>
      <w:r w:rsidR="009F77F1">
        <w:rPr>
          <w:rFonts w:ascii="Courier New" w:hAnsi="Courier New" w:cs="Courier New"/>
          <w:sz w:val="24"/>
          <w:szCs w:val="24"/>
        </w:rPr>
        <w:t xml:space="preserve"> 25 50 75 55 55 60</w:t>
      </w:r>
    </w:p>
    <w:p w14:paraId="1F88326E" w14:textId="2E7B6EC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510 06 0 1 2</w:t>
      </w:r>
      <w:r w:rsidR="009F77F1">
        <w:rPr>
          <w:rFonts w:ascii="Courier New" w:hAnsi="Courier New" w:cs="Courier New"/>
          <w:sz w:val="24"/>
          <w:szCs w:val="24"/>
        </w:rPr>
        <w:t xml:space="preserve"> 26 40 60 40 30 40</w:t>
      </w:r>
    </w:p>
    <w:p w14:paraId="470356F7" w14:textId="04B15A1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510 08 0 1 2</w:t>
      </w:r>
      <w:r w:rsidR="009F77F1">
        <w:rPr>
          <w:rFonts w:ascii="Courier New" w:hAnsi="Courier New" w:cs="Courier New"/>
          <w:sz w:val="24"/>
          <w:szCs w:val="24"/>
        </w:rPr>
        <w:t xml:space="preserve"> 27 55 65 50 45 45</w:t>
      </w:r>
    </w:p>
    <w:p w14:paraId="662C13A0" w14:textId="26D64A4F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510 10 0 1 2</w:t>
      </w:r>
      <w:r w:rsidR="009F77F1">
        <w:rPr>
          <w:rFonts w:ascii="Courier New" w:hAnsi="Courier New" w:cs="Courier New"/>
          <w:sz w:val="24"/>
          <w:szCs w:val="24"/>
        </w:rPr>
        <w:t xml:space="preserve"> 28 50 65 35 50 50</w:t>
      </w:r>
    </w:p>
    <w:p w14:paraId="43F9CF6B" w14:textId="2E01E3D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510 12 0 1 2</w:t>
      </w:r>
      <w:r w:rsidR="009F77F1">
        <w:rPr>
          <w:rFonts w:ascii="Courier New" w:hAnsi="Courier New" w:cs="Courier New"/>
          <w:sz w:val="24"/>
          <w:szCs w:val="24"/>
        </w:rPr>
        <w:t xml:space="preserve"> 29 45 65 40 40 50</w:t>
      </w:r>
    </w:p>
    <w:p w14:paraId="61972418" w14:textId="5E5A6E3F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510 15 0 1 2</w:t>
      </w:r>
      <w:r w:rsidR="009F77F1">
        <w:rPr>
          <w:rFonts w:ascii="Courier New" w:hAnsi="Courier New" w:cs="Courier New"/>
          <w:sz w:val="24"/>
          <w:szCs w:val="24"/>
        </w:rPr>
        <w:t xml:space="preserve"> 30 50 45 50 60 50</w:t>
      </w:r>
    </w:p>
    <w:p w14:paraId="7E509FF4" w14:textId="00BEA4A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510 16 0 1 2</w:t>
      </w:r>
      <w:r w:rsidR="009F77F1">
        <w:rPr>
          <w:rFonts w:ascii="Courier New" w:hAnsi="Courier New" w:cs="Courier New"/>
          <w:sz w:val="24"/>
          <w:szCs w:val="24"/>
        </w:rPr>
        <w:t xml:space="preserve"> 31 60 60 50 50 55</w:t>
      </w:r>
    </w:p>
    <w:p w14:paraId="761561C7" w14:textId="15AA081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510 17 0 1 2</w:t>
      </w:r>
      <w:r w:rsidR="009F77F1">
        <w:rPr>
          <w:rFonts w:ascii="Courier New" w:hAnsi="Courier New" w:cs="Courier New"/>
          <w:sz w:val="24"/>
          <w:szCs w:val="24"/>
        </w:rPr>
        <w:t xml:space="preserve"> 32 50 40 50 65 65</w:t>
      </w:r>
    </w:p>
    <w:p w14:paraId="2D54FF2A" w14:textId="37D84DD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510 18 0 1 2</w:t>
      </w:r>
      <w:r w:rsidR="009F77F1">
        <w:rPr>
          <w:rFonts w:ascii="Courier New" w:hAnsi="Courier New" w:cs="Courier New"/>
          <w:sz w:val="24"/>
          <w:szCs w:val="24"/>
        </w:rPr>
        <w:t xml:space="preserve"> 33 60 60 50 55 50</w:t>
      </w:r>
    </w:p>
    <w:p w14:paraId="30CDA914" w14:textId="1527CAD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510 19 0 1 2</w:t>
      </w:r>
      <w:r w:rsidR="009F77F1">
        <w:rPr>
          <w:rFonts w:ascii="Courier New" w:hAnsi="Courier New" w:cs="Courier New"/>
          <w:sz w:val="24"/>
          <w:szCs w:val="24"/>
        </w:rPr>
        <w:t xml:space="preserve"> 34 65 45 60 60 50</w:t>
      </w:r>
    </w:p>
    <w:p w14:paraId="5CDC2E4B" w14:textId="0197EF71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0 0 1 2</w:t>
      </w:r>
      <w:r w:rsidR="009F77F1">
        <w:rPr>
          <w:rFonts w:ascii="Courier New" w:hAnsi="Courier New" w:cs="Courier New"/>
          <w:sz w:val="24"/>
          <w:szCs w:val="24"/>
        </w:rPr>
        <w:t xml:space="preserve"> 35 40 40 50 65 50</w:t>
      </w:r>
    </w:p>
    <w:p w14:paraId="05E8DEC6" w14:textId="159DA7BC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1 0 1 2</w:t>
      </w:r>
      <w:r w:rsidR="009F77F1">
        <w:rPr>
          <w:rFonts w:ascii="Courier New" w:hAnsi="Courier New" w:cs="Courier New"/>
          <w:sz w:val="24"/>
          <w:szCs w:val="24"/>
        </w:rPr>
        <w:t xml:space="preserve"> 36 55 50 50 65 60</w:t>
      </w:r>
    </w:p>
    <w:p w14:paraId="51B6F824" w14:textId="2EF04ED5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3 0 1 2</w:t>
      </w:r>
      <w:r w:rsidR="009F77F1">
        <w:rPr>
          <w:rFonts w:ascii="Courier New" w:hAnsi="Courier New" w:cs="Courier New"/>
          <w:sz w:val="24"/>
          <w:szCs w:val="24"/>
        </w:rPr>
        <w:t xml:space="preserve"> 37 60 65 60 70 65</w:t>
      </w:r>
    </w:p>
    <w:p w14:paraId="735A6F57" w14:textId="7BC0A3C1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4 0 1 2</w:t>
      </w:r>
      <w:r w:rsidR="009F77F1">
        <w:rPr>
          <w:rFonts w:ascii="Courier New" w:hAnsi="Courier New" w:cs="Courier New"/>
          <w:sz w:val="24"/>
          <w:szCs w:val="24"/>
        </w:rPr>
        <w:t xml:space="preserve"> 38 50 60 45 35 40</w:t>
      </w:r>
    </w:p>
    <w:p w14:paraId="6F6E5CE1" w14:textId="6FFA484C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5 0 1 2</w:t>
      </w:r>
      <w:r w:rsidR="009F77F1">
        <w:rPr>
          <w:rFonts w:ascii="Courier New" w:hAnsi="Courier New" w:cs="Courier New"/>
          <w:sz w:val="24"/>
          <w:szCs w:val="24"/>
        </w:rPr>
        <w:t xml:space="preserve"> 3</w:t>
      </w:r>
      <w:r w:rsidR="0050292D">
        <w:rPr>
          <w:rFonts w:ascii="Courier New" w:hAnsi="Courier New" w:cs="Courier New"/>
          <w:sz w:val="24"/>
          <w:szCs w:val="24"/>
        </w:rPr>
        <w:t>9 45 50 50 45 40</w:t>
      </w:r>
    </w:p>
    <w:p w14:paraId="77EE22BD" w14:textId="3ECC39C8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6 0 1 2</w:t>
      </w:r>
      <w:r w:rsidR="009F77F1">
        <w:rPr>
          <w:rFonts w:ascii="Courier New" w:hAnsi="Courier New" w:cs="Courier New"/>
          <w:sz w:val="24"/>
          <w:szCs w:val="24"/>
        </w:rPr>
        <w:t xml:space="preserve"> 40 45 55 50 40 60</w:t>
      </w:r>
    </w:p>
    <w:p w14:paraId="05B7A85F" w14:textId="09CD54C7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7 0 1 2</w:t>
      </w:r>
      <w:r w:rsidR="009F77F1">
        <w:rPr>
          <w:rFonts w:ascii="Courier New" w:hAnsi="Courier New" w:cs="Courier New"/>
          <w:sz w:val="24"/>
          <w:szCs w:val="24"/>
        </w:rPr>
        <w:t xml:space="preserve"> 41 50 45 60 60 60</w:t>
      </w:r>
    </w:p>
    <w:p w14:paraId="71C2F3CA" w14:textId="70BAB923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8 0 1 2</w:t>
      </w:r>
      <w:r w:rsidR="009F77F1">
        <w:rPr>
          <w:rFonts w:ascii="Courier New" w:hAnsi="Courier New" w:cs="Courier New"/>
          <w:sz w:val="24"/>
          <w:szCs w:val="24"/>
        </w:rPr>
        <w:t xml:space="preserve"> 42 40 55 30 30 45</w:t>
      </w:r>
    </w:p>
    <w:p w14:paraId="5F0F7DD3" w14:textId="18C85E1B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C377B">
        <w:rPr>
          <w:rFonts w:ascii="Courier New" w:hAnsi="Courier New" w:cs="Courier New"/>
          <w:sz w:val="24"/>
          <w:szCs w:val="24"/>
        </w:rPr>
        <w:t>9 0 1 2</w:t>
      </w:r>
      <w:r w:rsidR="009F77F1">
        <w:rPr>
          <w:rFonts w:ascii="Courier New" w:hAnsi="Courier New" w:cs="Courier New"/>
          <w:sz w:val="24"/>
          <w:szCs w:val="24"/>
        </w:rPr>
        <w:t xml:space="preserve"> 43 50 35 65 70 65</w:t>
      </w:r>
    </w:p>
    <w:p w14:paraId="705AE1A3" w14:textId="226697C2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510 31 0 1 2</w:t>
      </w:r>
      <w:r w:rsidR="009F77F1">
        <w:rPr>
          <w:rFonts w:ascii="Courier New" w:hAnsi="Courier New" w:cs="Courier New"/>
          <w:sz w:val="24"/>
          <w:szCs w:val="24"/>
        </w:rPr>
        <w:t xml:space="preserve"> 44 55 60 50 65 55</w:t>
      </w:r>
    </w:p>
    <w:p w14:paraId="698F302F" w14:textId="4611F042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510 32 0 1 2</w:t>
      </w:r>
      <w:r w:rsidR="009F77F1">
        <w:rPr>
          <w:rFonts w:ascii="Courier New" w:hAnsi="Courier New" w:cs="Courier New"/>
          <w:sz w:val="24"/>
          <w:szCs w:val="24"/>
        </w:rPr>
        <w:t xml:space="preserve"> 45 40 50 40 40 45</w:t>
      </w:r>
    </w:p>
    <w:p w14:paraId="35387296" w14:textId="014FD3C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510 33 0 1 2</w:t>
      </w:r>
      <w:r w:rsidR="009F77F1">
        <w:rPr>
          <w:rFonts w:ascii="Courier New" w:hAnsi="Courier New" w:cs="Courier New"/>
          <w:sz w:val="24"/>
          <w:szCs w:val="24"/>
        </w:rPr>
        <w:t xml:space="preserve"> 46 50 55 55 55 50</w:t>
      </w:r>
    </w:p>
    <w:p w14:paraId="5190B377" w14:textId="4F3C827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</w:t>
      </w:r>
      <w:r w:rsidR="007356DF">
        <w:rPr>
          <w:rFonts w:ascii="Courier New" w:hAnsi="Courier New" w:cs="Courier New"/>
          <w:sz w:val="24"/>
          <w:szCs w:val="24"/>
        </w:rPr>
        <w:t>0</w:t>
      </w:r>
      <w:r w:rsidR="005C377B">
        <w:rPr>
          <w:rFonts w:ascii="Courier New" w:hAnsi="Courier New" w:cs="Courier New"/>
          <w:sz w:val="24"/>
          <w:szCs w:val="24"/>
        </w:rPr>
        <w:t xml:space="preserve"> 34 0 1 2</w:t>
      </w:r>
      <w:r>
        <w:rPr>
          <w:rFonts w:ascii="Courier New" w:hAnsi="Courier New" w:cs="Courier New"/>
          <w:sz w:val="24"/>
          <w:szCs w:val="24"/>
        </w:rPr>
        <w:t xml:space="preserve"> 47 50 65 45 45 50</w:t>
      </w:r>
    </w:p>
    <w:p w14:paraId="3741C74E" w14:textId="2102A75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510 35 0 1 2</w:t>
      </w:r>
      <w:r w:rsidR="009F77F1">
        <w:rPr>
          <w:rFonts w:ascii="Courier New" w:hAnsi="Courier New" w:cs="Courier New"/>
          <w:sz w:val="24"/>
          <w:szCs w:val="24"/>
        </w:rPr>
        <w:t xml:space="preserve"> 48 55 65 45 30 40</w:t>
      </w:r>
    </w:p>
    <w:p w14:paraId="7187C477" w14:textId="1E6D9BC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510 36 0 1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49 60 45 50 55 60</w:t>
      </w:r>
    </w:p>
    <w:p w14:paraId="0088EDDD" w14:textId="5513AF3D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510 41 0 1 2</w:t>
      </w:r>
      <w:r w:rsidR="009F77F1">
        <w:rPr>
          <w:rFonts w:ascii="Courier New" w:hAnsi="Courier New" w:cs="Courier New"/>
          <w:sz w:val="24"/>
          <w:szCs w:val="24"/>
        </w:rPr>
        <w:t xml:space="preserve"> 50 55 60 60 60 50</w:t>
      </w:r>
    </w:p>
    <w:p w14:paraId="2019E8AA" w14:textId="05D945CA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510 44 0 1 2</w:t>
      </w:r>
      <w:r w:rsidR="009F77F1">
        <w:rPr>
          <w:rFonts w:ascii="Courier New" w:hAnsi="Courier New" w:cs="Courier New"/>
          <w:sz w:val="24"/>
          <w:szCs w:val="24"/>
        </w:rPr>
        <w:t xml:space="preserve"> 51 55 60 55 75 55</w:t>
      </w:r>
    </w:p>
    <w:p w14:paraId="1CFF9023" w14:textId="3DB11568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510 45 0 1 2</w:t>
      </w:r>
      <w:r w:rsidR="009F77F1">
        <w:rPr>
          <w:rFonts w:ascii="Courier New" w:hAnsi="Courier New" w:cs="Courier New"/>
          <w:sz w:val="24"/>
          <w:szCs w:val="24"/>
        </w:rPr>
        <w:t xml:space="preserve"> 52 50 70 45 40 45</w:t>
      </w:r>
    </w:p>
    <w:p w14:paraId="13494D8C" w14:textId="463E6BC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510 47 0 1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53 60 60 60 60 50</w:t>
      </w:r>
    </w:p>
    <w:p w14:paraId="7E309FE0" w14:textId="345B492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510 48 0 1 2</w:t>
      </w:r>
      <w:r w:rsidR="009F77F1">
        <w:rPr>
          <w:rFonts w:ascii="Courier New" w:hAnsi="Courier New" w:cs="Courier New"/>
          <w:sz w:val="24"/>
          <w:szCs w:val="24"/>
        </w:rPr>
        <w:t xml:space="preserve"> 54 60 60 50 45 50</w:t>
      </w:r>
    </w:p>
    <w:p w14:paraId="2A725CC9" w14:textId="1A8C3C2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5C377B">
        <w:rPr>
          <w:rFonts w:ascii="Courier New" w:hAnsi="Courier New" w:cs="Courier New"/>
          <w:sz w:val="24"/>
          <w:szCs w:val="24"/>
        </w:rPr>
        <w:t xml:space="preserve"> 2</w:t>
      </w:r>
      <w:r>
        <w:rPr>
          <w:rFonts w:ascii="Courier New" w:hAnsi="Courier New" w:cs="Courier New"/>
          <w:sz w:val="24"/>
          <w:szCs w:val="24"/>
        </w:rPr>
        <w:t xml:space="preserve"> 55 60 50 60 60 50</w:t>
      </w:r>
    </w:p>
    <w:p w14:paraId="005E453E" w14:textId="096E592D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510 51 0 1 2</w:t>
      </w:r>
      <w:r w:rsidR="009F77F1">
        <w:rPr>
          <w:rFonts w:ascii="Courier New" w:hAnsi="Courier New" w:cs="Courier New"/>
          <w:sz w:val="24"/>
          <w:szCs w:val="24"/>
        </w:rPr>
        <w:t xml:space="preserve"> 56 60 60 45 50 50</w:t>
      </w:r>
    </w:p>
    <w:p w14:paraId="3B93142B" w14:textId="62A2AB5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510 53 0 1 2</w:t>
      </w:r>
      <w:r w:rsidR="009F77F1">
        <w:rPr>
          <w:rFonts w:ascii="Courier New" w:hAnsi="Courier New" w:cs="Courier New"/>
          <w:sz w:val="24"/>
          <w:szCs w:val="24"/>
        </w:rPr>
        <w:t xml:space="preserve"> 57 45 65 50 45 50</w:t>
      </w:r>
    </w:p>
    <w:p w14:paraId="14799BC1" w14:textId="6DF3A84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510 55 0 1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58 65 55 60 60 50</w:t>
      </w:r>
    </w:p>
    <w:p w14:paraId="1858ECB8" w14:textId="6E9F3AC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510 56 0 1 </w:t>
      </w:r>
      <w:r w:rsidR="005C377B">
        <w:rPr>
          <w:rFonts w:ascii="Courier New" w:hAnsi="Courier New" w:cs="Courier New"/>
          <w:sz w:val="24"/>
          <w:szCs w:val="24"/>
        </w:rPr>
        <w:t>2</w:t>
      </w:r>
      <w:r w:rsidR="0050292D">
        <w:rPr>
          <w:rFonts w:ascii="Courier New" w:hAnsi="Courier New" w:cs="Courier New"/>
          <w:sz w:val="24"/>
          <w:szCs w:val="24"/>
        </w:rPr>
        <w:t xml:space="preserve"> 59 40 50 45 45 45</w:t>
      </w:r>
    </w:p>
    <w:p w14:paraId="267E0BC3" w14:textId="6516EB1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510 57 0 1 2</w:t>
      </w:r>
      <w:r w:rsidR="009F77F1">
        <w:rPr>
          <w:rFonts w:ascii="Courier New" w:hAnsi="Courier New" w:cs="Courier New"/>
          <w:sz w:val="24"/>
          <w:szCs w:val="24"/>
        </w:rPr>
        <w:t xml:space="preserve"> 60 60 60 60 60 55</w:t>
      </w:r>
    </w:p>
    <w:p w14:paraId="4C96052A" w14:textId="6751FCD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510 58 0 1 2</w:t>
      </w:r>
      <w:r w:rsidR="009F77F1">
        <w:rPr>
          <w:rFonts w:ascii="Courier New" w:hAnsi="Courier New" w:cs="Courier New"/>
          <w:sz w:val="24"/>
          <w:szCs w:val="24"/>
        </w:rPr>
        <w:t xml:space="preserve"> 61 60 50 55 65 50</w:t>
      </w:r>
    </w:p>
    <w:p w14:paraId="3251077B" w14:textId="47A14365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510 59 0 1 2</w:t>
      </w:r>
      <w:r w:rsidR="009F77F1">
        <w:rPr>
          <w:rFonts w:ascii="Courier New" w:hAnsi="Courier New" w:cs="Courier New"/>
          <w:sz w:val="24"/>
          <w:szCs w:val="24"/>
        </w:rPr>
        <w:t xml:space="preserve"> 62 55 60 50 60 50</w:t>
      </w:r>
    </w:p>
    <w:p w14:paraId="6998D0C0" w14:textId="3AB069D5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510 60 0 1 2</w:t>
      </w:r>
      <w:r w:rsidR="009F77F1">
        <w:rPr>
          <w:rFonts w:ascii="Courier New" w:hAnsi="Courier New" w:cs="Courier New"/>
          <w:sz w:val="24"/>
          <w:szCs w:val="24"/>
        </w:rPr>
        <w:t xml:space="preserve"> 63 55 50 50 55 45</w:t>
      </w:r>
    </w:p>
    <w:p w14:paraId="268D3223" w14:textId="218D51BF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510 61 0 1 2</w:t>
      </w:r>
      <w:r w:rsidR="009F77F1">
        <w:rPr>
          <w:rFonts w:ascii="Courier New" w:hAnsi="Courier New" w:cs="Courier New"/>
          <w:sz w:val="24"/>
          <w:szCs w:val="24"/>
        </w:rPr>
        <w:t xml:space="preserve"> 64 60 60 50 35 45</w:t>
      </w:r>
    </w:p>
    <w:p w14:paraId="11C94122" w14:textId="404E146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510 62 0 1 2</w:t>
      </w:r>
      <w:r w:rsidR="009F77F1">
        <w:rPr>
          <w:rFonts w:ascii="Courier New" w:hAnsi="Courier New" w:cs="Courier New"/>
          <w:sz w:val="24"/>
          <w:szCs w:val="24"/>
        </w:rPr>
        <w:t xml:space="preserve"> 65 45 55 55 40 40</w:t>
      </w:r>
    </w:p>
    <w:p w14:paraId="70D475B6" w14:textId="0A7FD25F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510 63 0 1 2</w:t>
      </w:r>
      <w:r w:rsidR="009F77F1">
        <w:rPr>
          <w:rFonts w:ascii="Courier New" w:hAnsi="Courier New" w:cs="Courier New"/>
          <w:sz w:val="24"/>
          <w:szCs w:val="24"/>
        </w:rPr>
        <w:t xml:space="preserve"> 66 60 60 45 50 55</w:t>
      </w:r>
    </w:p>
    <w:p w14:paraId="21B4C872" w14:textId="52DD1DD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510 64 0 1 2</w:t>
      </w:r>
      <w:r w:rsidR="009F77F1">
        <w:rPr>
          <w:rFonts w:ascii="Courier New" w:hAnsi="Courier New" w:cs="Courier New"/>
          <w:sz w:val="24"/>
          <w:szCs w:val="24"/>
        </w:rPr>
        <w:t xml:space="preserve"> 67 55 55 45 50 50</w:t>
      </w:r>
    </w:p>
    <w:p w14:paraId="2F7A8486" w14:textId="1B4A6B2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510 66 0 1 2</w:t>
      </w:r>
      <w:r w:rsidR="009F77F1">
        <w:rPr>
          <w:rFonts w:ascii="Courier New" w:hAnsi="Courier New" w:cs="Courier New"/>
          <w:sz w:val="24"/>
          <w:szCs w:val="24"/>
        </w:rPr>
        <w:t xml:space="preserve"> 68 50 55 50 50 50</w:t>
      </w:r>
    </w:p>
    <w:p w14:paraId="0A3ACA9F" w14:textId="5CE9941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510 67 0 1 2</w:t>
      </w:r>
      <w:r w:rsidR="009F77F1">
        <w:rPr>
          <w:rFonts w:ascii="Courier New" w:hAnsi="Courier New" w:cs="Courier New"/>
          <w:sz w:val="24"/>
          <w:szCs w:val="24"/>
        </w:rPr>
        <w:t xml:space="preserve"> 69 60 50 60 60 55</w:t>
      </w:r>
    </w:p>
    <w:p w14:paraId="0C7BE33F" w14:textId="20BF8C14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510 68 0 1 2</w:t>
      </w:r>
      <w:r w:rsidR="009F77F1">
        <w:rPr>
          <w:rFonts w:ascii="Courier New" w:hAnsi="Courier New" w:cs="Courier New"/>
          <w:sz w:val="24"/>
          <w:szCs w:val="24"/>
        </w:rPr>
        <w:t xml:space="preserve"> 70 40 65 50 65 55</w:t>
      </w:r>
    </w:p>
    <w:p w14:paraId="07C9A52F" w14:textId="3EF3EE09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510 69 0 1 2</w:t>
      </w:r>
      <w:r w:rsidR="009F77F1">
        <w:rPr>
          <w:rFonts w:ascii="Courier New" w:hAnsi="Courier New" w:cs="Courier New"/>
          <w:sz w:val="24"/>
          <w:szCs w:val="24"/>
        </w:rPr>
        <w:t xml:space="preserve"> 71 70 70 60 70 60</w:t>
      </w:r>
    </w:p>
    <w:p w14:paraId="5DD29F84" w14:textId="3D1E8E6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510 71 0 1 2</w:t>
      </w:r>
      <w:r w:rsidR="009F77F1">
        <w:rPr>
          <w:rFonts w:ascii="Courier New" w:hAnsi="Courier New" w:cs="Courier New"/>
          <w:sz w:val="24"/>
          <w:szCs w:val="24"/>
        </w:rPr>
        <w:t xml:space="preserve"> 72 40 70 30 30 55</w:t>
      </w:r>
    </w:p>
    <w:p w14:paraId="743E6191" w14:textId="624ABED5" w:rsidR="009F77F1" w:rsidRDefault="007356DF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5C377B">
        <w:rPr>
          <w:rFonts w:ascii="Courier New" w:hAnsi="Courier New" w:cs="Courier New"/>
          <w:sz w:val="24"/>
          <w:szCs w:val="24"/>
        </w:rPr>
        <w:t>10 72 0 1 2</w:t>
      </w:r>
      <w:r w:rsidR="009F77F1">
        <w:rPr>
          <w:rFonts w:ascii="Courier New" w:hAnsi="Courier New" w:cs="Courier New"/>
          <w:sz w:val="24"/>
          <w:szCs w:val="24"/>
        </w:rPr>
        <w:t xml:space="preserve"> 73 60 55 50 55 55</w:t>
      </w:r>
    </w:p>
    <w:p w14:paraId="1831F6FB" w14:textId="7FE94DF1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510 73 0 1 2</w:t>
      </w:r>
      <w:r w:rsidR="009F77F1">
        <w:rPr>
          <w:rFonts w:ascii="Courier New" w:hAnsi="Courier New" w:cs="Courier New"/>
          <w:sz w:val="24"/>
          <w:szCs w:val="24"/>
        </w:rPr>
        <w:t xml:space="preserve"> 74 65 65 65 60 60</w:t>
      </w:r>
    </w:p>
    <w:p w14:paraId="4FDCC609" w14:textId="1283BFEF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510 74 0 1 2</w:t>
      </w:r>
      <w:r w:rsidR="009F77F1">
        <w:rPr>
          <w:rFonts w:ascii="Courier New" w:hAnsi="Courier New" w:cs="Courier New"/>
          <w:sz w:val="24"/>
          <w:szCs w:val="24"/>
        </w:rPr>
        <w:t xml:space="preserve"> 75 60 75 55 55 50</w:t>
      </w:r>
    </w:p>
    <w:p w14:paraId="63A632B7" w14:textId="39D93B6C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510 75 0 1 2</w:t>
      </w:r>
      <w:r w:rsidR="009F77F1">
        <w:rPr>
          <w:rFonts w:ascii="Courier New" w:hAnsi="Courier New" w:cs="Courier New"/>
          <w:sz w:val="24"/>
          <w:szCs w:val="24"/>
        </w:rPr>
        <w:t xml:space="preserve"> 76 55 55 50 65 55</w:t>
      </w:r>
    </w:p>
    <w:p w14:paraId="79F48273" w14:textId="4957C6EB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510 77 0 1 2</w:t>
      </w:r>
      <w:r w:rsidR="009F77F1">
        <w:rPr>
          <w:rFonts w:ascii="Courier New" w:hAnsi="Courier New" w:cs="Courier New"/>
          <w:sz w:val="24"/>
          <w:szCs w:val="24"/>
        </w:rPr>
        <w:t xml:space="preserve"> 77 45 55 50 50 45</w:t>
      </w:r>
    </w:p>
    <w:p w14:paraId="343D6C2A" w14:textId="236D92C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510 78 0 1 2</w:t>
      </w:r>
      <w:r w:rsidR="009F77F1">
        <w:rPr>
          <w:rFonts w:ascii="Courier New" w:hAnsi="Courier New" w:cs="Courier New"/>
          <w:sz w:val="24"/>
          <w:szCs w:val="24"/>
        </w:rPr>
        <w:t xml:space="preserve"> 78 45 60 50 40 45</w:t>
      </w:r>
    </w:p>
    <w:p w14:paraId="336B60CC" w14:textId="657E2B80" w:rsidR="009F77F1" w:rsidRDefault="005C377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510 79 0 1 2</w:t>
      </w:r>
      <w:r w:rsidR="009F77F1">
        <w:rPr>
          <w:rFonts w:ascii="Courier New" w:hAnsi="Courier New" w:cs="Courier New"/>
          <w:sz w:val="24"/>
          <w:szCs w:val="24"/>
        </w:rPr>
        <w:t xml:space="preserve"> 79 40 50 65 40 40</w:t>
      </w:r>
    </w:p>
    <w:p w14:paraId="396D4E46" w14:textId="68A690F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</w:t>
      </w:r>
      <w:r w:rsidR="005C377B">
        <w:rPr>
          <w:rFonts w:ascii="Courier New" w:hAnsi="Courier New" w:cs="Courier New"/>
          <w:sz w:val="24"/>
          <w:szCs w:val="24"/>
        </w:rPr>
        <w:t xml:space="preserve"> 80 0 1 2</w:t>
      </w:r>
      <w:r>
        <w:rPr>
          <w:rFonts w:ascii="Courier New" w:hAnsi="Courier New" w:cs="Courier New"/>
          <w:sz w:val="24"/>
          <w:szCs w:val="24"/>
        </w:rPr>
        <w:t xml:space="preserve"> 80 60 65 60 45 50</w:t>
      </w:r>
    </w:p>
    <w:p w14:paraId="316096F1" w14:textId="7D62D37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510 00 0 0 0</w:t>
      </w:r>
      <w:r w:rsidR="00961537">
        <w:rPr>
          <w:rFonts w:ascii="Courier New" w:hAnsi="Courier New" w:cs="Courier New"/>
          <w:sz w:val="24"/>
          <w:szCs w:val="24"/>
        </w:rPr>
        <w:t xml:space="preserve"> 00 30 45 40 45 40</w:t>
      </w:r>
    </w:p>
    <w:p w14:paraId="618B6847" w14:textId="3F4C90A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510 02 0 1 3 01 60 50 45 60 55</w:t>
      </w:r>
    </w:p>
    <w:p w14:paraId="3C2C45A2" w14:textId="0188EFC4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510 04 0 1 3 02 55 60 55 55 50</w:t>
      </w:r>
    </w:p>
    <w:p w14:paraId="09782987" w14:textId="114160A7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510 09 0 1 3 03 15 50 20 20 30</w:t>
      </w:r>
    </w:p>
    <w:p w14:paraId="61DDD311" w14:textId="4C19EE5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510 11 0 1 3 04 70 60 65 65 65</w:t>
      </w:r>
    </w:p>
    <w:p w14:paraId="15F727C4" w14:textId="558C71B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510 </w:t>
      </w:r>
      <w:r w:rsidR="00827961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2 0 1 3 05 35 50 45 35 40</w:t>
      </w:r>
    </w:p>
    <w:p w14:paraId="45BD55F5" w14:textId="70E8E58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510 39 0 1 3 06 35 55 35 40 40</w:t>
      </w:r>
    </w:p>
    <w:p w14:paraId="0B9763FC" w14:textId="29E1000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510 40 0 1 3 07 60 60 55 60 50</w:t>
      </w:r>
    </w:p>
    <w:p w14:paraId="49E37511" w14:textId="4766ED5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510 46 0 1 3 08 60 60 50 55 55</w:t>
      </w:r>
    </w:p>
    <w:p w14:paraId="360EE1B2" w14:textId="7CF192ED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510 13 0 1 3 09 35 50 55 50 40</w:t>
      </w:r>
    </w:p>
    <w:p w14:paraId="73F53F4E" w14:textId="78D8CCB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510 76 0 1 3 10 25 55 35 40 45</w:t>
      </w:r>
    </w:p>
    <w:p w14:paraId="228A84C8" w14:textId="7417FBB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510 43 0 1 3 11 30 60 40 35 50</w:t>
      </w:r>
    </w:p>
    <w:p w14:paraId="3714A048" w14:textId="7423027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510 54 0 1 3 12 45 45 50 55 50</w:t>
      </w:r>
    </w:p>
    <w:p w14:paraId="2D55C9C4" w14:textId="1CF455F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510 01 0 1 3 13 40 50 40 45 50</w:t>
      </w:r>
    </w:p>
    <w:p w14:paraId="4F2A355A" w14:textId="0865798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510 07 0 1 3 14 35 30 45 50 45</w:t>
      </w:r>
    </w:p>
    <w:p w14:paraId="214D8CAC" w14:textId="15545C2C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510 14 0 1 3 15 40 50 40 40 60</w:t>
      </w:r>
    </w:p>
    <w:p w14:paraId="371A6732" w14:textId="2DB6007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510 30 0 1 3 16 30 45 35 40 45</w:t>
      </w:r>
    </w:p>
    <w:p w14:paraId="0AF5B24C" w14:textId="5CA1467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510 37 0 1 3 17 30 40 35 20 35</w:t>
      </w:r>
    </w:p>
    <w:p w14:paraId="0EC5CBE1" w14:textId="4198650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510 50 0 1 3 18 50 55 55 55 60</w:t>
      </w:r>
    </w:p>
    <w:p w14:paraId="552B280A" w14:textId="1B815F8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510 52 0 1 3 19 30 55 50 40 35</w:t>
      </w:r>
    </w:p>
    <w:p w14:paraId="73ABF566" w14:textId="5F82480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510 65 0 1 3 20 25 45</w:t>
      </w:r>
      <w:r w:rsidR="0050292D">
        <w:rPr>
          <w:rFonts w:ascii="Courier New" w:hAnsi="Courier New" w:cs="Courier New"/>
          <w:sz w:val="24"/>
          <w:szCs w:val="24"/>
        </w:rPr>
        <w:t xml:space="preserve"> 35 40 40</w:t>
      </w:r>
    </w:p>
    <w:p w14:paraId="26F24E3B" w14:textId="122B54B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510 70 0 1 3 21 45 55 40 45 60</w:t>
      </w:r>
    </w:p>
    <w:p w14:paraId="38AFF0CB" w14:textId="7F58911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510 38 0 1 3 22 35 55 50 60 60</w:t>
      </w:r>
    </w:p>
    <w:p w14:paraId="50B580E6" w14:textId="31D3933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510 42 0 1 3 23 20 40 35 30 35</w:t>
      </w:r>
    </w:p>
    <w:p w14:paraId="5E1ED9A2" w14:textId="031327D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510 03 0 1 3 24 50 60 55 60 50</w:t>
      </w:r>
    </w:p>
    <w:p w14:paraId="60901323" w14:textId="082A479A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510 05 0 1 3 25 55 55 50 60 65</w:t>
      </w:r>
    </w:p>
    <w:p w14:paraId="123B0627" w14:textId="49FAAD9A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510 06 0 1 3 26 25 35 30 20 35</w:t>
      </w:r>
    </w:p>
    <w:p w14:paraId="7D67B0E0" w14:textId="056A5E6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510 08 0 1 3 27 40 60 30 40 55</w:t>
      </w:r>
    </w:p>
    <w:p w14:paraId="0DF96FBF" w14:textId="0A2E9F0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510 10 0 1 3 28 35 55 50 50 50</w:t>
      </w:r>
    </w:p>
    <w:p w14:paraId="3540BB4B" w14:textId="5BC55C9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510 12 0 1 3 29 35 60 35 35 50</w:t>
      </w:r>
    </w:p>
    <w:p w14:paraId="0F5DFBF9" w14:textId="1231D71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510 15 0 1 3 30 70 60 65 75 65</w:t>
      </w:r>
    </w:p>
    <w:p w14:paraId="23983D20" w14:textId="5E4DBDD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510 16 0 1 3 31 40 45 40 35 50</w:t>
      </w:r>
    </w:p>
    <w:p w14:paraId="226DBAE9" w14:textId="33BD4EC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510 17 0 1 3 32 50 60 40 55 60</w:t>
      </w:r>
    </w:p>
    <w:p w14:paraId="66A83EA8" w14:textId="66AD3F5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510 18 0 1 3 33 75 55 50 65 55</w:t>
      </w:r>
    </w:p>
    <w:p w14:paraId="5F788DD8" w14:textId="78D6A54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510 19 0 1 3 34 50 45 40 40 45</w:t>
      </w:r>
    </w:p>
    <w:p w14:paraId="2EE67701" w14:textId="43F9D4A6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0 0 1 3 35 55 50 70 60 60</w:t>
      </w:r>
    </w:p>
    <w:p w14:paraId="5A702B8A" w14:textId="044A1F9E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1 0 1 3 36 60 55 50 65 60</w:t>
      </w:r>
    </w:p>
    <w:p w14:paraId="1C434698" w14:textId="46934C23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3 0 1 3 37 60 60 60 65 65</w:t>
      </w:r>
    </w:p>
    <w:p w14:paraId="5BF7F98D" w14:textId="4EE85744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4 0 1 3 38 50 55 45 40 40</w:t>
      </w:r>
    </w:p>
    <w:p w14:paraId="532D893D" w14:textId="12EEF766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5 0 1 3 39 25 35 25 20 30</w:t>
      </w:r>
    </w:p>
    <w:p w14:paraId="14F6BC09" w14:textId="31227891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6 0 1 3 40 25 45 25 25 35</w:t>
      </w:r>
    </w:p>
    <w:p w14:paraId="589854B3" w14:textId="08C2D071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7 0 1 3 41 60 60 90 65 65</w:t>
      </w:r>
    </w:p>
    <w:p w14:paraId="66F6300A" w14:textId="5C9D126E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9F77F1">
        <w:rPr>
          <w:rFonts w:ascii="Courier New" w:hAnsi="Courier New" w:cs="Courier New"/>
          <w:sz w:val="24"/>
          <w:szCs w:val="24"/>
        </w:rPr>
        <w:t>8 0 1 3 42 30 40 30 30 40</w:t>
      </w:r>
    </w:p>
    <w:p w14:paraId="0D9DE7BF" w14:textId="35F73199" w:rsidR="009F77F1" w:rsidRDefault="00C273E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50292D">
        <w:rPr>
          <w:rFonts w:ascii="Courier New" w:hAnsi="Courier New" w:cs="Courier New"/>
          <w:sz w:val="24"/>
          <w:szCs w:val="24"/>
        </w:rPr>
        <w:t>9 0 1 3 43 40 35 45 50 50</w:t>
      </w:r>
    </w:p>
    <w:p w14:paraId="7DD04461" w14:textId="4F184B8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510 31 0 1 3 44 65 60 50 60 60</w:t>
      </w:r>
    </w:p>
    <w:p w14:paraId="39DC2DB5" w14:textId="3463AFF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510 32 0 1 3 45 20 40 25 30 30</w:t>
      </w:r>
    </w:p>
    <w:p w14:paraId="4ED244F5" w14:textId="3BBF7D5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510 33 0 1 3 46 30 50 40 45 55</w:t>
      </w:r>
    </w:p>
    <w:p w14:paraId="73AC3A6D" w14:textId="6E752F7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510 34 0 1 3 47 45 45 40 45 50</w:t>
      </w:r>
    </w:p>
    <w:p w14:paraId="314A561E" w14:textId="038F012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510 35 0 1 3 48 15 35 20 15 30</w:t>
      </w:r>
    </w:p>
    <w:p w14:paraId="0BD693BE" w14:textId="5CABF5A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510 36 0 1 3 49 55 55 50 60 60</w:t>
      </w:r>
    </w:p>
    <w:p w14:paraId="41EEA781" w14:textId="425C159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510 41 0 1 3 50 25 40 25 30 35</w:t>
      </w:r>
    </w:p>
    <w:p w14:paraId="7B9CE4A3" w14:textId="3A8B7857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510 44 0 1 3 51 65 55 60 65 60</w:t>
      </w:r>
    </w:p>
    <w:p w14:paraId="4CFC4D2E" w14:textId="4C71DBAE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510 45 0 1 3 52 20 40 15 20 35</w:t>
      </w:r>
    </w:p>
    <w:p w14:paraId="0629C33E" w14:textId="348795D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510 47 0 1 3 53 50 55 60 45 50</w:t>
      </w:r>
    </w:p>
    <w:p w14:paraId="0B33D9B9" w14:textId="2B704E6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510 48 0 1 3 54 55 60 40 50 55</w:t>
      </w:r>
    </w:p>
    <w:p w14:paraId="5F344A86" w14:textId="5F0E8921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510 49 0 1 3 55 45 50 55 50 50</w:t>
      </w:r>
    </w:p>
    <w:p w14:paraId="741BD8FC" w14:textId="3F6195CF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510 51 0 1 3 56 45 50 25 35 40</w:t>
      </w:r>
    </w:p>
    <w:p w14:paraId="6B60215F" w14:textId="22A8E7B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510 53 0 1 3 57 40 55 40 45 40</w:t>
      </w:r>
    </w:p>
    <w:p w14:paraId="61ED3405" w14:textId="1ACC9919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510 55 0 1 3 58 55 50 40 50 50</w:t>
      </w:r>
    </w:p>
    <w:p w14:paraId="63F17D0E" w14:textId="07773FC3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510 56 0 1 3 59 40 45 35 40 50</w:t>
      </w:r>
    </w:p>
    <w:p w14:paraId="425768BD" w14:textId="1D25A4F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510 57 0 1 3 60 65 60 55 60 60</w:t>
      </w:r>
    </w:p>
    <w:p w14:paraId="2E59EEA8" w14:textId="28D7C8A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510 58 0 1 3 61 40 45 35 50 50</w:t>
      </w:r>
    </w:p>
    <w:p w14:paraId="4B256E42" w14:textId="2CAB18A1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510 59 0 1 3 62 45 55 40 45 50</w:t>
      </w:r>
    </w:p>
    <w:p w14:paraId="7603C1E6" w14:textId="6EA160F4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510 60 0 1 3 63 20 35 25 30 30</w:t>
      </w:r>
    </w:p>
    <w:p w14:paraId="0932924A" w14:textId="1FA086BF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510 61 0 1 3 64 35 40 30 30 30</w:t>
      </w:r>
    </w:p>
    <w:p w14:paraId="7422CC6A" w14:textId="263B27E1" w:rsid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510 62 0 1 3 65 35 55 35 35 45</w:t>
      </w:r>
    </w:p>
    <w:p w14:paraId="7608ECCD" w14:textId="0229038D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510 63 0 1 3 66 40 50 40 40 45</w:t>
      </w:r>
    </w:p>
    <w:p w14:paraId="4F715CB3" w14:textId="73AE725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510 64 0 1 3 67 35 60 45 40 40</w:t>
      </w:r>
    </w:p>
    <w:p w14:paraId="4AFE0BFA" w14:textId="4D60F39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510 66 0 1 3 68 35 40 30 35 35</w:t>
      </w:r>
    </w:p>
    <w:p w14:paraId="0F1E6491" w14:textId="18B9267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510 67 0 1 3 69 80 55 50 65 60</w:t>
      </w:r>
    </w:p>
    <w:p w14:paraId="1C04D3FD" w14:textId="4BAF2CE6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510 68 0 1 3 70 50 60 50 65 65</w:t>
      </w:r>
    </w:p>
    <w:p w14:paraId="00454511" w14:textId="78A13482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510 69 0 1 3 71 30 35 40 40 50</w:t>
      </w:r>
    </w:p>
    <w:p w14:paraId="7C773A78" w14:textId="3FF0227C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510 71 0 1 3 72 25 40 30 20 25</w:t>
      </w:r>
    </w:p>
    <w:p w14:paraId="050B0EA0" w14:textId="53CD946B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510 72 0 1 3 73 60 55 45 45 55</w:t>
      </w:r>
    </w:p>
    <w:p w14:paraId="143CC9BF" w14:textId="3537366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510 73 0 1 3 74 40 55 45 40 50</w:t>
      </w:r>
    </w:p>
    <w:p w14:paraId="7B147202" w14:textId="605587D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510 74 0 1 3 75 35 55 45 55 50</w:t>
      </w:r>
    </w:p>
    <w:p w14:paraId="5A66BDD2" w14:textId="1B101138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510 75 0 1 3 76 70 50 60 65 60</w:t>
      </w:r>
    </w:p>
    <w:p w14:paraId="328D0E50" w14:textId="37BDE5B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510 77 0 1 3 77 40 40 45 40 45</w:t>
      </w:r>
    </w:p>
    <w:p w14:paraId="686AD18D" w14:textId="021B61A0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</w:t>
      </w:r>
      <w:r w:rsidR="0050292D">
        <w:rPr>
          <w:rFonts w:ascii="Courier New" w:hAnsi="Courier New" w:cs="Courier New"/>
          <w:sz w:val="24"/>
          <w:szCs w:val="24"/>
        </w:rPr>
        <w:t xml:space="preserve"> 1 3 78 40 45 30 35 45</w:t>
      </w:r>
    </w:p>
    <w:p w14:paraId="64F5FACB" w14:textId="31367515" w:rsid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510 79 0 1 3 79 35 40 50 35 30</w:t>
      </w:r>
    </w:p>
    <w:p w14:paraId="566DEA4D" w14:textId="1155F438" w:rsidR="009F77F1" w:rsidRDefault="00FF204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F77F1">
        <w:rPr>
          <w:rFonts w:ascii="Courier New" w:hAnsi="Courier New" w:cs="Courier New"/>
          <w:sz w:val="24"/>
          <w:szCs w:val="24"/>
        </w:rPr>
        <w:t xml:space="preserve"> 3 80 40 55 40 45 50</w:t>
      </w:r>
    </w:p>
    <w:p w14:paraId="1EFABFF5" w14:textId="3AB2FCD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511 00 1 0 0 00 50 60 55 50 50</w:t>
      </w:r>
    </w:p>
    <w:p w14:paraId="14A2E935" w14:textId="0DE5EAD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511 02 1 2 1 01 50 50 55 55 50</w:t>
      </w:r>
    </w:p>
    <w:p w14:paraId="48D94981" w14:textId="702292B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511 04 1 2 1 02 45 50 40 45 50</w:t>
      </w:r>
    </w:p>
    <w:p w14:paraId="52E5BCFE" w14:textId="1DCA06A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511 09 1 2 1 03 50 50 50 50 50</w:t>
      </w:r>
    </w:p>
    <w:p w14:paraId="52904206" w14:textId="476E7F6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511 11 1 2 1 04 55 55 55 55 50</w:t>
      </w:r>
    </w:p>
    <w:p w14:paraId="0341D3A6" w14:textId="5E5FC3E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511 22 1 2 1 05 50 50 55 55 50</w:t>
      </w:r>
    </w:p>
    <w:p w14:paraId="0F613743" w14:textId="70DC7F5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511 39 1 2 1 06 50 50 50 50 50</w:t>
      </w:r>
    </w:p>
    <w:p w14:paraId="1F91C269" w14:textId="21C5E23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511 40 1 2 1 07 50 50 45 45 50</w:t>
      </w:r>
    </w:p>
    <w:p w14:paraId="35DC020C" w14:textId="2134630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511 46 1 2 1 08 50 50 50 45 50</w:t>
      </w:r>
    </w:p>
    <w:p w14:paraId="54476046" w14:textId="5F8F9D4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511 13 1 2 1 09 50 50 50 50 50</w:t>
      </w:r>
    </w:p>
    <w:p w14:paraId="51453612" w14:textId="61802DF1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511 76 1 2 1 10 45 50 50 50 50</w:t>
      </w:r>
    </w:p>
    <w:p w14:paraId="673825CE" w14:textId="385E3DF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511 43 1 2 1 11 50 50 45 45 45</w:t>
      </w:r>
    </w:p>
    <w:p w14:paraId="700F44CC" w14:textId="77967D1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511 54 1 2 1 12 50 50 50 50 50</w:t>
      </w:r>
    </w:p>
    <w:p w14:paraId="14CF34B5" w14:textId="3BC82D9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511 01 1 2 1 13 50 50 50 50 45</w:t>
      </w:r>
    </w:p>
    <w:p w14:paraId="6C25BB20" w14:textId="3F9417C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511 07 1 2 1 14 50 50 50 45 45</w:t>
      </w:r>
    </w:p>
    <w:p w14:paraId="7E889D61" w14:textId="0EEDCBA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511 14 1 2 1 15 50 50 50 50 50</w:t>
      </w:r>
    </w:p>
    <w:p w14:paraId="5A0A7B83" w14:textId="4708FD8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511 30 1 2 1 16 50 50 50 45 50</w:t>
      </w:r>
    </w:p>
    <w:p w14:paraId="5F31325F" w14:textId="7C6DC2C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511 37 1 2 1 17 50 50 50 50 50</w:t>
      </w:r>
    </w:p>
    <w:p w14:paraId="7D6641EC" w14:textId="4A82DF5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511 50 1 2 1 18 50 50 50 50 50</w:t>
      </w:r>
    </w:p>
    <w:p w14:paraId="56FBEBA6" w14:textId="3A9DF90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511 52 1 2 1 19 45 50 50 50 50</w:t>
      </w:r>
    </w:p>
    <w:p w14:paraId="198C3552" w14:textId="641171B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511 65 1 2 1 20 50 50 50 50 45</w:t>
      </w:r>
    </w:p>
    <w:p w14:paraId="32E6417D" w14:textId="1DBCE28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511 70 1 2 1 21 60 60 60 60 60</w:t>
      </w:r>
    </w:p>
    <w:p w14:paraId="466B22D0" w14:textId="625158A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511 38 1 2 1 22 55 55 60 60 55</w:t>
      </w:r>
    </w:p>
    <w:p w14:paraId="17236D91" w14:textId="602B051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511 42 1 2 1 23 45 45 50 50 50</w:t>
      </w:r>
    </w:p>
    <w:p w14:paraId="452F0BA6" w14:textId="0AA89DE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511 03 1 2 1 24 50 55 50 50 50</w:t>
      </w:r>
    </w:p>
    <w:p w14:paraId="38DEAD15" w14:textId="02CAF91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511 05 1 2 1 25 50 55 50 50 55</w:t>
      </w:r>
    </w:p>
    <w:p w14:paraId="51A2C6EF" w14:textId="6F9AF6E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511 06 1 2 1 26 50 55 45 45 50</w:t>
      </w:r>
    </w:p>
    <w:p w14:paraId="6CB6A387" w14:textId="015EF9E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511 08 1 2 1 27 50 55 55 55 50</w:t>
      </w:r>
    </w:p>
    <w:p w14:paraId="35AC50AE" w14:textId="5B70D54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511 10 1 2 1 28 40 45 50 50 50</w:t>
      </w:r>
    </w:p>
    <w:p w14:paraId="2E9FE693" w14:textId="3064443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511 12 1 2 1 29 50 50 50 50 50</w:t>
      </w:r>
    </w:p>
    <w:p w14:paraId="475D5431" w14:textId="72A9088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511 15 1 2 1 30 50 50 50 50 50</w:t>
      </w:r>
    </w:p>
    <w:p w14:paraId="6273BDE1" w14:textId="25EE263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511 16 1 2 1 31 50 50 50 50 45</w:t>
      </w:r>
    </w:p>
    <w:p w14:paraId="0D485807" w14:textId="68B7FAB0" w:rsidR="009F77F1" w:rsidRPr="009F77F1" w:rsidRDefault="0050292D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511 17 1 2 1 32 50 50 50 50 50</w:t>
      </w:r>
    </w:p>
    <w:p w14:paraId="2B65BE9D" w14:textId="1CEA504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511 18 1 2 1 33 45 50 50 50 50</w:t>
      </w:r>
    </w:p>
    <w:p w14:paraId="794E5E1B" w14:textId="64139D4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511 19 1 2 1 34 50 50 50 50 50</w:t>
      </w:r>
    </w:p>
    <w:p w14:paraId="4E7D202D" w14:textId="75E4EE2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511 20 1 2 1 35 45 45 50 50 50</w:t>
      </w:r>
    </w:p>
    <w:p w14:paraId="31484D9E" w14:textId="0402D89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511 21 1 2 1 36 50 50 45 45 45</w:t>
      </w:r>
    </w:p>
    <w:p w14:paraId="3DD6761F" w14:textId="427A96C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511 23 1 2 1 37 50 50 50 50 45</w:t>
      </w:r>
    </w:p>
    <w:p w14:paraId="677E674A" w14:textId="2EA74A8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511 24 1 2 1 38 50 50 50 50 50</w:t>
      </w:r>
    </w:p>
    <w:p w14:paraId="774D6E87" w14:textId="40729F6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511 25 1 2 1 39 55 55 50 50 50</w:t>
      </w:r>
    </w:p>
    <w:p w14:paraId="7096196A" w14:textId="1DBBF04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511 26 1 2 1 40 50 50 50 50 45</w:t>
      </w:r>
    </w:p>
    <w:p w14:paraId="4959F8C2" w14:textId="13411AD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511 27 1 2 1 41 50 50 50 50 50</w:t>
      </w:r>
    </w:p>
    <w:p w14:paraId="1BA9110E" w14:textId="2DB0CDA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511 28 1 2 1 42 45 45 45 45 50</w:t>
      </w:r>
    </w:p>
    <w:p w14:paraId="4000131D" w14:textId="3445BD5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511 29 1 2 1 43 50 50 50 50 45</w:t>
      </w:r>
    </w:p>
    <w:p w14:paraId="5DEA0EE2" w14:textId="5A94CB1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511 31 1 2 1 44 50 50 45 50 50</w:t>
      </w:r>
    </w:p>
    <w:p w14:paraId="7749DBA6" w14:textId="21FDCAE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511 32 1 2 1 45 60 50 50 50 50</w:t>
      </w:r>
    </w:p>
    <w:p w14:paraId="677C708E" w14:textId="29B3A61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511 33 1 2 1 46 50 50 50 45 50</w:t>
      </w:r>
    </w:p>
    <w:p w14:paraId="2BF6DE2A" w14:textId="1260239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511 34 1 2 1 47 50 60 50 50 50</w:t>
      </w:r>
    </w:p>
    <w:p w14:paraId="38B5BE49" w14:textId="66BF208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511 35 1 2 1 48 50 50 50 50 45</w:t>
      </w:r>
    </w:p>
    <w:p w14:paraId="2F51C5DF" w14:textId="0CD3868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511 36 1 2 1 49 55 50 50 50 55</w:t>
      </w:r>
    </w:p>
    <w:p w14:paraId="6F20BD32" w14:textId="0CE4A9B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511 41 1 2 1 50 50 50 50 50 50</w:t>
      </w:r>
    </w:p>
    <w:p w14:paraId="5607286A" w14:textId="481A33B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511 44 1 2 1 51 50 50 50 50 50</w:t>
      </w:r>
    </w:p>
    <w:p w14:paraId="6BA65115" w14:textId="0878794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511 45 1 2 1 52 50 50 50 50 45</w:t>
      </w:r>
    </w:p>
    <w:p w14:paraId="66818604" w14:textId="0B8B7F5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511 47 1 2 1 53 60 50 50 50 50</w:t>
      </w:r>
    </w:p>
    <w:p w14:paraId="11FF3D2B" w14:textId="6A6DAF3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511 48 1 2 1 54 50 50 50 50 50</w:t>
      </w:r>
    </w:p>
    <w:p w14:paraId="07DA5BD0" w14:textId="253D922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511 49 1 2 1 55 45 50 50 50 50</w:t>
      </w:r>
    </w:p>
    <w:p w14:paraId="5F00EF16" w14:textId="53233B0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511 51 1 2 1 56 50 50 50 50 50</w:t>
      </w:r>
    </w:p>
    <w:p w14:paraId="41E1057F" w14:textId="4D11CB5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511 53 1 2 1 57 45 45 50 50 45</w:t>
      </w:r>
    </w:p>
    <w:p w14:paraId="709C9F31" w14:textId="67A2C59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511 55 1 2 1 58 50 50 50 50 45</w:t>
      </w:r>
    </w:p>
    <w:p w14:paraId="439414A2" w14:textId="5DA9078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511 56 1 2 1 59 50 55 55 55 50</w:t>
      </w:r>
    </w:p>
    <w:p w14:paraId="22E87208" w14:textId="2DE8690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511 57 1 2 1 60 45 50 50 50 50</w:t>
      </w:r>
    </w:p>
    <w:p w14:paraId="4A6B54F4" w14:textId="61C51B9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511 58 1 2 1 61 45 50 45 50 50</w:t>
      </w:r>
    </w:p>
    <w:p w14:paraId="12A6E963" w14:textId="6383066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511 59 1 2 1 62 50 50 45 50 45</w:t>
      </w:r>
    </w:p>
    <w:p w14:paraId="28543F27" w14:textId="6E2F898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511 60 1 2 1 63 55 55 50 55 50</w:t>
      </w:r>
    </w:p>
    <w:p w14:paraId="430779E2" w14:textId="39290DA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511 61 1 2 1 64 55 50 45 50 50</w:t>
      </w:r>
    </w:p>
    <w:p w14:paraId="10DBAE38" w14:textId="73364F2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511 62 1 2 1 65 50 50 50 50 45</w:t>
      </w:r>
    </w:p>
    <w:p w14:paraId="56B74906" w14:textId="6D2036C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511 63 1 2 1 66 50 50 50 50 50</w:t>
      </w:r>
    </w:p>
    <w:p w14:paraId="50794B3D" w14:textId="39D2E37F" w:rsidR="009F77F1" w:rsidRPr="009F77F1" w:rsidRDefault="00EF509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511 64 1 2 1 67 50 50 50 50 50</w:t>
      </w:r>
    </w:p>
    <w:p w14:paraId="584837C1" w14:textId="02BB1D1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511 66 1 2 1 68 50 50 50 50 50</w:t>
      </w:r>
    </w:p>
    <w:p w14:paraId="658FC3B9" w14:textId="147485E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511 67 1 2 1 69 50 45 50 50 50</w:t>
      </w:r>
    </w:p>
    <w:p w14:paraId="57547D87" w14:textId="43CB1AE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511 68 1 2 1 70 50 50 45 45 50</w:t>
      </w:r>
    </w:p>
    <w:p w14:paraId="5F607E68" w14:textId="1FAE84D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511 69 1 2 1 71 50 55 40 40 50</w:t>
      </w:r>
    </w:p>
    <w:p w14:paraId="13DE37DF" w14:textId="2DE5314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511 71 1 2 1 72 50 50 50 50 50</w:t>
      </w:r>
    </w:p>
    <w:p w14:paraId="4F12228E" w14:textId="1594743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511 72 1 2 1 73 45 50 50 50 45</w:t>
      </w:r>
    </w:p>
    <w:p w14:paraId="05C47270" w14:textId="5936B7DA" w:rsidR="009F77F1" w:rsidRPr="009F77F1" w:rsidRDefault="00EF509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511 73 1 2 1 74 50 50 45 50 50</w:t>
      </w:r>
    </w:p>
    <w:p w14:paraId="5C66E5CA" w14:textId="38AB224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511 74 1 2 1 75 50 50 50 50 50</w:t>
      </w:r>
    </w:p>
    <w:p w14:paraId="728A4B93" w14:textId="67D3263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511 75 1 2 1 76 60 50 50 50 50</w:t>
      </w:r>
    </w:p>
    <w:p w14:paraId="3E823466" w14:textId="0E8FBCB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511 77 1 2 1 77 50 50 50 45 50</w:t>
      </w:r>
    </w:p>
    <w:p w14:paraId="2420F969" w14:textId="2AEB1E0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511 78 1 2 1 78 50 45 50 50 50</w:t>
      </w:r>
    </w:p>
    <w:p w14:paraId="200CE825" w14:textId="7830B88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511 79 1 2 1 79 50 50 50 50 50</w:t>
      </w:r>
    </w:p>
    <w:p w14:paraId="7DBE77EC" w14:textId="73FF0A07" w:rsidR="009F77F1" w:rsidRPr="009F77F1" w:rsidRDefault="00FF204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</w:t>
      </w:r>
      <w:r w:rsidR="009F77F1" w:rsidRPr="009F77F1">
        <w:rPr>
          <w:rFonts w:ascii="Courier New" w:hAnsi="Courier New" w:cs="Courier New"/>
          <w:sz w:val="24"/>
          <w:szCs w:val="24"/>
        </w:rPr>
        <w:t xml:space="preserve"> 1 80 50 50 50 50 50</w:t>
      </w:r>
    </w:p>
    <w:p w14:paraId="0F0B88AE" w14:textId="4B0A529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511 00 1 0 0 00 50 60 55 50 50</w:t>
      </w:r>
    </w:p>
    <w:p w14:paraId="48873CEC" w14:textId="7CA402D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511 02 1 2 2 01 50 55 55 55 50</w:t>
      </w:r>
    </w:p>
    <w:p w14:paraId="07390F0B" w14:textId="1C78FA9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511 04 1 2 2 02 50 50 55 55 45</w:t>
      </w:r>
    </w:p>
    <w:p w14:paraId="3302BC4A" w14:textId="528A547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511 09 1 2 2 03 50 50 50 50 55</w:t>
      </w:r>
    </w:p>
    <w:p w14:paraId="0AFE2B91" w14:textId="77167E1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511 11 1 2 2 04 50 50 55 55 50</w:t>
      </w:r>
    </w:p>
    <w:p w14:paraId="53DA147E" w14:textId="04A96B1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511 22 1 2 2 05 45 45 45 45 45</w:t>
      </w:r>
    </w:p>
    <w:p w14:paraId="7051162A" w14:textId="096E3D5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511 39 1 2 2 06 50 50 50 45 50</w:t>
      </w:r>
    </w:p>
    <w:p w14:paraId="71CC34C7" w14:textId="5A096C4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511 40 1 2 2 07 50 45 45 40 50</w:t>
      </w:r>
    </w:p>
    <w:p w14:paraId="4211A94F" w14:textId="4EB5A4B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511 46 1 2 2 08 50 50 55 55 50</w:t>
      </w:r>
    </w:p>
    <w:p w14:paraId="3A990EA5" w14:textId="4BFFC32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511 13 1 2 2 09 50 50 50 55 50</w:t>
      </w:r>
    </w:p>
    <w:p w14:paraId="1CD3ACB5" w14:textId="6724542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511 76 1 2 2 10 50 45 45 45 45</w:t>
      </w:r>
    </w:p>
    <w:p w14:paraId="7F954A48" w14:textId="2AC3A7C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511 43 1 2 2 11 50 50 50 55 45</w:t>
      </w:r>
    </w:p>
    <w:p w14:paraId="1D4FA4A5" w14:textId="548F231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511 54 1 2 2 12 50 50 55 55 50</w:t>
      </w:r>
    </w:p>
    <w:p w14:paraId="136C046B" w14:textId="5F631C9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511 01 1 2 2 13 50 45 45 40 50</w:t>
      </w:r>
    </w:p>
    <w:p w14:paraId="31F2325F" w14:textId="4D5C2EA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511 07 1 2 2 14 50 50 50 50 50</w:t>
      </w:r>
    </w:p>
    <w:p w14:paraId="33833483" w14:textId="71A1FF6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511 14 1 2 2 15 50 50 45 45 50</w:t>
      </w:r>
    </w:p>
    <w:p w14:paraId="4B8262CD" w14:textId="6FFD150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511 30 1 2 2 16 50 50 50 45 50</w:t>
      </w:r>
    </w:p>
    <w:p w14:paraId="64152AD0" w14:textId="2ACC373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511 37 1 2 2 17 50 45 50 50 50</w:t>
      </w:r>
    </w:p>
    <w:p w14:paraId="1B184D53" w14:textId="181AE2C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511 50 1 2 2 18 50 50 55 50 50</w:t>
      </w:r>
    </w:p>
    <w:p w14:paraId="0E5B21E0" w14:textId="1AF580D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511 52 1 2 2 19 50 50 50 50 50</w:t>
      </w:r>
    </w:p>
    <w:p w14:paraId="592F551B" w14:textId="098199F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511 65 1 2 2 20 50 50 50 50 45</w:t>
      </w:r>
    </w:p>
    <w:p w14:paraId="07E0D8A2" w14:textId="607E47B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511 70 1 2 2 21 50 45 45 45 50</w:t>
      </w:r>
    </w:p>
    <w:p w14:paraId="57E380F0" w14:textId="5FA8311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511 38 1 2 2 22 50 50 50 50 50</w:t>
      </w:r>
    </w:p>
    <w:p w14:paraId="4DD658F8" w14:textId="0E57FD0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511 42 1 2 2 23 50 50 55 55 50</w:t>
      </w:r>
    </w:p>
    <w:p w14:paraId="331FFD82" w14:textId="7A2886C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511 03 1 2 2 24 45 50 55 55 50</w:t>
      </w:r>
    </w:p>
    <w:p w14:paraId="6D4D2EC7" w14:textId="3BC499F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511 05 1 2 2 25 50 50 50 50 50</w:t>
      </w:r>
    </w:p>
    <w:p w14:paraId="45087E3B" w14:textId="2B3B502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511 06 1 2 2 26 45 50 45 45 50</w:t>
      </w:r>
    </w:p>
    <w:p w14:paraId="71DF7386" w14:textId="6971612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511 08 1 2 2 27 45 50 45 50 50</w:t>
      </w:r>
    </w:p>
    <w:p w14:paraId="245FD092" w14:textId="5AC887C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511 10 1 2 2 28 50 50 50 50 50</w:t>
      </w:r>
    </w:p>
    <w:p w14:paraId="0AD1324E" w14:textId="481051F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511 12 1 2 2 29 50 50 50 50 50</w:t>
      </w:r>
    </w:p>
    <w:p w14:paraId="168395D5" w14:textId="1E69A91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511 15 1 2 2 30 50 50 50 60 50</w:t>
      </w:r>
    </w:p>
    <w:p w14:paraId="5117C865" w14:textId="4EF98F0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511 16 1 2 2 31 50 50 50 55 50</w:t>
      </w:r>
    </w:p>
    <w:p w14:paraId="186FB77D" w14:textId="6DC7BAB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511 17 1 2 2 32 50 50 45 45 50</w:t>
      </w:r>
    </w:p>
    <w:p w14:paraId="10DF065D" w14:textId="6970458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511 18 1 2 2 33 50 50 45 40 50</w:t>
      </w:r>
    </w:p>
    <w:p w14:paraId="5703C9FE" w14:textId="60ECB13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511 19 1 2 2 34 50 50 50 50 50</w:t>
      </w:r>
    </w:p>
    <w:p w14:paraId="4768F58E" w14:textId="72D2731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511 20 1 2 2 35 50 50 50 50 50</w:t>
      </w:r>
    </w:p>
    <w:p w14:paraId="20A13216" w14:textId="3044B20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511 21 1 2 2 36 50 50 50 50 50</w:t>
      </w:r>
    </w:p>
    <w:p w14:paraId="630B463D" w14:textId="5798724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511 23 1 2 2 37 50 50 50 50 50</w:t>
      </w:r>
    </w:p>
    <w:p w14:paraId="4292809B" w14:textId="10BB015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511 24 1 2 2 38 50 50 45 45 50</w:t>
      </w:r>
    </w:p>
    <w:p w14:paraId="095C8A1C" w14:textId="644AF9C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511 25 1 2 2 39 50 50 45 45 50</w:t>
      </w:r>
    </w:p>
    <w:p w14:paraId="3E2B18CE" w14:textId="45B140E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511 26 1 2 2 40 50 50 45 45 50</w:t>
      </w:r>
    </w:p>
    <w:p w14:paraId="16637F5D" w14:textId="04256C0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511 27 1 2 2 41 50 50 50 50 50</w:t>
      </w:r>
    </w:p>
    <w:p w14:paraId="0219D52D" w14:textId="4C73971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511 28 1 2 2 42 50 50 50 50 50</w:t>
      </w:r>
    </w:p>
    <w:p w14:paraId="3413D047" w14:textId="0CBF5AF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511 29 1 2 2 43 50 50 45 45 50</w:t>
      </w:r>
    </w:p>
    <w:p w14:paraId="7729FEB8" w14:textId="1A082D0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511 31 1 2 2 44 50 50 45 50 50</w:t>
      </w:r>
    </w:p>
    <w:p w14:paraId="211DE244" w14:textId="0947164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511 32 1 2 2 45 50 50 50 45 45</w:t>
      </w:r>
    </w:p>
    <w:p w14:paraId="127E0321" w14:textId="10C44C5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511 33 1 2 2 46 50 50 50 50 50</w:t>
      </w:r>
    </w:p>
    <w:p w14:paraId="074AB3DA" w14:textId="51A4D92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511 34 1 2 2 47 50 50 45 45 50</w:t>
      </w:r>
    </w:p>
    <w:p w14:paraId="57E261C6" w14:textId="0A551D5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511 35 1 2 2 48 50 50 50 45 50</w:t>
      </w:r>
    </w:p>
    <w:p w14:paraId="22CDCFE2" w14:textId="23C4988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511 36 1 2 2 49 50 45 40 40 50</w:t>
      </w:r>
    </w:p>
    <w:p w14:paraId="4CACDA9B" w14:textId="418A04F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511 41 1 2 2 50 50 50 50 50 50</w:t>
      </w:r>
    </w:p>
    <w:p w14:paraId="1E4B4D6B" w14:textId="3EE470D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511 44 1 2 2 51 50 50 45 45 50</w:t>
      </w:r>
    </w:p>
    <w:p w14:paraId="49E5C4EE" w14:textId="33CEA2C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511 45 1 2 2 52 50 50 50 50 50</w:t>
      </w:r>
    </w:p>
    <w:p w14:paraId="0EC0CE1B" w14:textId="3865B43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511 47 1 2 2 53 50 50 45 40 50</w:t>
      </w:r>
    </w:p>
    <w:p w14:paraId="15AFAE03" w14:textId="5CE26EE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511 48 1 2 2 54 50 50 50 50 50</w:t>
      </w:r>
    </w:p>
    <w:p w14:paraId="0FB37884" w14:textId="073E986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511 49 1 2 2 55 50 50 40 40 50</w:t>
      </w:r>
    </w:p>
    <w:p w14:paraId="7323281B" w14:textId="17FBF83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511 51 1 2 2 56 50 45 45 45 50</w:t>
      </w:r>
    </w:p>
    <w:p w14:paraId="26C690F1" w14:textId="7B3D065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511 53 1 2 2 57 50 50 50 50 50</w:t>
      </w:r>
    </w:p>
    <w:p w14:paraId="2AB32E11" w14:textId="2DB71F9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511 55 1 2 2 58 55 55 50 55 50</w:t>
      </w:r>
    </w:p>
    <w:p w14:paraId="36FB04B7" w14:textId="48DD237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511 56 1 2 2 59 50 50 50 50 50</w:t>
      </w:r>
    </w:p>
    <w:p w14:paraId="56F09F58" w14:textId="27D5E7A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511 57 1 2 2 60 50 50 50 50 50</w:t>
      </w:r>
    </w:p>
    <w:p w14:paraId="681DDC04" w14:textId="0071049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511 58 1 2 2 61 50 50 50 55 50</w:t>
      </w:r>
    </w:p>
    <w:p w14:paraId="5C8E789E" w14:textId="50F8B1C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511 59 1 2 2 62 50 50 50 50 50</w:t>
      </w:r>
    </w:p>
    <w:p w14:paraId="60B62634" w14:textId="312139A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511 60 1 2 2 63 50 50 45 45 50</w:t>
      </w:r>
    </w:p>
    <w:p w14:paraId="46E48CCE" w14:textId="265ECC5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511 61 1 2 2 64 50 50 50 50 50</w:t>
      </w:r>
    </w:p>
    <w:p w14:paraId="48FA949A" w14:textId="56229B6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511 62 1 2 2 65 40 40 45 45 50</w:t>
      </w:r>
    </w:p>
    <w:p w14:paraId="5023A2A6" w14:textId="68BA2E8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511 63 1 2 2 66 50 50 50 50 50</w:t>
      </w:r>
    </w:p>
    <w:p w14:paraId="022397D2" w14:textId="4A158C2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511 64 1 2 2 67 50 50 50 45 50</w:t>
      </w:r>
    </w:p>
    <w:p w14:paraId="2A83FAC7" w14:textId="2D8DD35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511 66 1 2 2 68 45 50 45 45 50</w:t>
      </w:r>
    </w:p>
    <w:p w14:paraId="24387392" w14:textId="6E6D106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511 67 1 2 2 69 50 50 45 45 50</w:t>
      </w:r>
    </w:p>
    <w:p w14:paraId="24B67943" w14:textId="0DB19F3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511 68 1 2 2 70 50 45 45 45 50</w:t>
      </w:r>
    </w:p>
    <w:p w14:paraId="0756D549" w14:textId="65FF0ED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511 69 1 2 2 71 50 50 50 50 50</w:t>
      </w:r>
    </w:p>
    <w:p w14:paraId="2941121C" w14:textId="319568B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511 71 1 2 2 72 50 50 50 45 50</w:t>
      </w:r>
    </w:p>
    <w:p w14:paraId="406085AD" w14:textId="1C3BF3A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511 72 1 2 2 73 50 50 50 50 50</w:t>
      </w:r>
    </w:p>
    <w:p w14:paraId="51F51EF4" w14:textId="4A07B56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511 73 1 2 2 74 50 55 50 45 50</w:t>
      </w:r>
    </w:p>
    <w:p w14:paraId="43B16011" w14:textId="069CFF4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511 74 1 2 2 75 50 50 50 50 50</w:t>
      </w:r>
    </w:p>
    <w:p w14:paraId="06BF3576" w14:textId="1546F05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511 75 1 2 2 76 50 50 45 45 50</w:t>
      </w:r>
    </w:p>
    <w:p w14:paraId="707295B4" w14:textId="4E6E7AF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511 77 1 2 2 77 50 50 50 45 50</w:t>
      </w:r>
    </w:p>
    <w:p w14:paraId="76E6102D" w14:textId="04208AD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511 78 1 2 2 78 50 50 50 50 50</w:t>
      </w:r>
    </w:p>
    <w:p w14:paraId="73077CDD" w14:textId="785183EB" w:rsidR="009F77F1" w:rsidRPr="009F77F1" w:rsidRDefault="00FF204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511 79 1 2</w:t>
      </w:r>
      <w:r w:rsidR="009F77F1" w:rsidRPr="009F77F1">
        <w:rPr>
          <w:rFonts w:ascii="Courier New" w:hAnsi="Courier New" w:cs="Courier New"/>
          <w:sz w:val="24"/>
          <w:szCs w:val="24"/>
        </w:rPr>
        <w:t xml:space="preserve"> 2 79 50 50 50 50 50</w:t>
      </w:r>
    </w:p>
    <w:p w14:paraId="014E277F" w14:textId="0EDE9F8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511 80 1 2 2 80 45 50 45 45 50</w:t>
      </w:r>
    </w:p>
    <w:p w14:paraId="2E4DD455" w14:textId="3FF613C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 xml:space="preserve">511 00 1 0 </w:t>
      </w:r>
      <w:r w:rsidR="00FF2047">
        <w:rPr>
          <w:rFonts w:ascii="Courier New" w:hAnsi="Courier New" w:cs="Courier New"/>
          <w:sz w:val="24"/>
          <w:szCs w:val="24"/>
        </w:rPr>
        <w:t xml:space="preserve">0 00 </w:t>
      </w:r>
      <w:r w:rsidR="00EF509B">
        <w:rPr>
          <w:rFonts w:ascii="Courier New" w:hAnsi="Courier New" w:cs="Courier New"/>
          <w:sz w:val="24"/>
          <w:szCs w:val="24"/>
        </w:rPr>
        <w:t>55 55 60 55 45</w:t>
      </w:r>
    </w:p>
    <w:p w14:paraId="7AD78643" w14:textId="76177AB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511 02 1 2 3 01 55 55 50 50 50</w:t>
      </w:r>
    </w:p>
    <w:p w14:paraId="3946A553" w14:textId="258A8FE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511 04 1 2 3 02 55 45 40 40 40</w:t>
      </w:r>
    </w:p>
    <w:p w14:paraId="66412F4D" w14:textId="2D7B24D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511 09 1 2 3 03 55 55 55 60 60</w:t>
      </w:r>
    </w:p>
    <w:p w14:paraId="6DC0881E" w14:textId="5A32651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511 11 1 2 3 04 55 60 60 60 60</w:t>
      </w:r>
    </w:p>
    <w:p w14:paraId="0E32DD5D" w14:textId="59559C4F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511 22 1 2 3 05 55 55 55 55 55</w:t>
      </w:r>
    </w:p>
    <w:p w14:paraId="5062F301" w14:textId="3500021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511 39 1 2 3 06 50 50 50 45 45</w:t>
      </w:r>
    </w:p>
    <w:p w14:paraId="7F114C5E" w14:textId="3236B27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511 40 1 2 3 07 55 55 50 50 50</w:t>
      </w:r>
    </w:p>
    <w:p w14:paraId="55ABBEA3" w14:textId="2ACC9C9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511 46 1 2 3 08 55 50 50 50 50</w:t>
      </w:r>
    </w:p>
    <w:p w14:paraId="38BD633C" w14:textId="127734AB" w:rsidR="009F77F1" w:rsidRPr="009F77F1" w:rsidRDefault="00EF509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511 13 1 2 3 09 60 60 65 65 65</w:t>
      </w:r>
    </w:p>
    <w:p w14:paraId="5494BD7A" w14:textId="2AB31D8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511 76 1 2 3 10 55 50 50 50 50</w:t>
      </w:r>
    </w:p>
    <w:p w14:paraId="6935D280" w14:textId="620AC2A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511 43 1 2 3 11 40 35 40 40 30</w:t>
      </w:r>
    </w:p>
    <w:p w14:paraId="50D968E4" w14:textId="71D28A4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511 54 1 2 3 12 60 60 55 60 60</w:t>
      </w:r>
    </w:p>
    <w:p w14:paraId="3F99DE5A" w14:textId="55B6C75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511 01 1 2 3 13 55 50 50 45 45</w:t>
      </w:r>
    </w:p>
    <w:p w14:paraId="0CF3EF47" w14:textId="7942651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511 07 1 2 3 14 55 55 55 50 55</w:t>
      </w:r>
    </w:p>
    <w:p w14:paraId="052F1C56" w14:textId="27850D4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511 14 1 2 3 15 50 50 50 50 50</w:t>
      </w:r>
    </w:p>
    <w:p w14:paraId="7B5EC2CA" w14:textId="6D6707A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511 30 1 2 3 16 55 55 50 50 40</w:t>
      </w:r>
    </w:p>
    <w:p w14:paraId="7D63BE62" w14:textId="3C1AEB6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511 37 1 2 3 17 50 50 50 50 50</w:t>
      </w:r>
    </w:p>
    <w:p w14:paraId="768BB14E" w14:textId="5CEC18A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511 50 1 2</w:t>
      </w:r>
      <w:r w:rsidR="00FF2047">
        <w:rPr>
          <w:rFonts w:ascii="Courier New" w:hAnsi="Courier New" w:cs="Courier New"/>
          <w:sz w:val="24"/>
          <w:szCs w:val="24"/>
        </w:rPr>
        <w:t xml:space="preserve"> </w:t>
      </w:r>
      <w:r w:rsidRPr="009F77F1">
        <w:rPr>
          <w:rFonts w:ascii="Courier New" w:hAnsi="Courier New" w:cs="Courier New"/>
          <w:sz w:val="24"/>
          <w:szCs w:val="24"/>
        </w:rPr>
        <w:t>3 18 55 55 55 60 55</w:t>
      </w:r>
    </w:p>
    <w:p w14:paraId="681DF957" w14:textId="5D19869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511 52 1 2 3 19 60 55 55 55 60</w:t>
      </w:r>
    </w:p>
    <w:p w14:paraId="60F3701F" w14:textId="5CCC6AE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511 65 1 2 3 20 55 55 50 50 55</w:t>
      </w:r>
    </w:p>
    <w:p w14:paraId="76213637" w14:textId="7CE30C3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511 70 1 2 3 21 70 55 75 55 55</w:t>
      </w:r>
    </w:p>
    <w:p w14:paraId="7329DDD4" w14:textId="24B42B4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511 38 1 2 3 22 55 55 55 55 50</w:t>
      </w:r>
    </w:p>
    <w:p w14:paraId="283005FA" w14:textId="75EA0C9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511 42 1 2 3 23 55 55 50 55 55</w:t>
      </w:r>
    </w:p>
    <w:p w14:paraId="55621A51" w14:textId="093CEB1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511 03 1 2 3 24 55 55 55 55 55</w:t>
      </w:r>
    </w:p>
    <w:p w14:paraId="2F986EBE" w14:textId="09A556A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511 05 1 2 3 25 55 50 50 50 50</w:t>
      </w:r>
    </w:p>
    <w:p w14:paraId="05DD3649" w14:textId="7A5F5B3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511 06 1 2 3 26 45 45 45 40 45</w:t>
      </w:r>
    </w:p>
    <w:p w14:paraId="12783808" w14:textId="7040886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511 08 1 2 3 27 55 50 45 45 45</w:t>
      </w:r>
    </w:p>
    <w:p w14:paraId="290A5683" w14:textId="399A90A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511 10 1 2 3 28 55 50 50 50 55</w:t>
      </w:r>
    </w:p>
    <w:p w14:paraId="0CA59DA2" w14:textId="6F52D88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511 12 1 2 3 29 50 50 50 50 50</w:t>
      </w:r>
    </w:p>
    <w:p w14:paraId="489D129D" w14:textId="12DC8AB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511 15 1 2 3 30 55 55 55 55 55</w:t>
      </w:r>
    </w:p>
    <w:p w14:paraId="4CDFE4CE" w14:textId="327B275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511 16 1 2 3 31 60 60 60 60 60</w:t>
      </w:r>
    </w:p>
    <w:p w14:paraId="44598F86" w14:textId="74B2793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511 17 1 2 3 32 55 55 55 50 50</w:t>
      </w:r>
    </w:p>
    <w:p w14:paraId="3AE3D59B" w14:textId="4E00F9D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511 18 1 2 3 33 45 40 40 40 40</w:t>
      </w:r>
    </w:p>
    <w:p w14:paraId="5186718D" w14:textId="07E91F8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511 19 1 2 3 34 55 50 50 50 45</w:t>
      </w:r>
    </w:p>
    <w:p w14:paraId="2DBF0AB0" w14:textId="573739F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511 20 1 2 3 35 60 55 55 55 60</w:t>
      </w:r>
    </w:p>
    <w:p w14:paraId="1509BAF6" w14:textId="65AFE20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511 21 1 2 3 36 55 50 50 50 50</w:t>
      </w:r>
    </w:p>
    <w:p w14:paraId="31562B9C" w14:textId="0B1E5E0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511 23 1 2 3 37 55 55 50 50 50</w:t>
      </w:r>
    </w:p>
    <w:p w14:paraId="51D3DB02" w14:textId="5C13271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511 24 1 2 3 38 60 55 55 55 55</w:t>
      </w:r>
    </w:p>
    <w:p w14:paraId="4785C5AD" w14:textId="4A301B3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511 25 1 2 3 39 60 55 55 55 65</w:t>
      </w:r>
    </w:p>
    <w:p w14:paraId="71FD518A" w14:textId="4895577C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511 26 1 2 3 40 45 45 40 40 40</w:t>
      </w:r>
    </w:p>
    <w:p w14:paraId="1E2E1737" w14:textId="1C13B76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511 27 1 2 3 41 55 50 60 60 60</w:t>
      </w:r>
    </w:p>
    <w:p w14:paraId="693D6B06" w14:textId="447013F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lastRenderedPageBreak/>
        <w:t>511 28 1 2 3 42 40 40 40 40 40</w:t>
      </w:r>
    </w:p>
    <w:p w14:paraId="743FC168" w14:textId="3D077FD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511 29 1 2 3 43 55 55 50 50 50</w:t>
      </w:r>
    </w:p>
    <w:p w14:paraId="4CEBB921" w14:textId="74E6EA9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511 31 1 2 3 44 55 50 50 45 45</w:t>
      </w:r>
    </w:p>
    <w:p w14:paraId="0A29F4B1" w14:textId="14CC3A7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511 32 1 2 3 45 50 50 50 50 50</w:t>
      </w:r>
    </w:p>
    <w:p w14:paraId="069CEBA4" w14:textId="003F511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511 33 1 2 3 46 55 50 50 50 45</w:t>
      </w:r>
    </w:p>
    <w:p w14:paraId="4D08B50A" w14:textId="084025A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511 34 1 2 3 47 55 50 50 50 50</w:t>
      </w:r>
    </w:p>
    <w:p w14:paraId="62161EE4" w14:textId="4914DF5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511 35 1 2 3 48 55 45 50 50 45</w:t>
      </w:r>
    </w:p>
    <w:p w14:paraId="05ABFE01" w14:textId="3A8BADA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511 36 1 2 3 49 45 40 40 40 40</w:t>
      </w:r>
    </w:p>
    <w:p w14:paraId="323C126E" w14:textId="4E95AA95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511 41 1 2 3 50 50 50 50 50 50</w:t>
      </w:r>
    </w:p>
    <w:p w14:paraId="459BC3ED" w14:textId="617C75E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511 44 1 2 3 51 45 45 45 45 45</w:t>
      </w:r>
    </w:p>
    <w:p w14:paraId="03B83D42" w14:textId="7B19F207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511 45 1 2 3 52 45 45 45 45 45</w:t>
      </w:r>
    </w:p>
    <w:p w14:paraId="4E12BE81" w14:textId="2CC80D0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511 47 1 2 3 53 55 55 55 50 55</w:t>
      </w:r>
    </w:p>
    <w:p w14:paraId="4023372D" w14:textId="769A1244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511 48 1 2 3 54 50 50 50 50 50</w:t>
      </w:r>
    </w:p>
    <w:p w14:paraId="22088ACC" w14:textId="5FDB490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511 49 1 2 3 55 40 35 30 30 30</w:t>
      </w:r>
    </w:p>
    <w:p w14:paraId="3CC17898" w14:textId="0031BBE6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511 51 1 2 3 56 50 50 50 50 50</w:t>
      </w:r>
    </w:p>
    <w:p w14:paraId="653C39CE" w14:textId="5C01817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511 53 1 2 3 57 50 50 45 45 45</w:t>
      </w:r>
    </w:p>
    <w:p w14:paraId="528284D4" w14:textId="4C17998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511 55 1 2 3 58 55 55 50 50 50</w:t>
      </w:r>
    </w:p>
    <w:p w14:paraId="742E8F8E" w14:textId="690C1DC3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511 56 1 2 3 59 55 50 55 55 55</w:t>
      </w:r>
    </w:p>
    <w:p w14:paraId="394632EC" w14:textId="368B9D2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511 57 1 2 3 60 50 45 45 45 50</w:t>
      </w:r>
    </w:p>
    <w:p w14:paraId="551C56A2" w14:textId="50E8C2B7" w:rsidR="009F77F1" w:rsidRPr="009F77F1" w:rsidRDefault="00EF509B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511 58 1 2 3 61 45 45 45 45 45</w:t>
      </w:r>
    </w:p>
    <w:p w14:paraId="3B3468F5" w14:textId="7C3A2509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511 59 1 2 3 62 55 50 50 50 55</w:t>
      </w:r>
    </w:p>
    <w:p w14:paraId="64AB4C41" w14:textId="12C8B1FD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511 60 1 2 3 63 40 30 20 20 35</w:t>
      </w:r>
    </w:p>
    <w:p w14:paraId="1A993DDF" w14:textId="24C7628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511 61 1 2 3 64 50 50 50 55 55</w:t>
      </w:r>
    </w:p>
    <w:p w14:paraId="03E748D7" w14:textId="0979223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511 62 1 2 3 65 45 45 45 45 45</w:t>
      </w:r>
    </w:p>
    <w:p w14:paraId="5AE215C1" w14:textId="1474102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511 63 1 2 3 66 55 50 50 50 50</w:t>
      </w:r>
    </w:p>
    <w:p w14:paraId="2E69690D" w14:textId="2E5DD2D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511 64 1 2 3 67 60 50 55 55 60</w:t>
      </w:r>
    </w:p>
    <w:p w14:paraId="1CEFECB2" w14:textId="2C3A47A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511 66 1 2 3 68 45 45 45 45 45</w:t>
      </w:r>
    </w:p>
    <w:p w14:paraId="3B581B64" w14:textId="0C2DEB72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511 67 1 2 3 69 50 50 50 50 50</w:t>
      </w:r>
    </w:p>
    <w:p w14:paraId="3E1FA40B" w14:textId="6DDE86B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511 68 1 2 3 70 55 50 50 55 55</w:t>
      </w:r>
    </w:p>
    <w:p w14:paraId="5EE5163B" w14:textId="11E82EAA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511 69 1 2 3 71 55 50 55 55 55</w:t>
      </w:r>
    </w:p>
    <w:p w14:paraId="1592C647" w14:textId="3F564FA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511 71 1 2 3 72 50 50 50 50 50</w:t>
      </w:r>
    </w:p>
    <w:p w14:paraId="3ACD5A66" w14:textId="2CE9639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511 72 1 2 3 73 50 50 50 50 50</w:t>
      </w:r>
    </w:p>
    <w:p w14:paraId="7311D544" w14:textId="17682BDE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511 73 1 2 3 74 55 50 55 55 55</w:t>
      </w:r>
    </w:p>
    <w:p w14:paraId="0E2F8638" w14:textId="68887211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511 74 1 2 3 75 45 40 35 35 30</w:t>
      </w:r>
    </w:p>
    <w:p w14:paraId="503CD734" w14:textId="0E745B40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511 75 1 2 3 76 40 40 40 40 40</w:t>
      </w:r>
    </w:p>
    <w:p w14:paraId="4918BCF5" w14:textId="055EF98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511 77 1 2 3 77 55 50 55 55 55</w:t>
      </w:r>
    </w:p>
    <w:p w14:paraId="5515DF64" w14:textId="5887DAE8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511 78 1 2 3 78 45 45 45 45 45</w:t>
      </w:r>
    </w:p>
    <w:p w14:paraId="4327D7BE" w14:textId="6C44DD7B" w:rsidR="009F77F1" w:rsidRPr="009F77F1" w:rsidRDefault="009F77F1" w:rsidP="009F77F1">
      <w:pPr>
        <w:spacing w:after="0"/>
        <w:rPr>
          <w:rFonts w:ascii="Courier New" w:hAnsi="Courier New" w:cs="Courier New"/>
          <w:sz w:val="24"/>
          <w:szCs w:val="24"/>
        </w:rPr>
      </w:pPr>
      <w:r w:rsidRPr="009F77F1">
        <w:rPr>
          <w:rFonts w:ascii="Courier New" w:hAnsi="Courier New" w:cs="Courier New"/>
          <w:sz w:val="24"/>
          <w:szCs w:val="24"/>
        </w:rPr>
        <w:t>511 79 1 2 3 79 50 50 45 45 50</w:t>
      </w:r>
    </w:p>
    <w:p w14:paraId="6A8C7ABF" w14:textId="17E91425" w:rsidR="009F77F1" w:rsidRPr="009F77F1" w:rsidRDefault="00FF2047" w:rsidP="009F77F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</w:t>
      </w:r>
      <w:r w:rsidR="009F77F1" w:rsidRPr="009F77F1">
        <w:rPr>
          <w:rFonts w:ascii="Courier New" w:hAnsi="Courier New" w:cs="Courier New"/>
          <w:sz w:val="24"/>
          <w:szCs w:val="24"/>
        </w:rPr>
        <w:t xml:space="preserve"> 3 80 55 50 45 45 45</w:t>
      </w:r>
    </w:p>
    <w:p w14:paraId="73E2E71B" w14:textId="64C82BCB" w:rsidR="009F77F1" w:rsidRDefault="00810492" w:rsidP="00B8117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</w:t>
      </w:r>
    </w:p>
    <w:p w14:paraId="2B011D27" w14:textId="112E750A" w:rsidR="00810492" w:rsidRPr="005A7961" w:rsidRDefault="00810492" w:rsidP="00B81173">
      <w:pPr>
        <w:spacing w:after="0"/>
        <w:rPr>
          <w:rFonts w:ascii="Courier New" w:hAnsi="Courier New" w:cs="Courier New"/>
          <w:sz w:val="24"/>
          <w:szCs w:val="24"/>
        </w:rPr>
      </w:pPr>
    </w:p>
    <w:sectPr w:rsidR="00810492" w:rsidRPr="005A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61"/>
    <w:rsid w:val="000062A9"/>
    <w:rsid w:val="00046828"/>
    <w:rsid w:val="00082B6C"/>
    <w:rsid w:val="000F411A"/>
    <w:rsid w:val="001304C9"/>
    <w:rsid w:val="00134F0D"/>
    <w:rsid w:val="0015360C"/>
    <w:rsid w:val="00181606"/>
    <w:rsid w:val="001A240D"/>
    <w:rsid w:val="001A7B86"/>
    <w:rsid w:val="001B5588"/>
    <w:rsid w:val="002069C5"/>
    <w:rsid w:val="00247C80"/>
    <w:rsid w:val="0025051D"/>
    <w:rsid w:val="002740AC"/>
    <w:rsid w:val="002E3668"/>
    <w:rsid w:val="002E703C"/>
    <w:rsid w:val="002F40BF"/>
    <w:rsid w:val="00330CDF"/>
    <w:rsid w:val="003530F4"/>
    <w:rsid w:val="003615B9"/>
    <w:rsid w:val="003700F2"/>
    <w:rsid w:val="003D4EF8"/>
    <w:rsid w:val="003E18CD"/>
    <w:rsid w:val="00405C66"/>
    <w:rsid w:val="0042171C"/>
    <w:rsid w:val="00425692"/>
    <w:rsid w:val="00454463"/>
    <w:rsid w:val="00480661"/>
    <w:rsid w:val="004B31E8"/>
    <w:rsid w:val="004B455E"/>
    <w:rsid w:val="004C21FE"/>
    <w:rsid w:val="004E3D91"/>
    <w:rsid w:val="0050292D"/>
    <w:rsid w:val="00551294"/>
    <w:rsid w:val="005A7961"/>
    <w:rsid w:val="005B3D88"/>
    <w:rsid w:val="005C377B"/>
    <w:rsid w:val="005C7861"/>
    <w:rsid w:val="006331A8"/>
    <w:rsid w:val="0072272A"/>
    <w:rsid w:val="007356DF"/>
    <w:rsid w:val="00752988"/>
    <w:rsid w:val="007C4CAB"/>
    <w:rsid w:val="00810492"/>
    <w:rsid w:val="00827961"/>
    <w:rsid w:val="008539E0"/>
    <w:rsid w:val="008602A3"/>
    <w:rsid w:val="0087107E"/>
    <w:rsid w:val="00876A2C"/>
    <w:rsid w:val="00883D1F"/>
    <w:rsid w:val="0089084F"/>
    <w:rsid w:val="00892583"/>
    <w:rsid w:val="008C758A"/>
    <w:rsid w:val="008D49FF"/>
    <w:rsid w:val="008F5457"/>
    <w:rsid w:val="00961537"/>
    <w:rsid w:val="0097189F"/>
    <w:rsid w:val="00993742"/>
    <w:rsid w:val="009A3672"/>
    <w:rsid w:val="009B52A9"/>
    <w:rsid w:val="009F77F1"/>
    <w:rsid w:val="00A36A22"/>
    <w:rsid w:val="00A61B18"/>
    <w:rsid w:val="00A922F2"/>
    <w:rsid w:val="00B27EEF"/>
    <w:rsid w:val="00B31235"/>
    <w:rsid w:val="00B67DDF"/>
    <w:rsid w:val="00B81173"/>
    <w:rsid w:val="00BA38F5"/>
    <w:rsid w:val="00C273E7"/>
    <w:rsid w:val="00CD0465"/>
    <w:rsid w:val="00CD71E0"/>
    <w:rsid w:val="00CF436F"/>
    <w:rsid w:val="00D91DFA"/>
    <w:rsid w:val="00DA0695"/>
    <w:rsid w:val="00EA7F59"/>
    <w:rsid w:val="00EF509B"/>
    <w:rsid w:val="00F56067"/>
    <w:rsid w:val="00F6324C"/>
    <w:rsid w:val="00FA0E57"/>
    <w:rsid w:val="00FA64E2"/>
    <w:rsid w:val="00FB34C8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11AC"/>
  <w15:docId w15:val="{3C0B33F6-26FF-47ED-B14C-04E60F2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63</Pages>
  <Words>12718</Words>
  <Characters>72495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Hodel</dc:creator>
  <cp:lastModifiedBy>Sebring, Amanda J</cp:lastModifiedBy>
  <cp:revision>3</cp:revision>
  <dcterms:created xsi:type="dcterms:W3CDTF">2017-08-13T20:51:00Z</dcterms:created>
  <dcterms:modified xsi:type="dcterms:W3CDTF">2017-08-13T20:56:00Z</dcterms:modified>
</cp:coreProperties>
</file>